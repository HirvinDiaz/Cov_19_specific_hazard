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77514" w14:textId="77777777" w:rsidR="00E01353" w:rsidRPr="00673D1B" w:rsidRDefault="00E01353" w:rsidP="00673D1B">
      <w:pPr>
        <w:spacing w:line="360" w:lineRule="auto"/>
        <w:jc w:val="center"/>
        <w:rPr>
          <w:rFonts w:ascii="Times New Roman" w:hAnsi="Times New Roman" w:cs="Times New Roman"/>
          <w:sz w:val="32"/>
          <w:lang w:val="en-US"/>
        </w:rPr>
      </w:pPr>
      <w:r w:rsidRPr="00673D1B">
        <w:rPr>
          <w:rFonts w:ascii="Times New Roman" w:hAnsi="Times New Roman" w:cs="Times New Roman"/>
          <w:sz w:val="32"/>
          <w:lang w:val="en-US"/>
        </w:rPr>
        <w:t>COVID-19 Mortality Excess and Cost-Effective Analysis of Different Treatments</w:t>
      </w:r>
    </w:p>
    <w:p w14:paraId="50F35D53" w14:textId="77777777" w:rsidR="00E01353" w:rsidRDefault="00E01353" w:rsidP="00E01353">
      <w:pPr>
        <w:autoSpaceDE w:val="0"/>
        <w:autoSpaceDN w:val="0"/>
        <w:adjustRightInd w:val="0"/>
        <w:spacing w:after="0" w:line="360" w:lineRule="auto"/>
        <w:jc w:val="both"/>
        <w:rPr>
          <w:rFonts w:ascii="Times New Roman" w:hAnsi="Times New Roman" w:cs="Times New Roman"/>
          <w:b/>
          <w:sz w:val="26"/>
          <w:szCs w:val="26"/>
          <w:lang w:val="en-US"/>
        </w:rPr>
      </w:pPr>
      <w:r w:rsidRPr="00502E90">
        <w:rPr>
          <w:rFonts w:ascii="Times New Roman" w:hAnsi="Times New Roman" w:cs="Times New Roman"/>
          <w:b/>
          <w:sz w:val="26"/>
          <w:szCs w:val="26"/>
          <w:lang w:val="en-US"/>
        </w:rPr>
        <w:t>Introduction</w:t>
      </w:r>
    </w:p>
    <w:p w14:paraId="235029EC" w14:textId="77777777" w:rsidR="00502E90" w:rsidRPr="00502E90" w:rsidRDefault="00502E90" w:rsidP="00E01353">
      <w:pPr>
        <w:autoSpaceDE w:val="0"/>
        <w:autoSpaceDN w:val="0"/>
        <w:adjustRightInd w:val="0"/>
        <w:spacing w:after="0" w:line="360" w:lineRule="auto"/>
        <w:jc w:val="both"/>
        <w:rPr>
          <w:rFonts w:ascii="Times New Roman" w:hAnsi="Times New Roman" w:cs="Times New Roman"/>
          <w:b/>
          <w:sz w:val="26"/>
          <w:szCs w:val="26"/>
          <w:lang w:val="en-US"/>
        </w:rPr>
      </w:pPr>
    </w:p>
    <w:p w14:paraId="5565045F" w14:textId="188D15B3" w:rsidR="00E01353" w:rsidRDefault="00E01353" w:rsidP="00E01353">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COVID-19 pandemic has created a </w:t>
      </w:r>
      <w:r w:rsidR="00FF35D5">
        <w:rPr>
          <w:rFonts w:ascii="Times New Roman" w:hAnsi="Times New Roman" w:cs="Times New Roman"/>
          <w:sz w:val="24"/>
          <w:szCs w:val="24"/>
          <w:lang w:val="en-US"/>
        </w:rPr>
        <w:t xml:space="preserve">global </w:t>
      </w:r>
      <w:r w:rsidRPr="00502E90">
        <w:rPr>
          <w:rFonts w:ascii="Times New Roman" w:hAnsi="Times New Roman" w:cs="Times New Roman"/>
          <w:sz w:val="24"/>
          <w:szCs w:val="24"/>
          <w:lang w:val="en-US"/>
        </w:rPr>
        <w:t>public health crisis</w:t>
      </w:r>
      <w:r w:rsidR="00FF35D5">
        <w:rPr>
          <w:rFonts w:ascii="Times New Roman" w:hAnsi="Times New Roman" w:cs="Times New Roman"/>
          <w:sz w:val="24"/>
          <w:szCs w:val="24"/>
          <w:lang w:val="en-US"/>
        </w:rPr>
        <w:t>.</w:t>
      </w:r>
      <w:r w:rsidRPr="00502E90">
        <w:rPr>
          <w:rFonts w:ascii="Times New Roman" w:hAnsi="Times New Roman" w:cs="Times New Roman"/>
          <w:sz w:val="24"/>
          <w:szCs w:val="24"/>
          <w:lang w:val="en-US"/>
        </w:rPr>
        <w:t xml:space="preserve"> </w:t>
      </w:r>
      <w:r w:rsidR="00FF35D5">
        <w:rPr>
          <w:rFonts w:ascii="Times New Roman" w:hAnsi="Times New Roman" w:cs="Times New Roman"/>
          <w:sz w:val="24"/>
          <w:szCs w:val="24"/>
          <w:lang w:val="en-US"/>
        </w:rPr>
        <w:t xml:space="preserve">Its impact on </w:t>
      </w:r>
      <w:r w:rsidRPr="00502E90">
        <w:rPr>
          <w:rFonts w:ascii="Times New Roman" w:hAnsi="Times New Roman" w:cs="Times New Roman"/>
          <w:sz w:val="24"/>
          <w:szCs w:val="24"/>
          <w:lang w:val="en-US"/>
        </w:rPr>
        <w:t xml:space="preserve">Mexico has been </w:t>
      </w:r>
      <w:r w:rsidR="00FF35D5">
        <w:rPr>
          <w:rFonts w:ascii="Times New Roman" w:hAnsi="Times New Roman" w:cs="Times New Roman"/>
          <w:sz w:val="24"/>
          <w:szCs w:val="24"/>
          <w:lang w:val="en-US"/>
        </w:rPr>
        <w:t>particularly severe</w:t>
      </w:r>
      <w:r w:rsidRPr="00502E90">
        <w:rPr>
          <w:rFonts w:ascii="Times New Roman" w:hAnsi="Times New Roman" w:cs="Times New Roman"/>
          <w:sz w:val="24"/>
          <w:szCs w:val="24"/>
          <w:lang w:val="en-US"/>
        </w:rPr>
        <w:t xml:space="preserve">. On </w:t>
      </w:r>
      <w:r w:rsidR="0034215A">
        <w:rPr>
          <w:rFonts w:ascii="Times New Roman" w:hAnsi="Times New Roman" w:cs="Times New Roman"/>
          <w:sz w:val="24"/>
          <w:szCs w:val="24"/>
          <w:lang w:val="en-US"/>
        </w:rPr>
        <w:t>March</w:t>
      </w:r>
      <w:r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Pr="00502E90">
        <w:rPr>
          <w:rFonts w:ascii="Times New Roman" w:hAnsi="Times New Roman" w:cs="Times New Roman"/>
          <w:sz w:val="24"/>
          <w:szCs w:val="24"/>
          <w:lang w:val="en-US"/>
        </w:rPr>
        <w:t xml:space="preserve">accumulated cases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and </w:t>
      </w:r>
      <w:r w:rsidR="0034215A" w:rsidRPr="0034215A">
        <w:rPr>
          <w:rFonts w:ascii="Times New Roman" w:hAnsi="Times New Roman" w:cs="Times New Roman"/>
          <w:sz w:val="24"/>
          <w:szCs w:val="24"/>
          <w:lang w:val="en-US"/>
        </w:rPr>
        <w:t xml:space="preserve">203,210 </w:t>
      </w:r>
      <w:r w:rsidRPr="00502E90">
        <w:rPr>
          <w:rFonts w:ascii="Times New Roman" w:hAnsi="Times New Roman" w:cs="Times New Roman"/>
          <w:sz w:val="24"/>
          <w:szCs w:val="24"/>
          <w:lang w:val="en-US"/>
        </w:rPr>
        <w:t>deaths</w:t>
      </w:r>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r w:rsidR="00FF35D5">
        <w:rPr>
          <w:rFonts w:ascii="Times New Roman" w:hAnsi="Times New Roman" w:cs="Times New Roman"/>
          <w:sz w:val="24"/>
          <w:szCs w:val="24"/>
          <w:lang w:val="en-US"/>
        </w:rPr>
        <w:t xml:space="preserve">, making Mexico </w:t>
      </w:r>
      <w:r w:rsidRPr="00502E90">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fourteenth</w:t>
      </w:r>
      <w:r w:rsidRPr="00502E90">
        <w:rPr>
          <w:rFonts w:ascii="Times New Roman" w:hAnsi="Times New Roman" w:cs="Times New Roman"/>
          <w:sz w:val="24"/>
          <w:szCs w:val="24"/>
          <w:lang w:val="en-US"/>
        </w:rPr>
        <w:t xml:space="preserve"> country in the world in confirmed cases and the </w:t>
      </w:r>
      <w:r w:rsidR="0034215A">
        <w:rPr>
          <w:rFonts w:ascii="Times New Roman" w:hAnsi="Times New Roman" w:cs="Times New Roman"/>
          <w:sz w:val="24"/>
          <w:szCs w:val="24"/>
          <w:lang w:val="en-US"/>
        </w:rPr>
        <w:t>third</w:t>
      </w:r>
      <w:r w:rsidRPr="00502E90">
        <w:rPr>
          <w:rFonts w:ascii="Times New Roman" w:hAnsi="Times New Roman" w:cs="Times New Roman"/>
          <w:sz w:val="24"/>
          <w:szCs w:val="24"/>
          <w:lang w:val="en-US"/>
        </w:rPr>
        <w:t xml:space="preserve"> in reported deaths.</w:t>
      </w:r>
      <w:r w:rsidRPr="00502E90">
        <w:rPr>
          <w:rFonts w:ascii="Times New Roman" w:hAnsi="Times New Roman" w:cs="Times New Roman"/>
          <w:sz w:val="24"/>
          <w:szCs w:val="24"/>
          <w:lang w:val="en-US"/>
        </w:rPr>
        <w:fldChar w:fldCharType="begin" w:fldLock="1"/>
      </w:r>
      <w:r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502E90">
        <w:rPr>
          <w:rFonts w:ascii="Times New Roman" w:hAnsi="Times New Roman" w:cs="Times New Roman"/>
          <w:noProof/>
          <w:sz w:val="24"/>
          <w:szCs w:val="24"/>
          <w:vertAlign w:val="superscript"/>
          <w:lang w:val="en-US"/>
        </w:rPr>
        <w:t>2</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w:t>
      </w:r>
    </w:p>
    <w:p w14:paraId="1F658ED9" w14:textId="77777777" w:rsidR="008122F4" w:rsidRPr="008122F4" w:rsidRDefault="008122F4" w:rsidP="00E01353">
      <w:pPr>
        <w:spacing w:line="360" w:lineRule="auto"/>
        <w:jc w:val="both"/>
        <w:rPr>
          <w:rFonts w:ascii="Times New Roman" w:hAnsi="Times New Roman" w:cs="Times New Roman"/>
          <w:color w:val="FF0000"/>
          <w:sz w:val="24"/>
          <w:szCs w:val="24"/>
          <w:lang w:val="en-US"/>
        </w:rPr>
      </w:pPr>
      <w:r w:rsidRPr="008122F4">
        <w:rPr>
          <w:rFonts w:ascii="Times New Roman" w:hAnsi="Times New Roman" w:cs="Times New Roman"/>
          <w:color w:val="FF0000"/>
          <w:sz w:val="24"/>
          <w:szCs w:val="24"/>
          <w:highlight w:val="yellow"/>
          <w:lang w:val="en-US"/>
        </w:rPr>
        <w:t>Pending edit</w:t>
      </w:r>
    </w:p>
    <w:p w14:paraId="1625E89C" w14:textId="1257DB10" w:rsidR="00FD78A9"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Excess mortality </w:t>
      </w:r>
      <w:r w:rsidRPr="00502E90">
        <w:rPr>
          <w:rFonts w:ascii="Times New Roman" w:hAnsi="Times New Roman" w:cs="Times New Roman"/>
          <w:sz w:val="24"/>
          <w:szCs w:val="24"/>
          <w:highlight w:val="yellow"/>
          <w:lang w:val="en-US"/>
        </w:rPr>
        <w:t>[</w:t>
      </w:r>
      <w:r w:rsidR="008C5DEE" w:rsidRPr="00502E90">
        <w:rPr>
          <w:rFonts w:ascii="Times New Roman" w:hAnsi="Times New Roman" w:cs="Times New Roman"/>
          <w:sz w:val="24"/>
          <w:szCs w:val="24"/>
          <w:highlight w:val="yellow"/>
          <w:lang w:val="en-US"/>
        </w:rPr>
        <w:t>pending explanation</w:t>
      </w:r>
      <w:r w:rsidRPr="00502E90">
        <w:rPr>
          <w:rFonts w:ascii="Times New Roman" w:hAnsi="Times New Roman" w:cs="Times New Roman"/>
          <w:sz w:val="24"/>
          <w:szCs w:val="24"/>
          <w:highlight w:val="yellow"/>
          <w:lang w:val="en-US"/>
        </w:rPr>
        <w:t>]</w:t>
      </w:r>
      <w:r w:rsidRPr="00502E90">
        <w:rPr>
          <w:rFonts w:ascii="Times New Roman" w:hAnsi="Times New Roman" w:cs="Times New Roman"/>
          <w:sz w:val="24"/>
          <w:szCs w:val="24"/>
          <w:lang w:val="en-US"/>
        </w:rPr>
        <w:t xml:space="preserve"> from a disease </w:t>
      </w:r>
      <w:r w:rsidR="00FF35D5">
        <w:rPr>
          <w:rFonts w:ascii="Times New Roman" w:hAnsi="Times New Roman" w:cs="Times New Roman"/>
          <w:sz w:val="24"/>
          <w:szCs w:val="24"/>
          <w:lang w:val="en-US"/>
        </w:rPr>
        <w:t>is a</w:t>
      </w:r>
      <w:r w:rsidRPr="00502E90">
        <w:rPr>
          <w:rFonts w:ascii="Times New Roman" w:hAnsi="Times New Roman" w:cs="Times New Roman"/>
          <w:sz w:val="24"/>
          <w:szCs w:val="24"/>
          <w:lang w:val="en-US"/>
        </w:rPr>
        <w:t xml:space="preserve"> useful </w:t>
      </w:r>
      <w:r w:rsidR="00FF35D5">
        <w:rPr>
          <w:rFonts w:ascii="Times New Roman" w:hAnsi="Times New Roman" w:cs="Times New Roman"/>
          <w:sz w:val="24"/>
          <w:szCs w:val="24"/>
          <w:lang w:val="en-US"/>
        </w:rPr>
        <w:t xml:space="preserve">and important </w:t>
      </w:r>
      <w:r w:rsidRPr="00502E90">
        <w:rPr>
          <w:rFonts w:ascii="Times New Roman" w:hAnsi="Times New Roman" w:cs="Times New Roman"/>
          <w:sz w:val="24"/>
          <w:szCs w:val="24"/>
          <w:lang w:val="en-US"/>
        </w:rPr>
        <w:t xml:space="preserve">measure for decision makers, since it allows </w:t>
      </w:r>
      <w:r w:rsidR="00FF35D5">
        <w:rPr>
          <w:rFonts w:ascii="Times New Roman" w:hAnsi="Times New Roman" w:cs="Times New Roman"/>
          <w:sz w:val="24"/>
          <w:szCs w:val="24"/>
          <w:lang w:val="en-US"/>
        </w:rPr>
        <w:t xml:space="preserve">them </w:t>
      </w:r>
      <w:r w:rsidRPr="00502E90">
        <w:rPr>
          <w:rFonts w:ascii="Times New Roman" w:hAnsi="Times New Roman" w:cs="Times New Roman"/>
          <w:sz w:val="24"/>
          <w:szCs w:val="24"/>
          <w:lang w:val="en-US"/>
        </w:rPr>
        <w:t xml:space="preserve">to evaluate different strategies </w:t>
      </w:r>
      <w:r w:rsidR="00FF35D5">
        <w:rPr>
          <w:rFonts w:ascii="Times New Roman" w:hAnsi="Times New Roman" w:cs="Times New Roman"/>
          <w:sz w:val="24"/>
          <w:szCs w:val="24"/>
          <w:lang w:val="en-US"/>
        </w:rPr>
        <w:t>aimed at</w:t>
      </w:r>
      <w:r w:rsidRPr="00502E90">
        <w:rPr>
          <w:rFonts w:ascii="Times New Roman" w:hAnsi="Times New Roman" w:cs="Times New Roman"/>
          <w:sz w:val="24"/>
          <w:szCs w:val="24"/>
          <w:lang w:val="en-US"/>
        </w:rPr>
        <w:t xml:space="preserve"> modify</w:t>
      </w:r>
      <w:r w:rsidR="00FF35D5">
        <w:rPr>
          <w:rFonts w:ascii="Times New Roman" w:hAnsi="Times New Roman" w:cs="Times New Roman"/>
          <w:sz w:val="24"/>
          <w:szCs w:val="24"/>
          <w:lang w:val="en-US"/>
        </w:rPr>
        <w:t>ing</w:t>
      </w:r>
      <w:r w:rsidRPr="00502E90">
        <w:rPr>
          <w:rFonts w:ascii="Times New Roman" w:hAnsi="Times New Roman" w:cs="Times New Roman"/>
          <w:sz w:val="24"/>
          <w:szCs w:val="24"/>
          <w:lang w:val="en-US"/>
        </w:rPr>
        <w:t xml:space="preserve"> and mitigat</w:t>
      </w:r>
      <w:r w:rsidR="00FF35D5">
        <w:rPr>
          <w:rFonts w:ascii="Times New Roman" w:hAnsi="Times New Roman" w:cs="Times New Roman"/>
          <w:sz w:val="24"/>
          <w:szCs w:val="24"/>
          <w:lang w:val="en-US"/>
        </w:rPr>
        <w:t>ing</w:t>
      </w:r>
      <w:r w:rsidRPr="00502E90">
        <w:rPr>
          <w:rFonts w:ascii="Times New Roman" w:hAnsi="Times New Roman" w:cs="Times New Roman"/>
          <w:sz w:val="24"/>
          <w:szCs w:val="24"/>
          <w:lang w:val="en-US"/>
        </w:rPr>
        <w:t xml:space="preserve"> </w:t>
      </w:r>
      <w:commentRangeStart w:id="0"/>
      <w:r w:rsidRPr="00502E90">
        <w:rPr>
          <w:rFonts w:ascii="Times New Roman" w:hAnsi="Times New Roman" w:cs="Times New Roman"/>
          <w:sz w:val="24"/>
          <w:szCs w:val="24"/>
          <w:lang w:val="en-US"/>
        </w:rPr>
        <w:t>directly this specific risk in the population</w:t>
      </w:r>
      <w:commentRangeEnd w:id="0"/>
      <w:r w:rsidR="00FF35D5">
        <w:rPr>
          <w:rStyle w:val="Refdecomentario"/>
        </w:rPr>
        <w:commentReference w:id="0"/>
      </w:r>
      <w:r w:rsidRPr="00502E90">
        <w:rPr>
          <w:rFonts w:ascii="Times New Roman" w:hAnsi="Times New Roman" w:cs="Times New Roman"/>
          <w:sz w:val="24"/>
          <w:szCs w:val="24"/>
          <w:lang w:val="en-US"/>
        </w:rPr>
        <w:t xml:space="preserve">. </w:t>
      </w:r>
      <w:commentRangeStart w:id="1"/>
      <w:r w:rsidRPr="00502E90">
        <w:rPr>
          <w:rFonts w:ascii="Times New Roman" w:hAnsi="Times New Roman" w:cs="Times New Roman"/>
          <w:sz w:val="24"/>
          <w:szCs w:val="24"/>
          <w:lang w:val="en-US"/>
        </w:rPr>
        <w:t xml:space="preserve">Currently, there are neither studies that have estimated the excess mortality from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w:t>
      </w:r>
      <w:commentRangeEnd w:id="1"/>
      <w:r w:rsidR="008D6418">
        <w:rPr>
          <w:rStyle w:val="Refdecomentario"/>
        </w:rPr>
        <w:commentReference w:id="1"/>
      </w:r>
      <w:r w:rsidRPr="00502E90">
        <w:rPr>
          <w:rFonts w:ascii="Times New Roman" w:hAnsi="Times New Roman" w:cs="Times New Roman"/>
          <w:sz w:val="24"/>
          <w:szCs w:val="24"/>
          <w:lang w:val="en-US"/>
        </w:rPr>
        <w:t xml:space="preserve">, nor that attempt to evaluate the effectiveness of various strategies to reduce mortality from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w:t>
      </w:r>
      <w:commentRangeStart w:id="2"/>
      <w:r w:rsidRPr="00502E90">
        <w:rPr>
          <w:rFonts w:ascii="Times New Roman" w:hAnsi="Times New Roman" w:cs="Times New Roman"/>
          <w:sz w:val="24"/>
          <w:szCs w:val="24"/>
          <w:lang w:val="en-US"/>
        </w:rPr>
        <w:t xml:space="preserve">The estimation of this excess mortality for the Mexican population provides an opportunity to evaluate possible strategies to reduce the mortality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 even if they have not yet been applied in the country.</w:t>
      </w:r>
      <w:commentRangeEnd w:id="2"/>
      <w:r w:rsidR="00CF1833">
        <w:rPr>
          <w:rStyle w:val="Refdecomentario"/>
        </w:rPr>
        <w:commentReference w:id="2"/>
      </w:r>
    </w:p>
    <w:p w14:paraId="475970FA" w14:textId="205218F0" w:rsidR="00E01353"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The aim</w:t>
      </w:r>
      <w:r w:rsidR="0001584A">
        <w:rPr>
          <w:rFonts w:ascii="Times New Roman" w:hAnsi="Times New Roman" w:cs="Times New Roman"/>
          <w:sz w:val="24"/>
          <w:szCs w:val="24"/>
          <w:lang w:val="en-US"/>
        </w:rPr>
        <w:t>s</w:t>
      </w:r>
      <w:r w:rsidRPr="00502E90">
        <w:rPr>
          <w:rFonts w:ascii="Times New Roman" w:hAnsi="Times New Roman" w:cs="Times New Roman"/>
          <w:sz w:val="24"/>
          <w:szCs w:val="24"/>
          <w:lang w:val="en-US"/>
        </w:rPr>
        <w:t xml:space="preserve"> of this analysis </w:t>
      </w:r>
      <w:r w:rsidR="0001584A">
        <w:rPr>
          <w:rFonts w:ascii="Times New Roman" w:hAnsi="Times New Roman" w:cs="Times New Roman"/>
          <w:sz w:val="24"/>
          <w:szCs w:val="24"/>
          <w:lang w:val="en-US"/>
        </w:rPr>
        <w:t>are</w:t>
      </w:r>
      <w:r w:rsidR="0001584A" w:rsidRPr="00502E90">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twofold</w:t>
      </w:r>
      <w:r w:rsidR="0001584A">
        <w:rPr>
          <w:rFonts w:ascii="Times New Roman" w:hAnsi="Times New Roman" w:cs="Times New Roman"/>
          <w:sz w:val="24"/>
          <w:szCs w:val="24"/>
          <w:lang w:val="en-US"/>
        </w:rPr>
        <w:t>: 1)</w:t>
      </w:r>
      <w:r w:rsidRPr="00502E90">
        <w:rPr>
          <w:rFonts w:ascii="Times New Roman" w:hAnsi="Times New Roman" w:cs="Times New Roman"/>
          <w:sz w:val="24"/>
          <w:szCs w:val="24"/>
          <w:lang w:val="en-US"/>
        </w:rPr>
        <w:t xml:space="preserve"> to estimate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specific mortality for </w:t>
      </w:r>
      <w:r w:rsidR="0001584A">
        <w:rPr>
          <w:rFonts w:ascii="Times New Roman" w:hAnsi="Times New Roman" w:cs="Times New Roman"/>
          <w:sz w:val="24"/>
          <w:szCs w:val="24"/>
          <w:lang w:val="en-US"/>
        </w:rPr>
        <w:t xml:space="preserve">Mexico’s population aged 45 years and older </w:t>
      </w:r>
      <w:r w:rsidRPr="00502E90">
        <w:rPr>
          <w:rFonts w:ascii="Times New Roman" w:hAnsi="Times New Roman" w:cs="Times New Roman"/>
          <w:sz w:val="24"/>
          <w:szCs w:val="24"/>
          <w:lang w:val="en-US"/>
        </w:rPr>
        <w:t>using relative survival methods</w:t>
      </w:r>
      <w:r w:rsidR="0001584A">
        <w:rPr>
          <w:rFonts w:ascii="Times New Roman" w:hAnsi="Times New Roman" w:cs="Times New Roman"/>
          <w:sz w:val="24"/>
          <w:szCs w:val="24"/>
          <w:lang w:val="en-US"/>
        </w:rPr>
        <w:t>; 2)</w:t>
      </w:r>
      <w:r w:rsidRPr="00502E90">
        <w:rPr>
          <w:rFonts w:ascii="Times New Roman" w:hAnsi="Times New Roman" w:cs="Times New Roman"/>
          <w:sz w:val="24"/>
          <w:szCs w:val="24"/>
          <w:lang w:val="en-US"/>
        </w:rPr>
        <w:t xml:space="preserve"> to quantify the </w:t>
      </w:r>
      <w:commentRangeStart w:id="3"/>
      <w:r w:rsidR="0001584A">
        <w:rPr>
          <w:rFonts w:ascii="Times New Roman" w:hAnsi="Times New Roman" w:cs="Times New Roman"/>
          <w:sz w:val="24"/>
          <w:szCs w:val="24"/>
          <w:lang w:val="en-US"/>
        </w:rPr>
        <w:t>effectiveness</w:t>
      </w:r>
      <w:commentRangeEnd w:id="3"/>
      <w:r w:rsidR="0001584A">
        <w:rPr>
          <w:rStyle w:val="Refdecomentario"/>
        </w:rPr>
        <w:commentReference w:id="3"/>
      </w:r>
      <w:r w:rsidR="0001584A">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 xml:space="preserve">costs, and cost-effectiveness of different treatments that aim to reduce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-19-specific mortality</w:t>
      </w:r>
      <w:r w:rsidR="00E60F7E">
        <w:rPr>
          <w:rFonts w:ascii="Times New Roman" w:hAnsi="Times New Roman" w:cs="Times New Roman"/>
          <w:sz w:val="24"/>
          <w:szCs w:val="24"/>
          <w:lang w:val="en-US"/>
        </w:rPr>
        <w:t xml:space="preserve"> </w:t>
      </w:r>
      <w:r w:rsidR="00E60F7E" w:rsidRPr="00502E90">
        <w:rPr>
          <w:rFonts w:ascii="Times New Roman" w:hAnsi="Times New Roman" w:cs="Times New Roman"/>
          <w:sz w:val="24"/>
          <w:szCs w:val="24"/>
          <w:lang w:val="en-US"/>
        </w:rPr>
        <w:t>using a microsimulation model</w:t>
      </w:r>
      <w:r w:rsidRPr="00502E90">
        <w:rPr>
          <w:rFonts w:ascii="Times New Roman" w:hAnsi="Times New Roman" w:cs="Times New Roman"/>
          <w:sz w:val="24"/>
          <w:szCs w:val="24"/>
          <w:lang w:val="en-US"/>
        </w:rPr>
        <w:t xml:space="preserve">. </w:t>
      </w:r>
      <w:commentRangeStart w:id="4"/>
      <w:r w:rsidRPr="00502E90">
        <w:rPr>
          <w:rFonts w:ascii="Times New Roman" w:hAnsi="Times New Roman" w:cs="Times New Roman"/>
          <w:sz w:val="24"/>
          <w:szCs w:val="24"/>
          <w:lang w:val="en-US"/>
        </w:rPr>
        <w:t>All calculations, models and graphs were done using R</w:t>
      </w:r>
      <w:r w:rsidR="006B4829" w:rsidRPr="00502E90">
        <w:rPr>
          <w:rFonts w:ascii="Times New Roman" w:hAnsi="Times New Roman" w:cs="Times New Roman"/>
          <w:sz w:val="24"/>
          <w:szCs w:val="24"/>
          <w:lang w:val="en-US"/>
        </w:rPr>
        <w:t>,</w:t>
      </w:r>
      <w:r w:rsidRPr="00502E90">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3&lt;/sup&gt;","plainTextFormattedCitation":"3","previouslyFormattedCitation":"&lt;sup&gt;3&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3</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and </w:t>
      </w:r>
      <w:proofErr w:type="spellStart"/>
      <w:r w:rsidRPr="00502E90">
        <w:rPr>
          <w:rFonts w:ascii="Times New Roman" w:hAnsi="Times New Roman" w:cs="Times New Roman"/>
          <w:sz w:val="24"/>
          <w:szCs w:val="24"/>
          <w:lang w:val="en-US"/>
        </w:rPr>
        <w:t>Rstudio</w:t>
      </w:r>
      <w:proofErr w:type="spellEnd"/>
      <w:r w:rsidRPr="00502E90">
        <w:rPr>
          <w:rFonts w:ascii="Times New Roman" w:hAnsi="Times New Roman" w:cs="Times New Roman"/>
          <w:sz w:val="24"/>
          <w:szCs w:val="24"/>
          <w:lang w:val="en-US"/>
        </w:rPr>
        <w:t xml:space="preserve"> software</w:t>
      </w:r>
      <w:r w:rsidR="006B4829" w:rsidRPr="00502E90">
        <w:rPr>
          <w:rFonts w:ascii="Times New Roman" w:hAnsi="Times New Roman" w:cs="Times New Roman"/>
          <w:sz w:val="24"/>
          <w:szCs w:val="24"/>
          <w:lang w:val="en-US"/>
        </w:rPr>
        <w:t>.</w:t>
      </w:r>
      <w:r w:rsidRPr="00502E90">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4&lt;/sup&gt;","plainTextFormattedCitation":"4","previouslyFormattedCitation":"&lt;sup&gt;4&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4</w:t>
      </w:r>
      <w:r w:rsidRPr="00502E90">
        <w:rPr>
          <w:rFonts w:ascii="Times New Roman" w:hAnsi="Times New Roman" w:cs="Times New Roman"/>
          <w:sz w:val="24"/>
          <w:szCs w:val="24"/>
          <w:lang w:val="en-US"/>
        </w:rPr>
        <w:fldChar w:fldCharType="end"/>
      </w:r>
      <w:commentRangeEnd w:id="4"/>
      <w:r w:rsidR="00E60F7E">
        <w:rPr>
          <w:rStyle w:val="Refdecomentario"/>
        </w:rPr>
        <w:commentReference w:id="4"/>
      </w:r>
    </w:p>
    <w:p w14:paraId="4D500B86" w14:textId="77777777" w:rsidR="001E0F59" w:rsidRPr="00580C12" w:rsidRDefault="001E0F59" w:rsidP="00FD78A9">
      <w:pPr>
        <w:autoSpaceDE w:val="0"/>
        <w:autoSpaceDN w:val="0"/>
        <w:adjustRightInd w:val="0"/>
        <w:spacing w:after="0" w:line="360" w:lineRule="auto"/>
        <w:jc w:val="both"/>
        <w:rPr>
          <w:rFonts w:asciiTheme="majorHAnsi" w:hAnsiTheme="majorHAnsi" w:cstheme="majorHAnsi"/>
          <w:b/>
          <w:sz w:val="26"/>
          <w:szCs w:val="26"/>
          <w:lang w:val="en-US"/>
        </w:rPr>
      </w:pPr>
      <w:r w:rsidRPr="00934165">
        <w:rPr>
          <w:rFonts w:asciiTheme="majorHAnsi" w:hAnsiTheme="majorHAnsi" w:cstheme="majorHAnsi"/>
          <w:b/>
          <w:sz w:val="26"/>
          <w:szCs w:val="26"/>
          <w:lang w:val="en-US"/>
        </w:rPr>
        <w:t>Met</w:t>
      </w:r>
      <w:r w:rsidR="00554198" w:rsidRPr="00934165">
        <w:rPr>
          <w:rFonts w:asciiTheme="majorHAnsi" w:hAnsiTheme="majorHAnsi" w:cstheme="majorHAnsi"/>
          <w:b/>
          <w:sz w:val="26"/>
          <w:szCs w:val="26"/>
          <w:lang w:val="en-US"/>
        </w:rPr>
        <w:t>ho</w:t>
      </w:r>
      <w:r w:rsidRPr="00934165">
        <w:rPr>
          <w:rFonts w:asciiTheme="majorHAnsi" w:hAnsiTheme="majorHAnsi" w:cstheme="majorHAnsi"/>
          <w:b/>
          <w:sz w:val="26"/>
          <w:szCs w:val="26"/>
          <w:lang w:val="en-US"/>
        </w:rPr>
        <w:t>d</w:t>
      </w:r>
      <w:r w:rsidR="00FF58C1" w:rsidRPr="00934165">
        <w:rPr>
          <w:rFonts w:asciiTheme="majorHAnsi" w:hAnsiTheme="majorHAnsi" w:cstheme="majorHAnsi"/>
          <w:b/>
          <w:sz w:val="26"/>
          <w:szCs w:val="26"/>
          <w:lang w:val="en-US"/>
        </w:rPr>
        <w:t>s</w:t>
      </w:r>
    </w:p>
    <w:p w14:paraId="12D6F251" w14:textId="77777777" w:rsidR="00536CBC" w:rsidRPr="00576AD7" w:rsidRDefault="00536CBC" w:rsidP="00FD78A9">
      <w:pPr>
        <w:autoSpaceDE w:val="0"/>
        <w:autoSpaceDN w:val="0"/>
        <w:adjustRightInd w:val="0"/>
        <w:spacing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Data</w:t>
      </w:r>
    </w:p>
    <w:p w14:paraId="5B1AD0B6" w14:textId="06A816AA" w:rsidR="00A736AF" w:rsidRDefault="00673D1B" w:rsidP="00BC7A89">
      <w:pPr>
        <w:autoSpaceDE w:val="0"/>
        <w:autoSpaceDN w:val="0"/>
        <w:adjustRightInd w:val="0"/>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34215A" w:rsidRPr="0034215A">
        <w:rPr>
          <w:rFonts w:ascii="Times New Roman" w:hAnsi="Times New Roman" w:cs="Times New Roman"/>
          <w:sz w:val="24"/>
          <w:szCs w:val="24"/>
          <w:lang w:val="en-US"/>
        </w:rPr>
        <w:t xml:space="preserve"> used </w:t>
      </w:r>
      <w:r w:rsidR="00B93012">
        <w:rPr>
          <w:rFonts w:ascii="Times New Roman" w:hAnsi="Times New Roman" w:cs="Times New Roman"/>
          <w:sz w:val="24"/>
          <w:szCs w:val="24"/>
          <w:lang w:val="en-US"/>
        </w:rPr>
        <w:t>data</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 xml:space="preserve">from the National Epidemiological Surveillance System </w:t>
      </w:r>
      <w:commentRangeStart w:id="5"/>
      <w:r w:rsidR="0034215A" w:rsidRPr="0034215A">
        <w:rPr>
          <w:rFonts w:ascii="Times New Roman" w:hAnsi="Times New Roman" w:cs="Times New Roman"/>
          <w:sz w:val="24"/>
          <w:szCs w:val="24"/>
          <w:lang w:val="en-US"/>
        </w:rPr>
        <w:t xml:space="preserve">base </w:t>
      </w:r>
      <w:commentRangeEnd w:id="5"/>
      <w:r w:rsidR="00B93012">
        <w:rPr>
          <w:rStyle w:val="Refdecomentario"/>
        </w:rPr>
        <w:commentReference w:id="5"/>
      </w:r>
      <w:commentRangeStart w:id="6"/>
      <w:r w:rsidR="0034215A" w:rsidRPr="0034215A">
        <w:rPr>
          <w:rFonts w:ascii="Times New Roman" w:hAnsi="Times New Roman" w:cs="Times New Roman"/>
          <w:sz w:val="24"/>
          <w:szCs w:val="24"/>
          <w:lang w:val="en-US"/>
        </w:rPr>
        <w:t xml:space="preserve">for monitoring possible cases of </w:t>
      </w:r>
      <w:r w:rsidR="00976B13">
        <w:rPr>
          <w:rFonts w:ascii="Times New Roman" w:hAnsi="Times New Roman" w:cs="Times New Roman"/>
          <w:sz w:val="24"/>
          <w:szCs w:val="24"/>
          <w:lang w:val="en-US"/>
        </w:rPr>
        <w:t>COVID</w:t>
      </w:r>
      <w:r w:rsidR="0034215A" w:rsidRPr="0034215A">
        <w:rPr>
          <w:rFonts w:ascii="Times New Roman" w:hAnsi="Times New Roman" w:cs="Times New Roman"/>
          <w:sz w:val="24"/>
          <w:szCs w:val="24"/>
          <w:lang w:val="en-US"/>
        </w:rPr>
        <w:t>-19</w:t>
      </w:r>
      <w:commentRangeEnd w:id="6"/>
      <w:r w:rsidR="00B93012">
        <w:rPr>
          <w:rStyle w:val="Refdecomentario"/>
        </w:rPr>
        <w:commentReference w:id="6"/>
      </w:r>
      <w:r w:rsidR="0034215A" w:rsidRPr="0034215A">
        <w:rPr>
          <w:rFonts w:ascii="Times New Roman" w:hAnsi="Times New Roman" w:cs="Times New Roman"/>
          <w:sz w:val="24"/>
          <w:szCs w:val="24"/>
          <w:lang w:val="en-US"/>
        </w:rPr>
        <w:t xml:space="preserve">. </w:t>
      </w:r>
      <w:commentRangeStart w:id="7"/>
      <w:r w:rsidR="0034215A" w:rsidRPr="0034215A">
        <w:rPr>
          <w:rFonts w:ascii="Times New Roman" w:hAnsi="Times New Roman" w:cs="Times New Roman"/>
          <w:sz w:val="24"/>
          <w:szCs w:val="24"/>
          <w:lang w:val="en-US"/>
        </w:rPr>
        <w:t>This dataset includes people tested for SARS-CoV-2 in Mexico and contains only data obtained from test</w:t>
      </w:r>
      <w:ins w:id="8" w:author="Jeremy Goldhaber-Fiebert" w:date="2021-04-15T13:48:00Z">
        <w:r w:rsidR="00B93012">
          <w:rPr>
            <w:rFonts w:ascii="Times New Roman" w:hAnsi="Times New Roman" w:cs="Times New Roman"/>
            <w:sz w:val="24"/>
            <w:szCs w:val="24"/>
            <w:lang w:val="en-US"/>
          </w:rPr>
          <w:t>s</w:t>
        </w:r>
      </w:ins>
      <w:r w:rsidR="0034215A" w:rsidRPr="0034215A">
        <w:rPr>
          <w:rFonts w:ascii="Times New Roman" w:hAnsi="Times New Roman" w:cs="Times New Roman"/>
          <w:sz w:val="24"/>
          <w:szCs w:val="24"/>
          <w:lang w:val="en-US"/>
        </w:rPr>
        <w:t xml:space="preserve"> </w:t>
      </w:r>
      <w:ins w:id="9" w:author="Jeremy Goldhaber-Fiebert" w:date="2021-04-15T13:49:00Z">
        <w:r w:rsidR="00B93012">
          <w:rPr>
            <w:rFonts w:ascii="Times New Roman" w:hAnsi="Times New Roman" w:cs="Times New Roman"/>
            <w:sz w:val="24"/>
            <w:szCs w:val="24"/>
            <w:lang w:val="en-US"/>
          </w:rPr>
          <w:t>performed</w:t>
        </w:r>
      </w:ins>
      <w:r w:rsidR="0034215A" w:rsidRPr="0034215A">
        <w:rPr>
          <w:rFonts w:ascii="Times New Roman" w:hAnsi="Times New Roman" w:cs="Times New Roman"/>
          <w:sz w:val="24"/>
          <w:szCs w:val="24"/>
          <w:lang w:val="en-US"/>
        </w:rPr>
        <w:t xml:space="preserve"> on </w:t>
      </w:r>
      <w:r w:rsidR="00B93012">
        <w:rPr>
          <w:rFonts w:ascii="Times New Roman" w:hAnsi="Times New Roman" w:cs="Times New Roman"/>
          <w:sz w:val="24"/>
          <w:szCs w:val="24"/>
          <w:lang w:val="en-US"/>
        </w:rPr>
        <w:t>people who were suspected of infection during stays</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in the medical units of the health sector</w:t>
      </w:r>
      <w:commentRangeEnd w:id="7"/>
      <w:r w:rsidR="00B93012">
        <w:rPr>
          <w:rStyle w:val="Refdecomentario"/>
        </w:rPr>
        <w:commentReference w:id="7"/>
      </w:r>
      <w:r w:rsidR="0034215A">
        <w:rPr>
          <w:rFonts w:ascii="Times New Roman" w:hAnsi="Times New Roman" w:cs="Times New Roman"/>
          <w:sz w:val="24"/>
          <w:szCs w:val="24"/>
          <w:lang w:val="en-US"/>
        </w:rPr>
        <w:fldChar w:fldCharType="begin" w:fldLock="1"/>
      </w:r>
      <w:r w:rsidR="0034215A">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5&lt;/sup&gt;","plainTextFormattedCitation":"5","previouslyFormattedCitation":"&lt;sup&gt;5&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5</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 xml:space="preserve">. </w:t>
      </w:r>
      <w:ins w:id="10" w:author="Jeremy Goldhaber-Fiebert" w:date="2021-04-15T13:50:00Z">
        <w:r w:rsidR="00B93012">
          <w:rPr>
            <w:rFonts w:ascii="Times New Roman" w:hAnsi="Times New Roman" w:cs="Times New Roman"/>
            <w:sz w:val="24"/>
            <w:szCs w:val="24"/>
            <w:lang w:val="en-US"/>
          </w:rPr>
          <w:t xml:space="preserve">We analyze data </w:t>
        </w:r>
      </w:ins>
      <w:r w:rsidR="0034215A" w:rsidRPr="0034215A">
        <w:rPr>
          <w:rFonts w:ascii="Times New Roman" w:hAnsi="Times New Roman" w:cs="Times New Roman"/>
          <w:sz w:val="24"/>
          <w:szCs w:val="24"/>
          <w:lang w:val="en-US"/>
        </w:rPr>
        <w:t xml:space="preserve">only </w:t>
      </w:r>
      <w:r w:rsidR="00B93012">
        <w:rPr>
          <w:rFonts w:ascii="Times New Roman" w:hAnsi="Times New Roman" w:cs="Times New Roman"/>
          <w:sz w:val="24"/>
          <w:szCs w:val="24"/>
          <w:lang w:val="en-US"/>
        </w:rPr>
        <w:t xml:space="preserve">for </w:t>
      </w:r>
      <w:r w:rsidR="0034215A" w:rsidRPr="0034215A">
        <w:rPr>
          <w:rFonts w:ascii="Times New Roman" w:hAnsi="Times New Roman" w:cs="Times New Roman"/>
          <w:sz w:val="24"/>
          <w:szCs w:val="24"/>
          <w:lang w:val="en-US"/>
        </w:rPr>
        <w:lastRenderedPageBreak/>
        <w:t xml:space="preserve">people with a positive test result, </w:t>
      </w:r>
      <w:r w:rsidR="00B93012">
        <w:rPr>
          <w:rFonts w:ascii="Times New Roman" w:hAnsi="Times New Roman" w:cs="Times New Roman"/>
          <w:sz w:val="24"/>
          <w:szCs w:val="24"/>
          <w:lang w:val="en-US"/>
        </w:rPr>
        <w:t>45 years of age and older,</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who were</w:t>
      </w:r>
      <w:r w:rsidR="0034215A" w:rsidRPr="0034215A">
        <w:rPr>
          <w:rFonts w:ascii="Times New Roman" w:hAnsi="Times New Roman" w:cs="Times New Roman"/>
          <w:sz w:val="24"/>
          <w:szCs w:val="24"/>
          <w:lang w:val="en-US"/>
        </w:rPr>
        <w:t xml:space="preserve"> hospitalized. </w:t>
      </w:r>
      <w:r w:rsidR="00B93012">
        <w:rPr>
          <w:rFonts w:ascii="Times New Roman" w:hAnsi="Times New Roman" w:cs="Times New Roman"/>
          <w:sz w:val="24"/>
          <w:szCs w:val="24"/>
          <w:lang w:val="en-US"/>
        </w:rPr>
        <w:t xml:space="preserve">We classify these patients </w:t>
      </w:r>
      <w:r w:rsidR="0034215A" w:rsidRPr="0034215A">
        <w:rPr>
          <w:rFonts w:ascii="Times New Roman" w:hAnsi="Times New Roman" w:cs="Times New Roman"/>
          <w:sz w:val="24"/>
          <w:szCs w:val="24"/>
          <w:lang w:val="en-US"/>
        </w:rPr>
        <w:t>by sex, age group</w:t>
      </w:r>
      <w:r w:rsidR="00B93012">
        <w:rPr>
          <w:rFonts w:ascii="Times New Roman" w:hAnsi="Times New Roman" w:cs="Times New Roman"/>
          <w:sz w:val="24"/>
          <w:szCs w:val="24"/>
          <w:lang w:val="en-US"/>
        </w:rPr>
        <w:t>, and whether they</w:t>
      </w:r>
      <w:r w:rsidR="0034215A" w:rsidRPr="0034215A">
        <w:rPr>
          <w:rFonts w:ascii="Times New Roman" w:hAnsi="Times New Roman" w:cs="Times New Roman"/>
          <w:sz w:val="24"/>
          <w:szCs w:val="24"/>
          <w:lang w:val="en-US"/>
        </w:rPr>
        <w:t xml:space="preserve"> </w:t>
      </w:r>
      <w:commentRangeStart w:id="11"/>
      <w:r w:rsidR="0034215A" w:rsidRPr="0034215A">
        <w:rPr>
          <w:rFonts w:ascii="Times New Roman" w:hAnsi="Times New Roman" w:cs="Times New Roman"/>
          <w:sz w:val="24"/>
          <w:szCs w:val="24"/>
          <w:lang w:val="en-US"/>
        </w:rPr>
        <w:t>required intubation</w:t>
      </w:r>
      <w:commentRangeEnd w:id="11"/>
      <w:r w:rsidR="00B93012">
        <w:rPr>
          <w:rStyle w:val="Refdecomentario"/>
        </w:rPr>
        <w:commentReference w:id="11"/>
      </w:r>
      <w:r w:rsidR="0034215A" w:rsidRPr="0034215A">
        <w:rPr>
          <w:rFonts w:ascii="Times New Roman" w:hAnsi="Times New Roman" w:cs="Times New Roman"/>
          <w:sz w:val="24"/>
          <w:szCs w:val="24"/>
          <w:lang w:val="en-US"/>
        </w:rPr>
        <w:t xml:space="preserve">. </w:t>
      </w:r>
      <w:r w:rsidR="007701C9">
        <w:rPr>
          <w:rFonts w:ascii="Times New Roman" w:hAnsi="Times New Roman" w:cs="Times New Roman"/>
          <w:sz w:val="24"/>
          <w:szCs w:val="24"/>
          <w:lang w:val="en-US"/>
        </w:rPr>
        <w:t>T</w:t>
      </w:r>
      <w:r w:rsidR="007701C9" w:rsidRPr="0034215A">
        <w:rPr>
          <w:rFonts w:ascii="Times New Roman" w:hAnsi="Times New Roman" w:cs="Times New Roman"/>
          <w:sz w:val="24"/>
          <w:szCs w:val="24"/>
          <w:lang w:val="en-US"/>
        </w:rPr>
        <w:t xml:space="preserve">he National Population Council demographic indicators </w:t>
      </w:r>
      <w:r w:rsidR="007701C9">
        <w:rPr>
          <w:rFonts w:ascii="Times New Roman" w:hAnsi="Times New Roman" w:cs="Times New Roman"/>
          <w:sz w:val="24"/>
          <w:szCs w:val="24"/>
          <w:lang w:val="en-US"/>
        </w:rPr>
        <w:t>provide b</w:t>
      </w:r>
      <w:r w:rsidR="0034215A" w:rsidRPr="0034215A">
        <w:rPr>
          <w:rFonts w:ascii="Times New Roman" w:hAnsi="Times New Roman" w:cs="Times New Roman"/>
          <w:sz w:val="24"/>
          <w:szCs w:val="24"/>
          <w:lang w:val="en-US"/>
        </w:rPr>
        <w:t xml:space="preserve">ackground mortality rates for </w:t>
      </w:r>
      <w:r w:rsidR="007701C9">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Mexican population in 2020</w:t>
      </w:r>
      <w:r w:rsidR="007701C9" w:rsidRPr="0034215A">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fldChar w:fldCharType="begin" w:fldLock="1"/>
      </w:r>
      <w:r w:rsidR="00847228">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6&lt;/sup&gt;","plainTextFormattedCitation":"6","previouslyFormattedCitation":"&lt;sup&gt;6&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34215A" w:rsidRPr="0034215A">
        <w:rPr>
          <w:rFonts w:ascii="Times New Roman" w:hAnsi="Times New Roman" w:cs="Times New Roman"/>
          <w:noProof/>
          <w:sz w:val="24"/>
          <w:szCs w:val="24"/>
          <w:vertAlign w:val="superscript"/>
          <w:lang w:val="en-US"/>
        </w:rPr>
        <w:t>6</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w:t>
      </w:r>
    </w:p>
    <w:p w14:paraId="2EC5B44E" w14:textId="77777777" w:rsidR="00BC7A89" w:rsidRPr="008912C4" w:rsidRDefault="00BC7A89" w:rsidP="00BC7A89">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information about costs and effects</w:t>
      </w:r>
      <w:r w:rsidRPr="008912C4">
        <w:rPr>
          <w:rFonts w:ascii="Times New Roman" w:hAnsi="Times New Roman" w:cs="Times New Roman"/>
          <w:color w:val="FF0000"/>
          <w:sz w:val="24"/>
          <w:szCs w:val="24"/>
          <w:lang w:val="en-US"/>
        </w:rPr>
        <w:t xml:space="preserve"> </w:t>
      </w:r>
    </w:p>
    <w:p w14:paraId="71A2D42C" w14:textId="77777777" w:rsidR="001E0F59" w:rsidRPr="00580C12" w:rsidRDefault="001E0F59" w:rsidP="0034215A">
      <w:pPr>
        <w:autoSpaceDE w:val="0"/>
        <w:autoSpaceDN w:val="0"/>
        <w:adjustRightInd w:val="0"/>
        <w:spacing w:before="240" w:after="0" w:line="360" w:lineRule="auto"/>
        <w:jc w:val="both"/>
        <w:rPr>
          <w:rFonts w:ascii="Times New Roman" w:hAnsi="Times New Roman" w:cs="Times New Roman"/>
          <w:i/>
          <w:sz w:val="26"/>
          <w:szCs w:val="26"/>
          <w:lang w:val="en-US"/>
        </w:rPr>
      </w:pPr>
      <w:r w:rsidRPr="00580C12">
        <w:rPr>
          <w:rFonts w:ascii="Times New Roman" w:hAnsi="Times New Roman" w:cs="Times New Roman"/>
          <w:i/>
          <w:sz w:val="26"/>
          <w:szCs w:val="26"/>
          <w:lang w:val="en-US"/>
        </w:rPr>
        <w:t>Relative Survival</w:t>
      </w:r>
      <w:r w:rsidR="00576AD7" w:rsidRPr="00580C12">
        <w:rPr>
          <w:rFonts w:ascii="Times New Roman" w:hAnsi="Times New Roman" w:cs="Times New Roman"/>
          <w:i/>
          <w:sz w:val="26"/>
          <w:szCs w:val="26"/>
          <w:lang w:val="en-US"/>
        </w:rPr>
        <w:t xml:space="preserve"> and </w:t>
      </w:r>
      <w:commentRangeStart w:id="12"/>
      <w:r w:rsidR="00576AD7" w:rsidRPr="00580C12">
        <w:rPr>
          <w:rFonts w:ascii="Times New Roman" w:hAnsi="Times New Roman" w:cs="Times New Roman"/>
          <w:i/>
          <w:sz w:val="26"/>
          <w:szCs w:val="26"/>
          <w:lang w:val="en-US"/>
        </w:rPr>
        <w:t xml:space="preserve">specific </w:t>
      </w:r>
      <w:commentRangeEnd w:id="12"/>
      <w:r w:rsidR="00BD0E6D">
        <w:rPr>
          <w:rStyle w:val="Refdecomentario"/>
        </w:rPr>
        <w:commentReference w:id="12"/>
      </w:r>
      <w:r w:rsidR="00576AD7" w:rsidRPr="00580C12">
        <w:rPr>
          <w:rFonts w:ascii="Times New Roman" w:hAnsi="Times New Roman" w:cs="Times New Roman"/>
          <w:i/>
          <w:sz w:val="26"/>
          <w:szCs w:val="26"/>
          <w:lang w:val="en-US"/>
        </w:rPr>
        <w:t>probabilities of death</w:t>
      </w:r>
    </w:p>
    <w:p w14:paraId="0EB292E6" w14:textId="1B0B6397" w:rsidR="00A736AF" w:rsidRPr="00576AD7" w:rsidRDefault="00BD0E6D" w:rsidP="0034215A">
      <w:pPr>
        <w:autoSpaceDE w:val="0"/>
        <w:autoSpaceDN w:val="0"/>
        <w:adjustRightInd w:val="0"/>
        <w:spacing w:before="240" w:after="0" w:line="360" w:lineRule="auto"/>
        <w:jc w:val="both"/>
        <w:rPr>
          <w:rFonts w:ascii="Times New Roman" w:hAnsi="Times New Roman" w:cs="Times New Roman"/>
          <w:i/>
          <w:sz w:val="28"/>
          <w:szCs w:val="26"/>
          <w:lang w:val="en-US"/>
        </w:rPr>
      </w:pPr>
      <w:r>
        <w:rPr>
          <w:rFonts w:ascii="Times New Roman" w:hAnsi="Times New Roman" w:cs="Times New Roman"/>
          <w:sz w:val="24"/>
          <w:lang w:val="en-US"/>
        </w:rPr>
        <w:t>We employ the r</w:t>
      </w:r>
      <w:r w:rsidR="00A736AF" w:rsidRPr="00576AD7">
        <w:rPr>
          <w:rFonts w:ascii="Times New Roman" w:hAnsi="Times New Roman" w:cs="Times New Roman"/>
          <w:sz w:val="24"/>
          <w:lang w:val="en-US"/>
        </w:rPr>
        <w:t>elative survival and excess mortality analysis methodology</w:t>
      </w:r>
      <w:r>
        <w:rPr>
          <w:rFonts w:ascii="Times New Roman" w:hAnsi="Times New Roman" w:cs="Times New Roman"/>
          <w:sz w:val="24"/>
          <w:lang w:val="en-US"/>
        </w:rPr>
        <w:t xml:space="preserve">. The methodology is appropriate when one </w:t>
      </w:r>
      <w:r w:rsidR="00471758">
        <w:rPr>
          <w:rFonts w:ascii="Times New Roman" w:hAnsi="Times New Roman" w:cs="Times New Roman"/>
          <w:sz w:val="24"/>
          <w:lang w:val="en-US"/>
        </w:rPr>
        <w:t>is studying</w:t>
      </w:r>
      <w:r>
        <w:rPr>
          <w:rFonts w:ascii="Times New Roman" w:hAnsi="Times New Roman" w:cs="Times New Roman"/>
          <w:sz w:val="24"/>
          <w:lang w:val="en-US"/>
        </w:rPr>
        <w:t xml:space="preserve"> </w:t>
      </w:r>
      <w:r w:rsidR="00471758">
        <w:rPr>
          <w:rFonts w:ascii="Times New Roman" w:hAnsi="Times New Roman" w:cs="Times New Roman"/>
          <w:sz w:val="24"/>
          <w:lang w:val="en-US"/>
        </w:rPr>
        <w:t xml:space="preserve">data on </w:t>
      </w:r>
      <w:r>
        <w:rPr>
          <w:rFonts w:ascii="Times New Roman" w:hAnsi="Times New Roman" w:cs="Times New Roman"/>
          <w:sz w:val="24"/>
          <w:lang w:val="en-US"/>
        </w:rPr>
        <w:t>a cohort of people diagnosed with a disease as well as follow-up time and information on vital status but does not have definitive cause of death information</w:t>
      </w:r>
      <w:r w:rsidR="00A736AF" w:rsidRPr="00576AD7">
        <w:rPr>
          <w:rFonts w:ascii="Times New Roman" w:hAnsi="Times New Roman" w:cs="Times New Roman"/>
          <w:sz w:val="24"/>
          <w:lang w:val="en-US"/>
        </w:rPr>
        <w:t>.</w:t>
      </w:r>
      <w:r w:rsidR="00A736AF" w:rsidRPr="00576AD7">
        <w:rPr>
          <w:rFonts w:ascii="Times New Roman" w:hAnsi="Times New Roman" w:cs="Times New Roman"/>
          <w:sz w:val="24"/>
          <w:lang w:val="en-US"/>
        </w:rPr>
        <w:fldChar w:fldCharType="begin" w:fldLock="1"/>
      </w:r>
      <w:r w:rsidR="00847228">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00A736AF" w:rsidRPr="00576AD7">
        <w:rPr>
          <w:rFonts w:ascii="Times New Roman" w:hAnsi="Times New Roman" w:cs="Times New Roman"/>
          <w:sz w:val="24"/>
          <w:lang w:val="en-US"/>
        </w:rPr>
        <w:fldChar w:fldCharType="separate"/>
      </w:r>
      <w:r w:rsidR="0034215A" w:rsidRPr="0034215A">
        <w:rPr>
          <w:rFonts w:ascii="Times New Roman" w:hAnsi="Times New Roman" w:cs="Times New Roman"/>
          <w:noProof/>
          <w:sz w:val="24"/>
          <w:vertAlign w:val="superscript"/>
          <w:lang w:val="en-US"/>
        </w:rPr>
        <w:t>7</w:t>
      </w:r>
      <w:r w:rsidR="00A736AF" w:rsidRPr="00576AD7">
        <w:rPr>
          <w:rFonts w:ascii="Times New Roman" w:hAnsi="Times New Roman" w:cs="Times New Roman"/>
          <w:sz w:val="24"/>
          <w:lang w:val="en-US"/>
        </w:rPr>
        <w:fldChar w:fldCharType="end"/>
      </w:r>
      <w:r w:rsidR="00A736AF" w:rsidRPr="00576AD7">
        <w:rPr>
          <w:rFonts w:ascii="Times New Roman" w:hAnsi="Times New Roman" w:cs="Times New Roman"/>
          <w:sz w:val="24"/>
          <w:lang w:val="en-US"/>
        </w:rPr>
        <w:t xml:space="preserve"> </w:t>
      </w:r>
    </w:p>
    <w:p w14:paraId="73BA3F38" w14:textId="23AC8DBD" w:rsidR="005754AC"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r w:rsidR="00BD0E6D">
        <w:rPr>
          <w:rFonts w:ascii="Times New Roman" w:hAnsi="Times New Roman" w:cs="Times New Roman"/>
          <w:sz w:val="24"/>
          <w:lang w:val="en-US"/>
        </w:rPr>
        <w:t>is expressed as a time-specific</w:t>
      </w:r>
      <w:r w:rsidR="00BD0E6D" w:rsidRPr="00576AD7">
        <w:rPr>
          <w:rFonts w:ascii="Times New Roman" w:hAnsi="Times New Roman" w:cs="Times New Roman"/>
          <w:sz w:val="24"/>
          <w:lang w:val="en-US"/>
        </w:rPr>
        <w:t xml:space="preserve"> </w:t>
      </w:r>
      <w:r w:rsidRPr="00576AD7">
        <w:rPr>
          <w:rFonts w:ascii="Times New Roman" w:hAnsi="Times New Roman" w:cs="Times New Roman"/>
          <w:sz w:val="24"/>
          <w:lang w:val="en-US"/>
        </w:rPr>
        <w:t xml:space="preserve">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t xml:space="preserve"> and the expected survival of </w:t>
      </w:r>
      <w:commentRangeStart w:id="13"/>
      <w:r w:rsidRPr="00576AD7">
        <w:rPr>
          <w:rFonts w:ascii="Times New Roman" w:eastAsiaTheme="minorEastAsia" w:hAnsi="Times New Roman" w:cs="Times New Roman"/>
          <w:sz w:val="24"/>
          <w:lang w:val="en-US"/>
        </w:rPr>
        <w:t xml:space="preserve">the population </w:t>
      </w:r>
      <w:commentRangeEnd w:id="13"/>
      <w:r w:rsidR="00BD0E6D">
        <w:rPr>
          <w:rStyle w:val="Refdecomentario"/>
        </w:rPr>
        <w:commentReference w:id="13"/>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Pr="00576AD7">
        <w:rPr>
          <w:rFonts w:ascii="Times New Roman" w:eastAsiaTheme="minorEastAsia" w:hAnsi="Times New Roman" w:cs="Times New Roman"/>
          <w:sz w:val="24"/>
          <w:lang w:val="en-US"/>
        </w:rPr>
        <w:t xml:space="preserve"> normally obtained from population mortality information. Relative survival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00BD0E6D">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7,8&lt;/sup&gt;","plainTextFormattedCitation":"7,8","previouslyFormattedCitation":"&lt;sup&gt;7,8&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7,8</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commentRangeStart w:id="14"/>
      <w:r w:rsidR="00BD0E6D" w:rsidRPr="00576AD7">
        <w:rPr>
          <w:rFonts w:ascii="Times New Roman" w:hAnsi="Times New Roman" w:cs="Times New Roman"/>
          <w:sz w:val="24"/>
          <w:lang w:val="en-US"/>
        </w:rPr>
        <w:t>Th</w:t>
      </w:r>
      <w:r w:rsidR="00BD0E6D">
        <w:rPr>
          <w:rFonts w:ascii="Times New Roman" w:hAnsi="Times New Roman" w:cs="Times New Roman"/>
          <w:sz w:val="24"/>
          <w:lang w:val="en-US"/>
        </w:rPr>
        <w:t>e</w:t>
      </w:r>
      <w:commentRangeEnd w:id="14"/>
      <w:r w:rsidR="00471758">
        <w:rPr>
          <w:rStyle w:val="Refdecomentario"/>
        </w:rPr>
        <w:commentReference w:id="14"/>
      </w:r>
      <w:r w:rsidR="00BD0E6D" w:rsidRPr="00576AD7">
        <w:rPr>
          <w:rFonts w:ascii="Times New Roman" w:hAnsi="Times New Roman" w:cs="Times New Roman"/>
          <w:sz w:val="24"/>
          <w:lang w:val="en-US"/>
        </w:rPr>
        <w:t xml:space="preserve"> </w:t>
      </w:r>
      <w:r w:rsidR="00BD0E6D">
        <w:rPr>
          <w:rStyle w:val="Refdecomentario"/>
        </w:rPr>
        <w:commentReference w:id="15"/>
      </w:r>
      <w:r w:rsidRPr="00576AD7">
        <w:rPr>
          <w:rFonts w:ascii="Times New Roman" w:hAnsi="Times New Roman" w:cs="Times New Roman"/>
          <w:sz w:val="24"/>
          <w:lang w:val="en-US"/>
        </w:rPr>
        <w:t xml:space="preserve">methodology </w:t>
      </w:r>
      <w:r w:rsidR="00BD0E6D">
        <w:rPr>
          <w:rFonts w:ascii="Times New Roman" w:hAnsi="Times New Roman" w:cs="Times New Roman"/>
          <w:sz w:val="24"/>
          <w:lang w:val="en-US"/>
        </w:rPr>
        <w:t xml:space="preserve">also </w:t>
      </w:r>
      <w:r w:rsidRPr="00576AD7">
        <w:rPr>
          <w:rFonts w:ascii="Times New Roman" w:hAnsi="Times New Roman" w:cs="Times New Roman"/>
          <w:sz w:val="24"/>
          <w:lang w:val="en-US"/>
        </w:rPr>
        <w:t xml:space="preserve">allows </w:t>
      </w:r>
      <w:r w:rsidR="00BD0E6D">
        <w:rPr>
          <w:rFonts w:ascii="Times New Roman" w:hAnsi="Times New Roman" w:cs="Times New Roman"/>
          <w:sz w:val="24"/>
          <w:lang w:val="en-US"/>
        </w:rPr>
        <w:t xml:space="preserve">one </w:t>
      </w:r>
      <w:r w:rsidRPr="00576AD7">
        <w:rPr>
          <w:rFonts w:ascii="Times New Roman" w:hAnsi="Times New Roman" w:cs="Times New Roman"/>
          <w:sz w:val="24"/>
          <w:lang w:val="en-US"/>
        </w:rPr>
        <w:t xml:space="preserve">to report </w:t>
      </w:r>
      <w:r w:rsidR="00BD0E6D">
        <w:rPr>
          <w:rFonts w:ascii="Times New Roman" w:hAnsi="Times New Roman" w:cs="Times New Roman"/>
          <w:sz w:val="24"/>
          <w:lang w:val="en-US"/>
        </w:rPr>
        <w:t xml:space="preserve">the </w:t>
      </w:r>
      <w:r w:rsidRPr="00576AD7">
        <w:rPr>
          <w:rFonts w:ascii="Times New Roman" w:hAnsi="Times New Roman" w:cs="Times New Roman"/>
          <w:sz w:val="24"/>
          <w:lang w:val="en-US"/>
        </w:rPr>
        <w:t xml:space="preserve">overall hazard </w:t>
      </w:r>
      <m:oMath>
        <m:sSub>
          <m:sSubPr>
            <m:ctrlPr>
              <w:rPr>
                <w:rFonts w:ascii="Cambria Math" w:hAnsi="Cambria Math" w:cs="Times New Roman"/>
                <w:i/>
                <w:iCs/>
                <w:sz w:val="24"/>
                <w:lang w:val="en-US"/>
              </w:rPr>
            </m:ctrlPr>
          </m:sSubPr>
          <m:e>
            <m:r>
              <w:rPr>
                <w:rFonts w:ascii="Cambria Math" w:hAnsi="Cambria Math" w:cs="Times New Roman"/>
                <w:sz w:val="24"/>
                <w:lang w:val="en-US"/>
              </w:rPr>
              <m:t>λ</m:t>
            </m:r>
          </m:e>
          <m:sub>
            <m:sSub>
              <m:sSubPr>
                <m:ctrlPr>
                  <w:rPr>
                    <w:rFonts w:ascii="Cambria Math" w:hAnsi="Cambria Math" w:cs="Times New Roman"/>
                    <w:i/>
                    <w:iCs/>
                    <w:sz w:val="24"/>
                    <w:lang w:val="en-US"/>
                  </w:rPr>
                </m:ctrlPr>
              </m:sSubPr>
              <m:e>
                <m:r>
                  <w:rPr>
                    <w:rFonts w:ascii="Cambria Math" w:hAnsi="Cambria Math" w:cs="Times New Roman"/>
                    <w:sz w:val="24"/>
                    <w:lang w:val="en-US"/>
                  </w:rPr>
                  <m:t>O</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hAnsi="Times New Roman" w:cs="Times New Roman"/>
          <w:sz w:val="24"/>
          <w:lang w:val="en-US"/>
        </w:rPr>
        <w:t xml:space="preserve"> over time</w:t>
      </w:r>
      <w:r w:rsidR="00BD0E6D" w:rsidRPr="00576AD7">
        <w:rPr>
          <w:rFonts w:ascii="Times New Roman" w:hAnsi="Times New Roman" w:cs="Times New Roman"/>
          <w:sz w:val="24"/>
          <w:lang w:val="en-US"/>
        </w:rPr>
        <w:t xml:space="preserve"> </w:t>
      </w:r>
      <w:r w:rsidR="00BD0E6D">
        <w:rPr>
          <w:rFonts w:ascii="Times New Roman" w:hAnsi="Times New Roman" w:cs="Times New Roman"/>
          <w:sz w:val="24"/>
          <w:lang w:val="en-US"/>
        </w:rPr>
        <w:t>for the cohort analyzed</w:t>
      </w:r>
      <w:r w:rsidRPr="00576AD7">
        <w:rPr>
          <w:rFonts w:ascii="Times New Roman" w:hAnsi="Times New Roman" w:cs="Times New Roman"/>
          <w:sz w:val="24"/>
          <w:lang w:val="en-US"/>
        </w:rPr>
        <w:t>, which c</w:t>
      </w:r>
      <w:r w:rsidR="00BD0E6D">
        <w:rPr>
          <w:rFonts w:ascii="Times New Roman" w:hAnsi="Times New Roman" w:cs="Times New Roman"/>
          <w:sz w:val="24"/>
          <w:lang w:val="en-US"/>
        </w:rPr>
        <w:t xml:space="preserve">an </w:t>
      </w:r>
      <w:r w:rsidRPr="00576AD7">
        <w:rPr>
          <w:rFonts w:ascii="Times New Roman" w:hAnsi="Times New Roman" w:cs="Times New Roman"/>
          <w:sz w:val="24"/>
          <w:lang w:val="en-US"/>
        </w:rPr>
        <w:t xml:space="preserve">be written as the sum of the disease-specific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and the </w:t>
      </w:r>
      <w:commentRangeStart w:id="16"/>
      <w:r w:rsidR="005754AC">
        <w:rPr>
          <w:rFonts w:ascii="Times New Roman" w:hAnsi="Times New Roman" w:cs="Times New Roman"/>
          <w:sz w:val="24"/>
          <w:lang w:val="en-US"/>
        </w:rPr>
        <w:t xml:space="preserve">average </w:t>
      </w:r>
      <w:commentRangeEnd w:id="16"/>
      <w:r w:rsidR="00BD0E6D">
        <w:rPr>
          <w:rStyle w:val="Refdecomentario"/>
        </w:rPr>
        <w:commentReference w:id="16"/>
      </w:r>
      <w:r w:rsidR="005754AC">
        <w:rPr>
          <w:rFonts w:ascii="Times New Roman" w:hAnsi="Times New Roman" w:cs="Times New Roman"/>
          <w:sz w:val="24"/>
          <w:lang w:val="en-US"/>
        </w:rPr>
        <w:t xml:space="preserve">background </w:t>
      </w:r>
      <w:commentRangeStart w:id="17"/>
      <w:r w:rsidR="005754AC">
        <w:rPr>
          <w:rFonts w:ascii="Times New Roman" w:hAnsi="Times New Roman" w:cs="Times New Roman"/>
          <w:sz w:val="24"/>
          <w:lang w:val="en-US"/>
        </w:rPr>
        <w:t xml:space="preserve">population </w:t>
      </w:r>
      <w:commentRangeEnd w:id="17"/>
      <w:r w:rsidR="00BD0E6D">
        <w:rPr>
          <w:rStyle w:val="Refdecomentario"/>
        </w:rPr>
        <w:commentReference w:id="17"/>
      </w:r>
      <w:r w:rsidR="005754AC">
        <w:rPr>
          <w:rFonts w:ascii="Times New Roman" w:hAnsi="Times New Roman" w:cs="Times New Roman"/>
          <w:sz w:val="24"/>
          <w:lang w:val="en-US"/>
        </w:rPr>
        <w:t>hazard</w:t>
      </w:r>
      <w:r w:rsidRPr="00576AD7">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fldChar w:fldCharType="begin" w:fldLock="1"/>
      </w:r>
      <w:r w:rsidR="00847228">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7&lt;/sup&gt;","plainTextFormattedCitation":"7","previouslyFormattedCitation":"&lt;sup&gt;7&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34215A" w:rsidRPr="0034215A">
        <w:rPr>
          <w:rFonts w:ascii="Times New Roman" w:eastAsiaTheme="minorEastAsia" w:hAnsi="Times New Roman" w:cs="Times New Roman"/>
          <w:noProof/>
          <w:sz w:val="24"/>
          <w:vertAlign w:val="superscript"/>
          <w:lang w:val="en-US"/>
        </w:rPr>
        <w:t>7</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p>
    <w:p w14:paraId="4B1833FD" w14:textId="1BD9E38E" w:rsidR="00847228"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eastAsiaTheme="minorEastAsia" w:hAnsi="Times New Roman" w:cs="Times New Roman"/>
          <w:sz w:val="24"/>
          <w:lang w:val="en-US"/>
        </w:rPr>
        <w:t>Disease</w:t>
      </w:r>
      <w:r w:rsidR="00576AD7">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sidR="005754AC">
        <w:rPr>
          <w:rFonts w:ascii="Times New Roman" w:eastAsiaTheme="minorEastAsia" w:hAnsi="Times New Roman" w:cs="Times New Roman"/>
          <w:sz w:val="24"/>
          <w:lang w:val="en-US"/>
        </w:rPr>
        <w:t>estimates allow</w:t>
      </w:r>
      <w:r w:rsidR="00471758">
        <w:rPr>
          <w:rFonts w:ascii="Times New Roman" w:eastAsiaTheme="minorEastAsia" w:hAnsi="Times New Roman" w:cs="Times New Roman"/>
          <w:sz w:val="24"/>
          <w:lang w:val="en-US"/>
        </w:rPr>
        <w:t xml:space="preserve"> one</w:t>
      </w:r>
      <w:r w:rsidR="005754AC">
        <w:rPr>
          <w:rFonts w:ascii="Times New Roman" w:eastAsiaTheme="minorEastAsia" w:hAnsi="Times New Roman" w:cs="Times New Roman"/>
          <w:sz w:val="24"/>
          <w:lang w:val="en-US"/>
        </w:rPr>
        <w:t xml:space="preserve"> to compute disease-specific mortality </w:t>
      </w:r>
      <w:r w:rsidR="00471758">
        <w:rPr>
          <w:rFonts w:ascii="Times New Roman" w:eastAsiaTheme="minorEastAsia" w:hAnsi="Times New Roman" w:cs="Times New Roman"/>
          <w:sz w:val="24"/>
          <w:lang w:val="en-US"/>
        </w:rPr>
        <w:t xml:space="preserve">rates </w:t>
      </w:r>
      <w:r w:rsidR="005754AC">
        <w:rPr>
          <w:rFonts w:ascii="Times New Roman" w:eastAsiaTheme="minorEastAsia" w:hAnsi="Times New Roman" w:cs="Times New Roman"/>
          <w:sz w:val="24"/>
          <w:lang w:val="en-US"/>
        </w:rPr>
        <w:t xml:space="preserve">and </w:t>
      </w:r>
      <w:r w:rsidR="00471758">
        <w:rPr>
          <w:rFonts w:ascii="Times New Roman" w:eastAsiaTheme="minorEastAsia" w:hAnsi="Times New Roman" w:cs="Times New Roman"/>
          <w:sz w:val="24"/>
          <w:lang w:val="en-US"/>
        </w:rPr>
        <w:t xml:space="preserve">then to </w:t>
      </w:r>
      <w:r w:rsidR="005754AC">
        <w:rPr>
          <w:rFonts w:ascii="Times New Roman" w:eastAsiaTheme="minorEastAsia" w:hAnsi="Times New Roman" w:cs="Times New Roman"/>
          <w:sz w:val="24"/>
          <w:lang w:val="en-US"/>
        </w:rPr>
        <w:t xml:space="preserve">extrapolate intervention effects </w:t>
      </w:r>
      <w:r w:rsidR="00471758">
        <w:rPr>
          <w:rFonts w:ascii="Times New Roman" w:eastAsiaTheme="minorEastAsia" w:hAnsi="Times New Roman" w:cs="Times New Roman"/>
          <w:sz w:val="24"/>
          <w:lang w:val="en-US"/>
        </w:rPr>
        <w:t xml:space="preserve">derived </w:t>
      </w:r>
      <w:r w:rsidR="005754AC">
        <w:rPr>
          <w:rFonts w:ascii="Times New Roman" w:eastAsiaTheme="minorEastAsia" w:hAnsi="Times New Roman" w:cs="Times New Roman"/>
          <w:sz w:val="24"/>
          <w:lang w:val="en-US"/>
        </w:rPr>
        <w:t>from RCTs</w:t>
      </w:r>
      <w:r w:rsidR="00471758">
        <w:rPr>
          <w:rFonts w:ascii="Times New Roman" w:eastAsiaTheme="minorEastAsia" w:hAnsi="Times New Roman" w:cs="Times New Roman"/>
          <w:sz w:val="24"/>
          <w:lang w:val="en-US"/>
        </w:rPr>
        <w:t xml:space="preserve"> (i.e., hazard rate ratios) in computing survival in the presence of interventions</w:t>
      </w:r>
      <w:r w:rsidR="005754AC">
        <w:rPr>
          <w:rFonts w:ascii="Times New Roman" w:eastAsiaTheme="minorEastAsia" w:hAnsi="Times New Roman" w:cs="Times New Roman"/>
          <w:sz w:val="24"/>
          <w:lang w:val="en-US"/>
        </w:rPr>
        <w:t xml:space="preserve">. </w:t>
      </w:r>
      <w:commentRangeStart w:id="18"/>
      <w:r w:rsidR="00BC7A89">
        <w:rPr>
          <w:rFonts w:ascii="Times New Roman" w:eastAsiaTheme="minorEastAsia" w:hAnsi="Times New Roman" w:cs="Times New Roman"/>
          <w:sz w:val="24"/>
          <w:lang w:val="en-US"/>
        </w:rPr>
        <w:t>By</w:t>
      </w:r>
      <w:commentRangeEnd w:id="18"/>
      <w:r w:rsidR="00471758">
        <w:rPr>
          <w:rStyle w:val="Refdecomentario"/>
        </w:rPr>
        <w:commentReference w:id="18"/>
      </w:r>
      <w:r w:rsidR="00BC7A89">
        <w:rPr>
          <w:rFonts w:ascii="Times New Roman" w:eastAsiaTheme="minorEastAsia" w:hAnsi="Times New Roman" w:cs="Times New Roman"/>
          <w:sz w:val="24"/>
          <w:lang w:val="en-US"/>
        </w:rPr>
        <w:t xml:space="preserve"> </w:t>
      </w:r>
      <w:commentRangeStart w:id="19"/>
      <w:r w:rsidR="00BC7A89">
        <w:rPr>
          <w:rFonts w:ascii="Times New Roman" w:eastAsiaTheme="minorEastAsia" w:hAnsi="Times New Roman" w:cs="Times New Roman"/>
          <w:sz w:val="24"/>
          <w:lang w:val="en-US"/>
        </w:rPr>
        <w:t xml:space="preserve">deriving </w:t>
      </w:r>
      <w:commentRangeEnd w:id="19"/>
      <w:r w:rsidR="00471758">
        <w:rPr>
          <w:rStyle w:val="Refdecomentario"/>
        </w:rPr>
        <w:commentReference w:id="19"/>
      </w:r>
      <w:r w:rsidR="00BC7A89">
        <w:rPr>
          <w:rFonts w:ascii="Times New Roman" w:eastAsiaTheme="minorEastAsia" w:hAnsi="Times New Roman" w:cs="Times New Roman"/>
          <w:sz w:val="24"/>
          <w:lang w:val="en-US"/>
        </w:rPr>
        <w:t>the disease-specific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BC7A89">
        <w:rPr>
          <w:rFonts w:ascii="Times New Roman" w:eastAsiaTheme="minorEastAsia" w:hAnsi="Times New Roman" w:cs="Times New Roman"/>
          <w:sz w:val="24"/>
          <w:lang w:val="en-US"/>
        </w:rPr>
        <w:t>) and the background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SA</m:t>
            </m:r>
          </m:sub>
        </m:sSub>
      </m:oMath>
      <w:r w:rsidR="00BC7A89">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BC7A89">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00BC7A89">
        <w:rPr>
          <w:rFonts w:ascii="Times New Roman" w:eastAsiaTheme="minorEastAsia" w:hAnsi="Times New Roman" w:cs="Times New Roman"/>
          <w:sz w:val="24"/>
          <w:lang w:val="en-US"/>
        </w:rPr>
        <w:t xml:space="preserve">, and assuming the hazard </w:t>
      </w:r>
      <w:r w:rsidR="00471758">
        <w:rPr>
          <w:rFonts w:ascii="Times New Roman" w:eastAsiaTheme="minorEastAsia" w:hAnsi="Times New Roman" w:cs="Times New Roman"/>
          <w:sz w:val="24"/>
          <w:lang w:val="en-US"/>
        </w:rPr>
        <w:t>is</w:t>
      </w:r>
      <w:r w:rsidR="00BC7A89">
        <w:rPr>
          <w:rFonts w:ascii="Times New Roman" w:eastAsiaTheme="minorEastAsia" w:hAnsi="Times New Roman" w:cs="Times New Roman"/>
          <w:sz w:val="24"/>
          <w:lang w:val="en-US"/>
        </w:rPr>
        <w:t xml:space="preserve"> an additive function of each specific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 xml:space="preserve">the </w:t>
      </w:r>
      <w:r w:rsidR="00847228">
        <w:rPr>
          <w:rFonts w:ascii="Times New Roman" w:eastAsiaTheme="minorEastAsia" w:hAnsi="Times New Roman" w:cs="Times New Roman"/>
          <w:sz w:val="24"/>
          <w:lang w:val="en-US"/>
        </w:rPr>
        <w:t>overall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is then</w:t>
      </w:r>
      <w:r w:rsidR="00847228">
        <w:rPr>
          <w:rFonts w:ascii="Times New Roman" w:eastAsiaTheme="minorEastAsia" w:hAnsi="Times New Roman" w:cs="Times New Roman"/>
          <w:sz w:val="24"/>
          <w:lang w:val="en-US"/>
        </w:rPr>
        <w:t xml:space="preserve"> defined as </w:t>
      </w:r>
      <w:r w:rsidR="00847228">
        <w:rPr>
          <w:rFonts w:ascii="Times New Roman" w:eastAsiaTheme="minorEastAsia" w:hAnsi="Times New Roman" w:cs="Times New Roman"/>
          <w:sz w:val="24"/>
          <w:lang w:val="en-US"/>
        </w:rPr>
        <w:fldChar w:fldCharType="begin" w:fldLock="1"/>
      </w:r>
      <w:r w:rsidR="00580C12">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9&lt;/sup&gt;","plainTextFormattedCitation":"9","previouslyFormattedCitation":"&lt;sup&gt;9&lt;/sup&gt;"},"properties":{"noteIndex":0},"schema":"https://github.com/citation-style-language/schema/raw/master/csl-citation.json"}</w:instrText>
      </w:r>
      <w:r w:rsidR="00847228">
        <w:rPr>
          <w:rFonts w:ascii="Times New Roman" w:eastAsiaTheme="minorEastAsia" w:hAnsi="Times New Roman" w:cs="Times New Roman"/>
          <w:sz w:val="24"/>
          <w:lang w:val="en-US"/>
        </w:rPr>
        <w:fldChar w:fldCharType="separate"/>
      </w:r>
      <w:r w:rsidR="00847228" w:rsidRPr="00847228">
        <w:rPr>
          <w:rFonts w:ascii="Times New Roman" w:eastAsiaTheme="minorEastAsia" w:hAnsi="Times New Roman" w:cs="Times New Roman"/>
          <w:noProof/>
          <w:sz w:val="24"/>
          <w:vertAlign w:val="superscript"/>
          <w:lang w:val="en-US"/>
        </w:rPr>
        <w:t>9</w:t>
      </w:r>
      <w:r w:rsidR="00847228">
        <w:rPr>
          <w:rFonts w:ascii="Times New Roman" w:eastAsiaTheme="minorEastAsia" w:hAnsi="Times New Roman" w:cs="Times New Roman"/>
          <w:sz w:val="24"/>
          <w:lang w:val="en-US"/>
        </w:rPr>
        <w:fldChar w:fldCharType="end"/>
      </w:r>
      <w:r w:rsidR="00847228">
        <w:rPr>
          <w:rFonts w:ascii="Times New Roman" w:eastAsiaTheme="minorEastAsia" w:hAnsi="Times New Roman" w:cs="Times New Roman"/>
          <w:sz w:val="24"/>
          <w:lang w:val="en-US"/>
        </w:rPr>
        <w:t>:</w:t>
      </w:r>
    </w:p>
    <w:p w14:paraId="7A8F596F" w14:textId="77777777" w:rsidR="005754AC" w:rsidRPr="00847228" w:rsidRDefault="00D00851" w:rsidP="00847228">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4DAF1058" w14:textId="0B816CCF" w:rsidR="00C53693" w:rsidRPr="00C53693" w:rsidRDefault="00471758" w:rsidP="001D764A">
      <w:pPr>
        <w:autoSpaceDE w:val="0"/>
        <w:autoSpaceDN w:val="0"/>
        <w:adjustRightInd w:val="0"/>
        <w:spacing w:before="240"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szCs w:val="24"/>
          <w:lang w:val="en-US"/>
        </w:rPr>
        <w:t>I</w:t>
      </w:r>
      <w:r w:rsidR="001D764A">
        <w:rPr>
          <w:rFonts w:ascii="Times New Roman" w:eastAsiaTheme="minorEastAsia" w:hAnsi="Times New Roman" w:cs="Times New Roman"/>
          <w:sz w:val="24"/>
          <w:szCs w:val="24"/>
          <w:lang w:val="en-US"/>
        </w:rPr>
        <w:t>ncorporat</w:t>
      </w:r>
      <w:r>
        <w:rPr>
          <w:rFonts w:ascii="Times New Roman" w:eastAsiaTheme="minorEastAsia" w:hAnsi="Times New Roman" w:cs="Times New Roman"/>
          <w:sz w:val="24"/>
          <w:szCs w:val="24"/>
          <w:lang w:val="en-US"/>
        </w:rPr>
        <w:t>ing</w:t>
      </w:r>
      <w:r w:rsidR="00847228" w:rsidRPr="00847228">
        <w:rPr>
          <w:rFonts w:ascii="Times New Roman" w:eastAsiaTheme="minorEastAsia" w:hAnsi="Times New Roman" w:cs="Times New Roman"/>
          <w:sz w:val="24"/>
          <w:szCs w:val="24"/>
          <w:lang w:val="en-US"/>
        </w:rPr>
        <w:t xml:space="preserve"> the effect of an intervention, such as a pharmacological treatment for a disease</w:t>
      </w:r>
      <w:r>
        <w:rPr>
          <w:rFonts w:ascii="Times New Roman" w:eastAsiaTheme="minorEastAsia" w:hAnsi="Times New Roman" w:cs="Times New Roman"/>
          <w:sz w:val="24"/>
          <w:szCs w:val="24"/>
          <w:lang w:val="en-US"/>
        </w:rPr>
        <w:t xml:space="preserve"> then involves modifying</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Published Hazard Ratios</w:t>
      </w:r>
      <w:r w:rsidR="00C536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from </w:t>
      </w:r>
      <w:r w:rsidR="001D764A">
        <w:rPr>
          <w:rFonts w:ascii="Times New Roman" w:eastAsiaTheme="minorEastAsia" w:hAnsi="Times New Roman" w:cs="Times New Roman"/>
          <w:sz w:val="24"/>
          <w:szCs w:val="24"/>
          <w:lang w:val="en-US"/>
        </w:rPr>
        <w:t>clinical trials</w:t>
      </w:r>
      <w:r w:rsidR="00C5369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C5369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when </w:t>
      </w:r>
      <w:r>
        <w:rPr>
          <w:rFonts w:ascii="Times New Roman" w:eastAsiaTheme="minorEastAsia" w:hAnsi="Times New Roman" w:cs="Times New Roman"/>
          <w:sz w:val="24"/>
          <w:szCs w:val="24"/>
          <w:lang w:val="en-US"/>
        </w:rPr>
        <w:lastRenderedPageBreak/>
        <w:t>estimated on the disease</w:t>
      </w:r>
      <w:r w:rsidR="000B648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specific hazards, are then applied to the disease-specific mortality rate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which in turn alters the overall total mortality rate</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Ovall</m:t>
            </m:r>
          </m:sub>
        </m:sSub>
      </m:oMath>
      <w:r>
        <w:rPr>
          <w:rFonts w:ascii="Times New Roman" w:eastAsiaTheme="minorEastAsia" w:hAnsi="Times New Roman" w:cs="Times New Roman"/>
          <w:sz w:val="24"/>
          <w:lang w:val="en-US"/>
        </w:rPr>
        <w:t>:</w:t>
      </w:r>
      <w:r w:rsidR="001D764A">
        <w:rPr>
          <w:rFonts w:ascii="Times New Roman" w:eastAsiaTheme="minorEastAsia" w:hAnsi="Times New Roman" w:cs="Times New Roman"/>
          <w:sz w:val="24"/>
          <w:lang w:val="en-US"/>
        </w:rPr>
        <w:t xml:space="preserve"> </w:t>
      </w:r>
      <m:oMath>
        <m:sSubSup>
          <m:sSubSupPr>
            <m:ctrlPr>
              <w:rPr>
                <w:rFonts w:ascii="Cambria Math" w:eastAsiaTheme="minorEastAsia" w:hAnsi="Cambria Math" w:cs="Times New Roman"/>
                <w:i/>
                <w:sz w:val="20"/>
                <w:szCs w:val="16"/>
                <w:lang w:val="en-US"/>
              </w:rPr>
            </m:ctrlPr>
          </m:sSubSupPr>
          <m:e>
            <m:r>
              <w:rPr>
                <w:rFonts w:ascii="Cambria Math" w:eastAsiaTheme="minorEastAsia" w:hAnsi="Cambria Math" w:cs="Times New Roman"/>
                <w:sz w:val="20"/>
                <w:szCs w:val="16"/>
                <w:lang w:val="en-US"/>
                <w:rPrChange w:id="20" w:author="Jeremy Goldhaber-Fiebert" w:date="2021-04-15T14:31:00Z">
                  <w:rPr>
                    <w:rFonts w:ascii="Cambria Math" w:eastAsiaTheme="minorEastAsia" w:hAnsi="Cambria Math" w:cs="Times New Roman"/>
                    <w:sz w:val="28"/>
                    <w:lang w:val="en-US"/>
                  </w:rPr>
                </w:rPrChange>
              </w:rPr>
              <m:t>μ</m:t>
            </m:r>
          </m:e>
          <m:sub>
            <m:r>
              <w:rPr>
                <w:rFonts w:ascii="Cambria Math" w:eastAsiaTheme="minorEastAsia" w:hAnsi="Cambria Math" w:cs="Times New Roman"/>
                <w:sz w:val="20"/>
                <w:szCs w:val="16"/>
                <w:lang w:val="en-US"/>
                <w:rPrChange w:id="21" w:author="Jeremy Goldhaber-Fiebert" w:date="2021-04-15T14:31:00Z">
                  <w:rPr>
                    <w:rFonts w:ascii="Cambria Math" w:eastAsiaTheme="minorEastAsia" w:hAnsi="Cambria Math" w:cs="Times New Roman"/>
                    <w:sz w:val="28"/>
                    <w:lang w:val="en-US"/>
                  </w:rPr>
                </w:rPrChange>
              </w:rPr>
              <m:t>Dis</m:t>
            </m:r>
          </m:sub>
          <m:sup>
            <m:r>
              <w:rPr>
                <w:rFonts w:ascii="Cambria Math" w:eastAsiaTheme="minorEastAsia" w:hAnsi="Cambria Math" w:cs="Times New Roman"/>
                <w:sz w:val="20"/>
                <w:szCs w:val="16"/>
                <w:lang w:val="en-US"/>
                <w:rPrChange w:id="22" w:author="Jeremy Goldhaber-Fiebert" w:date="2021-04-15T14:31:00Z">
                  <w:rPr>
                    <w:rFonts w:ascii="Cambria Math" w:eastAsiaTheme="minorEastAsia" w:hAnsi="Cambria Math" w:cs="Times New Roman"/>
                    <w:sz w:val="28"/>
                    <w:lang w:val="en-US"/>
                  </w:rPr>
                </w:rPrChange>
              </w:rPr>
              <m:t>*</m:t>
            </m:r>
          </m:sup>
        </m:sSubSup>
        <m:r>
          <w:rPr>
            <w:rFonts w:ascii="Cambria Math" w:eastAsiaTheme="minorEastAsia" w:hAnsi="Cambria Math" w:cs="Times New Roman"/>
            <w:sz w:val="20"/>
            <w:szCs w:val="16"/>
            <w:lang w:val="en-US"/>
            <w:rPrChange w:id="23" w:author="Jeremy Goldhaber-Fiebert" w:date="2021-04-15T14:31:00Z">
              <w:rPr>
                <w:rFonts w:ascii="Cambria Math" w:eastAsiaTheme="minorEastAsia" w:hAnsi="Cambria Math" w:cs="Times New Roman"/>
                <w:sz w:val="28"/>
                <w:lang w:val="en-US"/>
              </w:rPr>
            </w:rPrChange>
          </w:rPr>
          <m:t>=</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Change w:id="24" w:author="Jeremy Goldhaber-Fiebert" w:date="2021-04-15T14:31:00Z">
                  <w:rPr>
                    <w:rFonts w:ascii="Cambria Math" w:eastAsiaTheme="minorEastAsia" w:hAnsi="Cambria Math" w:cs="Times New Roman"/>
                    <w:sz w:val="28"/>
                    <w:lang w:val="en-US"/>
                  </w:rPr>
                </w:rPrChange>
              </w:rPr>
              <m:t>μ</m:t>
            </m:r>
          </m:e>
          <m:sub>
            <m:r>
              <w:rPr>
                <w:rFonts w:ascii="Cambria Math" w:eastAsiaTheme="minorEastAsia" w:hAnsi="Cambria Math" w:cs="Times New Roman"/>
                <w:sz w:val="20"/>
                <w:szCs w:val="16"/>
                <w:lang w:val="en-US"/>
                <w:rPrChange w:id="25" w:author="Jeremy Goldhaber-Fiebert" w:date="2021-04-15T14:31:00Z">
                  <w:rPr>
                    <w:rFonts w:ascii="Cambria Math" w:eastAsiaTheme="minorEastAsia" w:hAnsi="Cambria Math" w:cs="Times New Roman"/>
                    <w:sz w:val="28"/>
                    <w:lang w:val="en-US"/>
                  </w:rPr>
                </w:rPrChange>
              </w:rPr>
              <m:t>Dis</m:t>
            </m:r>
          </m:sub>
        </m:sSub>
        <m:r>
          <w:rPr>
            <w:rFonts w:ascii="Cambria Math" w:eastAsiaTheme="minorEastAsia" w:hAnsi="Cambria Math" w:cs="Times New Roman"/>
            <w:sz w:val="20"/>
            <w:szCs w:val="16"/>
            <w:lang w:val="en-US"/>
            <w:rPrChange w:id="26" w:author="Jeremy Goldhaber-Fiebert" w:date="2021-04-15T14:31:00Z">
              <w:rPr>
                <w:rFonts w:ascii="Cambria Math" w:eastAsiaTheme="minorEastAsia" w:hAnsi="Cambria Math" w:cs="Times New Roman"/>
                <w:sz w:val="28"/>
                <w:lang w:val="en-US"/>
              </w:rPr>
            </w:rPrChange>
          </w:rPr>
          <m:t>*H</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Change w:id="27" w:author="Jeremy Goldhaber-Fiebert" w:date="2021-04-15T14:31:00Z">
                  <w:rPr>
                    <w:rFonts w:ascii="Cambria Math" w:eastAsiaTheme="minorEastAsia" w:hAnsi="Cambria Math" w:cs="Times New Roman"/>
                    <w:sz w:val="28"/>
                    <w:lang w:val="en-US"/>
                  </w:rPr>
                </w:rPrChange>
              </w:rPr>
              <m:t>R</m:t>
            </m:r>
          </m:e>
          <m:sub>
            <m:r>
              <w:rPr>
                <w:rFonts w:ascii="Cambria Math" w:eastAsiaTheme="minorEastAsia" w:hAnsi="Cambria Math" w:cs="Times New Roman"/>
                <w:sz w:val="20"/>
                <w:szCs w:val="16"/>
                <w:lang w:val="en-US"/>
                <w:rPrChange w:id="28" w:author="Jeremy Goldhaber-Fiebert" w:date="2021-04-15T14:31:00Z">
                  <w:rPr>
                    <w:rFonts w:ascii="Cambria Math" w:eastAsiaTheme="minorEastAsia" w:hAnsi="Cambria Math" w:cs="Times New Roman"/>
                    <w:sz w:val="28"/>
                    <w:lang w:val="en-US"/>
                  </w:rPr>
                </w:rPrChange>
              </w:rPr>
              <m:t>CT</m:t>
            </m:r>
          </m:sub>
        </m:sSub>
      </m:oMath>
    </w:p>
    <w:p w14:paraId="5012D8D5" w14:textId="77777777" w:rsidR="001D764A" w:rsidRPr="00847228" w:rsidRDefault="00D00851" w:rsidP="001D764A">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7E154D8D" w14:textId="77777777" w:rsidR="00764E7A" w:rsidRPr="008912C4" w:rsidRDefault="00764E7A" w:rsidP="00764E7A">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124D02D3" w14:textId="77777777" w:rsidR="001E0F59" w:rsidRPr="00580C12" w:rsidRDefault="001E0F59" w:rsidP="00FD78A9">
      <w:pPr>
        <w:autoSpaceDE w:val="0"/>
        <w:autoSpaceDN w:val="0"/>
        <w:adjustRightInd w:val="0"/>
        <w:spacing w:after="0" w:line="360" w:lineRule="auto"/>
        <w:jc w:val="both"/>
        <w:rPr>
          <w:rFonts w:ascii="Times New Roman" w:hAnsi="Times New Roman" w:cs="Times New Roman"/>
          <w:sz w:val="26"/>
          <w:szCs w:val="26"/>
          <w:lang w:val="en-US"/>
        </w:rPr>
      </w:pPr>
      <w:commentRangeStart w:id="29"/>
      <w:r w:rsidRPr="00580C12">
        <w:rPr>
          <w:rFonts w:ascii="Times New Roman" w:hAnsi="Times New Roman" w:cs="Times New Roman"/>
          <w:i/>
          <w:sz w:val="26"/>
          <w:szCs w:val="26"/>
          <w:lang w:val="en-US"/>
        </w:rPr>
        <w:t xml:space="preserve">Decision </w:t>
      </w:r>
      <w:commentRangeEnd w:id="29"/>
      <w:r w:rsidR="00117EF5">
        <w:rPr>
          <w:rStyle w:val="Refdecomentario"/>
        </w:rPr>
        <w:commentReference w:id="29"/>
      </w:r>
      <w:r w:rsidRPr="00580C12">
        <w:rPr>
          <w:rFonts w:ascii="Times New Roman" w:hAnsi="Times New Roman" w:cs="Times New Roman"/>
          <w:i/>
          <w:sz w:val="26"/>
          <w:szCs w:val="26"/>
          <w:lang w:val="en-US"/>
        </w:rPr>
        <w:t>Model</w:t>
      </w:r>
      <w:r w:rsidRPr="00580C12">
        <w:rPr>
          <w:rFonts w:ascii="Times New Roman" w:hAnsi="Times New Roman" w:cs="Times New Roman"/>
          <w:sz w:val="26"/>
          <w:szCs w:val="26"/>
          <w:lang w:val="en-US"/>
        </w:rPr>
        <w:t xml:space="preserve"> </w:t>
      </w:r>
    </w:p>
    <w:p w14:paraId="2F722202" w14:textId="543E84EC" w:rsidR="00D51124" w:rsidRPr="00580C12" w:rsidRDefault="000422F9" w:rsidP="00D51124">
      <w:pPr>
        <w:autoSpaceDE w:val="0"/>
        <w:autoSpaceDN w:val="0"/>
        <w:adjustRightIn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Using the population of hospitalized Mexican patients testing positive for COVID-19 who were age 45 and older as our cohort along with information on expected mortality in the general population aged 45 and older in </w:t>
      </w:r>
      <w:commentRangeStart w:id="30"/>
      <w:r>
        <w:rPr>
          <w:rFonts w:ascii="Times New Roman" w:hAnsi="Times New Roman" w:cs="Times New Roman"/>
          <w:sz w:val="24"/>
          <w:lang w:val="en-US"/>
        </w:rPr>
        <w:t>2020</w:t>
      </w:r>
      <w:commentRangeEnd w:id="30"/>
      <w:r>
        <w:rPr>
          <w:rStyle w:val="Refdecomentario"/>
        </w:rPr>
        <w:commentReference w:id="30"/>
      </w:r>
      <w:r>
        <w:rPr>
          <w:rFonts w:ascii="Times New Roman" w:hAnsi="Times New Roman" w:cs="Times New Roman"/>
          <w:sz w:val="24"/>
          <w:lang w:val="en-US"/>
        </w:rPr>
        <w:t>, w</w:t>
      </w:r>
      <w:r w:rsidR="00D51124" w:rsidRPr="00580C12">
        <w:rPr>
          <w:rFonts w:ascii="Times New Roman" w:hAnsi="Times New Roman" w:cs="Times New Roman"/>
          <w:sz w:val="24"/>
          <w:lang w:val="en-US"/>
        </w:rPr>
        <w:t>e estimated disease</w:t>
      </w:r>
      <w:r>
        <w:rPr>
          <w:rFonts w:ascii="Times New Roman" w:hAnsi="Times New Roman" w:cs="Times New Roman"/>
          <w:sz w:val="24"/>
          <w:lang w:val="en-US"/>
        </w:rPr>
        <w:t>-</w:t>
      </w:r>
      <w:r w:rsidR="00D51124" w:rsidRPr="00580C12">
        <w:rPr>
          <w:rFonts w:ascii="Times New Roman" w:hAnsi="Times New Roman" w:cs="Times New Roman"/>
          <w:sz w:val="24"/>
          <w:lang w:val="en-US"/>
        </w:rPr>
        <w:t>specific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oMath>
      <w:r w:rsidR="00D51124" w:rsidRPr="00580C12">
        <w:rPr>
          <w:rFonts w:ascii="Times New Roman" w:hAnsi="Times New Roman" w:cs="Times New Roman"/>
          <w:sz w:val="24"/>
          <w:lang w:val="en-US"/>
        </w:rPr>
        <w:t xml:space="preserve">) and background </w:t>
      </w:r>
      <w:r w:rsidR="002A3460" w:rsidRPr="00580C12">
        <w:rPr>
          <w:rFonts w:ascii="Times New Roman" w:hAnsi="Times New Roman" w:cs="Times New Roman"/>
          <w:sz w:val="24"/>
          <w:lang w:val="en-US"/>
        </w:rPr>
        <w:t>hazards</w:t>
      </w:r>
      <w:r w:rsidR="00D51124" w:rsidRPr="00580C12">
        <w:rPr>
          <w:rFonts w:ascii="Times New Roman" w:hAnsi="Times New Roman" w:cs="Times New Roman"/>
          <w:sz w:val="24"/>
          <w:lang w:val="en-US"/>
        </w:rPr>
        <w:t xml:space="preserve"> for sex and age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oMath>
      <w:r w:rsidR="00D51124" w:rsidRPr="00580C12">
        <w:rPr>
          <w:rFonts w:ascii="Times New Roman" w:hAnsi="Times New Roman" w:cs="Times New Roman"/>
          <w:sz w:val="24"/>
          <w:lang w:val="en-US"/>
        </w:rPr>
        <w:t xml:space="preserve">) </w:t>
      </w:r>
      <w:r>
        <w:rPr>
          <w:rFonts w:ascii="Times New Roman" w:hAnsi="Times New Roman" w:cs="Times New Roman"/>
          <w:sz w:val="24"/>
          <w:lang w:val="en-US"/>
        </w:rPr>
        <w:t xml:space="preserve">over a </w:t>
      </w:r>
      <w:r w:rsidR="00D51124" w:rsidRPr="00580C12">
        <w:rPr>
          <w:rFonts w:ascii="Times New Roman" w:hAnsi="Times New Roman" w:cs="Times New Roman"/>
          <w:sz w:val="24"/>
          <w:lang w:val="en-US"/>
        </w:rPr>
        <w:t>50</w:t>
      </w:r>
      <w:del w:id="31" w:author="Diaz Zepeda, Hirvin Azael" w:date="2021-04-15T19:24:00Z">
        <w:r w:rsidR="00D51124" w:rsidRPr="00580C12" w:rsidDel="00D00851">
          <w:rPr>
            <w:rFonts w:ascii="Times New Roman" w:hAnsi="Times New Roman" w:cs="Times New Roman"/>
            <w:sz w:val="24"/>
            <w:lang w:val="en-US"/>
          </w:rPr>
          <w:delText xml:space="preserve"> </w:delText>
        </w:r>
      </w:del>
      <w:r w:rsidR="00D51124" w:rsidRPr="00580C12">
        <w:rPr>
          <w:rFonts w:ascii="Times New Roman" w:hAnsi="Times New Roman" w:cs="Times New Roman"/>
          <w:sz w:val="24"/>
          <w:lang w:val="en-US"/>
        </w:rPr>
        <w:t>day</w:t>
      </w:r>
      <w:r>
        <w:rPr>
          <w:rFonts w:ascii="Times New Roman" w:hAnsi="Times New Roman" w:cs="Times New Roman"/>
          <w:sz w:val="24"/>
          <w:lang w:val="en-US"/>
        </w:rPr>
        <w:t xml:space="preserve"> follow-up period from time of diagnosis. To do so, we employed </w:t>
      </w:r>
      <w:r w:rsidR="00580C12" w:rsidRPr="00580C12">
        <w:rPr>
          <w:rFonts w:ascii="Times New Roman" w:hAnsi="Times New Roman" w:cs="Times New Roman"/>
          <w:sz w:val="24"/>
          <w:lang w:val="en-US"/>
        </w:rPr>
        <w:t xml:space="preserve">modified </w:t>
      </w:r>
      <w:r>
        <w:rPr>
          <w:rFonts w:ascii="Times New Roman" w:hAnsi="Times New Roman" w:cs="Times New Roman"/>
          <w:sz w:val="24"/>
          <w:lang w:val="en-US"/>
        </w:rPr>
        <w:t xml:space="preserve">versions of </w:t>
      </w:r>
      <w:r w:rsidR="00580C12" w:rsidRPr="00580C12">
        <w:rPr>
          <w:rFonts w:ascii="Times New Roman" w:hAnsi="Times New Roman" w:cs="Times New Roman"/>
          <w:sz w:val="24"/>
          <w:lang w:val="en-US"/>
        </w:rPr>
        <w:t xml:space="preserve">functions </w:t>
      </w:r>
      <w:r>
        <w:rPr>
          <w:rFonts w:ascii="Times New Roman" w:hAnsi="Times New Roman" w:cs="Times New Roman"/>
          <w:sz w:val="24"/>
          <w:lang w:val="en-US"/>
        </w:rPr>
        <w:t>from</w:t>
      </w:r>
      <w:r w:rsidRPr="00580C12">
        <w:rPr>
          <w:rFonts w:ascii="Times New Roman" w:hAnsi="Times New Roman" w:cs="Times New Roman"/>
          <w:sz w:val="24"/>
          <w:lang w:val="en-US"/>
        </w:rPr>
        <w:t xml:space="preserve"> </w:t>
      </w:r>
      <w:r w:rsidR="00580C12" w:rsidRPr="00580C12">
        <w:rPr>
          <w:rFonts w:ascii="Times New Roman" w:hAnsi="Times New Roman" w:cs="Times New Roman"/>
          <w:sz w:val="24"/>
          <w:lang w:val="en-US"/>
        </w:rPr>
        <w:t xml:space="preserve">the </w:t>
      </w:r>
      <w:r w:rsidR="00580C12" w:rsidRPr="00580C12">
        <w:rPr>
          <w:rFonts w:ascii="Times New Roman" w:hAnsi="Times New Roman" w:cs="Times New Roman"/>
          <w:i/>
          <w:sz w:val="24"/>
          <w:lang w:val="en-US"/>
        </w:rPr>
        <w:t>relsurv</w:t>
      </w:r>
      <w:r w:rsidR="00580C12" w:rsidRPr="00580C12">
        <w:rPr>
          <w:rFonts w:ascii="Times New Roman" w:hAnsi="Times New Roman" w:cs="Times New Roman"/>
          <w:sz w:val="24"/>
          <w:lang w:val="en-US"/>
        </w:rPr>
        <w:fldChar w:fldCharType="begin" w:fldLock="1"/>
      </w:r>
      <w:r w:rsidR="006D1BA3">
        <w:rPr>
          <w:rFonts w:ascii="Times New Roman"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10&lt;/sup&gt;","plainTextFormattedCitation":"10","previouslyFormattedCitation":"&lt;sup&gt;10&lt;/sup&gt;"},"properties":{"noteIndex":0},"schema":"https://github.com/citation-style-language/schema/raw/master/csl-citation.json"}</w:instrText>
      </w:r>
      <w:r w:rsidR="00580C12" w:rsidRPr="00580C12">
        <w:rPr>
          <w:rFonts w:ascii="Times New Roman" w:hAnsi="Times New Roman" w:cs="Times New Roman"/>
          <w:sz w:val="24"/>
          <w:lang w:val="en-US"/>
        </w:rPr>
        <w:fldChar w:fldCharType="separate"/>
      </w:r>
      <w:r w:rsidR="00580C12" w:rsidRPr="00580C12">
        <w:rPr>
          <w:rFonts w:ascii="Times New Roman" w:hAnsi="Times New Roman" w:cs="Times New Roman"/>
          <w:noProof/>
          <w:sz w:val="24"/>
          <w:vertAlign w:val="superscript"/>
          <w:lang w:val="en-US"/>
        </w:rPr>
        <w:t>10</w:t>
      </w:r>
      <w:r w:rsidR="00580C12" w:rsidRPr="00580C12">
        <w:rPr>
          <w:rFonts w:ascii="Times New Roman" w:hAnsi="Times New Roman" w:cs="Times New Roman"/>
          <w:sz w:val="24"/>
          <w:lang w:val="en-US"/>
        </w:rPr>
        <w:fldChar w:fldCharType="end"/>
      </w:r>
      <w:r w:rsidR="00580C12" w:rsidRPr="00580C12">
        <w:rPr>
          <w:rFonts w:ascii="Times New Roman" w:hAnsi="Times New Roman" w:cs="Times New Roman"/>
          <w:sz w:val="24"/>
          <w:lang w:val="en-US"/>
        </w:rPr>
        <w:t xml:space="preserve"> package in R</w:t>
      </w:r>
      <w:r w:rsidR="00D51124" w:rsidRPr="00580C12">
        <w:rPr>
          <w:rFonts w:ascii="Times New Roman" w:hAnsi="Times New Roman" w:cs="Times New Roman"/>
          <w:sz w:val="24"/>
          <w:lang w:val="en-US"/>
        </w:rPr>
        <w:t xml:space="preserve">. These estimates allowed us to calculate </w:t>
      </w:r>
      <w:r>
        <w:rPr>
          <w:rFonts w:ascii="Times New Roman" w:hAnsi="Times New Roman" w:cs="Times New Roman"/>
          <w:sz w:val="24"/>
          <w:lang w:val="en-US"/>
        </w:rPr>
        <w:t xml:space="preserve">daily </w:t>
      </w:r>
      <w:r w:rsidR="00D51124" w:rsidRPr="00580C12">
        <w:rPr>
          <w:rFonts w:ascii="Times New Roman" w:hAnsi="Times New Roman" w:cs="Times New Roman"/>
          <w:sz w:val="24"/>
          <w:lang w:val="en-US"/>
        </w:rPr>
        <w:t xml:space="preserve">disease-specific and background mortality probabilities </w:t>
      </w:r>
      <w:r w:rsidR="002A3460" w:rsidRPr="00580C12">
        <w:rPr>
          <w:rFonts w:ascii="Times New Roman" w:hAnsi="Times New Roman" w:cs="Times New Roman"/>
          <w:sz w:val="24"/>
          <w:lang w:val="en-US"/>
        </w:rPr>
        <w:t>by age group and sex assuming an exponential distribution of the hazard rate</w:t>
      </w:r>
      <w:r w:rsidR="00580C12" w:rsidRPr="00580C12">
        <w:rPr>
          <w:rFonts w:ascii="Times New Roman" w:hAnsi="Times New Roman" w:cs="Times New Roman"/>
          <w:sz w:val="24"/>
          <w:lang w:val="en-US"/>
        </w:rPr>
        <w:t xml:space="preserve"> at a specific time</w:t>
      </w:r>
      <w:r w:rsidR="002A3460" w:rsidRPr="00580C12">
        <w:rPr>
          <w:rFonts w:ascii="Times New Roman" w:hAnsi="Times New Roman" w:cs="Times New Roman"/>
          <w:sz w:val="24"/>
          <w:lang w:val="en-US"/>
        </w:rPr>
        <w:t>:</w:t>
      </w:r>
    </w:p>
    <w:p w14:paraId="488F79E6" w14:textId="53319B1C" w:rsidR="00580C12" w:rsidRPr="00B368BC" w:rsidRDefault="006D1BA3" w:rsidP="00D51124">
      <w:pPr>
        <w:autoSpaceDE w:val="0"/>
        <w:autoSpaceDN w:val="0"/>
        <w:adjustRightInd w:val="0"/>
        <w:spacing w:line="360" w:lineRule="auto"/>
        <w:jc w:val="both"/>
        <w:rPr>
          <w:ins w:id="32" w:author="Diaz Zepeda, Hirvin Azael" w:date="2021-04-15T19:26:00Z"/>
          <w:rFonts w:ascii="Times New Roman" w:eastAsiaTheme="minorEastAsia" w:hAnsi="Times New Roman" w:cs="Times New Roman"/>
          <w:lang w:val="en-US"/>
        </w:rPr>
      </w:pPr>
      <w:commentRangeStart w:id="33"/>
      <m:oMathPara>
        <m:oMath>
          <m:r>
            <w:rPr>
              <w:rFonts w:ascii="Cambria Math" w:hAnsi="Cambria Math" w:cstheme="majorHAnsi"/>
              <w:lang w:val="en-US"/>
            </w:rPr>
            <m:t>P</m:t>
          </m:r>
          <m:r>
            <w:ins w:id="34" w:author="Diaz Zepeda, Hirvin Azael" w:date="2021-04-15T19:26:00Z">
              <w:rPr>
                <w:rFonts w:ascii="Cambria Math" w:hAnsi="Cambria Math" w:cstheme="majorHAnsi"/>
                <w:lang w:val="en-US"/>
              </w:rPr>
              <m:t>(</m:t>
            </w:ins>
          </m:r>
          <m:r>
            <w:ins w:id="35" w:author="Diaz Zepeda, Hirvin Azael" w:date="2021-04-15T19:34:00Z">
              <w:rPr>
                <w:rFonts w:ascii="Cambria Math" w:hAnsi="Cambria Math" w:cstheme="majorHAnsi"/>
                <w:lang w:val="en-US"/>
              </w:rPr>
              <m:t>Die</m:t>
            </w:ins>
          </m:r>
          <m:r>
            <w:ins w:id="36" w:author="Diaz Zepeda, Hirvin Azael" w:date="2021-04-15T19:26:00Z">
              <w:rPr>
                <w:rFonts w:ascii="Cambria Math" w:hAnsi="Cambria Math" w:cstheme="majorHAnsi"/>
                <w:lang w:val="en-US"/>
              </w:rPr>
              <m:t>)</m:t>
            </w:ins>
          </m:r>
          <m:sSub>
            <m:sSubPr>
              <m:ctrlPr>
                <w:del w:id="37" w:author="Diaz Zepeda, Hirvin Azael" w:date="2021-04-15T19:25:00Z">
                  <w:rPr>
                    <w:rFonts w:ascii="Cambria Math" w:hAnsi="Cambria Math" w:cstheme="majorHAnsi"/>
                    <w:i/>
                    <w:lang w:val="en-US"/>
                  </w:rPr>
                </w:del>
              </m:ctrlPr>
            </m:sSubPr>
            <m:e>
              <m:d>
                <m:dPr>
                  <m:ctrlPr>
                    <w:del w:id="38" w:author="Diaz Zepeda, Hirvin Azael" w:date="2021-04-15T19:25:00Z">
                      <w:rPr>
                        <w:rFonts w:ascii="Cambria Math" w:hAnsi="Cambria Math" w:cstheme="majorHAnsi"/>
                        <w:i/>
                        <w:lang w:val="en-US"/>
                      </w:rPr>
                    </w:del>
                  </m:ctrlPr>
                </m:dPr>
                <m:e>
                  <m:r>
                    <w:del w:id="39" w:author="Diaz Zepeda, Hirvin Azael" w:date="2021-04-15T19:25:00Z">
                      <w:rPr>
                        <w:rFonts w:ascii="Cambria Math" w:hAnsi="Cambria Math" w:cstheme="majorHAnsi"/>
                        <w:lang w:val="en-US"/>
                      </w:rPr>
                      <m:t>die</m:t>
                    </w:del>
                  </m:r>
                </m:e>
              </m:d>
            </m:e>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del w:id="40" w:author="Diaz Zepeda, Hirvin Azael" w:date="2021-04-15T19:26:00Z">
                          <w:rPr>
                            <w:rFonts w:ascii="Cambria Math" w:hAnsi="Cambria Math" w:cstheme="majorHAnsi"/>
                            <w:lang w:val="en-US"/>
                          </w:rPr>
                          <m:t>Dis</m:t>
                        </w:del>
                      </m:r>
                      <m:r>
                        <w:ins w:id="41" w:author="Diaz Zepeda, Hirvin Azael" w:date="2021-04-15T19:26:00Z">
                          <w:rPr>
                            <w:rFonts w:ascii="Cambria Math" w:hAnsi="Cambria Math" w:cstheme="majorHAnsi"/>
                            <w:lang w:val="en-US"/>
                          </w:rPr>
                          <m:t>Ovall</m:t>
                        </w:ins>
                      </m:r>
                    </m:sub>
                  </m:sSub>
                </m:e>
              </m:d>
            </m:e>
          </m:func>
        </m:oMath>
      </m:oMathPara>
    </w:p>
    <w:p w14:paraId="045F6D55" w14:textId="75D93B94" w:rsidR="00D00851" w:rsidRPr="006D1BA3" w:rsidRDefault="00B368BC" w:rsidP="00D51124">
      <w:pPr>
        <w:autoSpaceDE w:val="0"/>
        <w:autoSpaceDN w:val="0"/>
        <w:adjustRightInd w:val="0"/>
        <w:spacing w:line="360" w:lineRule="auto"/>
        <w:jc w:val="both"/>
        <w:rPr>
          <w:rFonts w:ascii="Times New Roman" w:eastAsiaTheme="minorEastAsia" w:hAnsi="Times New Roman" w:cs="Times New Roman"/>
          <w:lang w:val="en-US"/>
        </w:rPr>
      </w:pPr>
      <m:oMathPara>
        <m:oMath>
          <m:r>
            <w:ins w:id="42" w:author="Diaz Zepeda, Hirvin Azael" w:date="2021-04-15T19:26:00Z">
              <w:rPr>
                <w:rFonts w:ascii="Cambria Math" w:hAnsi="Cambria Math" w:cstheme="majorHAnsi"/>
                <w:lang w:val="en-US"/>
              </w:rPr>
              <m:t>P</m:t>
            </w:ins>
          </m:r>
          <m:d>
            <m:dPr>
              <m:ctrlPr>
                <w:ins w:id="43" w:author="Diaz Zepeda, Hirvin Azael" w:date="2021-04-15T19:26:00Z">
                  <w:rPr>
                    <w:rFonts w:ascii="Cambria Math" w:hAnsi="Cambria Math" w:cstheme="majorHAnsi"/>
                    <w:i/>
                    <w:lang w:val="en-US"/>
                  </w:rPr>
                </w:ins>
              </m:ctrlPr>
            </m:dPr>
            <m:e>
              <m:r>
                <w:ins w:id="44" w:author="Diaz Zepeda, Hirvin Azael" w:date="2021-04-15T19:27:00Z">
                  <w:rPr>
                    <w:rFonts w:ascii="Cambria Math" w:hAnsi="Cambria Math" w:cstheme="majorHAnsi"/>
                    <w:lang w:val="en-US"/>
                  </w:rPr>
                  <m:t>Die</m:t>
                </w:ins>
              </m:r>
              <m:r>
                <w:ins w:id="45" w:author="Diaz Zepeda, Hirvin Azael" w:date="2021-04-15T19:30:00Z">
                  <w:rPr>
                    <w:rFonts w:ascii="Cambria Math" w:hAnsi="Cambria Math" w:cstheme="majorHAnsi"/>
                    <w:lang w:val="en-US"/>
                  </w:rPr>
                  <m:t xml:space="preserve"> </m:t>
                </w:ins>
              </m:r>
              <m:r>
                <w:ins w:id="46" w:author="Diaz Zepeda, Hirvin Azael" w:date="2021-04-15T19:31:00Z">
                  <w:rPr>
                    <w:rFonts w:ascii="Cambria Math" w:hAnsi="Cambria Math" w:cstheme="majorHAnsi"/>
                    <w:lang w:val="en-US"/>
                  </w:rPr>
                  <m:t>from Covid</m:t>
                </w:ins>
              </m:r>
            </m:e>
            <m:e>
              <m:r>
                <w:ins w:id="47" w:author="Diaz Zepeda, Hirvin Azael" w:date="2021-04-15T19:31:00Z">
                  <w:rPr>
                    <w:rFonts w:ascii="Cambria Math" w:hAnsi="Cambria Math" w:cstheme="majorHAnsi"/>
                    <w:lang w:val="en-US"/>
                  </w:rPr>
                  <m:t>Die</m:t>
                </w:ins>
              </m:r>
            </m:e>
          </m:d>
          <m:r>
            <w:ins w:id="48" w:author="Diaz Zepeda, Hirvin Azael" w:date="2021-04-15T19:32:00Z">
              <w:rPr>
                <w:rFonts w:ascii="Cambria Math" w:hAnsi="Cambria Math" w:cstheme="majorHAnsi"/>
                <w:lang w:val="en-US"/>
              </w:rPr>
              <m:t xml:space="preserve">= </m:t>
            </w:ins>
          </m:r>
          <m:r>
            <w:ins w:id="49" w:author="Diaz Zepeda, Hirvin Azael" w:date="2021-04-15T19:32:00Z">
              <w:rPr>
                <w:rFonts w:ascii="Cambria Math" w:hAnsi="Cambria Math" w:cstheme="majorHAnsi"/>
                <w:lang w:val="en-US"/>
              </w:rPr>
              <m:t>P</m:t>
            </w:ins>
          </m:r>
          <m:d>
            <m:dPr>
              <m:ctrlPr>
                <w:ins w:id="50" w:author="Diaz Zepeda, Hirvin Azael" w:date="2021-04-15T19:32:00Z">
                  <w:rPr>
                    <w:rFonts w:ascii="Cambria Math" w:hAnsi="Cambria Math" w:cstheme="majorHAnsi"/>
                    <w:i/>
                    <w:lang w:val="en-US"/>
                  </w:rPr>
                </w:ins>
              </m:ctrlPr>
            </m:dPr>
            <m:e>
              <m:r>
                <w:ins w:id="51" w:author="Diaz Zepeda, Hirvin Azael" w:date="2021-04-15T19:32:00Z">
                  <w:rPr>
                    <w:rFonts w:ascii="Cambria Math" w:hAnsi="Cambria Math" w:cstheme="majorHAnsi"/>
                    <w:lang w:val="en-US"/>
                  </w:rPr>
                  <m:t>D</m:t>
                </w:ins>
              </m:r>
              <m:r>
                <w:ins w:id="52" w:author="Diaz Zepeda, Hirvin Azael" w:date="2021-04-15T19:34:00Z">
                  <w:rPr>
                    <w:rFonts w:ascii="Cambria Math" w:hAnsi="Cambria Math" w:cstheme="majorHAnsi"/>
                    <w:lang w:val="en-US"/>
                  </w:rPr>
                  <m:t>ie</m:t>
                </w:ins>
              </m:r>
            </m:e>
          </m:d>
          <m:r>
            <w:ins w:id="53" w:author="Diaz Zepeda, Hirvin Azael" w:date="2021-04-15T19:32:00Z">
              <w:rPr>
                <w:rFonts w:ascii="Cambria Math" w:hAnsi="Cambria Math" w:cstheme="majorHAnsi"/>
                <w:lang w:val="en-US"/>
              </w:rPr>
              <m:t>*</m:t>
            </w:ins>
          </m:r>
          <m:f>
            <m:fPr>
              <m:ctrlPr>
                <w:ins w:id="54" w:author="Diaz Zepeda, Hirvin Azael" w:date="2021-04-15T19:32:00Z">
                  <w:rPr>
                    <w:rFonts w:ascii="Cambria Math" w:hAnsi="Cambria Math" w:cs="Times New Roman"/>
                    <w:sz w:val="24"/>
                    <w:lang w:val="en-US"/>
                  </w:rPr>
                </w:ins>
              </m:ctrlPr>
            </m:fPr>
            <m:num>
              <m:sSub>
                <m:sSubPr>
                  <m:ctrlPr>
                    <w:ins w:id="55" w:author="Diaz Zepeda, Hirvin Azael" w:date="2021-04-15T19:32:00Z">
                      <w:rPr>
                        <w:rFonts w:ascii="Cambria Math" w:hAnsi="Cambria Math" w:cs="Times New Roman"/>
                        <w:i/>
                        <w:sz w:val="24"/>
                        <w:lang w:val="en-US"/>
                      </w:rPr>
                    </w:ins>
                  </m:ctrlPr>
                </m:sSubPr>
                <m:e>
                  <m:acc>
                    <m:accPr>
                      <m:chr m:val="̅"/>
                      <m:ctrlPr>
                        <w:ins w:id="56" w:author="Diaz Zepeda, Hirvin Azael" w:date="2021-04-15T19:32:00Z">
                          <w:rPr>
                            <w:rFonts w:ascii="Cambria Math" w:hAnsi="Cambria Math" w:cs="Times New Roman"/>
                            <w:i/>
                            <w:sz w:val="24"/>
                            <w:lang w:val="en-US"/>
                          </w:rPr>
                        </w:ins>
                      </m:ctrlPr>
                    </m:accPr>
                    <m:e>
                      <m:r>
                        <w:ins w:id="57" w:author="Diaz Zepeda, Hirvin Azael" w:date="2021-04-15T19:32:00Z">
                          <w:rPr>
                            <w:rFonts w:ascii="Cambria Math" w:hAnsi="Cambria Math" w:cs="Times New Roman"/>
                            <w:sz w:val="24"/>
                            <w:lang w:val="en-US"/>
                          </w:rPr>
                          <m:t>λ</m:t>
                        </w:ins>
                      </m:r>
                    </m:e>
                  </m:acc>
                </m:e>
                <m:sub>
                  <m:r>
                    <w:ins w:id="58" w:author="Diaz Zepeda, Hirvin Azael" w:date="2021-04-15T19:32:00Z">
                      <w:rPr>
                        <w:rFonts w:ascii="Cambria Math" w:hAnsi="Cambria Math" w:cs="Times New Roman"/>
                        <w:sz w:val="24"/>
                        <w:lang w:val="en-US"/>
                      </w:rPr>
                      <m:t>Dis</m:t>
                    </w:ins>
                  </m:r>
                </m:sub>
              </m:sSub>
              <m:ctrlPr>
                <w:ins w:id="59" w:author="Diaz Zepeda, Hirvin Azael" w:date="2021-04-15T19:32:00Z">
                  <w:rPr>
                    <w:rFonts w:ascii="Cambria Math" w:hAnsi="Cambria Math" w:cstheme="majorHAnsi"/>
                    <w:i/>
                    <w:lang w:val="en-US"/>
                  </w:rPr>
                </w:ins>
              </m:ctrlPr>
            </m:num>
            <m:den>
              <m:sSub>
                <m:sSubPr>
                  <m:ctrlPr>
                    <w:ins w:id="60" w:author="Diaz Zepeda, Hirvin Azael" w:date="2021-04-15T19:32:00Z">
                      <w:rPr>
                        <w:rFonts w:ascii="Cambria Math" w:hAnsi="Cambria Math" w:cs="Times New Roman"/>
                        <w:i/>
                        <w:sz w:val="24"/>
                        <w:lang w:val="en-US"/>
                      </w:rPr>
                    </w:ins>
                  </m:ctrlPr>
                </m:sSubPr>
                <m:e>
                  <m:acc>
                    <m:accPr>
                      <m:chr m:val="̅"/>
                      <m:ctrlPr>
                        <w:ins w:id="61" w:author="Diaz Zepeda, Hirvin Azael" w:date="2021-04-15T19:32:00Z">
                          <w:rPr>
                            <w:rFonts w:ascii="Cambria Math" w:hAnsi="Cambria Math" w:cs="Times New Roman"/>
                            <w:i/>
                            <w:sz w:val="24"/>
                            <w:lang w:val="en-US"/>
                          </w:rPr>
                        </w:ins>
                      </m:ctrlPr>
                    </m:accPr>
                    <m:e>
                      <m:r>
                        <w:ins w:id="62" w:author="Diaz Zepeda, Hirvin Azael" w:date="2021-04-15T19:32:00Z">
                          <w:rPr>
                            <w:rFonts w:ascii="Cambria Math" w:hAnsi="Cambria Math" w:cs="Times New Roman"/>
                            <w:sz w:val="24"/>
                            <w:lang w:val="en-US"/>
                          </w:rPr>
                          <m:t>λ</m:t>
                        </w:ins>
                      </m:r>
                    </m:e>
                  </m:acc>
                </m:e>
                <m:sub>
                  <m:r>
                    <w:ins w:id="63" w:author="Diaz Zepeda, Hirvin Azael" w:date="2021-04-15T19:32:00Z">
                      <w:rPr>
                        <w:rFonts w:ascii="Cambria Math" w:hAnsi="Cambria Math" w:cs="Times New Roman"/>
                        <w:sz w:val="24"/>
                        <w:lang w:val="en-US"/>
                      </w:rPr>
                      <m:t>Dis</m:t>
                    </w:ins>
                  </m:r>
                </m:sub>
              </m:sSub>
              <m:r>
                <w:ins w:id="64" w:author="Diaz Zepeda, Hirvin Azael" w:date="2021-04-15T19:32:00Z">
                  <m:rPr>
                    <m:sty m:val="p"/>
                  </m:rPr>
                  <w:rPr>
                    <w:rFonts w:ascii="Cambria Math" w:hAnsi="Cambria Math" w:cs="Times New Roman"/>
                    <w:sz w:val="24"/>
                    <w:lang w:val="en-US"/>
                  </w:rPr>
                  <m:t>+</m:t>
                </w:ins>
              </m:r>
              <m:sSub>
                <m:sSubPr>
                  <m:ctrlPr>
                    <w:ins w:id="65" w:author="Diaz Zepeda, Hirvin Azael" w:date="2021-04-15T19:32:00Z">
                      <w:rPr>
                        <w:rFonts w:ascii="Cambria Math" w:hAnsi="Cambria Math" w:cs="Times New Roman"/>
                        <w:i/>
                        <w:sz w:val="24"/>
                        <w:lang w:val="en-US"/>
                      </w:rPr>
                    </w:ins>
                  </m:ctrlPr>
                </m:sSubPr>
                <m:e>
                  <m:acc>
                    <m:accPr>
                      <m:chr m:val="̅"/>
                      <m:ctrlPr>
                        <w:ins w:id="66" w:author="Diaz Zepeda, Hirvin Azael" w:date="2021-04-15T19:32:00Z">
                          <w:rPr>
                            <w:rFonts w:ascii="Cambria Math" w:hAnsi="Cambria Math" w:cs="Times New Roman"/>
                            <w:i/>
                            <w:sz w:val="24"/>
                            <w:lang w:val="en-US"/>
                          </w:rPr>
                        </w:ins>
                      </m:ctrlPr>
                    </m:accPr>
                    <m:e>
                      <m:r>
                        <w:ins w:id="67" w:author="Diaz Zepeda, Hirvin Azael" w:date="2021-04-15T19:32:00Z">
                          <w:rPr>
                            <w:rFonts w:ascii="Cambria Math" w:hAnsi="Cambria Math" w:cs="Times New Roman"/>
                            <w:sz w:val="24"/>
                            <w:lang w:val="en-US"/>
                          </w:rPr>
                          <m:t>λ</m:t>
                        </w:ins>
                      </m:r>
                    </m:e>
                  </m:acc>
                </m:e>
                <m:sub>
                  <m:r>
                    <w:ins w:id="68" w:author="Diaz Zepeda, Hirvin Azael" w:date="2021-04-15T19:32:00Z">
                      <w:rPr>
                        <w:rFonts w:ascii="Cambria Math" w:hAnsi="Cambria Math" w:cs="Times New Roman"/>
                        <w:sz w:val="24"/>
                        <w:lang w:val="en-US"/>
                      </w:rPr>
                      <m:t>SA</m:t>
                    </w:ins>
                  </m:r>
                </m:sub>
              </m:sSub>
              <m:r>
                <w:ins w:id="69" w:author="Diaz Zepeda, Hirvin Azael" w:date="2021-04-15T19:32:00Z">
                  <m:rPr>
                    <m:sty m:val="p"/>
                  </m:rPr>
                  <w:rPr>
                    <w:rFonts w:ascii="Cambria Math" w:hAnsi="Cambria Math" w:cs="Times New Roman"/>
                    <w:sz w:val="24"/>
                    <w:lang w:val="en-US"/>
                  </w:rPr>
                  <m:t xml:space="preserve"> </m:t>
                </w:ins>
              </m:r>
              <m:r>
                <w:ins w:id="70" w:author="Diaz Zepeda, Hirvin Azael" w:date="2021-04-15T19:32:00Z">
                  <m:rPr>
                    <m:sty m:val="p"/>
                  </m:rPr>
                  <w:rPr>
                    <w:rFonts w:ascii="Cambria Math" w:hAnsi="Cambria Math" w:cs="Times New Roman"/>
                    <w:sz w:val="24"/>
                    <w:lang w:val="en-US"/>
                  </w:rPr>
                  <m:t xml:space="preserve"> </m:t>
                </w:ins>
              </m:r>
            </m:den>
          </m:f>
          <m:r>
            <w:ins w:id="71" w:author="Diaz Zepeda, Hirvin Azael" w:date="2021-04-15T19:32:00Z">
              <m:rPr>
                <m:sty m:val="p"/>
              </m:rPr>
              <w:rPr>
                <w:rFonts w:ascii="Cambria Math" w:hAnsi="Cambria Math" w:cs="Times New Roman"/>
                <w:sz w:val="24"/>
                <w:lang w:val="en-US"/>
              </w:rPr>
              <m:t xml:space="preserve">) </m:t>
            </w:ins>
          </m:r>
          <m:r>
            <w:ins w:id="72" w:author="Diaz Zepeda, Hirvin Azael" w:date="2021-04-15T19:32:00Z">
              <w:rPr>
                <w:rFonts w:ascii="Cambria Math" w:hAnsi="Cambria Math" w:cstheme="majorHAnsi"/>
                <w:lang w:val="en-US"/>
              </w:rPr>
              <m:t xml:space="preserve"> </m:t>
            </w:ins>
          </m:r>
        </m:oMath>
      </m:oMathPara>
    </w:p>
    <w:p w14:paraId="33DBC40F" w14:textId="1BC5F248" w:rsidR="00B368BC" w:rsidRPr="006D1BA3" w:rsidRDefault="00B368BC" w:rsidP="00B368BC">
      <w:pPr>
        <w:autoSpaceDE w:val="0"/>
        <w:autoSpaceDN w:val="0"/>
        <w:adjustRightInd w:val="0"/>
        <w:spacing w:line="360" w:lineRule="auto"/>
        <w:jc w:val="both"/>
        <w:rPr>
          <w:ins w:id="73" w:author="Diaz Zepeda, Hirvin Azael" w:date="2021-04-15T19:33:00Z"/>
          <w:rFonts w:ascii="Times New Roman" w:eastAsiaTheme="minorEastAsia" w:hAnsi="Times New Roman" w:cs="Times New Roman"/>
          <w:lang w:val="en-US"/>
        </w:rPr>
      </w:pPr>
      <m:oMathPara>
        <m:oMath>
          <m:r>
            <w:ins w:id="74" w:author="Diaz Zepeda, Hirvin Azael" w:date="2021-04-15T19:33:00Z">
              <w:rPr>
                <w:rFonts w:ascii="Cambria Math" w:hAnsi="Cambria Math" w:cstheme="majorHAnsi"/>
                <w:lang w:val="en-US"/>
              </w:rPr>
              <m:t>P</m:t>
            </w:ins>
          </m:r>
          <m:d>
            <m:dPr>
              <m:ctrlPr>
                <w:ins w:id="75" w:author="Diaz Zepeda, Hirvin Azael" w:date="2021-04-15T19:33:00Z">
                  <w:rPr>
                    <w:rFonts w:ascii="Cambria Math" w:hAnsi="Cambria Math" w:cstheme="majorHAnsi"/>
                    <w:i/>
                    <w:lang w:val="en-US"/>
                  </w:rPr>
                </w:ins>
              </m:ctrlPr>
            </m:dPr>
            <m:e>
              <m:r>
                <w:ins w:id="76" w:author="Diaz Zepeda, Hirvin Azael" w:date="2021-04-15T19:33:00Z">
                  <w:rPr>
                    <w:rFonts w:ascii="Cambria Math" w:hAnsi="Cambria Math" w:cstheme="majorHAnsi"/>
                    <w:lang w:val="en-US"/>
                  </w:rPr>
                  <m:t>Die</m:t>
                </w:ins>
              </m:r>
              <m:r>
                <w:ins w:id="77" w:author="Diaz Zepeda, Hirvin Azael" w:date="2021-04-15T19:33:00Z">
                  <w:rPr>
                    <w:rFonts w:ascii="Cambria Math" w:hAnsi="Cambria Math" w:cstheme="majorHAnsi"/>
                    <w:lang w:val="en-US"/>
                  </w:rPr>
                  <m:t xml:space="preserve"> </m:t>
                </w:ins>
              </m:r>
              <m:r>
                <w:ins w:id="78" w:author="Diaz Zepeda, Hirvin Azael" w:date="2021-04-15T19:33:00Z">
                  <w:rPr>
                    <w:rFonts w:ascii="Cambria Math" w:hAnsi="Cambria Math" w:cstheme="majorHAnsi"/>
                    <w:lang w:val="en-US"/>
                  </w:rPr>
                  <m:t>of other causes</m:t>
                </w:ins>
              </m:r>
            </m:e>
            <m:e>
              <m:r>
                <w:ins w:id="79" w:author="Diaz Zepeda, Hirvin Azael" w:date="2021-04-15T19:33:00Z">
                  <w:rPr>
                    <w:rFonts w:ascii="Cambria Math" w:hAnsi="Cambria Math" w:cstheme="majorHAnsi"/>
                    <w:lang w:val="en-US"/>
                  </w:rPr>
                  <m:t>Die</m:t>
                </w:ins>
              </m:r>
            </m:e>
          </m:d>
          <m:r>
            <w:ins w:id="80" w:author="Diaz Zepeda, Hirvin Azael" w:date="2021-04-15T19:33:00Z">
              <w:rPr>
                <w:rFonts w:ascii="Cambria Math" w:hAnsi="Cambria Math" w:cstheme="majorHAnsi"/>
                <w:lang w:val="en-US"/>
              </w:rPr>
              <m:t>= P</m:t>
            </w:ins>
          </m:r>
          <m:d>
            <m:dPr>
              <m:ctrlPr>
                <w:ins w:id="81" w:author="Diaz Zepeda, Hirvin Azael" w:date="2021-04-15T19:33:00Z">
                  <w:rPr>
                    <w:rFonts w:ascii="Cambria Math" w:hAnsi="Cambria Math" w:cstheme="majorHAnsi"/>
                    <w:i/>
                    <w:lang w:val="en-US"/>
                  </w:rPr>
                </w:ins>
              </m:ctrlPr>
            </m:dPr>
            <m:e>
              <m:r>
                <w:ins w:id="82" w:author="Diaz Zepeda, Hirvin Azael" w:date="2021-04-15T19:33:00Z">
                  <w:rPr>
                    <w:rFonts w:ascii="Cambria Math" w:hAnsi="Cambria Math" w:cstheme="majorHAnsi"/>
                    <w:lang w:val="en-US"/>
                  </w:rPr>
                  <m:t>D</m:t>
                </w:ins>
              </m:r>
              <m:r>
                <w:ins w:id="83" w:author="Diaz Zepeda, Hirvin Azael" w:date="2021-04-15T19:34:00Z">
                  <w:rPr>
                    <w:rFonts w:ascii="Cambria Math" w:hAnsi="Cambria Math" w:cstheme="majorHAnsi"/>
                    <w:lang w:val="en-US"/>
                  </w:rPr>
                  <m:t>ie</m:t>
                </w:ins>
              </m:r>
            </m:e>
          </m:d>
          <m:r>
            <w:ins w:id="84" w:author="Diaz Zepeda, Hirvin Azael" w:date="2021-04-15T19:33:00Z">
              <w:rPr>
                <w:rFonts w:ascii="Cambria Math" w:hAnsi="Cambria Math" w:cstheme="majorHAnsi"/>
                <w:lang w:val="en-US"/>
              </w:rPr>
              <m:t>*</m:t>
            </w:ins>
          </m:r>
          <m:f>
            <m:fPr>
              <m:ctrlPr>
                <w:ins w:id="85" w:author="Diaz Zepeda, Hirvin Azael" w:date="2021-04-15T19:33:00Z">
                  <w:rPr>
                    <w:rFonts w:ascii="Cambria Math" w:hAnsi="Cambria Math" w:cs="Times New Roman"/>
                    <w:sz w:val="24"/>
                    <w:lang w:val="en-US"/>
                  </w:rPr>
                </w:ins>
              </m:ctrlPr>
            </m:fPr>
            <m:num>
              <m:sSub>
                <m:sSubPr>
                  <m:ctrlPr>
                    <w:ins w:id="86" w:author="Diaz Zepeda, Hirvin Azael" w:date="2021-04-15T19:33:00Z">
                      <w:rPr>
                        <w:rFonts w:ascii="Cambria Math" w:hAnsi="Cambria Math" w:cs="Times New Roman"/>
                        <w:i/>
                        <w:sz w:val="24"/>
                        <w:lang w:val="en-US"/>
                      </w:rPr>
                    </w:ins>
                  </m:ctrlPr>
                </m:sSubPr>
                <m:e>
                  <m:acc>
                    <m:accPr>
                      <m:chr m:val="̅"/>
                      <m:ctrlPr>
                        <w:ins w:id="87" w:author="Diaz Zepeda, Hirvin Azael" w:date="2021-04-15T19:33:00Z">
                          <w:rPr>
                            <w:rFonts w:ascii="Cambria Math" w:hAnsi="Cambria Math" w:cs="Times New Roman"/>
                            <w:i/>
                            <w:sz w:val="24"/>
                            <w:lang w:val="en-US"/>
                          </w:rPr>
                        </w:ins>
                      </m:ctrlPr>
                    </m:accPr>
                    <m:e>
                      <m:r>
                        <w:ins w:id="88" w:author="Diaz Zepeda, Hirvin Azael" w:date="2021-04-15T19:33:00Z">
                          <w:rPr>
                            <w:rFonts w:ascii="Cambria Math" w:hAnsi="Cambria Math" w:cs="Times New Roman"/>
                            <w:sz w:val="24"/>
                            <w:lang w:val="en-US"/>
                          </w:rPr>
                          <m:t>λ</m:t>
                        </w:ins>
                      </m:r>
                    </m:e>
                  </m:acc>
                </m:e>
                <m:sub>
                  <m:r>
                    <w:ins w:id="89" w:author="Diaz Zepeda, Hirvin Azael" w:date="2021-04-15T19:34:00Z">
                      <w:rPr>
                        <w:rFonts w:ascii="Cambria Math" w:hAnsi="Cambria Math" w:cs="Times New Roman"/>
                        <w:sz w:val="24"/>
                        <w:lang w:val="en-US"/>
                      </w:rPr>
                      <m:t>SA</m:t>
                    </w:ins>
                  </m:r>
                </m:sub>
              </m:sSub>
              <m:ctrlPr>
                <w:ins w:id="90" w:author="Diaz Zepeda, Hirvin Azael" w:date="2021-04-15T19:33:00Z">
                  <w:rPr>
                    <w:rFonts w:ascii="Cambria Math" w:hAnsi="Cambria Math" w:cstheme="majorHAnsi"/>
                    <w:i/>
                    <w:lang w:val="en-US"/>
                  </w:rPr>
                </w:ins>
              </m:ctrlPr>
            </m:num>
            <m:den>
              <m:sSub>
                <m:sSubPr>
                  <m:ctrlPr>
                    <w:ins w:id="91" w:author="Diaz Zepeda, Hirvin Azael" w:date="2021-04-15T19:33:00Z">
                      <w:rPr>
                        <w:rFonts w:ascii="Cambria Math" w:hAnsi="Cambria Math" w:cs="Times New Roman"/>
                        <w:i/>
                        <w:sz w:val="24"/>
                        <w:lang w:val="en-US"/>
                      </w:rPr>
                    </w:ins>
                  </m:ctrlPr>
                </m:sSubPr>
                <m:e>
                  <m:acc>
                    <m:accPr>
                      <m:chr m:val="̅"/>
                      <m:ctrlPr>
                        <w:ins w:id="92" w:author="Diaz Zepeda, Hirvin Azael" w:date="2021-04-15T19:33:00Z">
                          <w:rPr>
                            <w:rFonts w:ascii="Cambria Math" w:hAnsi="Cambria Math" w:cs="Times New Roman"/>
                            <w:i/>
                            <w:sz w:val="24"/>
                            <w:lang w:val="en-US"/>
                          </w:rPr>
                        </w:ins>
                      </m:ctrlPr>
                    </m:accPr>
                    <m:e>
                      <m:r>
                        <w:ins w:id="93" w:author="Diaz Zepeda, Hirvin Azael" w:date="2021-04-15T19:33:00Z">
                          <w:rPr>
                            <w:rFonts w:ascii="Cambria Math" w:hAnsi="Cambria Math" w:cs="Times New Roman"/>
                            <w:sz w:val="24"/>
                            <w:lang w:val="en-US"/>
                          </w:rPr>
                          <m:t>λ</m:t>
                        </w:ins>
                      </m:r>
                    </m:e>
                  </m:acc>
                </m:e>
                <m:sub>
                  <m:r>
                    <w:ins w:id="94" w:author="Diaz Zepeda, Hirvin Azael" w:date="2021-04-15T19:33:00Z">
                      <w:rPr>
                        <w:rFonts w:ascii="Cambria Math" w:hAnsi="Cambria Math" w:cs="Times New Roman"/>
                        <w:sz w:val="24"/>
                        <w:lang w:val="en-US"/>
                      </w:rPr>
                      <m:t>Dis</m:t>
                    </w:ins>
                  </m:r>
                </m:sub>
              </m:sSub>
              <m:r>
                <w:ins w:id="95" w:author="Diaz Zepeda, Hirvin Azael" w:date="2021-04-15T19:33:00Z">
                  <m:rPr>
                    <m:sty m:val="p"/>
                  </m:rPr>
                  <w:rPr>
                    <w:rFonts w:ascii="Cambria Math" w:hAnsi="Cambria Math" w:cs="Times New Roman"/>
                    <w:sz w:val="24"/>
                    <w:lang w:val="en-US"/>
                  </w:rPr>
                  <m:t>+</m:t>
                </w:ins>
              </m:r>
              <m:sSub>
                <m:sSubPr>
                  <m:ctrlPr>
                    <w:ins w:id="96" w:author="Diaz Zepeda, Hirvin Azael" w:date="2021-04-15T19:33:00Z">
                      <w:rPr>
                        <w:rFonts w:ascii="Cambria Math" w:hAnsi="Cambria Math" w:cs="Times New Roman"/>
                        <w:i/>
                        <w:sz w:val="24"/>
                        <w:lang w:val="en-US"/>
                      </w:rPr>
                    </w:ins>
                  </m:ctrlPr>
                </m:sSubPr>
                <m:e>
                  <m:acc>
                    <m:accPr>
                      <m:chr m:val="̅"/>
                      <m:ctrlPr>
                        <w:ins w:id="97" w:author="Diaz Zepeda, Hirvin Azael" w:date="2021-04-15T19:33:00Z">
                          <w:rPr>
                            <w:rFonts w:ascii="Cambria Math" w:hAnsi="Cambria Math" w:cs="Times New Roman"/>
                            <w:i/>
                            <w:sz w:val="24"/>
                            <w:lang w:val="en-US"/>
                          </w:rPr>
                        </w:ins>
                      </m:ctrlPr>
                    </m:accPr>
                    <m:e>
                      <m:r>
                        <w:ins w:id="98" w:author="Diaz Zepeda, Hirvin Azael" w:date="2021-04-15T19:33:00Z">
                          <w:rPr>
                            <w:rFonts w:ascii="Cambria Math" w:hAnsi="Cambria Math" w:cs="Times New Roman"/>
                            <w:sz w:val="24"/>
                            <w:lang w:val="en-US"/>
                          </w:rPr>
                          <m:t>λ</m:t>
                        </w:ins>
                      </m:r>
                    </m:e>
                  </m:acc>
                </m:e>
                <m:sub>
                  <m:r>
                    <w:ins w:id="99" w:author="Diaz Zepeda, Hirvin Azael" w:date="2021-04-15T19:33:00Z">
                      <w:rPr>
                        <w:rFonts w:ascii="Cambria Math" w:hAnsi="Cambria Math" w:cs="Times New Roman"/>
                        <w:sz w:val="24"/>
                        <w:lang w:val="en-US"/>
                      </w:rPr>
                      <m:t>SA</m:t>
                    </w:ins>
                  </m:r>
                </m:sub>
              </m:sSub>
              <m:r>
                <w:ins w:id="100" w:author="Diaz Zepeda, Hirvin Azael" w:date="2021-04-15T19:33:00Z">
                  <m:rPr>
                    <m:sty m:val="p"/>
                  </m:rPr>
                  <w:rPr>
                    <w:rFonts w:ascii="Cambria Math" w:hAnsi="Cambria Math" w:cs="Times New Roman"/>
                    <w:sz w:val="24"/>
                    <w:lang w:val="en-US"/>
                  </w:rPr>
                  <m:t xml:space="preserve"> </m:t>
                </w:ins>
              </m:r>
              <m:r>
                <w:ins w:id="101" w:author="Diaz Zepeda, Hirvin Azael" w:date="2021-04-15T19:33:00Z">
                  <m:rPr>
                    <m:sty m:val="p"/>
                  </m:rPr>
                  <w:rPr>
                    <w:rFonts w:ascii="Cambria Math" w:hAnsi="Cambria Math" w:cs="Times New Roman"/>
                    <w:sz w:val="24"/>
                    <w:lang w:val="en-US"/>
                  </w:rPr>
                  <m:t xml:space="preserve"> </m:t>
                </w:ins>
              </m:r>
            </m:den>
          </m:f>
          <m:r>
            <w:ins w:id="102" w:author="Diaz Zepeda, Hirvin Azael" w:date="2021-04-15T19:33:00Z">
              <m:rPr>
                <m:sty m:val="p"/>
              </m:rPr>
              <w:rPr>
                <w:rFonts w:ascii="Cambria Math" w:hAnsi="Cambria Math" w:cs="Times New Roman"/>
                <w:sz w:val="24"/>
                <w:lang w:val="en-US"/>
              </w:rPr>
              <m:t xml:space="preserve">) </m:t>
            </w:ins>
          </m:r>
          <m:r>
            <w:ins w:id="103" w:author="Diaz Zepeda, Hirvin Azael" w:date="2021-04-15T19:33:00Z">
              <w:rPr>
                <w:rFonts w:ascii="Cambria Math" w:hAnsi="Cambria Math" w:cstheme="majorHAnsi"/>
                <w:lang w:val="en-US"/>
              </w:rPr>
              <m:t xml:space="preserve"> </m:t>
            </w:ins>
          </m:r>
        </m:oMath>
      </m:oMathPara>
    </w:p>
    <w:p w14:paraId="434437DC" w14:textId="32F9CA89" w:rsidR="006D1BA3" w:rsidDel="00B368BC" w:rsidRDefault="006D1BA3" w:rsidP="006D1BA3">
      <w:pPr>
        <w:autoSpaceDE w:val="0"/>
        <w:autoSpaceDN w:val="0"/>
        <w:adjustRightInd w:val="0"/>
        <w:spacing w:line="360" w:lineRule="auto"/>
        <w:jc w:val="both"/>
        <w:rPr>
          <w:del w:id="104" w:author="Diaz Zepeda, Hirvin Azael" w:date="2021-04-15T19:33:00Z"/>
          <w:rFonts w:asciiTheme="majorHAnsi" w:hAnsiTheme="majorHAnsi" w:cstheme="majorHAnsi"/>
          <w:lang w:val="en-US"/>
        </w:rPr>
      </w:pPr>
      <m:oMathPara>
        <m:oMath>
          <m:r>
            <w:del w:id="105" w:author="Diaz Zepeda, Hirvin Azael" w:date="2021-04-15T19:33:00Z">
              <w:rPr>
                <w:rFonts w:ascii="Cambria Math" w:hAnsi="Cambria Math" w:cstheme="majorHAnsi"/>
                <w:lang w:val="en-US"/>
              </w:rPr>
              <m:t>P</m:t>
            </w:del>
          </m:r>
          <m:sSub>
            <m:sSubPr>
              <m:ctrlPr>
                <w:del w:id="106" w:author="Diaz Zepeda, Hirvin Azael" w:date="2021-04-15T19:33:00Z">
                  <w:rPr>
                    <w:rFonts w:ascii="Cambria Math" w:hAnsi="Cambria Math" w:cstheme="majorHAnsi"/>
                    <w:i/>
                    <w:lang w:val="en-US"/>
                  </w:rPr>
                </w:del>
              </m:ctrlPr>
            </m:sSubPr>
            <m:e>
              <m:d>
                <m:dPr>
                  <m:ctrlPr>
                    <w:del w:id="107" w:author="Diaz Zepeda, Hirvin Azael" w:date="2021-04-15T19:33:00Z">
                      <w:rPr>
                        <w:rFonts w:ascii="Cambria Math" w:hAnsi="Cambria Math" w:cstheme="majorHAnsi"/>
                        <w:i/>
                        <w:lang w:val="en-US"/>
                      </w:rPr>
                    </w:del>
                  </m:ctrlPr>
                </m:dPr>
                <m:e>
                  <m:r>
                    <w:del w:id="108" w:author="Diaz Zepeda, Hirvin Azael" w:date="2021-04-15T19:33:00Z">
                      <w:rPr>
                        <w:rFonts w:ascii="Cambria Math" w:hAnsi="Cambria Math" w:cstheme="majorHAnsi"/>
                        <w:lang w:val="en-US"/>
                      </w:rPr>
                      <m:t>die</m:t>
                    </w:del>
                  </m:r>
                </m:e>
              </m:d>
            </m:e>
            <m:sub>
              <m:r>
                <w:del w:id="109" w:author="Diaz Zepeda, Hirvin Azael" w:date="2021-04-15T19:33:00Z">
                  <w:rPr>
                    <w:rFonts w:ascii="Cambria Math" w:hAnsi="Cambria Math" w:cstheme="majorHAnsi"/>
                    <w:lang w:val="en-US"/>
                  </w:rPr>
                  <m:t>Other Causes</m:t>
                </w:del>
              </m:r>
            </m:sub>
          </m:sSub>
          <m:r>
            <w:del w:id="110" w:author="Diaz Zepeda, Hirvin Azael" w:date="2021-04-15T19:33:00Z">
              <w:rPr>
                <w:rFonts w:ascii="Cambria Math" w:hAnsi="Cambria Math" w:cstheme="majorHAnsi"/>
                <w:lang w:val="en-US"/>
              </w:rPr>
              <m:t>=1-</m:t>
            </w:del>
          </m:r>
          <m:r>
            <w:del w:id="111" w:author="Diaz Zepeda, Hirvin Azael" w:date="2021-04-15T19:33:00Z">
              <m:rPr>
                <m:sty m:val="p"/>
              </m:rPr>
              <w:rPr>
                <w:rFonts w:ascii="Cambria Math" w:hAnsi="Cambria Math" w:cstheme="majorHAnsi"/>
                <w:lang w:val="en-US"/>
              </w:rPr>
              <m:t>exp⁡</m:t>
            </w:del>
          </m:r>
          <m:r>
            <w:del w:id="112" w:author="Diaz Zepeda, Hirvin Azael" w:date="2021-04-15T19:33:00Z">
              <w:rPr>
                <w:rFonts w:ascii="Cambria Math" w:hAnsi="Cambria Math" w:cstheme="majorHAnsi"/>
                <w:lang w:val="en-US"/>
              </w:rPr>
              <m:t xml:space="preserve">(- </m:t>
            </w:del>
          </m:r>
          <m:sSub>
            <m:sSubPr>
              <m:ctrlPr>
                <w:del w:id="113" w:author="Diaz Zepeda, Hirvin Azael" w:date="2021-04-15T19:33:00Z">
                  <w:rPr>
                    <w:rFonts w:ascii="Cambria Math" w:hAnsi="Cambria Math" w:cstheme="majorHAnsi"/>
                    <w:i/>
                    <w:lang w:val="en-US"/>
                  </w:rPr>
                </w:del>
              </m:ctrlPr>
            </m:sSubPr>
            <m:e>
              <m:acc>
                <m:accPr>
                  <m:chr m:val="̅"/>
                  <m:ctrlPr>
                    <w:del w:id="114" w:author="Diaz Zepeda, Hirvin Azael" w:date="2021-04-15T19:33:00Z">
                      <w:rPr>
                        <w:rFonts w:ascii="Cambria Math" w:hAnsi="Cambria Math" w:cstheme="majorHAnsi"/>
                        <w:i/>
                        <w:lang w:val="en-US"/>
                      </w:rPr>
                    </w:del>
                  </m:ctrlPr>
                </m:accPr>
                <m:e>
                  <m:r>
                    <w:del w:id="115" w:author="Diaz Zepeda, Hirvin Azael" w:date="2021-04-15T19:33:00Z">
                      <w:rPr>
                        <w:rFonts w:ascii="Cambria Math" w:hAnsi="Cambria Math" w:cstheme="majorHAnsi"/>
                        <w:lang w:val="en-US"/>
                      </w:rPr>
                      <m:t>λ</m:t>
                    </w:del>
                  </m:r>
                </m:e>
              </m:acc>
            </m:e>
            <m:sub>
              <m:r>
                <w:del w:id="116" w:author="Diaz Zepeda, Hirvin Azael" w:date="2021-04-15T19:33:00Z">
                  <w:rPr>
                    <w:rFonts w:ascii="Cambria Math" w:hAnsi="Cambria Math" w:cstheme="majorHAnsi"/>
                    <w:lang w:val="en-US"/>
                  </w:rPr>
                  <m:t>SA</m:t>
                </w:del>
              </m:r>
            </m:sub>
          </m:sSub>
          <m:r>
            <w:del w:id="117" w:author="Diaz Zepeda, Hirvin Azael" w:date="2021-04-15T19:33:00Z">
              <w:rPr>
                <w:rFonts w:ascii="Cambria Math" w:hAnsi="Cambria Math" w:cstheme="majorHAnsi"/>
                <w:lang w:val="en-US"/>
              </w:rPr>
              <m:t>)</m:t>
            </w:del>
          </m:r>
          <w:commentRangeEnd w:id="33"/>
          <m:r>
            <w:del w:id="118" w:author="Diaz Zepeda, Hirvin Azael" w:date="2021-04-15T19:33:00Z">
              <m:rPr>
                <m:sty m:val="p"/>
              </m:rPr>
              <w:rPr>
                <w:rStyle w:val="Refdecomentario"/>
              </w:rPr>
              <w:commentReference w:id="33"/>
            </w:del>
          </m:r>
        </m:oMath>
      </m:oMathPara>
    </w:p>
    <w:p w14:paraId="2B1FBB74" w14:textId="63535DF1" w:rsidR="000577F1" w:rsidRDefault="00CD0BFF" w:rsidP="00657B4C">
      <w:pPr>
        <w:autoSpaceDE w:val="0"/>
        <w:autoSpaceDN w:val="0"/>
        <w:adjustRightInd w:val="0"/>
        <w:spacing w:line="360" w:lineRule="auto"/>
        <w:jc w:val="both"/>
        <w:rPr>
          <w:rFonts w:ascii="Times New Roman" w:eastAsiaTheme="minorEastAsia" w:hAnsi="Times New Roman" w:cs="Times New Roman"/>
          <w:sz w:val="24"/>
          <w:szCs w:val="24"/>
          <w:lang w:val="en-US"/>
        </w:rPr>
      </w:pPr>
      <w:r>
        <w:rPr>
          <w:rFonts w:ascii="Times New Roman" w:hAnsi="Times New Roman" w:cs="Times New Roman"/>
          <w:sz w:val="24"/>
          <w:lang w:val="en-US"/>
        </w:rPr>
        <w:t xml:space="preserve">We then incorporated these outputs into a decision-analytic microsimulation model which follows </w:t>
      </w:r>
      <w:r w:rsidR="00EF009C" w:rsidRPr="006D1BA3">
        <w:rPr>
          <w:rFonts w:ascii="Times New Roman" w:hAnsi="Times New Roman" w:cs="Times New Roman"/>
          <w:sz w:val="24"/>
          <w:lang w:val="en-US"/>
        </w:rPr>
        <w:t xml:space="preserve">individuals infected with </w:t>
      </w:r>
      <w:r w:rsidR="006D1BA3" w:rsidRPr="006D1BA3">
        <w:rPr>
          <w:rFonts w:ascii="Times New Roman" w:hAnsi="Times New Roman" w:cs="Times New Roman"/>
          <w:sz w:val="24"/>
          <w:lang w:val="en-US"/>
        </w:rPr>
        <w:t>COVID</w:t>
      </w:r>
      <w:r w:rsidR="00EF009C" w:rsidRPr="006D1BA3">
        <w:rPr>
          <w:rFonts w:ascii="Times New Roman" w:hAnsi="Times New Roman" w:cs="Times New Roman"/>
          <w:sz w:val="24"/>
          <w:lang w:val="en-US"/>
        </w:rPr>
        <w:t xml:space="preserve">-19 in Mexico for </w:t>
      </w:r>
      <w:r w:rsidR="006D1BA3" w:rsidRPr="006D1BA3">
        <w:rPr>
          <w:rFonts w:ascii="Times New Roman" w:hAnsi="Times New Roman" w:cs="Times New Roman"/>
          <w:sz w:val="24"/>
          <w:lang w:val="en-US"/>
        </w:rPr>
        <w:t>5</w:t>
      </w:r>
      <w:r w:rsidR="00EF009C" w:rsidRPr="006D1BA3">
        <w:rPr>
          <w:rFonts w:ascii="Times New Roman" w:hAnsi="Times New Roman" w:cs="Times New Roman"/>
          <w:sz w:val="24"/>
          <w:lang w:val="en-US"/>
        </w:rPr>
        <w:t>0 days</w:t>
      </w:r>
      <w:r>
        <w:rPr>
          <w:rFonts w:ascii="Times New Roman" w:hAnsi="Times New Roman" w:cs="Times New Roman"/>
          <w:sz w:val="24"/>
          <w:lang w:val="en-US"/>
        </w:rPr>
        <w:t xml:space="preserve">. The model also evaluates alternative treatment strategies by </w:t>
      </w:r>
      <w:r w:rsidR="00EF009C" w:rsidRPr="006D1BA3">
        <w:rPr>
          <w:rFonts w:ascii="Times New Roman" w:hAnsi="Times New Roman" w:cs="Times New Roman"/>
          <w:sz w:val="24"/>
          <w:lang w:val="en-US"/>
        </w:rPr>
        <w:t>incorporat</w:t>
      </w:r>
      <w:r>
        <w:rPr>
          <w:rFonts w:ascii="Times New Roman" w:hAnsi="Times New Roman" w:cs="Times New Roman"/>
          <w:sz w:val="24"/>
          <w:lang w:val="en-US"/>
        </w:rPr>
        <w:t>ing</w:t>
      </w:r>
      <w:r w:rsidR="00EF009C" w:rsidRPr="006D1BA3">
        <w:rPr>
          <w:rFonts w:ascii="Times New Roman" w:hAnsi="Times New Roman" w:cs="Times New Roman"/>
          <w:sz w:val="24"/>
          <w:lang w:val="en-US"/>
        </w:rPr>
        <w:t xml:space="preserve"> the effects of treatments that have </w:t>
      </w:r>
      <w:r>
        <w:rPr>
          <w:rFonts w:ascii="Times New Roman" w:hAnsi="Times New Roman" w:cs="Times New Roman"/>
          <w:sz w:val="24"/>
          <w:lang w:val="en-US"/>
        </w:rPr>
        <w:t>demonstrated mortality reductions</w:t>
      </w:r>
      <w:r w:rsidR="00EF009C" w:rsidRPr="006D1BA3">
        <w:rPr>
          <w:rFonts w:ascii="Times New Roman" w:hAnsi="Times New Roman" w:cs="Times New Roman"/>
          <w:sz w:val="24"/>
          <w:lang w:val="en-US"/>
        </w:rPr>
        <w:t xml:space="preserve"> </w:t>
      </w:r>
      <w:r>
        <w:rPr>
          <w:rFonts w:ascii="Times New Roman" w:hAnsi="Times New Roman" w:cs="Times New Roman"/>
          <w:sz w:val="24"/>
          <w:lang w:val="en-US"/>
        </w:rPr>
        <w:t>for</w:t>
      </w:r>
      <w:r w:rsidR="00EF009C" w:rsidRPr="006D1BA3">
        <w:rPr>
          <w:rFonts w:ascii="Times New Roman" w:hAnsi="Times New Roman" w:cs="Times New Roman"/>
          <w:sz w:val="24"/>
          <w:lang w:val="en-US"/>
        </w:rPr>
        <w:t xml:space="preserve"> people with Covid-19: Dexamethasone</w:t>
      </w:r>
      <w:r w:rsidR="006D1BA3">
        <w:rPr>
          <w:rFonts w:ascii="Times New Roman" w:hAnsi="Times New Roman" w:cs="Times New Roman"/>
          <w:sz w:val="24"/>
          <w:lang w:val="en-US"/>
        </w:rPr>
        <w:fldChar w:fldCharType="begin" w:fldLock="1"/>
      </w:r>
      <w:r w:rsidR="006D1BA3">
        <w:rPr>
          <w:rFonts w:ascii="Times New Roman" w:hAnsi="Times New Roman" w:cs="Times New Roman"/>
          <w:sz w:val="24"/>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11&lt;/sup&gt;","plainTextFormattedCitation":"11","previouslyFormattedCitation":"&lt;sup&gt;11&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6D1BA3" w:rsidRPr="006D1BA3">
        <w:rPr>
          <w:rFonts w:ascii="Times New Roman" w:hAnsi="Times New Roman" w:cs="Times New Roman"/>
          <w:noProof/>
          <w:sz w:val="24"/>
          <w:vertAlign w:val="superscript"/>
          <w:lang w:val="en-US"/>
        </w:rPr>
        <w:t>11</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w:t>
      </w:r>
      <w:r w:rsidR="00EF009C" w:rsidRPr="006D1BA3">
        <w:rPr>
          <w:rFonts w:ascii="Times New Roman" w:hAnsi="Times New Roman" w:cs="Times New Roman"/>
          <w:sz w:val="24"/>
          <w:lang w:val="en-US"/>
        </w:rPr>
        <w:t>Remdesivir</w:t>
      </w:r>
      <w:r w:rsidR="006D1BA3">
        <w:rPr>
          <w:rFonts w:ascii="Times New Roman" w:hAnsi="Times New Roman" w:cs="Times New Roman"/>
          <w:sz w:val="24"/>
          <w:lang w:val="en-US"/>
        </w:rPr>
        <w:fldChar w:fldCharType="begin" w:fldLock="1"/>
      </w:r>
      <w:r w:rsidR="00764E7A">
        <w:rPr>
          <w:rFonts w:ascii="Times New Roman" w:hAnsi="Times New Roman" w:cs="Times New Roman"/>
          <w:sz w:val="24"/>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mendeley":{"formattedCitation":"&lt;sup&gt;12&lt;/sup&gt;","plainTextFormattedCitation":"12","previouslyFormattedCitation":"&lt;sup&gt;12&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6D1BA3" w:rsidRPr="006D1BA3">
        <w:rPr>
          <w:rFonts w:ascii="Times New Roman" w:hAnsi="Times New Roman" w:cs="Times New Roman"/>
          <w:noProof/>
          <w:sz w:val="24"/>
          <w:vertAlign w:val="superscript"/>
          <w:lang w:val="en-US"/>
        </w:rPr>
        <w:t>12</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and Remdesivir with Baricitinib</w:t>
      </w:r>
      <w:r w:rsidR="00764E7A">
        <w:rPr>
          <w:rFonts w:ascii="Times New Roman" w:hAnsi="Times New Roman" w:cs="Times New Roman"/>
          <w:sz w:val="24"/>
          <w:lang w:val="en-US"/>
        </w:rPr>
        <w:fldChar w:fldCharType="begin" w:fldLock="1"/>
      </w:r>
      <w:r w:rsidR="00764E7A">
        <w:rPr>
          <w:rFonts w:ascii="Times New Roman" w:hAnsi="Times New Roman" w:cs="Times New Roman"/>
          <w:sz w:val="24"/>
          <w:lang w:val="en-US"/>
        </w:rPr>
        <w:instrText>ADDIN CSL_CITATION {"citationItems":[{"id":"ITEM-1","itemData":{"DOI":"10.1056/NEJMoa2031994","author":[{"dropping-particle":"","family":"Marconi","given":"V C","non-dropping-particle":"","parse-names":false,"suffix":""},{"dropping-particle":"","family":"Palacios","given":"G M Ruiz","non-dropping-particle":"","parse-names":false,"suffix":""},{"dropping-particle":"","family":"Hsieh","given":"L","non-dropping-particle":"","parse-names":false,"suffix":""},{"dropping-particle":"","family":"Kline","given":"S","non-dropping-particle":"","parse-names":false,"suffix":""},{"dropping-particle":"","family":"Tapson","given":"V","non-dropping-particle":"","parse-names":false,"suffix":""},{"dropping-particle":"","family":"Iovine","given":"N M","non-dropping-particle":"","parse-names":false,"suffix":""},{"dropping-particle":"","family":"Lye","given":"D C","non-dropping-particle":"","parse-names":false,"suffix":""},{"dropping-particle":"","family":"Sandkovsky","given":"U","non-dropping-particle":"","parse-names":false,"suffix":""},{"dropping-particle":"","family":"Luetkemeyer","given":"A F","non-dropping-particle":"","parse-names":false,"suffix":""},{"dropping-particle":"","family":"Cohen","given":"S H","non-dropping-particle":"","parse-names":false,"suffix":""},{"dropping-particle":"","family":"Finberg","given":"R W","non-dropping-particle":"","parse-names":false,"suffix":""},{"dropping-particle":"","family":"Frank","given":"M","non-dropping-particle":"","parse-names":false,"suffix":""},{"dropping-particle":"","family":"Oh","given":"M","non-dropping-particle":"","parse-names":false,"suffix":""},{"dropping-particle":"","family":"Kim","given":"E","non-dropping-particle":"","parse-names":false,"suffix":""},{"dropping-particle":"","family":"Tan","given":"S Y","non-dropping-particle":"","parse-names":false,"suffix":""},{"dropping-particle":"","family":"Mularski","given":"R A","non-dropping-particle":"","parse-names":false,"suffix":""},{"dropping-particle":"","family":"Nielsen","given":"H","non-dropping-particle":"","parse-names":false,"suffix":""},{"dropping-particle":"","family":"Ponce","given":"P O","non-dropping-particle":"","parse-names":false,"suffix":""},{"dropping-particle":"","family":"Taylor","given":"B S","non-dropping-particle":"","parse-names":false,"suffix":""},{"dropping-particle":"","family":"Larson","given":"L A","non-dropping-particle":"","parse-names":false,"suffix":""},{"dropping-particle":"","family":"Rouphael","given":"N G","non-dropping-particle":"","parse-names":false,"suffix":""},{"dropping-particle":"","family":"Saklawi","given":"Y","non-dropping-particle":"","parse-names":false,"suffix":""},{"dropping-particle":"","family":"Cantos","given":"V D","non-dropping-particle":"","parse-names":false,"suffix":""},{"dropping-particle":"","family":"Ko","given":"E R","non-dropping-particle":"","parse-names":false,"suffix":""},{"dropping-particle":"","family":"Burgess","given":"T H","non-dropping-particle":"","parse-names":false,"suffix":""},{"dropping-particle":"","family":"Ferreira","given":"J","non-dropping-particle":"","parse-names":false,"suffix":""},{"dropping-particle":"","family":"Green","given":"M","non-dropping-particle":"","parse-names":false,"suffix":""},{"dropping-particle":"","family":"Makowski","given":"M","non-dropping-particle":"","parse-names":false,"suffix":""},{"dropping-particle":"","family":"Cardoso","given":"A","non-dropping-particle":"","parse-names":false,"suffix":""},{"dropping-particle":"De","family":"Bono","given":"S","non-dropping-particle":"","parse-names":false,"suffix":""},{"dropping-particle":"","family":"Bonnett","given":"T","non-dropping-particle":"","parse-names":false,"suffix":""},{"dropping-particle":"","family":"Proschan","given":"M","non-dropping-particle":"","parse-names":false,"suffix":""},{"dropping-particle":"","family":"Deye","given":"G A","non-dropping-particle":"","parse-names":false,"suffix":""},{"dropping-particle":"","family":"Dempsey","given":"W","non-dropping-particle":"","parse-names":false,"suffix":""},{"dropping-particle":"","family":"Nayak","given":"S U","non-dropping-particle":"","parse-names":false,"suffix":""},{"dropping-particle":"","family":"Dodd","given":"L E","non-dropping-particle":"","parse-names":false,"suffix":""},{"dropping-particle":"","family":"Beigel","given":"J H","non-dropping-particle":"","parse-names":false,"suffix":""}],"id":"ITEM-1","issued":{"date-parts":[["2020"]]},"page":"1-13","title":"Baricitinib plus Remdesivir for Hospitalized Adults with Covid-19","type":"article-journal"},"uris":["http://www.mendeley.com/documents/?uuid=0f59f1f0-eeee-42de-aa93-dd436070f89d"]}],"mendeley":{"formattedCitation":"&lt;sup&gt;13&lt;/sup&gt;","plainTextFormattedCitation":"13","previouslyFormattedCitation":"&lt;sup&gt;13&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764E7A" w:rsidRPr="00764E7A">
        <w:rPr>
          <w:rFonts w:ascii="Times New Roman" w:hAnsi="Times New Roman" w:cs="Times New Roman"/>
          <w:noProof/>
          <w:sz w:val="24"/>
          <w:vertAlign w:val="superscript"/>
          <w:lang w:val="en-US"/>
        </w:rPr>
        <w:t>13</w:t>
      </w:r>
      <w:r w:rsidR="00764E7A">
        <w:rPr>
          <w:rFonts w:ascii="Times New Roman" w:hAnsi="Times New Roman" w:cs="Times New Roman"/>
          <w:sz w:val="24"/>
          <w:lang w:val="en-US"/>
        </w:rPr>
        <w:fldChar w:fldCharType="end"/>
      </w:r>
      <w:r w:rsidR="00EF009C" w:rsidRPr="006D1BA3">
        <w:rPr>
          <w:rFonts w:ascii="Times New Roman" w:hAnsi="Times New Roman" w:cs="Times New Roman"/>
          <w:sz w:val="24"/>
          <w:lang w:val="en-US"/>
        </w:rPr>
        <w:t>.</w:t>
      </w:r>
      <w:r w:rsidR="00657B4C">
        <w:rPr>
          <w:rFonts w:ascii="Times New Roman" w:hAnsi="Times New Roman" w:cs="Times New Roman"/>
          <w:sz w:val="24"/>
          <w:lang w:val="en-US"/>
        </w:rPr>
        <w:t xml:space="preserve"> </w:t>
      </w:r>
      <w:commentRangeStart w:id="119"/>
      <w:r w:rsidR="00657B4C">
        <w:rPr>
          <w:rFonts w:ascii="Times New Roman" w:hAnsi="Times New Roman" w:cs="Times New Roman"/>
          <w:sz w:val="24"/>
          <w:lang w:val="en-US"/>
        </w:rPr>
        <w:t>The</w:t>
      </w:r>
      <w:r w:rsidR="00EF009C" w:rsidRPr="006D1BA3">
        <w:rPr>
          <w:rFonts w:ascii="Times New Roman" w:hAnsi="Times New Roman" w:cs="Times New Roman"/>
          <w:sz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657B4C">
        <w:rPr>
          <w:rFonts w:ascii="Times New Roman" w:eastAsiaTheme="minorEastAsia" w:hAnsi="Times New Roman" w:cs="Times New Roman"/>
          <w:sz w:val="24"/>
          <w:szCs w:val="24"/>
          <w:lang w:val="en-US"/>
        </w:rPr>
        <w:t xml:space="preserve"> </w:t>
      </w:r>
      <w:commentRangeEnd w:id="119"/>
      <w:r>
        <w:rPr>
          <w:rStyle w:val="Refdecomentario"/>
        </w:rPr>
        <w:commentReference w:id="119"/>
      </w:r>
      <w:r w:rsidR="00657B4C">
        <w:rPr>
          <w:rFonts w:ascii="Times New Roman" w:eastAsiaTheme="minorEastAsia" w:hAnsi="Times New Roman" w:cs="Times New Roman"/>
          <w:sz w:val="24"/>
          <w:szCs w:val="24"/>
          <w:lang w:val="en-US"/>
        </w:rPr>
        <w:t>of these treatments was applied to obtain the COVID-19 specific death probabilities under the effect of different drugs:</w:t>
      </w:r>
    </w:p>
    <w:commentRangeStart w:id="120"/>
    <w:p w14:paraId="7B672462" w14:textId="77777777" w:rsidR="000577F1" w:rsidRPr="000577F1" w:rsidRDefault="00D00851" w:rsidP="00657B4C">
      <w:pPr>
        <w:autoSpaceDE w:val="0"/>
        <w:autoSpaceDN w:val="0"/>
        <w:adjustRightInd w:val="0"/>
        <w:spacing w:line="360" w:lineRule="auto"/>
        <w:jc w:val="both"/>
        <w:rPr>
          <w:rFonts w:ascii="Times New Roman" w:eastAsiaTheme="minorEastAsia" w:hAnsi="Times New Roman" w:cs="Times New Roman"/>
          <w:lang w:val="en-US"/>
        </w:rPr>
      </w:pPr>
      <m:oMathPara>
        <m:oMath>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Dexa</m:t>
              </m:r>
            </m:sub>
          </m:sSub>
          <m:r>
            <w:rPr>
              <w:rFonts w:ascii="Cambria Math" w:hAnsi="Cambria Math" w:cstheme="majorHAnsi"/>
              <w:lang w:val="en-US"/>
            </w:rPr>
            <m:t xml:space="preserve">= </m:t>
          </m:r>
          <m:sSub>
            <m:sSubPr>
              <m:ctrlPr>
                <w:rPr>
                  <w:rFonts w:ascii="Cambria Math" w:hAnsi="Cambria Math" w:cstheme="majorHAnsi"/>
                  <w:i/>
                  <w:lang w:val="en-US"/>
                </w:rPr>
              </m:ctrlPr>
            </m:sSubPr>
            <m:e>
              <m:r>
                <m:rPr>
                  <m:sty m:val="p"/>
                </m:rPr>
                <w:rPr>
                  <w:rFonts w:ascii="Cambria Math" w:hAnsi="Cambria Math" w:cstheme="majorHAnsi"/>
                  <w:lang w:val="en-US"/>
                </w:rPr>
                <m:t>exp⁡</m:t>
              </m:r>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m:t>
              </m:r>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m:t>
              </m:r>
            </m:sub>
          </m:sSub>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(H</m:t>
          </m:r>
          <m:sSub>
            <m:sSubPr>
              <m:ctrlPr>
                <w:rPr>
                  <w:rFonts w:ascii="Cambria Math" w:hAnsi="Cambria Math" w:cstheme="majorHAnsi"/>
                  <w:i/>
                  <w:lang w:val="en-US"/>
                </w:rPr>
              </m:ctrlPr>
            </m:sSubPr>
            <m:e>
              <m:r>
                <w:rPr>
                  <w:rFonts w:ascii="Cambria Math" w:hAnsi="Cambria Math" w:cstheme="majorHAnsi"/>
                  <w:lang w:val="en-US"/>
                </w:rPr>
                <m:t>R</m:t>
              </m:r>
            </m:e>
            <m:sub>
              <m:r>
                <w:rPr>
                  <w:rFonts w:ascii="Cambria Math" w:hAnsi="Cambria Math" w:cstheme="majorHAnsi"/>
                  <w:lang w:val="en-US"/>
                </w:rPr>
                <m:t>CTDexa</m:t>
              </m:r>
            </m:sub>
          </m:sSub>
          <m:r>
            <w:rPr>
              <w:rFonts w:ascii="Cambria Math" w:hAnsi="Cambria Math" w:cstheme="majorHAnsi"/>
              <w:lang w:val="en-US"/>
            </w:rPr>
            <m:t xml:space="preserve">)) </m:t>
          </m:r>
        </m:oMath>
      </m:oMathPara>
    </w:p>
    <w:p w14:paraId="3EEBBC3D" w14:textId="14C6DE3E" w:rsidR="000577F1" w:rsidRPr="00CD0BFF" w:rsidRDefault="00D00851" w:rsidP="00657B4C">
      <w:pPr>
        <w:autoSpaceDE w:val="0"/>
        <w:autoSpaceDN w:val="0"/>
        <w:adjustRightInd w:val="0"/>
        <w:spacing w:line="360" w:lineRule="auto"/>
        <w:jc w:val="both"/>
        <w:rPr>
          <w:ins w:id="121" w:author="Jeremy Goldhaber-Fiebert" w:date="2021-04-15T14:55:00Z"/>
          <w:rFonts w:ascii="Times New Roman" w:eastAsiaTheme="minorEastAsia" w:hAnsi="Times New Roman" w:cs="Times New Roman"/>
          <w:lang w:val="en-US"/>
        </w:rPr>
      </w:pPr>
      <m:oMathPara>
        <m:oMathParaPr>
          <m:jc m:val="center"/>
        </m:oMathParaPr>
        <m:oMath>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Remd</m:t>
              </m:r>
            </m:sub>
          </m:sSub>
          <m:r>
            <w:rPr>
              <w:rFonts w:ascii="Cambria Math" w:hAnsi="Cambria Math" w:cstheme="majorHAnsi"/>
              <w:lang w:val="en-US"/>
            </w:rPr>
            <m:t xml:space="preserve">= </m:t>
          </m:r>
          <m:sSub>
            <m:sSubPr>
              <m:ctrlPr>
                <w:rPr>
                  <w:rFonts w:ascii="Cambria Math" w:hAnsi="Cambria Math" w:cstheme="majorHAnsi"/>
                  <w:i/>
                  <w:lang w:val="en-US"/>
                </w:rPr>
              </m:ctrlPr>
            </m:sSubPr>
            <m:e>
              <m:r>
                <m:rPr>
                  <m:sty m:val="p"/>
                </m:rPr>
                <w:rPr>
                  <w:rFonts w:ascii="Cambria Math" w:hAnsi="Cambria Math" w:cstheme="majorHAnsi"/>
                  <w:lang w:val="en-US"/>
                </w:rPr>
                <m:t>exp⁡</m:t>
              </m:r>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m:t>
              </m:r>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m:t>
              </m:r>
            </m:sub>
          </m:sSub>
          <m:r>
            <w:rPr>
              <w:rFonts w:ascii="Cambria Math" w:hAnsi="Cambria Math" w:cstheme="majorHAnsi"/>
              <w:lang w:val="en-US"/>
            </w:rPr>
            <m:t>)+</m:t>
          </m:r>
          <m:r>
            <m:rPr>
              <m:sty m:val="p"/>
            </m:rPr>
            <w:rPr>
              <w:rFonts w:ascii="Cambria Math" w:hAnsi="Cambria Math" w:cstheme="majorHAnsi"/>
              <w:lang w:val="en-US"/>
            </w:rPr>
            <m:t>log⁡</m:t>
          </m:r>
          <m:r>
            <w:rPr>
              <w:rFonts w:ascii="Cambria Math" w:hAnsi="Cambria Math" w:cstheme="majorHAnsi"/>
              <w:lang w:val="en-US"/>
            </w:rPr>
            <m:t>(H</m:t>
          </m:r>
          <m:sSub>
            <m:sSubPr>
              <m:ctrlPr>
                <w:rPr>
                  <w:rFonts w:ascii="Cambria Math" w:hAnsi="Cambria Math" w:cstheme="majorHAnsi"/>
                  <w:i/>
                  <w:lang w:val="en-US"/>
                </w:rPr>
              </m:ctrlPr>
            </m:sSubPr>
            <m:e>
              <m:r>
                <w:rPr>
                  <w:rFonts w:ascii="Cambria Math" w:hAnsi="Cambria Math" w:cstheme="majorHAnsi"/>
                  <w:lang w:val="en-US"/>
                </w:rPr>
                <m:t>R</m:t>
              </m:r>
            </m:e>
            <m:sub>
              <m:r>
                <w:rPr>
                  <w:rFonts w:ascii="Cambria Math" w:hAnsi="Cambria Math" w:cstheme="majorHAnsi"/>
                  <w:lang w:val="en-US"/>
                </w:rPr>
                <m:t>CTRemd</m:t>
              </m:r>
            </m:sub>
          </m:sSub>
          <m:r>
            <w:rPr>
              <w:rFonts w:ascii="Cambria Math" w:hAnsi="Cambria Math" w:cstheme="majorHAnsi"/>
              <w:lang w:val="en-US"/>
            </w:rPr>
            <m:t xml:space="preserve">)) </m:t>
          </m:r>
          <w:commentRangeEnd w:id="120"/>
          <m:r>
            <m:rPr>
              <m:sty m:val="p"/>
            </m:rPr>
            <w:rPr>
              <w:rStyle w:val="Refdecomentario"/>
            </w:rPr>
            <w:commentReference w:id="120"/>
          </m:r>
        </m:oMath>
      </m:oMathPara>
    </w:p>
    <w:p w14:paraId="751096D7" w14:textId="253F1A0D" w:rsidR="00CD0BFF" w:rsidDel="00CD0BFF" w:rsidRDefault="00CD0BFF" w:rsidP="00CD0BFF">
      <w:pPr>
        <w:autoSpaceDE w:val="0"/>
        <w:autoSpaceDN w:val="0"/>
        <w:adjustRightInd w:val="0"/>
        <w:spacing w:line="360" w:lineRule="auto"/>
        <w:jc w:val="both"/>
        <w:rPr>
          <w:del w:id="122" w:author="Jeremy Goldhaber-Fiebert" w:date="2021-04-15T14:56:00Z"/>
          <w:moveTo w:id="123" w:author="Jeremy Goldhaber-Fiebert" w:date="2021-04-15T14:55:00Z"/>
          <w:rFonts w:ascii="Times New Roman" w:eastAsiaTheme="minorEastAsia" w:hAnsi="Times New Roman" w:cs="Times New Roman"/>
          <w:lang w:val="en-US"/>
        </w:rPr>
      </w:pPr>
      <w:moveToRangeStart w:id="124" w:author="Jeremy Goldhaber-Fiebert" w:date="2021-04-15T14:55:00Z" w:name="move69390940"/>
      <w:moveTo w:id="125" w:author="Jeremy Goldhaber-Fiebert" w:date="2021-04-15T14:55:00Z">
        <w:del w:id="126" w:author="Jeremy Goldhaber-Fiebert" w:date="2021-04-15T14:55:00Z">
          <w:r w:rsidRPr="000A33E1" w:rsidDel="00CD0BFF">
            <w:rPr>
              <w:rFonts w:ascii="Times New Roman" w:eastAsiaTheme="minorEastAsia" w:hAnsi="Times New Roman" w:cs="Times New Roman"/>
              <w:sz w:val="24"/>
              <w:lang w:val="en-US"/>
            </w:rPr>
            <w:lastRenderedPageBreak/>
            <w:delText>In this case</w:delText>
          </w:r>
          <w:r w:rsidDel="00CD0BFF">
            <w:rPr>
              <w:rFonts w:ascii="Times New Roman" w:eastAsiaTheme="minorEastAsia" w:hAnsi="Times New Roman" w:cs="Times New Roman"/>
              <w:sz w:val="24"/>
              <w:lang w:val="en-US"/>
            </w:rPr>
            <w:delText>,</w:delText>
          </w:r>
          <w:r w:rsidRPr="000A33E1" w:rsidDel="00CD0BFF">
            <w:rPr>
              <w:rFonts w:ascii="Times New Roman" w:eastAsiaTheme="minorEastAsia" w:hAnsi="Times New Roman" w:cs="Times New Roman"/>
              <w:sz w:val="24"/>
              <w:lang w:val="en-US"/>
            </w:rPr>
            <w:delText xml:space="preserve"> </w:delText>
          </w:r>
          <w:r w:rsidDel="00CD0BFF">
            <w:rPr>
              <w:rFonts w:ascii="Times New Roman" w:eastAsiaTheme="minorEastAsia" w:hAnsi="Times New Roman" w:cs="Times New Roman"/>
              <w:sz w:val="24"/>
              <w:lang w:val="en-US"/>
            </w:rPr>
            <w:delText>s</w:delText>
          </w:r>
          <w:r w:rsidRPr="000A33E1" w:rsidDel="00CD0BFF">
            <w:rPr>
              <w:rFonts w:ascii="Times New Roman" w:eastAsiaTheme="minorEastAsia" w:hAnsi="Times New Roman" w:cs="Times New Roman"/>
              <w:sz w:val="24"/>
              <w:lang w:val="en-US"/>
            </w:rPr>
            <w:delText>ince</w:delText>
          </w:r>
        </w:del>
      </w:moveTo>
      <w:ins w:id="127" w:author="Jeremy Goldhaber-Fiebert" w:date="2021-04-15T14:55:00Z">
        <w:r>
          <w:rPr>
            <w:rFonts w:ascii="Times New Roman" w:eastAsiaTheme="minorEastAsia" w:hAnsi="Times New Roman" w:cs="Times New Roman"/>
            <w:sz w:val="24"/>
            <w:lang w:val="en-US"/>
          </w:rPr>
          <w:t>Because</w:t>
        </w:r>
      </w:ins>
      <w:moveTo w:id="128" w:author="Jeremy Goldhaber-Fiebert" w:date="2021-04-15T14:55:00Z">
        <w:r w:rsidRPr="000A33E1">
          <w:rPr>
            <w:rFonts w:ascii="Times New Roman" w:eastAsiaTheme="minorEastAsia" w:hAnsi="Times New Roman" w:cs="Times New Roman"/>
            <w:sz w:val="24"/>
            <w:lang w:val="en-US"/>
          </w:rPr>
          <w:t xml:space="preserve"> the hazard ratio</w:t>
        </w:r>
      </w:moveTo>
      <w:ins w:id="129" w:author="Jeremy Goldhaber-Fiebert" w:date="2021-04-15T14:55:00Z">
        <w:r>
          <w:rPr>
            <w:rFonts w:ascii="Times New Roman" w:eastAsiaTheme="minorEastAsia" w:hAnsi="Times New Roman" w:cs="Times New Roman"/>
            <w:sz w:val="24"/>
            <w:lang w:val="en-US"/>
          </w:rPr>
          <w:t xml:space="preserve"> for </w:t>
        </w:r>
        <w:r w:rsidRPr="000A33E1">
          <w:rPr>
            <w:rFonts w:ascii="Times New Roman" w:eastAsiaTheme="minorEastAsia" w:hAnsi="Times New Roman" w:cs="Times New Roman"/>
            <w:sz w:val="24"/>
            <w:lang w:val="en-US"/>
          </w:rPr>
          <w:t>Remdesivir and Baricitinib</w:t>
        </w:r>
      </w:ins>
      <w:moveTo w:id="130" w:author="Jeremy Goldhaber-Fiebert" w:date="2021-04-15T14:55:00Z">
        <w:r w:rsidRPr="000A33E1">
          <w:rPr>
            <w:rFonts w:ascii="Times New Roman" w:eastAsiaTheme="minorEastAsia" w:hAnsi="Times New Roman" w:cs="Times New Roman"/>
            <w:sz w:val="24"/>
            <w:lang w:val="en-US"/>
          </w:rPr>
          <w:t xml:space="preserve"> is reported </w:t>
        </w:r>
      </w:moveTo>
      <w:ins w:id="131" w:author="Jeremy Goldhaber-Fiebert" w:date="2021-04-15T14:55:00Z">
        <w:r>
          <w:rPr>
            <w:rFonts w:ascii="Times New Roman" w:eastAsiaTheme="minorEastAsia" w:hAnsi="Times New Roman" w:cs="Times New Roman"/>
            <w:sz w:val="24"/>
            <w:lang w:val="en-US"/>
          </w:rPr>
          <w:t xml:space="preserve">in comparison to </w:t>
        </w:r>
      </w:ins>
      <w:moveTo w:id="132" w:author="Jeremy Goldhaber-Fiebert" w:date="2021-04-15T14:55:00Z">
        <w:del w:id="133" w:author="Jeremy Goldhaber-Fiebert" w:date="2021-04-15T14:56:00Z">
          <w:r w:rsidRPr="000A33E1" w:rsidDel="00CD0BFF">
            <w:rPr>
              <w:rFonts w:ascii="Times New Roman" w:eastAsiaTheme="minorEastAsia" w:hAnsi="Times New Roman" w:cs="Times New Roman"/>
              <w:sz w:val="24"/>
              <w:lang w:val="en-US"/>
            </w:rPr>
            <w:delText xml:space="preserve">comparing </w:delText>
          </w:r>
        </w:del>
        <w:r w:rsidRPr="000A33E1">
          <w:rPr>
            <w:rFonts w:ascii="Times New Roman" w:eastAsiaTheme="minorEastAsia" w:hAnsi="Times New Roman" w:cs="Times New Roman"/>
            <w:sz w:val="24"/>
            <w:lang w:val="en-US"/>
          </w:rPr>
          <w:t>a group treated with Remdesivir</w:t>
        </w:r>
        <w:del w:id="134" w:author="Jeremy Goldhaber-Fiebert" w:date="2021-04-15T14:56:00Z">
          <w:r w:rsidRPr="000A33E1" w:rsidDel="00CD0BFF">
            <w:rPr>
              <w:rFonts w:ascii="Times New Roman" w:eastAsiaTheme="minorEastAsia" w:hAnsi="Times New Roman" w:cs="Times New Roman"/>
              <w:sz w:val="24"/>
              <w:lang w:val="en-US"/>
            </w:rPr>
            <w:delText xml:space="preserve"> with another treated with Remdesivir and Baricitinib</w:delText>
          </w:r>
        </w:del>
        <w:r w:rsidRPr="000A33E1">
          <w:rPr>
            <w:rFonts w:ascii="Times New Roman" w:eastAsiaTheme="minorEastAsia" w:hAnsi="Times New Roman" w:cs="Times New Roman"/>
            <w:sz w:val="24"/>
            <w:lang w:val="en-US"/>
          </w:rPr>
          <w:t xml:space="preserve">, the effect of Baricitinib is </w:t>
        </w:r>
        <w:del w:id="135" w:author="Jeremy Goldhaber-Fiebert" w:date="2021-04-15T14:56:00Z">
          <w:r w:rsidRPr="000A33E1" w:rsidDel="00CD0BFF">
            <w:rPr>
              <w:rFonts w:ascii="Times New Roman" w:eastAsiaTheme="minorEastAsia" w:hAnsi="Times New Roman" w:cs="Times New Roman"/>
              <w:sz w:val="24"/>
              <w:lang w:val="en-US"/>
            </w:rPr>
            <w:delText>added</w:delText>
          </w:r>
        </w:del>
      </w:moveTo>
      <w:ins w:id="136" w:author="Jeremy Goldhaber-Fiebert" w:date="2021-04-15T14:56:00Z">
        <w:r>
          <w:rPr>
            <w:rFonts w:ascii="Times New Roman" w:eastAsiaTheme="minorEastAsia" w:hAnsi="Times New Roman" w:cs="Times New Roman"/>
            <w:sz w:val="24"/>
            <w:lang w:val="en-US"/>
          </w:rPr>
          <w:t>applied</w:t>
        </w:r>
      </w:ins>
      <w:moveTo w:id="137" w:author="Jeremy Goldhaber-Fiebert" w:date="2021-04-15T14:55:00Z">
        <w:r w:rsidRPr="000A33E1">
          <w:rPr>
            <w:rFonts w:ascii="Times New Roman" w:eastAsiaTheme="minorEastAsia" w:hAnsi="Times New Roman" w:cs="Times New Roman"/>
            <w:sz w:val="24"/>
            <w:lang w:val="en-US"/>
          </w:rPr>
          <w:t xml:space="preserve">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r>
                <w:del w:id="138" w:author="Jeremy Goldhaber-Fiebert" w:date="2021-04-15T14:56:00Z">
                  <w:rPr>
                    <w:rFonts w:ascii="Cambria Math" w:hAnsi="Cambria Math" w:cstheme="majorHAnsi"/>
                    <w:sz w:val="24"/>
                    <w:lang w:val="en-US"/>
                  </w:rPr>
                  <m:t>.</m:t>
                </w:del>
              </m:r>
            </m:sub>
          </m:sSub>
        </m:oMath>
        <w:ins w:id="139" w:author="Jeremy Goldhaber-Fiebert" w:date="2021-04-15T14:56:00Z">
          <w:r>
            <w:rPr>
              <w:rFonts w:ascii="Times New Roman" w:eastAsiaTheme="minorEastAsia" w:hAnsi="Times New Roman" w:cs="Times New Roman"/>
              <w:sz w:val="24"/>
              <w:lang w:val="en-US"/>
            </w:rPr>
            <w:t xml:space="preserve"> which is </w:t>
          </w:r>
        </w:ins>
        <w:ins w:id="140" w:author="Jeremy Goldhaber-Fiebert" w:date="2021-04-15T14:57:00Z">
          <w:r>
            <w:rPr>
              <w:rFonts w:ascii="Times New Roman" w:eastAsiaTheme="minorEastAsia" w:hAnsi="Times New Roman" w:cs="Times New Roman"/>
              <w:sz w:val="24"/>
              <w:lang w:val="en-US"/>
            </w:rPr>
            <w:t>computed as defined</w:t>
          </w:r>
        </w:ins>
        <w:ins w:id="141" w:author="Jeremy Goldhaber-Fiebert" w:date="2021-04-15T14:56:00Z">
          <w:r>
            <w:rPr>
              <w:rFonts w:ascii="Times New Roman" w:eastAsiaTheme="minorEastAsia" w:hAnsi="Times New Roman" w:cs="Times New Roman"/>
              <w:sz w:val="24"/>
              <w:lang w:val="en-US"/>
            </w:rPr>
            <w:t xml:space="preserve"> above.</w:t>
          </w:r>
        </w:ins>
        <w:r>
          <w:rPr>
            <w:rFonts w:ascii="Times New Roman" w:eastAsiaTheme="minorEastAsia" w:hAnsi="Times New Roman" w:cs="Times New Roman"/>
            <w:lang w:val="en-US"/>
          </w:rPr>
          <w:t xml:space="preserve"> </w:t>
        </w:r>
      </w:moveTo>
    </w:p>
    <w:moveToRangeEnd w:id="124"/>
    <w:p w14:paraId="2C48AB92" w14:textId="0D1F0DD0" w:rsidR="00CD0BFF" w:rsidRPr="000577F1" w:rsidDel="00CD0BFF" w:rsidRDefault="00CD0BFF" w:rsidP="00657B4C">
      <w:pPr>
        <w:autoSpaceDE w:val="0"/>
        <w:autoSpaceDN w:val="0"/>
        <w:adjustRightInd w:val="0"/>
        <w:spacing w:line="360" w:lineRule="auto"/>
        <w:jc w:val="both"/>
        <w:rPr>
          <w:del w:id="142" w:author="Jeremy Goldhaber-Fiebert" w:date="2021-04-15T14:56:00Z"/>
          <w:rFonts w:ascii="Times New Roman" w:eastAsiaTheme="minorEastAsia" w:hAnsi="Times New Roman" w:cs="Times New Roman"/>
          <w:lang w:val="en-US"/>
        </w:rPr>
      </w:pPr>
    </w:p>
    <w:p w14:paraId="74A134B7" w14:textId="77777777" w:rsidR="002D139B" w:rsidRDefault="00D00851" w:rsidP="002D139B">
      <w:pPr>
        <w:autoSpaceDE w:val="0"/>
        <w:autoSpaceDN w:val="0"/>
        <w:adjustRightInd w:val="0"/>
        <w:spacing w:line="360" w:lineRule="auto"/>
        <w:jc w:val="center"/>
        <w:rPr>
          <w:rFonts w:ascii="Times New Roman" w:eastAsiaTheme="minorEastAsia" w:hAnsi="Times New Roman" w:cs="Times New Roman"/>
          <w:lang w:val="en-US"/>
        </w:rPr>
      </w:pPr>
      <m:oMath>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Remd and Bari</m:t>
            </m:r>
          </m:sub>
        </m:sSub>
        <m:r>
          <w:rPr>
            <w:rFonts w:ascii="Cambria Math" w:hAnsi="Cambria Math" w:cstheme="majorHAnsi"/>
            <w:lang w:val="en-US"/>
          </w:rPr>
          <m:t xml:space="preserve">= </m:t>
        </m:r>
        <m:r>
          <m:rPr>
            <m:sty m:val="p"/>
          </m:rPr>
          <w:rPr>
            <w:rFonts w:ascii="Cambria Math" w:hAnsi="Cambria Math" w:cstheme="majorHAnsi"/>
            <w:lang w:val="en-US"/>
          </w:rPr>
          <m:t>exp⁡</m:t>
        </m:r>
        <m:r>
          <w:rPr>
            <w:rFonts w:ascii="Cambria Math" w:hAnsi="Cambria Math" w:cstheme="majorHAnsi"/>
            <w:lang w:val="en-US"/>
          </w:rPr>
          <m:t>(</m:t>
        </m:r>
        <m:func>
          <m:funcPr>
            <m:ctrlPr>
              <w:rPr>
                <w:rFonts w:ascii="Cambria Math" w:hAnsi="Cambria Math" w:cstheme="majorHAnsi"/>
                <w:lang w:val="en-US"/>
              </w:rPr>
            </m:ctrlPr>
          </m:funcPr>
          <m:fName>
            <m:r>
              <m:rPr>
                <m:sty m:val="p"/>
              </m:rPr>
              <w:rPr>
                <w:rFonts w:ascii="Cambria Math" w:hAnsi="Cambria Math" w:cstheme="majorHAnsi"/>
                <w:lang w:val="en-US"/>
              </w:rPr>
              <m:t>log</m:t>
            </m:r>
            <m:ctrlPr>
              <w:rPr>
                <w:rFonts w:ascii="Cambria Math" w:hAnsi="Cambria Math" w:cstheme="majorHAnsi"/>
                <w:i/>
                <w:lang w:val="en-US"/>
              </w:rPr>
            </m:ctrlPr>
          </m:fName>
          <m:e>
            <m:d>
              <m:dPr>
                <m:ctrlPr>
                  <w:rPr>
                    <w:rFonts w:ascii="Cambria Math" w:hAnsi="Cambria Math" w:cstheme="majorHAnsi"/>
                    <w:i/>
                    <w:lang w:val="en-US"/>
                  </w:rPr>
                </m:ctrlPr>
              </m:dPr>
              <m:e>
                <m:sSub>
                  <m:sSubPr>
                    <m:ctrlPr>
                      <w:rPr>
                        <w:rFonts w:ascii="Cambria Math" w:hAnsi="Cambria Math" w:cstheme="majorHAnsi"/>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λ</m:t>
                        </m:r>
                      </m:e>
                    </m:acc>
                  </m:e>
                  <m:sub>
                    <m:r>
                      <w:rPr>
                        <w:rFonts w:ascii="Cambria Math" w:hAnsi="Cambria Math" w:cstheme="majorHAnsi"/>
                        <w:lang w:val="en-US"/>
                      </w:rPr>
                      <m:t>Dis with Remd</m:t>
                    </m:r>
                  </m:sub>
                </m:sSub>
              </m:e>
            </m:d>
          </m:e>
        </m:func>
        <m:r>
          <w:rPr>
            <w:rFonts w:ascii="Cambria Math" w:hAnsi="Cambria Math" w:cstheme="majorHAnsi"/>
            <w:lang w:val="en-US"/>
          </w:rPr>
          <m:t>+</m:t>
        </m:r>
        <m:func>
          <m:funcPr>
            <m:ctrlPr>
              <w:rPr>
                <w:rFonts w:ascii="Cambria Math" w:hAnsi="Cambria Math" w:cstheme="majorHAnsi"/>
                <w:lang w:val="en-US"/>
              </w:rPr>
            </m:ctrlPr>
          </m:funcPr>
          <m:fName>
            <m:r>
              <m:rPr>
                <m:sty m:val="p"/>
              </m:rPr>
              <w:rPr>
                <w:rFonts w:ascii="Cambria Math" w:hAnsi="Cambria Math" w:cstheme="majorHAnsi"/>
                <w:lang w:val="en-US"/>
              </w:rPr>
              <m:t>log</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H</m:t>
                </m:r>
                <m:sSub>
                  <m:sSubPr>
                    <m:ctrlPr>
                      <w:rPr>
                        <w:rFonts w:ascii="Cambria Math" w:hAnsi="Cambria Math" w:cstheme="majorHAnsi"/>
                        <w:i/>
                        <w:lang w:val="en-US"/>
                      </w:rPr>
                    </m:ctrlPr>
                  </m:sSubPr>
                  <m:e>
                    <m:r>
                      <w:rPr>
                        <w:rFonts w:ascii="Cambria Math" w:hAnsi="Cambria Math" w:cstheme="majorHAnsi"/>
                        <w:lang w:val="en-US"/>
                      </w:rPr>
                      <m:t>R</m:t>
                    </m:r>
                  </m:e>
                  <m:sub>
                    <m:r>
                      <w:rPr>
                        <w:rFonts w:ascii="Cambria Math" w:hAnsi="Cambria Math" w:cstheme="majorHAnsi"/>
                        <w:lang w:val="en-US"/>
                      </w:rPr>
                      <m:t>CTRemd and Bari</m:t>
                    </m:r>
                  </m:sub>
                </m:sSub>
                <m:r>
                  <w:rPr>
                    <w:rFonts w:ascii="Cambria Math" w:hAnsi="Cambria Math" w:cstheme="majorHAnsi"/>
                    <w:lang w:val="en-US"/>
                  </w:rPr>
                  <m:t xml:space="preserve"> </m:t>
                </m:r>
              </m:e>
            </m:d>
          </m:e>
        </m:func>
        <m:r>
          <w:rPr>
            <w:rFonts w:ascii="Cambria Math" w:hAnsi="Cambria Math" w:cstheme="majorHAnsi"/>
            <w:lang w:val="en-US"/>
          </w:rPr>
          <m:t>)</m:t>
        </m:r>
      </m:oMath>
      <w:r w:rsidR="002D139B">
        <w:rPr>
          <w:rFonts w:ascii="Times New Roman" w:eastAsiaTheme="minorEastAsia" w:hAnsi="Times New Roman" w:cs="Times New Roman"/>
          <w:lang w:val="en-US"/>
        </w:rPr>
        <w:t xml:space="preserve"> </w:t>
      </w:r>
      <w:commentRangeStart w:id="143"/>
      <w:r w:rsidR="002D139B">
        <w:rPr>
          <w:rFonts w:ascii="Times New Roman" w:eastAsiaTheme="minorEastAsia" w:hAnsi="Times New Roman" w:cs="Times New Roman"/>
          <w:lang w:val="en-US"/>
        </w:rPr>
        <w:t>*</w:t>
      </w:r>
      <w:commentRangeEnd w:id="143"/>
      <w:r w:rsidR="00CD0BFF">
        <w:rPr>
          <w:rStyle w:val="Refdecomentario"/>
        </w:rPr>
        <w:commentReference w:id="143"/>
      </w:r>
    </w:p>
    <w:p w14:paraId="67705866" w14:textId="1F5AAFA2" w:rsidR="002D139B" w:rsidDel="00CD0BFF" w:rsidRDefault="002D139B" w:rsidP="002D139B">
      <w:pPr>
        <w:autoSpaceDE w:val="0"/>
        <w:autoSpaceDN w:val="0"/>
        <w:adjustRightInd w:val="0"/>
        <w:spacing w:line="360" w:lineRule="auto"/>
        <w:jc w:val="both"/>
        <w:rPr>
          <w:moveFrom w:id="144" w:author="Jeremy Goldhaber-Fiebert" w:date="2021-04-15T14:55:00Z"/>
          <w:rFonts w:ascii="Times New Roman" w:eastAsiaTheme="minorEastAsia" w:hAnsi="Times New Roman" w:cs="Times New Roman"/>
          <w:lang w:val="en-US"/>
        </w:rPr>
      </w:pPr>
      <w:moveFromRangeStart w:id="145" w:author="Jeremy Goldhaber-Fiebert" w:date="2021-04-15T14:55:00Z" w:name="move69390940"/>
      <w:moveFrom w:id="146" w:author="Jeremy Goldhaber-Fiebert" w:date="2021-04-15T14:55:00Z">
        <w:r w:rsidRPr="000A33E1" w:rsidDel="00CD0BFF">
          <w:rPr>
            <w:rFonts w:ascii="Times New Roman" w:eastAsiaTheme="minorEastAsia" w:hAnsi="Times New Roman" w:cs="Times New Roman"/>
            <w:sz w:val="24"/>
            <w:lang w:val="en-US"/>
          </w:rPr>
          <w:t>In this case</w:t>
        </w:r>
        <w:r w:rsidR="000A33E1" w:rsidDel="00CD0BFF">
          <w:rPr>
            <w:rFonts w:ascii="Times New Roman" w:eastAsiaTheme="minorEastAsia" w:hAnsi="Times New Roman" w:cs="Times New Roman"/>
            <w:sz w:val="24"/>
            <w:lang w:val="en-US"/>
          </w:rPr>
          <w:t>,</w:t>
        </w:r>
        <w:r w:rsidRPr="000A33E1" w:rsidDel="00CD0BFF">
          <w:rPr>
            <w:rFonts w:ascii="Times New Roman" w:eastAsiaTheme="minorEastAsia" w:hAnsi="Times New Roman" w:cs="Times New Roman"/>
            <w:sz w:val="24"/>
            <w:lang w:val="en-US"/>
          </w:rPr>
          <w:t xml:space="preserve"> </w:t>
        </w:r>
        <w:r w:rsidR="000A33E1" w:rsidDel="00CD0BFF">
          <w:rPr>
            <w:rFonts w:ascii="Times New Roman" w:eastAsiaTheme="minorEastAsia" w:hAnsi="Times New Roman" w:cs="Times New Roman"/>
            <w:sz w:val="24"/>
            <w:lang w:val="en-US"/>
          </w:rPr>
          <w:t>s</w:t>
        </w:r>
        <w:r w:rsidRPr="000A33E1" w:rsidDel="00CD0BFF">
          <w:rPr>
            <w:rFonts w:ascii="Times New Roman" w:eastAsiaTheme="minorEastAsia" w:hAnsi="Times New Roman" w:cs="Times New Roman"/>
            <w:sz w:val="24"/>
            <w:lang w:val="en-US"/>
          </w:rPr>
          <w:t xml:space="preserve">ince the hazard ratio is reported comparing a group treated with Remdesivir with another treated with Remdesivir and Baricitinib, the effect of Baricitinib is added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sub>
          </m:sSub>
        </m:oMath>
        <w:r w:rsidDel="00CD0BFF">
          <w:rPr>
            <w:rFonts w:ascii="Times New Roman" w:eastAsiaTheme="minorEastAsia" w:hAnsi="Times New Roman" w:cs="Times New Roman"/>
            <w:lang w:val="en-US"/>
          </w:rPr>
          <w:t xml:space="preserve"> </w:t>
        </w:r>
      </w:moveFrom>
    </w:p>
    <w:moveFromRangeEnd w:id="145"/>
    <w:p w14:paraId="5BFC2E13" w14:textId="77777777" w:rsidR="00657B4C" w:rsidRPr="002D139B" w:rsidRDefault="00657B4C" w:rsidP="00657B4C">
      <w:pPr>
        <w:autoSpaceDE w:val="0"/>
        <w:autoSpaceDN w:val="0"/>
        <w:adjustRightInd w:val="0"/>
        <w:spacing w:line="360" w:lineRule="auto"/>
        <w:jc w:val="both"/>
        <w:rPr>
          <w:rFonts w:ascii="Times New Roman" w:eastAsiaTheme="minorEastAsia" w:hAnsi="Times New Roman" w:cs="Times New Roman"/>
          <w:lang w:val="en-US"/>
        </w:rPr>
      </w:pPr>
      <m:oMathPara>
        <m:oMathParaPr>
          <m:jc m:val="center"/>
        </m:oMathParaPr>
        <m:oMath>
          <m:r>
            <m:rPr>
              <m:sty m:val="p"/>
            </m:rPr>
            <w:rPr>
              <w:rFonts w:ascii="Cambria Math" w:hAnsi="Cambria Math" w:cstheme="majorHAnsi"/>
              <w:lang w:val="en-US"/>
            </w:rPr>
            <w:br/>
          </m:r>
        </m:oMath>
        <w:commentRangeStart w:id="147"/>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 with Dexa</m:t>
              </m:r>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 with Dexa</m:t>
                      </m:r>
                    </m:sub>
                  </m:sSub>
                </m:e>
              </m:d>
            </m:e>
          </m:func>
        </m:oMath>
      </m:oMathPara>
    </w:p>
    <w:p w14:paraId="748073C1" w14:textId="77777777" w:rsidR="002D139B" w:rsidRPr="002D139B" w:rsidRDefault="002D139B" w:rsidP="00657B4C">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 with Remd</m:t>
              </m:r>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 with Remd</m:t>
                      </m:r>
                    </m:sub>
                  </m:sSub>
                </m:e>
              </m:d>
            </m:e>
          </m:func>
        </m:oMath>
      </m:oMathPara>
    </w:p>
    <w:p w14:paraId="7EE59FAE" w14:textId="77777777" w:rsidR="002D139B" w:rsidRPr="000A33E1" w:rsidRDefault="002D139B" w:rsidP="002D139B">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 with Remd and Bari</m:t>
              </m:r>
            </m:sub>
          </m:sSub>
          <m:r>
            <w:rPr>
              <w:rFonts w:ascii="Cambria Math" w:hAnsi="Cambria Math" w:cstheme="majorHAnsi"/>
              <w:lang w:val="en-US"/>
            </w:rPr>
            <m:t>=1-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Dis with Remd and Bari</m:t>
                      </m:r>
                    </m:sub>
                  </m:sSub>
                </m:e>
              </m:d>
            </m:e>
          </m:func>
          <w:commentRangeEnd w:id="147"/>
          <m:r>
            <m:rPr>
              <m:sty m:val="p"/>
            </m:rPr>
            <w:rPr>
              <w:rStyle w:val="Refdecomentario"/>
            </w:rPr>
            <w:commentReference w:id="147"/>
          </m:r>
        </m:oMath>
      </m:oMathPara>
    </w:p>
    <w:p w14:paraId="4A2BDE0E" w14:textId="77777777" w:rsidR="000A33E1" w:rsidRPr="000A33E1" w:rsidRDefault="000A33E1" w:rsidP="002D139B">
      <w:pPr>
        <w:autoSpaceDE w:val="0"/>
        <w:autoSpaceDN w:val="0"/>
        <w:adjustRightInd w:val="0"/>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 </w:t>
      </w:r>
    </w:p>
    <w:p w14:paraId="0FF2A511" w14:textId="6005A66C" w:rsidR="00160AFC" w:rsidRPr="00657B4C" w:rsidRDefault="00160AFC" w:rsidP="00764E7A">
      <w:pPr>
        <w:autoSpaceDE w:val="0"/>
        <w:autoSpaceDN w:val="0"/>
        <w:adjustRightInd w:val="0"/>
        <w:spacing w:line="360" w:lineRule="auto"/>
        <w:jc w:val="both"/>
        <w:rPr>
          <w:rFonts w:asciiTheme="majorHAnsi" w:hAnsiTheme="majorHAnsi" w:cstheme="majorHAnsi"/>
          <w:lang w:val="en-US"/>
        </w:rPr>
      </w:pPr>
      <w:r w:rsidRPr="00764E7A">
        <w:rPr>
          <w:rFonts w:ascii="Times New Roman" w:hAnsi="Times New Roman" w:cs="Times New Roman"/>
          <w:sz w:val="24"/>
          <w:lang w:val="en-US"/>
        </w:rPr>
        <w:t>The microsimulation model utilized in this analysis is an adaptation of the state-transition microsimulation algorithm proposed for modeling for health decision sciences</w:t>
      </w:r>
      <w:r w:rsidR="00764E7A">
        <w:rPr>
          <w:rFonts w:ascii="Times New Roman" w:hAnsi="Times New Roman" w:cs="Times New Roman"/>
          <w:sz w:val="24"/>
          <w:lang w:val="en-US"/>
        </w:rPr>
        <w:fldChar w:fldCharType="begin" w:fldLock="1"/>
      </w:r>
      <w:r w:rsidR="00CE34C2">
        <w:rPr>
          <w:rFonts w:ascii="Times New Roman" w:hAnsi="Times New Roman" w:cs="Times New Roman"/>
          <w:sz w:val="24"/>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14&lt;/sup&gt;","plainTextFormattedCitation":"14","previouslyFormattedCitation":"&lt;sup&gt;14&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764E7A" w:rsidRPr="00764E7A">
        <w:rPr>
          <w:rFonts w:ascii="Times New Roman" w:hAnsi="Times New Roman" w:cs="Times New Roman"/>
          <w:noProof/>
          <w:sz w:val="24"/>
          <w:vertAlign w:val="superscript"/>
          <w:lang w:val="en-US"/>
        </w:rPr>
        <w:t>14</w:t>
      </w:r>
      <w:r w:rsidR="00764E7A">
        <w:rPr>
          <w:rFonts w:ascii="Times New Roman" w:hAnsi="Times New Roman" w:cs="Times New Roman"/>
          <w:sz w:val="24"/>
          <w:lang w:val="en-US"/>
        </w:rPr>
        <w:fldChar w:fldCharType="end"/>
      </w:r>
      <w:r w:rsidRPr="00764E7A">
        <w:rPr>
          <w:rFonts w:ascii="Times New Roman" w:hAnsi="Times New Roman" w:cs="Times New Roman"/>
          <w:sz w:val="24"/>
          <w:lang w:val="en-US"/>
        </w:rPr>
        <w:t>.</w:t>
      </w:r>
      <w:r w:rsidRPr="00D51124">
        <w:rPr>
          <w:rFonts w:asciiTheme="majorHAnsi" w:hAnsiTheme="majorHAnsi" w:cstheme="majorHAnsi"/>
          <w:lang w:val="en-US"/>
        </w:rPr>
        <w:t xml:space="preserve"> </w:t>
      </w:r>
      <w:del w:id="148" w:author="Jeremy Goldhaber-Fiebert" w:date="2021-04-15T15:11:00Z">
        <w:r w:rsidRPr="00764E7A" w:rsidDel="008139BE">
          <w:rPr>
            <w:rFonts w:ascii="Times New Roman" w:hAnsi="Times New Roman" w:cs="Times New Roman"/>
            <w:sz w:val="24"/>
            <w:lang w:val="en-US"/>
          </w:rPr>
          <w:delText>I</w:delText>
        </w:r>
      </w:del>
      <w:commentRangeStart w:id="149"/>
      <w:ins w:id="150" w:author="Jeremy Goldhaber-Fiebert" w:date="2021-04-15T15:11:00Z">
        <w:r w:rsidR="008139BE">
          <w:rPr>
            <w:rFonts w:ascii="Times New Roman" w:hAnsi="Times New Roman" w:cs="Times New Roman"/>
            <w:sz w:val="24"/>
            <w:lang w:val="en-US"/>
          </w:rPr>
          <w:t xml:space="preserve">The model includes two health </w:t>
        </w:r>
      </w:ins>
      <w:ins w:id="151" w:author="Jeremy Goldhaber-Fiebert" w:date="2021-04-15T15:12:00Z">
        <w:r w:rsidR="008139BE">
          <w:rPr>
            <w:rFonts w:ascii="Times New Roman" w:hAnsi="Times New Roman" w:cs="Times New Roman"/>
            <w:sz w:val="24"/>
            <w:lang w:val="en-US"/>
          </w:rPr>
          <w:t>states: Detected with COVID-19 infection</w:t>
        </w:r>
      </w:ins>
      <w:ins w:id="152" w:author="Jeremy Goldhaber-Fiebert" w:date="2021-04-15T15:14:00Z">
        <w:r w:rsidR="008139BE">
          <w:rPr>
            <w:rFonts w:ascii="Times New Roman" w:hAnsi="Times New Roman" w:cs="Times New Roman"/>
            <w:sz w:val="24"/>
            <w:lang w:val="en-US"/>
          </w:rPr>
          <w:t xml:space="preserve"> during hospitalization</w:t>
        </w:r>
      </w:ins>
      <w:ins w:id="153" w:author="Jeremy Goldhaber-Fiebert" w:date="2021-04-15T15:12:00Z">
        <w:r w:rsidR="008139BE">
          <w:rPr>
            <w:rFonts w:ascii="Times New Roman" w:hAnsi="Times New Roman" w:cs="Times New Roman"/>
            <w:sz w:val="24"/>
            <w:lang w:val="en-US"/>
          </w:rPr>
          <w:t xml:space="preserve"> and Dead.</w:t>
        </w:r>
      </w:ins>
      <w:commentRangeEnd w:id="149"/>
      <w:ins w:id="154" w:author="Jeremy Goldhaber-Fiebert" w:date="2021-04-15T15:13:00Z">
        <w:r w:rsidR="008139BE">
          <w:rPr>
            <w:rStyle w:val="Refdecomentario"/>
          </w:rPr>
          <w:commentReference w:id="149"/>
        </w:r>
      </w:ins>
      <w:ins w:id="155" w:author="Jeremy Goldhaber-Fiebert" w:date="2021-04-15T15:14:00Z">
        <w:r w:rsidR="008139BE">
          <w:rPr>
            <w:rFonts w:ascii="Times New Roman" w:hAnsi="Times New Roman" w:cs="Times New Roman"/>
            <w:sz w:val="24"/>
            <w:lang w:val="en-US"/>
          </w:rPr>
          <w:t xml:space="preserve"> The model tracks whether those who die do so because of COVID-19 or from other causes.</w:t>
        </w:r>
      </w:ins>
      <w:commentRangeStart w:id="156"/>
      <w:del w:id="157" w:author="Jeremy Goldhaber-Fiebert" w:date="2021-04-15T15:14:00Z">
        <w:r w:rsidRPr="00764E7A" w:rsidDel="008139BE">
          <w:rPr>
            <w:rFonts w:ascii="Times New Roman" w:hAnsi="Times New Roman" w:cs="Times New Roman"/>
            <w:sz w:val="24"/>
            <w:lang w:val="en-US"/>
          </w:rPr>
          <w:delText>mplementation</w:delText>
        </w:r>
      </w:del>
      <w:commentRangeEnd w:id="156"/>
      <w:r w:rsidR="008139BE">
        <w:rPr>
          <w:rStyle w:val="Refdecomentario"/>
        </w:rPr>
        <w:commentReference w:id="156"/>
      </w:r>
      <w:del w:id="158" w:author="Jeremy Goldhaber-Fiebert" w:date="2021-04-15T15:14:00Z">
        <w:r w:rsidRPr="00764E7A" w:rsidDel="008139BE">
          <w:rPr>
            <w:rFonts w:ascii="Times New Roman" w:hAnsi="Times New Roman" w:cs="Times New Roman"/>
            <w:sz w:val="24"/>
            <w:lang w:val="en-US"/>
          </w:rPr>
          <w:delText xml:space="preserve"> requires a model of the life cycle of a sick individual. This life cycle should be divided into mutually exclusive and collectively exhaustive states. </w:delText>
        </w:r>
        <w:r w:rsidR="00764E7A" w:rsidRPr="00764E7A" w:rsidDel="008139BE">
          <w:rPr>
            <w:rFonts w:ascii="Times New Roman" w:hAnsi="Times New Roman" w:cs="Times New Roman"/>
            <w:sz w:val="24"/>
            <w:lang w:val="en-US"/>
          </w:rPr>
          <w:delText>P</w:delText>
        </w:r>
        <w:r w:rsidRPr="00764E7A" w:rsidDel="008139BE">
          <w:rPr>
            <w:rFonts w:ascii="Times New Roman" w:hAnsi="Times New Roman" w:cs="Times New Roman"/>
            <w:sz w:val="24"/>
            <w:lang w:val="en-US"/>
          </w:rPr>
          <w:delText>ropose</w:delText>
        </w:r>
        <w:r w:rsidR="00764E7A" w:rsidRPr="00764E7A" w:rsidDel="008139BE">
          <w:rPr>
            <w:rFonts w:ascii="Times New Roman" w:hAnsi="Times New Roman" w:cs="Times New Roman"/>
            <w:sz w:val="24"/>
            <w:lang w:val="en-US"/>
          </w:rPr>
          <w:delText>d</w:delText>
        </w:r>
        <w:r w:rsidRPr="00764E7A" w:rsidDel="008139BE">
          <w:rPr>
            <w:rFonts w:ascii="Times New Roman" w:hAnsi="Times New Roman" w:cs="Times New Roman"/>
            <w:sz w:val="24"/>
            <w:lang w:val="en-US"/>
          </w:rPr>
          <w:delText xml:space="preserve"> states</w:delText>
        </w:r>
        <w:r w:rsidR="00764E7A" w:rsidRPr="00764E7A" w:rsidDel="008139BE">
          <w:rPr>
            <w:rFonts w:ascii="Times New Roman" w:hAnsi="Times New Roman" w:cs="Times New Roman"/>
            <w:sz w:val="24"/>
            <w:lang w:val="en-US"/>
          </w:rPr>
          <w:delText xml:space="preserve"> are</w:delText>
        </w:r>
        <w:r w:rsidRPr="00764E7A" w:rsidDel="008139BE">
          <w:rPr>
            <w:rFonts w:ascii="Times New Roman" w:hAnsi="Times New Roman" w:cs="Times New Roman"/>
            <w:sz w:val="24"/>
            <w:lang w:val="en-US"/>
          </w:rPr>
          <w:delText xml:space="preserve">: Sick of </w:delText>
        </w:r>
        <w:r w:rsidR="00764E7A" w:rsidRPr="00764E7A" w:rsidDel="008139BE">
          <w:rPr>
            <w:rFonts w:ascii="Times New Roman" w:hAnsi="Times New Roman" w:cs="Times New Roman"/>
            <w:sz w:val="24"/>
            <w:lang w:val="en-US"/>
          </w:rPr>
          <w:delText>COVID</w:delText>
        </w:r>
        <w:r w:rsidRPr="00764E7A" w:rsidDel="008139BE">
          <w:rPr>
            <w:rFonts w:ascii="Times New Roman" w:hAnsi="Times New Roman" w:cs="Times New Roman"/>
            <w:sz w:val="24"/>
            <w:lang w:val="en-US"/>
          </w:rPr>
          <w:delText xml:space="preserve">-19, the initial state for all the individuals in the cohort, death from </w:delText>
        </w:r>
        <w:r w:rsidR="00764E7A" w:rsidDel="008139BE">
          <w:rPr>
            <w:rFonts w:ascii="Times New Roman" w:hAnsi="Times New Roman" w:cs="Times New Roman"/>
            <w:sz w:val="24"/>
            <w:lang w:val="en-US"/>
          </w:rPr>
          <w:delText>COVID</w:delText>
        </w:r>
        <w:r w:rsidRPr="00764E7A" w:rsidDel="008139BE">
          <w:rPr>
            <w:rFonts w:ascii="Times New Roman" w:hAnsi="Times New Roman" w:cs="Times New Roman"/>
            <w:sz w:val="24"/>
            <w:lang w:val="en-US"/>
          </w:rPr>
          <w:delText>-19 and death from other causes.</w:delText>
        </w:r>
        <w:r w:rsidR="000A33E1" w:rsidDel="008139BE">
          <w:rPr>
            <w:rFonts w:ascii="Times New Roman" w:hAnsi="Times New Roman" w:cs="Times New Roman"/>
            <w:sz w:val="24"/>
            <w:lang w:val="en-US"/>
          </w:rPr>
          <w:delText xml:space="preserve"> Transition probabilities between states are </w:delText>
        </w:r>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Cov</m:t>
              </m:r>
            </m:sub>
          </m:sSub>
        </m:oMath>
        <w:r w:rsidR="000A33E1" w:rsidDel="008139BE">
          <w:rPr>
            <w:rFonts w:ascii="Times New Roman" w:eastAsiaTheme="minorEastAsia" w:hAnsi="Times New Roman" w:cs="Times New Roman"/>
            <w:lang w:val="en-US"/>
          </w:rPr>
          <w:delText xml:space="preserve"> and </w:delText>
        </w:r>
        <w:r w:rsidR="000A33E1" w:rsidDel="008139BE">
          <w:rPr>
            <w:rFonts w:ascii="Times New Roman" w:hAnsi="Times New Roman" w:cs="Times New Roman"/>
            <w:sz w:val="24"/>
            <w:lang w:val="en-US"/>
          </w:rPr>
          <w:delText xml:space="preserve"> </w:delText>
        </w:r>
        <m:oMath>
          <m:r>
            <w:rPr>
              <w:rFonts w:ascii="Cambria Math" w:hAnsi="Cambria Math" w:cstheme="majorHAnsi"/>
              <w:lang w:val="en-US"/>
            </w:rPr>
            <m:t>P</m:t>
          </m:r>
          <m:sSub>
            <m:sSubPr>
              <m:ctrlPr>
                <w:rPr>
                  <w:rFonts w:ascii="Cambria Math" w:hAnsi="Cambria Math" w:cstheme="majorHAnsi"/>
                  <w:i/>
                  <w:lang w:val="en-US"/>
                </w:rPr>
              </m:ctrlPr>
            </m:sSubPr>
            <m:e>
              <m:d>
                <m:dPr>
                  <m:ctrlPr>
                    <w:rPr>
                      <w:rFonts w:ascii="Cambria Math" w:hAnsi="Cambria Math" w:cstheme="majorHAnsi"/>
                      <w:i/>
                      <w:lang w:val="en-US"/>
                    </w:rPr>
                  </m:ctrlPr>
                </m:dPr>
                <m:e>
                  <m:r>
                    <w:rPr>
                      <w:rFonts w:ascii="Cambria Math" w:hAnsi="Cambria Math" w:cstheme="majorHAnsi"/>
                      <w:lang w:val="en-US"/>
                    </w:rPr>
                    <m:t>die</m:t>
                  </m:r>
                </m:e>
              </m:d>
            </m:e>
            <m:sub>
              <m:r>
                <w:rPr>
                  <w:rFonts w:ascii="Cambria Math" w:hAnsi="Cambria Math" w:cstheme="majorHAnsi"/>
                  <w:lang w:val="en-US"/>
                </w:rPr>
                <m:t>Other Causes</m:t>
              </m:r>
            </m:sub>
          </m:sSub>
        </m:oMath>
        <w:r w:rsidR="000A33E1" w:rsidDel="008139BE">
          <w:rPr>
            <w:rFonts w:ascii="Times New Roman" w:eastAsiaTheme="minorEastAsia" w:hAnsi="Times New Roman" w:cs="Times New Roman"/>
            <w:lang w:val="en-US"/>
          </w:rPr>
          <w:delText>.</w:delText>
        </w:r>
      </w:del>
    </w:p>
    <w:p w14:paraId="6AB338D1" w14:textId="77777777" w:rsidR="00764E7A" w:rsidRDefault="00160AFC" w:rsidP="00764E7A">
      <w:pPr>
        <w:keepNext/>
        <w:autoSpaceDE w:val="0"/>
        <w:autoSpaceDN w:val="0"/>
        <w:adjustRightInd w:val="0"/>
        <w:spacing w:before="240" w:after="0" w:line="360" w:lineRule="auto"/>
        <w:jc w:val="center"/>
      </w:pPr>
      <w:commentRangeStart w:id="159"/>
      <w:r w:rsidRPr="00764E7A">
        <w:rPr>
          <w:rFonts w:ascii="Times New Roman" w:hAnsi="Times New Roman" w:cs="Times New Roman"/>
          <w:noProof/>
          <w:sz w:val="24"/>
          <w:szCs w:val="26"/>
          <w:lang w:val="en-US"/>
        </w:rPr>
        <w:lastRenderedPageBreak/>
        <w:drawing>
          <wp:inline distT="0" distB="0" distL="0" distR="0" wp14:anchorId="0FD5EFD1" wp14:editId="1D5DD09D">
            <wp:extent cx="3185160" cy="2539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486" cy="2583982"/>
                    </a:xfrm>
                    <a:prstGeom prst="rect">
                      <a:avLst/>
                    </a:prstGeom>
                    <a:noFill/>
                  </pic:spPr>
                </pic:pic>
              </a:graphicData>
            </a:graphic>
          </wp:inline>
        </w:drawing>
      </w:r>
      <w:commentRangeEnd w:id="159"/>
      <w:r w:rsidR="008139BE">
        <w:rPr>
          <w:rStyle w:val="Refdecomentario"/>
        </w:rPr>
        <w:commentReference w:id="159"/>
      </w:r>
    </w:p>
    <w:p w14:paraId="78979A3D" w14:textId="77777777" w:rsidR="00160AFC" w:rsidRPr="00CD0128" w:rsidRDefault="00764E7A" w:rsidP="00764E7A">
      <w:pPr>
        <w:pStyle w:val="Descripcin"/>
        <w:jc w:val="center"/>
        <w:rPr>
          <w:rFonts w:asciiTheme="majorHAnsi" w:hAnsiTheme="majorHAnsi" w:cstheme="majorHAnsi"/>
          <w:sz w:val="24"/>
          <w:szCs w:val="26"/>
          <w:lang w:val="en-US"/>
        </w:rPr>
      </w:pPr>
      <w:r w:rsidRPr="00764E7A">
        <w:rPr>
          <w:lang w:val="en-US"/>
        </w:rPr>
        <w:t xml:space="preserve">Figure </w:t>
      </w:r>
      <w:r>
        <w:fldChar w:fldCharType="begin"/>
      </w:r>
      <w:r w:rsidRPr="00764E7A">
        <w:rPr>
          <w:lang w:val="en-US"/>
        </w:rPr>
        <w:instrText xml:space="preserve"> SEQ Figure \* ARABIC </w:instrText>
      </w:r>
      <w:r>
        <w:fldChar w:fldCharType="separate"/>
      </w:r>
      <w:r w:rsidR="000B2BA8">
        <w:rPr>
          <w:noProof/>
          <w:lang w:val="en-US"/>
        </w:rPr>
        <w:t>1</w:t>
      </w:r>
      <w:r>
        <w:fldChar w:fldCharType="end"/>
      </w:r>
      <w:r w:rsidRPr="00764E7A">
        <w:rPr>
          <w:lang w:val="en-US"/>
        </w:rPr>
        <w:t xml:space="preserve"> Model structure</w:t>
      </w:r>
    </w:p>
    <w:p w14:paraId="6B052113" w14:textId="77777777" w:rsidR="000A33E1" w:rsidRPr="007404D0" w:rsidRDefault="007404D0" w:rsidP="007F592C">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3ED2CD1D" w14:textId="6C958249" w:rsidR="00536CBC" w:rsidRPr="00764E7A" w:rsidRDefault="00536CBC" w:rsidP="007F592C">
      <w:pPr>
        <w:autoSpaceDE w:val="0"/>
        <w:autoSpaceDN w:val="0"/>
        <w:adjustRightInd w:val="0"/>
        <w:spacing w:before="240" w:after="0" w:line="360" w:lineRule="auto"/>
        <w:jc w:val="both"/>
        <w:rPr>
          <w:rFonts w:ascii="Times New Roman" w:hAnsi="Times New Roman" w:cs="Times New Roman"/>
          <w:i/>
          <w:sz w:val="26"/>
          <w:szCs w:val="26"/>
          <w:lang w:val="en-US"/>
        </w:rPr>
      </w:pPr>
      <w:r w:rsidRPr="00764E7A">
        <w:rPr>
          <w:rFonts w:ascii="Times New Roman" w:hAnsi="Times New Roman" w:cs="Times New Roman"/>
          <w:i/>
          <w:sz w:val="26"/>
          <w:szCs w:val="26"/>
          <w:lang w:val="en-US"/>
        </w:rPr>
        <w:t>Cost</w:t>
      </w:r>
      <w:ins w:id="160" w:author="Jeremy Goldhaber-Fiebert" w:date="2021-04-15T15:19:00Z">
        <w:r w:rsidR="00A60023">
          <w:rPr>
            <w:rFonts w:ascii="Times New Roman" w:hAnsi="Times New Roman" w:cs="Times New Roman"/>
            <w:i/>
            <w:sz w:val="26"/>
            <w:szCs w:val="26"/>
            <w:lang w:val="en-US"/>
          </w:rPr>
          <w:t>-</w:t>
        </w:r>
      </w:ins>
      <w:del w:id="161" w:author="Jeremy Goldhaber-Fiebert" w:date="2021-04-15T15:19:00Z">
        <w:r w:rsidRPr="00764E7A" w:rsidDel="00A60023">
          <w:rPr>
            <w:rFonts w:ascii="Times New Roman" w:hAnsi="Times New Roman" w:cs="Times New Roman"/>
            <w:i/>
            <w:sz w:val="26"/>
            <w:szCs w:val="26"/>
            <w:lang w:val="en-US"/>
          </w:rPr>
          <w:delText xml:space="preserve"> </w:delText>
        </w:r>
      </w:del>
      <w:r w:rsidRPr="00764E7A">
        <w:rPr>
          <w:rFonts w:ascii="Times New Roman" w:hAnsi="Times New Roman" w:cs="Times New Roman"/>
          <w:i/>
          <w:sz w:val="26"/>
          <w:szCs w:val="26"/>
          <w:lang w:val="en-US"/>
        </w:rPr>
        <w:t>effectiveness</w:t>
      </w:r>
      <w:r w:rsidR="00764E7A" w:rsidRPr="00764E7A">
        <w:rPr>
          <w:rFonts w:ascii="Times New Roman" w:hAnsi="Times New Roman" w:cs="Times New Roman"/>
          <w:i/>
          <w:sz w:val="26"/>
          <w:szCs w:val="26"/>
          <w:lang w:val="en-US"/>
        </w:rPr>
        <w:t xml:space="preserve"> and </w:t>
      </w:r>
      <w:commentRangeStart w:id="162"/>
      <w:r w:rsidR="00764E7A" w:rsidRPr="00764E7A">
        <w:rPr>
          <w:rFonts w:ascii="Times New Roman" w:hAnsi="Times New Roman" w:cs="Times New Roman"/>
          <w:i/>
          <w:sz w:val="26"/>
          <w:szCs w:val="26"/>
          <w:lang w:val="en-US"/>
        </w:rPr>
        <w:t xml:space="preserve">Sensitivity </w:t>
      </w:r>
      <w:r w:rsidR="00160AFC" w:rsidRPr="00764E7A">
        <w:rPr>
          <w:rFonts w:ascii="Times New Roman" w:hAnsi="Times New Roman" w:cs="Times New Roman"/>
          <w:i/>
          <w:sz w:val="26"/>
          <w:szCs w:val="26"/>
          <w:lang w:val="en-US"/>
        </w:rPr>
        <w:t>analysis</w:t>
      </w:r>
      <w:commentRangeEnd w:id="162"/>
      <w:r w:rsidR="00CD7157">
        <w:rPr>
          <w:rStyle w:val="Refdecomentario"/>
        </w:rPr>
        <w:commentReference w:id="162"/>
      </w:r>
    </w:p>
    <w:p w14:paraId="3813AB13" w14:textId="179953AB" w:rsidR="00EA56C2" w:rsidRDefault="007F592C" w:rsidP="007F592C">
      <w:pPr>
        <w:autoSpaceDE w:val="0"/>
        <w:autoSpaceDN w:val="0"/>
        <w:adjustRightInd w:val="0"/>
        <w:spacing w:before="240" w:after="0" w:line="360" w:lineRule="auto"/>
        <w:jc w:val="both"/>
        <w:rPr>
          <w:rFonts w:ascii="Times New Roman" w:hAnsi="Times New Roman" w:cs="Times New Roman"/>
          <w:sz w:val="24"/>
          <w:szCs w:val="26"/>
          <w:lang w:val="en-US"/>
        </w:rPr>
      </w:pPr>
      <w:r w:rsidRPr="007F592C">
        <w:rPr>
          <w:rFonts w:ascii="Times New Roman" w:hAnsi="Times New Roman" w:cs="Times New Roman"/>
          <w:sz w:val="24"/>
          <w:szCs w:val="26"/>
          <w:lang w:val="en-US"/>
        </w:rPr>
        <w:t xml:space="preserve">Because </w:t>
      </w:r>
      <w:r w:rsidR="008912C4">
        <w:rPr>
          <w:rFonts w:ascii="Times New Roman" w:hAnsi="Times New Roman" w:cs="Times New Roman"/>
          <w:sz w:val="24"/>
          <w:szCs w:val="26"/>
          <w:lang w:val="en-US"/>
        </w:rPr>
        <w:t>D</w:t>
      </w:r>
      <w:r w:rsidRPr="007F592C">
        <w:rPr>
          <w:rFonts w:ascii="Times New Roman" w:hAnsi="Times New Roman" w:cs="Times New Roman"/>
          <w:sz w:val="24"/>
          <w:szCs w:val="26"/>
          <w:lang w:val="en-US"/>
        </w:rPr>
        <w:t xml:space="preserve">examethasone is not recommended for non-intubated patients and </w:t>
      </w:r>
      <w:r w:rsidR="008912C4">
        <w:rPr>
          <w:rFonts w:ascii="Times New Roman" w:hAnsi="Times New Roman" w:cs="Times New Roman"/>
          <w:sz w:val="24"/>
          <w:szCs w:val="26"/>
          <w:lang w:val="en-US"/>
        </w:rPr>
        <w:t>R</w:t>
      </w:r>
      <w:r w:rsidRPr="007F592C">
        <w:rPr>
          <w:rFonts w:ascii="Times New Roman" w:hAnsi="Times New Roman" w:cs="Times New Roman"/>
          <w:sz w:val="24"/>
          <w:szCs w:val="26"/>
          <w:lang w:val="en-US"/>
        </w:rPr>
        <w:t xml:space="preserve">emdesivir is a drug that has shown more efficacy in less critical states, the simulated </w:t>
      </w:r>
      <w:r w:rsidR="00673D1B">
        <w:rPr>
          <w:rFonts w:ascii="Times New Roman" w:hAnsi="Times New Roman" w:cs="Times New Roman"/>
          <w:sz w:val="24"/>
          <w:szCs w:val="26"/>
          <w:lang w:val="en-US"/>
        </w:rPr>
        <w:t xml:space="preserve">population was </w:t>
      </w:r>
      <w:r w:rsidRPr="007F592C">
        <w:rPr>
          <w:rFonts w:ascii="Times New Roman" w:hAnsi="Times New Roman" w:cs="Times New Roman"/>
          <w:sz w:val="24"/>
          <w:szCs w:val="26"/>
          <w:lang w:val="en-US"/>
        </w:rPr>
        <w:t>divided in</w:t>
      </w:r>
      <w:r w:rsidR="00304C24">
        <w:rPr>
          <w:rFonts w:ascii="Times New Roman" w:hAnsi="Times New Roman" w:cs="Times New Roman"/>
          <w:sz w:val="24"/>
          <w:szCs w:val="26"/>
          <w:lang w:val="en-US"/>
        </w:rPr>
        <w:t>to</w:t>
      </w:r>
      <w:r w:rsidRPr="007F592C">
        <w:rPr>
          <w:rFonts w:ascii="Times New Roman" w:hAnsi="Times New Roman" w:cs="Times New Roman"/>
          <w:sz w:val="24"/>
          <w:szCs w:val="26"/>
          <w:lang w:val="en-US"/>
        </w:rPr>
        <w:t xml:space="preserve"> two</w:t>
      </w:r>
      <w:r w:rsidR="00673D1B">
        <w:rPr>
          <w:rFonts w:ascii="Times New Roman" w:hAnsi="Times New Roman" w:cs="Times New Roman"/>
          <w:sz w:val="24"/>
          <w:szCs w:val="26"/>
          <w:lang w:val="en-US"/>
        </w:rPr>
        <w:t xml:space="preserve"> </w:t>
      </w:r>
      <w:commentRangeStart w:id="163"/>
      <w:r w:rsidR="00673D1B">
        <w:rPr>
          <w:rFonts w:ascii="Times New Roman" w:hAnsi="Times New Roman" w:cs="Times New Roman"/>
          <w:sz w:val="24"/>
          <w:szCs w:val="26"/>
          <w:lang w:val="en-US"/>
        </w:rPr>
        <w:t>cohorts</w:t>
      </w:r>
      <w:r w:rsidR="005D739D">
        <w:rPr>
          <w:rFonts w:ascii="Times New Roman" w:hAnsi="Times New Roman" w:cs="Times New Roman"/>
          <w:sz w:val="24"/>
          <w:szCs w:val="26"/>
          <w:lang w:val="en-US"/>
        </w:rPr>
        <w:t xml:space="preserve"> </w:t>
      </w:r>
      <w:commentRangeEnd w:id="163"/>
      <w:r w:rsidR="00874247">
        <w:rPr>
          <w:rStyle w:val="Refdecomentario"/>
        </w:rPr>
        <w:commentReference w:id="163"/>
      </w:r>
      <w:r w:rsidR="005D739D">
        <w:rPr>
          <w:rFonts w:ascii="Times New Roman" w:hAnsi="Times New Roman" w:cs="Times New Roman"/>
          <w:sz w:val="24"/>
          <w:szCs w:val="26"/>
          <w:lang w:val="en-US"/>
        </w:rPr>
        <w:t>as the feasible decision alternatives are different in these two groups</w:t>
      </w:r>
      <w:r w:rsidRPr="007F592C">
        <w:rPr>
          <w:rFonts w:ascii="Times New Roman" w:hAnsi="Times New Roman" w:cs="Times New Roman"/>
          <w:sz w:val="24"/>
          <w:szCs w:val="26"/>
          <w:lang w:val="en-US"/>
        </w:rPr>
        <w:t xml:space="preserve">: </w:t>
      </w:r>
      <w:commentRangeStart w:id="164"/>
      <w:r w:rsidR="00993E42">
        <w:rPr>
          <w:rFonts w:ascii="Times New Roman" w:hAnsi="Times New Roman" w:cs="Times New Roman"/>
          <w:sz w:val="24"/>
          <w:szCs w:val="26"/>
          <w:lang w:val="en-US"/>
        </w:rPr>
        <w:t>Patients who were h</w:t>
      </w:r>
      <w:r w:rsidRPr="007F592C">
        <w:rPr>
          <w:rFonts w:ascii="Times New Roman" w:hAnsi="Times New Roman" w:cs="Times New Roman"/>
          <w:sz w:val="24"/>
          <w:szCs w:val="26"/>
          <w:lang w:val="en-US"/>
        </w:rPr>
        <w:t xml:space="preserve">ospitalized </w:t>
      </w:r>
      <w:r w:rsidR="00993E42">
        <w:rPr>
          <w:rFonts w:ascii="Times New Roman" w:hAnsi="Times New Roman" w:cs="Times New Roman"/>
          <w:sz w:val="24"/>
          <w:szCs w:val="26"/>
          <w:lang w:val="en-US"/>
        </w:rPr>
        <w:t xml:space="preserve">without intubation </w:t>
      </w:r>
      <w:r w:rsidRPr="007F592C">
        <w:rPr>
          <w:rFonts w:ascii="Times New Roman" w:hAnsi="Times New Roman" w:cs="Times New Roman"/>
          <w:sz w:val="24"/>
          <w:szCs w:val="26"/>
          <w:lang w:val="en-US"/>
        </w:rPr>
        <w:t xml:space="preserve">and </w:t>
      </w:r>
      <w:r w:rsidR="00993E42">
        <w:rPr>
          <w:rFonts w:ascii="Times New Roman" w:hAnsi="Times New Roman" w:cs="Times New Roman"/>
          <w:sz w:val="24"/>
          <w:szCs w:val="26"/>
          <w:lang w:val="en-US"/>
        </w:rPr>
        <w:t xml:space="preserve">patients who were hospitalized and </w:t>
      </w:r>
      <w:r w:rsidR="00304C24">
        <w:rPr>
          <w:rFonts w:ascii="Times New Roman" w:hAnsi="Times New Roman" w:cs="Times New Roman"/>
          <w:sz w:val="24"/>
          <w:szCs w:val="26"/>
          <w:lang w:val="en-US"/>
        </w:rPr>
        <w:t>i</w:t>
      </w:r>
      <w:r w:rsidRPr="007F592C">
        <w:rPr>
          <w:rFonts w:ascii="Times New Roman" w:hAnsi="Times New Roman" w:cs="Times New Roman"/>
          <w:sz w:val="24"/>
          <w:szCs w:val="26"/>
          <w:lang w:val="en-US"/>
        </w:rPr>
        <w:t>ntubated</w:t>
      </w:r>
      <w:commentRangeEnd w:id="164"/>
      <w:r w:rsidR="00993E42">
        <w:rPr>
          <w:rStyle w:val="Refdecomentario"/>
        </w:rPr>
        <w:commentReference w:id="164"/>
      </w:r>
      <w:r w:rsidRPr="007F592C">
        <w:rPr>
          <w:rFonts w:ascii="Times New Roman" w:hAnsi="Times New Roman" w:cs="Times New Roman"/>
          <w:sz w:val="24"/>
          <w:szCs w:val="26"/>
          <w:lang w:val="en-US"/>
        </w:rPr>
        <w:t>.</w:t>
      </w:r>
      <w:r w:rsidR="00EA56C2">
        <w:rPr>
          <w:rFonts w:ascii="Times New Roman" w:hAnsi="Times New Roman" w:cs="Times New Roman"/>
          <w:sz w:val="24"/>
          <w:szCs w:val="26"/>
          <w:lang w:val="en-US"/>
        </w:rPr>
        <w:t xml:space="preserve"> We carry out a cost-effectiveness analysis for the </w:t>
      </w:r>
      <w:r w:rsidR="00304C24">
        <w:rPr>
          <w:rFonts w:ascii="Times New Roman" w:hAnsi="Times New Roman" w:cs="Times New Roman"/>
          <w:sz w:val="24"/>
          <w:szCs w:val="26"/>
          <w:lang w:val="en-US"/>
        </w:rPr>
        <w:t>following</w:t>
      </w:r>
      <w:r w:rsidR="00EA56C2">
        <w:rPr>
          <w:rFonts w:ascii="Times New Roman" w:hAnsi="Times New Roman" w:cs="Times New Roman"/>
          <w:sz w:val="24"/>
          <w:szCs w:val="26"/>
          <w:lang w:val="en-US"/>
        </w:rPr>
        <w:t xml:space="preserve"> strategies:</w:t>
      </w:r>
    </w:p>
    <w:p w14:paraId="6596D410" w14:textId="52134557"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Patients h</w:t>
      </w:r>
      <w:r w:rsidR="00EA56C2" w:rsidRPr="00EA56C2">
        <w:rPr>
          <w:rFonts w:ascii="Times New Roman" w:hAnsi="Times New Roman" w:cs="Times New Roman"/>
          <w:sz w:val="24"/>
          <w:szCs w:val="26"/>
          <w:lang w:val="en-US"/>
        </w:rPr>
        <w:t xml:space="preserve">ospitalized </w:t>
      </w:r>
      <w:r>
        <w:rPr>
          <w:rFonts w:ascii="Times New Roman" w:hAnsi="Times New Roman" w:cs="Times New Roman"/>
          <w:sz w:val="24"/>
          <w:szCs w:val="26"/>
          <w:lang w:val="en-US"/>
        </w:rPr>
        <w:t xml:space="preserve">without </w:t>
      </w:r>
      <w:r>
        <w:rPr>
          <w:rFonts w:ascii="Times New Roman" w:hAnsi="Times New Roman" w:cs="Times New Roman"/>
          <w:sz w:val="24"/>
          <w:szCs w:val="26"/>
          <w:lang w:val="en-US"/>
        </w:rPr>
        <w:t>intubation</w:t>
      </w:r>
    </w:p>
    <w:p w14:paraId="665253AF"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w:t>
      </w:r>
    </w:p>
    <w:p w14:paraId="7F6153A9" w14:textId="77777777" w:rsid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 and Baricitinib</w:t>
      </w:r>
    </w:p>
    <w:p w14:paraId="53D37A99"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73131153" w14:textId="6FD99BA3"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bookmarkStart w:id="165" w:name="_GoBack"/>
      <w:r>
        <w:rPr>
          <w:rFonts w:ascii="Times New Roman" w:hAnsi="Times New Roman" w:cs="Times New Roman"/>
          <w:sz w:val="24"/>
          <w:szCs w:val="26"/>
          <w:lang w:val="en-US"/>
        </w:rPr>
        <w:t>Patients hospitalized and i</w:t>
      </w:r>
      <w:r w:rsidR="00EA56C2" w:rsidRPr="00EA56C2">
        <w:rPr>
          <w:rFonts w:ascii="Times New Roman" w:hAnsi="Times New Roman" w:cs="Times New Roman"/>
          <w:sz w:val="24"/>
          <w:szCs w:val="26"/>
          <w:lang w:val="en-US"/>
        </w:rPr>
        <w:t>ntubated</w:t>
      </w:r>
    </w:p>
    <w:bookmarkEnd w:id="165"/>
    <w:p w14:paraId="3D8CA3E0"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Dexamethasone</w:t>
      </w:r>
    </w:p>
    <w:p w14:paraId="577792A1"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2141048E" w14:textId="77777777" w:rsidR="007F592C"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166"/>
      <w:r w:rsidRPr="00EA56C2">
        <w:rPr>
          <w:rFonts w:ascii="Times New Roman" w:hAnsi="Times New Roman" w:cs="Times New Roman"/>
          <w:sz w:val="24"/>
          <w:szCs w:val="26"/>
          <w:lang w:val="en-US"/>
        </w:rPr>
        <w:t xml:space="preserve">Incremental Cost-Effectiveness Ratio (ICER) </w:t>
      </w:r>
      <w:r w:rsidR="008122F4">
        <w:rPr>
          <w:rFonts w:ascii="Times New Roman" w:hAnsi="Times New Roman" w:cs="Times New Roman"/>
          <w:sz w:val="24"/>
          <w:szCs w:val="26"/>
          <w:lang w:val="en-US"/>
        </w:rPr>
        <w:t>is</w:t>
      </w:r>
      <w:r w:rsidRPr="00EA56C2">
        <w:rPr>
          <w:rFonts w:ascii="Times New Roman" w:hAnsi="Times New Roman" w:cs="Times New Roman"/>
          <w:sz w:val="24"/>
          <w:szCs w:val="26"/>
          <w:lang w:val="en-US"/>
        </w:rPr>
        <w:t xml:space="preserve"> incorporated to determine the best strategy for each cohort. </w:t>
      </w:r>
      <w:r w:rsidR="008122F4">
        <w:rPr>
          <w:rFonts w:ascii="Times New Roman" w:hAnsi="Times New Roman" w:cs="Times New Roman"/>
          <w:sz w:val="24"/>
          <w:szCs w:val="26"/>
          <w:lang w:val="en-US"/>
        </w:rPr>
        <w:t>The ICER estimation was carried out</w:t>
      </w:r>
      <w:r w:rsidRPr="00EA56C2">
        <w:rPr>
          <w:rFonts w:ascii="Times New Roman" w:hAnsi="Times New Roman" w:cs="Times New Roman"/>
          <w:sz w:val="24"/>
          <w:szCs w:val="26"/>
          <w:lang w:val="en-US"/>
        </w:rPr>
        <w:t xml:space="preserve"> </w:t>
      </w:r>
      <w:r w:rsidR="008122F4">
        <w:rPr>
          <w:rFonts w:ascii="Times New Roman" w:hAnsi="Times New Roman" w:cs="Times New Roman"/>
          <w:sz w:val="24"/>
          <w:szCs w:val="26"/>
          <w:lang w:val="en-US"/>
        </w:rPr>
        <w:t xml:space="preserve">with </w:t>
      </w:r>
      <w:r w:rsidR="008122F4" w:rsidRPr="008122F4">
        <w:rPr>
          <w:rFonts w:ascii="Times New Roman" w:hAnsi="Times New Roman" w:cs="Times New Roman"/>
          <w:i/>
          <w:sz w:val="24"/>
          <w:szCs w:val="26"/>
          <w:lang w:val="en-US"/>
        </w:rPr>
        <w:t>dampack</w:t>
      </w:r>
      <w:r w:rsidR="008122F4">
        <w:rPr>
          <w:rFonts w:ascii="Times New Roman" w:hAnsi="Times New Roman" w:cs="Times New Roman"/>
          <w:i/>
          <w:sz w:val="24"/>
          <w:szCs w:val="26"/>
          <w:lang w:val="en-US"/>
        </w:rPr>
        <w:fldChar w:fldCharType="begin" w:fldLock="1"/>
      </w:r>
      <w:r w:rsidR="008122F4">
        <w:rPr>
          <w:rFonts w:ascii="Times New Roman" w:hAnsi="Times New Roman" w:cs="Times New Roman"/>
          <w: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15&lt;/sup&gt;","plainTextFormattedCitation":"15"},"properties":{"noteIndex":0},"schema":"https://github.com/citation-style-language/schema/raw/master/csl-citation.json"}</w:instrText>
      </w:r>
      <w:r w:rsidR="008122F4">
        <w:rPr>
          <w:rFonts w:ascii="Times New Roman" w:hAnsi="Times New Roman" w:cs="Times New Roman"/>
          <w:i/>
          <w:sz w:val="24"/>
          <w:szCs w:val="26"/>
          <w:lang w:val="en-US"/>
        </w:rPr>
        <w:fldChar w:fldCharType="separate"/>
      </w:r>
      <w:r w:rsidR="008122F4" w:rsidRPr="008122F4">
        <w:rPr>
          <w:rFonts w:ascii="Times New Roman" w:hAnsi="Times New Roman" w:cs="Times New Roman"/>
          <w:noProof/>
          <w:sz w:val="24"/>
          <w:szCs w:val="26"/>
          <w:vertAlign w:val="superscript"/>
          <w:lang w:val="en-US"/>
        </w:rPr>
        <w:t>15</w:t>
      </w:r>
      <w:r w:rsidR="008122F4">
        <w:rPr>
          <w:rFonts w:ascii="Times New Roman" w:hAnsi="Times New Roman" w:cs="Times New Roman"/>
          <w:i/>
          <w:sz w:val="24"/>
          <w:szCs w:val="26"/>
          <w:lang w:val="en-US"/>
        </w:rPr>
        <w:fldChar w:fldCharType="end"/>
      </w:r>
      <w:r w:rsidR="008122F4">
        <w:rPr>
          <w:rFonts w:ascii="Times New Roman" w:hAnsi="Times New Roman" w:cs="Times New Roman"/>
          <w:i/>
          <w:sz w:val="24"/>
          <w:szCs w:val="26"/>
          <w:lang w:val="en-US"/>
        </w:rPr>
        <w:t xml:space="preserve"> </w:t>
      </w:r>
      <w:r w:rsidR="008122F4" w:rsidRPr="008122F4">
        <w:rPr>
          <w:rFonts w:ascii="Times New Roman" w:hAnsi="Times New Roman" w:cs="Times New Roman"/>
          <w:sz w:val="24"/>
          <w:szCs w:val="26"/>
          <w:lang w:val="en-US"/>
        </w:rPr>
        <w:t>package</w:t>
      </w:r>
      <w:r w:rsidR="008122F4">
        <w:rPr>
          <w:rFonts w:ascii="Times New Roman" w:hAnsi="Times New Roman" w:cs="Times New Roman"/>
          <w:i/>
          <w:sz w:val="24"/>
          <w:szCs w:val="26"/>
          <w:lang w:val="en-US"/>
        </w:rPr>
        <w:t xml:space="preserve">. </w:t>
      </w:r>
      <w:r w:rsidRPr="00EA56C2">
        <w:rPr>
          <w:rFonts w:ascii="Times New Roman" w:hAnsi="Times New Roman" w:cs="Times New Roman"/>
          <w:sz w:val="24"/>
          <w:szCs w:val="26"/>
          <w:lang w:val="en-US"/>
        </w:rPr>
        <w:t xml:space="preserve">The cost-effectiveness analysis was developed with a probabilistic sensitivity analysis to incorporate </w:t>
      </w:r>
      <w:r w:rsidRPr="00EA56C2">
        <w:rPr>
          <w:rFonts w:ascii="Times New Roman" w:hAnsi="Times New Roman" w:cs="Times New Roman"/>
          <w:sz w:val="24"/>
          <w:szCs w:val="26"/>
          <w:lang w:val="en-US"/>
        </w:rPr>
        <w:lastRenderedPageBreak/>
        <w:t>uncertainty in the information on the effectiveness of treatments and hospital costs. Supplemental material of this document includes the parameters utilized in the model.</w:t>
      </w:r>
      <w:r>
        <w:rPr>
          <w:rFonts w:ascii="Times New Roman" w:hAnsi="Times New Roman" w:cs="Times New Roman"/>
          <w:sz w:val="24"/>
          <w:szCs w:val="26"/>
          <w:lang w:val="en-US"/>
        </w:rPr>
        <w:t xml:space="preserve"> </w:t>
      </w:r>
      <w:commentRangeEnd w:id="166"/>
      <w:r w:rsidR="00CA71D4">
        <w:rPr>
          <w:rStyle w:val="Refdecomentario"/>
        </w:rPr>
        <w:commentReference w:id="166"/>
      </w:r>
    </w:p>
    <w:p w14:paraId="56587BCC"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Costs</w:t>
      </w:r>
    </w:p>
    <w:p w14:paraId="1B923480" w14:textId="77777777" w:rsidR="009A02BC" w:rsidRDefault="007C09E2" w:rsidP="00BE77D3">
      <w:pPr>
        <w:autoSpaceDE w:val="0"/>
        <w:autoSpaceDN w:val="0"/>
        <w:adjustRightInd w:val="0"/>
        <w:spacing w:before="240" w:after="0" w:line="360" w:lineRule="auto"/>
        <w:jc w:val="both"/>
        <w:rPr>
          <w:rFonts w:ascii="Times New Roman" w:hAnsi="Times New Roman" w:cs="Times New Roman"/>
          <w:sz w:val="24"/>
          <w:szCs w:val="26"/>
          <w:lang w:val="en-US"/>
        </w:rPr>
      </w:pPr>
      <w:commentRangeStart w:id="167"/>
      <w:r>
        <w:rPr>
          <w:rFonts w:ascii="Times New Roman" w:hAnsi="Times New Roman" w:cs="Times New Roman"/>
          <w:sz w:val="24"/>
          <w:szCs w:val="26"/>
          <w:lang w:val="en-US"/>
        </w:rPr>
        <w:t>Costs includes expected daily costs by hospitalization and an estimation of the treatment costs</w:t>
      </w:r>
      <w:r w:rsidR="00BE77D3">
        <w:rPr>
          <w:rFonts w:ascii="Times New Roman" w:hAnsi="Times New Roman" w:cs="Times New Roman"/>
          <w:sz w:val="24"/>
          <w:szCs w:val="26"/>
          <w:lang w:val="en-US"/>
        </w:rPr>
        <w:t xml:space="preserve"> </w:t>
      </w:r>
      <w:r w:rsidR="00BE77D3" w:rsidRPr="00BE77D3">
        <w:rPr>
          <w:rFonts w:ascii="Times New Roman" w:hAnsi="Times New Roman" w:cs="Times New Roman"/>
          <w:sz w:val="24"/>
          <w:szCs w:val="26"/>
          <w:lang w:val="en-US"/>
        </w:rPr>
        <w:t>based on information reported by the Mexican Institute of Social Security</w:t>
      </w:r>
      <w:r w:rsidR="00673D1B">
        <w:rPr>
          <w:rFonts w:ascii="Times New Roman" w:hAnsi="Times New Roman" w:cs="Times New Roman"/>
          <w:sz w:val="24"/>
          <w:szCs w:val="26"/>
          <w:lang w:val="en-US"/>
        </w:rPr>
        <w:t xml:space="preserve"> </w:t>
      </w:r>
      <w:r w:rsidR="00673D1B">
        <w:rPr>
          <w:rFonts w:ascii="Times New Roman" w:hAnsi="Times New Roman" w:cs="Times New Roman"/>
          <w:sz w:val="24"/>
          <w:szCs w:val="26"/>
          <w:lang w:val="en-US"/>
        </w:rPr>
        <w:fldChar w:fldCharType="begin" w:fldLock="1"/>
      </w:r>
      <w:r w:rsidR="008122F4">
        <w:rPr>
          <w:rFonts w:ascii="Times New Roman" w:hAnsi="Times New Roman" w:cs="Times New Roman"/>
          <w:sz w:val="24"/>
          <w:szCs w:val="26"/>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16&lt;/sup&gt;","plainTextFormattedCitation":"16","previouslyFormattedCitation":"&lt;sup&gt;15&lt;/sup&gt;"},"properties":{"noteIndex":0},"schema":"https://github.com/citation-style-language/schema/raw/master/csl-citation.json"}</w:instrText>
      </w:r>
      <w:r w:rsidR="00673D1B">
        <w:rPr>
          <w:rFonts w:ascii="Times New Roman" w:hAnsi="Times New Roman" w:cs="Times New Roman"/>
          <w:sz w:val="24"/>
          <w:szCs w:val="26"/>
          <w:lang w:val="en-US"/>
        </w:rPr>
        <w:fldChar w:fldCharType="separate"/>
      </w:r>
      <w:r w:rsidR="008122F4" w:rsidRPr="008122F4">
        <w:rPr>
          <w:rFonts w:ascii="Times New Roman" w:hAnsi="Times New Roman" w:cs="Times New Roman"/>
          <w:noProof/>
          <w:sz w:val="24"/>
          <w:szCs w:val="26"/>
          <w:vertAlign w:val="superscript"/>
          <w:lang w:val="en-US"/>
        </w:rPr>
        <w:t>16</w:t>
      </w:r>
      <w:r w:rsidR="00673D1B">
        <w:rPr>
          <w:rFonts w:ascii="Times New Roman" w:hAnsi="Times New Roman" w:cs="Times New Roman"/>
          <w:sz w:val="24"/>
          <w:szCs w:val="26"/>
          <w:lang w:val="en-US"/>
        </w:rPr>
        <w:fldChar w:fldCharType="end"/>
      </w:r>
      <w:r>
        <w:rPr>
          <w:rFonts w:ascii="Times New Roman" w:hAnsi="Times New Roman" w:cs="Times New Roman"/>
          <w:sz w:val="24"/>
          <w:szCs w:val="26"/>
          <w:lang w:val="en-US"/>
        </w:rPr>
        <w:t>.</w:t>
      </w:r>
      <w:r w:rsidR="0002400C">
        <w:rPr>
          <w:rFonts w:ascii="Times New Roman" w:hAnsi="Times New Roman" w:cs="Times New Roman"/>
          <w:sz w:val="24"/>
          <w:szCs w:val="26"/>
          <w:lang w:val="en-US"/>
        </w:rPr>
        <w:t xml:space="preserve"> All costs are </w:t>
      </w:r>
      <w:r w:rsidR="005C3824">
        <w:rPr>
          <w:rFonts w:ascii="Times New Roman" w:hAnsi="Times New Roman" w:cs="Times New Roman"/>
          <w:sz w:val="24"/>
          <w:szCs w:val="26"/>
          <w:lang w:val="en-US"/>
        </w:rPr>
        <w:t>reported</w:t>
      </w:r>
      <w:r w:rsidR="0002400C">
        <w:rPr>
          <w:rFonts w:ascii="Times New Roman" w:hAnsi="Times New Roman" w:cs="Times New Roman"/>
          <w:sz w:val="24"/>
          <w:szCs w:val="26"/>
          <w:lang w:val="en-US"/>
        </w:rPr>
        <w:t xml:space="preserve"> in Mexican pesos</w:t>
      </w:r>
      <w:r w:rsidR="005C3824">
        <w:rPr>
          <w:rFonts w:ascii="Times New Roman" w:hAnsi="Times New Roman" w:cs="Times New Roman"/>
          <w:sz w:val="24"/>
          <w:szCs w:val="26"/>
          <w:lang w:val="en-US"/>
        </w:rPr>
        <w:t>.</w:t>
      </w:r>
      <w:commentRangeEnd w:id="167"/>
      <w:r w:rsidR="00CA71D4">
        <w:rPr>
          <w:rStyle w:val="Refdecomentario"/>
        </w:rPr>
        <w:commentReference w:id="167"/>
      </w:r>
    </w:p>
    <w:p w14:paraId="52F4E1D9"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Effect</w:t>
      </w:r>
      <w:r>
        <w:rPr>
          <w:rFonts w:ascii="Times New Roman" w:hAnsi="Times New Roman" w:cs="Times New Roman"/>
          <w:i/>
          <w:sz w:val="24"/>
          <w:szCs w:val="26"/>
          <w:lang w:val="en-US"/>
        </w:rPr>
        <w:t>s</w:t>
      </w:r>
      <w:r w:rsidR="007C09E2" w:rsidRPr="009A02BC">
        <w:rPr>
          <w:rFonts w:ascii="Times New Roman" w:hAnsi="Times New Roman" w:cs="Times New Roman"/>
          <w:i/>
          <w:sz w:val="24"/>
          <w:szCs w:val="26"/>
          <w:lang w:val="en-US"/>
        </w:rPr>
        <w:t xml:space="preserve"> </w:t>
      </w:r>
    </w:p>
    <w:p w14:paraId="17892963" w14:textId="77777777" w:rsidR="00023ED1" w:rsidRPr="007F592C" w:rsidRDefault="007C09E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168"/>
      <w:r>
        <w:rPr>
          <w:rFonts w:ascii="Times New Roman" w:hAnsi="Times New Roman" w:cs="Times New Roman"/>
          <w:sz w:val="24"/>
          <w:szCs w:val="26"/>
          <w:lang w:val="en-US"/>
        </w:rPr>
        <w:t xml:space="preserve">Effectiveness is expressed in Life Years Gained (LY) by strategy. </w:t>
      </w:r>
      <w:r w:rsidRPr="007C09E2">
        <w:rPr>
          <w:rFonts w:ascii="Times New Roman" w:hAnsi="Times New Roman" w:cs="Times New Roman"/>
          <w:sz w:val="24"/>
          <w:szCs w:val="26"/>
          <w:lang w:val="en-US"/>
        </w:rPr>
        <w:t xml:space="preserve">To calculate this, </w:t>
      </w:r>
      <w:r>
        <w:rPr>
          <w:rFonts w:ascii="Times New Roman" w:hAnsi="Times New Roman" w:cs="Times New Roman"/>
          <w:sz w:val="24"/>
          <w:szCs w:val="26"/>
          <w:lang w:val="en-US"/>
        </w:rPr>
        <w:t xml:space="preserve">we take </w:t>
      </w:r>
      <w:r w:rsidR="00BE77D3">
        <w:rPr>
          <w:rFonts w:ascii="Times New Roman" w:hAnsi="Times New Roman" w:cs="Times New Roman"/>
          <w:sz w:val="24"/>
          <w:szCs w:val="26"/>
          <w:lang w:val="en-US"/>
        </w:rPr>
        <w:t>the people</w:t>
      </w:r>
      <w:r w:rsidRPr="007C09E2">
        <w:rPr>
          <w:rFonts w:ascii="Times New Roman" w:hAnsi="Times New Roman" w:cs="Times New Roman"/>
          <w:sz w:val="24"/>
          <w:szCs w:val="26"/>
          <w:lang w:val="en-US"/>
        </w:rPr>
        <w:t xml:space="preserve"> that survived after the simulated 50 days and</w:t>
      </w:r>
      <w:r w:rsidR="00BE77D3">
        <w:rPr>
          <w:rFonts w:ascii="Times New Roman" w:hAnsi="Times New Roman" w:cs="Times New Roman"/>
          <w:sz w:val="24"/>
          <w:szCs w:val="26"/>
          <w:lang w:val="en-US"/>
        </w:rPr>
        <w:t xml:space="preserve"> </w:t>
      </w:r>
      <w:r w:rsidR="00BE77D3" w:rsidRPr="007C09E2">
        <w:rPr>
          <w:rFonts w:ascii="Times New Roman" w:hAnsi="Times New Roman" w:cs="Times New Roman"/>
          <w:sz w:val="24"/>
          <w:szCs w:val="26"/>
          <w:lang w:val="en-US"/>
        </w:rPr>
        <w:t>added</w:t>
      </w:r>
      <w:r w:rsidRPr="007C09E2">
        <w:rPr>
          <w:rFonts w:ascii="Times New Roman" w:hAnsi="Times New Roman" w:cs="Times New Roman"/>
          <w:sz w:val="24"/>
          <w:szCs w:val="26"/>
          <w:lang w:val="en-US"/>
        </w:rPr>
        <w:t xml:space="preserve"> the expected years of life according to their sex and age.</w:t>
      </w:r>
      <w:r>
        <w:rPr>
          <w:rFonts w:ascii="Times New Roman" w:hAnsi="Times New Roman" w:cs="Times New Roman"/>
          <w:sz w:val="24"/>
          <w:szCs w:val="26"/>
          <w:lang w:val="en-US"/>
        </w:rPr>
        <w:t xml:space="preserve"> </w:t>
      </w:r>
      <w:commentRangeEnd w:id="168"/>
      <w:r w:rsidR="00CA71D4">
        <w:rPr>
          <w:rStyle w:val="Refdecomentario"/>
        </w:rPr>
        <w:commentReference w:id="168"/>
      </w:r>
    </w:p>
    <w:p w14:paraId="04056F7E" w14:textId="77777777" w:rsidR="00EA56C2" w:rsidRPr="00EA56C2" w:rsidRDefault="00EA56C2" w:rsidP="00EA56C2">
      <w:pPr>
        <w:spacing w:before="240" w:line="360" w:lineRule="auto"/>
        <w:jc w:val="both"/>
        <w:rPr>
          <w:rFonts w:ascii="Times New Roman" w:hAnsi="Times New Roman" w:cs="Times New Roman"/>
          <w:color w:val="FF0000"/>
          <w:sz w:val="24"/>
          <w:szCs w:val="26"/>
          <w:lang w:val="en-US"/>
        </w:rPr>
      </w:pPr>
      <w:r w:rsidRPr="00EA56C2">
        <w:rPr>
          <w:rFonts w:ascii="Times New Roman" w:hAnsi="Times New Roman" w:cs="Times New Roman"/>
          <w:color w:val="FF0000"/>
          <w:sz w:val="24"/>
          <w:szCs w:val="26"/>
          <w:highlight w:val="yellow"/>
          <w:lang w:val="en-US"/>
        </w:rPr>
        <w:t>Pending: Go deeper into this explanation</w:t>
      </w:r>
    </w:p>
    <w:p w14:paraId="5F92F4E9" w14:textId="77777777" w:rsidR="009A02BC" w:rsidRDefault="009A02BC" w:rsidP="006B4829">
      <w:pPr>
        <w:autoSpaceDE w:val="0"/>
        <w:autoSpaceDN w:val="0"/>
        <w:adjustRightInd w:val="0"/>
        <w:spacing w:after="0" w:line="360" w:lineRule="auto"/>
        <w:jc w:val="both"/>
        <w:rPr>
          <w:rFonts w:ascii="Times New Roman" w:hAnsi="Times New Roman" w:cs="Times New Roman"/>
          <w:b/>
          <w:sz w:val="26"/>
          <w:szCs w:val="26"/>
          <w:lang w:val="en-US"/>
        </w:rPr>
      </w:pPr>
    </w:p>
    <w:p w14:paraId="23CA7B11" w14:textId="77777777" w:rsidR="006B4829" w:rsidRPr="00EA56C2"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r w:rsidRPr="00EA56C2">
        <w:rPr>
          <w:rFonts w:ascii="Times New Roman" w:hAnsi="Times New Roman" w:cs="Times New Roman"/>
          <w:b/>
          <w:sz w:val="26"/>
          <w:szCs w:val="26"/>
          <w:lang w:val="en-US"/>
        </w:rPr>
        <w:t>Results</w:t>
      </w:r>
    </w:p>
    <w:p w14:paraId="29E00EA6" w14:textId="77777777" w:rsidR="00B16853" w:rsidRPr="007D22DD" w:rsidRDefault="00EA56C2" w:rsidP="007D22DD">
      <w:pPr>
        <w:spacing w:before="240" w:line="360" w:lineRule="auto"/>
        <w:jc w:val="both"/>
        <w:rPr>
          <w:rFonts w:ascii="Times New Roman" w:hAnsi="Times New Roman" w:cs="Times New Roman"/>
          <w:color w:val="FF0000"/>
          <w:sz w:val="24"/>
          <w:szCs w:val="26"/>
          <w:highlight w:val="yellow"/>
          <w:lang w:val="en-US"/>
        </w:rPr>
      </w:pPr>
      <w:r w:rsidRPr="00EA56C2">
        <w:rPr>
          <w:rFonts w:ascii="Times New Roman" w:hAnsi="Times New Roman" w:cs="Times New Roman"/>
          <w:color w:val="FF0000"/>
          <w:sz w:val="24"/>
          <w:szCs w:val="26"/>
          <w:highlight w:val="yellow"/>
          <w:lang w:val="en-US"/>
        </w:rPr>
        <w:t xml:space="preserve">Pending: Cohort characteristics data table </w:t>
      </w:r>
    </w:p>
    <w:p w14:paraId="139EB71F"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4AE3D84F"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21EE2372"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47D29099"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740222A8" w14:textId="77777777" w:rsidR="006B4829" w:rsidRPr="00412D02" w:rsidRDefault="00976B13" w:rsidP="006B4829">
      <w:pPr>
        <w:autoSpaceDE w:val="0"/>
        <w:autoSpaceDN w:val="0"/>
        <w:adjustRightInd w:val="0"/>
        <w:spacing w:after="0" w:line="360"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COVID</w:t>
      </w:r>
      <w:r w:rsidR="006B4829" w:rsidRPr="00412D02">
        <w:rPr>
          <w:rFonts w:asciiTheme="majorHAnsi" w:hAnsiTheme="majorHAnsi" w:cstheme="majorHAnsi"/>
          <w:i/>
          <w:sz w:val="26"/>
          <w:szCs w:val="26"/>
          <w:lang w:val="en-US"/>
        </w:rPr>
        <w:t xml:space="preserve">-19 specific </w:t>
      </w:r>
      <w:r w:rsidR="00EF009C" w:rsidRPr="00412D02">
        <w:rPr>
          <w:rFonts w:asciiTheme="majorHAnsi" w:hAnsiTheme="majorHAnsi" w:cstheme="majorHAnsi"/>
          <w:i/>
          <w:sz w:val="26"/>
          <w:szCs w:val="26"/>
          <w:lang w:val="en-US"/>
        </w:rPr>
        <w:t>hazard</w:t>
      </w:r>
    </w:p>
    <w:p w14:paraId="10F88883" w14:textId="77777777" w:rsidR="00412D02" w:rsidRDefault="00412D02" w:rsidP="00412D02">
      <w:pPr>
        <w:keepNext/>
        <w:autoSpaceDE w:val="0"/>
        <w:autoSpaceDN w:val="0"/>
        <w:adjustRightInd w:val="0"/>
        <w:spacing w:after="0" w:line="360" w:lineRule="auto"/>
        <w:jc w:val="center"/>
      </w:pPr>
      <w:commentRangeStart w:id="169"/>
      <w:r>
        <w:rPr>
          <w:noProof/>
        </w:rPr>
        <w:lastRenderedPageBreak/>
        <w:drawing>
          <wp:inline distT="0" distB="0" distL="0" distR="0" wp14:anchorId="3318C68A" wp14:editId="58857C1D">
            <wp:extent cx="5612130" cy="4008664"/>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commentRangeEnd w:id="169"/>
      <w:r w:rsidR="00571BE6">
        <w:rPr>
          <w:rStyle w:val="Refdecomentario"/>
        </w:rPr>
        <w:commentReference w:id="169"/>
      </w:r>
    </w:p>
    <w:p w14:paraId="2999B846" w14:textId="77777777" w:rsidR="00412D02" w:rsidRDefault="00412D02" w:rsidP="00412D02">
      <w:pPr>
        <w:pStyle w:val="Descripcin"/>
        <w:jc w:val="center"/>
        <w:rPr>
          <w:rFonts w:ascii="Times New Roman" w:hAnsi="Times New Roman" w:cs="Times New Roman"/>
          <w:sz w:val="20"/>
          <w:lang w:val="en-US"/>
        </w:rPr>
      </w:pPr>
      <w:r w:rsidRPr="00412D02">
        <w:rPr>
          <w:rFonts w:ascii="Times New Roman" w:hAnsi="Times New Roman" w:cs="Times New Roman"/>
          <w:sz w:val="20"/>
          <w:lang w:val="en-US"/>
        </w:rPr>
        <w:t xml:space="preserve">Figure </w:t>
      </w:r>
      <w:r w:rsidRPr="00412D02">
        <w:rPr>
          <w:rFonts w:ascii="Times New Roman" w:hAnsi="Times New Roman" w:cs="Times New Roman"/>
          <w:sz w:val="20"/>
        </w:rPr>
        <w:fldChar w:fldCharType="begin"/>
      </w:r>
      <w:r w:rsidRPr="00412D02">
        <w:rPr>
          <w:rFonts w:ascii="Times New Roman" w:hAnsi="Times New Roman" w:cs="Times New Roman"/>
          <w:sz w:val="20"/>
          <w:lang w:val="en-US"/>
        </w:rPr>
        <w:instrText xml:space="preserve"> SEQ Figure \* ARABIC </w:instrText>
      </w:r>
      <w:r w:rsidRPr="00412D02">
        <w:rPr>
          <w:rFonts w:ascii="Times New Roman" w:hAnsi="Times New Roman" w:cs="Times New Roman"/>
          <w:sz w:val="20"/>
        </w:rPr>
        <w:fldChar w:fldCharType="separate"/>
      </w:r>
      <w:r w:rsidR="000B2BA8">
        <w:rPr>
          <w:rFonts w:ascii="Times New Roman" w:hAnsi="Times New Roman" w:cs="Times New Roman"/>
          <w:noProof/>
          <w:sz w:val="20"/>
          <w:lang w:val="en-US"/>
        </w:rPr>
        <w:t>2</w:t>
      </w:r>
      <w:r w:rsidRPr="00412D02">
        <w:rPr>
          <w:rFonts w:ascii="Times New Roman" w:hAnsi="Times New Roman" w:cs="Times New Roman"/>
          <w:sz w:val="20"/>
        </w:rPr>
        <w:fldChar w:fldCharType="end"/>
      </w:r>
      <w:r w:rsidRPr="00412D02">
        <w:rPr>
          <w:rFonts w:ascii="Times New Roman" w:hAnsi="Times New Roman" w:cs="Times New Roman"/>
          <w:sz w:val="20"/>
          <w:lang w:val="en-US"/>
        </w:rPr>
        <w:t xml:space="preserve">: COVID-19 Daily hazards </w:t>
      </w:r>
      <w:r>
        <w:rPr>
          <w:rFonts w:ascii="Times New Roman" w:hAnsi="Times New Roman" w:cs="Times New Roman"/>
          <w:sz w:val="20"/>
          <w:lang w:val="en-US"/>
        </w:rPr>
        <w:t>by cohort, age and sex group</w:t>
      </w:r>
      <w:r w:rsidRPr="00412D02">
        <w:rPr>
          <w:rFonts w:ascii="Times New Roman" w:hAnsi="Times New Roman" w:cs="Times New Roman"/>
          <w:sz w:val="20"/>
          <w:lang w:val="en-US"/>
        </w:rPr>
        <w:t>.</w:t>
      </w:r>
      <w:r>
        <w:rPr>
          <w:rFonts w:ascii="Times New Roman" w:hAnsi="Times New Roman" w:cs="Times New Roman"/>
          <w:sz w:val="20"/>
          <w:lang w:val="en-US"/>
        </w:rPr>
        <w:t xml:space="preserve"> Source: Author´s own creation with information published by Mexico´s Ministry of Health.</w:t>
      </w:r>
    </w:p>
    <w:p w14:paraId="093F0F21" w14:textId="77777777" w:rsidR="00412D02" w:rsidRDefault="00412D02" w:rsidP="00412D02">
      <w:pPr>
        <w:pStyle w:val="Descripcin"/>
        <w:rPr>
          <w:rFonts w:ascii="Times New Roman" w:hAnsi="Times New Roman" w:cs="Times New Roman"/>
          <w:sz w:val="20"/>
          <w:lang w:val="en-US"/>
        </w:rPr>
      </w:pPr>
    </w:p>
    <w:p w14:paraId="53341338" w14:textId="77777777" w:rsidR="00412D02" w:rsidRPr="00412D02" w:rsidRDefault="00412D02" w:rsidP="00412D02">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The results show us that the COVID-19 specific hazard practically represents the total hazard, since the daily background population mortality rates are near 0. The highest hazard is around day 10 for hospitalized people, while in the intubated cohort, the high hazard rates remain for more days, extending beyond 20 days for all age groups. For the hospitalized cohort hazard increases at higher ages and is systematically higher for Male sex. Practically all observed hazard decreases to the expected population mortality level after day 40.</w:t>
      </w:r>
    </w:p>
    <w:p w14:paraId="0FD227F5" w14:textId="77777777" w:rsidR="00E01353" w:rsidRPr="009A02BC" w:rsidRDefault="00412D02" w:rsidP="009A02BC">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However, hazards are practically double for the intubated cohort. Also, the intubated cohort's hazards are very similar after 55 years, and the differences by sex are much less notable. The effect of COVID-19 does not disappear for the last age group, and even on day 60, the mortality levels are higher than expected.</w:t>
      </w:r>
    </w:p>
    <w:p w14:paraId="0C53A8F7" w14:textId="77777777" w:rsidR="00210EA6" w:rsidRDefault="00210EA6" w:rsidP="00EA56C2">
      <w:pPr>
        <w:spacing w:line="360" w:lineRule="auto"/>
        <w:jc w:val="both"/>
        <w:rPr>
          <w:rFonts w:ascii="Times New Roman" w:hAnsi="Times New Roman" w:cs="Times New Roman"/>
          <w:i/>
          <w:sz w:val="28"/>
          <w:szCs w:val="24"/>
          <w:lang w:val="en-US"/>
        </w:rPr>
      </w:pPr>
    </w:p>
    <w:p w14:paraId="0085BFBC" w14:textId="77777777" w:rsidR="00EA56C2" w:rsidRDefault="00EA56C2" w:rsidP="00EA56C2">
      <w:pPr>
        <w:spacing w:line="360" w:lineRule="auto"/>
        <w:jc w:val="both"/>
        <w:rPr>
          <w:rFonts w:ascii="Times New Roman" w:hAnsi="Times New Roman" w:cs="Times New Roman"/>
          <w:i/>
          <w:sz w:val="28"/>
          <w:szCs w:val="24"/>
          <w:lang w:val="en-US"/>
        </w:rPr>
      </w:pPr>
      <w:commentRangeStart w:id="170"/>
      <w:r w:rsidRPr="00412D02">
        <w:rPr>
          <w:rFonts w:ascii="Times New Roman" w:hAnsi="Times New Roman" w:cs="Times New Roman"/>
          <w:i/>
          <w:sz w:val="28"/>
          <w:szCs w:val="24"/>
          <w:lang w:val="en-US"/>
        </w:rPr>
        <w:t>Cost-effectiveness Analysis</w:t>
      </w:r>
      <w:commentRangeEnd w:id="170"/>
      <w:r w:rsidR="002103E0">
        <w:rPr>
          <w:rStyle w:val="Refdecomentario"/>
        </w:rPr>
        <w:commentReference w:id="170"/>
      </w:r>
    </w:p>
    <w:p w14:paraId="26194506" w14:textId="77777777"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lastRenderedPageBreak/>
        <w:t>The cost-effectiveness analy</w:t>
      </w:r>
      <w:r w:rsidR="007404D0">
        <w:rPr>
          <w:rFonts w:ascii="Times New Roman" w:hAnsi="Times New Roman" w:cs="Times New Roman"/>
          <w:sz w:val="24"/>
          <w:szCs w:val="24"/>
          <w:lang w:val="en-US"/>
        </w:rPr>
        <w:t>s</w:t>
      </w:r>
      <w:r w:rsidRPr="00257290">
        <w:rPr>
          <w:rFonts w:ascii="Times New Roman" w:hAnsi="Times New Roman" w:cs="Times New Roman"/>
          <w:sz w:val="24"/>
          <w:szCs w:val="24"/>
          <w:lang w:val="en-US"/>
        </w:rPr>
        <w:t>es presented come after having carried out a probabilistic sensitivity analysis</w:t>
      </w:r>
      <w:r>
        <w:rPr>
          <w:rFonts w:ascii="Times New Roman" w:hAnsi="Times New Roman" w:cs="Times New Roman"/>
          <w:sz w:val="24"/>
          <w:szCs w:val="24"/>
          <w:lang w:val="en-US"/>
        </w:rPr>
        <w:t xml:space="preserve"> with 1,000 sets of parameters. The distribution of parameters is in the supplemental material.</w:t>
      </w:r>
    </w:p>
    <w:p w14:paraId="3279B3B9" w14:textId="77777777" w:rsidR="00395A7F" w:rsidRPr="008912C4" w:rsidRDefault="00395A7F" w:rsidP="00395A7F">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01F09C8F" w14:textId="77777777" w:rsidR="00395A7F" w:rsidRPr="00257290" w:rsidRDefault="00395A7F" w:rsidP="00257290">
      <w:pPr>
        <w:spacing w:line="360" w:lineRule="auto"/>
        <w:jc w:val="both"/>
        <w:rPr>
          <w:rFonts w:ascii="Times New Roman" w:hAnsi="Times New Roman" w:cs="Times New Roman"/>
          <w:sz w:val="24"/>
          <w:szCs w:val="24"/>
          <w:lang w:val="en-US"/>
        </w:rPr>
      </w:pPr>
    </w:p>
    <w:p w14:paraId="06B2DBB4" w14:textId="77777777" w:rsidR="004A2029" w:rsidRDefault="004A2029" w:rsidP="004A2029">
      <w:pPr>
        <w:spacing w:line="276"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Hospitalized cohort</w:t>
      </w:r>
    </w:p>
    <w:p w14:paraId="16A337A3" w14:textId="77777777" w:rsidR="00257290" w:rsidRP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 xml:space="preserve">If no treatment is applied, the expected life years are </w:t>
      </w:r>
      <w:r>
        <w:rPr>
          <w:rFonts w:ascii="Times New Roman" w:hAnsi="Times New Roman" w:cs="Times New Roman"/>
          <w:sz w:val="24"/>
          <w:szCs w:val="24"/>
          <w:lang w:val="en-US"/>
        </w:rPr>
        <w:t>7.54</w:t>
      </w:r>
      <w:r w:rsidRPr="00257290">
        <w:rPr>
          <w:rFonts w:ascii="Times New Roman" w:hAnsi="Times New Roman" w:cs="Times New Roman"/>
          <w:sz w:val="24"/>
          <w:szCs w:val="24"/>
          <w:lang w:val="en-US"/>
        </w:rPr>
        <w:t xml:space="preserve">. When the population is treated with Baricitinib and Remdesivir is applied, the expected life years gained are </w:t>
      </w:r>
      <w:r>
        <w:rPr>
          <w:rFonts w:ascii="Times New Roman" w:hAnsi="Times New Roman" w:cs="Times New Roman"/>
          <w:sz w:val="24"/>
          <w:szCs w:val="24"/>
          <w:lang w:val="en-US"/>
        </w:rPr>
        <w:t>2.08</w:t>
      </w:r>
      <w:r w:rsidRPr="002572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bl>
      <w:tblPr>
        <w:tblW w:w="8780" w:type="dxa"/>
        <w:tblCellMar>
          <w:left w:w="70" w:type="dxa"/>
          <w:right w:w="70" w:type="dxa"/>
        </w:tblCellMar>
        <w:tblLook w:val="04A0" w:firstRow="1" w:lastRow="0" w:firstColumn="1" w:lastColumn="0" w:noHBand="0" w:noVBand="1"/>
      </w:tblPr>
      <w:tblGrid>
        <w:gridCol w:w="2480"/>
        <w:gridCol w:w="1340"/>
        <w:gridCol w:w="1240"/>
        <w:gridCol w:w="1240"/>
        <w:gridCol w:w="1240"/>
        <w:gridCol w:w="1240"/>
      </w:tblGrid>
      <w:tr w:rsidR="00257290" w:rsidRPr="00257290" w14:paraId="4CBB31AE" w14:textId="77777777" w:rsidTr="00257290">
        <w:trPr>
          <w:trHeight w:val="300"/>
        </w:trPr>
        <w:tc>
          <w:tcPr>
            <w:tcW w:w="87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9A33A0" w14:textId="77777777" w:rsidR="00257290" w:rsidRPr="00257290" w:rsidRDefault="00257290" w:rsidP="00257290">
            <w:pPr>
              <w:spacing w:after="0" w:line="240" w:lineRule="auto"/>
              <w:jc w:val="center"/>
              <w:rPr>
                <w:rFonts w:ascii="Times New Roman" w:eastAsia="Times New Roman" w:hAnsi="Times New Roman" w:cs="Times New Roman"/>
                <w:b/>
                <w:bCs/>
                <w:color w:val="000000"/>
                <w:lang w:eastAsia="es-MX"/>
              </w:rPr>
            </w:pPr>
            <w:r w:rsidRPr="00257290">
              <w:rPr>
                <w:rFonts w:ascii="Times New Roman" w:eastAsia="Times New Roman" w:hAnsi="Times New Roman" w:cs="Times New Roman"/>
                <w:b/>
                <w:bCs/>
                <w:color w:val="000000"/>
                <w:lang w:eastAsia="es-MX"/>
              </w:rPr>
              <w:t>Cost</w:t>
            </w:r>
            <w:r>
              <w:rPr>
                <w:rFonts w:ascii="Times New Roman" w:eastAsia="Times New Roman" w:hAnsi="Times New Roman" w:cs="Times New Roman"/>
                <w:b/>
                <w:bCs/>
                <w:color w:val="000000"/>
                <w:lang w:eastAsia="es-MX"/>
              </w:rPr>
              <w:t>-</w:t>
            </w:r>
            <w:proofErr w:type="spellStart"/>
            <w:r w:rsidRPr="00257290">
              <w:rPr>
                <w:rFonts w:ascii="Times New Roman" w:eastAsia="Times New Roman" w:hAnsi="Times New Roman" w:cs="Times New Roman"/>
                <w:b/>
                <w:bCs/>
                <w:color w:val="000000"/>
                <w:lang w:eastAsia="es-MX"/>
              </w:rPr>
              <w:t>Effectiveness</w:t>
            </w:r>
            <w:proofErr w:type="spellEnd"/>
            <w:r w:rsidRPr="00257290">
              <w:rPr>
                <w:rFonts w:ascii="Times New Roman" w:eastAsia="Times New Roman" w:hAnsi="Times New Roman" w:cs="Times New Roman"/>
                <w:b/>
                <w:bCs/>
                <w:color w:val="000000"/>
                <w:lang w:eastAsia="es-MX"/>
              </w:rPr>
              <w:t xml:space="preserve"> </w:t>
            </w:r>
            <w:proofErr w:type="spellStart"/>
            <w:r w:rsidRPr="00257290">
              <w:rPr>
                <w:rFonts w:ascii="Times New Roman" w:eastAsia="Times New Roman" w:hAnsi="Times New Roman" w:cs="Times New Roman"/>
                <w:b/>
                <w:bCs/>
                <w:color w:val="000000"/>
                <w:lang w:eastAsia="es-MX"/>
              </w:rPr>
              <w:t>Analysis</w:t>
            </w:r>
            <w:proofErr w:type="spellEnd"/>
            <w:r w:rsidRPr="00257290">
              <w:rPr>
                <w:rFonts w:ascii="Times New Roman" w:eastAsia="Times New Roman" w:hAnsi="Times New Roman" w:cs="Times New Roman"/>
                <w:b/>
                <w:bCs/>
                <w:color w:val="000000"/>
                <w:lang w:eastAsia="es-MX"/>
              </w:rPr>
              <w:t xml:space="preserve">: </w:t>
            </w:r>
            <w:proofErr w:type="spellStart"/>
            <w:r w:rsidRPr="00257290">
              <w:rPr>
                <w:rFonts w:ascii="Times New Roman" w:eastAsia="Times New Roman" w:hAnsi="Times New Roman" w:cs="Times New Roman"/>
                <w:b/>
                <w:bCs/>
                <w:color w:val="000000"/>
                <w:lang w:eastAsia="es-MX"/>
              </w:rPr>
              <w:t>Hospitalized</w:t>
            </w:r>
            <w:proofErr w:type="spellEnd"/>
          </w:p>
        </w:tc>
      </w:tr>
      <w:tr w:rsidR="00257290" w:rsidRPr="00257290" w14:paraId="7223AC09" w14:textId="77777777" w:rsidTr="00257290">
        <w:trPr>
          <w:trHeight w:val="588"/>
        </w:trPr>
        <w:tc>
          <w:tcPr>
            <w:tcW w:w="2480" w:type="dxa"/>
            <w:tcBorders>
              <w:top w:val="nil"/>
              <w:left w:val="single" w:sz="8" w:space="0" w:color="auto"/>
              <w:bottom w:val="single" w:sz="8" w:space="0" w:color="auto"/>
              <w:right w:val="nil"/>
            </w:tcBorders>
            <w:shd w:val="clear" w:color="auto" w:fill="auto"/>
            <w:vAlign w:val="center"/>
            <w:hideMark/>
          </w:tcPr>
          <w:p w14:paraId="446DAEA9"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Strategy</w:t>
            </w:r>
          </w:p>
        </w:tc>
        <w:tc>
          <w:tcPr>
            <w:tcW w:w="1340" w:type="dxa"/>
            <w:tcBorders>
              <w:top w:val="nil"/>
              <w:left w:val="nil"/>
              <w:bottom w:val="single" w:sz="8" w:space="0" w:color="auto"/>
              <w:right w:val="nil"/>
            </w:tcBorders>
            <w:shd w:val="clear" w:color="auto" w:fill="auto"/>
            <w:vAlign w:val="center"/>
            <w:hideMark/>
          </w:tcPr>
          <w:p w14:paraId="3ED26A0D"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commentRangeStart w:id="171"/>
            <w:r w:rsidRPr="00257290">
              <w:rPr>
                <w:rFonts w:ascii="Times New Roman" w:eastAsia="Times New Roman" w:hAnsi="Times New Roman" w:cs="Times New Roman"/>
                <w:color w:val="000000"/>
                <w:sz w:val="20"/>
                <w:szCs w:val="20"/>
                <w:lang w:eastAsia="es-MX"/>
              </w:rPr>
              <w:t>Cost</w:t>
            </w:r>
            <w:commentRangeEnd w:id="171"/>
            <w:r w:rsidR="005B2D8B">
              <w:rPr>
                <w:rStyle w:val="Refdecomentario"/>
              </w:rPr>
              <w:commentReference w:id="171"/>
            </w:r>
          </w:p>
        </w:tc>
        <w:tc>
          <w:tcPr>
            <w:tcW w:w="1240" w:type="dxa"/>
            <w:tcBorders>
              <w:top w:val="nil"/>
              <w:left w:val="nil"/>
              <w:bottom w:val="single" w:sz="8" w:space="0" w:color="auto"/>
              <w:right w:val="nil"/>
            </w:tcBorders>
            <w:shd w:val="clear" w:color="auto" w:fill="auto"/>
            <w:vAlign w:val="center"/>
            <w:hideMark/>
          </w:tcPr>
          <w:p w14:paraId="293B5AB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Effect</w:t>
            </w:r>
          </w:p>
        </w:tc>
        <w:tc>
          <w:tcPr>
            <w:tcW w:w="1240" w:type="dxa"/>
            <w:tcBorders>
              <w:top w:val="nil"/>
              <w:left w:val="nil"/>
              <w:bottom w:val="single" w:sz="8" w:space="0" w:color="auto"/>
              <w:right w:val="nil"/>
            </w:tcBorders>
            <w:shd w:val="clear" w:color="auto" w:fill="auto"/>
            <w:vAlign w:val="center"/>
            <w:hideMark/>
          </w:tcPr>
          <w:p w14:paraId="65136708"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Incremental Cost</w:t>
            </w:r>
          </w:p>
        </w:tc>
        <w:tc>
          <w:tcPr>
            <w:tcW w:w="1240" w:type="dxa"/>
            <w:tcBorders>
              <w:top w:val="nil"/>
              <w:left w:val="nil"/>
              <w:bottom w:val="single" w:sz="8" w:space="0" w:color="auto"/>
              <w:right w:val="nil"/>
            </w:tcBorders>
            <w:shd w:val="clear" w:color="auto" w:fill="auto"/>
            <w:vAlign w:val="center"/>
            <w:hideMark/>
          </w:tcPr>
          <w:p w14:paraId="34648E3A"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Incremental Effect</w:t>
            </w:r>
          </w:p>
        </w:tc>
        <w:tc>
          <w:tcPr>
            <w:tcW w:w="1240" w:type="dxa"/>
            <w:tcBorders>
              <w:top w:val="nil"/>
              <w:left w:val="nil"/>
              <w:bottom w:val="single" w:sz="8" w:space="0" w:color="auto"/>
              <w:right w:val="single" w:sz="8" w:space="0" w:color="auto"/>
            </w:tcBorders>
            <w:shd w:val="clear" w:color="auto" w:fill="auto"/>
            <w:vAlign w:val="center"/>
            <w:hideMark/>
          </w:tcPr>
          <w:p w14:paraId="10B1054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ICER</w:t>
            </w:r>
          </w:p>
        </w:tc>
      </w:tr>
      <w:tr w:rsidR="00257290" w:rsidRPr="00257290" w14:paraId="6B4ED38F" w14:textId="77777777" w:rsidTr="00257290">
        <w:trPr>
          <w:trHeight w:val="288"/>
        </w:trPr>
        <w:tc>
          <w:tcPr>
            <w:tcW w:w="2480" w:type="dxa"/>
            <w:tcBorders>
              <w:top w:val="nil"/>
              <w:left w:val="single" w:sz="8" w:space="0" w:color="auto"/>
              <w:bottom w:val="nil"/>
              <w:right w:val="nil"/>
            </w:tcBorders>
            <w:shd w:val="clear" w:color="auto" w:fill="auto"/>
            <w:noWrap/>
            <w:vAlign w:val="bottom"/>
            <w:hideMark/>
          </w:tcPr>
          <w:p w14:paraId="5D8BC729" w14:textId="77777777"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No Treatment</w:t>
            </w:r>
          </w:p>
        </w:tc>
        <w:tc>
          <w:tcPr>
            <w:tcW w:w="1340" w:type="dxa"/>
            <w:tcBorders>
              <w:top w:val="nil"/>
              <w:left w:val="nil"/>
              <w:bottom w:val="nil"/>
              <w:right w:val="nil"/>
            </w:tcBorders>
            <w:shd w:val="clear" w:color="auto" w:fill="auto"/>
            <w:noWrap/>
            <w:vAlign w:val="center"/>
            <w:hideMark/>
          </w:tcPr>
          <w:p w14:paraId="56644D5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$317,932.60</w:t>
            </w:r>
          </w:p>
        </w:tc>
        <w:tc>
          <w:tcPr>
            <w:tcW w:w="1240" w:type="dxa"/>
            <w:tcBorders>
              <w:top w:val="nil"/>
              <w:left w:val="nil"/>
              <w:bottom w:val="nil"/>
              <w:right w:val="nil"/>
            </w:tcBorders>
            <w:shd w:val="clear" w:color="auto" w:fill="auto"/>
            <w:noWrap/>
            <w:vAlign w:val="bottom"/>
            <w:hideMark/>
          </w:tcPr>
          <w:p w14:paraId="60F77CC2"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7.542261</w:t>
            </w:r>
          </w:p>
        </w:tc>
        <w:tc>
          <w:tcPr>
            <w:tcW w:w="1240" w:type="dxa"/>
            <w:tcBorders>
              <w:top w:val="nil"/>
              <w:left w:val="nil"/>
              <w:bottom w:val="nil"/>
              <w:right w:val="nil"/>
            </w:tcBorders>
            <w:shd w:val="clear" w:color="auto" w:fill="auto"/>
            <w:noWrap/>
            <w:vAlign w:val="bottom"/>
            <w:hideMark/>
          </w:tcPr>
          <w:p w14:paraId="117A183D"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nil"/>
            </w:tcBorders>
            <w:shd w:val="clear" w:color="auto" w:fill="auto"/>
            <w:noWrap/>
            <w:vAlign w:val="bottom"/>
            <w:hideMark/>
          </w:tcPr>
          <w:p w14:paraId="14009602"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single" w:sz="8" w:space="0" w:color="auto"/>
            </w:tcBorders>
            <w:shd w:val="clear" w:color="auto" w:fill="auto"/>
            <w:noWrap/>
            <w:vAlign w:val="bottom"/>
            <w:hideMark/>
          </w:tcPr>
          <w:p w14:paraId="758786E4"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r>
      <w:tr w:rsidR="00257290" w:rsidRPr="00257290" w14:paraId="2617470A" w14:textId="77777777" w:rsidTr="00257290">
        <w:trPr>
          <w:trHeight w:val="300"/>
        </w:trPr>
        <w:tc>
          <w:tcPr>
            <w:tcW w:w="2480" w:type="dxa"/>
            <w:tcBorders>
              <w:top w:val="nil"/>
              <w:left w:val="single" w:sz="8" w:space="0" w:color="auto"/>
              <w:bottom w:val="nil"/>
              <w:right w:val="nil"/>
            </w:tcBorders>
            <w:shd w:val="clear" w:color="auto" w:fill="auto"/>
            <w:noWrap/>
            <w:vAlign w:val="bottom"/>
            <w:hideMark/>
          </w:tcPr>
          <w:p w14:paraId="4A17032B" w14:textId="77777777"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Remdesivir and Baricitinib</w:t>
            </w:r>
          </w:p>
        </w:tc>
        <w:tc>
          <w:tcPr>
            <w:tcW w:w="1340" w:type="dxa"/>
            <w:tcBorders>
              <w:top w:val="nil"/>
              <w:left w:val="nil"/>
              <w:bottom w:val="nil"/>
              <w:right w:val="nil"/>
            </w:tcBorders>
            <w:shd w:val="clear" w:color="auto" w:fill="auto"/>
            <w:noWrap/>
            <w:vAlign w:val="center"/>
            <w:hideMark/>
          </w:tcPr>
          <w:p w14:paraId="6FE169F3"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$488,107.00</w:t>
            </w:r>
          </w:p>
        </w:tc>
        <w:tc>
          <w:tcPr>
            <w:tcW w:w="1240" w:type="dxa"/>
            <w:tcBorders>
              <w:top w:val="nil"/>
              <w:left w:val="nil"/>
              <w:bottom w:val="nil"/>
              <w:right w:val="nil"/>
            </w:tcBorders>
            <w:shd w:val="clear" w:color="auto" w:fill="auto"/>
            <w:noWrap/>
            <w:vAlign w:val="bottom"/>
            <w:hideMark/>
          </w:tcPr>
          <w:p w14:paraId="35AA8D9B"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9.629469</w:t>
            </w:r>
          </w:p>
        </w:tc>
        <w:tc>
          <w:tcPr>
            <w:tcW w:w="1240" w:type="dxa"/>
            <w:tcBorders>
              <w:top w:val="nil"/>
              <w:left w:val="nil"/>
              <w:bottom w:val="nil"/>
              <w:right w:val="nil"/>
            </w:tcBorders>
            <w:shd w:val="clear" w:color="auto" w:fill="auto"/>
            <w:noWrap/>
            <w:vAlign w:val="bottom"/>
            <w:hideMark/>
          </w:tcPr>
          <w:p w14:paraId="6B0756BC"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$170,174.40</w:t>
            </w:r>
          </w:p>
        </w:tc>
        <w:tc>
          <w:tcPr>
            <w:tcW w:w="1240" w:type="dxa"/>
            <w:tcBorders>
              <w:top w:val="nil"/>
              <w:left w:val="nil"/>
              <w:bottom w:val="nil"/>
              <w:right w:val="nil"/>
            </w:tcBorders>
            <w:shd w:val="clear" w:color="auto" w:fill="auto"/>
            <w:noWrap/>
            <w:vAlign w:val="bottom"/>
            <w:hideMark/>
          </w:tcPr>
          <w:p w14:paraId="13976BED"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2.087208</w:t>
            </w:r>
          </w:p>
        </w:tc>
        <w:tc>
          <w:tcPr>
            <w:tcW w:w="1240" w:type="dxa"/>
            <w:tcBorders>
              <w:top w:val="nil"/>
              <w:left w:val="nil"/>
              <w:bottom w:val="nil"/>
              <w:right w:val="nil"/>
            </w:tcBorders>
            <w:shd w:val="clear" w:color="auto" w:fill="auto"/>
            <w:noWrap/>
            <w:vAlign w:val="bottom"/>
            <w:hideMark/>
          </w:tcPr>
          <w:p w14:paraId="33141FDE" w14:textId="12232ACB" w:rsidR="00257290" w:rsidRPr="00257290" w:rsidRDefault="005B2D8B" w:rsidP="00257290">
            <w:pPr>
              <w:spacing w:after="0" w:line="240" w:lineRule="auto"/>
              <w:jc w:val="center"/>
              <w:rPr>
                <w:rFonts w:ascii="Times New Roman" w:eastAsia="Times New Roman" w:hAnsi="Times New Roman" w:cs="Times New Roman"/>
                <w:color w:val="000000"/>
                <w:sz w:val="20"/>
                <w:szCs w:val="20"/>
                <w:lang w:eastAsia="es-MX"/>
              </w:rPr>
            </w:pPr>
            <w:ins w:id="172" w:author="Jeremy Goldhaber-Fiebert" w:date="2021-04-15T15:28:00Z">
              <w:r>
                <w:rPr>
                  <w:rFonts w:ascii="Times New Roman" w:eastAsia="Times New Roman" w:hAnsi="Times New Roman" w:cs="Times New Roman"/>
                  <w:color w:val="000000"/>
                  <w:sz w:val="20"/>
                  <w:szCs w:val="20"/>
                  <w:lang w:eastAsia="es-MX"/>
                </w:rPr>
                <w:t>$</w:t>
              </w:r>
            </w:ins>
            <w:r w:rsidR="00257290" w:rsidRPr="00257290">
              <w:rPr>
                <w:rFonts w:ascii="Times New Roman" w:eastAsia="Times New Roman" w:hAnsi="Times New Roman" w:cs="Times New Roman"/>
                <w:color w:val="000000"/>
                <w:sz w:val="20"/>
                <w:szCs w:val="20"/>
                <w:lang w:eastAsia="es-MX"/>
              </w:rPr>
              <w:t>81</w:t>
            </w:r>
            <w:ins w:id="173" w:author="Jeremy Goldhaber-Fiebert" w:date="2021-04-15T15:28:00Z">
              <w:r>
                <w:rPr>
                  <w:rFonts w:ascii="Times New Roman" w:eastAsia="Times New Roman" w:hAnsi="Times New Roman" w:cs="Times New Roman"/>
                  <w:color w:val="000000"/>
                  <w:sz w:val="20"/>
                  <w:szCs w:val="20"/>
                  <w:lang w:eastAsia="es-MX"/>
                </w:rPr>
                <w:t>,</w:t>
              </w:r>
            </w:ins>
            <w:r w:rsidR="00257290" w:rsidRPr="00257290">
              <w:rPr>
                <w:rFonts w:ascii="Times New Roman" w:eastAsia="Times New Roman" w:hAnsi="Times New Roman" w:cs="Times New Roman"/>
                <w:color w:val="000000"/>
                <w:sz w:val="20"/>
                <w:szCs w:val="20"/>
                <w:lang w:eastAsia="es-MX"/>
              </w:rPr>
              <w:t>532.0754</w:t>
            </w:r>
          </w:p>
        </w:tc>
      </w:tr>
      <w:tr w:rsidR="00257290" w:rsidRPr="00257290" w14:paraId="7745C62C" w14:textId="77777777" w:rsidTr="00257290">
        <w:trPr>
          <w:trHeight w:val="300"/>
        </w:trPr>
        <w:tc>
          <w:tcPr>
            <w:tcW w:w="2480" w:type="dxa"/>
            <w:tcBorders>
              <w:top w:val="nil"/>
              <w:left w:val="single" w:sz="8" w:space="0" w:color="auto"/>
              <w:bottom w:val="single" w:sz="8" w:space="0" w:color="auto"/>
              <w:right w:val="nil"/>
            </w:tcBorders>
            <w:shd w:val="clear" w:color="auto" w:fill="auto"/>
            <w:noWrap/>
            <w:vAlign w:val="bottom"/>
            <w:hideMark/>
          </w:tcPr>
          <w:p w14:paraId="660D17BB" w14:textId="77777777" w:rsidR="00257290" w:rsidRPr="00257290" w:rsidRDefault="00257290" w:rsidP="00257290">
            <w:pPr>
              <w:spacing w:after="0" w:line="240" w:lineRule="auto"/>
              <w:jc w:val="center"/>
              <w:rPr>
                <w:rFonts w:ascii="Times New Roman" w:eastAsia="Times New Roman" w:hAnsi="Times New Roman" w:cs="Times New Roman"/>
                <w:i/>
                <w:iCs/>
                <w:color w:val="000000"/>
                <w:sz w:val="20"/>
                <w:szCs w:val="20"/>
                <w:lang w:eastAsia="es-MX"/>
              </w:rPr>
            </w:pPr>
            <w:r w:rsidRPr="00257290">
              <w:rPr>
                <w:rFonts w:ascii="Times New Roman" w:eastAsia="Times New Roman" w:hAnsi="Times New Roman" w:cs="Times New Roman"/>
                <w:i/>
                <w:iCs/>
                <w:color w:val="000000"/>
                <w:sz w:val="20"/>
                <w:szCs w:val="20"/>
                <w:lang w:eastAsia="es-MX"/>
              </w:rPr>
              <w:t>Remdesivir</w:t>
            </w:r>
          </w:p>
        </w:tc>
        <w:tc>
          <w:tcPr>
            <w:tcW w:w="1340" w:type="dxa"/>
            <w:tcBorders>
              <w:top w:val="nil"/>
              <w:left w:val="nil"/>
              <w:bottom w:val="single" w:sz="8" w:space="0" w:color="auto"/>
              <w:right w:val="nil"/>
            </w:tcBorders>
            <w:shd w:val="clear" w:color="auto" w:fill="auto"/>
            <w:noWrap/>
            <w:vAlign w:val="center"/>
            <w:hideMark/>
          </w:tcPr>
          <w:p w14:paraId="1F545D9E"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$406,372.00</w:t>
            </w:r>
          </w:p>
        </w:tc>
        <w:tc>
          <w:tcPr>
            <w:tcW w:w="1240" w:type="dxa"/>
            <w:tcBorders>
              <w:top w:val="nil"/>
              <w:left w:val="nil"/>
              <w:bottom w:val="single" w:sz="8" w:space="0" w:color="auto"/>
              <w:right w:val="nil"/>
            </w:tcBorders>
            <w:shd w:val="clear" w:color="auto" w:fill="auto"/>
            <w:noWrap/>
            <w:vAlign w:val="bottom"/>
            <w:hideMark/>
          </w:tcPr>
          <w:p w14:paraId="02983378"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8.548145</w:t>
            </w:r>
          </w:p>
        </w:tc>
        <w:tc>
          <w:tcPr>
            <w:tcW w:w="1240" w:type="dxa"/>
            <w:tcBorders>
              <w:top w:val="nil"/>
              <w:left w:val="nil"/>
              <w:bottom w:val="single" w:sz="8" w:space="0" w:color="auto"/>
              <w:right w:val="nil"/>
            </w:tcBorders>
            <w:shd w:val="clear" w:color="auto" w:fill="auto"/>
            <w:noWrap/>
            <w:vAlign w:val="bottom"/>
            <w:hideMark/>
          </w:tcPr>
          <w:p w14:paraId="23FB377F"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single" w:sz="8" w:space="0" w:color="auto"/>
              <w:right w:val="nil"/>
            </w:tcBorders>
            <w:shd w:val="clear" w:color="auto" w:fill="auto"/>
            <w:noWrap/>
            <w:vAlign w:val="bottom"/>
            <w:hideMark/>
          </w:tcPr>
          <w:p w14:paraId="778CBFC1" w14:textId="77777777" w:rsidR="00257290" w:rsidRPr="00257290" w:rsidRDefault="00257290" w:rsidP="00257290">
            <w:pPr>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c>
          <w:tcPr>
            <w:tcW w:w="1240" w:type="dxa"/>
            <w:tcBorders>
              <w:top w:val="nil"/>
              <w:left w:val="nil"/>
              <w:bottom w:val="single" w:sz="8" w:space="0" w:color="auto"/>
              <w:right w:val="single" w:sz="8" w:space="0" w:color="auto"/>
            </w:tcBorders>
            <w:shd w:val="clear" w:color="auto" w:fill="auto"/>
            <w:noWrap/>
            <w:vAlign w:val="bottom"/>
            <w:hideMark/>
          </w:tcPr>
          <w:p w14:paraId="6DA53DEE" w14:textId="77777777" w:rsidR="00257290" w:rsidRPr="00257290" w:rsidRDefault="00257290" w:rsidP="00F1523D">
            <w:pPr>
              <w:keepNext/>
              <w:spacing w:after="0" w:line="240" w:lineRule="auto"/>
              <w:jc w:val="center"/>
              <w:rPr>
                <w:rFonts w:ascii="Times New Roman" w:eastAsia="Times New Roman" w:hAnsi="Times New Roman" w:cs="Times New Roman"/>
                <w:color w:val="000000"/>
                <w:sz w:val="20"/>
                <w:szCs w:val="20"/>
                <w:lang w:eastAsia="es-MX"/>
              </w:rPr>
            </w:pPr>
            <w:r w:rsidRPr="00257290">
              <w:rPr>
                <w:rFonts w:ascii="Times New Roman" w:eastAsia="Times New Roman" w:hAnsi="Times New Roman" w:cs="Times New Roman"/>
                <w:color w:val="000000"/>
                <w:sz w:val="20"/>
                <w:szCs w:val="20"/>
                <w:lang w:eastAsia="es-MX"/>
              </w:rPr>
              <w:t>-</w:t>
            </w:r>
          </w:p>
        </w:tc>
      </w:tr>
    </w:tbl>
    <w:p w14:paraId="4AD089C8" w14:textId="77777777" w:rsidR="00257290" w:rsidRPr="008912C4" w:rsidRDefault="00F1523D" w:rsidP="00F1523D">
      <w:pPr>
        <w:pStyle w:val="Descripcin"/>
        <w:jc w:val="center"/>
        <w:rPr>
          <w:rFonts w:ascii="Times New Roman" w:hAnsi="Times New Roman" w:cs="Times New Roman"/>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3</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ICERs of the three </w:t>
      </w:r>
      <w:r w:rsidR="008912C4" w:rsidRPr="008912C4">
        <w:rPr>
          <w:rFonts w:ascii="Times New Roman" w:hAnsi="Times New Roman" w:cs="Times New Roman"/>
          <w:sz w:val="20"/>
          <w:lang w:val="en-US"/>
        </w:rPr>
        <w:t>different</w:t>
      </w:r>
      <w:r w:rsidRPr="008912C4">
        <w:rPr>
          <w:rFonts w:ascii="Times New Roman" w:hAnsi="Times New Roman" w:cs="Times New Roman"/>
          <w:sz w:val="20"/>
          <w:lang w:val="en-US"/>
        </w:rPr>
        <w:t xml:space="preserve"> strategies for the hospitalized cohort</w:t>
      </w:r>
    </w:p>
    <w:p w14:paraId="3D42AAFA" w14:textId="77777777" w:rsidR="00F1523D" w:rsidRDefault="00F1523D" w:rsidP="00257290">
      <w:pPr>
        <w:spacing w:line="360" w:lineRule="auto"/>
        <w:jc w:val="both"/>
        <w:rPr>
          <w:rFonts w:ascii="Times New Roman" w:hAnsi="Times New Roman" w:cs="Times New Roman"/>
          <w:sz w:val="24"/>
          <w:szCs w:val="24"/>
          <w:lang w:val="en-US"/>
        </w:rPr>
      </w:pPr>
    </w:p>
    <w:p w14:paraId="41A6132F" w14:textId="77777777"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results only display</w:t>
      </w:r>
      <w:r>
        <w:rPr>
          <w:rFonts w:ascii="Times New Roman" w:hAnsi="Times New Roman" w:cs="Times New Roman"/>
          <w:sz w:val="24"/>
          <w:szCs w:val="24"/>
          <w:lang w:val="en-US"/>
        </w:rPr>
        <w:t xml:space="preserve"> incremental costs, effects and ICER´s for the</w:t>
      </w:r>
      <w:r w:rsidRPr="00257290">
        <w:rPr>
          <w:rFonts w:ascii="Times New Roman" w:hAnsi="Times New Roman" w:cs="Times New Roman"/>
          <w:sz w:val="24"/>
          <w:szCs w:val="24"/>
          <w:lang w:val="en-US"/>
        </w:rPr>
        <w:t xml:space="preserve"> “No treatment” and “Remdesivir and Baricitinib”</w:t>
      </w:r>
      <w:r>
        <w:rPr>
          <w:rFonts w:ascii="Times New Roman" w:hAnsi="Times New Roman" w:cs="Times New Roman"/>
          <w:sz w:val="24"/>
          <w:szCs w:val="24"/>
          <w:lang w:val="en-US"/>
        </w:rPr>
        <w:t xml:space="preserve"> strategies</w:t>
      </w:r>
      <w:r w:rsidRPr="00257290">
        <w:rPr>
          <w:rFonts w:ascii="Times New Roman" w:hAnsi="Times New Roman" w:cs="Times New Roman"/>
          <w:sz w:val="24"/>
          <w:szCs w:val="24"/>
          <w:lang w:val="en-US"/>
        </w:rPr>
        <w:t xml:space="preserve"> because “Remdesivir” is a weakly dominated strategy as can be seen in the efficient frontier, which implies that the “Remdesivir and Baricitinib” strategy is always chosen if the willingness to pay increases </w:t>
      </w:r>
      <w:commentRangeStart w:id="174"/>
      <w:r w:rsidRPr="00257290">
        <w:rPr>
          <w:rFonts w:ascii="Times New Roman" w:hAnsi="Times New Roman" w:cs="Times New Roman"/>
          <w:sz w:val="24"/>
          <w:szCs w:val="24"/>
          <w:lang w:val="en-US"/>
        </w:rPr>
        <w:t>above the “No treatment” limit.</w:t>
      </w:r>
      <w:commentRangeEnd w:id="174"/>
      <w:r w:rsidR="0054334C">
        <w:rPr>
          <w:rStyle w:val="Refdecomentario"/>
        </w:rPr>
        <w:commentReference w:id="174"/>
      </w:r>
    </w:p>
    <w:p w14:paraId="1B3ACE2A" w14:textId="77777777" w:rsidR="00F1523D" w:rsidRDefault="005C3824" w:rsidP="00F1523D">
      <w:pPr>
        <w:keepNext/>
        <w:spacing w:line="360" w:lineRule="auto"/>
        <w:jc w:val="center"/>
      </w:pPr>
      <w:r>
        <w:rPr>
          <w:noProof/>
        </w:rPr>
        <w:lastRenderedPageBreak/>
        <w:drawing>
          <wp:inline distT="0" distB="0" distL="0" distR="0" wp14:anchorId="13F75887" wp14:editId="130BED6A">
            <wp:extent cx="3851149" cy="2750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8099" cy="2762927"/>
                    </a:xfrm>
                    <a:prstGeom prst="rect">
                      <a:avLst/>
                    </a:prstGeom>
                    <a:noFill/>
                    <a:ln>
                      <a:noFill/>
                    </a:ln>
                  </pic:spPr>
                </pic:pic>
              </a:graphicData>
            </a:graphic>
          </wp:inline>
        </w:drawing>
      </w:r>
    </w:p>
    <w:p w14:paraId="3A03DDCD" w14:textId="77777777" w:rsidR="009A02BC" w:rsidRPr="008912C4" w:rsidRDefault="00F1523D" w:rsidP="00F1523D">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4</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Efficient frontier </w:t>
      </w:r>
      <w:r w:rsidR="002D46E8" w:rsidRPr="002D46E8">
        <w:rPr>
          <w:rFonts w:ascii="Times New Roman" w:hAnsi="Times New Roman" w:cs="Times New Roman"/>
          <w:sz w:val="20"/>
          <w:lang w:val="en-US"/>
        </w:rPr>
        <w:t xml:space="preserve">of strategies for the </w:t>
      </w:r>
      <w:r w:rsidR="002D46E8">
        <w:rPr>
          <w:rFonts w:ascii="Times New Roman" w:hAnsi="Times New Roman" w:cs="Times New Roman"/>
          <w:sz w:val="20"/>
          <w:lang w:val="en-US"/>
        </w:rPr>
        <w:t>hospitalized</w:t>
      </w:r>
      <w:r w:rsidR="002D46E8" w:rsidRPr="002D46E8">
        <w:rPr>
          <w:rFonts w:ascii="Times New Roman" w:hAnsi="Times New Roman" w:cs="Times New Roman"/>
          <w:sz w:val="20"/>
          <w:lang w:val="en-US"/>
        </w:rPr>
        <w:t xml:space="preserve"> patient cohort</w:t>
      </w:r>
    </w:p>
    <w:p w14:paraId="4160D252" w14:textId="77777777" w:rsidR="001865BC" w:rsidRPr="00F1523D" w:rsidRDefault="001E7970" w:rsidP="00F1523D">
      <w:pPr>
        <w:spacing w:line="360" w:lineRule="auto"/>
        <w:jc w:val="both"/>
        <w:rPr>
          <w:rFonts w:ascii="Times New Roman" w:hAnsi="Times New Roman" w:cs="Times New Roman"/>
          <w:sz w:val="24"/>
          <w:szCs w:val="24"/>
          <w:lang w:val="en-US"/>
        </w:rPr>
      </w:pPr>
      <w:r w:rsidRPr="00F1523D">
        <w:rPr>
          <w:rFonts w:ascii="Times New Roman" w:hAnsi="Times New Roman" w:cs="Times New Roman"/>
          <w:sz w:val="24"/>
          <w:szCs w:val="24"/>
          <w:lang w:val="en-US"/>
        </w:rPr>
        <w:t xml:space="preserve">If the willingness to pay surpasses </w:t>
      </w:r>
      <w:r w:rsidR="008122F4">
        <w:rPr>
          <w:rFonts w:ascii="Times New Roman" w:hAnsi="Times New Roman" w:cs="Times New Roman"/>
          <w:sz w:val="24"/>
          <w:szCs w:val="24"/>
          <w:lang w:val="en-US"/>
        </w:rPr>
        <w:t>$</w:t>
      </w:r>
      <w:r w:rsidR="00F1523D">
        <w:rPr>
          <w:rFonts w:ascii="Times New Roman" w:hAnsi="Times New Roman" w:cs="Times New Roman"/>
          <w:sz w:val="24"/>
          <w:szCs w:val="24"/>
          <w:lang w:val="en-US"/>
        </w:rPr>
        <w:t>87,922.64</w:t>
      </w:r>
      <w:r w:rsidRPr="00F1523D">
        <w:rPr>
          <w:rFonts w:ascii="Times New Roman" w:hAnsi="Times New Roman" w:cs="Times New Roman"/>
          <w:sz w:val="24"/>
          <w:szCs w:val="24"/>
          <w:lang w:val="en-US"/>
        </w:rPr>
        <w:t xml:space="preserve"> Mexican pesos per life-year, gained “Remdesivir and Baricitinib” strategy has a greater probability of being more cost-effective than the other two strategies. Below this point, “No treatment” is probably more cost-effective.  </w:t>
      </w:r>
    </w:p>
    <w:p w14:paraId="3A716D41" w14:textId="77777777" w:rsidR="008912C4" w:rsidRDefault="001E7970" w:rsidP="008912C4">
      <w:pPr>
        <w:keepNext/>
        <w:spacing w:line="360" w:lineRule="auto"/>
        <w:jc w:val="center"/>
      </w:pPr>
      <w:commentRangeStart w:id="175"/>
      <w:r>
        <w:rPr>
          <w:noProof/>
        </w:rPr>
        <w:drawing>
          <wp:inline distT="0" distB="0" distL="0" distR="0" wp14:anchorId="4B9FC217" wp14:editId="4AE5CA3E">
            <wp:extent cx="4587241" cy="32766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7950" cy="3284249"/>
                    </a:xfrm>
                    <a:prstGeom prst="rect">
                      <a:avLst/>
                    </a:prstGeom>
                    <a:noFill/>
                    <a:ln>
                      <a:noFill/>
                    </a:ln>
                  </pic:spPr>
                </pic:pic>
              </a:graphicData>
            </a:graphic>
          </wp:inline>
        </w:drawing>
      </w:r>
      <w:commentRangeEnd w:id="175"/>
      <w:r w:rsidR="004659F1">
        <w:rPr>
          <w:rStyle w:val="Refdecomentario"/>
        </w:rPr>
        <w:commentReference w:id="175"/>
      </w:r>
    </w:p>
    <w:p w14:paraId="2C792BCF" w14:textId="77777777" w:rsidR="001E7970" w:rsidRPr="008912C4" w:rsidRDefault="008912C4" w:rsidP="008912C4">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5</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Probability of a strategy </w:t>
      </w:r>
      <w:r w:rsidR="000B2BA8">
        <w:rPr>
          <w:rFonts w:ascii="Times New Roman" w:hAnsi="Times New Roman" w:cs="Times New Roman"/>
          <w:sz w:val="20"/>
          <w:lang w:val="en-US"/>
        </w:rPr>
        <w:t xml:space="preserve">for hospitalized patients </w:t>
      </w:r>
      <w:r w:rsidRPr="008912C4">
        <w:rPr>
          <w:rFonts w:ascii="Times New Roman" w:hAnsi="Times New Roman" w:cs="Times New Roman"/>
          <w:sz w:val="20"/>
          <w:lang w:val="en-US"/>
        </w:rPr>
        <w:t>of being cost-effective under different willingness to pay. Dotted line indicates the threshold where one strategy outperforms another in probability.</w:t>
      </w:r>
    </w:p>
    <w:p w14:paraId="3F926BD5" w14:textId="77777777" w:rsidR="000B2BA8" w:rsidRPr="007404D0" w:rsidRDefault="007404D0" w:rsidP="007404D0">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lastRenderedPageBreak/>
        <w:t>Pending: Edition and a more detailed description</w:t>
      </w:r>
    </w:p>
    <w:p w14:paraId="6F3F96BA" w14:textId="77777777" w:rsidR="004A2029" w:rsidRDefault="004A2029" w:rsidP="009A02BC">
      <w:pPr>
        <w:spacing w:line="360"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Intubated cohort</w:t>
      </w:r>
    </w:p>
    <w:p w14:paraId="7586614B" w14:textId="77777777" w:rsidR="00054C33" w:rsidRPr="00054C33" w:rsidRDefault="00054C33" w:rsidP="00054C33">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 xml:space="preserve">The expected Life Years gained by dexamethasone are </w:t>
      </w:r>
      <w:r>
        <w:rPr>
          <w:rFonts w:ascii="Times New Roman" w:hAnsi="Times New Roman" w:cs="Times New Roman"/>
          <w:sz w:val="24"/>
          <w:szCs w:val="28"/>
          <w:lang w:val="en-US"/>
        </w:rPr>
        <w:t>1.8</w:t>
      </w:r>
      <w:r w:rsidRPr="00054C33">
        <w:rPr>
          <w:rFonts w:ascii="Times New Roman" w:hAnsi="Times New Roman" w:cs="Times New Roman"/>
          <w:sz w:val="24"/>
          <w:szCs w:val="28"/>
          <w:lang w:val="en-US"/>
        </w:rPr>
        <w:t xml:space="preserve">. The vast majority of dexamethasone costs come from the increase in individuals who survived the treatment and who saw their hospital costs increase. The price of the drug is meager (approximately </w:t>
      </w:r>
      <w:r w:rsidR="008122F4">
        <w:rPr>
          <w:rFonts w:ascii="Times New Roman" w:hAnsi="Times New Roman" w:cs="Times New Roman"/>
          <w:sz w:val="24"/>
          <w:szCs w:val="28"/>
          <w:lang w:val="en-US"/>
        </w:rPr>
        <w:t>4 Mexican</w:t>
      </w:r>
      <w:r w:rsidRPr="00054C33">
        <w:rPr>
          <w:rFonts w:ascii="Times New Roman" w:hAnsi="Times New Roman" w:cs="Times New Roman"/>
          <w:sz w:val="24"/>
          <w:szCs w:val="28"/>
          <w:lang w:val="en-US"/>
        </w:rPr>
        <w:t xml:space="preserve"> pesos).</w:t>
      </w:r>
    </w:p>
    <w:tbl>
      <w:tblPr>
        <w:tblW w:w="7580" w:type="dxa"/>
        <w:jc w:val="center"/>
        <w:tblCellMar>
          <w:left w:w="70" w:type="dxa"/>
          <w:right w:w="70" w:type="dxa"/>
        </w:tblCellMar>
        <w:tblLook w:val="04A0" w:firstRow="1" w:lastRow="0" w:firstColumn="1" w:lastColumn="0" w:noHBand="0" w:noVBand="1"/>
      </w:tblPr>
      <w:tblGrid>
        <w:gridCol w:w="1540"/>
        <w:gridCol w:w="1340"/>
        <w:gridCol w:w="980"/>
        <w:gridCol w:w="1240"/>
        <w:gridCol w:w="1240"/>
        <w:gridCol w:w="1240"/>
      </w:tblGrid>
      <w:tr w:rsidR="00054C33" w:rsidRPr="00054C33" w14:paraId="633C8C03" w14:textId="77777777" w:rsidTr="00054C33">
        <w:trPr>
          <w:trHeight w:val="300"/>
          <w:jc w:val="center"/>
        </w:trPr>
        <w:tc>
          <w:tcPr>
            <w:tcW w:w="75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4F60AC" w14:textId="77777777" w:rsidR="00054C33" w:rsidRPr="00054C33" w:rsidRDefault="00054C33" w:rsidP="00054C33">
            <w:pPr>
              <w:spacing w:after="0" w:line="240" w:lineRule="auto"/>
              <w:jc w:val="center"/>
              <w:rPr>
                <w:rFonts w:ascii="Times New Roman" w:eastAsia="Times New Roman" w:hAnsi="Times New Roman" w:cs="Times New Roman"/>
                <w:b/>
                <w:bCs/>
                <w:color w:val="000000"/>
                <w:lang w:eastAsia="es-MX"/>
              </w:rPr>
            </w:pPr>
            <w:r w:rsidRPr="00054C33">
              <w:rPr>
                <w:rFonts w:ascii="Times New Roman" w:eastAsia="Times New Roman" w:hAnsi="Times New Roman" w:cs="Times New Roman"/>
                <w:b/>
                <w:bCs/>
                <w:color w:val="000000"/>
                <w:lang w:eastAsia="es-MX"/>
              </w:rPr>
              <w:t xml:space="preserve">Cost </w:t>
            </w:r>
            <w:proofErr w:type="spellStart"/>
            <w:r w:rsidRPr="00054C33">
              <w:rPr>
                <w:rFonts w:ascii="Times New Roman" w:eastAsia="Times New Roman" w:hAnsi="Times New Roman" w:cs="Times New Roman"/>
                <w:b/>
                <w:bCs/>
                <w:color w:val="000000"/>
                <w:lang w:eastAsia="es-MX"/>
              </w:rPr>
              <w:t>Effectiveness</w:t>
            </w:r>
            <w:proofErr w:type="spellEnd"/>
            <w:r w:rsidRPr="00054C33">
              <w:rPr>
                <w:rFonts w:ascii="Times New Roman" w:eastAsia="Times New Roman" w:hAnsi="Times New Roman" w:cs="Times New Roman"/>
                <w:b/>
                <w:bCs/>
                <w:color w:val="000000"/>
                <w:lang w:eastAsia="es-MX"/>
              </w:rPr>
              <w:t xml:space="preserve"> </w:t>
            </w:r>
            <w:proofErr w:type="spellStart"/>
            <w:r w:rsidRPr="00054C33">
              <w:rPr>
                <w:rFonts w:ascii="Times New Roman" w:eastAsia="Times New Roman" w:hAnsi="Times New Roman" w:cs="Times New Roman"/>
                <w:b/>
                <w:bCs/>
                <w:color w:val="000000"/>
                <w:lang w:eastAsia="es-MX"/>
              </w:rPr>
              <w:t>Analysis</w:t>
            </w:r>
            <w:proofErr w:type="spellEnd"/>
            <w:r w:rsidRPr="00054C33">
              <w:rPr>
                <w:rFonts w:ascii="Times New Roman" w:eastAsia="Times New Roman" w:hAnsi="Times New Roman" w:cs="Times New Roman"/>
                <w:b/>
                <w:bCs/>
                <w:color w:val="000000"/>
                <w:lang w:eastAsia="es-MX"/>
              </w:rPr>
              <w:t xml:space="preserve">: </w:t>
            </w:r>
            <w:proofErr w:type="spellStart"/>
            <w:r w:rsidRPr="00054C33">
              <w:rPr>
                <w:rFonts w:ascii="Times New Roman" w:eastAsia="Times New Roman" w:hAnsi="Times New Roman" w:cs="Times New Roman"/>
                <w:b/>
                <w:bCs/>
                <w:color w:val="000000"/>
                <w:lang w:eastAsia="es-MX"/>
              </w:rPr>
              <w:t>Intubated</w:t>
            </w:r>
            <w:proofErr w:type="spellEnd"/>
          </w:p>
        </w:tc>
      </w:tr>
      <w:tr w:rsidR="00054C33" w:rsidRPr="00054C33" w14:paraId="5B8DC838" w14:textId="77777777" w:rsidTr="00054C33">
        <w:trPr>
          <w:trHeight w:val="588"/>
          <w:jc w:val="center"/>
        </w:trPr>
        <w:tc>
          <w:tcPr>
            <w:tcW w:w="1540" w:type="dxa"/>
            <w:tcBorders>
              <w:top w:val="nil"/>
              <w:left w:val="single" w:sz="8" w:space="0" w:color="auto"/>
              <w:bottom w:val="single" w:sz="8" w:space="0" w:color="auto"/>
              <w:right w:val="nil"/>
            </w:tcBorders>
            <w:shd w:val="clear" w:color="auto" w:fill="auto"/>
            <w:vAlign w:val="center"/>
            <w:hideMark/>
          </w:tcPr>
          <w:p w14:paraId="24D42DA7"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Strategy</w:t>
            </w:r>
          </w:p>
        </w:tc>
        <w:tc>
          <w:tcPr>
            <w:tcW w:w="1340" w:type="dxa"/>
            <w:tcBorders>
              <w:top w:val="nil"/>
              <w:left w:val="nil"/>
              <w:bottom w:val="single" w:sz="8" w:space="0" w:color="auto"/>
              <w:right w:val="nil"/>
            </w:tcBorders>
            <w:shd w:val="clear" w:color="auto" w:fill="auto"/>
            <w:vAlign w:val="center"/>
            <w:hideMark/>
          </w:tcPr>
          <w:p w14:paraId="7AE81BFB"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Cost</w:t>
            </w:r>
          </w:p>
        </w:tc>
        <w:tc>
          <w:tcPr>
            <w:tcW w:w="980" w:type="dxa"/>
            <w:tcBorders>
              <w:top w:val="nil"/>
              <w:left w:val="nil"/>
              <w:bottom w:val="single" w:sz="8" w:space="0" w:color="auto"/>
              <w:right w:val="nil"/>
            </w:tcBorders>
            <w:shd w:val="clear" w:color="auto" w:fill="auto"/>
            <w:vAlign w:val="center"/>
            <w:hideMark/>
          </w:tcPr>
          <w:p w14:paraId="358674DB"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Effect</w:t>
            </w:r>
          </w:p>
        </w:tc>
        <w:tc>
          <w:tcPr>
            <w:tcW w:w="1240" w:type="dxa"/>
            <w:tcBorders>
              <w:top w:val="nil"/>
              <w:left w:val="nil"/>
              <w:bottom w:val="single" w:sz="8" w:space="0" w:color="auto"/>
              <w:right w:val="nil"/>
            </w:tcBorders>
            <w:shd w:val="clear" w:color="auto" w:fill="auto"/>
            <w:vAlign w:val="center"/>
            <w:hideMark/>
          </w:tcPr>
          <w:p w14:paraId="023DB507"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Incremental Cost</w:t>
            </w:r>
          </w:p>
        </w:tc>
        <w:tc>
          <w:tcPr>
            <w:tcW w:w="1240" w:type="dxa"/>
            <w:tcBorders>
              <w:top w:val="nil"/>
              <w:left w:val="nil"/>
              <w:bottom w:val="single" w:sz="8" w:space="0" w:color="auto"/>
              <w:right w:val="nil"/>
            </w:tcBorders>
            <w:shd w:val="clear" w:color="auto" w:fill="auto"/>
            <w:vAlign w:val="center"/>
            <w:hideMark/>
          </w:tcPr>
          <w:p w14:paraId="14567B41"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Incremental Effect</w:t>
            </w:r>
          </w:p>
        </w:tc>
        <w:tc>
          <w:tcPr>
            <w:tcW w:w="1240" w:type="dxa"/>
            <w:tcBorders>
              <w:top w:val="nil"/>
              <w:left w:val="nil"/>
              <w:bottom w:val="single" w:sz="8" w:space="0" w:color="auto"/>
              <w:right w:val="single" w:sz="8" w:space="0" w:color="auto"/>
            </w:tcBorders>
            <w:shd w:val="clear" w:color="auto" w:fill="auto"/>
            <w:vAlign w:val="center"/>
            <w:hideMark/>
          </w:tcPr>
          <w:p w14:paraId="54C31873"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ICER</w:t>
            </w:r>
          </w:p>
        </w:tc>
      </w:tr>
      <w:tr w:rsidR="00054C33" w:rsidRPr="00054C33" w14:paraId="1F9D2AE8" w14:textId="77777777" w:rsidTr="00054C33">
        <w:trPr>
          <w:trHeight w:val="288"/>
          <w:jc w:val="center"/>
        </w:trPr>
        <w:tc>
          <w:tcPr>
            <w:tcW w:w="1540" w:type="dxa"/>
            <w:tcBorders>
              <w:top w:val="nil"/>
              <w:left w:val="single" w:sz="8" w:space="0" w:color="auto"/>
              <w:bottom w:val="nil"/>
              <w:right w:val="nil"/>
            </w:tcBorders>
            <w:shd w:val="clear" w:color="auto" w:fill="auto"/>
            <w:noWrap/>
            <w:vAlign w:val="bottom"/>
            <w:hideMark/>
          </w:tcPr>
          <w:p w14:paraId="69470161" w14:textId="77777777" w:rsidR="00054C33" w:rsidRPr="00054C33" w:rsidRDefault="00054C33" w:rsidP="00054C33">
            <w:pPr>
              <w:spacing w:after="0" w:line="240" w:lineRule="auto"/>
              <w:jc w:val="center"/>
              <w:rPr>
                <w:rFonts w:ascii="Times New Roman" w:eastAsia="Times New Roman" w:hAnsi="Times New Roman" w:cs="Times New Roman"/>
                <w:i/>
                <w:iCs/>
                <w:color w:val="000000"/>
                <w:sz w:val="20"/>
                <w:szCs w:val="20"/>
                <w:lang w:eastAsia="es-MX"/>
              </w:rPr>
            </w:pPr>
            <w:r w:rsidRPr="00054C33">
              <w:rPr>
                <w:rFonts w:ascii="Times New Roman" w:eastAsia="Times New Roman" w:hAnsi="Times New Roman" w:cs="Times New Roman"/>
                <w:i/>
                <w:iCs/>
                <w:color w:val="000000"/>
                <w:sz w:val="20"/>
                <w:szCs w:val="20"/>
                <w:lang w:eastAsia="es-MX"/>
              </w:rPr>
              <w:t>No Treatment</w:t>
            </w:r>
          </w:p>
        </w:tc>
        <w:tc>
          <w:tcPr>
            <w:tcW w:w="1340" w:type="dxa"/>
            <w:tcBorders>
              <w:top w:val="nil"/>
              <w:left w:val="nil"/>
              <w:bottom w:val="nil"/>
              <w:right w:val="nil"/>
            </w:tcBorders>
            <w:shd w:val="clear" w:color="auto" w:fill="auto"/>
            <w:noWrap/>
            <w:vAlign w:val="center"/>
            <w:hideMark/>
          </w:tcPr>
          <w:p w14:paraId="640CDBCD"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$923,677.90</w:t>
            </w:r>
          </w:p>
        </w:tc>
        <w:tc>
          <w:tcPr>
            <w:tcW w:w="980" w:type="dxa"/>
            <w:tcBorders>
              <w:top w:val="nil"/>
              <w:left w:val="nil"/>
              <w:bottom w:val="nil"/>
              <w:right w:val="nil"/>
            </w:tcBorders>
            <w:shd w:val="clear" w:color="auto" w:fill="auto"/>
            <w:noWrap/>
            <w:vAlign w:val="bottom"/>
            <w:hideMark/>
          </w:tcPr>
          <w:p w14:paraId="5C592116"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2.07726</w:t>
            </w:r>
          </w:p>
        </w:tc>
        <w:tc>
          <w:tcPr>
            <w:tcW w:w="1240" w:type="dxa"/>
            <w:tcBorders>
              <w:top w:val="nil"/>
              <w:left w:val="nil"/>
              <w:bottom w:val="nil"/>
              <w:right w:val="nil"/>
            </w:tcBorders>
            <w:shd w:val="clear" w:color="auto" w:fill="auto"/>
            <w:noWrap/>
            <w:vAlign w:val="bottom"/>
            <w:hideMark/>
          </w:tcPr>
          <w:p w14:paraId="62572C1F"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nil"/>
            </w:tcBorders>
            <w:shd w:val="clear" w:color="auto" w:fill="auto"/>
            <w:noWrap/>
            <w:vAlign w:val="bottom"/>
            <w:hideMark/>
          </w:tcPr>
          <w:p w14:paraId="45448704"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c>
          <w:tcPr>
            <w:tcW w:w="1240" w:type="dxa"/>
            <w:tcBorders>
              <w:top w:val="nil"/>
              <w:left w:val="nil"/>
              <w:bottom w:val="nil"/>
              <w:right w:val="single" w:sz="8" w:space="0" w:color="auto"/>
            </w:tcBorders>
            <w:shd w:val="clear" w:color="auto" w:fill="auto"/>
            <w:noWrap/>
            <w:vAlign w:val="bottom"/>
            <w:hideMark/>
          </w:tcPr>
          <w:p w14:paraId="70FC718D"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w:t>
            </w:r>
          </w:p>
        </w:tc>
      </w:tr>
      <w:tr w:rsidR="00054C33" w:rsidRPr="00054C33" w14:paraId="64098EB3" w14:textId="77777777" w:rsidTr="00054C33">
        <w:trPr>
          <w:trHeight w:val="300"/>
          <w:jc w:val="center"/>
        </w:trPr>
        <w:tc>
          <w:tcPr>
            <w:tcW w:w="1540" w:type="dxa"/>
            <w:tcBorders>
              <w:top w:val="nil"/>
              <w:left w:val="single" w:sz="8" w:space="0" w:color="auto"/>
              <w:bottom w:val="single" w:sz="8" w:space="0" w:color="auto"/>
              <w:right w:val="nil"/>
            </w:tcBorders>
            <w:shd w:val="clear" w:color="auto" w:fill="auto"/>
            <w:noWrap/>
            <w:vAlign w:val="bottom"/>
            <w:hideMark/>
          </w:tcPr>
          <w:p w14:paraId="6B83C358" w14:textId="77777777" w:rsidR="00054C33" w:rsidRPr="00054C33" w:rsidRDefault="00054C33" w:rsidP="00054C33">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054C33">
              <w:rPr>
                <w:rFonts w:ascii="Times New Roman" w:eastAsia="Times New Roman" w:hAnsi="Times New Roman" w:cs="Times New Roman"/>
                <w:i/>
                <w:iCs/>
                <w:color w:val="000000"/>
                <w:sz w:val="20"/>
                <w:szCs w:val="20"/>
                <w:lang w:eastAsia="es-MX"/>
              </w:rPr>
              <w:t>Dexamethasone</w:t>
            </w:r>
            <w:proofErr w:type="spellEnd"/>
          </w:p>
        </w:tc>
        <w:tc>
          <w:tcPr>
            <w:tcW w:w="1340" w:type="dxa"/>
            <w:tcBorders>
              <w:top w:val="nil"/>
              <w:left w:val="nil"/>
              <w:bottom w:val="single" w:sz="8" w:space="0" w:color="auto"/>
              <w:right w:val="nil"/>
            </w:tcBorders>
            <w:shd w:val="clear" w:color="auto" w:fill="auto"/>
            <w:noWrap/>
            <w:vAlign w:val="center"/>
            <w:hideMark/>
          </w:tcPr>
          <w:p w14:paraId="38EA0898"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$1,200,217.20</w:t>
            </w:r>
          </w:p>
        </w:tc>
        <w:tc>
          <w:tcPr>
            <w:tcW w:w="980" w:type="dxa"/>
            <w:tcBorders>
              <w:top w:val="nil"/>
              <w:left w:val="nil"/>
              <w:bottom w:val="single" w:sz="8" w:space="0" w:color="auto"/>
              <w:right w:val="nil"/>
            </w:tcBorders>
            <w:shd w:val="clear" w:color="auto" w:fill="auto"/>
            <w:noWrap/>
            <w:vAlign w:val="bottom"/>
            <w:hideMark/>
          </w:tcPr>
          <w:p w14:paraId="0558925A"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3.898768</w:t>
            </w:r>
          </w:p>
        </w:tc>
        <w:tc>
          <w:tcPr>
            <w:tcW w:w="1240" w:type="dxa"/>
            <w:tcBorders>
              <w:top w:val="nil"/>
              <w:left w:val="nil"/>
              <w:bottom w:val="single" w:sz="8" w:space="0" w:color="auto"/>
              <w:right w:val="nil"/>
            </w:tcBorders>
            <w:shd w:val="clear" w:color="auto" w:fill="auto"/>
            <w:noWrap/>
            <w:vAlign w:val="bottom"/>
            <w:hideMark/>
          </w:tcPr>
          <w:p w14:paraId="31F34616"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$276,539.30</w:t>
            </w:r>
          </w:p>
        </w:tc>
        <w:tc>
          <w:tcPr>
            <w:tcW w:w="1240" w:type="dxa"/>
            <w:tcBorders>
              <w:top w:val="nil"/>
              <w:left w:val="nil"/>
              <w:bottom w:val="single" w:sz="8" w:space="0" w:color="auto"/>
              <w:right w:val="nil"/>
            </w:tcBorders>
            <w:shd w:val="clear" w:color="auto" w:fill="auto"/>
            <w:noWrap/>
            <w:vAlign w:val="bottom"/>
            <w:hideMark/>
          </w:tcPr>
          <w:p w14:paraId="5CD48718" w14:textId="77777777" w:rsidR="00054C33" w:rsidRPr="00054C33" w:rsidRDefault="00054C33" w:rsidP="00054C33">
            <w:pPr>
              <w:spacing w:after="0" w:line="240" w:lineRule="auto"/>
              <w:jc w:val="center"/>
              <w:rPr>
                <w:rFonts w:ascii="Times New Roman" w:eastAsia="Times New Roman" w:hAnsi="Times New Roman" w:cs="Times New Roman"/>
                <w:color w:val="000000"/>
                <w:sz w:val="20"/>
                <w:szCs w:val="20"/>
                <w:lang w:eastAsia="es-MX"/>
              </w:rPr>
            </w:pPr>
            <w:r w:rsidRPr="00054C33">
              <w:rPr>
                <w:rFonts w:ascii="Times New Roman" w:eastAsia="Times New Roman" w:hAnsi="Times New Roman" w:cs="Times New Roman"/>
                <w:color w:val="000000"/>
                <w:sz w:val="20"/>
                <w:szCs w:val="20"/>
                <w:lang w:eastAsia="es-MX"/>
              </w:rPr>
              <w:t>1.821508</w:t>
            </w:r>
          </w:p>
        </w:tc>
        <w:tc>
          <w:tcPr>
            <w:tcW w:w="1240" w:type="dxa"/>
            <w:tcBorders>
              <w:top w:val="nil"/>
              <w:left w:val="nil"/>
              <w:bottom w:val="single" w:sz="8" w:space="0" w:color="auto"/>
              <w:right w:val="single" w:sz="8" w:space="0" w:color="auto"/>
            </w:tcBorders>
            <w:shd w:val="clear" w:color="auto" w:fill="auto"/>
            <w:noWrap/>
            <w:vAlign w:val="bottom"/>
            <w:hideMark/>
          </w:tcPr>
          <w:p w14:paraId="604F7A09" w14:textId="6A4815C1" w:rsidR="00054C33" w:rsidRPr="00054C33" w:rsidRDefault="005B2D8B" w:rsidP="00054C33">
            <w:pPr>
              <w:keepNext/>
              <w:spacing w:after="0" w:line="240" w:lineRule="auto"/>
              <w:jc w:val="center"/>
              <w:rPr>
                <w:rFonts w:ascii="Times New Roman" w:eastAsia="Times New Roman" w:hAnsi="Times New Roman" w:cs="Times New Roman"/>
                <w:color w:val="000000"/>
                <w:sz w:val="20"/>
                <w:szCs w:val="20"/>
                <w:lang w:eastAsia="es-MX"/>
              </w:rPr>
            </w:pPr>
            <w:ins w:id="176" w:author="Jeremy Goldhaber-Fiebert" w:date="2021-04-15T15:29:00Z">
              <w:r>
                <w:rPr>
                  <w:rFonts w:ascii="Times New Roman" w:eastAsia="Times New Roman" w:hAnsi="Times New Roman" w:cs="Times New Roman"/>
                  <w:color w:val="000000"/>
                  <w:sz w:val="20"/>
                  <w:szCs w:val="20"/>
                  <w:lang w:eastAsia="es-MX"/>
                </w:rPr>
                <w:t>$</w:t>
              </w:r>
            </w:ins>
            <w:r w:rsidR="00054C33" w:rsidRPr="00054C33">
              <w:rPr>
                <w:rFonts w:ascii="Times New Roman" w:eastAsia="Times New Roman" w:hAnsi="Times New Roman" w:cs="Times New Roman"/>
                <w:color w:val="000000"/>
                <w:sz w:val="20"/>
                <w:szCs w:val="20"/>
                <w:lang w:eastAsia="es-MX"/>
              </w:rPr>
              <w:t>151</w:t>
            </w:r>
            <w:ins w:id="177" w:author="Jeremy Goldhaber-Fiebert" w:date="2021-04-15T15:29:00Z">
              <w:r>
                <w:rPr>
                  <w:rFonts w:ascii="Times New Roman" w:eastAsia="Times New Roman" w:hAnsi="Times New Roman" w:cs="Times New Roman"/>
                  <w:color w:val="000000"/>
                  <w:sz w:val="20"/>
                  <w:szCs w:val="20"/>
                  <w:lang w:eastAsia="es-MX"/>
                </w:rPr>
                <w:t>,</w:t>
              </w:r>
            </w:ins>
            <w:r w:rsidR="00054C33" w:rsidRPr="00054C33">
              <w:rPr>
                <w:rFonts w:ascii="Times New Roman" w:eastAsia="Times New Roman" w:hAnsi="Times New Roman" w:cs="Times New Roman"/>
                <w:color w:val="000000"/>
                <w:sz w:val="20"/>
                <w:szCs w:val="20"/>
                <w:lang w:eastAsia="es-MX"/>
              </w:rPr>
              <w:t>818.878</w:t>
            </w:r>
          </w:p>
        </w:tc>
      </w:tr>
    </w:tbl>
    <w:p w14:paraId="5DB4444A" w14:textId="77777777" w:rsidR="008C5DEE" w:rsidRPr="00054C33" w:rsidRDefault="00054C33" w:rsidP="00054C33">
      <w:pPr>
        <w:pStyle w:val="Descripcin"/>
        <w:jc w:val="center"/>
        <w:rPr>
          <w:rFonts w:ascii="Times New Roman" w:hAnsi="Times New Roman" w:cs="Times New Roman"/>
          <w:sz w:val="20"/>
          <w:lang w:val="en-US"/>
        </w:rPr>
      </w:pPr>
      <w:r w:rsidRPr="00054C33">
        <w:rPr>
          <w:rFonts w:ascii="Times New Roman" w:hAnsi="Times New Roman" w:cs="Times New Roman"/>
          <w:sz w:val="20"/>
          <w:lang w:val="en-US"/>
        </w:rPr>
        <w:t xml:space="preserve">Figure </w:t>
      </w:r>
      <w:r w:rsidRPr="00054C33">
        <w:rPr>
          <w:rFonts w:ascii="Times New Roman" w:hAnsi="Times New Roman" w:cs="Times New Roman"/>
          <w:sz w:val="20"/>
        </w:rPr>
        <w:fldChar w:fldCharType="begin"/>
      </w:r>
      <w:r w:rsidRPr="00054C33">
        <w:rPr>
          <w:rFonts w:ascii="Times New Roman" w:hAnsi="Times New Roman" w:cs="Times New Roman"/>
          <w:sz w:val="20"/>
          <w:lang w:val="en-US"/>
        </w:rPr>
        <w:instrText xml:space="preserve"> SEQ Figure \* ARABIC </w:instrText>
      </w:r>
      <w:r w:rsidRPr="00054C33">
        <w:rPr>
          <w:rFonts w:ascii="Times New Roman" w:hAnsi="Times New Roman" w:cs="Times New Roman"/>
          <w:sz w:val="20"/>
        </w:rPr>
        <w:fldChar w:fldCharType="separate"/>
      </w:r>
      <w:r w:rsidR="000B2BA8">
        <w:rPr>
          <w:rFonts w:ascii="Times New Roman" w:hAnsi="Times New Roman" w:cs="Times New Roman"/>
          <w:noProof/>
          <w:sz w:val="20"/>
          <w:lang w:val="en-US"/>
        </w:rPr>
        <w:t>6</w:t>
      </w:r>
      <w:r w:rsidRPr="00054C33">
        <w:rPr>
          <w:rFonts w:ascii="Times New Roman" w:hAnsi="Times New Roman" w:cs="Times New Roman"/>
          <w:sz w:val="20"/>
        </w:rPr>
        <w:fldChar w:fldCharType="end"/>
      </w:r>
      <w:r w:rsidRPr="00054C33">
        <w:rPr>
          <w:rFonts w:ascii="Times New Roman" w:hAnsi="Times New Roman" w:cs="Times New Roman"/>
          <w:sz w:val="20"/>
          <w:lang w:val="en-US"/>
        </w:rPr>
        <w:t>: ICERs of the three different strategies for the intubated</w:t>
      </w:r>
      <w:r w:rsidR="002D46E8">
        <w:rPr>
          <w:rFonts w:ascii="Times New Roman" w:hAnsi="Times New Roman" w:cs="Times New Roman"/>
          <w:sz w:val="20"/>
          <w:lang w:val="en-US"/>
        </w:rPr>
        <w:t xml:space="preserve"> patient</w:t>
      </w:r>
      <w:r w:rsidRPr="00054C33">
        <w:rPr>
          <w:rFonts w:ascii="Times New Roman" w:hAnsi="Times New Roman" w:cs="Times New Roman"/>
          <w:sz w:val="20"/>
          <w:lang w:val="en-US"/>
        </w:rPr>
        <w:t xml:space="preserve"> cohort</w:t>
      </w:r>
    </w:p>
    <w:p w14:paraId="67ACADDC" w14:textId="77777777" w:rsidR="0046711D" w:rsidRPr="004A2029" w:rsidRDefault="0046711D" w:rsidP="007404D0">
      <w:pPr>
        <w:spacing w:line="360" w:lineRule="auto"/>
        <w:rPr>
          <w:rFonts w:asciiTheme="majorHAnsi" w:hAnsiTheme="majorHAnsi" w:cstheme="majorHAnsi"/>
          <w:i/>
          <w:szCs w:val="24"/>
          <w:lang w:val="en-US"/>
        </w:rPr>
      </w:pPr>
    </w:p>
    <w:p w14:paraId="6696CF19" w14:textId="77777777" w:rsidR="002D46E8" w:rsidRDefault="00054C33" w:rsidP="002D46E8">
      <w:pPr>
        <w:keepNext/>
        <w:spacing w:line="360" w:lineRule="auto"/>
        <w:jc w:val="center"/>
      </w:pPr>
      <w:r w:rsidRPr="000A7954">
        <w:rPr>
          <w:noProof/>
        </w:rPr>
        <w:drawing>
          <wp:inline distT="0" distB="0" distL="0" distR="0" wp14:anchorId="6C8C76DA" wp14:editId="63B86A3A">
            <wp:extent cx="4846320" cy="2969865"/>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663" cy="2981718"/>
                    </a:xfrm>
                    <a:prstGeom prst="rect">
                      <a:avLst/>
                    </a:prstGeom>
                  </pic:spPr>
                </pic:pic>
              </a:graphicData>
            </a:graphic>
          </wp:inline>
        </w:drawing>
      </w:r>
    </w:p>
    <w:p w14:paraId="4293EDCA" w14:textId="77777777" w:rsidR="0046711D" w:rsidRDefault="002D46E8" w:rsidP="002D46E8">
      <w:pPr>
        <w:pStyle w:val="Descripcin"/>
        <w:jc w:val="center"/>
        <w:rPr>
          <w:rFonts w:ascii="Times New Roman" w:hAnsi="Times New Roman" w:cs="Times New Roman"/>
          <w:sz w:val="20"/>
          <w:lang w:val="en-US"/>
        </w:rPr>
      </w:pPr>
      <w:r w:rsidRPr="002D46E8">
        <w:rPr>
          <w:rFonts w:ascii="Times New Roman" w:hAnsi="Times New Roman" w:cs="Times New Roman"/>
          <w:sz w:val="20"/>
          <w:lang w:val="en-US"/>
        </w:rPr>
        <w:t xml:space="preserve">Figure </w:t>
      </w:r>
      <w:r w:rsidRPr="002D46E8">
        <w:rPr>
          <w:rFonts w:ascii="Times New Roman" w:hAnsi="Times New Roman" w:cs="Times New Roman"/>
          <w:sz w:val="20"/>
        </w:rPr>
        <w:fldChar w:fldCharType="begin"/>
      </w:r>
      <w:r w:rsidRPr="002D46E8">
        <w:rPr>
          <w:rFonts w:ascii="Times New Roman" w:hAnsi="Times New Roman" w:cs="Times New Roman"/>
          <w:sz w:val="20"/>
          <w:lang w:val="en-US"/>
        </w:rPr>
        <w:instrText xml:space="preserve"> SEQ Figure \* ARABIC </w:instrText>
      </w:r>
      <w:r w:rsidRPr="002D46E8">
        <w:rPr>
          <w:rFonts w:ascii="Times New Roman" w:hAnsi="Times New Roman" w:cs="Times New Roman"/>
          <w:sz w:val="20"/>
        </w:rPr>
        <w:fldChar w:fldCharType="separate"/>
      </w:r>
      <w:r w:rsidR="000B2BA8">
        <w:rPr>
          <w:rFonts w:ascii="Times New Roman" w:hAnsi="Times New Roman" w:cs="Times New Roman"/>
          <w:noProof/>
          <w:sz w:val="20"/>
          <w:lang w:val="en-US"/>
        </w:rPr>
        <w:t>7</w:t>
      </w:r>
      <w:r w:rsidRPr="002D46E8">
        <w:rPr>
          <w:rFonts w:ascii="Times New Roman" w:hAnsi="Times New Roman" w:cs="Times New Roman"/>
          <w:sz w:val="20"/>
        </w:rPr>
        <w:fldChar w:fldCharType="end"/>
      </w:r>
      <w:r w:rsidRPr="002D46E8">
        <w:rPr>
          <w:rFonts w:ascii="Times New Roman" w:hAnsi="Times New Roman" w:cs="Times New Roman"/>
          <w:sz w:val="20"/>
          <w:lang w:val="en-US"/>
        </w:rPr>
        <w:t xml:space="preserve">: Efficient frontier </w:t>
      </w:r>
      <w:bookmarkStart w:id="178" w:name="_Hlk69309845"/>
      <w:r w:rsidRPr="002D46E8">
        <w:rPr>
          <w:rFonts w:ascii="Times New Roman" w:hAnsi="Times New Roman" w:cs="Times New Roman"/>
          <w:sz w:val="20"/>
          <w:lang w:val="en-US"/>
        </w:rPr>
        <w:t>of strategies for the intubated patient cohort</w:t>
      </w:r>
      <w:bookmarkEnd w:id="178"/>
    </w:p>
    <w:p w14:paraId="401633F4" w14:textId="77777777" w:rsidR="007404D0" w:rsidRDefault="007404D0" w:rsidP="002D46E8">
      <w:pPr>
        <w:pStyle w:val="Descripcin"/>
        <w:jc w:val="center"/>
        <w:rPr>
          <w:rFonts w:ascii="Times New Roman" w:hAnsi="Times New Roman" w:cs="Times New Roman"/>
          <w:sz w:val="20"/>
          <w:lang w:val="en-US"/>
        </w:rPr>
      </w:pPr>
    </w:p>
    <w:p w14:paraId="2ED3DBC0" w14:textId="77777777" w:rsidR="000B2BA8" w:rsidRPr="00CD1A34" w:rsidRDefault="000B2BA8" w:rsidP="00CD1A34">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In this case, “Dexamethasone” strategy is more cost-effective when the willingness to pay increases over $1</w:t>
      </w:r>
      <w:r>
        <w:rPr>
          <w:rFonts w:ascii="Times New Roman" w:hAnsi="Times New Roman" w:cs="Times New Roman"/>
          <w:sz w:val="24"/>
          <w:szCs w:val="28"/>
          <w:lang w:val="en-US"/>
        </w:rPr>
        <w:t>53</w:t>
      </w:r>
      <w:r w:rsidRPr="00054C33">
        <w:rPr>
          <w:rFonts w:ascii="Times New Roman" w:hAnsi="Times New Roman" w:cs="Times New Roman"/>
          <w:sz w:val="24"/>
          <w:szCs w:val="28"/>
          <w:lang w:val="en-US"/>
        </w:rPr>
        <w:t>,</w:t>
      </w:r>
      <w:r>
        <w:rPr>
          <w:rFonts w:ascii="Times New Roman" w:hAnsi="Times New Roman" w:cs="Times New Roman"/>
          <w:sz w:val="24"/>
          <w:szCs w:val="28"/>
          <w:lang w:val="en-US"/>
        </w:rPr>
        <w:t xml:space="preserve">8646 </w:t>
      </w:r>
      <w:r w:rsidRPr="00054C33">
        <w:rPr>
          <w:rFonts w:ascii="Times New Roman" w:hAnsi="Times New Roman" w:cs="Times New Roman"/>
          <w:sz w:val="24"/>
          <w:szCs w:val="28"/>
          <w:lang w:val="en-US"/>
        </w:rPr>
        <w:t xml:space="preserve">per life year gained.  </w:t>
      </w:r>
    </w:p>
    <w:p w14:paraId="10A232DD" w14:textId="77777777" w:rsidR="000B2BA8" w:rsidRDefault="00BD3B69" w:rsidP="000B2BA8">
      <w:pPr>
        <w:keepNext/>
        <w:spacing w:line="360" w:lineRule="auto"/>
        <w:jc w:val="center"/>
      </w:pPr>
      <w:commentRangeStart w:id="179"/>
      <w:r>
        <w:rPr>
          <w:noProof/>
        </w:rPr>
        <w:lastRenderedPageBreak/>
        <w:drawing>
          <wp:inline distT="0" distB="0" distL="0" distR="0" wp14:anchorId="34D0159A" wp14:editId="2DD98951">
            <wp:extent cx="4495800" cy="3211286"/>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6656" cy="3219040"/>
                    </a:xfrm>
                    <a:prstGeom prst="rect">
                      <a:avLst/>
                    </a:prstGeom>
                    <a:noFill/>
                    <a:ln>
                      <a:noFill/>
                    </a:ln>
                  </pic:spPr>
                </pic:pic>
              </a:graphicData>
            </a:graphic>
          </wp:inline>
        </w:drawing>
      </w:r>
      <w:commentRangeEnd w:id="179"/>
      <w:r w:rsidR="00CD7157">
        <w:rPr>
          <w:rStyle w:val="Refdecomentario"/>
        </w:rPr>
        <w:commentReference w:id="179"/>
      </w:r>
    </w:p>
    <w:p w14:paraId="39860128" w14:textId="77777777" w:rsidR="00054C33" w:rsidRDefault="000B2BA8" w:rsidP="000B2BA8">
      <w:pPr>
        <w:pStyle w:val="Descripcin"/>
        <w:jc w:val="center"/>
        <w:rPr>
          <w:rFonts w:ascii="Times New Roman" w:hAnsi="Times New Roman" w:cs="Times New Roman"/>
          <w:sz w:val="20"/>
          <w:szCs w:val="24"/>
          <w:lang w:val="en-US"/>
        </w:rPr>
      </w:pPr>
      <w:r w:rsidRPr="000B2BA8">
        <w:rPr>
          <w:rFonts w:ascii="Times New Roman" w:hAnsi="Times New Roman" w:cs="Times New Roman"/>
          <w:sz w:val="20"/>
          <w:szCs w:val="24"/>
          <w:lang w:val="en-US"/>
        </w:rPr>
        <w:t xml:space="preserve">Figure </w:t>
      </w:r>
      <w:r w:rsidRPr="000B2BA8">
        <w:rPr>
          <w:rFonts w:ascii="Times New Roman" w:hAnsi="Times New Roman" w:cs="Times New Roman"/>
          <w:sz w:val="20"/>
          <w:szCs w:val="24"/>
        </w:rPr>
        <w:fldChar w:fldCharType="begin"/>
      </w:r>
      <w:r w:rsidRPr="000B2BA8">
        <w:rPr>
          <w:rFonts w:ascii="Times New Roman" w:hAnsi="Times New Roman" w:cs="Times New Roman"/>
          <w:sz w:val="20"/>
          <w:szCs w:val="24"/>
          <w:lang w:val="en-US"/>
        </w:rPr>
        <w:instrText xml:space="preserve"> SEQ Figure \* ARABIC </w:instrText>
      </w:r>
      <w:r w:rsidRPr="000B2BA8">
        <w:rPr>
          <w:rFonts w:ascii="Times New Roman" w:hAnsi="Times New Roman" w:cs="Times New Roman"/>
          <w:sz w:val="20"/>
          <w:szCs w:val="24"/>
        </w:rPr>
        <w:fldChar w:fldCharType="separate"/>
      </w:r>
      <w:r w:rsidRPr="000B2BA8">
        <w:rPr>
          <w:rFonts w:ascii="Times New Roman" w:hAnsi="Times New Roman" w:cs="Times New Roman"/>
          <w:noProof/>
          <w:sz w:val="20"/>
          <w:szCs w:val="24"/>
          <w:lang w:val="en-US"/>
        </w:rPr>
        <w:t>8</w:t>
      </w:r>
      <w:r w:rsidRPr="000B2BA8">
        <w:rPr>
          <w:rFonts w:ascii="Times New Roman" w:hAnsi="Times New Roman" w:cs="Times New Roman"/>
          <w:sz w:val="20"/>
          <w:szCs w:val="24"/>
        </w:rPr>
        <w:fldChar w:fldCharType="end"/>
      </w:r>
      <w:r w:rsidRPr="000B2BA8">
        <w:rPr>
          <w:rFonts w:ascii="Times New Roman" w:hAnsi="Times New Roman" w:cs="Times New Roman"/>
          <w:sz w:val="20"/>
          <w:szCs w:val="24"/>
          <w:lang w:val="en-US"/>
        </w:rPr>
        <w:t>: Probability of a strategy for intubated patients of being cost-effective under different willingness to pay. Dotted line indicates the threshold where Dexamethasone strategy outperforms No treatment in probability</w:t>
      </w:r>
      <w:r w:rsidR="008122F4">
        <w:rPr>
          <w:rFonts w:ascii="Times New Roman" w:hAnsi="Times New Roman" w:cs="Times New Roman"/>
          <w:sz w:val="20"/>
          <w:szCs w:val="24"/>
          <w:lang w:val="en-US"/>
        </w:rPr>
        <w:t>.</w:t>
      </w:r>
    </w:p>
    <w:p w14:paraId="64E73033" w14:textId="77777777" w:rsidR="001865BC" w:rsidRPr="008912C4" w:rsidRDefault="001865BC" w:rsidP="001865BC">
      <w:pPr>
        <w:autoSpaceDE w:val="0"/>
        <w:autoSpaceDN w:val="0"/>
        <w:adjustRightInd w:val="0"/>
        <w:spacing w:before="240" w:after="0" w:line="360" w:lineRule="auto"/>
        <w:jc w:val="both"/>
        <w:rPr>
          <w:rFonts w:ascii="Times New Roman" w:hAnsi="Times New Roman" w:cs="Times New Roman"/>
          <w:color w:val="FF0000"/>
          <w:sz w:val="24"/>
          <w:szCs w:val="24"/>
          <w:lang w:val="en-US"/>
        </w:rPr>
      </w:pPr>
      <w:r w:rsidRPr="008912C4">
        <w:rPr>
          <w:rFonts w:ascii="Times New Roman" w:hAnsi="Times New Roman" w:cs="Times New Roman"/>
          <w:color w:val="FF0000"/>
          <w:sz w:val="24"/>
          <w:szCs w:val="24"/>
          <w:highlight w:val="yellow"/>
          <w:lang w:val="en-US"/>
        </w:rPr>
        <w:t>Pending: Edition and a more detailed description</w:t>
      </w:r>
    </w:p>
    <w:p w14:paraId="1430F81C" w14:textId="77777777" w:rsidR="00D5465D" w:rsidRDefault="00A37478" w:rsidP="000B2BA8">
      <w:pPr>
        <w:spacing w:line="360" w:lineRule="auto"/>
        <w:jc w:val="both"/>
        <w:rPr>
          <w:rFonts w:ascii="Times New Roman" w:hAnsi="Times New Roman" w:cs="Times New Roman"/>
          <w:b/>
          <w:sz w:val="28"/>
          <w:szCs w:val="24"/>
          <w:lang w:val="en-US"/>
        </w:rPr>
      </w:pPr>
      <w:r w:rsidRPr="00412D02">
        <w:rPr>
          <w:rFonts w:ascii="Times New Roman" w:hAnsi="Times New Roman" w:cs="Times New Roman"/>
          <w:b/>
          <w:sz w:val="28"/>
          <w:szCs w:val="24"/>
          <w:lang w:val="en-US"/>
        </w:rPr>
        <w:t>Discussion</w:t>
      </w:r>
    </w:p>
    <w:p w14:paraId="35AB0D02" w14:textId="77777777" w:rsidR="007D22DD" w:rsidRPr="007D22DD" w:rsidRDefault="007D22DD" w:rsidP="000B2BA8">
      <w:pPr>
        <w:spacing w:line="360" w:lineRule="auto"/>
        <w:jc w:val="both"/>
        <w:rPr>
          <w:rFonts w:ascii="Times New Roman" w:hAnsi="Times New Roman" w:cs="Times New Roman"/>
          <w:sz w:val="24"/>
          <w:szCs w:val="20"/>
          <w:lang w:val="en-US"/>
        </w:rPr>
      </w:pPr>
      <w:r w:rsidRPr="007D22DD">
        <w:rPr>
          <w:rFonts w:ascii="Times New Roman" w:hAnsi="Times New Roman" w:cs="Times New Roman"/>
          <w:sz w:val="24"/>
          <w:szCs w:val="20"/>
          <w:lang w:val="en-US"/>
        </w:rPr>
        <w:t>One of the limitations of this work is that the model considers that individuals classified as sick during all cycles are hospitalized, when it is possible that they have already been discharged</w:t>
      </w:r>
      <w:r>
        <w:rPr>
          <w:rFonts w:ascii="Times New Roman" w:hAnsi="Times New Roman" w:cs="Times New Roman"/>
          <w:sz w:val="24"/>
          <w:szCs w:val="20"/>
          <w:lang w:val="en-US"/>
        </w:rPr>
        <w:t xml:space="preserve">. </w:t>
      </w:r>
      <w:r w:rsidR="00BE77D3">
        <w:rPr>
          <w:rFonts w:ascii="Times New Roman" w:hAnsi="Times New Roman" w:cs="Times New Roman"/>
          <w:sz w:val="24"/>
          <w:szCs w:val="20"/>
          <w:lang w:val="en-US"/>
        </w:rPr>
        <w:t>Unfortunately,</w:t>
      </w:r>
      <w:r>
        <w:rPr>
          <w:rFonts w:ascii="Times New Roman" w:hAnsi="Times New Roman" w:cs="Times New Roman"/>
          <w:sz w:val="24"/>
          <w:szCs w:val="20"/>
          <w:lang w:val="en-US"/>
        </w:rPr>
        <w:t xml:space="preserve"> we do not count with information about hospitalization times to estimate the average stay per individual. </w:t>
      </w:r>
    </w:p>
    <w:p w14:paraId="7E1EE076" w14:textId="77777777" w:rsidR="008C5DEE" w:rsidRPr="00CD0128" w:rsidRDefault="008C5DEE" w:rsidP="00A37478">
      <w:pPr>
        <w:spacing w:line="360" w:lineRule="auto"/>
        <w:rPr>
          <w:rFonts w:asciiTheme="majorHAnsi" w:hAnsiTheme="majorHAnsi" w:cstheme="majorHAnsi"/>
          <w:b/>
          <w:szCs w:val="24"/>
          <w:lang w:val="en-US"/>
        </w:rPr>
      </w:pPr>
    </w:p>
    <w:p w14:paraId="01960DCD" w14:textId="77777777" w:rsidR="008C5DEE" w:rsidRPr="00CD0128" w:rsidRDefault="008C5DEE" w:rsidP="00A37478">
      <w:pPr>
        <w:spacing w:line="360" w:lineRule="auto"/>
        <w:rPr>
          <w:rFonts w:asciiTheme="majorHAnsi" w:hAnsiTheme="majorHAnsi" w:cstheme="majorHAnsi"/>
          <w:b/>
          <w:szCs w:val="24"/>
          <w:lang w:val="en-US"/>
        </w:rPr>
      </w:pPr>
    </w:p>
    <w:p w14:paraId="749C198E" w14:textId="77777777" w:rsidR="00BE55F8" w:rsidRPr="00CD0128" w:rsidRDefault="00BE55F8" w:rsidP="00A37478">
      <w:pPr>
        <w:spacing w:line="360" w:lineRule="auto"/>
        <w:rPr>
          <w:rFonts w:asciiTheme="majorHAnsi" w:hAnsiTheme="majorHAnsi" w:cstheme="majorHAnsi"/>
          <w:b/>
          <w:szCs w:val="24"/>
          <w:lang w:val="en-US"/>
        </w:rPr>
      </w:pPr>
    </w:p>
    <w:p w14:paraId="238D639C" w14:textId="77777777" w:rsidR="0046711D" w:rsidRPr="00934165" w:rsidRDefault="0046711D" w:rsidP="00A37478">
      <w:pPr>
        <w:spacing w:line="360" w:lineRule="auto"/>
        <w:rPr>
          <w:rFonts w:asciiTheme="majorHAnsi" w:hAnsiTheme="majorHAnsi" w:cstheme="majorHAnsi"/>
          <w:b/>
          <w:sz w:val="26"/>
          <w:szCs w:val="26"/>
          <w:lang w:val="en-US"/>
        </w:rPr>
      </w:pPr>
    </w:p>
    <w:p w14:paraId="023322D4" w14:textId="77777777" w:rsidR="0046711D" w:rsidRPr="00934165" w:rsidRDefault="0046711D" w:rsidP="00A37478">
      <w:pPr>
        <w:spacing w:line="360" w:lineRule="auto"/>
        <w:rPr>
          <w:rFonts w:asciiTheme="majorHAnsi" w:hAnsiTheme="majorHAnsi" w:cstheme="majorHAnsi"/>
          <w:b/>
          <w:sz w:val="26"/>
          <w:szCs w:val="26"/>
          <w:lang w:val="en-US"/>
        </w:rPr>
      </w:pPr>
    </w:p>
    <w:p w14:paraId="7ECBD99B" w14:textId="77777777" w:rsidR="0046711D" w:rsidRPr="00934165" w:rsidRDefault="0046711D" w:rsidP="00A37478">
      <w:pPr>
        <w:spacing w:line="360" w:lineRule="auto"/>
        <w:rPr>
          <w:rFonts w:asciiTheme="majorHAnsi" w:hAnsiTheme="majorHAnsi" w:cstheme="majorHAnsi"/>
          <w:b/>
          <w:sz w:val="26"/>
          <w:szCs w:val="26"/>
          <w:lang w:val="en-US"/>
        </w:rPr>
      </w:pPr>
    </w:p>
    <w:p w14:paraId="6D681129" w14:textId="77777777" w:rsidR="00CE34C2" w:rsidRPr="00673D1B" w:rsidRDefault="00A37478" w:rsidP="00CE34C2">
      <w:pPr>
        <w:widowControl w:val="0"/>
        <w:autoSpaceDE w:val="0"/>
        <w:autoSpaceDN w:val="0"/>
        <w:adjustRightInd w:val="0"/>
        <w:spacing w:line="360" w:lineRule="auto"/>
        <w:ind w:left="640" w:hanging="640"/>
        <w:rPr>
          <w:rFonts w:ascii="Times New Roman" w:hAnsi="Times New Roman" w:cs="Times New Roman"/>
          <w:b/>
          <w:sz w:val="26"/>
          <w:szCs w:val="26"/>
        </w:rPr>
      </w:pPr>
      <w:proofErr w:type="spellStart"/>
      <w:r w:rsidRPr="00673D1B">
        <w:rPr>
          <w:rFonts w:ascii="Times New Roman" w:hAnsi="Times New Roman" w:cs="Times New Roman"/>
          <w:b/>
          <w:sz w:val="26"/>
          <w:szCs w:val="26"/>
        </w:rPr>
        <w:lastRenderedPageBreak/>
        <w:t>References</w:t>
      </w:r>
      <w:proofErr w:type="spellEnd"/>
    </w:p>
    <w:p w14:paraId="4C673A6B" w14:textId="77777777" w:rsidR="008122F4" w:rsidRPr="008122F4" w:rsidRDefault="00CE34C2"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BE77D3">
        <w:rPr>
          <w:rFonts w:ascii="Times New Roman" w:hAnsi="Times New Roman" w:cs="Times New Roman"/>
          <w:b/>
          <w:sz w:val="24"/>
          <w:szCs w:val="24"/>
        </w:rPr>
        <w:fldChar w:fldCharType="begin" w:fldLock="1"/>
      </w:r>
      <w:r w:rsidRPr="00BE77D3">
        <w:rPr>
          <w:rFonts w:ascii="Times New Roman" w:hAnsi="Times New Roman" w:cs="Times New Roman"/>
          <w:b/>
          <w:sz w:val="24"/>
          <w:szCs w:val="24"/>
        </w:rPr>
        <w:instrText xml:space="preserve">ADDIN Mendeley Bibliography CSL_BIBLIOGRAPHY </w:instrText>
      </w:r>
      <w:r w:rsidRPr="00BE77D3">
        <w:rPr>
          <w:rFonts w:ascii="Times New Roman" w:hAnsi="Times New Roman" w:cs="Times New Roman"/>
          <w:b/>
          <w:sz w:val="24"/>
          <w:szCs w:val="24"/>
        </w:rPr>
        <w:fldChar w:fldCharType="separate"/>
      </w:r>
      <w:r w:rsidR="008122F4" w:rsidRPr="008122F4">
        <w:rPr>
          <w:rFonts w:ascii="Times New Roman" w:hAnsi="Times New Roman" w:cs="Times New Roman"/>
          <w:noProof/>
          <w:sz w:val="24"/>
          <w:szCs w:val="24"/>
        </w:rPr>
        <w:t>1</w:t>
      </w:r>
      <w:r w:rsidR="008122F4" w:rsidRPr="008122F4">
        <w:rPr>
          <w:rFonts w:ascii="Times New Roman" w:hAnsi="Times New Roman" w:cs="Times New Roman"/>
          <w:noProof/>
          <w:sz w:val="24"/>
          <w:szCs w:val="24"/>
        </w:rPr>
        <w:tab/>
        <w:t>Secretaria de Salud. Informe Técnico Diario COVID-19 MÉXICO. 2020. https://www.gob.mx/cms/uploads/attachment/file/593517/Comunicado_Tecnico_Diario_COVID-19_2020.11.19.pdf.</w:t>
      </w:r>
    </w:p>
    <w:p w14:paraId="2F3903B2"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180"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181" w:author="Diaz Zepeda, Hirvin Azael" w:date="2021-04-15T19:17:00Z">
            <w:rPr>
              <w:rFonts w:ascii="Times New Roman" w:hAnsi="Times New Roman" w:cs="Times New Roman"/>
              <w:noProof/>
              <w:sz w:val="24"/>
              <w:szCs w:val="24"/>
            </w:rPr>
          </w:rPrChange>
        </w:rPr>
        <w:t>2</w:t>
      </w:r>
      <w:r w:rsidRPr="00D00851">
        <w:rPr>
          <w:rFonts w:ascii="Times New Roman" w:hAnsi="Times New Roman" w:cs="Times New Roman"/>
          <w:noProof/>
          <w:sz w:val="24"/>
          <w:szCs w:val="24"/>
          <w:lang w:val="en-US"/>
          <w:rPrChange w:id="182" w:author="Diaz Zepeda, Hirvin Azael" w:date="2021-04-15T19:17:00Z">
            <w:rPr>
              <w:rFonts w:ascii="Times New Roman" w:hAnsi="Times New Roman" w:cs="Times New Roman"/>
              <w:noProof/>
              <w:sz w:val="24"/>
              <w:szCs w:val="24"/>
            </w:rPr>
          </w:rPrChange>
        </w:rPr>
        <w:tab/>
        <w:t>John Hopkins University. COVID-19 Dashboard by the Center for Systems Science and Engineering (CSSE) at Johns Hopkins University (JHU). 2020. https://coronavirus.jhu.edu/map.html (accessed Dec 9, 2020).</w:t>
      </w:r>
    </w:p>
    <w:p w14:paraId="394FA1ED"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183"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184" w:author="Diaz Zepeda, Hirvin Azael" w:date="2021-04-15T19:17:00Z">
            <w:rPr>
              <w:rFonts w:ascii="Times New Roman" w:hAnsi="Times New Roman" w:cs="Times New Roman"/>
              <w:noProof/>
              <w:sz w:val="24"/>
              <w:szCs w:val="24"/>
            </w:rPr>
          </w:rPrChange>
        </w:rPr>
        <w:t>3</w:t>
      </w:r>
      <w:r w:rsidRPr="00D00851">
        <w:rPr>
          <w:rFonts w:ascii="Times New Roman" w:hAnsi="Times New Roman" w:cs="Times New Roman"/>
          <w:noProof/>
          <w:sz w:val="24"/>
          <w:szCs w:val="24"/>
          <w:lang w:val="en-US"/>
          <w:rPrChange w:id="185" w:author="Diaz Zepeda, Hirvin Azael" w:date="2021-04-15T19:17:00Z">
            <w:rPr>
              <w:rFonts w:ascii="Times New Roman" w:hAnsi="Times New Roman" w:cs="Times New Roman"/>
              <w:noProof/>
              <w:sz w:val="24"/>
              <w:szCs w:val="24"/>
            </w:rPr>
          </w:rPrChange>
        </w:rPr>
        <w:tab/>
        <w:t>R Core Team. R: A Language and Environment for Statistical Computing. 2013. http://www.r-project.org.</w:t>
      </w:r>
    </w:p>
    <w:p w14:paraId="3F03C7E8"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186"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187" w:author="Diaz Zepeda, Hirvin Azael" w:date="2021-04-15T19:17:00Z">
            <w:rPr>
              <w:rFonts w:ascii="Times New Roman" w:hAnsi="Times New Roman" w:cs="Times New Roman"/>
              <w:noProof/>
              <w:sz w:val="24"/>
              <w:szCs w:val="24"/>
            </w:rPr>
          </w:rPrChange>
        </w:rPr>
        <w:t>4</w:t>
      </w:r>
      <w:r w:rsidRPr="00D00851">
        <w:rPr>
          <w:rFonts w:ascii="Times New Roman" w:hAnsi="Times New Roman" w:cs="Times New Roman"/>
          <w:noProof/>
          <w:sz w:val="24"/>
          <w:szCs w:val="24"/>
          <w:lang w:val="en-US"/>
          <w:rPrChange w:id="188" w:author="Diaz Zepeda, Hirvin Azael" w:date="2021-04-15T19:17:00Z">
            <w:rPr>
              <w:rFonts w:ascii="Times New Roman" w:hAnsi="Times New Roman" w:cs="Times New Roman"/>
              <w:noProof/>
              <w:sz w:val="24"/>
              <w:szCs w:val="24"/>
            </w:rPr>
          </w:rPrChange>
        </w:rPr>
        <w:tab/>
        <w:t>Rstudio Team. RStudio: Integrated Development for R. 2020. http://www.rstudio.com/.</w:t>
      </w:r>
    </w:p>
    <w:p w14:paraId="0F18DBB6"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8122F4">
        <w:rPr>
          <w:rFonts w:ascii="Times New Roman" w:hAnsi="Times New Roman" w:cs="Times New Roman"/>
          <w:noProof/>
          <w:sz w:val="24"/>
          <w:szCs w:val="24"/>
        </w:rPr>
        <w:t>5</w:t>
      </w:r>
      <w:r w:rsidRPr="008122F4">
        <w:rPr>
          <w:rFonts w:ascii="Times New Roman" w:hAnsi="Times New Roman" w:cs="Times New Roman"/>
          <w:noProof/>
          <w:sz w:val="24"/>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47B19315"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189" w:author="Diaz Zepeda, Hirvin Azael" w:date="2021-04-15T19:17:00Z">
            <w:rPr>
              <w:rFonts w:ascii="Times New Roman" w:hAnsi="Times New Roman" w:cs="Times New Roman"/>
              <w:noProof/>
              <w:sz w:val="24"/>
              <w:szCs w:val="24"/>
            </w:rPr>
          </w:rPrChange>
        </w:rPr>
      </w:pPr>
      <w:r w:rsidRPr="008122F4">
        <w:rPr>
          <w:rFonts w:ascii="Times New Roman" w:hAnsi="Times New Roman" w:cs="Times New Roman"/>
          <w:noProof/>
          <w:sz w:val="24"/>
          <w:szCs w:val="24"/>
        </w:rPr>
        <w:t>6</w:t>
      </w:r>
      <w:r w:rsidRPr="008122F4">
        <w:rPr>
          <w:rFonts w:ascii="Times New Roman" w:hAnsi="Times New Roman" w:cs="Times New Roman"/>
          <w:noProof/>
          <w:sz w:val="24"/>
          <w:szCs w:val="24"/>
        </w:rPr>
        <w:tab/>
        <w:t xml:space="preserve">Consejo Nacional de Población (CONAPO). Proyecciones de la Población de los Municipios de México, 2015-2030. </w:t>
      </w:r>
      <w:r w:rsidRPr="00D00851">
        <w:rPr>
          <w:rFonts w:ascii="Times New Roman" w:hAnsi="Times New Roman" w:cs="Times New Roman"/>
          <w:noProof/>
          <w:sz w:val="24"/>
          <w:szCs w:val="24"/>
          <w:lang w:val="en-US"/>
          <w:rPrChange w:id="190" w:author="Diaz Zepeda, Hirvin Azael" w:date="2021-04-15T19:17:00Z">
            <w:rPr>
              <w:rFonts w:ascii="Times New Roman" w:hAnsi="Times New Roman" w:cs="Times New Roman"/>
              <w:noProof/>
              <w:sz w:val="24"/>
              <w:szCs w:val="24"/>
            </w:rPr>
          </w:rPrChange>
        </w:rPr>
        <w:t>2019; published online Sept 22. https://www.gob.mx/conapo/documentos/proyecciones-de-la-poblacion-de-los-municipios-de-mexico-2015-2030 (accessed Dec 9, 2020).</w:t>
      </w:r>
    </w:p>
    <w:p w14:paraId="02646ECA"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191"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192" w:author="Diaz Zepeda, Hirvin Azael" w:date="2021-04-15T19:17:00Z">
            <w:rPr>
              <w:rFonts w:ascii="Times New Roman" w:hAnsi="Times New Roman" w:cs="Times New Roman"/>
              <w:noProof/>
              <w:sz w:val="24"/>
              <w:szCs w:val="24"/>
            </w:rPr>
          </w:rPrChange>
        </w:rPr>
        <w:t>7</w:t>
      </w:r>
      <w:r w:rsidRPr="00D00851">
        <w:rPr>
          <w:rFonts w:ascii="Times New Roman" w:hAnsi="Times New Roman" w:cs="Times New Roman"/>
          <w:noProof/>
          <w:sz w:val="24"/>
          <w:szCs w:val="24"/>
          <w:lang w:val="en-US"/>
          <w:rPrChange w:id="193" w:author="Diaz Zepeda, Hirvin Azael" w:date="2021-04-15T19:17:00Z">
            <w:rPr>
              <w:rFonts w:ascii="Times New Roman" w:hAnsi="Times New Roman" w:cs="Times New Roman"/>
              <w:noProof/>
              <w:sz w:val="24"/>
              <w:szCs w:val="24"/>
            </w:rPr>
          </w:rPrChange>
        </w:rPr>
        <w:tab/>
        <w:t xml:space="preserve">Pohar Perme M, Klemen P. Pohar Perme, Pavlič - 2018 - Nonparametric relative survival analysis with the R package relsurv.pdf. </w:t>
      </w:r>
      <w:r w:rsidRPr="00D00851">
        <w:rPr>
          <w:rFonts w:ascii="Times New Roman" w:hAnsi="Times New Roman" w:cs="Times New Roman"/>
          <w:i/>
          <w:iCs/>
          <w:noProof/>
          <w:sz w:val="24"/>
          <w:szCs w:val="24"/>
          <w:lang w:val="en-US"/>
          <w:rPrChange w:id="194" w:author="Diaz Zepeda, Hirvin Azael" w:date="2021-04-15T19:17:00Z">
            <w:rPr>
              <w:rFonts w:ascii="Times New Roman" w:hAnsi="Times New Roman" w:cs="Times New Roman"/>
              <w:i/>
              <w:iCs/>
              <w:noProof/>
              <w:sz w:val="24"/>
              <w:szCs w:val="24"/>
            </w:rPr>
          </w:rPrChange>
        </w:rPr>
        <w:t>J Stat Softw</w:t>
      </w:r>
      <w:r w:rsidRPr="00D00851">
        <w:rPr>
          <w:rFonts w:ascii="Times New Roman" w:hAnsi="Times New Roman" w:cs="Times New Roman"/>
          <w:noProof/>
          <w:sz w:val="24"/>
          <w:szCs w:val="24"/>
          <w:lang w:val="en-US"/>
          <w:rPrChange w:id="195" w:author="Diaz Zepeda, Hirvin Azael" w:date="2021-04-15T19:17:00Z">
            <w:rPr>
              <w:rFonts w:ascii="Times New Roman" w:hAnsi="Times New Roman" w:cs="Times New Roman"/>
              <w:noProof/>
              <w:sz w:val="24"/>
              <w:szCs w:val="24"/>
            </w:rPr>
          </w:rPrChange>
        </w:rPr>
        <w:t xml:space="preserve"> 2018; </w:t>
      </w:r>
      <w:r w:rsidRPr="00D00851">
        <w:rPr>
          <w:rFonts w:ascii="Times New Roman" w:hAnsi="Times New Roman" w:cs="Times New Roman"/>
          <w:b/>
          <w:bCs/>
          <w:noProof/>
          <w:sz w:val="24"/>
          <w:szCs w:val="24"/>
          <w:lang w:val="en-US"/>
          <w:rPrChange w:id="196" w:author="Diaz Zepeda, Hirvin Azael" w:date="2021-04-15T19:17:00Z">
            <w:rPr>
              <w:rFonts w:ascii="Times New Roman" w:hAnsi="Times New Roman" w:cs="Times New Roman"/>
              <w:b/>
              <w:bCs/>
              <w:noProof/>
              <w:sz w:val="24"/>
              <w:szCs w:val="24"/>
            </w:rPr>
          </w:rPrChange>
        </w:rPr>
        <w:t>87</w:t>
      </w:r>
      <w:r w:rsidRPr="00D00851">
        <w:rPr>
          <w:rFonts w:ascii="Times New Roman" w:hAnsi="Times New Roman" w:cs="Times New Roman"/>
          <w:noProof/>
          <w:sz w:val="24"/>
          <w:szCs w:val="24"/>
          <w:lang w:val="en-US"/>
          <w:rPrChange w:id="197" w:author="Diaz Zepeda, Hirvin Azael" w:date="2021-04-15T19:17:00Z">
            <w:rPr>
              <w:rFonts w:ascii="Times New Roman" w:hAnsi="Times New Roman" w:cs="Times New Roman"/>
              <w:noProof/>
              <w:sz w:val="24"/>
              <w:szCs w:val="24"/>
            </w:rPr>
          </w:rPrChange>
        </w:rPr>
        <w:t>. DOI:https://doi.org/10.18637/jss.v087.i08.</w:t>
      </w:r>
    </w:p>
    <w:p w14:paraId="61FAECE9"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198"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199" w:author="Diaz Zepeda, Hirvin Azael" w:date="2021-04-15T19:17:00Z">
            <w:rPr>
              <w:rFonts w:ascii="Times New Roman" w:hAnsi="Times New Roman" w:cs="Times New Roman"/>
              <w:noProof/>
              <w:sz w:val="24"/>
              <w:szCs w:val="24"/>
            </w:rPr>
          </w:rPrChange>
        </w:rPr>
        <w:t>8</w:t>
      </w:r>
      <w:r w:rsidRPr="00D00851">
        <w:rPr>
          <w:rFonts w:ascii="Times New Roman" w:hAnsi="Times New Roman" w:cs="Times New Roman"/>
          <w:noProof/>
          <w:sz w:val="24"/>
          <w:szCs w:val="24"/>
          <w:lang w:val="en-US"/>
          <w:rPrChange w:id="200" w:author="Diaz Zepeda, Hirvin Azael" w:date="2021-04-15T19:17:00Z">
            <w:rPr>
              <w:rFonts w:ascii="Times New Roman" w:hAnsi="Times New Roman" w:cs="Times New Roman"/>
              <w:noProof/>
              <w:sz w:val="24"/>
              <w:szCs w:val="24"/>
            </w:rPr>
          </w:rPrChange>
        </w:rPr>
        <w:tab/>
        <w:t xml:space="preserve">EDERER F, AXTELL L, CUTLER S. The relative survival rate: a statistical methodology. </w:t>
      </w:r>
      <w:r w:rsidRPr="00D00851">
        <w:rPr>
          <w:rFonts w:ascii="Times New Roman" w:hAnsi="Times New Roman" w:cs="Times New Roman"/>
          <w:i/>
          <w:iCs/>
          <w:noProof/>
          <w:sz w:val="24"/>
          <w:szCs w:val="24"/>
          <w:lang w:val="en-US"/>
          <w:rPrChange w:id="201" w:author="Diaz Zepeda, Hirvin Azael" w:date="2021-04-15T19:17:00Z">
            <w:rPr>
              <w:rFonts w:ascii="Times New Roman" w:hAnsi="Times New Roman" w:cs="Times New Roman"/>
              <w:i/>
              <w:iCs/>
              <w:noProof/>
              <w:sz w:val="24"/>
              <w:szCs w:val="24"/>
            </w:rPr>
          </w:rPrChange>
        </w:rPr>
        <w:t>Natl Cancer Inst Monogr</w:t>
      </w:r>
      <w:r w:rsidRPr="00D00851">
        <w:rPr>
          <w:rFonts w:ascii="Times New Roman" w:hAnsi="Times New Roman" w:cs="Times New Roman"/>
          <w:noProof/>
          <w:sz w:val="24"/>
          <w:szCs w:val="24"/>
          <w:lang w:val="en-US"/>
          <w:rPrChange w:id="202" w:author="Diaz Zepeda, Hirvin Azael" w:date="2021-04-15T19:17:00Z">
            <w:rPr>
              <w:rFonts w:ascii="Times New Roman" w:hAnsi="Times New Roman" w:cs="Times New Roman"/>
              <w:noProof/>
              <w:sz w:val="24"/>
              <w:szCs w:val="24"/>
            </w:rPr>
          </w:rPrChange>
        </w:rPr>
        <w:t xml:space="preserve"> 1961; </w:t>
      </w:r>
      <w:r w:rsidRPr="00D00851">
        <w:rPr>
          <w:rFonts w:ascii="Times New Roman" w:hAnsi="Times New Roman" w:cs="Times New Roman"/>
          <w:b/>
          <w:bCs/>
          <w:noProof/>
          <w:sz w:val="24"/>
          <w:szCs w:val="24"/>
          <w:lang w:val="en-US"/>
          <w:rPrChange w:id="203" w:author="Diaz Zepeda, Hirvin Azael" w:date="2021-04-15T19:17:00Z">
            <w:rPr>
              <w:rFonts w:ascii="Times New Roman" w:hAnsi="Times New Roman" w:cs="Times New Roman"/>
              <w:b/>
              <w:bCs/>
              <w:noProof/>
              <w:sz w:val="24"/>
              <w:szCs w:val="24"/>
            </w:rPr>
          </w:rPrChange>
        </w:rPr>
        <w:t>6</w:t>
      </w:r>
      <w:r w:rsidRPr="00D00851">
        <w:rPr>
          <w:rFonts w:ascii="Times New Roman" w:hAnsi="Times New Roman" w:cs="Times New Roman"/>
          <w:noProof/>
          <w:sz w:val="24"/>
          <w:szCs w:val="24"/>
          <w:lang w:val="en-US"/>
          <w:rPrChange w:id="204" w:author="Diaz Zepeda, Hirvin Azael" w:date="2021-04-15T19:17:00Z">
            <w:rPr>
              <w:rFonts w:ascii="Times New Roman" w:hAnsi="Times New Roman" w:cs="Times New Roman"/>
              <w:noProof/>
              <w:sz w:val="24"/>
              <w:szCs w:val="24"/>
            </w:rPr>
          </w:rPrChange>
        </w:rPr>
        <w:t>: 101.</w:t>
      </w:r>
    </w:p>
    <w:p w14:paraId="725F82F5"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205"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206" w:author="Diaz Zepeda, Hirvin Azael" w:date="2021-04-15T19:17:00Z">
            <w:rPr>
              <w:rFonts w:ascii="Times New Roman" w:hAnsi="Times New Roman" w:cs="Times New Roman"/>
              <w:noProof/>
              <w:sz w:val="24"/>
              <w:szCs w:val="24"/>
            </w:rPr>
          </w:rPrChange>
        </w:rPr>
        <w:t>9</w:t>
      </w:r>
      <w:r w:rsidRPr="00D00851">
        <w:rPr>
          <w:rFonts w:ascii="Times New Roman" w:hAnsi="Times New Roman" w:cs="Times New Roman"/>
          <w:noProof/>
          <w:sz w:val="24"/>
          <w:szCs w:val="24"/>
          <w:lang w:val="en-US"/>
          <w:rPrChange w:id="207" w:author="Diaz Zepeda, Hirvin Azael" w:date="2021-04-15T19:17:00Z">
            <w:rPr>
              <w:rFonts w:ascii="Times New Roman" w:hAnsi="Times New Roman" w:cs="Times New Roman"/>
              <w:noProof/>
              <w:sz w:val="24"/>
              <w:szCs w:val="24"/>
            </w:rPr>
          </w:rPrChange>
        </w:rPr>
        <w:tab/>
        <w:t xml:space="preserve">Alarid-Escudero F, Kuntz KM. Potential Bias Associated with Modeling the Effectiveness of Healthcare Interventions in Reducing Mortality Using an Overall Hazard Ratio. </w:t>
      </w:r>
      <w:r w:rsidRPr="00D00851">
        <w:rPr>
          <w:rFonts w:ascii="Times New Roman" w:hAnsi="Times New Roman" w:cs="Times New Roman"/>
          <w:i/>
          <w:iCs/>
          <w:noProof/>
          <w:sz w:val="24"/>
          <w:szCs w:val="24"/>
          <w:lang w:val="en-US"/>
          <w:rPrChange w:id="208" w:author="Diaz Zepeda, Hirvin Azael" w:date="2021-04-15T19:17:00Z">
            <w:rPr>
              <w:rFonts w:ascii="Times New Roman" w:hAnsi="Times New Roman" w:cs="Times New Roman"/>
              <w:i/>
              <w:iCs/>
              <w:noProof/>
              <w:sz w:val="24"/>
              <w:szCs w:val="24"/>
            </w:rPr>
          </w:rPrChange>
        </w:rPr>
        <w:t>Pharmacoeconomics</w:t>
      </w:r>
      <w:r w:rsidRPr="00D00851">
        <w:rPr>
          <w:rFonts w:ascii="Times New Roman" w:hAnsi="Times New Roman" w:cs="Times New Roman"/>
          <w:noProof/>
          <w:sz w:val="24"/>
          <w:szCs w:val="24"/>
          <w:lang w:val="en-US"/>
          <w:rPrChange w:id="209" w:author="Diaz Zepeda, Hirvin Azael" w:date="2021-04-15T19:17:00Z">
            <w:rPr>
              <w:rFonts w:ascii="Times New Roman" w:hAnsi="Times New Roman" w:cs="Times New Roman"/>
              <w:noProof/>
              <w:sz w:val="24"/>
              <w:szCs w:val="24"/>
            </w:rPr>
          </w:rPrChange>
        </w:rPr>
        <w:t xml:space="preserve"> 2020; </w:t>
      </w:r>
      <w:r w:rsidRPr="00D00851">
        <w:rPr>
          <w:rFonts w:ascii="Times New Roman" w:hAnsi="Times New Roman" w:cs="Times New Roman"/>
          <w:b/>
          <w:bCs/>
          <w:noProof/>
          <w:sz w:val="24"/>
          <w:szCs w:val="24"/>
          <w:lang w:val="en-US"/>
          <w:rPrChange w:id="210" w:author="Diaz Zepeda, Hirvin Azael" w:date="2021-04-15T19:17:00Z">
            <w:rPr>
              <w:rFonts w:ascii="Times New Roman" w:hAnsi="Times New Roman" w:cs="Times New Roman"/>
              <w:b/>
              <w:bCs/>
              <w:noProof/>
              <w:sz w:val="24"/>
              <w:szCs w:val="24"/>
            </w:rPr>
          </w:rPrChange>
        </w:rPr>
        <w:t>38</w:t>
      </w:r>
      <w:r w:rsidRPr="00D00851">
        <w:rPr>
          <w:rFonts w:ascii="Times New Roman" w:hAnsi="Times New Roman" w:cs="Times New Roman"/>
          <w:noProof/>
          <w:sz w:val="24"/>
          <w:szCs w:val="24"/>
          <w:lang w:val="en-US"/>
          <w:rPrChange w:id="211" w:author="Diaz Zepeda, Hirvin Azael" w:date="2021-04-15T19:17:00Z">
            <w:rPr>
              <w:rFonts w:ascii="Times New Roman" w:hAnsi="Times New Roman" w:cs="Times New Roman"/>
              <w:noProof/>
              <w:sz w:val="24"/>
              <w:szCs w:val="24"/>
            </w:rPr>
          </w:rPrChange>
        </w:rPr>
        <w:t>: 285–96.</w:t>
      </w:r>
    </w:p>
    <w:p w14:paraId="552FD974"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212"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213" w:author="Diaz Zepeda, Hirvin Azael" w:date="2021-04-15T19:17:00Z">
            <w:rPr>
              <w:rFonts w:ascii="Times New Roman" w:hAnsi="Times New Roman" w:cs="Times New Roman"/>
              <w:noProof/>
              <w:sz w:val="24"/>
              <w:szCs w:val="24"/>
            </w:rPr>
          </w:rPrChange>
        </w:rPr>
        <w:lastRenderedPageBreak/>
        <w:t>10</w:t>
      </w:r>
      <w:r w:rsidRPr="00D00851">
        <w:rPr>
          <w:rFonts w:ascii="Times New Roman" w:hAnsi="Times New Roman" w:cs="Times New Roman"/>
          <w:noProof/>
          <w:sz w:val="24"/>
          <w:szCs w:val="24"/>
          <w:lang w:val="en-US"/>
          <w:rPrChange w:id="214" w:author="Diaz Zepeda, Hirvin Azael" w:date="2021-04-15T19:17:00Z">
            <w:rPr>
              <w:rFonts w:ascii="Times New Roman" w:hAnsi="Times New Roman" w:cs="Times New Roman"/>
              <w:noProof/>
              <w:sz w:val="24"/>
              <w:szCs w:val="24"/>
            </w:rPr>
          </w:rPrChange>
        </w:rPr>
        <w:tab/>
        <w:t>Pohar Perme M. Package ‘ relsurv ’. 2018. https://cran.r-project.org/web/packages/relsurv/relsurv.pdf.</w:t>
      </w:r>
    </w:p>
    <w:p w14:paraId="27B61913"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215" w:author="Diaz Zepeda, Hirvin Azael" w:date="2021-04-15T19:17:00Z">
            <w:rPr>
              <w:rFonts w:ascii="Times New Roman" w:hAnsi="Times New Roman" w:cs="Times New Roman"/>
              <w:noProof/>
              <w:sz w:val="24"/>
              <w:szCs w:val="24"/>
            </w:rPr>
          </w:rPrChange>
        </w:rPr>
      </w:pPr>
      <w:r w:rsidRPr="00D00851">
        <w:rPr>
          <w:rFonts w:ascii="Times New Roman" w:hAnsi="Times New Roman" w:cs="Times New Roman"/>
          <w:noProof/>
          <w:sz w:val="24"/>
          <w:szCs w:val="24"/>
          <w:lang w:val="en-US"/>
          <w:rPrChange w:id="216" w:author="Diaz Zepeda, Hirvin Azael" w:date="2021-04-15T19:17:00Z">
            <w:rPr>
              <w:rFonts w:ascii="Times New Roman" w:hAnsi="Times New Roman" w:cs="Times New Roman"/>
              <w:noProof/>
              <w:sz w:val="24"/>
              <w:szCs w:val="24"/>
            </w:rPr>
          </w:rPrChange>
        </w:rPr>
        <w:t>11</w:t>
      </w:r>
      <w:r w:rsidRPr="00D00851">
        <w:rPr>
          <w:rFonts w:ascii="Times New Roman" w:hAnsi="Times New Roman" w:cs="Times New Roman"/>
          <w:noProof/>
          <w:sz w:val="24"/>
          <w:szCs w:val="24"/>
          <w:lang w:val="en-US"/>
          <w:rPrChange w:id="217" w:author="Diaz Zepeda, Hirvin Azael" w:date="2021-04-15T19:17:00Z">
            <w:rPr>
              <w:rFonts w:ascii="Times New Roman" w:hAnsi="Times New Roman" w:cs="Times New Roman"/>
              <w:noProof/>
              <w:sz w:val="24"/>
              <w:szCs w:val="24"/>
            </w:rPr>
          </w:rPrChange>
        </w:rPr>
        <w:tab/>
        <w:t xml:space="preserve">The RECOVERY Collaborative Group. Dexamethasone in Hospitalized Patients with Covid-19 — Preliminary Report. </w:t>
      </w:r>
      <w:r w:rsidRPr="00D00851">
        <w:rPr>
          <w:rFonts w:ascii="Times New Roman" w:hAnsi="Times New Roman" w:cs="Times New Roman"/>
          <w:i/>
          <w:iCs/>
          <w:noProof/>
          <w:sz w:val="24"/>
          <w:szCs w:val="24"/>
          <w:lang w:val="en-US"/>
          <w:rPrChange w:id="218" w:author="Diaz Zepeda, Hirvin Azael" w:date="2021-04-15T19:17:00Z">
            <w:rPr>
              <w:rFonts w:ascii="Times New Roman" w:hAnsi="Times New Roman" w:cs="Times New Roman"/>
              <w:i/>
              <w:iCs/>
              <w:noProof/>
              <w:sz w:val="24"/>
              <w:szCs w:val="24"/>
            </w:rPr>
          </w:rPrChange>
        </w:rPr>
        <w:t>N Engl J Med</w:t>
      </w:r>
      <w:r w:rsidRPr="00D00851">
        <w:rPr>
          <w:rFonts w:ascii="Times New Roman" w:hAnsi="Times New Roman" w:cs="Times New Roman"/>
          <w:noProof/>
          <w:sz w:val="24"/>
          <w:szCs w:val="24"/>
          <w:lang w:val="en-US"/>
          <w:rPrChange w:id="219" w:author="Diaz Zepeda, Hirvin Azael" w:date="2021-04-15T19:17:00Z">
            <w:rPr>
              <w:rFonts w:ascii="Times New Roman" w:hAnsi="Times New Roman" w:cs="Times New Roman"/>
              <w:noProof/>
              <w:sz w:val="24"/>
              <w:szCs w:val="24"/>
            </w:rPr>
          </w:rPrChange>
        </w:rPr>
        <w:t xml:space="preserve"> 2020; : 1–11.</w:t>
      </w:r>
    </w:p>
    <w:p w14:paraId="0FECB0E4"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00851">
        <w:rPr>
          <w:rFonts w:ascii="Times New Roman" w:hAnsi="Times New Roman" w:cs="Times New Roman"/>
          <w:noProof/>
          <w:sz w:val="24"/>
          <w:szCs w:val="24"/>
          <w:lang w:val="en-US"/>
          <w:rPrChange w:id="220" w:author="Diaz Zepeda, Hirvin Azael" w:date="2021-04-15T19:17:00Z">
            <w:rPr>
              <w:rFonts w:ascii="Times New Roman" w:hAnsi="Times New Roman" w:cs="Times New Roman"/>
              <w:noProof/>
              <w:sz w:val="24"/>
              <w:szCs w:val="24"/>
            </w:rPr>
          </w:rPrChange>
        </w:rPr>
        <w:t>12</w:t>
      </w:r>
      <w:r w:rsidRPr="00D00851">
        <w:rPr>
          <w:rFonts w:ascii="Times New Roman" w:hAnsi="Times New Roman" w:cs="Times New Roman"/>
          <w:noProof/>
          <w:sz w:val="24"/>
          <w:szCs w:val="24"/>
          <w:lang w:val="en-US"/>
          <w:rPrChange w:id="221" w:author="Diaz Zepeda, Hirvin Azael" w:date="2021-04-15T19:17:00Z">
            <w:rPr>
              <w:rFonts w:ascii="Times New Roman" w:hAnsi="Times New Roman" w:cs="Times New Roman"/>
              <w:noProof/>
              <w:sz w:val="24"/>
              <w:szCs w:val="24"/>
            </w:rPr>
          </w:rPrChange>
        </w:rPr>
        <w:tab/>
        <w:t xml:space="preserve">Beigel JH, Tomashek KM, Dodd LE, </w:t>
      </w:r>
      <w:r w:rsidRPr="00D00851">
        <w:rPr>
          <w:rFonts w:ascii="Times New Roman" w:hAnsi="Times New Roman" w:cs="Times New Roman"/>
          <w:i/>
          <w:iCs/>
          <w:noProof/>
          <w:sz w:val="24"/>
          <w:szCs w:val="24"/>
          <w:lang w:val="en-US"/>
          <w:rPrChange w:id="222" w:author="Diaz Zepeda, Hirvin Azael" w:date="2021-04-15T19:17:00Z">
            <w:rPr>
              <w:rFonts w:ascii="Times New Roman" w:hAnsi="Times New Roman" w:cs="Times New Roman"/>
              <w:i/>
              <w:iCs/>
              <w:noProof/>
              <w:sz w:val="24"/>
              <w:szCs w:val="24"/>
            </w:rPr>
          </w:rPrChange>
        </w:rPr>
        <w:t>et al.</w:t>
      </w:r>
      <w:r w:rsidRPr="00D00851">
        <w:rPr>
          <w:rFonts w:ascii="Times New Roman" w:hAnsi="Times New Roman" w:cs="Times New Roman"/>
          <w:noProof/>
          <w:sz w:val="24"/>
          <w:szCs w:val="24"/>
          <w:lang w:val="en-US"/>
          <w:rPrChange w:id="223" w:author="Diaz Zepeda, Hirvin Azael" w:date="2021-04-15T19:17:00Z">
            <w:rPr>
              <w:rFonts w:ascii="Times New Roman" w:hAnsi="Times New Roman" w:cs="Times New Roman"/>
              <w:noProof/>
              <w:sz w:val="24"/>
              <w:szCs w:val="24"/>
            </w:rPr>
          </w:rPrChange>
        </w:rPr>
        <w:t xml:space="preserve"> Remdesivir for the Treatment of Covid-19 — Final Report. </w:t>
      </w:r>
      <w:r w:rsidRPr="008122F4">
        <w:rPr>
          <w:rFonts w:ascii="Times New Roman" w:hAnsi="Times New Roman" w:cs="Times New Roman"/>
          <w:i/>
          <w:iCs/>
          <w:noProof/>
          <w:sz w:val="24"/>
          <w:szCs w:val="24"/>
        </w:rPr>
        <w:t>N Engl J Med</w:t>
      </w:r>
      <w:r w:rsidRPr="008122F4">
        <w:rPr>
          <w:rFonts w:ascii="Times New Roman" w:hAnsi="Times New Roman" w:cs="Times New Roman"/>
          <w:noProof/>
          <w:sz w:val="24"/>
          <w:szCs w:val="24"/>
        </w:rPr>
        <w:t xml:space="preserve"> 2020; </w:t>
      </w:r>
      <w:r w:rsidRPr="008122F4">
        <w:rPr>
          <w:rFonts w:ascii="Times New Roman" w:hAnsi="Times New Roman" w:cs="Times New Roman"/>
          <w:b/>
          <w:bCs/>
          <w:noProof/>
          <w:sz w:val="24"/>
          <w:szCs w:val="24"/>
        </w:rPr>
        <w:t>383</w:t>
      </w:r>
      <w:r w:rsidRPr="008122F4">
        <w:rPr>
          <w:rFonts w:ascii="Times New Roman" w:hAnsi="Times New Roman" w:cs="Times New Roman"/>
          <w:noProof/>
          <w:sz w:val="24"/>
          <w:szCs w:val="24"/>
        </w:rPr>
        <w:t>: 1813–26.</w:t>
      </w:r>
    </w:p>
    <w:p w14:paraId="064ADD25" w14:textId="77777777" w:rsidR="008122F4" w:rsidRPr="00D00851"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lang w:val="en-US"/>
          <w:rPrChange w:id="224" w:author="Diaz Zepeda, Hirvin Azael" w:date="2021-04-15T19:17:00Z">
            <w:rPr>
              <w:rFonts w:ascii="Times New Roman" w:hAnsi="Times New Roman" w:cs="Times New Roman"/>
              <w:noProof/>
              <w:sz w:val="24"/>
              <w:szCs w:val="24"/>
            </w:rPr>
          </w:rPrChange>
        </w:rPr>
      </w:pPr>
      <w:r w:rsidRPr="008122F4">
        <w:rPr>
          <w:rFonts w:ascii="Times New Roman" w:hAnsi="Times New Roman" w:cs="Times New Roman"/>
          <w:noProof/>
          <w:sz w:val="24"/>
          <w:szCs w:val="24"/>
        </w:rPr>
        <w:t>13</w:t>
      </w:r>
      <w:r w:rsidRPr="008122F4">
        <w:rPr>
          <w:rFonts w:ascii="Times New Roman" w:hAnsi="Times New Roman" w:cs="Times New Roman"/>
          <w:noProof/>
          <w:sz w:val="24"/>
          <w:szCs w:val="24"/>
        </w:rPr>
        <w:tab/>
        <w:t xml:space="preserve">Marconi VC, Palacios GMR, Hsieh L, </w:t>
      </w:r>
      <w:r w:rsidRPr="008122F4">
        <w:rPr>
          <w:rFonts w:ascii="Times New Roman" w:hAnsi="Times New Roman" w:cs="Times New Roman"/>
          <w:i/>
          <w:iCs/>
          <w:noProof/>
          <w:sz w:val="24"/>
          <w:szCs w:val="24"/>
        </w:rPr>
        <w:t>et al.</w:t>
      </w:r>
      <w:r w:rsidRPr="008122F4">
        <w:rPr>
          <w:rFonts w:ascii="Times New Roman" w:hAnsi="Times New Roman" w:cs="Times New Roman"/>
          <w:noProof/>
          <w:sz w:val="24"/>
          <w:szCs w:val="24"/>
        </w:rPr>
        <w:t xml:space="preserve"> </w:t>
      </w:r>
      <w:r w:rsidRPr="00D00851">
        <w:rPr>
          <w:rFonts w:ascii="Times New Roman" w:hAnsi="Times New Roman" w:cs="Times New Roman"/>
          <w:noProof/>
          <w:sz w:val="24"/>
          <w:szCs w:val="24"/>
          <w:lang w:val="en-US"/>
          <w:rPrChange w:id="225" w:author="Diaz Zepeda, Hirvin Azael" w:date="2021-04-15T19:17:00Z">
            <w:rPr>
              <w:rFonts w:ascii="Times New Roman" w:hAnsi="Times New Roman" w:cs="Times New Roman"/>
              <w:noProof/>
              <w:sz w:val="24"/>
              <w:szCs w:val="24"/>
            </w:rPr>
          </w:rPrChange>
        </w:rPr>
        <w:t>Baricitinib plus Remdesivir for Hospitalized Adults with Covid-19. 2020; : 1–13.</w:t>
      </w:r>
    </w:p>
    <w:p w14:paraId="01127E68"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00851">
        <w:rPr>
          <w:rFonts w:ascii="Times New Roman" w:hAnsi="Times New Roman" w:cs="Times New Roman"/>
          <w:noProof/>
          <w:sz w:val="24"/>
          <w:szCs w:val="24"/>
          <w:lang w:val="en-US"/>
          <w:rPrChange w:id="226" w:author="Diaz Zepeda, Hirvin Azael" w:date="2021-04-15T19:17:00Z">
            <w:rPr>
              <w:rFonts w:ascii="Times New Roman" w:hAnsi="Times New Roman" w:cs="Times New Roman"/>
              <w:noProof/>
              <w:sz w:val="24"/>
              <w:szCs w:val="24"/>
            </w:rPr>
          </w:rPrChange>
        </w:rPr>
        <w:t>14</w:t>
      </w:r>
      <w:r w:rsidRPr="00D00851">
        <w:rPr>
          <w:rFonts w:ascii="Times New Roman" w:hAnsi="Times New Roman" w:cs="Times New Roman"/>
          <w:noProof/>
          <w:sz w:val="24"/>
          <w:szCs w:val="24"/>
          <w:lang w:val="en-US"/>
          <w:rPrChange w:id="227" w:author="Diaz Zepeda, Hirvin Azael" w:date="2021-04-15T19:17:00Z">
            <w:rPr>
              <w:rFonts w:ascii="Times New Roman" w:hAnsi="Times New Roman" w:cs="Times New Roman"/>
              <w:noProof/>
              <w:sz w:val="24"/>
              <w:szCs w:val="24"/>
            </w:rPr>
          </w:rPrChange>
        </w:rPr>
        <w:tab/>
        <w:t xml:space="preserve">Krijkamp EM, Alarid-Escudero F, Enns EA, Jalal HJ, Hunink MGM, Pechlivanoglou P. Microsimulation Modeling for Health Decision Sciences Using R: A Tutorial. </w:t>
      </w:r>
      <w:r w:rsidRPr="008122F4">
        <w:rPr>
          <w:rFonts w:ascii="Times New Roman" w:hAnsi="Times New Roman" w:cs="Times New Roman"/>
          <w:i/>
          <w:iCs/>
          <w:noProof/>
          <w:sz w:val="24"/>
          <w:szCs w:val="24"/>
        </w:rPr>
        <w:t>Med Decis Mak</w:t>
      </w:r>
      <w:r w:rsidRPr="008122F4">
        <w:rPr>
          <w:rFonts w:ascii="Times New Roman" w:hAnsi="Times New Roman" w:cs="Times New Roman"/>
          <w:noProof/>
          <w:sz w:val="24"/>
          <w:szCs w:val="24"/>
        </w:rPr>
        <w:t xml:space="preserve"> 2018; </w:t>
      </w:r>
      <w:r w:rsidRPr="008122F4">
        <w:rPr>
          <w:rFonts w:ascii="Times New Roman" w:hAnsi="Times New Roman" w:cs="Times New Roman"/>
          <w:b/>
          <w:bCs/>
          <w:noProof/>
          <w:sz w:val="24"/>
          <w:szCs w:val="24"/>
        </w:rPr>
        <w:t>38</w:t>
      </w:r>
      <w:r w:rsidRPr="008122F4">
        <w:rPr>
          <w:rFonts w:ascii="Times New Roman" w:hAnsi="Times New Roman" w:cs="Times New Roman"/>
          <w:noProof/>
          <w:sz w:val="24"/>
          <w:szCs w:val="24"/>
        </w:rPr>
        <w:t>: 400–22.</w:t>
      </w:r>
    </w:p>
    <w:p w14:paraId="3D880478"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8122F4">
        <w:rPr>
          <w:rFonts w:ascii="Times New Roman" w:hAnsi="Times New Roman" w:cs="Times New Roman"/>
          <w:noProof/>
          <w:sz w:val="24"/>
          <w:szCs w:val="24"/>
        </w:rPr>
        <w:t>15</w:t>
      </w:r>
      <w:r w:rsidRPr="008122F4">
        <w:rPr>
          <w:rFonts w:ascii="Times New Roman" w:hAnsi="Times New Roman" w:cs="Times New Roman"/>
          <w:noProof/>
          <w:sz w:val="24"/>
          <w:szCs w:val="24"/>
        </w:rPr>
        <w:tab/>
        <w:t xml:space="preserve">Alarid-Escudero F, Krijkamp EM, Pechlivanoglou P, </w:t>
      </w:r>
      <w:r w:rsidRPr="008122F4">
        <w:rPr>
          <w:rFonts w:ascii="Times New Roman" w:hAnsi="Times New Roman" w:cs="Times New Roman"/>
          <w:i/>
          <w:iCs/>
          <w:noProof/>
          <w:sz w:val="24"/>
          <w:szCs w:val="24"/>
        </w:rPr>
        <w:t>et al.</w:t>
      </w:r>
      <w:r w:rsidRPr="008122F4">
        <w:rPr>
          <w:rFonts w:ascii="Times New Roman" w:hAnsi="Times New Roman" w:cs="Times New Roman"/>
          <w:noProof/>
          <w:sz w:val="24"/>
          <w:szCs w:val="24"/>
        </w:rPr>
        <w:t xml:space="preserve"> </w:t>
      </w:r>
      <w:r w:rsidRPr="00D00851">
        <w:rPr>
          <w:rFonts w:ascii="Times New Roman" w:hAnsi="Times New Roman" w:cs="Times New Roman"/>
          <w:noProof/>
          <w:sz w:val="24"/>
          <w:szCs w:val="24"/>
          <w:lang w:val="en-US"/>
          <w:rPrChange w:id="228" w:author="Diaz Zepeda, Hirvin Azael" w:date="2021-04-15T19:17:00Z">
            <w:rPr>
              <w:rFonts w:ascii="Times New Roman" w:hAnsi="Times New Roman" w:cs="Times New Roman"/>
              <w:noProof/>
              <w:sz w:val="24"/>
              <w:szCs w:val="24"/>
            </w:rPr>
          </w:rPrChange>
        </w:rPr>
        <w:t xml:space="preserve">A need for change! A coding framework for improving transparency in decision modeling. </w:t>
      </w:r>
      <w:r w:rsidRPr="008122F4">
        <w:rPr>
          <w:rFonts w:ascii="Times New Roman" w:hAnsi="Times New Roman" w:cs="Times New Roman"/>
          <w:i/>
          <w:iCs/>
          <w:noProof/>
          <w:sz w:val="24"/>
          <w:szCs w:val="24"/>
        </w:rPr>
        <w:t>Pharmacoeconomics</w:t>
      </w:r>
      <w:r w:rsidRPr="008122F4">
        <w:rPr>
          <w:rFonts w:ascii="Times New Roman" w:hAnsi="Times New Roman" w:cs="Times New Roman"/>
          <w:noProof/>
          <w:sz w:val="24"/>
          <w:szCs w:val="24"/>
        </w:rPr>
        <w:t xml:space="preserve"> 2019; </w:t>
      </w:r>
      <w:r w:rsidRPr="008122F4">
        <w:rPr>
          <w:rFonts w:ascii="Times New Roman" w:hAnsi="Times New Roman" w:cs="Times New Roman"/>
          <w:b/>
          <w:bCs/>
          <w:noProof/>
          <w:sz w:val="24"/>
          <w:szCs w:val="24"/>
        </w:rPr>
        <w:t>37</w:t>
      </w:r>
      <w:r w:rsidRPr="008122F4">
        <w:rPr>
          <w:rFonts w:ascii="Times New Roman" w:hAnsi="Times New Roman" w:cs="Times New Roman"/>
          <w:noProof/>
          <w:sz w:val="24"/>
          <w:szCs w:val="24"/>
        </w:rPr>
        <w:t>: 1329–1339.</w:t>
      </w:r>
    </w:p>
    <w:p w14:paraId="26203B46" w14:textId="77777777" w:rsidR="008122F4" w:rsidRPr="008122F4" w:rsidRDefault="008122F4" w:rsidP="00210EA6">
      <w:pPr>
        <w:widowControl w:val="0"/>
        <w:autoSpaceDE w:val="0"/>
        <w:autoSpaceDN w:val="0"/>
        <w:adjustRightInd w:val="0"/>
        <w:spacing w:line="360" w:lineRule="auto"/>
        <w:ind w:left="640" w:hanging="640"/>
        <w:jc w:val="both"/>
        <w:rPr>
          <w:rFonts w:ascii="Times New Roman" w:hAnsi="Times New Roman" w:cs="Times New Roman"/>
          <w:noProof/>
          <w:sz w:val="24"/>
        </w:rPr>
      </w:pPr>
      <w:r w:rsidRPr="008122F4">
        <w:rPr>
          <w:rFonts w:ascii="Times New Roman" w:hAnsi="Times New Roman" w:cs="Times New Roman"/>
          <w:noProof/>
          <w:sz w:val="24"/>
          <w:szCs w:val="24"/>
        </w:rPr>
        <w:t>16</w:t>
      </w:r>
      <w:r w:rsidRPr="008122F4">
        <w:rPr>
          <w:rFonts w:ascii="Times New Roman" w:hAnsi="Times New Roman" w:cs="Times New Roman"/>
          <w:noProof/>
          <w:sz w:val="24"/>
          <w:szCs w:val="24"/>
        </w:rPr>
        <w:tab/>
        <w:t>H. Consejo Técnico. Acuerdo relativo a la Aprobación de los Costos Unitarios por Nivel de Atención Médica actualizadas al año 2021. México: Diario Oficial de la Federación, 2020.</w:t>
      </w:r>
    </w:p>
    <w:p w14:paraId="3D8EBCE7" w14:textId="77777777" w:rsidR="00CE34C2" w:rsidRPr="00CD0128" w:rsidRDefault="00CE34C2" w:rsidP="00210EA6">
      <w:pPr>
        <w:spacing w:line="360" w:lineRule="auto"/>
        <w:jc w:val="both"/>
        <w:rPr>
          <w:rFonts w:asciiTheme="majorHAnsi" w:hAnsiTheme="majorHAnsi" w:cstheme="majorHAnsi"/>
          <w:szCs w:val="24"/>
          <w:lang w:val="en-US"/>
        </w:rPr>
      </w:pPr>
      <w:r w:rsidRPr="00BE77D3">
        <w:rPr>
          <w:rFonts w:ascii="Times New Roman" w:hAnsi="Times New Roman" w:cs="Times New Roman"/>
          <w:b/>
          <w:sz w:val="24"/>
          <w:szCs w:val="24"/>
        </w:rPr>
        <w:fldChar w:fldCharType="end"/>
      </w:r>
    </w:p>
    <w:p w14:paraId="27F1C6E8" w14:textId="77777777" w:rsidR="00E01353" w:rsidRPr="00CD0128" w:rsidRDefault="00E01353" w:rsidP="00E01353">
      <w:pPr>
        <w:spacing w:line="360" w:lineRule="auto"/>
        <w:jc w:val="both"/>
        <w:rPr>
          <w:rFonts w:asciiTheme="majorHAnsi" w:hAnsiTheme="majorHAnsi" w:cstheme="majorHAnsi"/>
          <w:szCs w:val="24"/>
          <w:lang w:val="en-US"/>
        </w:rPr>
      </w:pPr>
    </w:p>
    <w:p w14:paraId="016875B9" w14:textId="77777777" w:rsidR="00BE55F8" w:rsidRPr="00CD0128" w:rsidRDefault="00BE55F8">
      <w:pPr>
        <w:rPr>
          <w:rFonts w:asciiTheme="majorHAnsi" w:hAnsiTheme="majorHAnsi" w:cstheme="majorHAnsi"/>
          <w:lang w:val="en-US"/>
        </w:rPr>
      </w:pPr>
    </w:p>
    <w:p w14:paraId="1F78D99B" w14:textId="77777777" w:rsidR="00BE55F8" w:rsidRPr="00CD0128" w:rsidRDefault="00BE55F8">
      <w:pPr>
        <w:rPr>
          <w:rFonts w:asciiTheme="majorHAnsi" w:hAnsiTheme="majorHAnsi" w:cstheme="majorHAnsi"/>
          <w:lang w:val="en-US"/>
        </w:rPr>
      </w:pPr>
    </w:p>
    <w:p w14:paraId="7A40C6E7" w14:textId="77777777" w:rsidR="00BE55F8" w:rsidRPr="00CD0128" w:rsidRDefault="00BE55F8">
      <w:pPr>
        <w:rPr>
          <w:rFonts w:asciiTheme="majorHAnsi" w:hAnsiTheme="majorHAnsi" w:cstheme="majorHAnsi"/>
          <w:lang w:val="en-US"/>
        </w:rPr>
      </w:pPr>
    </w:p>
    <w:p w14:paraId="221B8F15" w14:textId="77777777" w:rsidR="00BE55F8" w:rsidRPr="00CD0128" w:rsidRDefault="00BE55F8">
      <w:pPr>
        <w:rPr>
          <w:rFonts w:asciiTheme="majorHAnsi" w:hAnsiTheme="majorHAnsi" w:cstheme="majorHAnsi"/>
          <w:lang w:val="en-US"/>
        </w:rPr>
      </w:pPr>
    </w:p>
    <w:p w14:paraId="164CDDF1" w14:textId="77777777" w:rsidR="00BE55F8" w:rsidRPr="00CD0128" w:rsidRDefault="00BE55F8">
      <w:pPr>
        <w:rPr>
          <w:rFonts w:asciiTheme="majorHAnsi" w:hAnsiTheme="majorHAnsi" w:cstheme="majorHAnsi"/>
          <w:lang w:val="en-US"/>
        </w:rPr>
      </w:pPr>
    </w:p>
    <w:p w14:paraId="1DEB1AB4" w14:textId="77777777" w:rsidR="00BE55F8" w:rsidRPr="00CD0128" w:rsidRDefault="00BE55F8">
      <w:pPr>
        <w:rPr>
          <w:rFonts w:asciiTheme="majorHAnsi" w:hAnsiTheme="majorHAnsi" w:cstheme="majorHAnsi"/>
          <w:lang w:val="en-US"/>
        </w:rPr>
      </w:pPr>
    </w:p>
    <w:p w14:paraId="5F6C2F0D" w14:textId="77777777" w:rsidR="00BE55F8" w:rsidRPr="00CD0128" w:rsidRDefault="00BE55F8">
      <w:pPr>
        <w:rPr>
          <w:rFonts w:asciiTheme="majorHAnsi" w:hAnsiTheme="majorHAnsi" w:cstheme="majorHAnsi"/>
          <w:lang w:val="en-US"/>
        </w:rPr>
      </w:pPr>
    </w:p>
    <w:p w14:paraId="5455E063" w14:textId="77777777" w:rsidR="00BE55F8" w:rsidRPr="00CD0128" w:rsidRDefault="00BE55F8">
      <w:pPr>
        <w:rPr>
          <w:rFonts w:asciiTheme="majorHAnsi" w:hAnsiTheme="majorHAnsi" w:cstheme="majorHAnsi"/>
          <w:lang w:val="en-US"/>
        </w:rPr>
      </w:pPr>
    </w:p>
    <w:p w14:paraId="7D8E078F" w14:textId="77777777" w:rsidR="0066428F" w:rsidRPr="00C34690" w:rsidRDefault="00295EAA" w:rsidP="00C34690">
      <w:pPr>
        <w:rPr>
          <w:rFonts w:ascii="Times New Roman" w:hAnsi="Times New Roman" w:cs="Times New Roman"/>
          <w:b/>
          <w:sz w:val="26"/>
          <w:szCs w:val="26"/>
          <w:lang w:val="en-US"/>
        </w:rPr>
      </w:pPr>
      <w:r w:rsidRPr="00C34690">
        <w:rPr>
          <w:rFonts w:ascii="Times New Roman" w:hAnsi="Times New Roman" w:cs="Times New Roman"/>
          <w:b/>
          <w:sz w:val="26"/>
          <w:szCs w:val="26"/>
          <w:lang w:val="en-US"/>
        </w:rPr>
        <w:lastRenderedPageBreak/>
        <w:t>Appendix</w:t>
      </w:r>
    </w:p>
    <w:p w14:paraId="4CC4F1BC" w14:textId="77777777" w:rsidR="0066428F" w:rsidRDefault="0066428F" w:rsidP="008C5DEE">
      <w:pPr>
        <w:jc w:val="both"/>
        <w:rPr>
          <w:rFonts w:asciiTheme="majorHAnsi" w:hAnsiTheme="majorHAnsi" w:cstheme="majorHAnsi"/>
          <w:lang w:val="en-US"/>
        </w:rPr>
      </w:pPr>
    </w:p>
    <w:tbl>
      <w:tblPr>
        <w:tblW w:w="5960" w:type="dxa"/>
        <w:jc w:val="center"/>
        <w:tblCellMar>
          <w:left w:w="70" w:type="dxa"/>
          <w:right w:w="70" w:type="dxa"/>
        </w:tblCellMar>
        <w:tblLook w:val="04A0" w:firstRow="1" w:lastRow="0" w:firstColumn="1" w:lastColumn="0" w:noHBand="0" w:noVBand="1"/>
      </w:tblPr>
      <w:tblGrid>
        <w:gridCol w:w="4360"/>
        <w:gridCol w:w="1600"/>
      </w:tblGrid>
      <w:tr w:rsidR="00CE6778" w:rsidRPr="00D00851" w14:paraId="0A4C0453" w14:textId="77777777" w:rsidTr="00CE6778">
        <w:trPr>
          <w:trHeight w:val="300"/>
          <w:jc w:val="center"/>
        </w:trPr>
        <w:tc>
          <w:tcPr>
            <w:tcW w:w="59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7A8BA5"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t>Table 1: Parameter microsimulation model: Hospitalized Cohort</w:t>
            </w:r>
          </w:p>
        </w:tc>
      </w:tr>
      <w:tr w:rsidR="00CE6778" w:rsidRPr="00CE6778" w14:paraId="56A5625F" w14:textId="77777777" w:rsidTr="00CE6778">
        <w:trPr>
          <w:trHeight w:val="588"/>
          <w:jc w:val="center"/>
        </w:trPr>
        <w:tc>
          <w:tcPr>
            <w:tcW w:w="4360" w:type="dxa"/>
            <w:tcBorders>
              <w:top w:val="nil"/>
              <w:left w:val="single" w:sz="8" w:space="0" w:color="auto"/>
              <w:bottom w:val="single" w:sz="8" w:space="0" w:color="auto"/>
              <w:right w:val="nil"/>
            </w:tcBorders>
            <w:shd w:val="clear" w:color="auto" w:fill="auto"/>
            <w:noWrap/>
            <w:vAlign w:val="center"/>
            <w:hideMark/>
          </w:tcPr>
          <w:p w14:paraId="214E8D4A"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5D8F1F0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53C67FF7"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1BBBDC4"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3A6BC73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200,693</w:t>
            </w:r>
          </w:p>
        </w:tc>
      </w:tr>
      <w:tr w:rsidR="00CE6778" w:rsidRPr="00CE6778" w14:paraId="444D1894"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012811A8"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793A153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04C167E5"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5CB4C84B"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E74DFF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52177CA6" w14:textId="77777777" w:rsidTr="00CE6778">
        <w:trPr>
          <w:trHeight w:val="300"/>
          <w:jc w:val="center"/>
        </w:trPr>
        <w:tc>
          <w:tcPr>
            <w:tcW w:w="4360" w:type="dxa"/>
            <w:vMerge w:val="restart"/>
            <w:tcBorders>
              <w:top w:val="nil"/>
              <w:left w:val="single" w:sz="8" w:space="0" w:color="auto"/>
              <w:bottom w:val="nil"/>
              <w:right w:val="nil"/>
            </w:tcBorders>
            <w:shd w:val="clear" w:color="auto" w:fill="auto"/>
            <w:vAlign w:val="center"/>
            <w:hideMark/>
          </w:tcPr>
          <w:p w14:paraId="0ABB692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2BDB00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295D2D74" w14:textId="77777777" w:rsidTr="00CE6778">
        <w:trPr>
          <w:trHeight w:val="300"/>
          <w:jc w:val="center"/>
        </w:trPr>
        <w:tc>
          <w:tcPr>
            <w:tcW w:w="4360" w:type="dxa"/>
            <w:vMerge/>
            <w:tcBorders>
              <w:top w:val="nil"/>
              <w:left w:val="single" w:sz="8" w:space="0" w:color="auto"/>
              <w:bottom w:val="nil"/>
              <w:right w:val="nil"/>
            </w:tcBorders>
            <w:vAlign w:val="center"/>
            <w:hideMark/>
          </w:tcPr>
          <w:p w14:paraId="6A15C04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5F7F153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4052EA2" w14:textId="77777777" w:rsidTr="00CE6778">
        <w:trPr>
          <w:trHeight w:val="288"/>
          <w:jc w:val="center"/>
        </w:trPr>
        <w:tc>
          <w:tcPr>
            <w:tcW w:w="4360" w:type="dxa"/>
            <w:vMerge/>
            <w:tcBorders>
              <w:top w:val="nil"/>
              <w:left w:val="single" w:sz="8" w:space="0" w:color="auto"/>
              <w:bottom w:val="nil"/>
              <w:right w:val="nil"/>
            </w:tcBorders>
            <w:vAlign w:val="center"/>
            <w:hideMark/>
          </w:tcPr>
          <w:p w14:paraId="76A59281"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8F2571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79C6E5A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5DAC5AF"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54DE9354"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9423EF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E65970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7A5FD38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230A6396"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0D76D65D"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55D43032" w14:textId="77777777" w:rsidTr="00CE6778">
        <w:trPr>
          <w:trHeight w:val="816"/>
          <w:jc w:val="center"/>
        </w:trPr>
        <w:tc>
          <w:tcPr>
            <w:tcW w:w="4360" w:type="dxa"/>
            <w:tcBorders>
              <w:top w:val="nil"/>
              <w:left w:val="single" w:sz="8" w:space="0" w:color="auto"/>
              <w:bottom w:val="nil"/>
              <w:right w:val="nil"/>
            </w:tcBorders>
            <w:shd w:val="clear" w:color="auto" w:fill="auto"/>
            <w:noWrap/>
            <w:vAlign w:val="center"/>
            <w:hideMark/>
          </w:tcPr>
          <w:p w14:paraId="609B350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Hospitalized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3D4D341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1159</w:t>
            </w:r>
          </w:p>
        </w:tc>
      </w:tr>
      <w:tr w:rsidR="00CE6778" w:rsidRPr="00CE6778" w14:paraId="5A2F3C93"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4849BFD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50514E22"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1A2D4B4C"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133C584"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408943DF"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6AE5D2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noWrap/>
            <w:vAlign w:val="center"/>
            <w:hideMark/>
          </w:tcPr>
          <w:p w14:paraId="7A378F81"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$6,188.00</w:t>
            </w:r>
          </w:p>
        </w:tc>
      </w:tr>
      <w:tr w:rsidR="00CE6778" w:rsidRPr="00CE6778" w14:paraId="40C0CA9E"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6CFD8D2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nil"/>
              <w:left w:val="nil"/>
              <w:bottom w:val="nil"/>
              <w:right w:val="single" w:sz="8" w:space="0" w:color="auto"/>
            </w:tcBorders>
            <w:shd w:val="clear" w:color="auto" w:fill="auto"/>
            <w:noWrap/>
            <w:vAlign w:val="center"/>
            <w:hideMark/>
          </w:tcPr>
          <w:p w14:paraId="561D653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$3,672.00</w:t>
            </w:r>
          </w:p>
        </w:tc>
      </w:tr>
      <w:tr w:rsidR="00CE6778" w:rsidRPr="00CE6778" w14:paraId="46BD3122"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F29EED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7DA25D2B" w14:textId="77777777" w:rsidTr="00CE6778">
        <w:trPr>
          <w:trHeight w:val="804"/>
          <w:jc w:val="center"/>
        </w:trPr>
        <w:tc>
          <w:tcPr>
            <w:tcW w:w="4360" w:type="dxa"/>
            <w:tcBorders>
              <w:top w:val="nil"/>
              <w:left w:val="single" w:sz="8" w:space="0" w:color="auto"/>
              <w:bottom w:val="nil"/>
              <w:right w:val="nil"/>
            </w:tcBorders>
            <w:shd w:val="clear" w:color="auto" w:fill="auto"/>
            <w:noWrap/>
            <w:vAlign w:val="center"/>
            <w:hideMark/>
          </w:tcPr>
          <w:p w14:paraId="6312BC9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vAlign w:val="center"/>
            <w:hideMark/>
          </w:tcPr>
          <w:p w14:paraId="60D8F0F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0.73,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0.17</w:t>
            </w:r>
          </w:p>
        </w:tc>
      </w:tr>
      <w:tr w:rsidR="00CE6778" w:rsidRPr="00CE6778" w14:paraId="5874AB83" w14:textId="77777777" w:rsidTr="00CE6778">
        <w:trPr>
          <w:trHeight w:val="804"/>
          <w:jc w:val="center"/>
        </w:trPr>
        <w:tc>
          <w:tcPr>
            <w:tcW w:w="4360" w:type="dxa"/>
            <w:tcBorders>
              <w:top w:val="single" w:sz="4" w:space="0" w:color="auto"/>
              <w:left w:val="single" w:sz="8" w:space="0" w:color="auto"/>
              <w:bottom w:val="nil"/>
              <w:right w:val="nil"/>
            </w:tcBorders>
            <w:shd w:val="clear" w:color="auto" w:fill="auto"/>
            <w:noWrap/>
            <w:vAlign w:val="center"/>
            <w:hideMark/>
          </w:tcPr>
          <w:p w14:paraId="58DD487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single" w:sz="4" w:space="0" w:color="auto"/>
              <w:left w:val="nil"/>
              <w:bottom w:val="nil"/>
              <w:right w:val="single" w:sz="8" w:space="0" w:color="auto"/>
            </w:tcBorders>
            <w:shd w:val="clear" w:color="auto" w:fill="auto"/>
            <w:vAlign w:val="center"/>
            <w:hideMark/>
          </w:tcPr>
          <w:p w14:paraId="3C31AADD"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0.65,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0.26</w:t>
            </w:r>
          </w:p>
        </w:tc>
      </w:tr>
      <w:tr w:rsidR="00CE6778" w:rsidRPr="00D00851" w14:paraId="7521A751" w14:textId="77777777" w:rsidTr="00CE6778">
        <w:trPr>
          <w:trHeight w:val="300"/>
          <w:jc w:val="center"/>
        </w:trPr>
        <w:tc>
          <w:tcPr>
            <w:tcW w:w="596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0EE4A885"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271CC6B0" w14:textId="77777777" w:rsidR="006239E6" w:rsidRDefault="006239E6" w:rsidP="008C5DEE">
      <w:pPr>
        <w:jc w:val="both"/>
        <w:rPr>
          <w:rFonts w:asciiTheme="majorHAnsi" w:hAnsiTheme="majorHAnsi" w:cstheme="majorHAnsi"/>
          <w:lang w:val="en-US"/>
        </w:rPr>
      </w:pPr>
    </w:p>
    <w:p w14:paraId="15FF15F2" w14:textId="77777777" w:rsidR="00CE6778" w:rsidRDefault="00CE6778" w:rsidP="008C5DEE">
      <w:pPr>
        <w:jc w:val="both"/>
        <w:rPr>
          <w:rFonts w:asciiTheme="majorHAnsi" w:hAnsiTheme="majorHAnsi" w:cstheme="majorHAnsi"/>
          <w:lang w:val="en-US"/>
        </w:rPr>
      </w:pPr>
    </w:p>
    <w:p w14:paraId="75F9ADBE" w14:textId="77777777" w:rsidR="00CE6778" w:rsidRDefault="00CE6778" w:rsidP="008C5DEE">
      <w:pPr>
        <w:jc w:val="both"/>
        <w:rPr>
          <w:rFonts w:asciiTheme="majorHAnsi" w:hAnsiTheme="majorHAnsi" w:cstheme="majorHAnsi"/>
          <w:lang w:val="en-US"/>
        </w:rPr>
      </w:pPr>
    </w:p>
    <w:p w14:paraId="068B4125" w14:textId="77777777" w:rsidR="00CE6778" w:rsidRDefault="00CE6778" w:rsidP="008C5DEE">
      <w:pPr>
        <w:jc w:val="both"/>
        <w:rPr>
          <w:rFonts w:asciiTheme="majorHAnsi" w:hAnsiTheme="majorHAnsi" w:cstheme="majorHAnsi"/>
          <w:lang w:val="en-US"/>
        </w:rPr>
      </w:pPr>
    </w:p>
    <w:p w14:paraId="274EEA4E" w14:textId="77777777" w:rsidR="00CE6778" w:rsidRDefault="00CE6778" w:rsidP="008C5DEE">
      <w:pPr>
        <w:jc w:val="both"/>
        <w:rPr>
          <w:rFonts w:asciiTheme="majorHAnsi" w:hAnsiTheme="majorHAnsi" w:cstheme="majorHAnsi"/>
          <w:lang w:val="en-US"/>
        </w:rPr>
      </w:pPr>
    </w:p>
    <w:p w14:paraId="197F7F37" w14:textId="77777777" w:rsidR="00CE6778" w:rsidRDefault="00CE6778" w:rsidP="008C5DEE">
      <w:pPr>
        <w:jc w:val="both"/>
        <w:rPr>
          <w:rFonts w:asciiTheme="majorHAnsi" w:hAnsiTheme="majorHAnsi" w:cstheme="majorHAnsi"/>
          <w:lang w:val="en-US"/>
        </w:rPr>
      </w:pPr>
    </w:p>
    <w:p w14:paraId="4B402264" w14:textId="77777777" w:rsidR="00CE6778" w:rsidRDefault="00CE6778" w:rsidP="008C5DEE">
      <w:pPr>
        <w:jc w:val="both"/>
        <w:rPr>
          <w:rFonts w:asciiTheme="majorHAnsi" w:hAnsiTheme="majorHAnsi" w:cstheme="majorHAnsi"/>
          <w:lang w:val="en-US"/>
        </w:rPr>
      </w:pPr>
    </w:p>
    <w:p w14:paraId="7674461E" w14:textId="77777777" w:rsidR="00CE6778" w:rsidRDefault="00CE6778" w:rsidP="008C5DEE">
      <w:pPr>
        <w:jc w:val="both"/>
        <w:rPr>
          <w:rFonts w:asciiTheme="majorHAnsi" w:hAnsiTheme="majorHAnsi" w:cstheme="majorHAnsi"/>
          <w:lang w:val="en-US"/>
        </w:rPr>
      </w:pPr>
    </w:p>
    <w:tbl>
      <w:tblPr>
        <w:tblW w:w="5980" w:type="dxa"/>
        <w:jc w:val="center"/>
        <w:tblCellMar>
          <w:left w:w="70" w:type="dxa"/>
          <w:right w:w="70" w:type="dxa"/>
        </w:tblCellMar>
        <w:tblLook w:val="04A0" w:firstRow="1" w:lastRow="0" w:firstColumn="1" w:lastColumn="0" w:noHBand="0" w:noVBand="1"/>
      </w:tblPr>
      <w:tblGrid>
        <w:gridCol w:w="4380"/>
        <w:gridCol w:w="1600"/>
      </w:tblGrid>
      <w:tr w:rsidR="00CE6778" w:rsidRPr="00D00851" w14:paraId="1C4A4FAD" w14:textId="77777777" w:rsidTr="00CE6778">
        <w:trPr>
          <w:trHeight w:val="555"/>
          <w:jc w:val="center"/>
        </w:trPr>
        <w:tc>
          <w:tcPr>
            <w:tcW w:w="5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B2ED6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lastRenderedPageBreak/>
              <w:t>Table 2: Parameter microsimulation model: Intubated Cohort</w:t>
            </w:r>
          </w:p>
        </w:tc>
      </w:tr>
      <w:tr w:rsidR="00CE6778" w:rsidRPr="00CE6778" w14:paraId="62DD049A" w14:textId="77777777" w:rsidTr="00CE6778">
        <w:trPr>
          <w:trHeight w:val="288"/>
          <w:jc w:val="center"/>
        </w:trPr>
        <w:tc>
          <w:tcPr>
            <w:tcW w:w="4380" w:type="dxa"/>
            <w:tcBorders>
              <w:top w:val="nil"/>
              <w:left w:val="single" w:sz="8" w:space="0" w:color="auto"/>
              <w:bottom w:val="single" w:sz="8" w:space="0" w:color="auto"/>
              <w:right w:val="nil"/>
            </w:tcBorders>
            <w:shd w:val="clear" w:color="auto" w:fill="auto"/>
            <w:noWrap/>
            <w:vAlign w:val="center"/>
            <w:hideMark/>
          </w:tcPr>
          <w:p w14:paraId="69DF6FB8"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3BCDD7CF"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471C1A63"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54067112"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162C935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38,884</w:t>
            </w:r>
          </w:p>
        </w:tc>
      </w:tr>
      <w:tr w:rsidR="00CE6778" w:rsidRPr="00CE6778" w14:paraId="082F6901"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C2D15E5"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08ADA21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6877FA97"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DDC0463"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CA1063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4BDE1D20" w14:textId="77777777" w:rsidTr="00CE6778">
        <w:trPr>
          <w:trHeight w:val="288"/>
          <w:jc w:val="center"/>
        </w:trPr>
        <w:tc>
          <w:tcPr>
            <w:tcW w:w="4380" w:type="dxa"/>
            <w:vMerge w:val="restart"/>
            <w:tcBorders>
              <w:top w:val="nil"/>
              <w:left w:val="single" w:sz="8" w:space="0" w:color="auto"/>
              <w:bottom w:val="nil"/>
              <w:right w:val="nil"/>
            </w:tcBorders>
            <w:shd w:val="clear" w:color="auto" w:fill="auto"/>
            <w:vAlign w:val="center"/>
            <w:hideMark/>
          </w:tcPr>
          <w:p w14:paraId="5DD55CCD"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D561E8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0104DEAF" w14:textId="77777777" w:rsidTr="00CE6778">
        <w:trPr>
          <w:trHeight w:val="288"/>
          <w:jc w:val="center"/>
        </w:trPr>
        <w:tc>
          <w:tcPr>
            <w:tcW w:w="4380" w:type="dxa"/>
            <w:vMerge/>
            <w:tcBorders>
              <w:top w:val="nil"/>
              <w:left w:val="single" w:sz="8" w:space="0" w:color="auto"/>
              <w:bottom w:val="nil"/>
              <w:right w:val="nil"/>
            </w:tcBorders>
            <w:vAlign w:val="center"/>
            <w:hideMark/>
          </w:tcPr>
          <w:p w14:paraId="231026A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3DA86A5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7CD3A68" w14:textId="77777777" w:rsidTr="00CE6778">
        <w:trPr>
          <w:trHeight w:val="288"/>
          <w:jc w:val="center"/>
        </w:trPr>
        <w:tc>
          <w:tcPr>
            <w:tcW w:w="4380" w:type="dxa"/>
            <w:vMerge/>
            <w:tcBorders>
              <w:top w:val="nil"/>
              <w:left w:val="single" w:sz="8" w:space="0" w:color="auto"/>
              <w:bottom w:val="nil"/>
              <w:right w:val="nil"/>
            </w:tcBorders>
            <w:vAlign w:val="center"/>
            <w:hideMark/>
          </w:tcPr>
          <w:p w14:paraId="32DF86D6"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444A07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502CEC78"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37466DE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23F3847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68D5FCCF"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78966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3B2DD87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E1E39AC"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450782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3D865B54" w14:textId="77777777" w:rsidTr="00CE6778">
        <w:trPr>
          <w:trHeight w:val="816"/>
          <w:jc w:val="center"/>
        </w:trPr>
        <w:tc>
          <w:tcPr>
            <w:tcW w:w="4380" w:type="dxa"/>
            <w:tcBorders>
              <w:top w:val="nil"/>
              <w:left w:val="single" w:sz="8" w:space="0" w:color="auto"/>
              <w:bottom w:val="nil"/>
              <w:right w:val="nil"/>
            </w:tcBorders>
            <w:shd w:val="clear" w:color="auto" w:fill="auto"/>
            <w:noWrap/>
            <w:vAlign w:val="center"/>
            <w:hideMark/>
          </w:tcPr>
          <w:p w14:paraId="78975CA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Intubated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61CAD62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5518.87</w:t>
            </w:r>
          </w:p>
        </w:tc>
      </w:tr>
      <w:tr w:rsidR="00CE6778" w:rsidRPr="00CE6778" w14:paraId="6CAE83AC"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6A721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1CA7CEA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222EFCC1"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DFE5C7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6A35DFB9"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7FA34DC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noWrap/>
            <w:vAlign w:val="center"/>
            <w:hideMark/>
          </w:tcPr>
          <w:p w14:paraId="36EAD68E"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$4</w:t>
            </w:r>
          </w:p>
        </w:tc>
      </w:tr>
      <w:tr w:rsidR="00CE6778" w:rsidRPr="00CE6778" w14:paraId="0C811A06"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FD4A9C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6BFEE48A" w14:textId="77777777" w:rsidTr="00CE6778">
        <w:trPr>
          <w:trHeight w:val="804"/>
          <w:jc w:val="center"/>
        </w:trPr>
        <w:tc>
          <w:tcPr>
            <w:tcW w:w="4380" w:type="dxa"/>
            <w:tcBorders>
              <w:top w:val="nil"/>
              <w:left w:val="single" w:sz="8" w:space="0" w:color="auto"/>
              <w:bottom w:val="nil"/>
              <w:right w:val="nil"/>
            </w:tcBorders>
            <w:shd w:val="clear" w:color="auto" w:fill="auto"/>
            <w:noWrap/>
            <w:vAlign w:val="center"/>
            <w:hideMark/>
          </w:tcPr>
          <w:p w14:paraId="4FD0018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vAlign w:val="center"/>
            <w:hideMark/>
          </w:tcPr>
          <w:p w14:paraId="79D7EF2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0.64,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0.11</w:t>
            </w:r>
          </w:p>
        </w:tc>
      </w:tr>
      <w:tr w:rsidR="00CE6778" w:rsidRPr="00D00851" w14:paraId="081297DC" w14:textId="77777777" w:rsidTr="00CE6778">
        <w:trPr>
          <w:trHeight w:val="300"/>
          <w:jc w:val="center"/>
        </w:trPr>
        <w:tc>
          <w:tcPr>
            <w:tcW w:w="598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2C926AA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4C588AD1" w14:textId="77777777" w:rsidR="00CE6778" w:rsidRDefault="00CE6778" w:rsidP="008C5DEE">
      <w:pPr>
        <w:jc w:val="both"/>
        <w:rPr>
          <w:rFonts w:asciiTheme="majorHAnsi" w:hAnsiTheme="majorHAnsi" w:cstheme="majorHAnsi"/>
          <w:lang w:val="en-US"/>
        </w:rPr>
      </w:pPr>
    </w:p>
    <w:p w14:paraId="7BD26118" w14:textId="77777777" w:rsidR="006239E6" w:rsidRDefault="006239E6" w:rsidP="008C5DEE">
      <w:pPr>
        <w:jc w:val="both"/>
        <w:rPr>
          <w:rFonts w:asciiTheme="majorHAnsi" w:hAnsiTheme="majorHAnsi" w:cstheme="majorHAnsi"/>
          <w:lang w:val="en-US"/>
        </w:rPr>
      </w:pPr>
    </w:p>
    <w:p w14:paraId="50E3C882" w14:textId="77777777" w:rsidR="006239E6" w:rsidRDefault="006239E6" w:rsidP="008C5DEE">
      <w:pPr>
        <w:jc w:val="both"/>
        <w:rPr>
          <w:rFonts w:asciiTheme="majorHAnsi" w:hAnsiTheme="majorHAnsi" w:cstheme="majorHAnsi"/>
          <w:lang w:val="en-US"/>
        </w:rPr>
      </w:pPr>
    </w:p>
    <w:p w14:paraId="4D90078E" w14:textId="77777777" w:rsidR="006239E6" w:rsidRDefault="006239E6" w:rsidP="008C5DEE">
      <w:pPr>
        <w:jc w:val="both"/>
        <w:rPr>
          <w:rFonts w:asciiTheme="majorHAnsi" w:hAnsiTheme="majorHAnsi" w:cstheme="majorHAnsi"/>
          <w:lang w:val="en-US"/>
        </w:rPr>
      </w:pPr>
    </w:p>
    <w:p w14:paraId="297EB4BE" w14:textId="77777777" w:rsidR="006239E6" w:rsidRDefault="006239E6" w:rsidP="008C5DEE">
      <w:pPr>
        <w:jc w:val="both"/>
        <w:rPr>
          <w:rFonts w:asciiTheme="majorHAnsi" w:hAnsiTheme="majorHAnsi" w:cstheme="majorHAnsi"/>
          <w:lang w:val="en-US"/>
        </w:rPr>
      </w:pPr>
    </w:p>
    <w:p w14:paraId="7CE8B4E9" w14:textId="77777777" w:rsidR="006239E6" w:rsidRDefault="006239E6" w:rsidP="008C5DEE">
      <w:pPr>
        <w:jc w:val="both"/>
        <w:rPr>
          <w:rFonts w:asciiTheme="majorHAnsi" w:hAnsiTheme="majorHAnsi" w:cstheme="majorHAnsi"/>
          <w:lang w:val="en-US"/>
        </w:rPr>
      </w:pPr>
    </w:p>
    <w:p w14:paraId="06715153" w14:textId="77777777" w:rsidR="006239E6" w:rsidRDefault="006239E6" w:rsidP="008C5DEE">
      <w:pPr>
        <w:jc w:val="both"/>
        <w:rPr>
          <w:rFonts w:asciiTheme="majorHAnsi" w:hAnsiTheme="majorHAnsi" w:cstheme="majorHAnsi"/>
          <w:lang w:val="en-US"/>
        </w:rPr>
      </w:pPr>
    </w:p>
    <w:p w14:paraId="4449883C" w14:textId="77777777" w:rsidR="006239E6" w:rsidRDefault="006239E6" w:rsidP="008C5DEE">
      <w:pPr>
        <w:jc w:val="both"/>
        <w:rPr>
          <w:rFonts w:asciiTheme="majorHAnsi" w:hAnsiTheme="majorHAnsi" w:cstheme="majorHAnsi"/>
          <w:lang w:val="en-US"/>
        </w:rPr>
      </w:pPr>
    </w:p>
    <w:p w14:paraId="53FC50A5" w14:textId="77777777" w:rsidR="006239E6" w:rsidRDefault="006239E6" w:rsidP="008C5DEE">
      <w:pPr>
        <w:jc w:val="both"/>
        <w:rPr>
          <w:rFonts w:asciiTheme="majorHAnsi" w:hAnsiTheme="majorHAnsi" w:cstheme="majorHAnsi"/>
          <w:lang w:val="en-US"/>
        </w:rPr>
      </w:pPr>
    </w:p>
    <w:p w14:paraId="11AEA488" w14:textId="77777777" w:rsidR="0066428F" w:rsidRDefault="0066428F" w:rsidP="008C5DEE">
      <w:pPr>
        <w:jc w:val="both"/>
        <w:rPr>
          <w:rFonts w:asciiTheme="majorHAnsi" w:hAnsiTheme="majorHAnsi" w:cstheme="majorHAnsi"/>
          <w:lang w:val="en-US"/>
        </w:rPr>
      </w:pPr>
    </w:p>
    <w:p w14:paraId="73EAC008" w14:textId="77777777" w:rsidR="0066428F" w:rsidRPr="00395A7F" w:rsidRDefault="0066428F" w:rsidP="008C5DEE">
      <w:pPr>
        <w:jc w:val="both"/>
        <w:rPr>
          <w:rFonts w:asciiTheme="majorHAnsi" w:hAnsiTheme="majorHAnsi" w:cstheme="majorHAnsi"/>
          <w:lang w:val="en-US"/>
        </w:rPr>
      </w:pPr>
    </w:p>
    <w:sectPr w:rsidR="0066428F" w:rsidRPr="00395A7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remy Goldhaber-Fiebert" w:date="2021-04-15T12:49:00Z" w:initials="JG">
    <w:p w14:paraId="234C393F" w14:textId="26567A1C" w:rsidR="00D00851" w:rsidRPr="00D00851" w:rsidRDefault="00D00851">
      <w:pPr>
        <w:pStyle w:val="Textocomentario"/>
        <w:rPr>
          <w:lang w:val="en-US"/>
        </w:rPr>
      </w:pPr>
      <w:r w:rsidRPr="00D00851">
        <w:rPr>
          <w:lang w:val="en-US"/>
        </w:rPr>
        <w:t>Replace with “</w:t>
      </w:r>
      <w:r>
        <w:rPr>
          <w:rStyle w:val="Refdecomentario"/>
        </w:rPr>
        <w:annotationRef/>
      </w:r>
      <w:r w:rsidRPr="00D00851">
        <w:rPr>
          <w:lang w:val="en-US"/>
        </w:rPr>
        <w:t>this outcome”? or do you have another intended meaning?</w:t>
      </w:r>
    </w:p>
  </w:comment>
  <w:comment w:id="1" w:author="Jeremy Goldhaber-Fiebert" w:date="2021-04-15T12:50:00Z" w:initials="JG">
    <w:p w14:paraId="31662A2C" w14:textId="63D07992" w:rsidR="00D00851" w:rsidRPr="00D00851" w:rsidRDefault="00D00851">
      <w:pPr>
        <w:pStyle w:val="Textocomentario"/>
        <w:rPr>
          <w:lang w:val="en-US"/>
        </w:rPr>
      </w:pPr>
      <w:r>
        <w:rPr>
          <w:rStyle w:val="Refdecomentario"/>
        </w:rPr>
        <w:annotationRef/>
      </w:r>
      <w:r w:rsidRPr="00D00851">
        <w:rPr>
          <w:lang w:val="en-US"/>
        </w:rPr>
        <w:t xml:space="preserve">Do you mean for </w:t>
      </w:r>
      <w:proofErr w:type="spellStart"/>
      <w:r w:rsidRPr="00D00851">
        <w:rPr>
          <w:lang w:val="en-US"/>
        </w:rPr>
        <w:t>mexico</w:t>
      </w:r>
      <w:proofErr w:type="spellEnd"/>
      <w:r w:rsidRPr="00D00851">
        <w:rPr>
          <w:lang w:val="en-US"/>
        </w:rPr>
        <w:t xml:space="preserve"> specifically because a number of studies have described excess deaths compared to previous years that they attribute to COVID including some </w:t>
      </w:r>
      <w:proofErr w:type="spellStart"/>
      <w:r w:rsidRPr="00D00851">
        <w:rPr>
          <w:lang w:val="en-US"/>
        </w:rPr>
        <w:t>publishd</w:t>
      </w:r>
      <w:proofErr w:type="spellEnd"/>
      <w:r w:rsidRPr="00D00851">
        <w:rPr>
          <w:lang w:val="en-US"/>
        </w:rPr>
        <w:t xml:space="preserve"> in JAMA I </w:t>
      </w:r>
      <w:proofErr w:type="gramStart"/>
      <w:r w:rsidRPr="00D00851">
        <w:rPr>
          <w:lang w:val="en-US"/>
        </w:rPr>
        <w:t>believe.</w:t>
      </w:r>
      <w:proofErr w:type="gramEnd"/>
      <w:r w:rsidRPr="00D00851">
        <w:rPr>
          <w:lang w:val="en-US"/>
        </w:rPr>
        <w:t xml:space="preserve"> I think you want this sentence to be something like “To date, no studies have estimated Mexico’s excess mortality due to Covid-19 and then used such estimates to evaluate the effectiveness of various Covid-19 strategies.”</w:t>
      </w:r>
    </w:p>
  </w:comment>
  <w:comment w:id="2" w:author="Jeremy Goldhaber-Fiebert" w:date="2021-04-15T12:53:00Z" w:initials="JG">
    <w:p w14:paraId="137963EE" w14:textId="5FE8C70A" w:rsidR="00D00851" w:rsidRPr="00D00851" w:rsidRDefault="00D00851">
      <w:pPr>
        <w:pStyle w:val="Textocomentario"/>
        <w:rPr>
          <w:lang w:val="en-US"/>
        </w:rPr>
      </w:pPr>
      <w:r>
        <w:rPr>
          <w:rStyle w:val="Refdecomentario"/>
        </w:rPr>
        <w:annotationRef/>
      </w:r>
      <w:r w:rsidRPr="00D00851">
        <w:rPr>
          <w:lang w:val="en-US"/>
        </w:rPr>
        <w:t xml:space="preserve">Given my suggested replacement for the previous sentence I might shorten this to: “An important advantage of this </w:t>
      </w:r>
      <w:proofErr w:type="spellStart"/>
      <w:r w:rsidRPr="00D00851">
        <w:rPr>
          <w:lang w:val="en-US"/>
        </w:rPr>
        <w:t>approahc</w:t>
      </w:r>
      <w:proofErr w:type="spellEnd"/>
      <w:r w:rsidRPr="00D00851">
        <w:rPr>
          <w:lang w:val="en-US"/>
        </w:rPr>
        <w:t xml:space="preserve"> is that it allows the analysis of policies that have not been implemented and hence supports pro-active decision making and planning”</w:t>
      </w:r>
    </w:p>
  </w:comment>
  <w:comment w:id="3" w:author="Jeremy Goldhaber-Fiebert" w:date="2021-04-15T12:55:00Z" w:initials="JG">
    <w:p w14:paraId="74AE2920" w14:textId="0E24A639" w:rsidR="00D00851" w:rsidRPr="00D00851" w:rsidRDefault="00D00851">
      <w:pPr>
        <w:pStyle w:val="Textocomentario"/>
        <w:rPr>
          <w:lang w:val="en-US"/>
        </w:rPr>
      </w:pPr>
      <w:r>
        <w:rPr>
          <w:rStyle w:val="Refdecomentario"/>
        </w:rPr>
        <w:annotationRef/>
      </w:r>
      <w:r w:rsidRPr="00D00851">
        <w:rPr>
          <w:lang w:val="en-US"/>
        </w:rPr>
        <w:t>A Wise mentor of mine once said to focus first on the effects in the context of Health since that is what Health and medical journals care most about … and for other reasons</w:t>
      </w:r>
    </w:p>
  </w:comment>
  <w:comment w:id="4" w:author="Jeremy Goldhaber-Fiebert" w:date="2021-04-15T12:56:00Z" w:initials="JG">
    <w:p w14:paraId="6946C768" w14:textId="35774B7F" w:rsidR="00D00851" w:rsidRPr="00D00851" w:rsidRDefault="00D00851">
      <w:pPr>
        <w:pStyle w:val="Textocomentario"/>
        <w:rPr>
          <w:lang w:val="en-US"/>
        </w:rPr>
      </w:pPr>
      <w:r>
        <w:rPr>
          <w:rStyle w:val="Refdecomentario"/>
        </w:rPr>
        <w:annotationRef/>
      </w:r>
      <w:r w:rsidRPr="00D00851">
        <w:rPr>
          <w:lang w:val="en-US"/>
        </w:rPr>
        <w:t xml:space="preserve">For a journal article this would typically not be in the Introduction but rather </w:t>
      </w:r>
      <w:proofErr w:type="spellStart"/>
      <w:r w:rsidRPr="00D00851">
        <w:rPr>
          <w:lang w:val="en-US"/>
        </w:rPr>
        <w:t>towars</w:t>
      </w:r>
      <w:proofErr w:type="spellEnd"/>
      <w:r w:rsidRPr="00D00851">
        <w:rPr>
          <w:lang w:val="en-US"/>
        </w:rPr>
        <w:t xml:space="preserve"> the end of the Methods section</w:t>
      </w:r>
    </w:p>
  </w:comment>
  <w:comment w:id="5" w:author="Jeremy Goldhaber-Fiebert" w:date="2021-04-15T13:47:00Z" w:initials="JG">
    <w:p w14:paraId="4E808268" w14:textId="1A1D3E3E" w:rsidR="00D00851" w:rsidRPr="00D00851" w:rsidRDefault="00D00851">
      <w:pPr>
        <w:pStyle w:val="Textocomentario"/>
        <w:rPr>
          <w:lang w:val="en-US"/>
        </w:rPr>
      </w:pPr>
      <w:r>
        <w:rPr>
          <w:rStyle w:val="Refdecomentario"/>
        </w:rPr>
        <w:annotationRef/>
      </w:r>
      <w:r w:rsidRPr="00D00851">
        <w:rPr>
          <w:lang w:val="en-US"/>
        </w:rPr>
        <w:t>Delete?</w:t>
      </w:r>
    </w:p>
  </w:comment>
  <w:comment w:id="6" w:author="Jeremy Goldhaber-Fiebert" w:date="2021-04-15T13:48:00Z" w:initials="JG">
    <w:p w14:paraId="6EE99574" w14:textId="73B5968E" w:rsidR="00D00851" w:rsidRPr="00D00851" w:rsidRDefault="00D00851">
      <w:pPr>
        <w:pStyle w:val="Textocomentario"/>
        <w:rPr>
          <w:lang w:val="en-US"/>
        </w:rPr>
      </w:pPr>
      <w:r>
        <w:rPr>
          <w:rStyle w:val="Refdecomentario"/>
        </w:rPr>
        <w:annotationRef/>
      </w:r>
      <w:r w:rsidRPr="00D00851">
        <w:rPr>
          <w:lang w:val="en-US"/>
        </w:rPr>
        <w:t>I think you can delete this as well.</w:t>
      </w:r>
    </w:p>
  </w:comment>
  <w:comment w:id="7" w:author="Jeremy Goldhaber-Fiebert" w:date="2021-04-15T13:49:00Z" w:initials="JG">
    <w:p w14:paraId="2C6C31D4" w14:textId="7AF60292" w:rsidR="00D00851" w:rsidRPr="00D00851" w:rsidRDefault="00D00851">
      <w:pPr>
        <w:pStyle w:val="Textocomentario"/>
        <w:rPr>
          <w:lang w:val="en-US"/>
        </w:rPr>
      </w:pPr>
      <w:r>
        <w:rPr>
          <w:rStyle w:val="Refdecomentario"/>
        </w:rPr>
        <w:annotationRef/>
      </w:r>
      <w:r w:rsidRPr="00D00851">
        <w:rPr>
          <w:lang w:val="en-US"/>
        </w:rPr>
        <w:t>Please check that my edits are accurate</w:t>
      </w:r>
    </w:p>
  </w:comment>
  <w:comment w:id="11" w:author="Jeremy Goldhaber-Fiebert" w:date="2021-04-15T13:52:00Z" w:initials="JG">
    <w:p w14:paraId="7410CB3A" w14:textId="47896B15" w:rsidR="00D00851" w:rsidRPr="00D00851" w:rsidRDefault="00D00851">
      <w:pPr>
        <w:pStyle w:val="Textocomentario"/>
        <w:rPr>
          <w:lang w:val="en-US"/>
        </w:rPr>
      </w:pPr>
      <w:r>
        <w:rPr>
          <w:rStyle w:val="Refdecomentario"/>
        </w:rPr>
        <w:annotationRef/>
      </w:r>
      <w:r w:rsidRPr="00D00851">
        <w:rPr>
          <w:lang w:val="en-US"/>
        </w:rPr>
        <w:t>I think you actually mean “were intubated”</w:t>
      </w:r>
    </w:p>
  </w:comment>
  <w:comment w:id="12" w:author="Jeremy Goldhaber-Fiebert" w:date="2021-04-15T13:56:00Z" w:initials="JG">
    <w:p w14:paraId="2011B3A0" w14:textId="2AF6C099" w:rsidR="00D00851" w:rsidRPr="00D00851" w:rsidRDefault="00D00851">
      <w:pPr>
        <w:pStyle w:val="Textocomentario"/>
        <w:rPr>
          <w:lang w:val="en-US"/>
        </w:rPr>
      </w:pPr>
      <w:r>
        <w:rPr>
          <w:rStyle w:val="Refdecomentario"/>
        </w:rPr>
        <w:annotationRef/>
      </w:r>
      <w:r w:rsidRPr="00D00851">
        <w:rPr>
          <w:lang w:val="en-US"/>
        </w:rPr>
        <w:t>Not sure what this term means here?</w:t>
      </w:r>
    </w:p>
  </w:comment>
  <w:comment w:id="13" w:author="Jeremy Goldhaber-Fiebert" w:date="2021-04-15T13:59:00Z" w:initials="JG">
    <w:p w14:paraId="7A288766" w14:textId="41F16A15" w:rsidR="00D00851" w:rsidRPr="00D00851" w:rsidRDefault="00D00851">
      <w:pPr>
        <w:pStyle w:val="Textocomentario"/>
        <w:rPr>
          <w:lang w:val="en-US"/>
        </w:rPr>
      </w:pPr>
      <w:r w:rsidRPr="00D00851">
        <w:rPr>
          <w:lang w:val="en-US"/>
        </w:rPr>
        <w:t>“</w:t>
      </w:r>
      <w:r>
        <w:rPr>
          <w:rStyle w:val="Refdecomentario"/>
        </w:rPr>
        <w:annotationRef/>
      </w:r>
      <w:r w:rsidRPr="00D00851">
        <w:rPr>
          <w:lang w:val="en-US"/>
        </w:rPr>
        <w:t>an otherwise similar cohort in the generally population”?</w:t>
      </w:r>
    </w:p>
  </w:comment>
  <w:comment w:id="14" w:author="Jeremy Goldhaber-Fiebert" w:date="2021-04-15T14:08:00Z" w:initials="JG">
    <w:p w14:paraId="5A20C121" w14:textId="29CE68B4" w:rsidR="00D00851" w:rsidRPr="00D00851" w:rsidRDefault="00D00851">
      <w:pPr>
        <w:pStyle w:val="Textocomentario"/>
        <w:rPr>
          <w:lang w:val="en-US"/>
        </w:rPr>
      </w:pPr>
      <w:r>
        <w:rPr>
          <w:rStyle w:val="Refdecomentario"/>
        </w:rPr>
        <w:annotationRef/>
      </w:r>
      <w:r w:rsidRPr="00D00851">
        <w:rPr>
          <w:lang w:val="en-US"/>
        </w:rPr>
        <w:t>I think you need a sentence either before or after this sentence which states how you go from the S(t)’s to the lambda(t)’s</w:t>
      </w:r>
    </w:p>
  </w:comment>
  <w:comment w:id="15" w:author="Jeremy Goldhaber-Fiebert" w:date="2021-04-15T14:02:00Z" w:initials="JG">
    <w:p w14:paraId="39E7853D" w14:textId="77777777" w:rsidR="00D00851" w:rsidRPr="00D00851" w:rsidRDefault="00D00851">
      <w:pPr>
        <w:pStyle w:val="Textocomentario"/>
        <w:rPr>
          <w:lang w:val="en-US"/>
        </w:rPr>
      </w:pPr>
      <w:r>
        <w:rPr>
          <w:rStyle w:val="Refdecomentario"/>
        </w:rPr>
        <w:annotationRef/>
      </w:r>
      <w:r w:rsidRPr="00D00851">
        <w:rPr>
          <w:lang w:val="en-US"/>
        </w:rPr>
        <w:t xml:space="preserve">Where do the </w:t>
      </w:r>
      <w:proofErr w:type="spellStart"/>
      <w:r w:rsidRPr="00D00851">
        <w:rPr>
          <w:lang w:val="en-US"/>
        </w:rPr>
        <w:t>i</w:t>
      </w:r>
      <w:proofErr w:type="spellEnd"/>
      <w:r w:rsidRPr="00D00851">
        <w:rPr>
          <w:lang w:val="en-US"/>
        </w:rPr>
        <w:t xml:space="preserve"> subscripts come from here?</w:t>
      </w:r>
    </w:p>
    <w:p w14:paraId="52C25B2C" w14:textId="77777777" w:rsidR="00D00851" w:rsidRPr="00D00851" w:rsidRDefault="00D00851">
      <w:pPr>
        <w:pStyle w:val="Textocomentario"/>
        <w:rPr>
          <w:lang w:val="en-US"/>
        </w:rPr>
      </w:pPr>
    </w:p>
    <w:p w14:paraId="002D2282" w14:textId="01EF41F7" w:rsidR="00D00851" w:rsidRPr="00D00851" w:rsidRDefault="00D00851">
      <w:pPr>
        <w:pStyle w:val="Textocomentario"/>
        <w:rPr>
          <w:lang w:val="en-US"/>
        </w:rPr>
      </w:pPr>
    </w:p>
  </w:comment>
  <w:comment w:id="16" w:author="Jeremy Goldhaber-Fiebert" w:date="2021-04-15T14:05:00Z" w:initials="JG">
    <w:p w14:paraId="247930C5" w14:textId="5041861E" w:rsidR="00D00851" w:rsidRPr="00D00851" w:rsidRDefault="00D00851">
      <w:pPr>
        <w:pStyle w:val="Textocomentario"/>
        <w:rPr>
          <w:lang w:val="en-US"/>
        </w:rPr>
      </w:pPr>
      <w:r>
        <w:rPr>
          <w:rStyle w:val="Refdecomentario"/>
        </w:rPr>
        <w:annotationRef/>
      </w:r>
      <w:r w:rsidRPr="00D00851">
        <w:rPr>
          <w:lang w:val="en-US"/>
        </w:rPr>
        <w:t>Averaged over what?</w:t>
      </w:r>
    </w:p>
  </w:comment>
  <w:comment w:id="17" w:author="Jeremy Goldhaber-Fiebert" w:date="2021-04-15T14:05:00Z" w:initials="JG">
    <w:p w14:paraId="7CC2FF8A" w14:textId="762E77E1" w:rsidR="00D00851" w:rsidRPr="00D00851" w:rsidRDefault="00D00851">
      <w:pPr>
        <w:pStyle w:val="Textocomentario"/>
        <w:rPr>
          <w:lang w:val="en-US"/>
        </w:rPr>
      </w:pPr>
      <w:r>
        <w:rPr>
          <w:rStyle w:val="Refdecomentario"/>
        </w:rPr>
        <w:annotationRef/>
      </w:r>
      <w:r w:rsidRPr="00D00851">
        <w:rPr>
          <w:lang w:val="en-US"/>
        </w:rPr>
        <w:t>Would just remove this word</w:t>
      </w:r>
    </w:p>
  </w:comment>
  <w:comment w:id="18" w:author="Jeremy Goldhaber-Fiebert" w:date="2021-04-15T14:11:00Z" w:initials="JG">
    <w:p w14:paraId="1673F0B4" w14:textId="50DC3BF7" w:rsidR="00D00851" w:rsidRPr="00D00851" w:rsidRDefault="00D00851">
      <w:pPr>
        <w:pStyle w:val="Textocomentario"/>
        <w:rPr>
          <w:lang w:val="en-US"/>
        </w:rPr>
      </w:pPr>
      <w:r>
        <w:rPr>
          <w:rStyle w:val="Refdecomentario"/>
        </w:rPr>
        <w:annotationRef/>
      </w:r>
      <w:r w:rsidRPr="00D00851">
        <w:rPr>
          <w:lang w:val="en-US"/>
        </w:rPr>
        <w:t xml:space="preserve">Insert a sentence here saying how </w:t>
      </w:r>
      <w:proofErr w:type="gramStart"/>
      <w:r w:rsidRPr="00D00851">
        <w:rPr>
          <w:lang w:val="en-US"/>
        </w:rPr>
        <w:t>your</w:t>
      </w:r>
      <w:proofErr w:type="gramEnd"/>
      <w:r w:rsidRPr="00D00851">
        <w:rPr>
          <w:lang w:val="en-US"/>
        </w:rPr>
        <w:t xml:space="preserve"> derive mu’s from lambda’s</w:t>
      </w:r>
    </w:p>
  </w:comment>
  <w:comment w:id="19" w:author="Jeremy Goldhaber-Fiebert" w:date="2021-04-15T14:15:00Z" w:initials="JG">
    <w:p w14:paraId="0D3DE3BA" w14:textId="21E44F62" w:rsidR="00D00851" w:rsidRPr="00D00851" w:rsidRDefault="00D00851">
      <w:pPr>
        <w:pStyle w:val="Textocomentario"/>
        <w:rPr>
          <w:lang w:val="en-US"/>
        </w:rPr>
      </w:pPr>
      <w:r>
        <w:rPr>
          <w:rStyle w:val="Refdecomentario"/>
        </w:rPr>
        <w:annotationRef/>
      </w:r>
      <w:r w:rsidRPr="00D00851">
        <w:rPr>
          <w:lang w:val="en-US"/>
        </w:rPr>
        <w:t>Somehow your time varying hazards have become constant rates (or else you have omitted the t from the rates reported in this sentence and below)?</w:t>
      </w:r>
    </w:p>
  </w:comment>
  <w:comment w:id="29" w:author="Jeremy Goldhaber-Fiebert" w:date="2021-04-15T14:17:00Z" w:initials="JG">
    <w:p w14:paraId="258B1C3F" w14:textId="1DE7720C" w:rsidR="00D00851" w:rsidRPr="00D00851" w:rsidRDefault="00D00851">
      <w:pPr>
        <w:pStyle w:val="Textocomentario"/>
        <w:rPr>
          <w:lang w:val="en-US"/>
        </w:rPr>
      </w:pPr>
      <w:r>
        <w:rPr>
          <w:rStyle w:val="Refdecomentario"/>
        </w:rPr>
        <w:annotationRef/>
      </w:r>
      <w:r w:rsidRPr="00D00851">
        <w:rPr>
          <w:lang w:val="en-US"/>
        </w:rPr>
        <w:t xml:space="preserve">I think the time subscript you were using up above is now omitted below in the lambdas which is fine. Perhaps either saying </w:t>
      </w:r>
      <w:proofErr w:type="spellStart"/>
      <w:proofErr w:type="gramStart"/>
      <w:r w:rsidRPr="00D00851">
        <w:rPr>
          <w:lang w:val="en-US"/>
        </w:rPr>
        <w:t>your</w:t>
      </w:r>
      <w:proofErr w:type="spellEnd"/>
      <w:proofErr w:type="gramEnd"/>
      <w:r w:rsidRPr="00D00851">
        <w:rPr>
          <w:lang w:val="en-US"/>
        </w:rPr>
        <w:t xml:space="preserve"> are </w:t>
      </w:r>
      <w:proofErr w:type="spellStart"/>
      <w:r w:rsidRPr="00D00851">
        <w:rPr>
          <w:lang w:val="en-US"/>
        </w:rPr>
        <w:t>supressing</w:t>
      </w:r>
      <w:proofErr w:type="spellEnd"/>
      <w:r w:rsidRPr="00D00851">
        <w:rPr>
          <w:lang w:val="en-US"/>
        </w:rPr>
        <w:t xml:space="preserve"> it for readability or else removing it throughout makes sense? Discuss with Fernando?</w:t>
      </w:r>
    </w:p>
  </w:comment>
  <w:comment w:id="30" w:author="Jeremy Goldhaber-Fiebert" w:date="2021-04-15T14:23:00Z" w:initials="JG">
    <w:p w14:paraId="0E5E723D" w14:textId="40C8C24E" w:rsidR="00D00851" w:rsidRPr="00D00851" w:rsidRDefault="00D00851">
      <w:pPr>
        <w:pStyle w:val="Textocomentario"/>
        <w:rPr>
          <w:lang w:val="en-US"/>
        </w:rPr>
      </w:pPr>
      <w:r>
        <w:rPr>
          <w:rStyle w:val="Refdecomentario"/>
        </w:rPr>
        <w:annotationRef/>
      </w:r>
      <w:r w:rsidRPr="00D00851">
        <w:rPr>
          <w:lang w:val="en-US"/>
        </w:rPr>
        <w:t>How different would things have turned out if you used pre-pandemic rates of background mortality?</w:t>
      </w:r>
    </w:p>
  </w:comment>
  <w:comment w:id="33" w:author="Jeremy Goldhaber-Fiebert" w:date="2021-04-15T14:25:00Z" w:initials="JG">
    <w:p w14:paraId="1D2AB2F2" w14:textId="0499CD74" w:rsidR="00D00851" w:rsidRPr="00D00851" w:rsidRDefault="00D00851">
      <w:pPr>
        <w:pStyle w:val="Textocomentario"/>
        <w:rPr>
          <w:lang w:val="en-US"/>
        </w:rPr>
      </w:pPr>
      <w:r>
        <w:rPr>
          <w:rStyle w:val="Refdecomentario"/>
        </w:rPr>
        <w:annotationRef/>
      </w:r>
      <w:r w:rsidRPr="00D00851">
        <w:rPr>
          <w:rStyle w:val="Refdecomentario"/>
          <w:lang w:val="en-US"/>
        </w:rPr>
        <w:t>This has another assumption in it which is that the disease specific rate of death and sex age specific rate of death are small such that you don’t have to worry about competing risks. The more standard way of doing this is 1-</w:t>
      </w:r>
      <w:proofErr w:type="gramStart"/>
      <w:r w:rsidRPr="00D00851">
        <w:rPr>
          <w:rStyle w:val="Refdecomentario"/>
          <w:lang w:val="en-US"/>
        </w:rPr>
        <w:t>exp(</w:t>
      </w:r>
      <w:proofErr w:type="gramEnd"/>
      <w:r w:rsidRPr="00D00851">
        <w:rPr>
          <w:rStyle w:val="Refdecomentario"/>
          <w:lang w:val="en-US"/>
        </w:rPr>
        <w:t>-1 *[</w:t>
      </w:r>
      <w:proofErr w:type="spellStart"/>
      <w:r w:rsidRPr="00D00851">
        <w:rPr>
          <w:rStyle w:val="Refdecomentario"/>
          <w:lang w:val="en-US"/>
        </w:rPr>
        <w:t>lam_dis</w:t>
      </w:r>
      <w:proofErr w:type="spellEnd"/>
      <w:r w:rsidRPr="00D00851">
        <w:rPr>
          <w:rStyle w:val="Refdecomentario"/>
          <w:lang w:val="en-US"/>
        </w:rPr>
        <w:t xml:space="preserve"> + </w:t>
      </w:r>
      <w:proofErr w:type="spellStart"/>
      <w:r w:rsidRPr="00D00851">
        <w:rPr>
          <w:rStyle w:val="Refdecomentario"/>
          <w:lang w:val="en-US"/>
        </w:rPr>
        <w:t>lam_sa</w:t>
      </w:r>
      <w:proofErr w:type="spellEnd"/>
      <w:r w:rsidRPr="00D00851">
        <w:rPr>
          <w:rStyle w:val="Refdecomentario"/>
          <w:lang w:val="en-US"/>
        </w:rPr>
        <w:t>]) to get the probability of death from any cause and then to multiply this overall probability of dying by (</w:t>
      </w:r>
      <w:proofErr w:type="spellStart"/>
      <w:r w:rsidRPr="00D00851">
        <w:rPr>
          <w:rStyle w:val="Refdecomentario"/>
          <w:lang w:val="en-US"/>
        </w:rPr>
        <w:t>lam_dis</w:t>
      </w:r>
      <w:proofErr w:type="spellEnd"/>
      <w:r w:rsidRPr="00D00851">
        <w:rPr>
          <w:rStyle w:val="Refdecomentario"/>
          <w:lang w:val="en-US"/>
        </w:rPr>
        <w:t xml:space="preserve"> / [</w:t>
      </w:r>
      <w:proofErr w:type="spellStart"/>
      <w:r w:rsidRPr="00D00851">
        <w:rPr>
          <w:rStyle w:val="Refdecomentario"/>
          <w:lang w:val="en-US"/>
        </w:rPr>
        <w:t>lam_dis</w:t>
      </w:r>
      <w:proofErr w:type="spellEnd"/>
      <w:r w:rsidRPr="00D00851">
        <w:rPr>
          <w:rStyle w:val="Refdecomentario"/>
          <w:lang w:val="en-US"/>
        </w:rPr>
        <w:t xml:space="preserve"> + </w:t>
      </w:r>
      <w:proofErr w:type="spellStart"/>
      <w:r w:rsidRPr="00D00851">
        <w:rPr>
          <w:rStyle w:val="Refdecomentario"/>
          <w:lang w:val="en-US"/>
        </w:rPr>
        <w:t>lam_sa</w:t>
      </w:r>
      <w:proofErr w:type="spellEnd"/>
      <w:r w:rsidRPr="00D00851">
        <w:rPr>
          <w:rStyle w:val="Refdecomentario"/>
          <w:lang w:val="en-US"/>
        </w:rPr>
        <w:t>]) to get the proportion of deaths from disease and likewise to get the proportion that dies from other causes</w:t>
      </w:r>
    </w:p>
  </w:comment>
  <w:comment w:id="119" w:author="Jeremy Goldhaber-Fiebert" w:date="2021-04-15T14:53:00Z" w:initials="JG">
    <w:p w14:paraId="62855E77" w14:textId="3ACAF077" w:rsidR="00D00851" w:rsidRPr="00D00851" w:rsidRDefault="00D00851">
      <w:pPr>
        <w:pStyle w:val="Textocomentario"/>
        <w:rPr>
          <w:lang w:val="en-US"/>
        </w:rPr>
      </w:pPr>
      <w:r>
        <w:rPr>
          <w:rStyle w:val="Refdecomentario"/>
        </w:rPr>
        <w:annotationRef/>
      </w:r>
      <w:r w:rsidRPr="00D00851">
        <w:rPr>
          <w:lang w:val="en-US"/>
        </w:rPr>
        <w:t xml:space="preserve">In the trials were these estimated on the disease specific rates or the overall rates. If the latter (as noted above) you may need to do something further in justifying their use on the disease specific mortality. </w:t>
      </w:r>
    </w:p>
  </w:comment>
  <w:comment w:id="120" w:author="Jeremy Goldhaber-Fiebert" w:date="2021-04-15T14:57:00Z" w:initials="JG">
    <w:p w14:paraId="5EE6C8A0" w14:textId="18F5FAA7" w:rsidR="00D00851" w:rsidRPr="00D00851" w:rsidRDefault="00D00851">
      <w:pPr>
        <w:pStyle w:val="Textocomentario"/>
        <w:rPr>
          <w:lang w:val="en-US"/>
        </w:rPr>
      </w:pPr>
      <w:r>
        <w:rPr>
          <w:rStyle w:val="Refdecomentario"/>
        </w:rPr>
        <w:annotationRef/>
      </w:r>
      <w:r w:rsidRPr="00D00851">
        <w:rPr>
          <w:lang w:val="en-US"/>
        </w:rPr>
        <w:t xml:space="preserve">I know that for these and the equation for </w:t>
      </w:r>
      <w:proofErr w:type="spellStart"/>
      <w:r w:rsidRPr="00D00851">
        <w:rPr>
          <w:lang w:val="en-US"/>
        </w:rPr>
        <w:t>Remd+Bari</w:t>
      </w:r>
      <w:proofErr w:type="spellEnd"/>
      <w:r w:rsidRPr="00D00851">
        <w:rPr>
          <w:lang w:val="en-US"/>
        </w:rPr>
        <w:t xml:space="preserve"> you are modeling in the log space and then exponentiating them but this is a technical detail and I would </w:t>
      </w:r>
      <w:proofErr w:type="spellStart"/>
      <w:r w:rsidRPr="00D00851">
        <w:rPr>
          <w:lang w:val="en-US"/>
        </w:rPr>
        <w:t>justr</w:t>
      </w:r>
      <w:proofErr w:type="spellEnd"/>
      <w:r w:rsidRPr="00D00851">
        <w:rPr>
          <w:lang w:val="en-US"/>
        </w:rPr>
        <w:t xml:space="preserve"> write these as lambda*HR instead of with exp and log since they are equivalent and this is more complicated</w:t>
      </w:r>
    </w:p>
  </w:comment>
  <w:comment w:id="143" w:author="Jeremy Goldhaber-Fiebert" w:date="2021-04-15T14:54:00Z" w:initials="JG">
    <w:p w14:paraId="1677C8D2" w14:textId="24185DB0" w:rsidR="00D00851" w:rsidRPr="00D00851" w:rsidRDefault="00D00851">
      <w:pPr>
        <w:pStyle w:val="Textocomentario"/>
        <w:rPr>
          <w:lang w:val="en-US"/>
        </w:rPr>
      </w:pPr>
      <w:r>
        <w:rPr>
          <w:rStyle w:val="Refdecomentario"/>
        </w:rPr>
        <w:annotationRef/>
      </w:r>
      <w:r w:rsidRPr="00D00851">
        <w:rPr>
          <w:rStyle w:val="Refdecomentario"/>
          <w:lang w:val="en-US"/>
        </w:rPr>
        <w:t xml:space="preserve">I think this is meant to indicate the note written as a </w:t>
      </w:r>
      <w:proofErr w:type="gramStart"/>
      <w:r w:rsidRPr="00D00851">
        <w:rPr>
          <w:rStyle w:val="Refdecomentario"/>
          <w:lang w:val="en-US"/>
        </w:rPr>
        <w:t>sentence  below</w:t>
      </w:r>
      <w:proofErr w:type="gramEnd"/>
      <w:r w:rsidRPr="00D00851">
        <w:rPr>
          <w:rStyle w:val="Refdecomentario"/>
          <w:lang w:val="en-US"/>
        </w:rPr>
        <w:t xml:space="preserve">. I have edited </w:t>
      </w:r>
    </w:p>
  </w:comment>
  <w:comment w:id="147" w:author="Jeremy Goldhaber-Fiebert" w:date="2021-04-15T14:58:00Z" w:initials="JG">
    <w:p w14:paraId="6758190E" w14:textId="7668B8A9" w:rsidR="00D00851" w:rsidRPr="00D00851" w:rsidRDefault="00D00851">
      <w:pPr>
        <w:pStyle w:val="Textocomentario"/>
        <w:rPr>
          <w:lang w:val="en-US"/>
        </w:rPr>
      </w:pPr>
      <w:r>
        <w:rPr>
          <w:rStyle w:val="Refdecomentario"/>
        </w:rPr>
        <w:annotationRef/>
      </w:r>
      <w:r w:rsidRPr="00D00851">
        <w:rPr>
          <w:lang w:val="en-US"/>
        </w:rPr>
        <w:t>As per my comment above, see the issue with overall mortality as opposed to the probabilities as defined here</w:t>
      </w:r>
    </w:p>
  </w:comment>
  <w:comment w:id="149" w:author="Jeremy Goldhaber-Fiebert" w:date="2021-04-15T15:13:00Z" w:initials="JG">
    <w:p w14:paraId="16845A35" w14:textId="6AD23157" w:rsidR="00D00851" w:rsidRPr="00D00851" w:rsidRDefault="00D00851">
      <w:pPr>
        <w:pStyle w:val="Textocomentario"/>
        <w:rPr>
          <w:lang w:val="en-US"/>
        </w:rPr>
      </w:pPr>
      <w:r>
        <w:rPr>
          <w:rStyle w:val="Refdecomentario"/>
        </w:rPr>
        <w:annotationRef/>
      </w:r>
      <w:r w:rsidRPr="00D00851">
        <w:rPr>
          <w:lang w:val="en-US"/>
        </w:rPr>
        <w:t>Describe model les in terms of “model-</w:t>
      </w:r>
      <w:proofErr w:type="spellStart"/>
      <w:r w:rsidRPr="00D00851">
        <w:rPr>
          <w:lang w:val="en-US"/>
        </w:rPr>
        <w:t>ly</w:t>
      </w:r>
      <w:proofErr w:type="spellEnd"/>
      <w:r w:rsidRPr="00D00851">
        <w:rPr>
          <w:lang w:val="en-US"/>
        </w:rPr>
        <w:t xml:space="preserve">” details and more in terms of the underlying states of the world. </w:t>
      </w:r>
    </w:p>
  </w:comment>
  <w:comment w:id="156" w:author="Jeremy Goldhaber-Fiebert" w:date="2021-04-15T15:15:00Z" w:initials="JG">
    <w:p w14:paraId="4B5E0AAA" w14:textId="2AA36936" w:rsidR="00D00851" w:rsidRPr="00D00851" w:rsidRDefault="00D00851">
      <w:pPr>
        <w:pStyle w:val="Textocomentario"/>
        <w:rPr>
          <w:lang w:val="en-US"/>
        </w:rPr>
      </w:pPr>
      <w:r>
        <w:rPr>
          <w:rStyle w:val="Refdecomentario"/>
        </w:rPr>
        <w:annotationRef/>
      </w:r>
      <w:r w:rsidRPr="00D00851">
        <w:rPr>
          <w:lang w:val="en-US"/>
        </w:rPr>
        <w:t xml:space="preserve">I believe that in your </w:t>
      </w:r>
      <w:proofErr w:type="spellStart"/>
      <w:r w:rsidRPr="00D00851">
        <w:rPr>
          <w:lang w:val="en-US"/>
        </w:rPr>
        <w:t>microsim</w:t>
      </w:r>
      <w:proofErr w:type="spellEnd"/>
      <w:r w:rsidRPr="00D00851">
        <w:rPr>
          <w:lang w:val="en-US"/>
        </w:rPr>
        <w:t xml:space="preserve"> you may use other patient characteristics. If so, I would say something like “The starting cohort of patients simulated in the model have combinations of sex, age, and intubation status that is consistent with the Mexican patient population. Risks of death from both Covid-19 and other causes depend upon these characteristics and time since diagnosis” [the last about time since diagnosis is true if you are using a non-constant Hazard which is not clear from the above description. </w:t>
      </w:r>
      <w:proofErr w:type="gramStart"/>
      <w:r w:rsidRPr="00D00851">
        <w:rPr>
          <w:lang w:val="en-US"/>
        </w:rPr>
        <w:t>Also</w:t>
      </w:r>
      <w:proofErr w:type="gramEnd"/>
      <w:r w:rsidRPr="00D00851">
        <w:rPr>
          <w:lang w:val="en-US"/>
        </w:rPr>
        <w:t xml:space="preserve"> it is unclear whether intubation status changes over 50 days in which case something about this transition probability (and the probability of coming off intubation) should be stated as well.</w:t>
      </w:r>
    </w:p>
  </w:comment>
  <w:comment w:id="159" w:author="Jeremy Goldhaber-Fiebert" w:date="2021-04-15T15:15:00Z" w:initials="JG">
    <w:p w14:paraId="1F862509" w14:textId="1BB7984E" w:rsidR="00D00851" w:rsidRPr="00D00851" w:rsidRDefault="00D00851">
      <w:pPr>
        <w:pStyle w:val="Textocomentario"/>
        <w:rPr>
          <w:lang w:val="en-US"/>
        </w:rPr>
      </w:pPr>
      <w:r>
        <w:rPr>
          <w:rStyle w:val="Refdecomentario"/>
        </w:rPr>
        <w:annotationRef/>
      </w:r>
      <w:r w:rsidRPr="00D00851">
        <w:rPr>
          <w:lang w:val="en-US"/>
        </w:rPr>
        <w:t>See previous note about updating this figure</w:t>
      </w:r>
    </w:p>
  </w:comment>
  <w:comment w:id="162" w:author="Jeremy Goldhaber-Fiebert" w:date="2021-04-15T16:13:00Z" w:initials="JG">
    <w:p w14:paraId="1AC2FE15" w14:textId="33E21D8A" w:rsidR="00D00851" w:rsidRPr="00D00851" w:rsidRDefault="00D00851">
      <w:pPr>
        <w:pStyle w:val="Textocomentario"/>
        <w:rPr>
          <w:lang w:val="en-US"/>
        </w:rPr>
      </w:pPr>
      <w:r>
        <w:rPr>
          <w:rStyle w:val="Refdecomentario"/>
        </w:rPr>
        <w:annotationRef/>
      </w:r>
      <w:r w:rsidRPr="00D00851">
        <w:rPr>
          <w:lang w:val="en-US"/>
        </w:rPr>
        <w:t xml:space="preserve">Need information on PSA distributions </w:t>
      </w:r>
      <w:proofErr w:type="spellStart"/>
      <w:r w:rsidRPr="00D00851">
        <w:rPr>
          <w:lang w:val="en-US"/>
        </w:rPr>
        <w:t>etc</w:t>
      </w:r>
      <w:proofErr w:type="spellEnd"/>
      <w:r w:rsidRPr="00D00851">
        <w:rPr>
          <w:lang w:val="en-US"/>
        </w:rPr>
        <w:t xml:space="preserve"> and also information on how you handle first and second order uncertainty simultaneously in your simulations for the </w:t>
      </w:r>
      <w:proofErr w:type="spellStart"/>
      <w:r w:rsidRPr="00D00851">
        <w:rPr>
          <w:lang w:val="en-US"/>
        </w:rPr>
        <w:t>CEAcc</w:t>
      </w:r>
      <w:proofErr w:type="spellEnd"/>
      <w:r w:rsidRPr="00D00851">
        <w:rPr>
          <w:lang w:val="en-US"/>
        </w:rPr>
        <w:t xml:space="preserve"> curves and the efficient frontiers</w:t>
      </w:r>
    </w:p>
  </w:comment>
  <w:comment w:id="163" w:author="Jeremy Goldhaber-Fiebert" w:date="2021-04-15T15:21:00Z" w:initials="JG">
    <w:p w14:paraId="59F80081" w14:textId="3DFD53AA" w:rsidR="00D00851" w:rsidRPr="00D00851" w:rsidRDefault="00D00851">
      <w:pPr>
        <w:pStyle w:val="Textocomentario"/>
        <w:rPr>
          <w:lang w:val="en-US"/>
        </w:rPr>
      </w:pPr>
      <w:r>
        <w:rPr>
          <w:rStyle w:val="Refdecomentario"/>
        </w:rPr>
        <w:annotationRef/>
      </w:r>
      <w:r w:rsidRPr="00D00851">
        <w:rPr>
          <w:lang w:val="en-US"/>
        </w:rPr>
        <w:t>Population and cohort have slightly different meanings so we need to be careful about how we use them and being consistent in their use</w:t>
      </w:r>
    </w:p>
  </w:comment>
  <w:comment w:id="164" w:author="Jeremy Goldhaber-Fiebert" w:date="2021-04-15T15:19:00Z" w:initials="JG">
    <w:p w14:paraId="5D7F35E5" w14:textId="1FD2826A" w:rsidR="00D00851" w:rsidRPr="00D00851" w:rsidRDefault="00D00851">
      <w:pPr>
        <w:pStyle w:val="Textocomentario"/>
        <w:rPr>
          <w:lang w:val="en-US"/>
        </w:rPr>
      </w:pPr>
      <w:r>
        <w:rPr>
          <w:rStyle w:val="Refdecomentario"/>
        </w:rPr>
        <w:annotationRef/>
      </w:r>
      <w:r w:rsidRPr="00D00851">
        <w:rPr>
          <w:lang w:val="en-US"/>
        </w:rPr>
        <w:t xml:space="preserve">See previous comment about intubation as it seems that you have assumed that intubation is a </w:t>
      </w:r>
      <w:proofErr w:type="gramStart"/>
      <w:r w:rsidRPr="00D00851">
        <w:rPr>
          <w:lang w:val="en-US"/>
        </w:rPr>
        <w:t>fixed characteristics</w:t>
      </w:r>
      <w:proofErr w:type="gramEnd"/>
      <w:r w:rsidRPr="00D00851">
        <w:rPr>
          <w:lang w:val="en-US"/>
        </w:rPr>
        <w:t xml:space="preserve">. This is okay but we may need to finesse the description a bit since intubation (and for that matter </w:t>
      </w:r>
      <w:proofErr w:type="spellStart"/>
      <w:r w:rsidRPr="00D00851">
        <w:rPr>
          <w:lang w:val="en-US"/>
        </w:rPr>
        <w:t>hospitalziation</w:t>
      </w:r>
      <w:proofErr w:type="spellEnd"/>
      <w:r w:rsidRPr="00D00851">
        <w:rPr>
          <w:lang w:val="en-US"/>
        </w:rPr>
        <w:t>) may not last 50 days.</w:t>
      </w:r>
    </w:p>
  </w:comment>
  <w:comment w:id="166" w:author="Jeremy Goldhaber-Fiebert" w:date="2021-04-15T15:22:00Z" w:initials="JG">
    <w:p w14:paraId="14C8EAC0" w14:textId="5406AF13" w:rsidR="00D00851" w:rsidRPr="00D00851" w:rsidRDefault="00D00851">
      <w:pPr>
        <w:pStyle w:val="Textocomentario"/>
        <w:rPr>
          <w:lang w:val="en-US"/>
        </w:rPr>
      </w:pPr>
      <w:r>
        <w:rPr>
          <w:rStyle w:val="Refdecomentario"/>
        </w:rPr>
        <w:annotationRef/>
      </w:r>
      <w:r w:rsidRPr="00D00851">
        <w:rPr>
          <w:lang w:val="en-US"/>
        </w:rPr>
        <w:t>Take a look at some published CEAs from Good journals like the Annals of Internal Medicine and use similar language for how they describe CEA methods.</w:t>
      </w:r>
    </w:p>
  </w:comment>
  <w:comment w:id="167" w:author="Jeremy Goldhaber-Fiebert" w:date="2021-04-15T15:23:00Z" w:initials="JG">
    <w:p w14:paraId="1F775A6D" w14:textId="08A53B80" w:rsidR="00D00851" w:rsidRPr="00D00851" w:rsidRDefault="00D00851">
      <w:pPr>
        <w:pStyle w:val="Textocomentario"/>
        <w:rPr>
          <w:lang w:val="en-US"/>
        </w:rPr>
      </w:pPr>
      <w:r>
        <w:rPr>
          <w:rStyle w:val="Refdecomentario"/>
        </w:rPr>
        <w:annotationRef/>
      </w:r>
      <w:r w:rsidRPr="00D00851">
        <w:rPr>
          <w:lang w:val="en-US"/>
        </w:rPr>
        <w:t xml:space="preserve">Do you </w:t>
      </w:r>
      <w:proofErr w:type="spellStart"/>
      <w:r w:rsidRPr="00D00851">
        <w:rPr>
          <w:lang w:val="en-US"/>
        </w:rPr>
        <w:t>asume</w:t>
      </w:r>
      <w:proofErr w:type="spellEnd"/>
      <w:r w:rsidRPr="00D00851">
        <w:rPr>
          <w:lang w:val="en-US"/>
        </w:rPr>
        <w:t xml:space="preserve"> that </w:t>
      </w:r>
      <w:proofErr w:type="spellStart"/>
      <w:r w:rsidRPr="00D00851">
        <w:rPr>
          <w:lang w:val="en-US"/>
        </w:rPr>
        <w:t>individualse</w:t>
      </w:r>
      <w:proofErr w:type="spellEnd"/>
      <w:r w:rsidRPr="00D00851">
        <w:rPr>
          <w:lang w:val="en-US"/>
        </w:rPr>
        <w:t xml:space="preserve"> are hospitalized for all days until they die or until day 50? This is surprising. </w:t>
      </w:r>
      <w:proofErr w:type="spellStart"/>
      <w:r w:rsidRPr="00D00851">
        <w:rPr>
          <w:lang w:val="en-US"/>
        </w:rPr>
        <w:t>Shoudl</w:t>
      </w:r>
      <w:proofErr w:type="spellEnd"/>
      <w:r w:rsidRPr="00D00851">
        <w:rPr>
          <w:lang w:val="en-US"/>
        </w:rPr>
        <w:t xml:space="preserve"> say something about daily treatment cost and how death prior to the end of treatment makes the cost lower.</w:t>
      </w:r>
    </w:p>
  </w:comment>
  <w:comment w:id="168" w:author="Jeremy Goldhaber-Fiebert" w:date="2021-04-15T15:24:00Z" w:initials="JG">
    <w:p w14:paraId="45E85000" w14:textId="3EAFD06B" w:rsidR="00D00851" w:rsidRPr="00D00851" w:rsidRDefault="00D00851">
      <w:pPr>
        <w:pStyle w:val="Textocomentario"/>
        <w:rPr>
          <w:lang w:val="en-US"/>
        </w:rPr>
      </w:pPr>
      <w:r>
        <w:rPr>
          <w:rStyle w:val="Refdecomentario"/>
        </w:rPr>
        <w:annotationRef/>
      </w:r>
      <w:r w:rsidRPr="00D00851">
        <w:rPr>
          <w:lang w:val="en-US"/>
        </w:rPr>
        <w:t>I think you probably need QALYs and hence QoL as well. The addition of the long-term Benefit as if intubation from covid-19 may not impact long-term survival or quality of life is a potentially Strong assumption. Would examine this in sensitivity analyses.</w:t>
      </w:r>
    </w:p>
  </w:comment>
  <w:comment w:id="169" w:author="Jeremy Goldhaber-Fiebert" w:date="2021-04-15T15:26:00Z" w:initials="JG">
    <w:p w14:paraId="71F1AB4A" w14:textId="5419E1C8" w:rsidR="00D00851" w:rsidRPr="00D00851" w:rsidRDefault="00D00851">
      <w:pPr>
        <w:pStyle w:val="Textocomentario"/>
        <w:rPr>
          <w:lang w:val="en-US"/>
        </w:rPr>
      </w:pPr>
      <w:r>
        <w:rPr>
          <w:rStyle w:val="Refdecomentario"/>
        </w:rPr>
        <w:annotationRef/>
      </w:r>
      <w:r w:rsidRPr="00D00851">
        <w:rPr>
          <w:lang w:val="en-US"/>
        </w:rPr>
        <w:t xml:space="preserve">Would make Y-axis for non-intubated same as for intubated (0.08 = max for both). Also relabel using Hospitalized, Not intubated and Hospitalized, </w:t>
      </w:r>
      <w:proofErr w:type="gramStart"/>
      <w:r w:rsidRPr="00D00851">
        <w:rPr>
          <w:lang w:val="en-US"/>
        </w:rPr>
        <w:t>Intubated</w:t>
      </w:r>
      <w:proofErr w:type="gramEnd"/>
      <w:r w:rsidRPr="00D00851">
        <w:rPr>
          <w:lang w:val="en-US"/>
        </w:rPr>
        <w:t xml:space="preserve"> to indicate that both groups start out hospitalized</w:t>
      </w:r>
    </w:p>
  </w:comment>
  <w:comment w:id="170" w:author="Jeremy Goldhaber-Fiebert" w:date="2021-04-15T16:06:00Z" w:initials="JG">
    <w:p w14:paraId="200574D6" w14:textId="7AB7A6C2" w:rsidR="00D00851" w:rsidRPr="00D00851" w:rsidRDefault="00D00851">
      <w:pPr>
        <w:pStyle w:val="Textocomentario"/>
        <w:rPr>
          <w:rStyle w:val="Refdecomentario"/>
          <w:lang w:val="en-US"/>
        </w:rPr>
      </w:pPr>
      <w:r w:rsidRPr="00D00851">
        <w:rPr>
          <w:rStyle w:val="Refdecomentario"/>
          <w:lang w:val="en-US"/>
        </w:rPr>
        <w:t xml:space="preserve">Reading results makes me think that QALYs are probably important here, especially for long-term sequelae for people with Covid-19 and the intubated cohort in particular. </w:t>
      </w:r>
    </w:p>
    <w:p w14:paraId="72854B06" w14:textId="77777777" w:rsidR="00D00851" w:rsidRPr="00D00851" w:rsidRDefault="00D00851">
      <w:pPr>
        <w:pStyle w:val="Textocomentario"/>
        <w:rPr>
          <w:rStyle w:val="Refdecomentario"/>
          <w:lang w:val="en-US"/>
        </w:rPr>
      </w:pPr>
    </w:p>
    <w:p w14:paraId="4BA3BB67" w14:textId="77777777" w:rsidR="00D00851" w:rsidRPr="00D00851" w:rsidRDefault="00D00851">
      <w:pPr>
        <w:pStyle w:val="Textocomentario"/>
        <w:rPr>
          <w:rStyle w:val="Refdecomentario"/>
          <w:lang w:val="en-US"/>
        </w:rPr>
      </w:pPr>
      <w:r>
        <w:rPr>
          <w:rStyle w:val="Refdecomentario"/>
        </w:rPr>
        <w:annotationRef/>
      </w:r>
      <w:r w:rsidRPr="00D00851">
        <w:rPr>
          <w:rStyle w:val="Refdecomentario"/>
          <w:lang w:val="en-US"/>
        </w:rPr>
        <w:t xml:space="preserve">What is the typical WTP threshold for Mexico – seems like it would be around 200,000 pesos per QALY (or perhaps LY) if it were roughly at Mexico’s per-capita GDP. But that is the relevant threshold for the </w:t>
      </w:r>
      <w:proofErr w:type="spellStart"/>
      <w:r w:rsidRPr="00D00851">
        <w:rPr>
          <w:rStyle w:val="Refdecomentario"/>
          <w:lang w:val="en-US"/>
        </w:rPr>
        <w:t>CEAcc</w:t>
      </w:r>
      <w:proofErr w:type="spellEnd"/>
      <w:r w:rsidRPr="00D00851">
        <w:rPr>
          <w:rStyle w:val="Refdecomentario"/>
          <w:lang w:val="en-US"/>
        </w:rPr>
        <w:t xml:space="preserve"> curves. </w:t>
      </w:r>
    </w:p>
    <w:p w14:paraId="733CF1B6" w14:textId="77777777" w:rsidR="00D00851" w:rsidRPr="00D00851" w:rsidRDefault="00D00851">
      <w:pPr>
        <w:pStyle w:val="Textocomentario"/>
        <w:rPr>
          <w:rStyle w:val="Refdecomentario"/>
          <w:lang w:val="en-US"/>
        </w:rPr>
      </w:pPr>
    </w:p>
    <w:p w14:paraId="5C9A037B" w14:textId="2991AEFE" w:rsidR="00D00851" w:rsidRPr="00D00851" w:rsidRDefault="00D00851">
      <w:pPr>
        <w:pStyle w:val="Textocomentario"/>
        <w:rPr>
          <w:lang w:val="en-US"/>
        </w:rPr>
      </w:pPr>
      <w:r w:rsidRPr="00D00851">
        <w:rPr>
          <w:rStyle w:val="Refdecomentario"/>
          <w:lang w:val="en-US"/>
        </w:rPr>
        <w:t xml:space="preserve">Also, I think that you should separately assess cost-effectiveness for each age/sex group (or at least for each age group). My guess is that for some groups it Will be much less cost-effective than for others and also Will gain substantially less life expectancy/QALYs. If the policymakers would not make an aged based policy then this </w:t>
      </w:r>
      <w:proofErr w:type="spellStart"/>
      <w:r w:rsidRPr="00D00851">
        <w:rPr>
          <w:rStyle w:val="Refdecomentario"/>
          <w:lang w:val="en-US"/>
        </w:rPr>
        <w:t>análisis</w:t>
      </w:r>
      <w:proofErr w:type="spellEnd"/>
      <w:r w:rsidRPr="00D00851">
        <w:rPr>
          <w:rStyle w:val="Refdecomentario"/>
          <w:lang w:val="en-US"/>
        </w:rPr>
        <w:t xml:space="preserve"> would just be to help understand why the ICERs overall are what they are and how cost-effective this might be if the population mix of cases changes (e.g., </w:t>
      </w:r>
      <w:proofErr w:type="spellStart"/>
      <w:r w:rsidRPr="00D00851">
        <w:rPr>
          <w:rStyle w:val="Refdecomentario"/>
          <w:lang w:val="en-US"/>
        </w:rPr>
        <w:t>i</w:t>
      </w:r>
      <w:proofErr w:type="spellEnd"/>
      <w:r w:rsidRPr="00D00851">
        <w:rPr>
          <w:rStyle w:val="Refdecomentario"/>
          <w:lang w:val="en-US"/>
        </w:rPr>
        <w:t xml:space="preserve"> folder people get vaccinated so the age distribution of the hospitalized Covid-19 population shifts towards younger people)</w:t>
      </w:r>
    </w:p>
  </w:comment>
  <w:comment w:id="171" w:author="Jeremy Goldhaber-Fiebert" w:date="2021-04-15T15:27:00Z" w:initials="JG">
    <w:p w14:paraId="672B3D42" w14:textId="2E6C48AE" w:rsidR="00D00851" w:rsidRPr="00D00851" w:rsidRDefault="00D00851">
      <w:pPr>
        <w:pStyle w:val="Textocomentario"/>
        <w:rPr>
          <w:lang w:val="en-US"/>
        </w:rPr>
      </w:pPr>
      <w:r>
        <w:rPr>
          <w:rStyle w:val="Refdecomentario"/>
        </w:rPr>
        <w:annotationRef/>
      </w:r>
      <w:r w:rsidRPr="00D00851">
        <w:rPr>
          <w:lang w:val="en-US"/>
        </w:rPr>
        <w:t xml:space="preserve">These are in pesos? Also, would not report </w:t>
      </w:r>
      <w:proofErr w:type="spellStart"/>
      <w:r w:rsidRPr="00D00851">
        <w:rPr>
          <w:lang w:val="en-US"/>
        </w:rPr>
        <w:t>precisión</w:t>
      </w:r>
      <w:proofErr w:type="spellEnd"/>
      <w:r w:rsidRPr="00D00851">
        <w:rPr>
          <w:lang w:val="en-US"/>
        </w:rPr>
        <w:t xml:space="preserve"> to right of decimal either for costs or for </w:t>
      </w:r>
      <w:proofErr w:type="spellStart"/>
      <w:proofErr w:type="gramStart"/>
      <w:r w:rsidRPr="00D00851">
        <w:rPr>
          <w:lang w:val="en-US"/>
        </w:rPr>
        <w:t>increm,ental</w:t>
      </w:r>
      <w:proofErr w:type="spellEnd"/>
      <w:proofErr w:type="gramEnd"/>
      <w:r w:rsidRPr="00D00851">
        <w:rPr>
          <w:lang w:val="en-US"/>
        </w:rPr>
        <w:t xml:space="preserve"> costs or for ICERs. </w:t>
      </w:r>
    </w:p>
  </w:comment>
  <w:comment w:id="174" w:author="Jeremy Goldhaber-Fiebert" w:date="2021-04-15T16:10:00Z" w:initials="JG">
    <w:p w14:paraId="1D4F4E2B" w14:textId="45F769AD" w:rsidR="00D00851" w:rsidRPr="00D00851" w:rsidRDefault="00D00851">
      <w:pPr>
        <w:pStyle w:val="Textocomentario"/>
        <w:rPr>
          <w:lang w:val="en-US"/>
        </w:rPr>
      </w:pPr>
      <w:r>
        <w:rPr>
          <w:rStyle w:val="Refdecomentario"/>
        </w:rPr>
        <w:annotationRef/>
      </w:r>
      <w:r w:rsidRPr="00D00851">
        <w:rPr>
          <w:lang w:val="en-US"/>
        </w:rPr>
        <w:t>I think you mean “above $81,532 per LY gained”</w:t>
      </w:r>
    </w:p>
  </w:comment>
  <w:comment w:id="175" w:author="Jeremy Goldhaber-Fiebert" w:date="2021-04-15T16:11:00Z" w:initials="JG">
    <w:p w14:paraId="3E21900F" w14:textId="511BD25D" w:rsidR="00D00851" w:rsidRPr="00D00851" w:rsidRDefault="00D00851">
      <w:pPr>
        <w:pStyle w:val="Textocomentario"/>
        <w:rPr>
          <w:lang w:val="en-US"/>
        </w:rPr>
      </w:pPr>
      <w:r>
        <w:rPr>
          <w:rStyle w:val="Refdecomentario"/>
        </w:rPr>
        <w:annotationRef/>
      </w:r>
      <w:r w:rsidRPr="00D00851">
        <w:rPr>
          <w:lang w:val="en-US"/>
        </w:rPr>
        <w:t xml:space="preserve">In order to understand whether there is a </w:t>
      </w:r>
      <w:proofErr w:type="spellStart"/>
      <w:r w:rsidRPr="00D00851">
        <w:rPr>
          <w:lang w:val="en-US"/>
        </w:rPr>
        <w:t>loto</w:t>
      </w:r>
      <w:proofErr w:type="spellEnd"/>
      <w:r w:rsidRPr="00D00851">
        <w:rPr>
          <w:lang w:val="en-US"/>
        </w:rPr>
        <w:t xml:space="preserve"> f </w:t>
      </w:r>
      <w:proofErr w:type="spellStart"/>
      <w:r w:rsidRPr="00D00851">
        <w:rPr>
          <w:lang w:val="en-US"/>
        </w:rPr>
        <w:t>decisión</w:t>
      </w:r>
      <w:proofErr w:type="spellEnd"/>
      <w:r w:rsidRPr="00D00851">
        <w:rPr>
          <w:lang w:val="en-US"/>
        </w:rPr>
        <w:t xml:space="preserve"> uncertainty we need to know what the typical WTP for </w:t>
      </w:r>
      <w:proofErr w:type="spellStart"/>
      <w:r w:rsidRPr="00D00851">
        <w:rPr>
          <w:lang w:val="en-US"/>
        </w:rPr>
        <w:t>mexico</w:t>
      </w:r>
      <w:proofErr w:type="spellEnd"/>
      <w:r w:rsidRPr="00D00851">
        <w:rPr>
          <w:lang w:val="en-US"/>
        </w:rPr>
        <w:t xml:space="preserve"> might be. For </w:t>
      </w:r>
      <w:proofErr w:type="gramStart"/>
      <w:r w:rsidRPr="00D00851">
        <w:rPr>
          <w:lang w:val="en-US"/>
        </w:rPr>
        <w:t>example</w:t>
      </w:r>
      <w:proofErr w:type="gramEnd"/>
      <w:r w:rsidRPr="00D00851">
        <w:rPr>
          <w:lang w:val="en-US"/>
        </w:rPr>
        <w:t xml:space="preserve"> if it were 200K/LY gained then we are quite confident that R+B is the best</w:t>
      </w:r>
    </w:p>
  </w:comment>
  <w:comment w:id="179" w:author="Jeremy Goldhaber-Fiebert" w:date="2021-04-15T16:12:00Z" w:initials="JG">
    <w:p w14:paraId="33620B75" w14:textId="2AA51929" w:rsidR="00D00851" w:rsidRPr="00D00851" w:rsidRDefault="00D00851">
      <w:pPr>
        <w:pStyle w:val="Textocomentario"/>
        <w:rPr>
          <w:lang w:val="en-US"/>
        </w:rPr>
      </w:pPr>
      <w:r>
        <w:rPr>
          <w:rStyle w:val="Refdecomentario"/>
        </w:rPr>
        <w:annotationRef/>
      </w:r>
      <w:r w:rsidRPr="00D00851">
        <w:rPr>
          <w:lang w:val="en-US"/>
        </w:rPr>
        <w:t xml:space="preserve">Same comment as the previous </w:t>
      </w:r>
      <w:proofErr w:type="spellStart"/>
      <w:r w:rsidRPr="00D00851">
        <w:rPr>
          <w:lang w:val="en-US"/>
        </w:rPr>
        <w:t>CEAcc</w:t>
      </w:r>
      <w:proofErr w:type="spellEnd"/>
      <w:r w:rsidRPr="00D00851">
        <w:rPr>
          <w:lang w:val="en-US"/>
        </w:rPr>
        <w:t xml:space="preserve"> curve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4C393F" w15:done="0"/>
  <w15:commentEx w15:paraId="31662A2C" w15:done="0"/>
  <w15:commentEx w15:paraId="137963EE" w15:done="0"/>
  <w15:commentEx w15:paraId="74AE2920" w15:done="0"/>
  <w15:commentEx w15:paraId="6946C768" w15:done="0"/>
  <w15:commentEx w15:paraId="4E808268" w15:done="0"/>
  <w15:commentEx w15:paraId="6EE99574" w15:done="0"/>
  <w15:commentEx w15:paraId="2C6C31D4" w15:done="0"/>
  <w15:commentEx w15:paraId="7410CB3A" w15:done="0"/>
  <w15:commentEx w15:paraId="2011B3A0" w15:done="0"/>
  <w15:commentEx w15:paraId="7A288766" w15:done="0"/>
  <w15:commentEx w15:paraId="5A20C121" w15:done="0"/>
  <w15:commentEx w15:paraId="002D2282" w15:done="0"/>
  <w15:commentEx w15:paraId="247930C5" w15:done="0"/>
  <w15:commentEx w15:paraId="7CC2FF8A" w15:done="0"/>
  <w15:commentEx w15:paraId="1673F0B4" w15:done="0"/>
  <w15:commentEx w15:paraId="0D3DE3BA" w15:done="0"/>
  <w15:commentEx w15:paraId="258B1C3F" w15:done="0"/>
  <w15:commentEx w15:paraId="0E5E723D" w15:done="0"/>
  <w15:commentEx w15:paraId="1D2AB2F2" w15:done="0"/>
  <w15:commentEx w15:paraId="62855E77" w15:done="0"/>
  <w15:commentEx w15:paraId="5EE6C8A0" w15:done="0"/>
  <w15:commentEx w15:paraId="1677C8D2" w15:done="0"/>
  <w15:commentEx w15:paraId="6758190E" w15:done="0"/>
  <w15:commentEx w15:paraId="16845A35" w15:done="0"/>
  <w15:commentEx w15:paraId="4B5E0AAA" w15:done="0"/>
  <w15:commentEx w15:paraId="1F862509" w15:done="0"/>
  <w15:commentEx w15:paraId="1AC2FE15" w15:done="0"/>
  <w15:commentEx w15:paraId="59F80081" w15:done="0"/>
  <w15:commentEx w15:paraId="5D7F35E5" w15:done="0"/>
  <w15:commentEx w15:paraId="14C8EAC0" w15:done="0"/>
  <w15:commentEx w15:paraId="1F775A6D" w15:done="0"/>
  <w15:commentEx w15:paraId="45E85000" w15:done="0"/>
  <w15:commentEx w15:paraId="71F1AB4A" w15:done="0"/>
  <w15:commentEx w15:paraId="5C9A037B" w15:done="0"/>
  <w15:commentEx w15:paraId="672B3D42" w15:done="0"/>
  <w15:commentEx w15:paraId="1D4F4E2B" w15:done="0"/>
  <w15:commentEx w15:paraId="3E21900F" w15:done="0"/>
  <w15:commentEx w15:paraId="33620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B4E5" w16cex:dateUtc="2021-04-15T19:49:00Z"/>
  <w16cex:commentExtensible w16cex:durableId="2422B51C" w16cex:dateUtc="2021-04-15T19:50:00Z"/>
  <w16cex:commentExtensible w16cex:durableId="2422B5B9" w16cex:dateUtc="2021-04-15T19:53:00Z"/>
  <w16cex:commentExtensible w16cex:durableId="2422B65B" w16cex:dateUtc="2021-04-15T19:55:00Z"/>
  <w16cex:commentExtensible w16cex:durableId="2422B69B" w16cex:dateUtc="2021-04-15T19:56:00Z"/>
  <w16cex:commentExtensible w16cex:durableId="2422C28A" w16cex:dateUtc="2021-04-15T20:47:00Z"/>
  <w16cex:commentExtensible w16cex:durableId="2422C2A6" w16cex:dateUtc="2021-04-15T20:48:00Z"/>
  <w16cex:commentExtensible w16cex:durableId="2422C2F2" w16cex:dateUtc="2021-04-15T20:49:00Z"/>
  <w16cex:commentExtensible w16cex:durableId="2422C3B6" w16cex:dateUtc="2021-04-15T20:52:00Z"/>
  <w16cex:commentExtensible w16cex:durableId="2422C48E" w16cex:dateUtc="2021-04-15T20:56:00Z"/>
  <w16cex:commentExtensible w16cex:durableId="2422C531" w16cex:dateUtc="2021-04-15T20:59:00Z"/>
  <w16cex:commentExtensible w16cex:durableId="2422C759" w16cex:dateUtc="2021-04-15T21:08:00Z"/>
  <w16cex:commentExtensible w16cex:durableId="2422C5E6" w16cex:dateUtc="2021-04-15T21:02:00Z"/>
  <w16cex:commentExtensible w16cex:durableId="2422C69D" w16cex:dateUtc="2021-04-15T21:05:00Z"/>
  <w16cex:commentExtensible w16cex:durableId="2422C6A4" w16cex:dateUtc="2021-04-15T21:05:00Z"/>
  <w16cex:commentExtensible w16cex:durableId="2422C809" w16cex:dateUtc="2021-04-15T21:11:00Z"/>
  <w16cex:commentExtensible w16cex:durableId="2422C8F8" w16cex:dateUtc="2021-04-15T21:15:00Z"/>
  <w16cex:commentExtensible w16cex:durableId="2422C98C" w16cex:dateUtc="2021-04-15T21:17:00Z"/>
  <w16cex:commentExtensible w16cex:durableId="2422CACC" w16cex:dateUtc="2021-04-15T21:23:00Z"/>
  <w16cex:commentExtensible w16cex:durableId="2422CB44" w16cex:dateUtc="2021-04-15T21:25:00Z"/>
  <w16cex:commentExtensible w16cex:durableId="2422D1DF" w16cex:dateUtc="2021-04-15T21:53:00Z"/>
  <w16cex:commentExtensible w16cex:durableId="2422D2CA" w16cex:dateUtc="2021-04-15T21:57:00Z"/>
  <w16cex:commentExtensible w16cex:durableId="2422D229" w16cex:dateUtc="2021-04-15T21:54:00Z"/>
  <w16cex:commentExtensible w16cex:durableId="2422D309" w16cex:dateUtc="2021-04-15T21:58:00Z"/>
  <w16cex:commentExtensible w16cex:durableId="2422D681" w16cex:dateUtc="2021-04-15T22:13:00Z"/>
  <w16cex:commentExtensible w16cex:durableId="2422D70D" w16cex:dateUtc="2021-04-15T22:15:00Z"/>
  <w16cex:commentExtensible w16cex:durableId="2422D6F6" w16cex:dateUtc="2021-04-15T22:15:00Z"/>
  <w16cex:commentExtensible w16cex:durableId="2422E4A8" w16cex:dateUtc="2021-04-15T23:13:00Z"/>
  <w16cex:commentExtensible w16cex:durableId="2422D894" w16cex:dateUtc="2021-04-15T22:21:00Z"/>
  <w16cex:commentExtensible w16cex:durableId="2422D81D" w16cex:dateUtc="2021-04-15T22:19:00Z"/>
  <w16cex:commentExtensible w16cex:durableId="2422D8C4" w16cex:dateUtc="2021-04-15T22:22:00Z"/>
  <w16cex:commentExtensible w16cex:durableId="2422D8F0" w16cex:dateUtc="2021-04-15T22:23:00Z"/>
  <w16cex:commentExtensible w16cex:durableId="2422D92C" w16cex:dateUtc="2021-04-15T22:24:00Z"/>
  <w16cex:commentExtensible w16cex:durableId="2422D993" w16cex:dateUtc="2021-04-15T22:26:00Z"/>
  <w16cex:commentExtensible w16cex:durableId="2422E2FF" w16cex:dateUtc="2021-04-15T23:06:00Z"/>
  <w16cex:commentExtensible w16cex:durableId="2422D9F6" w16cex:dateUtc="2021-04-15T22:27:00Z"/>
  <w16cex:commentExtensible w16cex:durableId="2422E40F" w16cex:dateUtc="2021-04-15T23:10:00Z"/>
  <w16cex:commentExtensible w16cex:durableId="2422E42F" w16cex:dateUtc="2021-04-15T23:11:00Z"/>
  <w16cex:commentExtensible w16cex:durableId="2422E474" w16cex:dateUtc="2021-04-15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C393F" w16cid:durableId="2422B4E5"/>
  <w16cid:commentId w16cid:paraId="31662A2C" w16cid:durableId="2422B51C"/>
  <w16cid:commentId w16cid:paraId="137963EE" w16cid:durableId="2422B5B9"/>
  <w16cid:commentId w16cid:paraId="74AE2920" w16cid:durableId="2422B65B"/>
  <w16cid:commentId w16cid:paraId="6946C768" w16cid:durableId="2422B69B"/>
  <w16cid:commentId w16cid:paraId="4E808268" w16cid:durableId="2422C28A"/>
  <w16cid:commentId w16cid:paraId="6EE99574" w16cid:durableId="2422C2A6"/>
  <w16cid:commentId w16cid:paraId="2C6C31D4" w16cid:durableId="2422C2F2"/>
  <w16cid:commentId w16cid:paraId="7410CB3A" w16cid:durableId="2422C3B6"/>
  <w16cid:commentId w16cid:paraId="2011B3A0" w16cid:durableId="2422C48E"/>
  <w16cid:commentId w16cid:paraId="7A288766" w16cid:durableId="2422C531"/>
  <w16cid:commentId w16cid:paraId="5A20C121" w16cid:durableId="2422C759"/>
  <w16cid:commentId w16cid:paraId="247930C5" w16cid:durableId="2422C69D"/>
  <w16cid:commentId w16cid:paraId="7CC2FF8A" w16cid:durableId="2422C6A4"/>
  <w16cid:commentId w16cid:paraId="1673F0B4" w16cid:durableId="2422C809"/>
  <w16cid:commentId w16cid:paraId="0D3DE3BA" w16cid:durableId="2422C8F8"/>
  <w16cid:commentId w16cid:paraId="258B1C3F" w16cid:durableId="2422C98C"/>
  <w16cid:commentId w16cid:paraId="0E5E723D" w16cid:durableId="2422CACC"/>
  <w16cid:commentId w16cid:paraId="1D2AB2F2" w16cid:durableId="2422CB44"/>
  <w16cid:commentId w16cid:paraId="62855E77" w16cid:durableId="2422D1DF"/>
  <w16cid:commentId w16cid:paraId="5EE6C8A0" w16cid:durableId="2422D2CA"/>
  <w16cid:commentId w16cid:paraId="1677C8D2" w16cid:durableId="2422D229"/>
  <w16cid:commentId w16cid:paraId="6758190E" w16cid:durableId="2422D309"/>
  <w16cid:commentId w16cid:paraId="16845A35" w16cid:durableId="2422D681"/>
  <w16cid:commentId w16cid:paraId="4B5E0AAA" w16cid:durableId="2422D70D"/>
  <w16cid:commentId w16cid:paraId="1F862509" w16cid:durableId="2422D6F6"/>
  <w16cid:commentId w16cid:paraId="1AC2FE15" w16cid:durableId="2422E4A8"/>
  <w16cid:commentId w16cid:paraId="59F80081" w16cid:durableId="2422D894"/>
  <w16cid:commentId w16cid:paraId="5D7F35E5" w16cid:durableId="2422D81D"/>
  <w16cid:commentId w16cid:paraId="14C8EAC0" w16cid:durableId="2422D8C4"/>
  <w16cid:commentId w16cid:paraId="1F775A6D" w16cid:durableId="2422D8F0"/>
  <w16cid:commentId w16cid:paraId="45E85000" w16cid:durableId="2422D92C"/>
  <w16cid:commentId w16cid:paraId="71F1AB4A" w16cid:durableId="2422D993"/>
  <w16cid:commentId w16cid:paraId="5C9A037B" w16cid:durableId="2422E2FF"/>
  <w16cid:commentId w16cid:paraId="672B3D42" w16cid:durableId="2422D9F6"/>
  <w16cid:commentId w16cid:paraId="1D4F4E2B" w16cid:durableId="2422E40F"/>
  <w16cid:commentId w16cid:paraId="3E21900F" w16cid:durableId="2422E42F"/>
  <w16cid:commentId w16cid:paraId="33620B75" w16cid:durableId="2422E4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F050202020403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C0B5B"/>
    <w:multiLevelType w:val="hybridMultilevel"/>
    <w:tmpl w:val="293435A4"/>
    <w:lvl w:ilvl="0" w:tplc="F4D4233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2C323C"/>
    <w:multiLevelType w:val="hybridMultilevel"/>
    <w:tmpl w:val="0B9A5438"/>
    <w:lvl w:ilvl="0" w:tplc="12CEA9A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y Goldhaber-Fiebert">
    <w15:presenceInfo w15:providerId="Windows Live" w15:userId="a6df913a60cd662e"/>
  </w15:person>
  <w15:person w15:author="Diaz Zepeda, Hirvin Azael">
    <w15:presenceInfo w15:providerId="AD" w15:userId="S-1-5-21-1949148656-1048424227-1227993459-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01584A"/>
    <w:rsid w:val="00023ED1"/>
    <w:rsid w:val="0002400C"/>
    <w:rsid w:val="000422F9"/>
    <w:rsid w:val="00054C33"/>
    <w:rsid w:val="000577F1"/>
    <w:rsid w:val="000A33E1"/>
    <w:rsid w:val="000B2BA8"/>
    <w:rsid w:val="000B6488"/>
    <w:rsid w:val="000D0226"/>
    <w:rsid w:val="00117EF5"/>
    <w:rsid w:val="00160AFC"/>
    <w:rsid w:val="0018601C"/>
    <w:rsid w:val="001865BC"/>
    <w:rsid w:val="00194994"/>
    <w:rsid w:val="001A2C43"/>
    <w:rsid w:val="001D764A"/>
    <w:rsid w:val="001E0F59"/>
    <w:rsid w:val="001E7970"/>
    <w:rsid w:val="001F2D3B"/>
    <w:rsid w:val="002103E0"/>
    <w:rsid w:val="00210EA6"/>
    <w:rsid w:val="00257290"/>
    <w:rsid w:val="00282816"/>
    <w:rsid w:val="00295EAA"/>
    <w:rsid w:val="002A3460"/>
    <w:rsid w:val="002C2079"/>
    <w:rsid w:val="002C6CEE"/>
    <w:rsid w:val="002D139B"/>
    <w:rsid w:val="002D46E8"/>
    <w:rsid w:val="00304C24"/>
    <w:rsid w:val="0034215A"/>
    <w:rsid w:val="00395A7F"/>
    <w:rsid w:val="00412D02"/>
    <w:rsid w:val="00420648"/>
    <w:rsid w:val="004659F1"/>
    <w:rsid w:val="0046711D"/>
    <w:rsid w:val="004710B0"/>
    <w:rsid w:val="00471758"/>
    <w:rsid w:val="004A2029"/>
    <w:rsid w:val="004C6748"/>
    <w:rsid w:val="004E5A5C"/>
    <w:rsid w:val="00502E90"/>
    <w:rsid w:val="00536CBC"/>
    <w:rsid w:val="0054334C"/>
    <w:rsid w:val="00554198"/>
    <w:rsid w:val="00571BE6"/>
    <w:rsid w:val="005754AC"/>
    <w:rsid w:val="00576AD7"/>
    <w:rsid w:val="00580C12"/>
    <w:rsid w:val="005B2D8B"/>
    <w:rsid w:val="005C3824"/>
    <w:rsid w:val="005D739D"/>
    <w:rsid w:val="00606743"/>
    <w:rsid w:val="006239E6"/>
    <w:rsid w:val="00657B4C"/>
    <w:rsid w:val="0066428F"/>
    <w:rsid w:val="00673D1B"/>
    <w:rsid w:val="006B4829"/>
    <w:rsid w:val="006D1BA3"/>
    <w:rsid w:val="0072554B"/>
    <w:rsid w:val="007404D0"/>
    <w:rsid w:val="00764E7A"/>
    <w:rsid w:val="007701C9"/>
    <w:rsid w:val="007C09E2"/>
    <w:rsid w:val="007D22DD"/>
    <w:rsid w:val="007E0187"/>
    <w:rsid w:val="007F592C"/>
    <w:rsid w:val="008122F4"/>
    <w:rsid w:val="008139BE"/>
    <w:rsid w:val="008257EF"/>
    <w:rsid w:val="00847228"/>
    <w:rsid w:val="00864FB6"/>
    <w:rsid w:val="00874247"/>
    <w:rsid w:val="008912C4"/>
    <w:rsid w:val="008B1B6B"/>
    <w:rsid w:val="008C5DEE"/>
    <w:rsid w:val="008D6418"/>
    <w:rsid w:val="00934165"/>
    <w:rsid w:val="00961C47"/>
    <w:rsid w:val="00976B13"/>
    <w:rsid w:val="00993E42"/>
    <w:rsid w:val="009A02BC"/>
    <w:rsid w:val="00A21CAC"/>
    <w:rsid w:val="00A3555D"/>
    <w:rsid w:val="00A37478"/>
    <w:rsid w:val="00A54238"/>
    <w:rsid w:val="00A60023"/>
    <w:rsid w:val="00A736AF"/>
    <w:rsid w:val="00A90333"/>
    <w:rsid w:val="00AA6D8A"/>
    <w:rsid w:val="00B06CE0"/>
    <w:rsid w:val="00B16853"/>
    <w:rsid w:val="00B368BC"/>
    <w:rsid w:val="00B8523B"/>
    <w:rsid w:val="00B93012"/>
    <w:rsid w:val="00BC7A89"/>
    <w:rsid w:val="00BD0E6D"/>
    <w:rsid w:val="00BD3B69"/>
    <w:rsid w:val="00BE55F8"/>
    <w:rsid w:val="00BE77D3"/>
    <w:rsid w:val="00C34690"/>
    <w:rsid w:val="00C53693"/>
    <w:rsid w:val="00C5708E"/>
    <w:rsid w:val="00CA71D4"/>
    <w:rsid w:val="00CD0128"/>
    <w:rsid w:val="00CD0BFF"/>
    <w:rsid w:val="00CD1A34"/>
    <w:rsid w:val="00CD7157"/>
    <w:rsid w:val="00CE0B6D"/>
    <w:rsid w:val="00CE34C2"/>
    <w:rsid w:val="00CE6778"/>
    <w:rsid w:val="00CF1833"/>
    <w:rsid w:val="00D007A3"/>
    <w:rsid w:val="00D00851"/>
    <w:rsid w:val="00D51124"/>
    <w:rsid w:val="00D5465D"/>
    <w:rsid w:val="00E01353"/>
    <w:rsid w:val="00E06E8B"/>
    <w:rsid w:val="00E60F7E"/>
    <w:rsid w:val="00EA56C2"/>
    <w:rsid w:val="00EF009C"/>
    <w:rsid w:val="00F00795"/>
    <w:rsid w:val="00F1523D"/>
    <w:rsid w:val="00F66998"/>
    <w:rsid w:val="00FD1D05"/>
    <w:rsid w:val="00FD78A9"/>
    <w:rsid w:val="00FF35D5"/>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DBAB"/>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 w:type="character" w:styleId="Textodelmarcadordeposicin">
    <w:name w:val="Placeholder Text"/>
    <w:basedOn w:val="Fuentedeprrafopredeter"/>
    <w:uiPriority w:val="99"/>
    <w:semiHidden/>
    <w:rsid w:val="00BC7A89"/>
    <w:rPr>
      <w:color w:val="808080"/>
    </w:rPr>
  </w:style>
  <w:style w:type="paragraph" w:styleId="Prrafodelista">
    <w:name w:val="List Paragraph"/>
    <w:basedOn w:val="Normal"/>
    <w:uiPriority w:val="34"/>
    <w:qFormat/>
    <w:rsid w:val="00EA56C2"/>
    <w:pPr>
      <w:ind w:left="720"/>
      <w:contextualSpacing/>
    </w:pPr>
  </w:style>
  <w:style w:type="paragraph" w:styleId="HTMLconformatoprevio">
    <w:name w:val="HTML Preformatted"/>
    <w:basedOn w:val="Normal"/>
    <w:link w:val="HTMLconformatoprevioCar"/>
    <w:uiPriority w:val="99"/>
    <w:semiHidden/>
    <w:unhideWhenUsed/>
    <w:rsid w:val="0025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290"/>
    <w:rPr>
      <w:rFonts w:ascii="Courier New" w:eastAsia="Times New Roman" w:hAnsi="Courier New" w:cs="Courier New"/>
      <w:sz w:val="20"/>
      <w:szCs w:val="20"/>
      <w:lang w:eastAsia="es-MX"/>
    </w:rPr>
  </w:style>
  <w:style w:type="character" w:customStyle="1" w:styleId="y2iqfc">
    <w:name w:val="y2iqfc"/>
    <w:basedOn w:val="Fuentedeprrafopredeter"/>
    <w:rsid w:val="00257290"/>
  </w:style>
  <w:style w:type="paragraph" w:styleId="Asuntodelcomentario">
    <w:name w:val="annotation subject"/>
    <w:basedOn w:val="Textocomentario"/>
    <w:next w:val="Textocomentario"/>
    <w:link w:val="AsuntodelcomentarioCar"/>
    <w:uiPriority w:val="99"/>
    <w:semiHidden/>
    <w:unhideWhenUsed/>
    <w:rsid w:val="00FF35D5"/>
    <w:rPr>
      <w:b/>
      <w:bCs/>
    </w:rPr>
  </w:style>
  <w:style w:type="character" w:customStyle="1" w:styleId="AsuntodelcomentarioCar">
    <w:name w:val="Asunto del comentario Car"/>
    <w:basedOn w:val="TextocomentarioCar"/>
    <w:link w:val="Asuntodelcomentario"/>
    <w:uiPriority w:val="99"/>
    <w:semiHidden/>
    <w:rsid w:val="00FF35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16010974">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66736069">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468323900">
      <w:bodyDiv w:val="1"/>
      <w:marLeft w:val="0"/>
      <w:marRight w:val="0"/>
      <w:marTop w:val="0"/>
      <w:marBottom w:val="0"/>
      <w:divBdr>
        <w:top w:val="none" w:sz="0" w:space="0" w:color="auto"/>
        <w:left w:val="none" w:sz="0" w:space="0" w:color="auto"/>
        <w:bottom w:val="none" w:sz="0" w:space="0" w:color="auto"/>
        <w:right w:val="none" w:sz="0" w:space="0" w:color="auto"/>
      </w:divBdr>
    </w:div>
    <w:div w:id="537358438">
      <w:bodyDiv w:val="1"/>
      <w:marLeft w:val="0"/>
      <w:marRight w:val="0"/>
      <w:marTop w:val="0"/>
      <w:marBottom w:val="0"/>
      <w:divBdr>
        <w:top w:val="none" w:sz="0" w:space="0" w:color="auto"/>
        <w:left w:val="none" w:sz="0" w:space="0" w:color="auto"/>
        <w:bottom w:val="none" w:sz="0" w:space="0" w:color="auto"/>
        <w:right w:val="none" w:sz="0" w:space="0" w:color="auto"/>
      </w:divBdr>
    </w:div>
    <w:div w:id="629626575">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664666916">
      <w:bodyDiv w:val="1"/>
      <w:marLeft w:val="0"/>
      <w:marRight w:val="0"/>
      <w:marTop w:val="0"/>
      <w:marBottom w:val="0"/>
      <w:divBdr>
        <w:top w:val="none" w:sz="0" w:space="0" w:color="auto"/>
        <w:left w:val="none" w:sz="0" w:space="0" w:color="auto"/>
        <w:bottom w:val="none" w:sz="0" w:space="0" w:color="auto"/>
        <w:right w:val="none" w:sz="0" w:space="0" w:color="auto"/>
      </w:divBdr>
    </w:div>
    <w:div w:id="789934490">
      <w:bodyDiv w:val="1"/>
      <w:marLeft w:val="0"/>
      <w:marRight w:val="0"/>
      <w:marTop w:val="0"/>
      <w:marBottom w:val="0"/>
      <w:divBdr>
        <w:top w:val="none" w:sz="0" w:space="0" w:color="auto"/>
        <w:left w:val="none" w:sz="0" w:space="0" w:color="auto"/>
        <w:bottom w:val="none" w:sz="0" w:space="0" w:color="auto"/>
        <w:right w:val="none" w:sz="0" w:space="0" w:color="auto"/>
      </w:divBdr>
    </w:div>
    <w:div w:id="796219412">
      <w:bodyDiv w:val="1"/>
      <w:marLeft w:val="0"/>
      <w:marRight w:val="0"/>
      <w:marTop w:val="0"/>
      <w:marBottom w:val="0"/>
      <w:divBdr>
        <w:top w:val="none" w:sz="0" w:space="0" w:color="auto"/>
        <w:left w:val="none" w:sz="0" w:space="0" w:color="auto"/>
        <w:bottom w:val="none" w:sz="0" w:space="0" w:color="auto"/>
        <w:right w:val="none" w:sz="0" w:space="0" w:color="auto"/>
      </w:divBdr>
    </w:div>
    <w:div w:id="894244866">
      <w:bodyDiv w:val="1"/>
      <w:marLeft w:val="0"/>
      <w:marRight w:val="0"/>
      <w:marTop w:val="0"/>
      <w:marBottom w:val="0"/>
      <w:divBdr>
        <w:top w:val="none" w:sz="0" w:space="0" w:color="auto"/>
        <w:left w:val="none" w:sz="0" w:space="0" w:color="auto"/>
        <w:bottom w:val="none" w:sz="0" w:space="0" w:color="auto"/>
        <w:right w:val="none" w:sz="0" w:space="0" w:color="auto"/>
      </w:divBdr>
    </w:div>
    <w:div w:id="901450753">
      <w:bodyDiv w:val="1"/>
      <w:marLeft w:val="0"/>
      <w:marRight w:val="0"/>
      <w:marTop w:val="0"/>
      <w:marBottom w:val="0"/>
      <w:divBdr>
        <w:top w:val="none" w:sz="0" w:space="0" w:color="auto"/>
        <w:left w:val="none" w:sz="0" w:space="0" w:color="auto"/>
        <w:bottom w:val="none" w:sz="0" w:space="0" w:color="auto"/>
        <w:right w:val="none" w:sz="0" w:space="0" w:color="auto"/>
      </w:divBdr>
    </w:div>
    <w:div w:id="948203582">
      <w:bodyDiv w:val="1"/>
      <w:marLeft w:val="0"/>
      <w:marRight w:val="0"/>
      <w:marTop w:val="0"/>
      <w:marBottom w:val="0"/>
      <w:divBdr>
        <w:top w:val="none" w:sz="0" w:space="0" w:color="auto"/>
        <w:left w:val="none" w:sz="0" w:space="0" w:color="auto"/>
        <w:bottom w:val="none" w:sz="0" w:space="0" w:color="auto"/>
        <w:right w:val="none" w:sz="0" w:space="0" w:color="auto"/>
      </w:divBdr>
    </w:div>
    <w:div w:id="1016613191">
      <w:bodyDiv w:val="1"/>
      <w:marLeft w:val="0"/>
      <w:marRight w:val="0"/>
      <w:marTop w:val="0"/>
      <w:marBottom w:val="0"/>
      <w:divBdr>
        <w:top w:val="none" w:sz="0" w:space="0" w:color="auto"/>
        <w:left w:val="none" w:sz="0" w:space="0" w:color="auto"/>
        <w:bottom w:val="none" w:sz="0" w:space="0" w:color="auto"/>
        <w:right w:val="none" w:sz="0" w:space="0" w:color="auto"/>
      </w:divBdr>
    </w:div>
    <w:div w:id="1142501567">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321499684">
      <w:bodyDiv w:val="1"/>
      <w:marLeft w:val="0"/>
      <w:marRight w:val="0"/>
      <w:marTop w:val="0"/>
      <w:marBottom w:val="0"/>
      <w:divBdr>
        <w:top w:val="none" w:sz="0" w:space="0" w:color="auto"/>
        <w:left w:val="none" w:sz="0" w:space="0" w:color="auto"/>
        <w:bottom w:val="none" w:sz="0" w:space="0" w:color="auto"/>
        <w:right w:val="none" w:sz="0" w:space="0" w:color="auto"/>
      </w:divBdr>
    </w:div>
    <w:div w:id="1332097483">
      <w:bodyDiv w:val="1"/>
      <w:marLeft w:val="0"/>
      <w:marRight w:val="0"/>
      <w:marTop w:val="0"/>
      <w:marBottom w:val="0"/>
      <w:divBdr>
        <w:top w:val="none" w:sz="0" w:space="0" w:color="auto"/>
        <w:left w:val="none" w:sz="0" w:space="0" w:color="auto"/>
        <w:bottom w:val="none" w:sz="0" w:space="0" w:color="auto"/>
        <w:right w:val="none" w:sz="0" w:space="0" w:color="auto"/>
      </w:divBdr>
    </w:div>
    <w:div w:id="1443308125">
      <w:bodyDiv w:val="1"/>
      <w:marLeft w:val="0"/>
      <w:marRight w:val="0"/>
      <w:marTop w:val="0"/>
      <w:marBottom w:val="0"/>
      <w:divBdr>
        <w:top w:val="none" w:sz="0" w:space="0" w:color="auto"/>
        <w:left w:val="none" w:sz="0" w:space="0" w:color="auto"/>
        <w:bottom w:val="none" w:sz="0" w:space="0" w:color="auto"/>
        <w:right w:val="none" w:sz="0" w:space="0" w:color="auto"/>
      </w:divBdr>
    </w:div>
    <w:div w:id="1535729196">
      <w:bodyDiv w:val="1"/>
      <w:marLeft w:val="0"/>
      <w:marRight w:val="0"/>
      <w:marTop w:val="0"/>
      <w:marBottom w:val="0"/>
      <w:divBdr>
        <w:top w:val="none" w:sz="0" w:space="0" w:color="auto"/>
        <w:left w:val="none" w:sz="0" w:space="0" w:color="auto"/>
        <w:bottom w:val="none" w:sz="0" w:space="0" w:color="auto"/>
        <w:right w:val="none" w:sz="0" w:space="0" w:color="auto"/>
      </w:divBdr>
    </w:div>
    <w:div w:id="1644965834">
      <w:bodyDiv w:val="1"/>
      <w:marLeft w:val="0"/>
      <w:marRight w:val="0"/>
      <w:marTop w:val="0"/>
      <w:marBottom w:val="0"/>
      <w:divBdr>
        <w:top w:val="none" w:sz="0" w:space="0" w:color="auto"/>
        <w:left w:val="none" w:sz="0" w:space="0" w:color="auto"/>
        <w:bottom w:val="none" w:sz="0" w:space="0" w:color="auto"/>
        <w:right w:val="none" w:sz="0" w:space="0" w:color="auto"/>
      </w:divBdr>
    </w:div>
    <w:div w:id="1648902862">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 w:id="209304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5D29B-6AC9-427E-9B40-341C5940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7812</Words>
  <Characters>42967</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2</cp:revision>
  <dcterms:created xsi:type="dcterms:W3CDTF">2021-04-16T05:52:00Z</dcterms:created>
  <dcterms:modified xsi:type="dcterms:W3CDTF">2021-04-16T05:52:00Z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