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77514" w14:textId="77777777" w:rsidR="00E01353" w:rsidRPr="00673D1B" w:rsidRDefault="00E01353" w:rsidP="00673D1B">
      <w:pPr>
        <w:spacing w:line="360" w:lineRule="auto"/>
        <w:jc w:val="center"/>
        <w:rPr>
          <w:rFonts w:ascii="Times New Roman" w:hAnsi="Times New Roman" w:cs="Times New Roman"/>
          <w:sz w:val="32"/>
          <w:lang w:val="en-US"/>
        </w:rPr>
      </w:pPr>
      <w:r w:rsidRPr="00673D1B">
        <w:rPr>
          <w:rFonts w:ascii="Times New Roman" w:hAnsi="Times New Roman" w:cs="Times New Roman"/>
          <w:sz w:val="32"/>
          <w:lang w:val="en-US"/>
        </w:rPr>
        <w:t>COVID-19 Mortality Excess and Cost-Effective Analysis of Different Treatments</w:t>
      </w:r>
    </w:p>
    <w:p w14:paraId="50F35D53" w14:textId="77777777" w:rsidR="00E01353" w:rsidRDefault="00E01353" w:rsidP="00E01353">
      <w:pPr>
        <w:autoSpaceDE w:val="0"/>
        <w:autoSpaceDN w:val="0"/>
        <w:adjustRightInd w:val="0"/>
        <w:spacing w:after="0" w:line="360" w:lineRule="auto"/>
        <w:jc w:val="both"/>
        <w:rPr>
          <w:rFonts w:ascii="Times New Roman" w:hAnsi="Times New Roman" w:cs="Times New Roman"/>
          <w:b/>
          <w:sz w:val="26"/>
          <w:szCs w:val="26"/>
          <w:lang w:val="en-US"/>
        </w:rPr>
      </w:pPr>
      <w:r w:rsidRPr="00502E90">
        <w:rPr>
          <w:rFonts w:ascii="Times New Roman" w:hAnsi="Times New Roman" w:cs="Times New Roman"/>
          <w:b/>
          <w:sz w:val="26"/>
          <w:szCs w:val="26"/>
          <w:lang w:val="en-US"/>
        </w:rPr>
        <w:t>Introduction</w:t>
      </w:r>
    </w:p>
    <w:p w14:paraId="235029EC" w14:textId="77777777" w:rsidR="00502E90" w:rsidRPr="00502E90" w:rsidRDefault="00502E90" w:rsidP="00E01353">
      <w:pPr>
        <w:autoSpaceDE w:val="0"/>
        <w:autoSpaceDN w:val="0"/>
        <w:adjustRightInd w:val="0"/>
        <w:spacing w:after="0" w:line="360" w:lineRule="auto"/>
        <w:jc w:val="both"/>
        <w:rPr>
          <w:rFonts w:ascii="Times New Roman" w:hAnsi="Times New Roman" w:cs="Times New Roman"/>
          <w:b/>
          <w:sz w:val="26"/>
          <w:szCs w:val="26"/>
          <w:lang w:val="en-US"/>
        </w:rPr>
      </w:pPr>
    </w:p>
    <w:p w14:paraId="5565045F" w14:textId="188D15B3" w:rsidR="00E01353" w:rsidRDefault="00E01353" w:rsidP="00E01353">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 xml:space="preserve">COVID-19 pandemic has created a </w:t>
      </w:r>
      <w:r w:rsidR="00FF35D5">
        <w:rPr>
          <w:rFonts w:ascii="Times New Roman" w:hAnsi="Times New Roman" w:cs="Times New Roman"/>
          <w:sz w:val="24"/>
          <w:szCs w:val="24"/>
          <w:lang w:val="en-US"/>
        </w:rPr>
        <w:t xml:space="preserve">global </w:t>
      </w:r>
      <w:r w:rsidRPr="00502E90">
        <w:rPr>
          <w:rFonts w:ascii="Times New Roman" w:hAnsi="Times New Roman" w:cs="Times New Roman"/>
          <w:sz w:val="24"/>
          <w:szCs w:val="24"/>
          <w:lang w:val="en-US"/>
        </w:rPr>
        <w:t>public health crisis</w:t>
      </w:r>
      <w:r w:rsidR="00FF35D5">
        <w:rPr>
          <w:rFonts w:ascii="Times New Roman" w:hAnsi="Times New Roman" w:cs="Times New Roman"/>
          <w:sz w:val="24"/>
          <w:szCs w:val="24"/>
          <w:lang w:val="en-US"/>
        </w:rPr>
        <w:t>.</w:t>
      </w:r>
      <w:r w:rsidRPr="00502E90">
        <w:rPr>
          <w:rFonts w:ascii="Times New Roman" w:hAnsi="Times New Roman" w:cs="Times New Roman"/>
          <w:sz w:val="24"/>
          <w:szCs w:val="24"/>
          <w:lang w:val="en-US"/>
        </w:rPr>
        <w:t xml:space="preserve"> </w:t>
      </w:r>
      <w:r w:rsidR="00FF35D5">
        <w:rPr>
          <w:rFonts w:ascii="Times New Roman" w:hAnsi="Times New Roman" w:cs="Times New Roman"/>
          <w:sz w:val="24"/>
          <w:szCs w:val="24"/>
          <w:lang w:val="en-US"/>
        </w:rPr>
        <w:t xml:space="preserve">Its impact on </w:t>
      </w:r>
      <w:r w:rsidRPr="00502E90">
        <w:rPr>
          <w:rFonts w:ascii="Times New Roman" w:hAnsi="Times New Roman" w:cs="Times New Roman"/>
          <w:sz w:val="24"/>
          <w:szCs w:val="24"/>
          <w:lang w:val="en-US"/>
        </w:rPr>
        <w:t xml:space="preserve">Mexico has been </w:t>
      </w:r>
      <w:r w:rsidR="00FF35D5">
        <w:rPr>
          <w:rFonts w:ascii="Times New Roman" w:hAnsi="Times New Roman" w:cs="Times New Roman"/>
          <w:sz w:val="24"/>
          <w:szCs w:val="24"/>
          <w:lang w:val="en-US"/>
        </w:rPr>
        <w:t>particularly severe</w:t>
      </w:r>
      <w:r w:rsidRPr="00502E90">
        <w:rPr>
          <w:rFonts w:ascii="Times New Roman" w:hAnsi="Times New Roman" w:cs="Times New Roman"/>
          <w:sz w:val="24"/>
          <w:szCs w:val="24"/>
          <w:lang w:val="en-US"/>
        </w:rPr>
        <w:t xml:space="preserve">. On </w:t>
      </w:r>
      <w:r w:rsidR="0034215A">
        <w:rPr>
          <w:rFonts w:ascii="Times New Roman" w:hAnsi="Times New Roman" w:cs="Times New Roman"/>
          <w:sz w:val="24"/>
          <w:szCs w:val="24"/>
          <w:lang w:val="en-US"/>
        </w:rPr>
        <w:t>March</w:t>
      </w:r>
      <w:r w:rsidRPr="00502E90">
        <w:rPr>
          <w:rFonts w:ascii="Times New Roman" w:hAnsi="Times New Roman" w:cs="Times New Roman"/>
          <w:sz w:val="24"/>
          <w:szCs w:val="24"/>
          <w:lang w:val="en-US"/>
        </w:rPr>
        <w:t xml:space="preserve"> </w:t>
      </w:r>
      <w:r w:rsidR="0034215A">
        <w:rPr>
          <w:rFonts w:ascii="Times New Roman" w:hAnsi="Times New Roman" w:cs="Times New Roman"/>
          <w:sz w:val="24"/>
          <w:szCs w:val="24"/>
          <w:lang w:val="en-US"/>
        </w:rPr>
        <w:t>21</w:t>
      </w:r>
      <w:r w:rsidRPr="00502E90">
        <w:rPr>
          <w:rFonts w:ascii="Times New Roman" w:hAnsi="Times New Roman" w:cs="Times New Roman"/>
          <w:sz w:val="24"/>
          <w:szCs w:val="24"/>
          <w:lang w:val="en-US"/>
        </w:rPr>
        <w:t>, 202</w:t>
      </w:r>
      <w:r w:rsidR="0034215A">
        <w:rPr>
          <w:rFonts w:ascii="Times New Roman" w:hAnsi="Times New Roman" w:cs="Times New Roman"/>
          <w:sz w:val="24"/>
          <w:szCs w:val="24"/>
          <w:lang w:val="en-US"/>
        </w:rPr>
        <w:t>1</w:t>
      </w:r>
      <w:r w:rsidRPr="00502E90">
        <w:rPr>
          <w:rFonts w:ascii="Times New Roman" w:hAnsi="Times New Roman" w:cs="Times New Roman"/>
          <w:sz w:val="24"/>
          <w:szCs w:val="24"/>
          <w:lang w:val="en-US"/>
        </w:rPr>
        <w:t xml:space="preserve">, the Mexican government reported </w:t>
      </w:r>
      <w:r w:rsidR="0034215A" w:rsidRPr="0034215A">
        <w:rPr>
          <w:rFonts w:ascii="Times New Roman" w:hAnsi="Times New Roman" w:cs="Times New Roman"/>
          <w:sz w:val="24"/>
          <w:szCs w:val="24"/>
          <w:lang w:val="en-US"/>
        </w:rPr>
        <w:t xml:space="preserve">2,238,887 </w:t>
      </w:r>
      <w:r w:rsidRPr="00502E90">
        <w:rPr>
          <w:rFonts w:ascii="Times New Roman" w:hAnsi="Times New Roman" w:cs="Times New Roman"/>
          <w:sz w:val="24"/>
          <w:szCs w:val="24"/>
          <w:lang w:val="en-US"/>
        </w:rPr>
        <w:t xml:space="preserve">accumulated cases of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and </w:t>
      </w:r>
      <w:r w:rsidR="0034215A" w:rsidRPr="0034215A">
        <w:rPr>
          <w:rFonts w:ascii="Times New Roman" w:hAnsi="Times New Roman" w:cs="Times New Roman"/>
          <w:sz w:val="24"/>
          <w:szCs w:val="24"/>
          <w:lang w:val="en-US"/>
        </w:rPr>
        <w:t xml:space="preserve">203,210 </w:t>
      </w:r>
      <w:r w:rsidRPr="00502E90">
        <w:rPr>
          <w:rFonts w:ascii="Times New Roman" w:hAnsi="Times New Roman" w:cs="Times New Roman"/>
          <w:sz w:val="24"/>
          <w:szCs w:val="24"/>
          <w:lang w:val="en-US"/>
        </w:rPr>
        <w:t>deaths</w:t>
      </w:r>
      <w:r w:rsidR="006B4829" w:rsidRPr="00502E90">
        <w:rPr>
          <w:rFonts w:ascii="Times New Roman" w:hAnsi="Times New Roman" w:cs="Times New Roman"/>
          <w:sz w:val="24"/>
          <w:szCs w:val="24"/>
          <w:lang w:val="en-US"/>
        </w:rPr>
        <w:fldChar w:fldCharType="begin" w:fldLock="1"/>
      </w:r>
      <w:r w:rsidR="006B4829" w:rsidRPr="00502E90">
        <w:rPr>
          <w:rFonts w:ascii="Times New Roman" w:hAnsi="Times New Roman" w:cs="Times New Roman"/>
          <w:sz w:val="24"/>
          <w:szCs w:val="24"/>
          <w:lang w:val="en-US"/>
        </w:rPr>
        <w:instrText>ADDIN CSL_CITATION {"citationItems":[{"id":"ITEM-1","itemData":{"author":[{"dropping-particle":"","family":"Secretaria de Salud","given":"","non-dropping-particle":"","parse-names":false,"suffix":""}],"id":"ITEM-1","issued":{"date-parts":[["2020"]]},"publisher":"Gobierno de México","title":"Informe Técnico Diario COVID-19 MÉXICO","type":"speech"},"uris":["http://www.mendeley.com/documents/?uuid=3e692794-87a7-41a4-8233-1b2b79729a52"]}],"mendeley":{"formattedCitation":"&lt;sup&gt;1&lt;/sup&gt;","plainTextFormattedCitation":"1","previouslyFormattedCitation":"&lt;sup&gt;1&lt;/sup&gt;"},"properties":{"noteIndex":0},"schema":"https://github.com/citation-style-language/schema/raw/master/csl-citation.json"}</w:instrText>
      </w:r>
      <w:r w:rsidR="006B4829" w:rsidRPr="00502E90">
        <w:rPr>
          <w:rFonts w:ascii="Times New Roman" w:hAnsi="Times New Roman" w:cs="Times New Roman"/>
          <w:sz w:val="24"/>
          <w:szCs w:val="24"/>
          <w:lang w:val="en-US"/>
        </w:rPr>
        <w:fldChar w:fldCharType="separate"/>
      </w:r>
      <w:r w:rsidR="006B4829" w:rsidRPr="00502E90">
        <w:rPr>
          <w:rFonts w:ascii="Times New Roman" w:hAnsi="Times New Roman" w:cs="Times New Roman"/>
          <w:noProof/>
          <w:sz w:val="24"/>
          <w:szCs w:val="24"/>
          <w:vertAlign w:val="superscript"/>
          <w:lang w:val="en-US"/>
        </w:rPr>
        <w:t>1</w:t>
      </w:r>
      <w:r w:rsidR="006B4829" w:rsidRPr="00502E90">
        <w:rPr>
          <w:rFonts w:ascii="Times New Roman" w:hAnsi="Times New Roman" w:cs="Times New Roman"/>
          <w:sz w:val="24"/>
          <w:szCs w:val="24"/>
          <w:lang w:val="en-US"/>
        </w:rPr>
        <w:fldChar w:fldCharType="end"/>
      </w:r>
      <w:r w:rsidR="00FF35D5">
        <w:rPr>
          <w:rFonts w:ascii="Times New Roman" w:hAnsi="Times New Roman" w:cs="Times New Roman"/>
          <w:sz w:val="24"/>
          <w:szCs w:val="24"/>
          <w:lang w:val="en-US"/>
        </w:rPr>
        <w:t xml:space="preserve">, making Mexico </w:t>
      </w:r>
      <w:r w:rsidRPr="00502E90">
        <w:rPr>
          <w:rFonts w:ascii="Times New Roman" w:hAnsi="Times New Roman" w:cs="Times New Roman"/>
          <w:sz w:val="24"/>
          <w:szCs w:val="24"/>
          <w:lang w:val="en-US"/>
        </w:rPr>
        <w:t xml:space="preserve">the </w:t>
      </w:r>
      <w:r w:rsidR="0034215A" w:rsidRPr="0034215A">
        <w:rPr>
          <w:rFonts w:ascii="Times New Roman" w:hAnsi="Times New Roman" w:cs="Times New Roman"/>
          <w:sz w:val="24"/>
          <w:szCs w:val="24"/>
          <w:lang w:val="en-US"/>
        </w:rPr>
        <w:t>fourteenth</w:t>
      </w:r>
      <w:r w:rsidRPr="00502E90">
        <w:rPr>
          <w:rFonts w:ascii="Times New Roman" w:hAnsi="Times New Roman" w:cs="Times New Roman"/>
          <w:sz w:val="24"/>
          <w:szCs w:val="24"/>
          <w:lang w:val="en-US"/>
        </w:rPr>
        <w:t xml:space="preserve"> country in the world in confirmed cases and the </w:t>
      </w:r>
      <w:r w:rsidR="0034215A">
        <w:rPr>
          <w:rFonts w:ascii="Times New Roman" w:hAnsi="Times New Roman" w:cs="Times New Roman"/>
          <w:sz w:val="24"/>
          <w:szCs w:val="24"/>
          <w:lang w:val="en-US"/>
        </w:rPr>
        <w:t>third</w:t>
      </w:r>
      <w:r w:rsidRPr="00502E90">
        <w:rPr>
          <w:rFonts w:ascii="Times New Roman" w:hAnsi="Times New Roman" w:cs="Times New Roman"/>
          <w:sz w:val="24"/>
          <w:szCs w:val="24"/>
          <w:lang w:val="en-US"/>
        </w:rPr>
        <w:t xml:space="preserve"> in reported deaths.</w:t>
      </w:r>
      <w:r w:rsidRPr="00502E90">
        <w:rPr>
          <w:rFonts w:ascii="Times New Roman" w:hAnsi="Times New Roman" w:cs="Times New Roman"/>
          <w:sz w:val="24"/>
          <w:szCs w:val="24"/>
          <w:lang w:val="en-US"/>
        </w:rPr>
        <w:fldChar w:fldCharType="begin" w:fldLock="1"/>
      </w:r>
      <w:r w:rsidRPr="00502E90">
        <w:rPr>
          <w:rFonts w:ascii="Times New Roman" w:hAnsi="Times New Roman" w:cs="Times New Roman"/>
          <w:sz w:val="24"/>
          <w:szCs w:val="24"/>
          <w:lang w:val="en-US"/>
        </w:rPr>
        <w:instrText>ADDIN CSL_CITATION {"citationItems":[{"id":"ITEM-1","itemData":{"URL":"https://coronavirus.jhu.edu/map.html","accessed":{"date-parts":[["2020","12","9"]]},"author":[{"dropping-particle":"","family":"John Hopkins University","given":"","non-dropping-particle":"","parse-names":false,"suffix":""}],"id":"ITEM-1","issued":{"date-parts":[["2020"]]},"title":"COVID-19 Dashboard by the Center for Systems Science and Engineering (CSSE) at Johns Hopkins University (JHU)","type":"webpage"},"uris":["http://www.mendeley.com/documents/?uuid=f0040dba-7c09-31dd-8774-9a2dd4f3ed4d"]}],"mendeley":{"formattedCitation":"&lt;sup&gt;2&lt;/sup&gt;","plainTextFormattedCitation":"2","previouslyFormattedCitation":"&lt;sup&gt;2&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Pr="00502E90">
        <w:rPr>
          <w:rFonts w:ascii="Times New Roman" w:hAnsi="Times New Roman" w:cs="Times New Roman"/>
          <w:noProof/>
          <w:sz w:val="24"/>
          <w:szCs w:val="24"/>
          <w:vertAlign w:val="superscript"/>
          <w:lang w:val="en-US"/>
        </w:rPr>
        <w:t>2</w:t>
      </w:r>
      <w:r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w:t>
      </w:r>
    </w:p>
    <w:p w14:paraId="1625E89C" w14:textId="5D4BB59D" w:rsidR="00FD78A9" w:rsidRPr="00502E90" w:rsidRDefault="00FD78A9" w:rsidP="00FD78A9">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 xml:space="preserve">Excess mortality </w:t>
      </w:r>
      <w:r w:rsidRPr="00502E90">
        <w:rPr>
          <w:rFonts w:ascii="Times New Roman" w:hAnsi="Times New Roman" w:cs="Times New Roman"/>
          <w:sz w:val="24"/>
          <w:szCs w:val="24"/>
          <w:highlight w:val="yellow"/>
          <w:lang w:val="en-US"/>
        </w:rPr>
        <w:t>[</w:t>
      </w:r>
      <w:r w:rsidR="008C5DEE" w:rsidRPr="00502E90">
        <w:rPr>
          <w:rFonts w:ascii="Times New Roman" w:hAnsi="Times New Roman" w:cs="Times New Roman"/>
          <w:sz w:val="24"/>
          <w:szCs w:val="24"/>
          <w:highlight w:val="yellow"/>
          <w:lang w:val="en-US"/>
        </w:rPr>
        <w:t>pending explanation</w:t>
      </w:r>
      <w:r w:rsidRPr="00502E90">
        <w:rPr>
          <w:rFonts w:ascii="Times New Roman" w:hAnsi="Times New Roman" w:cs="Times New Roman"/>
          <w:sz w:val="24"/>
          <w:szCs w:val="24"/>
          <w:highlight w:val="yellow"/>
          <w:lang w:val="en-US"/>
        </w:rPr>
        <w:t>]</w:t>
      </w:r>
      <w:r w:rsidRPr="00502E90">
        <w:rPr>
          <w:rFonts w:ascii="Times New Roman" w:hAnsi="Times New Roman" w:cs="Times New Roman"/>
          <w:sz w:val="24"/>
          <w:szCs w:val="24"/>
          <w:lang w:val="en-US"/>
        </w:rPr>
        <w:t xml:space="preserve"> from a disease </w:t>
      </w:r>
      <w:r w:rsidR="00FF35D5">
        <w:rPr>
          <w:rFonts w:ascii="Times New Roman" w:hAnsi="Times New Roman" w:cs="Times New Roman"/>
          <w:sz w:val="24"/>
          <w:szCs w:val="24"/>
          <w:lang w:val="en-US"/>
        </w:rPr>
        <w:t>is a</w:t>
      </w:r>
      <w:r w:rsidRPr="00502E90">
        <w:rPr>
          <w:rFonts w:ascii="Times New Roman" w:hAnsi="Times New Roman" w:cs="Times New Roman"/>
          <w:sz w:val="24"/>
          <w:szCs w:val="24"/>
          <w:lang w:val="en-US"/>
        </w:rPr>
        <w:t xml:space="preserve"> useful </w:t>
      </w:r>
      <w:r w:rsidR="00FF35D5">
        <w:rPr>
          <w:rFonts w:ascii="Times New Roman" w:hAnsi="Times New Roman" w:cs="Times New Roman"/>
          <w:sz w:val="24"/>
          <w:szCs w:val="24"/>
          <w:lang w:val="en-US"/>
        </w:rPr>
        <w:t xml:space="preserve">and important </w:t>
      </w:r>
      <w:r w:rsidRPr="00502E90">
        <w:rPr>
          <w:rFonts w:ascii="Times New Roman" w:hAnsi="Times New Roman" w:cs="Times New Roman"/>
          <w:sz w:val="24"/>
          <w:szCs w:val="24"/>
          <w:lang w:val="en-US"/>
        </w:rPr>
        <w:t xml:space="preserve">measure for decision makers, since it allows </w:t>
      </w:r>
      <w:r w:rsidR="00FF35D5">
        <w:rPr>
          <w:rFonts w:ascii="Times New Roman" w:hAnsi="Times New Roman" w:cs="Times New Roman"/>
          <w:sz w:val="24"/>
          <w:szCs w:val="24"/>
          <w:lang w:val="en-US"/>
        </w:rPr>
        <w:t xml:space="preserve">them </w:t>
      </w:r>
      <w:r w:rsidRPr="00502E90">
        <w:rPr>
          <w:rFonts w:ascii="Times New Roman" w:hAnsi="Times New Roman" w:cs="Times New Roman"/>
          <w:sz w:val="24"/>
          <w:szCs w:val="24"/>
          <w:lang w:val="en-US"/>
        </w:rPr>
        <w:t xml:space="preserve">to evaluate different strategies </w:t>
      </w:r>
      <w:r w:rsidR="00FF35D5">
        <w:rPr>
          <w:rFonts w:ascii="Times New Roman" w:hAnsi="Times New Roman" w:cs="Times New Roman"/>
          <w:sz w:val="24"/>
          <w:szCs w:val="24"/>
          <w:lang w:val="en-US"/>
        </w:rPr>
        <w:t>aimed at</w:t>
      </w:r>
      <w:r w:rsidRPr="00502E90">
        <w:rPr>
          <w:rFonts w:ascii="Times New Roman" w:hAnsi="Times New Roman" w:cs="Times New Roman"/>
          <w:sz w:val="24"/>
          <w:szCs w:val="24"/>
          <w:lang w:val="en-US"/>
        </w:rPr>
        <w:t xml:space="preserve"> modify</w:t>
      </w:r>
      <w:r w:rsidR="00FF35D5">
        <w:rPr>
          <w:rFonts w:ascii="Times New Roman" w:hAnsi="Times New Roman" w:cs="Times New Roman"/>
          <w:sz w:val="24"/>
          <w:szCs w:val="24"/>
          <w:lang w:val="en-US"/>
        </w:rPr>
        <w:t>ing</w:t>
      </w:r>
      <w:r w:rsidRPr="00502E90">
        <w:rPr>
          <w:rFonts w:ascii="Times New Roman" w:hAnsi="Times New Roman" w:cs="Times New Roman"/>
          <w:sz w:val="24"/>
          <w:szCs w:val="24"/>
          <w:lang w:val="en-US"/>
        </w:rPr>
        <w:t xml:space="preserve"> and mitigat</w:t>
      </w:r>
      <w:r w:rsidR="00FF35D5">
        <w:rPr>
          <w:rFonts w:ascii="Times New Roman" w:hAnsi="Times New Roman" w:cs="Times New Roman"/>
          <w:sz w:val="24"/>
          <w:szCs w:val="24"/>
          <w:lang w:val="en-US"/>
        </w:rPr>
        <w:t>ing</w:t>
      </w:r>
      <w:del w:id="0" w:author="Diaz Zepeda, Hirvin Azael" w:date="2021-05-12T12:10:00Z">
        <w:r w:rsidRPr="00502E90" w:rsidDel="0069443C">
          <w:rPr>
            <w:rFonts w:ascii="Times New Roman" w:hAnsi="Times New Roman" w:cs="Times New Roman"/>
            <w:sz w:val="24"/>
            <w:szCs w:val="24"/>
            <w:lang w:val="en-US"/>
          </w:rPr>
          <w:delText xml:space="preserve"> </w:delText>
        </w:r>
      </w:del>
      <w:r w:rsidR="0069443C">
        <w:rPr>
          <w:rFonts w:ascii="Times New Roman" w:hAnsi="Times New Roman" w:cs="Times New Roman"/>
          <w:sz w:val="24"/>
          <w:szCs w:val="24"/>
          <w:lang w:val="en-US"/>
        </w:rPr>
        <w:t xml:space="preserve"> this outcome</w:t>
      </w:r>
      <w:r w:rsidRPr="00502E90">
        <w:rPr>
          <w:rFonts w:ascii="Times New Roman" w:hAnsi="Times New Roman" w:cs="Times New Roman"/>
          <w:sz w:val="24"/>
          <w:szCs w:val="24"/>
          <w:lang w:val="en-US"/>
        </w:rPr>
        <w:t xml:space="preserve">. </w:t>
      </w:r>
      <w:commentRangeStart w:id="1"/>
      <w:r w:rsidRPr="00502E90">
        <w:rPr>
          <w:rFonts w:ascii="Times New Roman" w:hAnsi="Times New Roman" w:cs="Times New Roman"/>
          <w:sz w:val="24"/>
          <w:szCs w:val="24"/>
          <w:lang w:val="en-US"/>
        </w:rPr>
        <w:t xml:space="preserve">Currently, there are neither studies that have estimated the excess mortality from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-19</w:t>
      </w:r>
      <w:commentRangeEnd w:id="1"/>
      <w:r w:rsidR="008D6418">
        <w:rPr>
          <w:rStyle w:val="Refdecomentario"/>
        </w:rPr>
        <w:commentReference w:id="1"/>
      </w:r>
      <w:r w:rsidRPr="00502E90">
        <w:rPr>
          <w:rFonts w:ascii="Times New Roman" w:hAnsi="Times New Roman" w:cs="Times New Roman"/>
          <w:sz w:val="24"/>
          <w:szCs w:val="24"/>
          <w:lang w:val="en-US"/>
        </w:rPr>
        <w:t xml:space="preserve">, nor that attempt to evaluate the effectiveness of various strategies to reduce mortality from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w:t>
      </w:r>
      <w:r w:rsidR="0069443C">
        <w:rPr>
          <w:rFonts w:ascii="Times New Roman" w:hAnsi="Times New Roman" w:cs="Times New Roman"/>
          <w:sz w:val="24"/>
          <w:szCs w:val="24"/>
          <w:lang w:val="en-US"/>
        </w:rPr>
        <w:t xml:space="preserve">An important advantage of this approach is that it </w:t>
      </w:r>
      <w:r w:rsidRPr="00502E90">
        <w:rPr>
          <w:rFonts w:ascii="Times New Roman" w:hAnsi="Times New Roman" w:cs="Times New Roman"/>
          <w:sz w:val="24"/>
          <w:szCs w:val="24"/>
          <w:lang w:val="en-US"/>
        </w:rPr>
        <w:t xml:space="preserve">provides an opportunity to </w:t>
      </w:r>
      <w:r w:rsidR="0069443C">
        <w:rPr>
          <w:rFonts w:ascii="Times New Roman" w:hAnsi="Times New Roman" w:cs="Times New Roman"/>
          <w:sz w:val="24"/>
          <w:szCs w:val="24"/>
          <w:lang w:val="en-US"/>
        </w:rPr>
        <w:t>analyze policies that have not yet implemented</w:t>
      </w:r>
      <w:r w:rsidR="00B32EB3">
        <w:rPr>
          <w:rFonts w:ascii="Times New Roman" w:hAnsi="Times New Roman" w:cs="Times New Roman"/>
          <w:sz w:val="24"/>
          <w:szCs w:val="24"/>
          <w:lang w:val="en-US"/>
        </w:rPr>
        <w:t xml:space="preserve"> </w:t>
      </w:r>
      <w:r w:rsidR="0069443C">
        <w:rPr>
          <w:rFonts w:ascii="Times New Roman" w:hAnsi="Times New Roman" w:cs="Times New Roman"/>
          <w:sz w:val="24"/>
          <w:szCs w:val="24"/>
          <w:lang w:val="en-US"/>
        </w:rPr>
        <w:t>and hence supports decision-making and planning</w:t>
      </w:r>
    </w:p>
    <w:p w14:paraId="475970FA" w14:textId="4D4FDA85" w:rsidR="00E01353" w:rsidRPr="00502E90" w:rsidRDefault="00FD78A9" w:rsidP="00FD78A9">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The aim</w:t>
      </w:r>
      <w:r w:rsidR="0001584A">
        <w:rPr>
          <w:rFonts w:ascii="Times New Roman" w:hAnsi="Times New Roman" w:cs="Times New Roman"/>
          <w:sz w:val="24"/>
          <w:szCs w:val="24"/>
          <w:lang w:val="en-US"/>
        </w:rPr>
        <w:t>s</w:t>
      </w:r>
      <w:r w:rsidRPr="00502E90">
        <w:rPr>
          <w:rFonts w:ascii="Times New Roman" w:hAnsi="Times New Roman" w:cs="Times New Roman"/>
          <w:sz w:val="24"/>
          <w:szCs w:val="24"/>
          <w:lang w:val="en-US"/>
        </w:rPr>
        <w:t xml:space="preserve"> of this analysis </w:t>
      </w:r>
      <w:r w:rsidR="0001584A">
        <w:rPr>
          <w:rFonts w:ascii="Times New Roman" w:hAnsi="Times New Roman" w:cs="Times New Roman"/>
          <w:sz w:val="24"/>
          <w:szCs w:val="24"/>
          <w:lang w:val="en-US"/>
        </w:rPr>
        <w:t>are</w:t>
      </w:r>
      <w:r w:rsidR="0001584A" w:rsidRPr="00502E90">
        <w:rPr>
          <w:rFonts w:ascii="Times New Roman" w:hAnsi="Times New Roman" w:cs="Times New Roman"/>
          <w:sz w:val="24"/>
          <w:szCs w:val="24"/>
          <w:lang w:val="en-US"/>
        </w:rPr>
        <w:t xml:space="preserve"> </w:t>
      </w:r>
      <w:r w:rsidRPr="00502E90">
        <w:rPr>
          <w:rFonts w:ascii="Times New Roman" w:hAnsi="Times New Roman" w:cs="Times New Roman"/>
          <w:sz w:val="24"/>
          <w:szCs w:val="24"/>
          <w:lang w:val="en-US"/>
        </w:rPr>
        <w:t>twofold</w:t>
      </w:r>
      <w:r w:rsidR="0001584A">
        <w:rPr>
          <w:rFonts w:ascii="Times New Roman" w:hAnsi="Times New Roman" w:cs="Times New Roman"/>
          <w:sz w:val="24"/>
          <w:szCs w:val="24"/>
          <w:lang w:val="en-US"/>
        </w:rPr>
        <w:t>: 1)</w:t>
      </w:r>
      <w:r w:rsidRPr="00502E90">
        <w:rPr>
          <w:rFonts w:ascii="Times New Roman" w:hAnsi="Times New Roman" w:cs="Times New Roman"/>
          <w:sz w:val="24"/>
          <w:szCs w:val="24"/>
          <w:lang w:val="en-US"/>
        </w:rPr>
        <w:t xml:space="preserve"> to estimate the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specific mortality for </w:t>
      </w:r>
      <w:r w:rsidR="0001584A">
        <w:rPr>
          <w:rFonts w:ascii="Times New Roman" w:hAnsi="Times New Roman" w:cs="Times New Roman"/>
          <w:sz w:val="24"/>
          <w:szCs w:val="24"/>
          <w:lang w:val="en-US"/>
        </w:rPr>
        <w:t xml:space="preserve">Mexico’s population aged 45 years and older </w:t>
      </w:r>
      <w:r w:rsidRPr="00502E90">
        <w:rPr>
          <w:rFonts w:ascii="Times New Roman" w:hAnsi="Times New Roman" w:cs="Times New Roman"/>
          <w:sz w:val="24"/>
          <w:szCs w:val="24"/>
          <w:lang w:val="en-US"/>
        </w:rPr>
        <w:t>using relative survival methods</w:t>
      </w:r>
      <w:r w:rsidR="0001584A">
        <w:rPr>
          <w:rFonts w:ascii="Times New Roman" w:hAnsi="Times New Roman" w:cs="Times New Roman"/>
          <w:sz w:val="24"/>
          <w:szCs w:val="24"/>
          <w:lang w:val="en-US"/>
        </w:rPr>
        <w:t>; 2)</w:t>
      </w:r>
      <w:r w:rsidRPr="00502E90">
        <w:rPr>
          <w:rFonts w:ascii="Times New Roman" w:hAnsi="Times New Roman" w:cs="Times New Roman"/>
          <w:sz w:val="24"/>
          <w:szCs w:val="24"/>
          <w:lang w:val="en-US"/>
        </w:rPr>
        <w:t xml:space="preserve"> to quantify the </w:t>
      </w:r>
      <w:commentRangeStart w:id="2"/>
      <w:r w:rsidR="0001584A">
        <w:rPr>
          <w:rFonts w:ascii="Times New Roman" w:hAnsi="Times New Roman" w:cs="Times New Roman"/>
          <w:sz w:val="24"/>
          <w:szCs w:val="24"/>
          <w:lang w:val="en-US"/>
        </w:rPr>
        <w:t>effectiveness</w:t>
      </w:r>
      <w:commentRangeEnd w:id="2"/>
      <w:r w:rsidR="0001584A">
        <w:rPr>
          <w:rStyle w:val="Refdecomentario"/>
        </w:rPr>
        <w:commentReference w:id="2"/>
      </w:r>
      <w:r w:rsidR="0001584A">
        <w:rPr>
          <w:rFonts w:ascii="Times New Roman" w:hAnsi="Times New Roman" w:cs="Times New Roman"/>
          <w:sz w:val="24"/>
          <w:szCs w:val="24"/>
          <w:lang w:val="en-US"/>
        </w:rPr>
        <w:t xml:space="preserve">, </w:t>
      </w:r>
      <w:r w:rsidRPr="00502E90">
        <w:rPr>
          <w:rFonts w:ascii="Times New Roman" w:hAnsi="Times New Roman" w:cs="Times New Roman"/>
          <w:sz w:val="24"/>
          <w:szCs w:val="24"/>
          <w:lang w:val="en-US"/>
        </w:rPr>
        <w:t xml:space="preserve">costs, and cost-effectiveness of different treatments that aim to reduce the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-19-specific mortality</w:t>
      </w:r>
      <w:r w:rsidR="00E60F7E">
        <w:rPr>
          <w:rFonts w:ascii="Times New Roman" w:hAnsi="Times New Roman" w:cs="Times New Roman"/>
          <w:sz w:val="24"/>
          <w:szCs w:val="24"/>
          <w:lang w:val="en-US"/>
        </w:rPr>
        <w:t xml:space="preserve"> </w:t>
      </w:r>
      <w:r w:rsidR="00E60F7E" w:rsidRPr="00502E90">
        <w:rPr>
          <w:rFonts w:ascii="Times New Roman" w:hAnsi="Times New Roman" w:cs="Times New Roman"/>
          <w:sz w:val="24"/>
          <w:szCs w:val="24"/>
          <w:lang w:val="en-US"/>
        </w:rPr>
        <w:t>using a microsimulation model</w:t>
      </w:r>
      <w:r w:rsidRPr="00502E90">
        <w:rPr>
          <w:rFonts w:ascii="Times New Roman" w:hAnsi="Times New Roman" w:cs="Times New Roman"/>
          <w:sz w:val="24"/>
          <w:szCs w:val="24"/>
          <w:lang w:val="en-US"/>
        </w:rPr>
        <w:t xml:space="preserve">. </w:t>
      </w:r>
    </w:p>
    <w:p w14:paraId="4D500B86" w14:textId="77777777" w:rsidR="001E0F59" w:rsidRPr="00580C12" w:rsidRDefault="001E0F59" w:rsidP="00FD78A9">
      <w:pPr>
        <w:autoSpaceDE w:val="0"/>
        <w:autoSpaceDN w:val="0"/>
        <w:adjustRightInd w:val="0"/>
        <w:spacing w:after="0" w:line="360" w:lineRule="auto"/>
        <w:jc w:val="both"/>
        <w:rPr>
          <w:rFonts w:asciiTheme="majorHAnsi" w:hAnsiTheme="majorHAnsi" w:cstheme="majorHAnsi"/>
          <w:b/>
          <w:sz w:val="26"/>
          <w:szCs w:val="26"/>
          <w:lang w:val="en-US"/>
        </w:rPr>
      </w:pPr>
      <w:r w:rsidRPr="00934165">
        <w:rPr>
          <w:rFonts w:asciiTheme="majorHAnsi" w:hAnsiTheme="majorHAnsi" w:cstheme="majorHAnsi"/>
          <w:b/>
          <w:sz w:val="26"/>
          <w:szCs w:val="26"/>
          <w:lang w:val="en-US"/>
        </w:rPr>
        <w:t>Met</w:t>
      </w:r>
      <w:r w:rsidR="00554198" w:rsidRPr="00934165">
        <w:rPr>
          <w:rFonts w:asciiTheme="majorHAnsi" w:hAnsiTheme="majorHAnsi" w:cstheme="majorHAnsi"/>
          <w:b/>
          <w:sz w:val="26"/>
          <w:szCs w:val="26"/>
          <w:lang w:val="en-US"/>
        </w:rPr>
        <w:t>ho</w:t>
      </w:r>
      <w:r w:rsidRPr="00934165">
        <w:rPr>
          <w:rFonts w:asciiTheme="majorHAnsi" w:hAnsiTheme="majorHAnsi" w:cstheme="majorHAnsi"/>
          <w:b/>
          <w:sz w:val="26"/>
          <w:szCs w:val="26"/>
          <w:lang w:val="en-US"/>
        </w:rPr>
        <w:t>d</w:t>
      </w:r>
      <w:r w:rsidR="00FF58C1" w:rsidRPr="00934165">
        <w:rPr>
          <w:rFonts w:asciiTheme="majorHAnsi" w:hAnsiTheme="majorHAnsi" w:cstheme="majorHAnsi"/>
          <w:b/>
          <w:sz w:val="26"/>
          <w:szCs w:val="26"/>
          <w:lang w:val="en-US"/>
        </w:rPr>
        <w:t>s</w:t>
      </w:r>
    </w:p>
    <w:p w14:paraId="12D6F251" w14:textId="77777777" w:rsidR="00536CBC" w:rsidRPr="00576AD7" w:rsidRDefault="00536CBC" w:rsidP="00FD78A9">
      <w:pPr>
        <w:autoSpaceDE w:val="0"/>
        <w:autoSpaceDN w:val="0"/>
        <w:adjustRightInd w:val="0"/>
        <w:spacing w:after="0" w:line="360" w:lineRule="auto"/>
        <w:jc w:val="both"/>
        <w:rPr>
          <w:rFonts w:ascii="Times New Roman" w:hAnsi="Times New Roman" w:cs="Times New Roman"/>
          <w:i/>
          <w:sz w:val="26"/>
          <w:szCs w:val="26"/>
          <w:lang w:val="en-US"/>
        </w:rPr>
      </w:pPr>
      <w:r w:rsidRPr="00576AD7">
        <w:rPr>
          <w:rFonts w:ascii="Times New Roman" w:hAnsi="Times New Roman" w:cs="Times New Roman"/>
          <w:i/>
          <w:sz w:val="26"/>
          <w:szCs w:val="26"/>
          <w:lang w:val="en-US"/>
        </w:rPr>
        <w:t>Data</w:t>
      </w:r>
    </w:p>
    <w:p w14:paraId="5B1AD0B6" w14:textId="17F73A0C" w:rsidR="00A736AF" w:rsidRDefault="00673D1B" w:rsidP="00BC7A89">
      <w:pPr>
        <w:autoSpaceDE w:val="0"/>
        <w:autoSpaceDN w:val="0"/>
        <w:adjustRightInd w:val="0"/>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w:t>
      </w:r>
      <w:r w:rsidR="0034215A" w:rsidRPr="0034215A">
        <w:rPr>
          <w:rFonts w:ascii="Times New Roman" w:hAnsi="Times New Roman" w:cs="Times New Roman"/>
          <w:sz w:val="24"/>
          <w:szCs w:val="24"/>
          <w:lang w:val="en-US"/>
        </w:rPr>
        <w:t xml:space="preserve"> used </w:t>
      </w:r>
      <w:r w:rsidR="00B93012">
        <w:rPr>
          <w:rFonts w:ascii="Times New Roman" w:hAnsi="Times New Roman" w:cs="Times New Roman"/>
          <w:sz w:val="24"/>
          <w:szCs w:val="24"/>
          <w:lang w:val="en-US"/>
        </w:rPr>
        <w:t>data</w:t>
      </w:r>
      <w:r w:rsidR="00B93012" w:rsidRPr="0034215A">
        <w:rPr>
          <w:rFonts w:ascii="Times New Roman" w:hAnsi="Times New Roman" w:cs="Times New Roman"/>
          <w:sz w:val="24"/>
          <w:szCs w:val="24"/>
          <w:lang w:val="en-US"/>
        </w:rPr>
        <w:t xml:space="preserve"> </w:t>
      </w:r>
      <w:r w:rsidR="0034215A" w:rsidRPr="0034215A">
        <w:rPr>
          <w:rFonts w:ascii="Times New Roman" w:hAnsi="Times New Roman" w:cs="Times New Roman"/>
          <w:sz w:val="24"/>
          <w:szCs w:val="24"/>
          <w:lang w:val="en-US"/>
        </w:rPr>
        <w:t xml:space="preserve">from the </w:t>
      </w:r>
      <w:r w:rsidR="00533A0D">
        <w:rPr>
          <w:rFonts w:ascii="Times New Roman" w:hAnsi="Times New Roman" w:cs="Times New Roman"/>
          <w:sz w:val="24"/>
          <w:szCs w:val="24"/>
          <w:lang w:val="en-US"/>
        </w:rPr>
        <w:t xml:space="preserve">Mexican </w:t>
      </w:r>
      <w:r w:rsidR="0034215A" w:rsidRPr="0034215A">
        <w:rPr>
          <w:rFonts w:ascii="Times New Roman" w:hAnsi="Times New Roman" w:cs="Times New Roman"/>
          <w:sz w:val="24"/>
          <w:szCs w:val="24"/>
          <w:lang w:val="en-US"/>
        </w:rPr>
        <w:t xml:space="preserve">National Epidemiological Surveillance System. </w:t>
      </w:r>
      <w:commentRangeStart w:id="3"/>
      <w:r w:rsidR="0034215A" w:rsidRPr="0034215A">
        <w:rPr>
          <w:rFonts w:ascii="Times New Roman" w:hAnsi="Times New Roman" w:cs="Times New Roman"/>
          <w:sz w:val="24"/>
          <w:szCs w:val="24"/>
          <w:lang w:val="en-US"/>
        </w:rPr>
        <w:t>This dataset includes people tested for SARS-CoV-2 in Mexico and contains only data obtained from test</w:t>
      </w:r>
      <w:r w:rsidR="00B93012">
        <w:rPr>
          <w:rFonts w:ascii="Times New Roman" w:hAnsi="Times New Roman" w:cs="Times New Roman"/>
          <w:sz w:val="24"/>
          <w:szCs w:val="24"/>
          <w:lang w:val="en-US"/>
        </w:rPr>
        <w:t>s</w:t>
      </w:r>
      <w:r w:rsidR="0034215A" w:rsidRPr="0034215A">
        <w:rPr>
          <w:rFonts w:ascii="Times New Roman" w:hAnsi="Times New Roman" w:cs="Times New Roman"/>
          <w:sz w:val="24"/>
          <w:szCs w:val="24"/>
          <w:lang w:val="en-US"/>
        </w:rPr>
        <w:t xml:space="preserve"> </w:t>
      </w:r>
      <w:r w:rsidR="00B93012">
        <w:rPr>
          <w:rFonts w:ascii="Times New Roman" w:hAnsi="Times New Roman" w:cs="Times New Roman"/>
          <w:sz w:val="24"/>
          <w:szCs w:val="24"/>
          <w:lang w:val="en-US"/>
        </w:rPr>
        <w:t>performed</w:t>
      </w:r>
      <w:r w:rsidR="0034215A" w:rsidRPr="0034215A">
        <w:rPr>
          <w:rFonts w:ascii="Times New Roman" w:hAnsi="Times New Roman" w:cs="Times New Roman"/>
          <w:sz w:val="24"/>
          <w:szCs w:val="24"/>
          <w:lang w:val="en-US"/>
        </w:rPr>
        <w:t xml:space="preserve"> on </w:t>
      </w:r>
      <w:r w:rsidR="00B93012">
        <w:rPr>
          <w:rFonts w:ascii="Times New Roman" w:hAnsi="Times New Roman" w:cs="Times New Roman"/>
          <w:sz w:val="24"/>
          <w:szCs w:val="24"/>
          <w:lang w:val="en-US"/>
        </w:rPr>
        <w:t>people who were suspected of infection during stays</w:t>
      </w:r>
      <w:r w:rsidR="00B93012" w:rsidRPr="0034215A">
        <w:rPr>
          <w:rFonts w:ascii="Times New Roman" w:hAnsi="Times New Roman" w:cs="Times New Roman"/>
          <w:sz w:val="24"/>
          <w:szCs w:val="24"/>
          <w:lang w:val="en-US"/>
        </w:rPr>
        <w:t xml:space="preserve"> </w:t>
      </w:r>
      <w:r w:rsidR="0034215A" w:rsidRPr="0034215A">
        <w:rPr>
          <w:rFonts w:ascii="Times New Roman" w:hAnsi="Times New Roman" w:cs="Times New Roman"/>
          <w:sz w:val="24"/>
          <w:szCs w:val="24"/>
          <w:lang w:val="en-US"/>
        </w:rPr>
        <w:t>in the medical units of the health sector</w:t>
      </w:r>
      <w:commentRangeEnd w:id="3"/>
      <w:r w:rsidR="00B93012">
        <w:rPr>
          <w:rStyle w:val="Refdecomentario"/>
        </w:rPr>
        <w:commentReference w:id="3"/>
      </w:r>
      <w:r w:rsidR="0034215A">
        <w:rPr>
          <w:rFonts w:ascii="Times New Roman" w:hAnsi="Times New Roman" w:cs="Times New Roman"/>
          <w:sz w:val="24"/>
          <w:szCs w:val="24"/>
          <w:lang w:val="en-US"/>
        </w:rPr>
        <w:fldChar w:fldCharType="begin" w:fldLock="1"/>
      </w:r>
      <w:r w:rsidR="0034215A">
        <w:rPr>
          <w:rFonts w:ascii="Times New Roman" w:hAnsi="Times New Roman" w:cs="Times New Roman"/>
          <w:sz w:val="24"/>
          <w:szCs w:val="24"/>
          <w:lang w:val="en-US"/>
        </w:rPr>
        <w:instrText>ADDIN CSL_CITATION {"citationItems":[{"id":"ITEM-1","itemData":{"URL":"https://datos.gob.mx/busca/dataset/informacion-referente-a-casos-covid-19-en-mexico/resource/3d7fb4a8-5763-4dba-a23f-a20edc7783f7","accessed":{"date-parts":[["2020","12","9"]]},"author":[{"dropping-particle":"","family":"Secretaría de Salud","given":"","non-dropping-particle":"","parse-names":false,"suffix":""}],"container-title":"Bases de datos COVID 19 en México","id":"ITEM-1","issued":{"date-parts":[["2020","11","19"]]},"title":"Información referente a casos COVID-19 en México","type":"webpage"},"uris":["http://www.mendeley.com/documents/?uuid=ba26ffdd-3c73-338c-814f-24d3f58e296b"]}],"mendeley":{"formattedCitation":"&lt;sup&gt;5&lt;/sup&gt;","plainTextFormattedCitation":"5","previouslyFormattedCitation":"&lt;sup&gt;5&lt;/sup&gt;"},"properties":{"noteIndex":0},"schema":"https://github.com/citation-style-language/schema/raw/master/csl-citation.json"}</w:instrText>
      </w:r>
      <w:r w:rsidR="0034215A">
        <w:rPr>
          <w:rFonts w:ascii="Times New Roman" w:hAnsi="Times New Roman" w:cs="Times New Roman"/>
          <w:sz w:val="24"/>
          <w:szCs w:val="24"/>
          <w:lang w:val="en-US"/>
        </w:rPr>
        <w:fldChar w:fldCharType="separate"/>
      </w:r>
      <w:r w:rsidR="0034215A" w:rsidRPr="0034215A">
        <w:rPr>
          <w:rFonts w:ascii="Times New Roman" w:hAnsi="Times New Roman" w:cs="Times New Roman"/>
          <w:noProof/>
          <w:sz w:val="24"/>
          <w:szCs w:val="24"/>
          <w:vertAlign w:val="superscript"/>
          <w:lang w:val="en-US"/>
        </w:rPr>
        <w:t>5</w:t>
      </w:r>
      <w:r w:rsidR="0034215A">
        <w:rPr>
          <w:rFonts w:ascii="Times New Roman" w:hAnsi="Times New Roman" w:cs="Times New Roman"/>
          <w:sz w:val="24"/>
          <w:szCs w:val="24"/>
          <w:lang w:val="en-US"/>
        </w:rPr>
        <w:fldChar w:fldCharType="end"/>
      </w:r>
      <w:r w:rsidR="0034215A" w:rsidRPr="0034215A">
        <w:rPr>
          <w:rFonts w:ascii="Times New Roman" w:hAnsi="Times New Roman" w:cs="Times New Roman"/>
          <w:sz w:val="24"/>
          <w:szCs w:val="24"/>
          <w:lang w:val="en-US"/>
        </w:rPr>
        <w:t xml:space="preserve">. </w:t>
      </w:r>
      <w:r w:rsidR="00B93012">
        <w:rPr>
          <w:rFonts w:ascii="Times New Roman" w:hAnsi="Times New Roman" w:cs="Times New Roman"/>
          <w:sz w:val="24"/>
          <w:szCs w:val="24"/>
          <w:lang w:val="en-US"/>
        </w:rPr>
        <w:t xml:space="preserve">We analyze data </w:t>
      </w:r>
      <w:r w:rsidR="0034215A" w:rsidRPr="0034215A">
        <w:rPr>
          <w:rFonts w:ascii="Times New Roman" w:hAnsi="Times New Roman" w:cs="Times New Roman"/>
          <w:sz w:val="24"/>
          <w:szCs w:val="24"/>
          <w:lang w:val="en-US"/>
        </w:rPr>
        <w:t xml:space="preserve">only </w:t>
      </w:r>
      <w:r w:rsidR="00B93012">
        <w:rPr>
          <w:rFonts w:ascii="Times New Roman" w:hAnsi="Times New Roman" w:cs="Times New Roman"/>
          <w:sz w:val="24"/>
          <w:szCs w:val="24"/>
          <w:lang w:val="en-US"/>
        </w:rPr>
        <w:t xml:space="preserve">for </w:t>
      </w:r>
      <w:r w:rsidR="0034215A" w:rsidRPr="0034215A">
        <w:rPr>
          <w:rFonts w:ascii="Times New Roman" w:hAnsi="Times New Roman" w:cs="Times New Roman"/>
          <w:sz w:val="24"/>
          <w:szCs w:val="24"/>
          <w:lang w:val="en-US"/>
        </w:rPr>
        <w:t xml:space="preserve">people with a positive test result, </w:t>
      </w:r>
      <w:r w:rsidR="00B93012">
        <w:rPr>
          <w:rFonts w:ascii="Times New Roman" w:hAnsi="Times New Roman" w:cs="Times New Roman"/>
          <w:sz w:val="24"/>
          <w:szCs w:val="24"/>
          <w:lang w:val="en-US"/>
        </w:rPr>
        <w:t>45 years of age and older,</w:t>
      </w:r>
      <w:r w:rsidR="0034215A" w:rsidRPr="0034215A">
        <w:rPr>
          <w:rFonts w:ascii="Times New Roman" w:hAnsi="Times New Roman" w:cs="Times New Roman"/>
          <w:sz w:val="24"/>
          <w:szCs w:val="24"/>
          <w:lang w:val="en-US"/>
        </w:rPr>
        <w:t xml:space="preserve"> </w:t>
      </w:r>
      <w:r w:rsidR="00B93012">
        <w:rPr>
          <w:rFonts w:ascii="Times New Roman" w:hAnsi="Times New Roman" w:cs="Times New Roman"/>
          <w:sz w:val="24"/>
          <w:szCs w:val="24"/>
          <w:lang w:val="en-US"/>
        </w:rPr>
        <w:t>who were</w:t>
      </w:r>
      <w:r w:rsidR="0034215A" w:rsidRPr="0034215A">
        <w:rPr>
          <w:rFonts w:ascii="Times New Roman" w:hAnsi="Times New Roman" w:cs="Times New Roman"/>
          <w:sz w:val="24"/>
          <w:szCs w:val="24"/>
          <w:lang w:val="en-US"/>
        </w:rPr>
        <w:t xml:space="preserve"> hospitalized. </w:t>
      </w:r>
      <w:r w:rsidR="00B93012">
        <w:rPr>
          <w:rFonts w:ascii="Times New Roman" w:hAnsi="Times New Roman" w:cs="Times New Roman"/>
          <w:sz w:val="24"/>
          <w:szCs w:val="24"/>
          <w:lang w:val="en-US"/>
        </w:rPr>
        <w:t xml:space="preserve">We classify these patients </w:t>
      </w:r>
      <w:r w:rsidR="0034215A" w:rsidRPr="0034215A">
        <w:rPr>
          <w:rFonts w:ascii="Times New Roman" w:hAnsi="Times New Roman" w:cs="Times New Roman"/>
          <w:sz w:val="24"/>
          <w:szCs w:val="24"/>
          <w:lang w:val="en-US"/>
        </w:rPr>
        <w:t>by sex, age group</w:t>
      </w:r>
      <w:r w:rsidR="00B93012">
        <w:rPr>
          <w:rFonts w:ascii="Times New Roman" w:hAnsi="Times New Roman" w:cs="Times New Roman"/>
          <w:sz w:val="24"/>
          <w:szCs w:val="24"/>
          <w:lang w:val="en-US"/>
        </w:rPr>
        <w:t>, and whether they</w:t>
      </w:r>
      <w:r w:rsidR="0034215A" w:rsidRPr="0034215A">
        <w:rPr>
          <w:rFonts w:ascii="Times New Roman" w:hAnsi="Times New Roman" w:cs="Times New Roman"/>
          <w:sz w:val="24"/>
          <w:szCs w:val="24"/>
          <w:lang w:val="en-US"/>
        </w:rPr>
        <w:t xml:space="preserve"> </w:t>
      </w:r>
      <w:r w:rsidR="00533A0D">
        <w:rPr>
          <w:rFonts w:ascii="Times New Roman" w:hAnsi="Times New Roman" w:cs="Times New Roman"/>
          <w:sz w:val="24"/>
          <w:szCs w:val="24"/>
          <w:lang w:val="en-US"/>
        </w:rPr>
        <w:t>were intubated</w:t>
      </w:r>
      <w:r w:rsidR="0034215A" w:rsidRPr="0034215A">
        <w:rPr>
          <w:rFonts w:ascii="Times New Roman" w:hAnsi="Times New Roman" w:cs="Times New Roman"/>
          <w:sz w:val="24"/>
          <w:szCs w:val="24"/>
          <w:lang w:val="en-US"/>
        </w:rPr>
        <w:t xml:space="preserve">. </w:t>
      </w:r>
      <w:r w:rsidR="007701C9">
        <w:rPr>
          <w:rFonts w:ascii="Times New Roman" w:hAnsi="Times New Roman" w:cs="Times New Roman"/>
          <w:sz w:val="24"/>
          <w:szCs w:val="24"/>
          <w:lang w:val="en-US"/>
        </w:rPr>
        <w:t>T</w:t>
      </w:r>
      <w:r w:rsidR="007701C9" w:rsidRPr="0034215A">
        <w:rPr>
          <w:rFonts w:ascii="Times New Roman" w:hAnsi="Times New Roman" w:cs="Times New Roman"/>
          <w:sz w:val="24"/>
          <w:szCs w:val="24"/>
          <w:lang w:val="en-US"/>
        </w:rPr>
        <w:t xml:space="preserve">he National Population Council demographic indicators </w:t>
      </w:r>
      <w:r w:rsidR="007701C9">
        <w:rPr>
          <w:rFonts w:ascii="Times New Roman" w:hAnsi="Times New Roman" w:cs="Times New Roman"/>
          <w:sz w:val="24"/>
          <w:szCs w:val="24"/>
          <w:lang w:val="en-US"/>
        </w:rPr>
        <w:t>provide b</w:t>
      </w:r>
      <w:r w:rsidR="0034215A" w:rsidRPr="0034215A">
        <w:rPr>
          <w:rFonts w:ascii="Times New Roman" w:hAnsi="Times New Roman" w:cs="Times New Roman"/>
          <w:sz w:val="24"/>
          <w:szCs w:val="24"/>
          <w:lang w:val="en-US"/>
        </w:rPr>
        <w:t xml:space="preserve">ackground mortality rates for </w:t>
      </w:r>
      <w:r w:rsidR="007701C9">
        <w:rPr>
          <w:rFonts w:ascii="Times New Roman" w:hAnsi="Times New Roman" w:cs="Times New Roman"/>
          <w:sz w:val="24"/>
          <w:szCs w:val="24"/>
          <w:lang w:val="en-US"/>
        </w:rPr>
        <w:t xml:space="preserve">the </w:t>
      </w:r>
      <w:r w:rsidR="0034215A" w:rsidRPr="0034215A">
        <w:rPr>
          <w:rFonts w:ascii="Times New Roman" w:hAnsi="Times New Roman" w:cs="Times New Roman"/>
          <w:sz w:val="24"/>
          <w:szCs w:val="24"/>
          <w:lang w:val="en-US"/>
        </w:rPr>
        <w:t>Mexican population in 2020</w:t>
      </w:r>
      <w:r w:rsidR="0034215A">
        <w:rPr>
          <w:rFonts w:ascii="Times New Roman" w:hAnsi="Times New Roman" w:cs="Times New Roman"/>
          <w:sz w:val="24"/>
          <w:szCs w:val="24"/>
          <w:lang w:val="en-US"/>
        </w:rPr>
        <w:fldChar w:fldCharType="begin" w:fldLock="1"/>
      </w:r>
      <w:r w:rsidR="00847228">
        <w:rPr>
          <w:rFonts w:ascii="Times New Roman" w:hAnsi="Times New Roman" w:cs="Times New Roman"/>
          <w:sz w:val="24"/>
          <w:szCs w:val="24"/>
          <w:lang w:val="en-US"/>
        </w:rPr>
        <w:instrText>ADDIN CSL_CITATION {"citationItems":[{"id":"ITEM-1","itemData":{"URL":"https://www.gob.mx/conapo/documentos/proyecciones-de-la-poblacion-de-los-municipios-de-mexico-2015-2030","accessed":{"date-parts":[["2020","12","9"]]},"author":[{"dropping-particle":"","family":"Consejo Nacional de Población (CONAPO)","given":"","non-dropping-particle":"","parse-names":false,"suffix":""}],"id":"ITEM-1","issued":{"date-parts":[["2019","9","22"]]},"title":"Proyecciones de la Población de los Municipios de México, 2015-2030","type":"webpage"},"uris":["http://www.mendeley.com/documents/?uuid=c68ae3b1-3f59-3987-9ec6-f90174210a2a"]}],"mendeley":{"formattedCitation":"&lt;sup&gt;6&lt;/sup&gt;","plainTextFormattedCitation":"6","previouslyFormattedCitation":"&lt;sup&gt;6&lt;/sup&gt;"},"properties":{"noteIndex":0},"schema":"https://github.com/citation-style-language/schema/raw/master/csl-citation.json"}</w:instrText>
      </w:r>
      <w:r w:rsidR="0034215A">
        <w:rPr>
          <w:rFonts w:ascii="Times New Roman" w:hAnsi="Times New Roman" w:cs="Times New Roman"/>
          <w:sz w:val="24"/>
          <w:szCs w:val="24"/>
          <w:lang w:val="en-US"/>
        </w:rPr>
        <w:fldChar w:fldCharType="separate"/>
      </w:r>
      <w:r w:rsidR="0034215A" w:rsidRPr="0034215A">
        <w:rPr>
          <w:rFonts w:ascii="Times New Roman" w:hAnsi="Times New Roman" w:cs="Times New Roman"/>
          <w:noProof/>
          <w:sz w:val="24"/>
          <w:szCs w:val="24"/>
          <w:vertAlign w:val="superscript"/>
          <w:lang w:val="en-US"/>
        </w:rPr>
        <w:t>6</w:t>
      </w:r>
      <w:r w:rsidR="0034215A">
        <w:rPr>
          <w:rFonts w:ascii="Times New Roman" w:hAnsi="Times New Roman" w:cs="Times New Roman"/>
          <w:sz w:val="24"/>
          <w:szCs w:val="24"/>
          <w:lang w:val="en-US"/>
        </w:rPr>
        <w:fldChar w:fldCharType="end"/>
      </w:r>
      <w:r w:rsidR="0034215A" w:rsidRPr="0034215A">
        <w:rPr>
          <w:rFonts w:ascii="Times New Roman" w:hAnsi="Times New Roman" w:cs="Times New Roman"/>
          <w:sz w:val="24"/>
          <w:szCs w:val="24"/>
          <w:lang w:val="en-US"/>
        </w:rPr>
        <w:t>.</w:t>
      </w:r>
    </w:p>
    <w:p w14:paraId="2EC5B44E" w14:textId="77777777" w:rsidR="00BC7A89" w:rsidRPr="008912C4" w:rsidRDefault="00BC7A89" w:rsidP="00BC7A89">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lastRenderedPageBreak/>
        <w:t>Pending information about costs and effects</w:t>
      </w:r>
      <w:r w:rsidRPr="008912C4">
        <w:rPr>
          <w:rFonts w:ascii="Times New Roman" w:hAnsi="Times New Roman" w:cs="Times New Roman"/>
          <w:color w:val="FF0000"/>
          <w:sz w:val="24"/>
          <w:szCs w:val="24"/>
          <w:lang w:val="en-US"/>
        </w:rPr>
        <w:t xml:space="preserve"> </w:t>
      </w:r>
    </w:p>
    <w:p w14:paraId="71A2D42C" w14:textId="77777777" w:rsidR="001E0F59" w:rsidRPr="00580C12" w:rsidRDefault="001E0F59" w:rsidP="0034215A">
      <w:pPr>
        <w:autoSpaceDE w:val="0"/>
        <w:autoSpaceDN w:val="0"/>
        <w:adjustRightInd w:val="0"/>
        <w:spacing w:before="240" w:after="0" w:line="360" w:lineRule="auto"/>
        <w:jc w:val="both"/>
        <w:rPr>
          <w:rFonts w:ascii="Times New Roman" w:hAnsi="Times New Roman" w:cs="Times New Roman"/>
          <w:i/>
          <w:sz w:val="26"/>
          <w:szCs w:val="26"/>
          <w:lang w:val="en-US"/>
        </w:rPr>
      </w:pPr>
      <w:r w:rsidRPr="00580C12">
        <w:rPr>
          <w:rFonts w:ascii="Times New Roman" w:hAnsi="Times New Roman" w:cs="Times New Roman"/>
          <w:i/>
          <w:sz w:val="26"/>
          <w:szCs w:val="26"/>
          <w:lang w:val="en-US"/>
        </w:rPr>
        <w:t>Relative Survival</w:t>
      </w:r>
      <w:r w:rsidR="00576AD7" w:rsidRPr="00580C12">
        <w:rPr>
          <w:rFonts w:ascii="Times New Roman" w:hAnsi="Times New Roman" w:cs="Times New Roman"/>
          <w:i/>
          <w:sz w:val="26"/>
          <w:szCs w:val="26"/>
          <w:lang w:val="en-US"/>
        </w:rPr>
        <w:t xml:space="preserve"> and </w:t>
      </w:r>
      <w:commentRangeStart w:id="4"/>
      <w:r w:rsidR="00576AD7" w:rsidRPr="00580C12">
        <w:rPr>
          <w:rFonts w:ascii="Times New Roman" w:hAnsi="Times New Roman" w:cs="Times New Roman"/>
          <w:i/>
          <w:sz w:val="26"/>
          <w:szCs w:val="26"/>
          <w:lang w:val="en-US"/>
        </w:rPr>
        <w:t xml:space="preserve">specific </w:t>
      </w:r>
      <w:commentRangeEnd w:id="4"/>
      <w:r w:rsidR="00BD0E6D">
        <w:rPr>
          <w:rStyle w:val="Refdecomentario"/>
        </w:rPr>
        <w:commentReference w:id="4"/>
      </w:r>
      <w:r w:rsidR="00576AD7" w:rsidRPr="00580C12">
        <w:rPr>
          <w:rFonts w:ascii="Times New Roman" w:hAnsi="Times New Roman" w:cs="Times New Roman"/>
          <w:i/>
          <w:sz w:val="26"/>
          <w:szCs w:val="26"/>
          <w:lang w:val="en-US"/>
        </w:rPr>
        <w:t>probabilities of death</w:t>
      </w:r>
    </w:p>
    <w:p w14:paraId="0EB292E6" w14:textId="1B0B6397" w:rsidR="00A736AF" w:rsidRPr="00576AD7" w:rsidRDefault="00BD0E6D" w:rsidP="0034215A">
      <w:pPr>
        <w:autoSpaceDE w:val="0"/>
        <w:autoSpaceDN w:val="0"/>
        <w:adjustRightInd w:val="0"/>
        <w:spacing w:before="240" w:after="0" w:line="360" w:lineRule="auto"/>
        <w:jc w:val="both"/>
        <w:rPr>
          <w:rFonts w:ascii="Times New Roman" w:hAnsi="Times New Roman" w:cs="Times New Roman"/>
          <w:i/>
          <w:sz w:val="28"/>
          <w:szCs w:val="26"/>
          <w:lang w:val="en-US"/>
        </w:rPr>
      </w:pPr>
      <w:r>
        <w:rPr>
          <w:rFonts w:ascii="Times New Roman" w:hAnsi="Times New Roman" w:cs="Times New Roman"/>
          <w:sz w:val="24"/>
          <w:lang w:val="en-US"/>
        </w:rPr>
        <w:t>We employ the r</w:t>
      </w:r>
      <w:r w:rsidR="00A736AF" w:rsidRPr="00576AD7">
        <w:rPr>
          <w:rFonts w:ascii="Times New Roman" w:hAnsi="Times New Roman" w:cs="Times New Roman"/>
          <w:sz w:val="24"/>
          <w:lang w:val="en-US"/>
        </w:rPr>
        <w:t>elative survival and excess mortality analysis methodology</w:t>
      </w:r>
      <w:r>
        <w:rPr>
          <w:rFonts w:ascii="Times New Roman" w:hAnsi="Times New Roman" w:cs="Times New Roman"/>
          <w:sz w:val="24"/>
          <w:lang w:val="en-US"/>
        </w:rPr>
        <w:t xml:space="preserve">. The methodology is appropriate when one </w:t>
      </w:r>
      <w:r w:rsidR="00471758">
        <w:rPr>
          <w:rFonts w:ascii="Times New Roman" w:hAnsi="Times New Roman" w:cs="Times New Roman"/>
          <w:sz w:val="24"/>
          <w:lang w:val="en-US"/>
        </w:rPr>
        <w:t>is studying</w:t>
      </w:r>
      <w:r>
        <w:rPr>
          <w:rFonts w:ascii="Times New Roman" w:hAnsi="Times New Roman" w:cs="Times New Roman"/>
          <w:sz w:val="24"/>
          <w:lang w:val="en-US"/>
        </w:rPr>
        <w:t xml:space="preserve"> </w:t>
      </w:r>
      <w:r w:rsidR="00471758">
        <w:rPr>
          <w:rFonts w:ascii="Times New Roman" w:hAnsi="Times New Roman" w:cs="Times New Roman"/>
          <w:sz w:val="24"/>
          <w:lang w:val="en-US"/>
        </w:rPr>
        <w:t xml:space="preserve">data on </w:t>
      </w:r>
      <w:r>
        <w:rPr>
          <w:rFonts w:ascii="Times New Roman" w:hAnsi="Times New Roman" w:cs="Times New Roman"/>
          <w:sz w:val="24"/>
          <w:lang w:val="en-US"/>
        </w:rPr>
        <w:t>a cohort of people diagnosed with a disease as well as follow-up time and information on vital status but does not have definitive cause of death information</w:t>
      </w:r>
      <w:r w:rsidR="00A736AF" w:rsidRPr="00576AD7">
        <w:rPr>
          <w:rFonts w:ascii="Times New Roman" w:hAnsi="Times New Roman" w:cs="Times New Roman"/>
          <w:sz w:val="24"/>
          <w:lang w:val="en-US"/>
        </w:rPr>
        <w:t>.</w:t>
      </w:r>
      <w:r w:rsidR="00A736AF" w:rsidRPr="00576AD7">
        <w:rPr>
          <w:rFonts w:ascii="Times New Roman" w:hAnsi="Times New Roman" w:cs="Times New Roman"/>
          <w:sz w:val="24"/>
          <w:lang w:val="en-US"/>
        </w:rPr>
        <w:fldChar w:fldCharType="begin" w:fldLock="1"/>
      </w:r>
      <w:r w:rsidR="00847228">
        <w:rPr>
          <w:rFonts w:ascii="Times New Roman"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7&lt;/sup&gt;","plainTextFormattedCitation":"7","previouslyFormattedCitation":"&lt;sup&gt;7&lt;/sup&gt;"},"properties":{"noteIndex":0},"schema":"https://github.com/citation-style-language/schema/raw/master/csl-citation.json"}</w:instrText>
      </w:r>
      <w:r w:rsidR="00A736AF" w:rsidRPr="00576AD7">
        <w:rPr>
          <w:rFonts w:ascii="Times New Roman" w:hAnsi="Times New Roman" w:cs="Times New Roman"/>
          <w:sz w:val="24"/>
          <w:lang w:val="en-US"/>
        </w:rPr>
        <w:fldChar w:fldCharType="separate"/>
      </w:r>
      <w:r w:rsidR="0034215A" w:rsidRPr="0034215A">
        <w:rPr>
          <w:rFonts w:ascii="Times New Roman" w:hAnsi="Times New Roman" w:cs="Times New Roman"/>
          <w:noProof/>
          <w:sz w:val="24"/>
          <w:vertAlign w:val="superscript"/>
          <w:lang w:val="en-US"/>
        </w:rPr>
        <w:t>7</w:t>
      </w:r>
      <w:r w:rsidR="00A736AF" w:rsidRPr="00576AD7">
        <w:rPr>
          <w:rFonts w:ascii="Times New Roman" w:hAnsi="Times New Roman" w:cs="Times New Roman"/>
          <w:sz w:val="24"/>
          <w:lang w:val="en-US"/>
        </w:rPr>
        <w:fldChar w:fldCharType="end"/>
      </w:r>
      <w:r w:rsidR="00A736AF" w:rsidRPr="00576AD7">
        <w:rPr>
          <w:rFonts w:ascii="Times New Roman" w:hAnsi="Times New Roman" w:cs="Times New Roman"/>
          <w:sz w:val="24"/>
          <w:lang w:val="en-US"/>
        </w:rPr>
        <w:t xml:space="preserve"> </w:t>
      </w:r>
    </w:p>
    <w:p w14:paraId="73BA3F38" w14:textId="23AC8DBD" w:rsidR="005754AC" w:rsidRDefault="00A736AF" w:rsidP="0034215A">
      <w:pPr>
        <w:autoSpaceDE w:val="0"/>
        <w:autoSpaceDN w:val="0"/>
        <w:adjustRightInd w:val="0"/>
        <w:spacing w:before="240" w:line="360" w:lineRule="auto"/>
        <w:jc w:val="both"/>
        <w:rPr>
          <w:rFonts w:ascii="Times New Roman" w:eastAsiaTheme="minorEastAsia" w:hAnsi="Times New Roman" w:cs="Times New Roman"/>
          <w:sz w:val="24"/>
          <w:lang w:val="en-US"/>
        </w:rPr>
      </w:pPr>
      <w:r w:rsidRPr="00576AD7">
        <w:rPr>
          <w:rFonts w:ascii="Times New Roman" w:hAnsi="Times New Roman" w:cs="Times New Roman"/>
          <w:sz w:val="24"/>
          <w:lang w:val="en-US"/>
        </w:rPr>
        <w:t>Relative survival</w:t>
      </w:r>
      <w:r w:rsidR="00576AD7" w:rsidRPr="00576AD7">
        <w:rPr>
          <w:rFonts w:ascii="Times New Roman" w:hAnsi="Times New Roman" w:cs="Times New Roman"/>
          <w:sz w:val="24"/>
          <w:lang w:val="en-US"/>
        </w:rPr>
        <w:t xml:space="preserve"> </w:t>
      </w:r>
      <w:r w:rsidR="00BD0E6D">
        <w:rPr>
          <w:rFonts w:ascii="Times New Roman" w:hAnsi="Times New Roman" w:cs="Times New Roman"/>
          <w:sz w:val="24"/>
          <w:lang w:val="en-US"/>
        </w:rPr>
        <w:t>is expressed as a time-specific</w:t>
      </w:r>
      <w:r w:rsidR="00BD0E6D" w:rsidRPr="00576AD7">
        <w:rPr>
          <w:rFonts w:ascii="Times New Roman" w:hAnsi="Times New Roman" w:cs="Times New Roman"/>
          <w:sz w:val="24"/>
          <w:lang w:val="en-US"/>
        </w:rPr>
        <w:t xml:space="preserve"> </w:t>
      </w:r>
      <w:r w:rsidRPr="00576AD7">
        <w:rPr>
          <w:rFonts w:ascii="Times New Roman" w:hAnsi="Times New Roman" w:cs="Times New Roman"/>
          <w:sz w:val="24"/>
          <w:lang w:val="en-US"/>
        </w:rPr>
        <w:t xml:space="preserve">ratio between the survival of the cohort analyzed </w:t>
      </w:r>
      <m:oMath>
        <m:sSub>
          <m:sSubPr>
            <m:ctrlPr>
              <w:rPr>
                <w:rFonts w:ascii="Cambria Math" w:hAnsi="Cambria Math" w:cs="Times New Roman"/>
                <w:i/>
                <w:sz w:val="24"/>
                <w:lang w:val="en-US"/>
              </w:rPr>
            </m:ctrlPr>
          </m:sSubPr>
          <m:e>
            <m:r>
              <w:rPr>
                <w:rFonts w:ascii="Cambria Math" w:hAnsi="Cambria Math" w:cs="Times New Roman"/>
                <w:sz w:val="24"/>
                <w:lang w:val="en-US"/>
              </w:rPr>
              <m:t>S</m:t>
            </m:r>
          </m:e>
          <m:sub>
            <m:r>
              <w:rPr>
                <w:rFonts w:ascii="Cambria Math" w:hAnsi="Cambria Math" w:cs="Times New Roman"/>
                <w:sz w:val="24"/>
                <w:lang w:val="en-US"/>
              </w:rPr>
              <m:t>O</m:t>
            </m:r>
          </m:sub>
        </m:sSub>
        <m:r>
          <w:rPr>
            <w:rFonts w:ascii="Cambria Math" w:hAnsi="Cambria Math" w:cs="Times New Roman"/>
            <w:sz w:val="24"/>
            <w:lang w:val="en-US"/>
          </w:rPr>
          <m:t>(t)</m:t>
        </m:r>
      </m:oMath>
      <w:r w:rsidRPr="00576AD7">
        <w:rPr>
          <w:rFonts w:ascii="Times New Roman" w:eastAsiaTheme="minorEastAsia" w:hAnsi="Times New Roman" w:cs="Times New Roman"/>
          <w:sz w:val="24"/>
          <w:lang w:val="en-US"/>
        </w:rPr>
        <w:t xml:space="preserve"> and the expected survival of </w:t>
      </w:r>
      <w:commentRangeStart w:id="5"/>
      <w:r w:rsidRPr="00576AD7">
        <w:rPr>
          <w:rFonts w:ascii="Times New Roman" w:eastAsiaTheme="minorEastAsia" w:hAnsi="Times New Roman" w:cs="Times New Roman"/>
          <w:sz w:val="24"/>
          <w:lang w:val="en-US"/>
        </w:rPr>
        <w:t xml:space="preserve">the population </w:t>
      </w:r>
      <w:commentRangeEnd w:id="5"/>
      <w:r w:rsidR="00BD0E6D">
        <w:rPr>
          <w:rStyle w:val="Refdecomentario"/>
        </w:rPr>
        <w:commentReference w:id="5"/>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r>
          <w:rPr>
            <w:rFonts w:ascii="Cambria Math" w:eastAsiaTheme="minorEastAsia" w:hAnsi="Cambria Math" w:cs="Times New Roman"/>
            <w:sz w:val="24"/>
            <w:lang w:val="en-US"/>
          </w:rPr>
          <m:t>(t)</m:t>
        </m:r>
      </m:oMath>
      <w:r w:rsidRPr="00576AD7">
        <w:rPr>
          <w:rFonts w:ascii="Times New Roman" w:eastAsiaTheme="minorEastAsia" w:hAnsi="Times New Roman" w:cs="Times New Roman"/>
          <w:sz w:val="24"/>
          <w:lang w:val="en-US"/>
        </w:rPr>
        <w:t xml:space="preserve"> normally obtained from population mortality information. Relative survival is defined as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R</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O</m:t>
            </m:r>
          </m:sub>
        </m:sSub>
        <m:r>
          <w:rPr>
            <w:rFonts w:ascii="Cambria Math" w:eastAsiaTheme="minorEastAsia" w:hAnsi="Cambria Math" w:cs="Times New Roman"/>
            <w:sz w:val="24"/>
            <w:lang w:val="en-US"/>
          </w:rPr>
          <m:t>(t)/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oMath>
      <w:r w:rsidR="00BD0E6D">
        <w:rPr>
          <w:rFonts w:ascii="Times New Roman" w:eastAsiaTheme="minorEastAsia" w:hAnsi="Times New Roman" w:cs="Times New Roman"/>
          <w:sz w:val="24"/>
          <w:lang w:val="en-US"/>
        </w:rPr>
        <w:t>.</w:t>
      </w:r>
      <w:r w:rsidRPr="00576AD7">
        <w:rPr>
          <w:rFonts w:ascii="Times New Roman" w:eastAsiaTheme="minorEastAsia" w:hAnsi="Times New Roman" w:cs="Times New Roman"/>
          <w:sz w:val="24"/>
          <w:lang w:val="en-US"/>
        </w:rPr>
        <w:fldChar w:fldCharType="begin" w:fldLock="1"/>
      </w:r>
      <w:r w:rsidR="00847228">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EDERER","given":"F.","non-dropping-particle":"","parse-names":false,"suffix":""},{"dropping-particle":"","family":"AXTELL","given":"L.","non-dropping-particle":"","parse-names":false,"suffix":""},{"dropping-particle":"","family":"CUTLER","given":"S.","non-dropping-particle":"","parse-names":false,"suffix":""}],"container-title":"National Cancer Institute monograph","id":"ITEM-2","issued":{"date-parts":[["1961"]]},"page":"101","title":"The relative survival rate: a statistical methodology.","type":"article-journal","volume":"6"},"uris":["http://www.mendeley.com/documents/?uuid=419fd973-a1e5-4cb8-b5a0-9dc62d25d01c"]}],"mendeley":{"formattedCitation":"&lt;sup&gt;7,8&lt;/sup&gt;","plainTextFormattedCitation":"7,8","previouslyFormattedCitation":"&lt;sup&gt;7,8&lt;/sup&gt;"},"properties":{"noteIndex":0},"schema":"https://github.com/citation-style-language/schema/raw/master/csl-citation.json"}</w:instrText>
      </w:r>
      <w:r w:rsidRPr="00576AD7">
        <w:rPr>
          <w:rFonts w:ascii="Times New Roman" w:eastAsiaTheme="minorEastAsia" w:hAnsi="Times New Roman" w:cs="Times New Roman"/>
          <w:sz w:val="24"/>
          <w:lang w:val="en-US"/>
        </w:rPr>
        <w:fldChar w:fldCharType="separate"/>
      </w:r>
      <w:r w:rsidR="00847228" w:rsidRPr="00847228">
        <w:rPr>
          <w:rFonts w:ascii="Times New Roman" w:eastAsiaTheme="minorEastAsia" w:hAnsi="Times New Roman" w:cs="Times New Roman"/>
          <w:noProof/>
          <w:sz w:val="24"/>
          <w:vertAlign w:val="superscript"/>
          <w:lang w:val="en-US"/>
        </w:rPr>
        <w:t>7,8</w:t>
      </w:r>
      <w:r w:rsidRPr="00576AD7">
        <w:rPr>
          <w:rFonts w:ascii="Times New Roman" w:eastAsiaTheme="minorEastAsia" w:hAnsi="Times New Roman" w:cs="Times New Roman"/>
          <w:sz w:val="24"/>
          <w:lang w:val="en-US"/>
        </w:rPr>
        <w:fldChar w:fldCharType="end"/>
      </w:r>
      <w:r w:rsidRPr="00576AD7">
        <w:rPr>
          <w:rFonts w:ascii="Times New Roman" w:eastAsiaTheme="minorEastAsia" w:hAnsi="Times New Roman" w:cs="Times New Roman"/>
          <w:sz w:val="24"/>
          <w:lang w:val="en-US"/>
        </w:rPr>
        <w:t xml:space="preserve"> </w:t>
      </w:r>
      <w:commentRangeStart w:id="6"/>
      <w:r w:rsidR="00BD0E6D" w:rsidRPr="00576AD7">
        <w:rPr>
          <w:rFonts w:ascii="Times New Roman" w:hAnsi="Times New Roman" w:cs="Times New Roman"/>
          <w:sz w:val="24"/>
          <w:lang w:val="en-US"/>
        </w:rPr>
        <w:t>Th</w:t>
      </w:r>
      <w:r w:rsidR="00BD0E6D">
        <w:rPr>
          <w:rFonts w:ascii="Times New Roman" w:hAnsi="Times New Roman" w:cs="Times New Roman"/>
          <w:sz w:val="24"/>
          <w:lang w:val="en-US"/>
        </w:rPr>
        <w:t>e</w:t>
      </w:r>
      <w:commentRangeEnd w:id="6"/>
      <w:r w:rsidR="00471758">
        <w:rPr>
          <w:rStyle w:val="Refdecomentario"/>
        </w:rPr>
        <w:commentReference w:id="6"/>
      </w:r>
      <w:r w:rsidR="00BD0E6D" w:rsidRPr="00576AD7">
        <w:rPr>
          <w:rFonts w:ascii="Times New Roman" w:hAnsi="Times New Roman" w:cs="Times New Roman"/>
          <w:sz w:val="24"/>
          <w:lang w:val="en-US"/>
        </w:rPr>
        <w:t xml:space="preserve"> </w:t>
      </w:r>
      <w:r w:rsidR="00BD0E6D">
        <w:rPr>
          <w:rStyle w:val="Refdecomentario"/>
        </w:rPr>
        <w:commentReference w:id="7"/>
      </w:r>
      <w:r w:rsidRPr="00576AD7">
        <w:rPr>
          <w:rFonts w:ascii="Times New Roman" w:hAnsi="Times New Roman" w:cs="Times New Roman"/>
          <w:sz w:val="24"/>
          <w:lang w:val="en-US"/>
        </w:rPr>
        <w:t xml:space="preserve">methodology </w:t>
      </w:r>
      <w:r w:rsidR="00BD0E6D">
        <w:rPr>
          <w:rFonts w:ascii="Times New Roman" w:hAnsi="Times New Roman" w:cs="Times New Roman"/>
          <w:sz w:val="24"/>
          <w:lang w:val="en-US"/>
        </w:rPr>
        <w:t xml:space="preserve">also </w:t>
      </w:r>
      <w:r w:rsidRPr="00576AD7">
        <w:rPr>
          <w:rFonts w:ascii="Times New Roman" w:hAnsi="Times New Roman" w:cs="Times New Roman"/>
          <w:sz w:val="24"/>
          <w:lang w:val="en-US"/>
        </w:rPr>
        <w:t xml:space="preserve">allows </w:t>
      </w:r>
      <w:r w:rsidR="00BD0E6D">
        <w:rPr>
          <w:rFonts w:ascii="Times New Roman" w:hAnsi="Times New Roman" w:cs="Times New Roman"/>
          <w:sz w:val="24"/>
          <w:lang w:val="en-US"/>
        </w:rPr>
        <w:t xml:space="preserve">one </w:t>
      </w:r>
      <w:r w:rsidRPr="00576AD7">
        <w:rPr>
          <w:rFonts w:ascii="Times New Roman" w:hAnsi="Times New Roman" w:cs="Times New Roman"/>
          <w:sz w:val="24"/>
          <w:lang w:val="en-US"/>
        </w:rPr>
        <w:t xml:space="preserve">to report </w:t>
      </w:r>
      <w:r w:rsidR="00BD0E6D">
        <w:rPr>
          <w:rFonts w:ascii="Times New Roman" w:hAnsi="Times New Roman" w:cs="Times New Roman"/>
          <w:sz w:val="24"/>
          <w:lang w:val="en-US"/>
        </w:rPr>
        <w:t xml:space="preserve">the </w:t>
      </w:r>
      <w:r w:rsidRPr="00576AD7">
        <w:rPr>
          <w:rFonts w:ascii="Times New Roman" w:hAnsi="Times New Roman" w:cs="Times New Roman"/>
          <w:sz w:val="24"/>
          <w:lang w:val="en-US"/>
        </w:rPr>
        <w:t xml:space="preserve">overall hazard </w:t>
      </w:r>
      <m:oMath>
        <m:sSub>
          <m:sSubPr>
            <m:ctrlPr>
              <w:rPr>
                <w:rFonts w:ascii="Cambria Math" w:hAnsi="Cambria Math" w:cs="Times New Roman"/>
                <w:i/>
                <w:iCs/>
                <w:sz w:val="24"/>
                <w:lang w:val="en-US"/>
              </w:rPr>
            </m:ctrlPr>
          </m:sSubPr>
          <m:e>
            <m:r>
              <w:rPr>
                <w:rFonts w:ascii="Cambria Math" w:hAnsi="Cambria Math" w:cs="Times New Roman"/>
                <w:sz w:val="24"/>
                <w:lang w:val="en-US"/>
              </w:rPr>
              <m:t>λ</m:t>
            </m:r>
          </m:e>
          <m:sub>
            <m:sSub>
              <m:sSubPr>
                <m:ctrlPr>
                  <w:rPr>
                    <w:rFonts w:ascii="Cambria Math" w:hAnsi="Cambria Math" w:cs="Times New Roman"/>
                    <w:i/>
                    <w:iCs/>
                    <w:sz w:val="24"/>
                    <w:lang w:val="en-US"/>
                  </w:rPr>
                </m:ctrlPr>
              </m:sSubPr>
              <m:e>
                <m:r>
                  <w:rPr>
                    <w:rFonts w:ascii="Cambria Math" w:hAnsi="Cambria Math" w:cs="Times New Roman"/>
                    <w:sz w:val="24"/>
                    <w:lang w:val="en-US"/>
                  </w:rPr>
                  <m:t>O</m:t>
                </m:r>
              </m:e>
              <m:sub>
                <m:r>
                  <w:rPr>
                    <w:rFonts w:ascii="Cambria Math" w:hAnsi="Cambria Math" w:cs="Times New Roman"/>
                    <w:sz w:val="24"/>
                    <w:lang w:val="en-US"/>
                  </w:rPr>
                  <m:t>i</m:t>
                </m:r>
              </m:sub>
            </m:sSub>
          </m:sub>
        </m:sSub>
        <m:r>
          <w:rPr>
            <w:rFonts w:ascii="Cambria Math" w:hAnsi="Cambria Math" w:cs="Times New Roman"/>
            <w:sz w:val="24"/>
            <w:lang w:val="en-US"/>
          </w:rPr>
          <m:t>(t)</m:t>
        </m:r>
      </m:oMath>
      <w:r w:rsidRPr="00576AD7">
        <w:rPr>
          <w:rFonts w:ascii="Times New Roman" w:hAnsi="Times New Roman" w:cs="Times New Roman"/>
          <w:sz w:val="24"/>
          <w:lang w:val="en-US"/>
        </w:rPr>
        <w:t xml:space="preserve"> over time</w:t>
      </w:r>
      <w:r w:rsidR="00BD0E6D" w:rsidRPr="00576AD7">
        <w:rPr>
          <w:rFonts w:ascii="Times New Roman" w:hAnsi="Times New Roman" w:cs="Times New Roman"/>
          <w:sz w:val="24"/>
          <w:lang w:val="en-US"/>
        </w:rPr>
        <w:t xml:space="preserve"> </w:t>
      </w:r>
      <w:r w:rsidR="00BD0E6D">
        <w:rPr>
          <w:rFonts w:ascii="Times New Roman" w:hAnsi="Times New Roman" w:cs="Times New Roman"/>
          <w:sz w:val="24"/>
          <w:lang w:val="en-US"/>
        </w:rPr>
        <w:t>for the cohort analyzed</w:t>
      </w:r>
      <w:r w:rsidRPr="00576AD7">
        <w:rPr>
          <w:rFonts w:ascii="Times New Roman" w:hAnsi="Times New Roman" w:cs="Times New Roman"/>
          <w:sz w:val="24"/>
          <w:lang w:val="en-US"/>
        </w:rPr>
        <w:t>, which c</w:t>
      </w:r>
      <w:r w:rsidR="00BD0E6D">
        <w:rPr>
          <w:rFonts w:ascii="Times New Roman" w:hAnsi="Times New Roman" w:cs="Times New Roman"/>
          <w:sz w:val="24"/>
          <w:lang w:val="en-US"/>
        </w:rPr>
        <w:t xml:space="preserve">an </w:t>
      </w:r>
      <w:r w:rsidRPr="00576AD7">
        <w:rPr>
          <w:rFonts w:ascii="Times New Roman" w:hAnsi="Times New Roman" w:cs="Times New Roman"/>
          <w:sz w:val="24"/>
          <w:lang w:val="en-US"/>
        </w:rPr>
        <w:t xml:space="preserve">be written as the sum of the disease-specific hazard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i</m:t>
                </m:r>
              </m:sub>
            </m:sSub>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Pr="00576AD7">
        <w:rPr>
          <w:rFonts w:ascii="Times New Roman" w:eastAsiaTheme="minorEastAsia" w:hAnsi="Times New Roman" w:cs="Times New Roman"/>
          <w:sz w:val="24"/>
          <w:lang w:val="en-US"/>
        </w:rPr>
        <w:t xml:space="preserve"> </w:t>
      </w:r>
      <w:r w:rsidRPr="00576AD7">
        <w:rPr>
          <w:rFonts w:ascii="Times New Roman" w:hAnsi="Times New Roman" w:cs="Times New Roman"/>
          <w:sz w:val="24"/>
          <w:lang w:val="en-US"/>
        </w:rPr>
        <w:t xml:space="preserve">and the </w:t>
      </w:r>
      <w:commentRangeStart w:id="8"/>
      <w:r w:rsidR="005754AC">
        <w:rPr>
          <w:rFonts w:ascii="Times New Roman" w:hAnsi="Times New Roman" w:cs="Times New Roman"/>
          <w:sz w:val="24"/>
          <w:lang w:val="en-US"/>
        </w:rPr>
        <w:t xml:space="preserve">average </w:t>
      </w:r>
      <w:commentRangeEnd w:id="8"/>
      <w:r w:rsidR="00BD0E6D">
        <w:rPr>
          <w:rStyle w:val="Refdecomentario"/>
        </w:rPr>
        <w:commentReference w:id="8"/>
      </w:r>
      <w:r w:rsidR="005754AC">
        <w:rPr>
          <w:rFonts w:ascii="Times New Roman" w:hAnsi="Times New Roman" w:cs="Times New Roman"/>
          <w:sz w:val="24"/>
          <w:lang w:val="en-US"/>
        </w:rPr>
        <w:t xml:space="preserve">background </w:t>
      </w:r>
      <w:commentRangeStart w:id="9"/>
      <w:r w:rsidR="005754AC">
        <w:rPr>
          <w:rFonts w:ascii="Times New Roman" w:hAnsi="Times New Roman" w:cs="Times New Roman"/>
          <w:sz w:val="24"/>
          <w:lang w:val="en-US"/>
        </w:rPr>
        <w:t xml:space="preserve">population </w:t>
      </w:r>
      <w:commentRangeEnd w:id="9"/>
      <w:r w:rsidR="00BD0E6D">
        <w:rPr>
          <w:rStyle w:val="Refdecomentario"/>
        </w:rPr>
        <w:commentReference w:id="9"/>
      </w:r>
      <w:r w:rsidR="005754AC">
        <w:rPr>
          <w:rFonts w:ascii="Times New Roman" w:hAnsi="Times New Roman" w:cs="Times New Roman"/>
          <w:sz w:val="24"/>
          <w:lang w:val="en-US"/>
        </w:rPr>
        <w:t>hazard</w:t>
      </w:r>
      <w:r w:rsidRPr="00576AD7">
        <w:rPr>
          <w:rFonts w:ascii="Times New Roman" w:hAnsi="Times New Roman" w:cs="Times New Roman"/>
          <w:sz w:val="24"/>
          <w:lang w:val="en-US"/>
        </w:rPr>
        <w:t xml:space="preserve">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i</m:t>
                </m:r>
              </m:sub>
            </m:sSub>
          </m:sub>
        </m:sSub>
        <m:r>
          <w:rPr>
            <w:rFonts w:ascii="Cambria Math" w:hAnsi="Cambria Math" w:cs="Times New Roman"/>
            <w:sz w:val="24"/>
            <w:lang w:val="en-US"/>
          </w:rPr>
          <m:t>(t)</m:t>
        </m:r>
      </m:oMath>
      <w:r w:rsidRPr="00576AD7">
        <w:rPr>
          <w:rFonts w:ascii="Times New Roman" w:eastAsiaTheme="minorEastAsia" w:hAnsi="Times New Roman" w:cs="Times New Roman"/>
          <w:sz w:val="24"/>
          <w:lang w:val="en-US"/>
        </w:rPr>
        <w:fldChar w:fldCharType="begin" w:fldLock="1"/>
      </w:r>
      <w:r w:rsidR="00847228">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7&lt;/sup&gt;","plainTextFormattedCitation":"7","previouslyFormattedCitation":"&lt;sup&gt;7&lt;/sup&gt;"},"properties":{"noteIndex":0},"schema":"https://github.com/citation-style-language/schema/raw/master/csl-citation.json"}</w:instrText>
      </w:r>
      <w:r w:rsidRPr="00576AD7">
        <w:rPr>
          <w:rFonts w:ascii="Times New Roman" w:eastAsiaTheme="minorEastAsia" w:hAnsi="Times New Roman" w:cs="Times New Roman"/>
          <w:sz w:val="24"/>
          <w:lang w:val="en-US"/>
        </w:rPr>
        <w:fldChar w:fldCharType="separate"/>
      </w:r>
      <w:r w:rsidR="0034215A" w:rsidRPr="0034215A">
        <w:rPr>
          <w:rFonts w:ascii="Times New Roman" w:eastAsiaTheme="minorEastAsia" w:hAnsi="Times New Roman" w:cs="Times New Roman"/>
          <w:noProof/>
          <w:sz w:val="24"/>
          <w:vertAlign w:val="superscript"/>
          <w:lang w:val="en-US"/>
        </w:rPr>
        <w:t>7</w:t>
      </w:r>
      <w:r w:rsidRPr="00576AD7">
        <w:rPr>
          <w:rFonts w:ascii="Times New Roman" w:eastAsiaTheme="minorEastAsia" w:hAnsi="Times New Roman" w:cs="Times New Roman"/>
          <w:sz w:val="24"/>
          <w:lang w:val="en-US"/>
        </w:rPr>
        <w:fldChar w:fldCharType="end"/>
      </w:r>
      <w:r w:rsidRPr="00576AD7">
        <w:rPr>
          <w:rFonts w:ascii="Times New Roman" w:eastAsiaTheme="minorEastAsia" w:hAnsi="Times New Roman" w:cs="Times New Roman"/>
          <w:sz w:val="24"/>
          <w:lang w:val="en-US"/>
        </w:rPr>
        <w:t xml:space="preserve">. </w:t>
      </w:r>
    </w:p>
    <w:p w14:paraId="4B1833FD" w14:textId="1BD9E38E" w:rsidR="00847228" w:rsidRDefault="00A736AF" w:rsidP="0034215A">
      <w:pPr>
        <w:autoSpaceDE w:val="0"/>
        <w:autoSpaceDN w:val="0"/>
        <w:adjustRightInd w:val="0"/>
        <w:spacing w:before="240" w:line="360" w:lineRule="auto"/>
        <w:jc w:val="both"/>
        <w:rPr>
          <w:rFonts w:ascii="Times New Roman" w:eastAsiaTheme="minorEastAsia" w:hAnsi="Times New Roman" w:cs="Times New Roman"/>
          <w:sz w:val="24"/>
          <w:lang w:val="en-US"/>
        </w:rPr>
      </w:pPr>
      <w:r w:rsidRPr="00576AD7">
        <w:rPr>
          <w:rFonts w:ascii="Times New Roman" w:eastAsiaTheme="minorEastAsia" w:hAnsi="Times New Roman" w:cs="Times New Roman"/>
          <w:sz w:val="24"/>
          <w:lang w:val="en-US"/>
        </w:rPr>
        <w:t>Disease</w:t>
      </w:r>
      <w:r w:rsidR="00576AD7">
        <w:rPr>
          <w:rFonts w:ascii="Times New Roman" w:eastAsiaTheme="minorEastAsia" w:hAnsi="Times New Roman" w:cs="Times New Roman"/>
          <w:sz w:val="24"/>
          <w:lang w:val="en-US"/>
        </w:rPr>
        <w:t>-</w:t>
      </w:r>
      <w:r w:rsidRPr="00576AD7">
        <w:rPr>
          <w:rFonts w:ascii="Times New Roman" w:eastAsiaTheme="minorEastAsia" w:hAnsi="Times New Roman" w:cs="Times New Roman"/>
          <w:sz w:val="24"/>
          <w:lang w:val="en-US"/>
        </w:rPr>
        <w:t xml:space="preserve">specific hazard or “excess-hazard” </w:t>
      </w:r>
      <w:r w:rsidR="005754AC">
        <w:rPr>
          <w:rFonts w:ascii="Times New Roman" w:eastAsiaTheme="minorEastAsia" w:hAnsi="Times New Roman" w:cs="Times New Roman"/>
          <w:sz w:val="24"/>
          <w:lang w:val="en-US"/>
        </w:rPr>
        <w:t>estimates allow</w:t>
      </w:r>
      <w:r w:rsidR="00471758">
        <w:rPr>
          <w:rFonts w:ascii="Times New Roman" w:eastAsiaTheme="minorEastAsia" w:hAnsi="Times New Roman" w:cs="Times New Roman"/>
          <w:sz w:val="24"/>
          <w:lang w:val="en-US"/>
        </w:rPr>
        <w:t xml:space="preserve"> one</w:t>
      </w:r>
      <w:r w:rsidR="005754AC">
        <w:rPr>
          <w:rFonts w:ascii="Times New Roman" w:eastAsiaTheme="minorEastAsia" w:hAnsi="Times New Roman" w:cs="Times New Roman"/>
          <w:sz w:val="24"/>
          <w:lang w:val="en-US"/>
        </w:rPr>
        <w:t xml:space="preserve"> to compute disease-specific mortality </w:t>
      </w:r>
      <w:r w:rsidR="00471758">
        <w:rPr>
          <w:rFonts w:ascii="Times New Roman" w:eastAsiaTheme="minorEastAsia" w:hAnsi="Times New Roman" w:cs="Times New Roman"/>
          <w:sz w:val="24"/>
          <w:lang w:val="en-US"/>
        </w:rPr>
        <w:t xml:space="preserve">rates </w:t>
      </w:r>
      <w:r w:rsidR="005754AC">
        <w:rPr>
          <w:rFonts w:ascii="Times New Roman" w:eastAsiaTheme="minorEastAsia" w:hAnsi="Times New Roman" w:cs="Times New Roman"/>
          <w:sz w:val="24"/>
          <w:lang w:val="en-US"/>
        </w:rPr>
        <w:t xml:space="preserve">and </w:t>
      </w:r>
      <w:r w:rsidR="00471758">
        <w:rPr>
          <w:rFonts w:ascii="Times New Roman" w:eastAsiaTheme="minorEastAsia" w:hAnsi="Times New Roman" w:cs="Times New Roman"/>
          <w:sz w:val="24"/>
          <w:lang w:val="en-US"/>
        </w:rPr>
        <w:t xml:space="preserve">then to </w:t>
      </w:r>
      <w:r w:rsidR="005754AC">
        <w:rPr>
          <w:rFonts w:ascii="Times New Roman" w:eastAsiaTheme="minorEastAsia" w:hAnsi="Times New Roman" w:cs="Times New Roman"/>
          <w:sz w:val="24"/>
          <w:lang w:val="en-US"/>
        </w:rPr>
        <w:t xml:space="preserve">extrapolate intervention effects </w:t>
      </w:r>
      <w:r w:rsidR="00471758">
        <w:rPr>
          <w:rFonts w:ascii="Times New Roman" w:eastAsiaTheme="minorEastAsia" w:hAnsi="Times New Roman" w:cs="Times New Roman"/>
          <w:sz w:val="24"/>
          <w:lang w:val="en-US"/>
        </w:rPr>
        <w:t xml:space="preserve">derived </w:t>
      </w:r>
      <w:r w:rsidR="005754AC">
        <w:rPr>
          <w:rFonts w:ascii="Times New Roman" w:eastAsiaTheme="minorEastAsia" w:hAnsi="Times New Roman" w:cs="Times New Roman"/>
          <w:sz w:val="24"/>
          <w:lang w:val="en-US"/>
        </w:rPr>
        <w:t>from RCTs</w:t>
      </w:r>
      <w:r w:rsidR="00471758">
        <w:rPr>
          <w:rFonts w:ascii="Times New Roman" w:eastAsiaTheme="minorEastAsia" w:hAnsi="Times New Roman" w:cs="Times New Roman"/>
          <w:sz w:val="24"/>
          <w:lang w:val="en-US"/>
        </w:rPr>
        <w:t xml:space="preserve"> (i.e., hazard rate ratios) in computing survival in the presence of interventions</w:t>
      </w:r>
      <w:r w:rsidR="005754AC">
        <w:rPr>
          <w:rFonts w:ascii="Times New Roman" w:eastAsiaTheme="minorEastAsia" w:hAnsi="Times New Roman" w:cs="Times New Roman"/>
          <w:sz w:val="24"/>
          <w:lang w:val="en-US"/>
        </w:rPr>
        <w:t xml:space="preserve">. </w:t>
      </w:r>
      <w:commentRangeStart w:id="10"/>
      <w:r w:rsidR="00BC7A89">
        <w:rPr>
          <w:rFonts w:ascii="Times New Roman" w:eastAsiaTheme="minorEastAsia" w:hAnsi="Times New Roman" w:cs="Times New Roman"/>
          <w:sz w:val="24"/>
          <w:lang w:val="en-US"/>
        </w:rPr>
        <w:t>By</w:t>
      </w:r>
      <w:commentRangeEnd w:id="10"/>
      <w:r w:rsidR="00471758">
        <w:rPr>
          <w:rStyle w:val="Refdecomentario"/>
        </w:rPr>
        <w:commentReference w:id="10"/>
      </w:r>
      <w:r w:rsidR="00BC7A89">
        <w:rPr>
          <w:rFonts w:ascii="Times New Roman" w:eastAsiaTheme="minorEastAsia" w:hAnsi="Times New Roman" w:cs="Times New Roman"/>
          <w:sz w:val="24"/>
          <w:lang w:val="en-US"/>
        </w:rPr>
        <w:t xml:space="preserve"> </w:t>
      </w:r>
      <w:commentRangeStart w:id="11"/>
      <w:r w:rsidR="00BC7A89">
        <w:rPr>
          <w:rFonts w:ascii="Times New Roman" w:eastAsiaTheme="minorEastAsia" w:hAnsi="Times New Roman" w:cs="Times New Roman"/>
          <w:sz w:val="24"/>
          <w:lang w:val="en-US"/>
        </w:rPr>
        <w:t xml:space="preserve">deriving </w:t>
      </w:r>
      <w:commentRangeEnd w:id="11"/>
      <w:r w:rsidR="00471758">
        <w:rPr>
          <w:rStyle w:val="Refdecomentario"/>
        </w:rPr>
        <w:commentReference w:id="11"/>
      </w:r>
      <w:r w:rsidR="00BC7A89">
        <w:rPr>
          <w:rFonts w:ascii="Times New Roman" w:eastAsiaTheme="minorEastAsia" w:hAnsi="Times New Roman" w:cs="Times New Roman"/>
          <w:sz w:val="24"/>
          <w:lang w:val="en-US"/>
        </w:rPr>
        <w:t>the disease-specific mortality</w:t>
      </w:r>
      <w:r w:rsidR="00471758">
        <w:rPr>
          <w:rFonts w:ascii="Times New Roman" w:eastAsiaTheme="minorEastAsia" w:hAnsi="Times New Roman" w:cs="Times New Roman"/>
          <w:sz w:val="24"/>
          <w:lang w:val="en-US"/>
        </w:rPr>
        <w:t xml:space="preserve"> rate</w:t>
      </w:r>
      <w:r w:rsidR="00BC7A89">
        <w:rPr>
          <w:rFonts w:ascii="Times New Roman" w:eastAsiaTheme="minorEastAsia" w:hAnsi="Times New Roman" w:cs="Times New Roman"/>
          <w:sz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BC7A89">
        <w:rPr>
          <w:rFonts w:ascii="Times New Roman" w:eastAsiaTheme="minorEastAsia" w:hAnsi="Times New Roman" w:cs="Times New Roman"/>
          <w:sz w:val="24"/>
          <w:lang w:val="en-US"/>
        </w:rPr>
        <w:t>) and the background mortality</w:t>
      </w:r>
      <w:r w:rsidR="00471758">
        <w:rPr>
          <w:rFonts w:ascii="Times New Roman" w:eastAsiaTheme="minorEastAsia" w:hAnsi="Times New Roman" w:cs="Times New Roman"/>
          <w:sz w:val="24"/>
          <w:lang w:val="en-US"/>
        </w:rPr>
        <w:t xml:space="preserve"> rate</w:t>
      </w:r>
      <w:r w:rsidR="00BC7A89">
        <w:rPr>
          <w:rFonts w:ascii="Times New Roman" w:eastAsiaTheme="minorEastAsia" w:hAnsi="Times New Roman" w:cs="Times New Roman"/>
          <w:sz w:val="24"/>
          <w:lang w:val="en-US"/>
        </w:rPr>
        <w:t xml:space="preserve"> by sex and age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SA</m:t>
            </m:r>
          </m:sub>
        </m:sSub>
      </m:oMath>
      <w:r w:rsidR="00BC7A89">
        <w:rPr>
          <w:rFonts w:ascii="Times New Roman" w:eastAsiaTheme="minorEastAsia" w:hAnsi="Times New Roman" w:cs="Times New Roman"/>
          <w:sz w:val="24"/>
          <w:lang w:val="en-US"/>
        </w:rPr>
        <w:t xml:space="preserve">) from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i</m:t>
                </m:r>
              </m:sub>
            </m:sSub>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00BC7A89">
        <w:rPr>
          <w:rFonts w:ascii="Times New Roman" w:eastAsiaTheme="minorEastAsia" w:hAnsi="Times New Roman" w:cs="Times New Roman"/>
          <w:sz w:val="24"/>
          <w:lang w:val="en-US"/>
        </w:rPr>
        <w:t xml:space="preserve"> and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i</m:t>
                </m:r>
              </m:sub>
            </m:sSub>
          </m:sub>
        </m:sSub>
        <m:r>
          <w:rPr>
            <w:rFonts w:ascii="Cambria Math" w:hAnsi="Cambria Math" w:cs="Times New Roman"/>
            <w:sz w:val="24"/>
            <w:lang w:val="en-US"/>
          </w:rPr>
          <m:t>(t)</m:t>
        </m:r>
      </m:oMath>
      <w:r w:rsidR="00BC7A89">
        <w:rPr>
          <w:rFonts w:ascii="Times New Roman" w:eastAsiaTheme="minorEastAsia" w:hAnsi="Times New Roman" w:cs="Times New Roman"/>
          <w:sz w:val="24"/>
          <w:lang w:val="en-US"/>
        </w:rPr>
        <w:t xml:space="preserve">, and assuming the hazard </w:t>
      </w:r>
      <w:r w:rsidR="00471758">
        <w:rPr>
          <w:rFonts w:ascii="Times New Roman" w:eastAsiaTheme="minorEastAsia" w:hAnsi="Times New Roman" w:cs="Times New Roman"/>
          <w:sz w:val="24"/>
          <w:lang w:val="en-US"/>
        </w:rPr>
        <w:t>is</w:t>
      </w:r>
      <w:r w:rsidR="00BC7A89">
        <w:rPr>
          <w:rFonts w:ascii="Times New Roman" w:eastAsiaTheme="minorEastAsia" w:hAnsi="Times New Roman" w:cs="Times New Roman"/>
          <w:sz w:val="24"/>
          <w:lang w:val="en-US"/>
        </w:rPr>
        <w:t xml:space="preserve"> an additive function of each specific mortality</w:t>
      </w:r>
      <w:r w:rsidR="00471758">
        <w:rPr>
          <w:rFonts w:ascii="Times New Roman" w:eastAsiaTheme="minorEastAsia" w:hAnsi="Times New Roman" w:cs="Times New Roman"/>
          <w:sz w:val="24"/>
          <w:lang w:val="en-US"/>
        </w:rPr>
        <w:t xml:space="preserve"> rate</w:t>
      </w:r>
      <w:r w:rsidR="00847228">
        <w:rPr>
          <w:rFonts w:ascii="Times New Roman" w:eastAsiaTheme="minorEastAsia" w:hAnsi="Times New Roman" w:cs="Times New Roman"/>
          <w:sz w:val="24"/>
          <w:lang w:val="en-US"/>
        </w:rPr>
        <w:t xml:space="preserve">, </w:t>
      </w:r>
      <w:r w:rsidR="00471758">
        <w:rPr>
          <w:rFonts w:ascii="Times New Roman" w:eastAsiaTheme="minorEastAsia" w:hAnsi="Times New Roman" w:cs="Times New Roman"/>
          <w:sz w:val="24"/>
          <w:lang w:val="en-US"/>
        </w:rPr>
        <w:t xml:space="preserve">the </w:t>
      </w:r>
      <w:r w:rsidR="00847228">
        <w:rPr>
          <w:rFonts w:ascii="Times New Roman" w:eastAsiaTheme="minorEastAsia" w:hAnsi="Times New Roman" w:cs="Times New Roman"/>
          <w:sz w:val="24"/>
          <w:lang w:val="en-US"/>
        </w:rPr>
        <w:t>overall mortality</w:t>
      </w:r>
      <w:r w:rsidR="00471758">
        <w:rPr>
          <w:rFonts w:ascii="Times New Roman" w:eastAsiaTheme="minorEastAsia" w:hAnsi="Times New Roman" w:cs="Times New Roman"/>
          <w:sz w:val="24"/>
          <w:lang w:val="en-US"/>
        </w:rPr>
        <w:t xml:space="preserve"> rate</w:t>
      </w:r>
      <w:r w:rsidR="00847228">
        <w:rPr>
          <w:rFonts w:ascii="Times New Roman" w:eastAsiaTheme="minorEastAsia" w:hAnsi="Times New Roman" w:cs="Times New Roman"/>
          <w:sz w:val="24"/>
          <w:lang w:val="en-US"/>
        </w:rPr>
        <w:t xml:space="preserve"> </w:t>
      </w:r>
      <w:r w:rsidR="00471758">
        <w:rPr>
          <w:rFonts w:ascii="Times New Roman" w:eastAsiaTheme="minorEastAsia" w:hAnsi="Times New Roman" w:cs="Times New Roman"/>
          <w:sz w:val="24"/>
          <w:lang w:val="en-US"/>
        </w:rPr>
        <w:t>is then</w:t>
      </w:r>
      <w:r w:rsidR="00847228">
        <w:rPr>
          <w:rFonts w:ascii="Times New Roman" w:eastAsiaTheme="minorEastAsia" w:hAnsi="Times New Roman" w:cs="Times New Roman"/>
          <w:sz w:val="24"/>
          <w:lang w:val="en-US"/>
        </w:rPr>
        <w:t xml:space="preserve"> defined as </w:t>
      </w:r>
      <w:r w:rsidR="00847228">
        <w:rPr>
          <w:rFonts w:ascii="Times New Roman" w:eastAsiaTheme="minorEastAsia" w:hAnsi="Times New Roman" w:cs="Times New Roman"/>
          <w:sz w:val="24"/>
          <w:lang w:val="en-US"/>
        </w:rPr>
        <w:fldChar w:fldCharType="begin" w:fldLock="1"/>
      </w:r>
      <w:r w:rsidR="00580C12">
        <w:rPr>
          <w:rFonts w:ascii="Times New Roman" w:eastAsiaTheme="minorEastAsia" w:hAnsi="Times New Roman" w:cs="Times New Roman"/>
          <w:sz w:val="24"/>
          <w:lang w:val="en-US"/>
        </w:rPr>
        <w:instrText>ADDIN CSL_CITATION {"citationItems":[{"id":"ITEM-1","itemData":{"DOI":"10.1007/s40273-019-00859-5","ISBN":"4027301900859","ISSN":"11792027","PMID":"31755032","abstract":"Background: Clinical trials often report intervention efficacy in terms of the reduction in all-cause mortality between the treatment and control arms (i.e., an overall hazard ratio [oHR]) instead of the reduction in disease-specific mortality (i.e., a disease-specific hazard ratio [dsHR]). Using oHR to reduce all-cause mortality beyond the time horizon of the trial may introduce bias if the relative proportion of other-cause mortality increases with age. We sought to quantify this oHR extrapolation bias and propose a new approach to overcome this bias. Methods: We simulated a hypothetical cohort of patients with a generic disease that increased background mortality by a constant additive disease-specific rate. We quantified the bias in terms of the percentage change in life expectancy gains with the intervention under an oHR compared with a dsHR approach as a function of the cohort start age, the disease-specific mortality rate, dsHR, and the duration of the intervention’s effect. We then quantified the bias in a cost-effectiveness analysis (CEA) of implantable cardioverter-defibrillators based on efficacy estimates from a clinical trial. Results: For a cohort of 50-year-old patients with a disease-specific mortality of 0.05, a dsHR of 0.5, a calculated oHR of 0.55, and a lifetime duration of effect, the bias was 28%. We varied these key parameters over wide ranges and the resulting bias ranged between 3 and 140%. In the CEA, the use of oHR as the intervention’s effectiveness overestimated quality-adjusted life expectancy by 9% and costs by 3%, biasing the incremental cost-effectiveness ratio by − 6%. Conclusions: The use of an oHR approach to model the intervention’s effectiveness beyond the time horizon of the trial overestimates its benefits. In CEAs, this bias could decrease the cost of a QALY, overestimating interventions’ cost effectiveness.","author":[{"dropping-particle":"","family":"Alarid-Escudero","given":"Fernando","non-dropping-particle":"","parse-names":false,"suffix":""},{"dropping-particle":"","family":"Kuntz","given":"Karen M.","non-dropping-particle":"","parse-names":false,"suffix":""}],"container-title":"PharmacoEconomics","id":"ITEM-1","issue":"3","issued":{"date-parts":[["2020"]]},"page":"285-296","title":"Potential Bias Associated with Modeling the Effectiveness of Healthcare Interventions in Reducing Mortality Using an Overall Hazard Ratio","type":"article-journal","volume":"38"},"uris":["http://www.mendeley.com/documents/?uuid=4c92e493-ce52-4de4-97be-b276c8f43890"]}],"mendeley":{"formattedCitation":"&lt;sup&gt;9&lt;/sup&gt;","plainTextFormattedCitation":"9","previouslyFormattedCitation":"&lt;sup&gt;9&lt;/sup&gt;"},"properties":{"noteIndex":0},"schema":"https://github.com/citation-style-language/schema/raw/master/csl-citation.json"}</w:instrText>
      </w:r>
      <w:r w:rsidR="00847228">
        <w:rPr>
          <w:rFonts w:ascii="Times New Roman" w:eastAsiaTheme="minorEastAsia" w:hAnsi="Times New Roman" w:cs="Times New Roman"/>
          <w:sz w:val="24"/>
          <w:lang w:val="en-US"/>
        </w:rPr>
        <w:fldChar w:fldCharType="separate"/>
      </w:r>
      <w:r w:rsidR="00847228" w:rsidRPr="00847228">
        <w:rPr>
          <w:rFonts w:ascii="Times New Roman" w:eastAsiaTheme="minorEastAsia" w:hAnsi="Times New Roman" w:cs="Times New Roman"/>
          <w:noProof/>
          <w:sz w:val="24"/>
          <w:vertAlign w:val="superscript"/>
          <w:lang w:val="en-US"/>
        </w:rPr>
        <w:t>9</w:t>
      </w:r>
      <w:r w:rsidR="00847228">
        <w:rPr>
          <w:rFonts w:ascii="Times New Roman" w:eastAsiaTheme="minorEastAsia" w:hAnsi="Times New Roman" w:cs="Times New Roman"/>
          <w:sz w:val="24"/>
          <w:lang w:val="en-US"/>
        </w:rPr>
        <w:fldChar w:fldCharType="end"/>
      </w:r>
      <w:r w:rsidR="00847228">
        <w:rPr>
          <w:rFonts w:ascii="Times New Roman" w:eastAsiaTheme="minorEastAsia" w:hAnsi="Times New Roman" w:cs="Times New Roman"/>
          <w:sz w:val="24"/>
          <w:lang w:val="en-US"/>
        </w:rPr>
        <w:t>:</w:t>
      </w:r>
    </w:p>
    <w:p w14:paraId="7A8F596F" w14:textId="77777777" w:rsidR="005754AC" w:rsidRPr="00847228" w:rsidRDefault="00B32EB3" w:rsidP="00847228">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Ovall</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 xml:space="preserve">SA </m:t>
              </m:r>
            </m:sub>
          </m:sSub>
        </m:oMath>
      </m:oMathPara>
    </w:p>
    <w:p w14:paraId="4DAF1058" w14:textId="0B816CCF" w:rsidR="00C53693" w:rsidRPr="00C53693" w:rsidRDefault="00471758" w:rsidP="001D764A">
      <w:pPr>
        <w:autoSpaceDE w:val="0"/>
        <w:autoSpaceDN w:val="0"/>
        <w:adjustRightInd w:val="0"/>
        <w:spacing w:before="240"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szCs w:val="24"/>
          <w:lang w:val="en-US"/>
        </w:rPr>
        <w:t>I</w:t>
      </w:r>
      <w:r w:rsidR="001D764A">
        <w:rPr>
          <w:rFonts w:ascii="Times New Roman" w:eastAsiaTheme="minorEastAsia" w:hAnsi="Times New Roman" w:cs="Times New Roman"/>
          <w:sz w:val="24"/>
          <w:szCs w:val="24"/>
          <w:lang w:val="en-US"/>
        </w:rPr>
        <w:t>ncorporat</w:t>
      </w:r>
      <w:r>
        <w:rPr>
          <w:rFonts w:ascii="Times New Roman" w:eastAsiaTheme="minorEastAsia" w:hAnsi="Times New Roman" w:cs="Times New Roman"/>
          <w:sz w:val="24"/>
          <w:szCs w:val="24"/>
          <w:lang w:val="en-US"/>
        </w:rPr>
        <w:t>ing</w:t>
      </w:r>
      <w:r w:rsidR="00847228" w:rsidRPr="00847228">
        <w:rPr>
          <w:rFonts w:ascii="Times New Roman" w:eastAsiaTheme="minorEastAsia" w:hAnsi="Times New Roman" w:cs="Times New Roman"/>
          <w:sz w:val="24"/>
          <w:szCs w:val="24"/>
          <w:lang w:val="en-US"/>
        </w:rPr>
        <w:t xml:space="preserve"> the effect of an intervention, such as a pharmacological treatment for a disease</w:t>
      </w:r>
      <w:r>
        <w:rPr>
          <w:rFonts w:ascii="Times New Roman" w:eastAsiaTheme="minorEastAsia" w:hAnsi="Times New Roman" w:cs="Times New Roman"/>
          <w:sz w:val="24"/>
          <w:szCs w:val="24"/>
          <w:lang w:val="en-US"/>
        </w:rPr>
        <w:t xml:space="preserve"> then involves modifying</w:t>
      </w:r>
      <w:r w:rsidR="001D764A">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1D764A">
        <w:rPr>
          <w:rFonts w:ascii="Times New Roman" w:eastAsiaTheme="minorEastAsia" w:hAnsi="Times New Roman" w:cs="Times New Roman"/>
          <w:sz w:val="24"/>
          <w:szCs w:val="24"/>
          <w:lang w:val="en-US"/>
        </w:rPr>
        <w:t>. Published Hazard Ratios</w:t>
      </w:r>
      <w:r w:rsidR="00C5369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from </w:t>
      </w:r>
      <w:r w:rsidR="001D764A">
        <w:rPr>
          <w:rFonts w:ascii="Times New Roman" w:eastAsiaTheme="minorEastAsia" w:hAnsi="Times New Roman" w:cs="Times New Roman"/>
          <w:sz w:val="24"/>
          <w:szCs w:val="24"/>
          <w:lang w:val="en-US"/>
        </w:rPr>
        <w:t>clinical trials</w:t>
      </w:r>
      <w:r w:rsidR="00C53693">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oMath>
      <w:r w:rsidR="00C5369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when estimated on the disease</w:t>
      </w:r>
      <w:r w:rsidR="000B6488">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specific hazards, are then applied to the disease-specific mortality rate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1D764A">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which in turn alters the overall total mortality rate</w:t>
      </w:r>
      <w:r w:rsidR="001D764A">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Ovall</m:t>
            </m:r>
          </m:sub>
        </m:sSub>
      </m:oMath>
      <w:r>
        <w:rPr>
          <w:rFonts w:ascii="Times New Roman" w:eastAsiaTheme="minorEastAsia" w:hAnsi="Times New Roman" w:cs="Times New Roman"/>
          <w:sz w:val="24"/>
          <w:lang w:val="en-US"/>
        </w:rPr>
        <w:t>:</w:t>
      </w:r>
      <w:r w:rsidR="001D764A">
        <w:rPr>
          <w:rFonts w:ascii="Times New Roman" w:eastAsiaTheme="minorEastAsia" w:hAnsi="Times New Roman" w:cs="Times New Roman"/>
          <w:sz w:val="24"/>
          <w:lang w:val="en-US"/>
        </w:rPr>
        <w:t xml:space="preserve"> </w:t>
      </w:r>
      <m:oMath>
        <m:sSubSup>
          <m:sSubSupPr>
            <m:ctrlPr>
              <w:rPr>
                <w:rFonts w:ascii="Cambria Math" w:eastAsiaTheme="minorEastAsia" w:hAnsi="Cambria Math" w:cs="Times New Roman"/>
                <w:i/>
                <w:sz w:val="20"/>
                <w:szCs w:val="16"/>
                <w:lang w:val="en-US"/>
              </w:rPr>
            </m:ctrlPr>
          </m:sSubSupPr>
          <m:e>
            <m:r>
              <w:rPr>
                <w:rFonts w:ascii="Cambria Math" w:eastAsiaTheme="minorEastAsia" w:hAnsi="Cambria Math" w:cs="Times New Roman"/>
                <w:sz w:val="20"/>
                <w:szCs w:val="16"/>
                <w:lang w:val="en-US"/>
              </w:rPr>
              <m:t>μ</m:t>
            </m:r>
          </m:e>
          <m:sub>
            <m:r>
              <w:rPr>
                <w:rFonts w:ascii="Cambria Math" w:eastAsiaTheme="minorEastAsia" w:hAnsi="Cambria Math" w:cs="Times New Roman"/>
                <w:sz w:val="20"/>
                <w:szCs w:val="16"/>
                <w:lang w:val="en-US"/>
              </w:rPr>
              <m:t>Dis</m:t>
            </m:r>
          </m:sub>
          <m:sup>
            <m:r>
              <w:rPr>
                <w:rFonts w:ascii="Cambria Math" w:eastAsiaTheme="minorEastAsia" w:hAnsi="Cambria Math" w:cs="Times New Roman"/>
                <w:sz w:val="20"/>
                <w:szCs w:val="16"/>
                <w:lang w:val="en-US"/>
              </w:rPr>
              <m:t>*</m:t>
            </m:r>
          </m:sup>
        </m:sSubSup>
        <m:r>
          <w:rPr>
            <w:rFonts w:ascii="Cambria Math" w:eastAsiaTheme="minorEastAsia" w:hAnsi="Cambria Math" w:cs="Times New Roman"/>
            <w:sz w:val="20"/>
            <w:szCs w:val="16"/>
            <w:lang w:val="en-US"/>
          </w:rPr>
          <m:t>=</m:t>
        </m:r>
        <m:sSub>
          <m:sSubPr>
            <m:ctrlPr>
              <w:rPr>
                <w:rFonts w:ascii="Cambria Math" w:eastAsiaTheme="minorEastAsia" w:hAnsi="Cambria Math" w:cs="Times New Roman"/>
                <w:i/>
                <w:sz w:val="20"/>
                <w:szCs w:val="16"/>
                <w:lang w:val="en-US"/>
              </w:rPr>
            </m:ctrlPr>
          </m:sSubPr>
          <m:e>
            <m:r>
              <w:rPr>
                <w:rFonts w:ascii="Cambria Math" w:eastAsiaTheme="minorEastAsia" w:hAnsi="Cambria Math" w:cs="Times New Roman"/>
                <w:sz w:val="20"/>
                <w:szCs w:val="16"/>
                <w:lang w:val="en-US"/>
              </w:rPr>
              <m:t>μ</m:t>
            </m:r>
          </m:e>
          <m:sub>
            <m:r>
              <w:rPr>
                <w:rFonts w:ascii="Cambria Math" w:eastAsiaTheme="minorEastAsia" w:hAnsi="Cambria Math" w:cs="Times New Roman"/>
                <w:sz w:val="20"/>
                <w:szCs w:val="16"/>
                <w:lang w:val="en-US"/>
              </w:rPr>
              <m:t>Dis</m:t>
            </m:r>
          </m:sub>
        </m:sSub>
        <m:r>
          <w:rPr>
            <w:rFonts w:ascii="Cambria Math" w:eastAsiaTheme="minorEastAsia" w:hAnsi="Cambria Math" w:cs="Times New Roman"/>
            <w:sz w:val="20"/>
            <w:szCs w:val="16"/>
            <w:lang w:val="en-US"/>
          </w:rPr>
          <m:t>*H</m:t>
        </m:r>
        <m:sSub>
          <m:sSubPr>
            <m:ctrlPr>
              <w:rPr>
                <w:rFonts w:ascii="Cambria Math" w:eastAsiaTheme="minorEastAsia" w:hAnsi="Cambria Math" w:cs="Times New Roman"/>
                <w:i/>
                <w:sz w:val="20"/>
                <w:szCs w:val="16"/>
                <w:lang w:val="en-US"/>
              </w:rPr>
            </m:ctrlPr>
          </m:sSubPr>
          <m:e>
            <m:r>
              <w:rPr>
                <w:rFonts w:ascii="Cambria Math" w:eastAsiaTheme="minorEastAsia" w:hAnsi="Cambria Math" w:cs="Times New Roman"/>
                <w:sz w:val="20"/>
                <w:szCs w:val="16"/>
                <w:lang w:val="en-US"/>
              </w:rPr>
              <m:t>R</m:t>
            </m:r>
          </m:e>
          <m:sub>
            <m:r>
              <w:rPr>
                <w:rFonts w:ascii="Cambria Math" w:eastAsiaTheme="minorEastAsia" w:hAnsi="Cambria Math" w:cs="Times New Roman"/>
                <w:sz w:val="20"/>
                <w:szCs w:val="16"/>
                <w:lang w:val="en-US"/>
              </w:rPr>
              <m:t>CT</m:t>
            </m:r>
          </m:sub>
        </m:sSub>
      </m:oMath>
    </w:p>
    <w:p w14:paraId="5012D8D5" w14:textId="77777777" w:rsidR="001D764A" w:rsidRPr="00847228" w:rsidRDefault="00B32EB3" w:rsidP="001D764A">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Ovall</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 xml:space="preserve">SA </m:t>
              </m:r>
            </m:sub>
          </m:sSub>
        </m:oMath>
      </m:oMathPara>
    </w:p>
    <w:p w14:paraId="7E154D8D" w14:textId="77777777" w:rsidR="00764E7A" w:rsidRPr="008912C4" w:rsidRDefault="00764E7A" w:rsidP="00764E7A">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t>Pending: Edition and a more detailed description</w:t>
      </w:r>
    </w:p>
    <w:p w14:paraId="124D02D3" w14:textId="77777777" w:rsidR="001E0F59" w:rsidRPr="00580C12" w:rsidRDefault="001E0F59" w:rsidP="00FD78A9">
      <w:pPr>
        <w:autoSpaceDE w:val="0"/>
        <w:autoSpaceDN w:val="0"/>
        <w:adjustRightInd w:val="0"/>
        <w:spacing w:after="0" w:line="360" w:lineRule="auto"/>
        <w:jc w:val="both"/>
        <w:rPr>
          <w:rFonts w:ascii="Times New Roman" w:hAnsi="Times New Roman" w:cs="Times New Roman"/>
          <w:sz w:val="26"/>
          <w:szCs w:val="26"/>
          <w:lang w:val="en-US"/>
        </w:rPr>
      </w:pPr>
      <w:commentRangeStart w:id="12"/>
      <w:r w:rsidRPr="00580C12">
        <w:rPr>
          <w:rFonts w:ascii="Times New Roman" w:hAnsi="Times New Roman" w:cs="Times New Roman"/>
          <w:i/>
          <w:sz w:val="26"/>
          <w:szCs w:val="26"/>
          <w:lang w:val="en-US"/>
        </w:rPr>
        <w:t xml:space="preserve">Decision </w:t>
      </w:r>
      <w:commentRangeEnd w:id="12"/>
      <w:r w:rsidR="00117EF5">
        <w:rPr>
          <w:rStyle w:val="Refdecomentario"/>
        </w:rPr>
        <w:commentReference w:id="12"/>
      </w:r>
      <w:r w:rsidRPr="00580C12">
        <w:rPr>
          <w:rFonts w:ascii="Times New Roman" w:hAnsi="Times New Roman" w:cs="Times New Roman"/>
          <w:i/>
          <w:sz w:val="26"/>
          <w:szCs w:val="26"/>
          <w:lang w:val="en-US"/>
        </w:rPr>
        <w:t>Model</w:t>
      </w:r>
      <w:r w:rsidRPr="00580C12">
        <w:rPr>
          <w:rFonts w:ascii="Times New Roman" w:hAnsi="Times New Roman" w:cs="Times New Roman"/>
          <w:sz w:val="26"/>
          <w:szCs w:val="26"/>
          <w:lang w:val="en-US"/>
        </w:rPr>
        <w:t xml:space="preserve"> </w:t>
      </w:r>
    </w:p>
    <w:p w14:paraId="2F722202" w14:textId="7AAD1CFB" w:rsidR="00D51124" w:rsidRPr="00580C12" w:rsidRDefault="000422F9" w:rsidP="00D51124">
      <w:pPr>
        <w:autoSpaceDE w:val="0"/>
        <w:autoSpaceDN w:val="0"/>
        <w:adjustRightInd w:val="0"/>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Using the population of hospitalized Mexican patients testing positive for COVID-19 who were age 45 and older as our cohort along with information on expected mortality in the general population aged 45 and older in </w:t>
      </w:r>
      <w:commentRangeStart w:id="13"/>
      <w:r>
        <w:rPr>
          <w:rFonts w:ascii="Times New Roman" w:hAnsi="Times New Roman" w:cs="Times New Roman"/>
          <w:sz w:val="24"/>
          <w:lang w:val="en-US"/>
        </w:rPr>
        <w:t>2020</w:t>
      </w:r>
      <w:commentRangeEnd w:id="13"/>
      <w:r>
        <w:rPr>
          <w:rStyle w:val="Refdecomentario"/>
        </w:rPr>
        <w:commentReference w:id="13"/>
      </w:r>
      <w:r>
        <w:rPr>
          <w:rFonts w:ascii="Times New Roman" w:hAnsi="Times New Roman" w:cs="Times New Roman"/>
          <w:sz w:val="24"/>
          <w:lang w:val="en-US"/>
        </w:rPr>
        <w:t>, w</w:t>
      </w:r>
      <w:r w:rsidR="00D51124" w:rsidRPr="00580C12">
        <w:rPr>
          <w:rFonts w:ascii="Times New Roman" w:hAnsi="Times New Roman" w:cs="Times New Roman"/>
          <w:sz w:val="24"/>
          <w:lang w:val="en-US"/>
        </w:rPr>
        <w:t>e estimated disease</w:t>
      </w:r>
      <w:r>
        <w:rPr>
          <w:rFonts w:ascii="Times New Roman" w:hAnsi="Times New Roman" w:cs="Times New Roman"/>
          <w:sz w:val="24"/>
          <w:lang w:val="en-US"/>
        </w:rPr>
        <w:t>-</w:t>
      </w:r>
      <w:r w:rsidR="00D51124" w:rsidRPr="00580C12">
        <w:rPr>
          <w:rFonts w:ascii="Times New Roman" w:hAnsi="Times New Roman" w:cs="Times New Roman"/>
          <w:sz w:val="24"/>
          <w:lang w:val="en-US"/>
        </w:rPr>
        <w:t>specific (</w:t>
      </w:r>
      <m:oMath>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oMath>
      <w:r w:rsidR="00D51124" w:rsidRPr="00580C12">
        <w:rPr>
          <w:rFonts w:ascii="Times New Roman" w:hAnsi="Times New Roman" w:cs="Times New Roman"/>
          <w:sz w:val="24"/>
          <w:lang w:val="en-US"/>
        </w:rPr>
        <w:t xml:space="preserve">) and background </w:t>
      </w:r>
      <w:r w:rsidR="002A3460" w:rsidRPr="00580C12">
        <w:rPr>
          <w:rFonts w:ascii="Times New Roman" w:hAnsi="Times New Roman" w:cs="Times New Roman"/>
          <w:sz w:val="24"/>
          <w:lang w:val="en-US"/>
        </w:rPr>
        <w:t>hazards</w:t>
      </w:r>
      <w:r w:rsidR="00D51124" w:rsidRPr="00580C12">
        <w:rPr>
          <w:rFonts w:ascii="Times New Roman" w:hAnsi="Times New Roman" w:cs="Times New Roman"/>
          <w:sz w:val="24"/>
          <w:lang w:val="en-US"/>
        </w:rPr>
        <w:t xml:space="preserve"> for sex and age (</w:t>
      </w:r>
      <m:oMath>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oMath>
      <w:r w:rsidR="00D51124" w:rsidRPr="00580C12">
        <w:rPr>
          <w:rFonts w:ascii="Times New Roman" w:hAnsi="Times New Roman" w:cs="Times New Roman"/>
          <w:sz w:val="24"/>
          <w:lang w:val="en-US"/>
        </w:rPr>
        <w:t xml:space="preserve">) </w:t>
      </w:r>
      <w:r>
        <w:rPr>
          <w:rFonts w:ascii="Times New Roman" w:hAnsi="Times New Roman" w:cs="Times New Roman"/>
          <w:sz w:val="24"/>
          <w:lang w:val="en-US"/>
        </w:rPr>
        <w:t xml:space="preserve">over a </w:t>
      </w:r>
      <w:r w:rsidR="00D51124" w:rsidRPr="00580C12">
        <w:rPr>
          <w:rFonts w:ascii="Times New Roman" w:hAnsi="Times New Roman" w:cs="Times New Roman"/>
          <w:sz w:val="24"/>
          <w:lang w:val="en-US"/>
        </w:rPr>
        <w:t>50day</w:t>
      </w:r>
      <w:r>
        <w:rPr>
          <w:rFonts w:ascii="Times New Roman" w:hAnsi="Times New Roman" w:cs="Times New Roman"/>
          <w:sz w:val="24"/>
          <w:lang w:val="en-US"/>
        </w:rPr>
        <w:t xml:space="preserve"> follow-up period from time of diagnosis. To do so, we employed </w:t>
      </w:r>
      <w:r w:rsidR="00580C12" w:rsidRPr="00580C12">
        <w:rPr>
          <w:rFonts w:ascii="Times New Roman" w:hAnsi="Times New Roman" w:cs="Times New Roman"/>
          <w:sz w:val="24"/>
          <w:lang w:val="en-US"/>
        </w:rPr>
        <w:t xml:space="preserve">modified </w:t>
      </w:r>
      <w:r>
        <w:rPr>
          <w:rFonts w:ascii="Times New Roman" w:hAnsi="Times New Roman" w:cs="Times New Roman"/>
          <w:sz w:val="24"/>
          <w:lang w:val="en-US"/>
        </w:rPr>
        <w:t xml:space="preserve">versions of </w:t>
      </w:r>
      <w:r w:rsidR="00580C12" w:rsidRPr="00580C12">
        <w:rPr>
          <w:rFonts w:ascii="Times New Roman" w:hAnsi="Times New Roman" w:cs="Times New Roman"/>
          <w:sz w:val="24"/>
          <w:lang w:val="en-US"/>
        </w:rPr>
        <w:t xml:space="preserve">functions </w:t>
      </w:r>
      <w:r>
        <w:rPr>
          <w:rFonts w:ascii="Times New Roman" w:hAnsi="Times New Roman" w:cs="Times New Roman"/>
          <w:sz w:val="24"/>
          <w:lang w:val="en-US"/>
        </w:rPr>
        <w:t>from</w:t>
      </w:r>
      <w:r w:rsidRPr="00580C12">
        <w:rPr>
          <w:rFonts w:ascii="Times New Roman" w:hAnsi="Times New Roman" w:cs="Times New Roman"/>
          <w:sz w:val="24"/>
          <w:lang w:val="en-US"/>
        </w:rPr>
        <w:t xml:space="preserve"> </w:t>
      </w:r>
      <w:r w:rsidR="00580C12" w:rsidRPr="00580C12">
        <w:rPr>
          <w:rFonts w:ascii="Times New Roman" w:hAnsi="Times New Roman" w:cs="Times New Roman"/>
          <w:sz w:val="24"/>
          <w:lang w:val="en-US"/>
        </w:rPr>
        <w:t xml:space="preserve">the </w:t>
      </w:r>
      <w:r w:rsidR="00580C12" w:rsidRPr="00580C12">
        <w:rPr>
          <w:rFonts w:ascii="Times New Roman" w:hAnsi="Times New Roman" w:cs="Times New Roman"/>
          <w:i/>
          <w:sz w:val="24"/>
          <w:lang w:val="en-US"/>
        </w:rPr>
        <w:t>relsurv</w:t>
      </w:r>
      <w:r w:rsidR="00580C12" w:rsidRPr="00580C12">
        <w:rPr>
          <w:rFonts w:ascii="Times New Roman" w:hAnsi="Times New Roman" w:cs="Times New Roman"/>
          <w:sz w:val="24"/>
          <w:lang w:val="en-US"/>
        </w:rPr>
        <w:fldChar w:fldCharType="begin" w:fldLock="1"/>
      </w:r>
      <w:r w:rsidR="006D1BA3">
        <w:rPr>
          <w:rFonts w:ascii="Times New Roman" w:hAnsi="Times New Roman" w:cs="Times New Roman"/>
          <w:sz w:val="24"/>
          <w:lang w:val="en-US"/>
        </w:rPr>
        <w:instrText>ADDIN CSL_CITATION {"citationItems":[{"id":"ITEM-1","itemData":{"abstract":"Contains functions for analysing relative survival data, including nonparametric estimators of net (marginal relative) survival, relative survival ratio, crude mortality, methods for fitting and checking additive and multiplicative regression models, transformation approach, methods for dealing with population mortality tables.","author":[{"dropping-particle":"","family":"Pohar Perme","given":"Maja","non-dropping-particle":"","parse-names":false,"suffix":""}],"id":"ITEM-1","issued":{"date-parts":[["2018"]]},"number":"2.2-3","publisher":"R-project","title":"Package ‘ relsurv ’","type":"article"},"uris":["http://www.mendeley.com/documents/?uuid=d1d4686c-a389-4348-a1f2-54bf9cee39e7"]}],"mendeley":{"formattedCitation":"&lt;sup&gt;10&lt;/sup&gt;","plainTextFormattedCitation":"10","previouslyFormattedCitation":"&lt;sup&gt;10&lt;/sup&gt;"},"properties":{"noteIndex":0},"schema":"https://github.com/citation-style-language/schema/raw/master/csl-citation.json"}</w:instrText>
      </w:r>
      <w:r w:rsidR="00580C12" w:rsidRPr="00580C12">
        <w:rPr>
          <w:rFonts w:ascii="Times New Roman" w:hAnsi="Times New Roman" w:cs="Times New Roman"/>
          <w:sz w:val="24"/>
          <w:lang w:val="en-US"/>
        </w:rPr>
        <w:fldChar w:fldCharType="separate"/>
      </w:r>
      <w:r w:rsidR="00580C12" w:rsidRPr="00580C12">
        <w:rPr>
          <w:rFonts w:ascii="Times New Roman" w:hAnsi="Times New Roman" w:cs="Times New Roman"/>
          <w:noProof/>
          <w:sz w:val="24"/>
          <w:vertAlign w:val="superscript"/>
          <w:lang w:val="en-US"/>
        </w:rPr>
        <w:t>10</w:t>
      </w:r>
      <w:r w:rsidR="00580C12" w:rsidRPr="00580C12">
        <w:rPr>
          <w:rFonts w:ascii="Times New Roman" w:hAnsi="Times New Roman" w:cs="Times New Roman"/>
          <w:sz w:val="24"/>
          <w:lang w:val="en-US"/>
        </w:rPr>
        <w:fldChar w:fldCharType="end"/>
      </w:r>
      <w:r w:rsidR="00580C12" w:rsidRPr="00580C12">
        <w:rPr>
          <w:rFonts w:ascii="Times New Roman" w:hAnsi="Times New Roman" w:cs="Times New Roman"/>
          <w:sz w:val="24"/>
          <w:lang w:val="en-US"/>
        </w:rPr>
        <w:t xml:space="preserve"> package in R</w:t>
      </w:r>
      <w:r w:rsidR="00D51124" w:rsidRPr="00580C12">
        <w:rPr>
          <w:rFonts w:ascii="Times New Roman" w:hAnsi="Times New Roman" w:cs="Times New Roman"/>
          <w:sz w:val="24"/>
          <w:lang w:val="en-US"/>
        </w:rPr>
        <w:t xml:space="preserve">. These estimates allowed us to calculate </w:t>
      </w:r>
      <w:r>
        <w:rPr>
          <w:rFonts w:ascii="Times New Roman" w:hAnsi="Times New Roman" w:cs="Times New Roman"/>
          <w:sz w:val="24"/>
          <w:lang w:val="en-US"/>
        </w:rPr>
        <w:t xml:space="preserve">daily </w:t>
      </w:r>
      <w:r w:rsidR="00D51124" w:rsidRPr="00580C12">
        <w:rPr>
          <w:rFonts w:ascii="Times New Roman" w:hAnsi="Times New Roman" w:cs="Times New Roman"/>
          <w:sz w:val="24"/>
          <w:lang w:val="en-US"/>
        </w:rPr>
        <w:t xml:space="preserve">disease-specific and background mortality probabilities </w:t>
      </w:r>
      <w:r w:rsidR="002A3460" w:rsidRPr="00580C12">
        <w:rPr>
          <w:rFonts w:ascii="Times New Roman" w:hAnsi="Times New Roman" w:cs="Times New Roman"/>
          <w:sz w:val="24"/>
          <w:lang w:val="en-US"/>
        </w:rPr>
        <w:t>by age group and sex assuming an exponential distribution of the hazard rate</w:t>
      </w:r>
      <w:r w:rsidR="00580C12" w:rsidRPr="00580C12">
        <w:rPr>
          <w:rFonts w:ascii="Times New Roman" w:hAnsi="Times New Roman" w:cs="Times New Roman"/>
          <w:sz w:val="24"/>
          <w:lang w:val="en-US"/>
        </w:rPr>
        <w:t xml:space="preserve"> at a specific time</w:t>
      </w:r>
      <w:r w:rsidR="002A3460" w:rsidRPr="00580C12">
        <w:rPr>
          <w:rFonts w:ascii="Times New Roman" w:hAnsi="Times New Roman" w:cs="Times New Roman"/>
          <w:sz w:val="24"/>
          <w:lang w:val="en-US"/>
        </w:rPr>
        <w:t>:</w:t>
      </w:r>
    </w:p>
    <w:p w14:paraId="488F79E6" w14:textId="00501027" w:rsidR="00580C12" w:rsidRPr="00B368BC" w:rsidRDefault="006D1BA3" w:rsidP="00D51124">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P(Die)=1-</m:t>
          </m:r>
          <m:func>
            <m:funcPr>
              <m:ctrlPr>
                <w:rPr>
                  <w:rFonts w:ascii="Cambria Math" w:hAnsi="Cambria Math" w:cstheme="majorHAnsi"/>
                  <w:lang w:val="en-US"/>
                </w:rPr>
              </m:ctrlPr>
            </m:funcPr>
            <m:fName>
              <m:r>
                <m:rPr>
                  <m:sty m:val="p"/>
                </m:rPr>
                <w:rPr>
                  <w:rFonts w:ascii="Cambria Math" w:hAnsi="Cambria Math" w:cstheme="majorHAnsi"/>
                  <w:lang w:val="en-US"/>
                </w:rPr>
                <m:t>exp</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Ovall</m:t>
                      </m:r>
                    </m:sub>
                  </m:sSub>
                </m:e>
              </m:d>
            </m:e>
          </m:func>
        </m:oMath>
      </m:oMathPara>
    </w:p>
    <w:p w14:paraId="045F6D55" w14:textId="75D93B94" w:rsidR="00D00851" w:rsidRPr="006D1BA3" w:rsidRDefault="00B368BC" w:rsidP="00D51124">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m:t>
          </m:r>
          <m:d>
            <m:dPr>
              <m:ctrlPr>
                <w:rPr>
                  <w:rFonts w:ascii="Cambria Math" w:hAnsi="Cambria Math" w:cstheme="majorHAnsi"/>
                  <w:i/>
                  <w:lang w:val="en-US"/>
                </w:rPr>
              </m:ctrlPr>
            </m:dPr>
            <m:e>
              <m:r>
                <w:rPr>
                  <w:rFonts w:ascii="Cambria Math" w:hAnsi="Cambria Math" w:cstheme="majorHAnsi"/>
                  <w:lang w:val="en-US"/>
                </w:rPr>
                <m:t>Die from Covid</m:t>
              </m:r>
            </m:e>
            <m:e>
              <m:r>
                <w:rPr>
                  <w:rFonts w:ascii="Cambria Math" w:hAnsi="Cambria Math" w:cstheme="majorHAnsi"/>
                  <w:lang w:val="en-US"/>
                </w:rPr>
                <m:t>Die</m:t>
              </m:r>
            </m:e>
          </m:d>
          <m:r>
            <w:rPr>
              <w:rFonts w:ascii="Cambria Math" w:hAnsi="Cambria Math" w:cstheme="majorHAnsi"/>
              <w:lang w:val="en-US"/>
            </w:rPr>
            <m:t>= P</m:t>
          </m:r>
          <m:d>
            <m:dPr>
              <m:ctrlPr>
                <w:rPr>
                  <w:rFonts w:ascii="Cambria Math" w:hAnsi="Cambria Math" w:cstheme="majorHAnsi"/>
                  <w:i/>
                  <w:lang w:val="en-US"/>
                </w:rPr>
              </m:ctrlPr>
            </m:dPr>
            <m:e>
              <m:r>
                <w:rPr>
                  <w:rFonts w:ascii="Cambria Math" w:hAnsi="Cambria Math" w:cstheme="majorHAnsi"/>
                  <w:lang w:val="en-US"/>
                </w:rPr>
                <m:t>Die</m:t>
              </m:r>
            </m:e>
          </m:d>
          <m:r>
            <w:rPr>
              <w:rFonts w:ascii="Cambria Math" w:hAnsi="Cambria Math" w:cstheme="majorHAnsi"/>
              <w:lang w:val="en-US"/>
            </w:rPr>
            <m:t>*</m:t>
          </m:r>
          <m:f>
            <m:fPr>
              <m:ctrlPr>
                <w:rPr>
                  <w:rFonts w:ascii="Cambria Math" w:hAnsi="Cambria Math" w:cs="Times New Roman"/>
                  <w:sz w:val="24"/>
                  <w:lang w:val="en-US"/>
                </w:rPr>
              </m:ctrlPr>
            </m:fPr>
            <m:num>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ctrlPr>
                <w:rPr>
                  <w:rFonts w:ascii="Cambria Math" w:hAnsi="Cambria Math" w:cstheme="majorHAnsi"/>
                  <w:i/>
                  <w:lang w:val="en-US"/>
                </w:rPr>
              </m:ctrlPr>
            </m:num>
            <m:den>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r>
                <m:rPr>
                  <m:sty m:val="p"/>
                </m:rPr>
                <w:rPr>
                  <w:rFonts w:ascii="Cambria Math" w:hAnsi="Cambria Math" w:cs="Times New Roman"/>
                  <w:sz w:val="24"/>
                  <w:lang w:val="en-US"/>
                </w:rPr>
                <m:t>+</m:t>
              </m:r>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r>
                <m:rPr>
                  <m:sty m:val="p"/>
                </m:rPr>
                <w:rPr>
                  <w:rFonts w:ascii="Cambria Math" w:hAnsi="Cambria Math" w:cs="Times New Roman"/>
                  <w:sz w:val="24"/>
                  <w:lang w:val="en-US"/>
                </w:rPr>
                <m:t xml:space="preserve">  </m:t>
              </m:r>
            </m:den>
          </m:f>
          <m:r>
            <m:rPr>
              <m:sty m:val="p"/>
            </m:rPr>
            <w:rPr>
              <w:rFonts w:ascii="Cambria Math" w:hAnsi="Cambria Math" w:cs="Times New Roman"/>
              <w:sz w:val="24"/>
              <w:lang w:val="en-US"/>
            </w:rPr>
            <m:t xml:space="preserve">) </m:t>
          </m:r>
          <m:r>
            <w:rPr>
              <w:rFonts w:ascii="Cambria Math" w:hAnsi="Cambria Math" w:cstheme="majorHAnsi"/>
              <w:lang w:val="en-US"/>
            </w:rPr>
            <m:t xml:space="preserve"> </m:t>
          </m:r>
        </m:oMath>
      </m:oMathPara>
    </w:p>
    <w:p w14:paraId="33DBC40F" w14:textId="1BC5F248" w:rsidR="00B368BC" w:rsidRPr="006D1BA3" w:rsidRDefault="00B368BC" w:rsidP="00B368BC">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m:t>
          </m:r>
          <m:d>
            <m:dPr>
              <m:ctrlPr>
                <w:rPr>
                  <w:rFonts w:ascii="Cambria Math" w:hAnsi="Cambria Math" w:cstheme="majorHAnsi"/>
                  <w:i/>
                  <w:lang w:val="en-US"/>
                </w:rPr>
              </m:ctrlPr>
            </m:dPr>
            <m:e>
              <m:r>
                <w:rPr>
                  <w:rFonts w:ascii="Cambria Math" w:hAnsi="Cambria Math" w:cstheme="majorHAnsi"/>
                  <w:lang w:val="en-US"/>
                </w:rPr>
                <m:t>Die of other causes</m:t>
              </m:r>
            </m:e>
            <m:e>
              <m:r>
                <w:rPr>
                  <w:rFonts w:ascii="Cambria Math" w:hAnsi="Cambria Math" w:cstheme="majorHAnsi"/>
                  <w:lang w:val="en-US"/>
                </w:rPr>
                <m:t>Die</m:t>
              </m:r>
            </m:e>
          </m:d>
          <m:r>
            <w:rPr>
              <w:rFonts w:ascii="Cambria Math" w:hAnsi="Cambria Math" w:cstheme="majorHAnsi"/>
              <w:lang w:val="en-US"/>
            </w:rPr>
            <m:t>= P</m:t>
          </m:r>
          <m:d>
            <m:dPr>
              <m:ctrlPr>
                <w:rPr>
                  <w:rFonts w:ascii="Cambria Math" w:hAnsi="Cambria Math" w:cstheme="majorHAnsi"/>
                  <w:i/>
                  <w:lang w:val="en-US"/>
                </w:rPr>
              </m:ctrlPr>
            </m:dPr>
            <m:e>
              <m:r>
                <w:rPr>
                  <w:rFonts w:ascii="Cambria Math" w:hAnsi="Cambria Math" w:cstheme="majorHAnsi"/>
                  <w:lang w:val="en-US"/>
                </w:rPr>
                <m:t>Die</m:t>
              </m:r>
            </m:e>
          </m:d>
          <m:r>
            <w:rPr>
              <w:rFonts w:ascii="Cambria Math" w:hAnsi="Cambria Math" w:cstheme="majorHAnsi"/>
              <w:lang w:val="en-US"/>
            </w:rPr>
            <m:t>*</m:t>
          </m:r>
          <m:f>
            <m:fPr>
              <m:ctrlPr>
                <w:rPr>
                  <w:rFonts w:ascii="Cambria Math" w:hAnsi="Cambria Math" w:cs="Times New Roman"/>
                  <w:sz w:val="24"/>
                  <w:lang w:val="en-US"/>
                </w:rPr>
              </m:ctrlPr>
            </m:fPr>
            <m:num>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ctrlPr>
                <w:rPr>
                  <w:rFonts w:ascii="Cambria Math" w:hAnsi="Cambria Math" w:cstheme="majorHAnsi"/>
                  <w:i/>
                  <w:lang w:val="en-US"/>
                </w:rPr>
              </m:ctrlPr>
            </m:num>
            <m:den>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r>
                <m:rPr>
                  <m:sty m:val="p"/>
                </m:rPr>
                <w:rPr>
                  <w:rFonts w:ascii="Cambria Math" w:hAnsi="Cambria Math" w:cs="Times New Roman"/>
                  <w:sz w:val="24"/>
                  <w:lang w:val="en-US"/>
                </w:rPr>
                <m:t>+</m:t>
              </m:r>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r>
                <m:rPr>
                  <m:sty m:val="p"/>
                </m:rPr>
                <w:rPr>
                  <w:rFonts w:ascii="Cambria Math" w:hAnsi="Cambria Math" w:cs="Times New Roman"/>
                  <w:sz w:val="24"/>
                  <w:lang w:val="en-US"/>
                </w:rPr>
                <m:t xml:space="preserve">  </m:t>
              </m:r>
            </m:den>
          </m:f>
          <m:r>
            <m:rPr>
              <m:sty m:val="p"/>
            </m:rPr>
            <w:rPr>
              <w:rFonts w:ascii="Cambria Math" w:hAnsi="Cambria Math" w:cs="Times New Roman"/>
              <w:sz w:val="24"/>
              <w:lang w:val="en-US"/>
            </w:rPr>
            <m:t xml:space="preserve">) </m:t>
          </m:r>
          <m:r>
            <w:rPr>
              <w:rFonts w:ascii="Cambria Math" w:hAnsi="Cambria Math" w:cstheme="majorHAnsi"/>
              <w:lang w:val="en-US"/>
            </w:rPr>
            <m:t xml:space="preserve"> </m:t>
          </m:r>
        </m:oMath>
      </m:oMathPara>
    </w:p>
    <w:p w14:paraId="2B1FBB74" w14:textId="1E601E42" w:rsidR="000577F1" w:rsidRDefault="00CD0BFF" w:rsidP="00657B4C">
      <w:pPr>
        <w:autoSpaceDE w:val="0"/>
        <w:autoSpaceDN w:val="0"/>
        <w:adjustRightInd w:val="0"/>
        <w:spacing w:line="360" w:lineRule="auto"/>
        <w:jc w:val="both"/>
        <w:rPr>
          <w:rFonts w:ascii="Times New Roman" w:eastAsiaTheme="minorEastAsia" w:hAnsi="Times New Roman" w:cs="Times New Roman"/>
          <w:sz w:val="24"/>
          <w:szCs w:val="24"/>
          <w:lang w:val="en-US"/>
        </w:rPr>
      </w:pPr>
      <w:r>
        <w:rPr>
          <w:rFonts w:ascii="Times New Roman" w:hAnsi="Times New Roman" w:cs="Times New Roman"/>
          <w:sz w:val="24"/>
          <w:lang w:val="en-US"/>
        </w:rPr>
        <w:t xml:space="preserve">We then incorporated these outputs into a decision-analytic microsimulation model which follows </w:t>
      </w:r>
      <w:r w:rsidR="00EF009C" w:rsidRPr="006D1BA3">
        <w:rPr>
          <w:rFonts w:ascii="Times New Roman" w:hAnsi="Times New Roman" w:cs="Times New Roman"/>
          <w:sz w:val="24"/>
          <w:lang w:val="en-US"/>
        </w:rPr>
        <w:t xml:space="preserve">individuals infected with </w:t>
      </w:r>
      <w:r w:rsidR="006D1BA3" w:rsidRPr="006D1BA3">
        <w:rPr>
          <w:rFonts w:ascii="Times New Roman" w:hAnsi="Times New Roman" w:cs="Times New Roman"/>
          <w:sz w:val="24"/>
          <w:lang w:val="en-US"/>
        </w:rPr>
        <w:t>COVID</w:t>
      </w:r>
      <w:r w:rsidR="00EF009C" w:rsidRPr="006D1BA3">
        <w:rPr>
          <w:rFonts w:ascii="Times New Roman" w:hAnsi="Times New Roman" w:cs="Times New Roman"/>
          <w:sz w:val="24"/>
          <w:lang w:val="en-US"/>
        </w:rPr>
        <w:t xml:space="preserve">-19 in Mexico for </w:t>
      </w:r>
      <w:r w:rsidR="006D1BA3" w:rsidRPr="006D1BA3">
        <w:rPr>
          <w:rFonts w:ascii="Times New Roman" w:hAnsi="Times New Roman" w:cs="Times New Roman"/>
          <w:sz w:val="24"/>
          <w:lang w:val="en-US"/>
        </w:rPr>
        <w:t>5</w:t>
      </w:r>
      <w:r w:rsidR="00EF009C" w:rsidRPr="006D1BA3">
        <w:rPr>
          <w:rFonts w:ascii="Times New Roman" w:hAnsi="Times New Roman" w:cs="Times New Roman"/>
          <w:sz w:val="24"/>
          <w:lang w:val="en-US"/>
        </w:rPr>
        <w:t>0 days</w:t>
      </w:r>
      <w:r>
        <w:rPr>
          <w:rFonts w:ascii="Times New Roman" w:hAnsi="Times New Roman" w:cs="Times New Roman"/>
          <w:sz w:val="24"/>
          <w:lang w:val="en-US"/>
        </w:rPr>
        <w:t xml:space="preserve">. The model also evaluates alternative treatment strategies by </w:t>
      </w:r>
      <w:r w:rsidR="00EF009C" w:rsidRPr="006D1BA3">
        <w:rPr>
          <w:rFonts w:ascii="Times New Roman" w:hAnsi="Times New Roman" w:cs="Times New Roman"/>
          <w:sz w:val="24"/>
          <w:lang w:val="en-US"/>
        </w:rPr>
        <w:t>incorporat</w:t>
      </w:r>
      <w:r>
        <w:rPr>
          <w:rFonts w:ascii="Times New Roman" w:hAnsi="Times New Roman" w:cs="Times New Roman"/>
          <w:sz w:val="24"/>
          <w:lang w:val="en-US"/>
        </w:rPr>
        <w:t>ing</w:t>
      </w:r>
      <w:r w:rsidR="00EF009C" w:rsidRPr="006D1BA3">
        <w:rPr>
          <w:rFonts w:ascii="Times New Roman" w:hAnsi="Times New Roman" w:cs="Times New Roman"/>
          <w:sz w:val="24"/>
          <w:lang w:val="en-US"/>
        </w:rPr>
        <w:t xml:space="preserve"> the effects of treatments that have </w:t>
      </w:r>
      <w:r>
        <w:rPr>
          <w:rFonts w:ascii="Times New Roman" w:hAnsi="Times New Roman" w:cs="Times New Roman"/>
          <w:sz w:val="24"/>
          <w:lang w:val="en-US"/>
        </w:rPr>
        <w:t>demonstrated mortality reductions</w:t>
      </w:r>
      <w:r w:rsidR="00EF009C" w:rsidRPr="006D1BA3">
        <w:rPr>
          <w:rFonts w:ascii="Times New Roman" w:hAnsi="Times New Roman" w:cs="Times New Roman"/>
          <w:sz w:val="24"/>
          <w:lang w:val="en-US"/>
        </w:rPr>
        <w:t xml:space="preserve"> </w:t>
      </w:r>
      <w:r>
        <w:rPr>
          <w:rFonts w:ascii="Times New Roman" w:hAnsi="Times New Roman" w:cs="Times New Roman"/>
          <w:sz w:val="24"/>
          <w:lang w:val="en-US"/>
        </w:rPr>
        <w:t>for</w:t>
      </w:r>
      <w:r w:rsidR="00EF009C" w:rsidRPr="006D1BA3">
        <w:rPr>
          <w:rFonts w:ascii="Times New Roman" w:hAnsi="Times New Roman" w:cs="Times New Roman"/>
          <w:sz w:val="24"/>
          <w:lang w:val="en-US"/>
        </w:rPr>
        <w:t xml:space="preserve"> people with Covid-19: Dexamethasone</w:t>
      </w:r>
      <w:r w:rsidR="006D1BA3">
        <w:rPr>
          <w:rFonts w:ascii="Times New Roman" w:hAnsi="Times New Roman" w:cs="Times New Roman"/>
          <w:sz w:val="24"/>
          <w:lang w:val="en-US"/>
        </w:rPr>
        <w:fldChar w:fldCharType="begin" w:fldLock="1"/>
      </w:r>
      <w:r w:rsidR="006D1BA3">
        <w:rPr>
          <w:rFonts w:ascii="Times New Roman" w:hAnsi="Times New Roman" w:cs="Times New Roman"/>
          <w:sz w:val="24"/>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mendeley":{"formattedCitation":"&lt;sup&gt;11&lt;/sup&gt;","plainTextFormattedCitation":"11","previouslyFormattedCitation":"&lt;sup&gt;11&lt;/sup&gt;"},"properties":{"noteIndex":0},"schema":"https://github.com/citation-style-language/schema/raw/master/csl-citation.json"}</w:instrText>
      </w:r>
      <w:r w:rsidR="006D1BA3">
        <w:rPr>
          <w:rFonts w:ascii="Times New Roman" w:hAnsi="Times New Roman" w:cs="Times New Roman"/>
          <w:sz w:val="24"/>
          <w:lang w:val="en-US"/>
        </w:rPr>
        <w:fldChar w:fldCharType="separate"/>
      </w:r>
      <w:r w:rsidR="006D1BA3" w:rsidRPr="006D1BA3">
        <w:rPr>
          <w:rFonts w:ascii="Times New Roman" w:hAnsi="Times New Roman" w:cs="Times New Roman"/>
          <w:noProof/>
          <w:sz w:val="24"/>
          <w:vertAlign w:val="superscript"/>
          <w:lang w:val="en-US"/>
        </w:rPr>
        <w:t>11</w:t>
      </w:r>
      <w:r w:rsidR="006D1BA3">
        <w:rPr>
          <w:rFonts w:ascii="Times New Roman" w:hAnsi="Times New Roman" w:cs="Times New Roman"/>
          <w:sz w:val="24"/>
          <w:lang w:val="en-US"/>
        </w:rPr>
        <w:fldChar w:fldCharType="end"/>
      </w:r>
      <w:r w:rsidR="006D1BA3" w:rsidRPr="006D1BA3">
        <w:rPr>
          <w:rFonts w:ascii="Times New Roman" w:hAnsi="Times New Roman" w:cs="Times New Roman"/>
          <w:sz w:val="24"/>
          <w:lang w:val="en-US"/>
        </w:rPr>
        <w:t xml:space="preserve">, </w:t>
      </w:r>
      <w:r w:rsidR="00EF009C" w:rsidRPr="006D1BA3">
        <w:rPr>
          <w:rFonts w:ascii="Times New Roman" w:hAnsi="Times New Roman" w:cs="Times New Roman"/>
          <w:sz w:val="24"/>
          <w:lang w:val="en-US"/>
        </w:rPr>
        <w:t>Remdesivir</w:t>
      </w:r>
      <w:r w:rsidR="006D1BA3">
        <w:rPr>
          <w:rFonts w:ascii="Times New Roman" w:hAnsi="Times New Roman" w:cs="Times New Roman"/>
          <w:sz w:val="24"/>
          <w:lang w:val="en-US"/>
        </w:rPr>
        <w:fldChar w:fldCharType="begin" w:fldLock="1"/>
      </w:r>
      <w:r w:rsidR="00764E7A">
        <w:rPr>
          <w:rFonts w:ascii="Times New Roman" w:hAnsi="Times New Roman" w:cs="Times New Roman"/>
          <w:sz w:val="24"/>
          <w:lang w:val="en-US"/>
        </w:rPr>
        <w:instrText>ADDIN CSL_CITATION {"citationItems":[{"id":"ITEM-1","itemData":{"DOI":"10.1056/nejmoa2007764","ISSN":"0028-4793","PMID":"32445440","abstract":"BACKGROUND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Medicine","id":"ITEM-1","issue":"19","issued":{"date-parts":[["2020"]]},"page":"1813-1826","title":"Remdesivir for the Treatment of Covid-19 — Final Report","type":"article-journal","volume":"383"},"uris":["http://www.mendeley.com/documents/?uuid=1eb8413f-7be3-4fbb-afde-dc92c9481d5b"]}],"mendeley":{"formattedCitation":"&lt;sup&gt;12&lt;/sup&gt;","plainTextFormattedCitation":"12","previouslyFormattedCitation":"&lt;sup&gt;12&lt;/sup&gt;"},"properties":{"noteIndex":0},"schema":"https://github.com/citation-style-language/schema/raw/master/csl-citation.json"}</w:instrText>
      </w:r>
      <w:r w:rsidR="006D1BA3">
        <w:rPr>
          <w:rFonts w:ascii="Times New Roman" w:hAnsi="Times New Roman" w:cs="Times New Roman"/>
          <w:sz w:val="24"/>
          <w:lang w:val="en-US"/>
        </w:rPr>
        <w:fldChar w:fldCharType="separate"/>
      </w:r>
      <w:r w:rsidR="006D1BA3" w:rsidRPr="006D1BA3">
        <w:rPr>
          <w:rFonts w:ascii="Times New Roman" w:hAnsi="Times New Roman" w:cs="Times New Roman"/>
          <w:noProof/>
          <w:sz w:val="24"/>
          <w:vertAlign w:val="superscript"/>
          <w:lang w:val="en-US"/>
        </w:rPr>
        <w:t>12</w:t>
      </w:r>
      <w:r w:rsidR="006D1BA3">
        <w:rPr>
          <w:rFonts w:ascii="Times New Roman" w:hAnsi="Times New Roman" w:cs="Times New Roman"/>
          <w:sz w:val="24"/>
          <w:lang w:val="en-US"/>
        </w:rPr>
        <w:fldChar w:fldCharType="end"/>
      </w:r>
      <w:r w:rsidR="006D1BA3" w:rsidRPr="006D1BA3">
        <w:rPr>
          <w:rFonts w:ascii="Times New Roman" w:hAnsi="Times New Roman" w:cs="Times New Roman"/>
          <w:sz w:val="24"/>
          <w:lang w:val="en-US"/>
        </w:rPr>
        <w:t xml:space="preserve"> and Remdesivir with Baricitinib</w:t>
      </w:r>
      <w:r w:rsidR="00764E7A">
        <w:rPr>
          <w:rFonts w:ascii="Times New Roman" w:hAnsi="Times New Roman" w:cs="Times New Roman"/>
          <w:sz w:val="24"/>
          <w:lang w:val="en-US"/>
        </w:rPr>
        <w:fldChar w:fldCharType="begin" w:fldLock="1"/>
      </w:r>
      <w:r w:rsidR="00764E7A">
        <w:rPr>
          <w:rFonts w:ascii="Times New Roman" w:hAnsi="Times New Roman" w:cs="Times New Roman"/>
          <w:sz w:val="24"/>
          <w:lang w:val="en-US"/>
        </w:rPr>
        <w:instrText>ADDIN CSL_CITATION {"citationItems":[{"id":"ITEM-1","itemData":{"DOI":"10.1056/NEJMoa2031994","author":[{"dropping-particle":"","family":"Marconi","given":"V C","non-dropping-particle":"","parse-names":false,"suffix":""},{"dropping-particle":"","family":"Palacios","given":"G M Ruiz","non-dropping-particle":"","parse-names":false,"suffix":""},{"dropping-particle":"","family":"Hsieh","given":"L","non-dropping-particle":"","parse-names":false,"suffix":""},{"dropping-particle":"","family":"Kline","given":"S","non-dropping-particle":"","parse-names":false,"suffix":""},{"dropping-particle":"","family":"Tapson","given":"V","non-dropping-particle":"","parse-names":false,"suffix":""},{"dropping-particle":"","family":"Iovine","given":"N M","non-dropping-particle":"","parse-names":false,"suffix":""},{"dropping-particle":"","family":"Lye","given":"D C","non-dropping-particle":"","parse-names":false,"suffix":""},{"dropping-particle":"","family":"Sandkovsky","given":"U","non-dropping-particle":"","parse-names":false,"suffix":""},{"dropping-particle":"","family":"Luetkemeyer","given":"A F","non-dropping-particle":"","parse-names":false,"suffix":""},{"dropping-particle":"","family":"Cohen","given":"S H","non-dropping-particle":"","parse-names":false,"suffix":""},{"dropping-particle":"","family":"Finberg","given":"R W","non-dropping-particle":"","parse-names":false,"suffix":""},{"dropping-particle":"","family":"Frank","given":"M","non-dropping-particle":"","parse-names":false,"suffix":""},{"dropping-particle":"","family":"Oh","given":"M","non-dropping-particle":"","parse-names":false,"suffix":""},{"dropping-particle":"","family":"Kim","given":"E","non-dropping-particle":"","parse-names":false,"suffix":""},{"dropping-particle":"","family":"Tan","given":"S Y","non-dropping-particle":"","parse-names":false,"suffix":""},{"dropping-particle":"","family":"Mularski","given":"R A","non-dropping-particle":"","parse-names":false,"suffix":""},{"dropping-particle":"","family":"Nielsen","given":"H","non-dropping-particle":"","parse-names":false,"suffix":""},{"dropping-particle":"","family":"Ponce","given":"P O","non-dropping-particle":"","parse-names":false,"suffix":""},{"dropping-particle":"","family":"Taylor","given":"B S","non-dropping-particle":"","parse-names":false,"suffix":""},{"dropping-particle":"","family":"Larson","given":"L A","non-dropping-particle":"","parse-names":false,"suffix":""},{"dropping-particle":"","family":"Rouphael","given":"N G","non-dropping-particle":"","parse-names":false,"suffix":""},{"dropping-particle":"","family":"Saklawi","given":"Y","non-dropping-particle":"","parse-names":false,"suffix":""},{"dropping-particle":"","family":"Cantos","given":"V D","non-dropping-particle":"","parse-names":false,"suffix":""},{"dropping-particle":"","family":"Ko","given":"E R","non-dropping-particle":"","parse-names":false,"suffix":""},{"dropping-particle":"","family":"Burgess","given":"T H","non-dropping-particle":"","parse-names":false,"suffix":""},{"dropping-particle":"","family":"Ferreira","given":"J","non-dropping-particle":"","parse-names":false,"suffix":""},{"dropping-particle":"","family":"Green","given":"M","non-dropping-particle":"","parse-names":false,"suffix":""},{"dropping-particle":"","family":"Makowski","given":"M","non-dropping-particle":"","parse-names":false,"suffix":""},{"dropping-particle":"","family":"Cardoso","given":"A","non-dropping-particle":"","parse-names":false,"suffix":""},{"dropping-particle":"De","family":"Bono","given":"S","non-dropping-particle":"","parse-names":false,"suffix":""},{"dropping-particle":"","family":"Bonnett","given":"T","non-dropping-particle":"","parse-names":false,"suffix":""},{"dropping-particle":"","family":"Proschan","given":"M","non-dropping-particle":"","parse-names":false,"suffix":""},{"dropping-particle":"","family":"Deye","given":"G A","non-dropping-particle":"","parse-names":false,"suffix":""},{"dropping-particle":"","family":"Dempsey","given":"W","non-dropping-particle":"","parse-names":false,"suffix":""},{"dropping-particle":"","family":"Nayak","given":"S U","non-dropping-particle":"","parse-names":false,"suffix":""},{"dropping-particle":"","family":"Dodd","given":"L E","non-dropping-particle":"","parse-names":false,"suffix":""},{"dropping-particle":"","family":"Beigel","given":"J H","non-dropping-particle":"","parse-names":false,"suffix":""}],"id":"ITEM-1","issued":{"date-parts":[["2020"]]},"page":"1-13","title":"Baricitinib plus Remdesivir for Hospitalized Adults with Covid-19","type":"article-journal"},"uris":["http://www.mendeley.com/documents/?uuid=0f59f1f0-eeee-42de-aa93-dd436070f89d"]}],"mendeley":{"formattedCitation":"&lt;sup&gt;13&lt;/sup&gt;","plainTextFormattedCitation":"13","previouslyFormattedCitation":"&lt;sup&gt;13&lt;/sup&gt;"},"properties":{"noteIndex":0},"schema":"https://github.com/citation-style-language/schema/raw/master/csl-citation.json"}</w:instrText>
      </w:r>
      <w:r w:rsidR="00764E7A">
        <w:rPr>
          <w:rFonts w:ascii="Times New Roman" w:hAnsi="Times New Roman" w:cs="Times New Roman"/>
          <w:sz w:val="24"/>
          <w:lang w:val="en-US"/>
        </w:rPr>
        <w:fldChar w:fldCharType="separate"/>
      </w:r>
      <w:r w:rsidR="00764E7A" w:rsidRPr="00764E7A">
        <w:rPr>
          <w:rFonts w:ascii="Times New Roman" w:hAnsi="Times New Roman" w:cs="Times New Roman"/>
          <w:noProof/>
          <w:sz w:val="24"/>
          <w:vertAlign w:val="superscript"/>
          <w:lang w:val="en-US"/>
        </w:rPr>
        <w:t>13</w:t>
      </w:r>
      <w:r w:rsidR="00764E7A">
        <w:rPr>
          <w:rFonts w:ascii="Times New Roman" w:hAnsi="Times New Roman" w:cs="Times New Roman"/>
          <w:sz w:val="24"/>
          <w:lang w:val="en-US"/>
        </w:rPr>
        <w:fldChar w:fldCharType="end"/>
      </w:r>
      <w:r w:rsidR="00EF009C" w:rsidRPr="006D1BA3">
        <w:rPr>
          <w:rFonts w:ascii="Times New Roman" w:hAnsi="Times New Roman" w:cs="Times New Roman"/>
          <w:sz w:val="24"/>
          <w:lang w:val="en-US"/>
        </w:rPr>
        <w:t>.</w:t>
      </w:r>
      <w:r w:rsidR="00657B4C">
        <w:rPr>
          <w:rFonts w:ascii="Times New Roman" w:hAnsi="Times New Roman" w:cs="Times New Roman"/>
          <w:sz w:val="24"/>
          <w:lang w:val="en-US"/>
        </w:rPr>
        <w:t xml:space="preserve"> </w:t>
      </w:r>
      <w:commentRangeStart w:id="14"/>
      <w:r w:rsidR="00657B4C">
        <w:rPr>
          <w:rFonts w:ascii="Times New Roman" w:hAnsi="Times New Roman" w:cs="Times New Roman"/>
          <w:sz w:val="24"/>
          <w:lang w:val="en-US"/>
        </w:rPr>
        <w:t>The</w:t>
      </w:r>
      <w:r w:rsidR="006563CF">
        <w:rPr>
          <w:rFonts w:ascii="Times New Roman" w:hAnsi="Times New Roman" w:cs="Times New Roman"/>
          <w:sz w:val="24"/>
          <w:lang w:val="en-US"/>
        </w:rPr>
        <w:t xml:space="preserve"> overall Hazard Ratio of the clinical trials</w:t>
      </w:r>
      <w:r w:rsidR="00EF009C" w:rsidRPr="006D1BA3">
        <w:rPr>
          <w:rFonts w:ascii="Times New Roman" w:hAnsi="Times New Roman" w:cs="Times New Roman"/>
          <w:sz w:val="24"/>
          <w:lang w:val="en-US"/>
        </w:rPr>
        <w:t xml:space="preserve"> </w:t>
      </w:r>
      <m:oMath>
        <m:r>
          <w:rPr>
            <w:rFonts w:ascii="Cambria Math" w:hAnsi="Cambria Math" w:cs="Times New Roman"/>
            <w:sz w:val="24"/>
            <w:lang w:val="en-US"/>
          </w:rPr>
          <m:t>(o</m:t>
        </m:r>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r>
          <w:rPr>
            <w:rFonts w:ascii="Cambria Math" w:eastAsiaTheme="minorEastAsia" w:hAnsi="Cambria Math" w:cs="Times New Roman"/>
            <w:sz w:val="24"/>
            <w:szCs w:val="24"/>
            <w:lang w:val="en-US"/>
          </w:rPr>
          <m:t>)</m:t>
        </m:r>
      </m:oMath>
      <w:r w:rsidR="00657B4C">
        <w:rPr>
          <w:rFonts w:ascii="Times New Roman" w:eastAsiaTheme="minorEastAsia" w:hAnsi="Times New Roman" w:cs="Times New Roman"/>
          <w:sz w:val="24"/>
          <w:szCs w:val="24"/>
          <w:lang w:val="en-US"/>
        </w:rPr>
        <w:t xml:space="preserve"> </w:t>
      </w:r>
      <w:commentRangeEnd w:id="14"/>
      <w:r>
        <w:rPr>
          <w:rStyle w:val="Refdecomentario"/>
        </w:rPr>
        <w:commentReference w:id="14"/>
      </w:r>
      <w:r w:rsidR="00657B4C">
        <w:rPr>
          <w:rFonts w:ascii="Times New Roman" w:eastAsiaTheme="minorEastAsia" w:hAnsi="Times New Roman" w:cs="Times New Roman"/>
          <w:sz w:val="24"/>
          <w:szCs w:val="24"/>
          <w:lang w:val="en-US"/>
        </w:rPr>
        <w:t>of these treatments was applied to obtain the COVID-19 specific death probabilities under the effect of different drugs:</w:t>
      </w:r>
    </w:p>
    <w:p w14:paraId="51914186" w14:textId="77777777" w:rsidR="006563CF" w:rsidRDefault="00CD0BFF" w:rsidP="006563CF">
      <w:pPr>
        <w:autoSpaceDE w:val="0"/>
        <w:autoSpaceDN w:val="0"/>
        <w:adjustRightInd w:val="0"/>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Because</w:t>
      </w:r>
      <w:r w:rsidRPr="000A33E1">
        <w:rPr>
          <w:rFonts w:ascii="Times New Roman" w:eastAsiaTheme="minorEastAsia" w:hAnsi="Times New Roman" w:cs="Times New Roman"/>
          <w:sz w:val="24"/>
          <w:lang w:val="en-US"/>
        </w:rPr>
        <w:t xml:space="preserve"> the hazard ratio</w:t>
      </w:r>
      <w:r>
        <w:rPr>
          <w:rFonts w:ascii="Times New Roman" w:eastAsiaTheme="minorEastAsia" w:hAnsi="Times New Roman" w:cs="Times New Roman"/>
          <w:sz w:val="24"/>
          <w:lang w:val="en-US"/>
        </w:rPr>
        <w:t xml:space="preserve"> for </w:t>
      </w:r>
      <w:r w:rsidRPr="000A33E1">
        <w:rPr>
          <w:rFonts w:ascii="Times New Roman" w:eastAsiaTheme="minorEastAsia" w:hAnsi="Times New Roman" w:cs="Times New Roman"/>
          <w:sz w:val="24"/>
          <w:lang w:val="en-US"/>
        </w:rPr>
        <w:t xml:space="preserve">Remdesivir and Baricitinib is reported </w:t>
      </w:r>
      <w:r>
        <w:rPr>
          <w:rFonts w:ascii="Times New Roman" w:eastAsiaTheme="minorEastAsia" w:hAnsi="Times New Roman" w:cs="Times New Roman"/>
          <w:sz w:val="24"/>
          <w:lang w:val="en-US"/>
        </w:rPr>
        <w:t xml:space="preserve">in comparison to </w:t>
      </w:r>
      <w:r w:rsidRPr="000A33E1">
        <w:rPr>
          <w:rFonts w:ascii="Times New Roman" w:eastAsiaTheme="minorEastAsia" w:hAnsi="Times New Roman" w:cs="Times New Roman"/>
          <w:sz w:val="24"/>
          <w:lang w:val="en-US"/>
        </w:rPr>
        <w:t xml:space="preserve">a group treated with Remdesivir, the effect of Baricitinib is </w:t>
      </w:r>
      <w:r>
        <w:rPr>
          <w:rFonts w:ascii="Times New Roman" w:eastAsiaTheme="minorEastAsia" w:hAnsi="Times New Roman" w:cs="Times New Roman"/>
          <w:sz w:val="24"/>
          <w:lang w:val="en-US"/>
        </w:rPr>
        <w:t>applied</w:t>
      </w:r>
      <w:r w:rsidRPr="000A33E1">
        <w:rPr>
          <w:rFonts w:ascii="Times New Roman" w:eastAsiaTheme="minorEastAsia" w:hAnsi="Times New Roman" w:cs="Times New Roman"/>
          <w:sz w:val="24"/>
          <w:lang w:val="en-US"/>
        </w:rPr>
        <w:t xml:space="preserve"> to </w:t>
      </w:r>
      <m:oMath>
        <m:sSub>
          <m:sSubPr>
            <m:ctrlPr>
              <w:rPr>
                <w:rFonts w:ascii="Cambria Math" w:hAnsi="Cambria Math" w:cstheme="majorHAnsi"/>
                <w:i/>
                <w:sz w:val="24"/>
                <w:lang w:val="en-US"/>
              </w:rPr>
            </m:ctrlPr>
          </m:sSubPr>
          <m:e>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λ</m:t>
                </m:r>
              </m:e>
            </m:acc>
          </m:e>
          <m:sub>
            <m:r>
              <w:rPr>
                <w:rFonts w:ascii="Cambria Math" w:hAnsi="Cambria Math" w:cstheme="majorHAnsi"/>
                <w:sz w:val="24"/>
                <w:lang w:val="en-US"/>
              </w:rPr>
              <m:t>Dis with Remd</m:t>
            </m:r>
          </m:sub>
        </m:sSub>
      </m:oMath>
      <w:r>
        <w:rPr>
          <w:rFonts w:ascii="Times New Roman" w:eastAsiaTheme="minorEastAsia" w:hAnsi="Times New Roman" w:cs="Times New Roman"/>
          <w:sz w:val="24"/>
          <w:lang w:val="en-US"/>
        </w:rPr>
        <w:t xml:space="preserve"> which is computed as defined above.</w:t>
      </w:r>
    </w:p>
    <w:p w14:paraId="00BCEA0B" w14:textId="52F00A10" w:rsidR="006563CF" w:rsidRPr="006563CF" w:rsidRDefault="006563CF" w:rsidP="006563CF">
      <w:pPr>
        <w:autoSpaceDE w:val="0"/>
        <w:autoSpaceDN w:val="0"/>
        <w:adjustRightInd w:val="0"/>
        <w:spacing w:line="360" w:lineRule="auto"/>
        <w:jc w:val="both"/>
        <w:rPr>
          <w:rFonts w:ascii="Times New Roman" w:eastAsiaTheme="minorEastAsia" w:hAnsi="Times New Roman" w:cs="Times New Roman"/>
        </w:rPr>
      </w:pPr>
      <m:oMathPara>
        <m:oMathParaPr>
          <m:jc m:val="centerGroup"/>
        </m:oMathParaPr>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Remd</m:t>
              </m:r>
            </m:sub>
          </m:sSub>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Remd</m:t>
                      </m:r>
                    </m:sub>
                  </m:sSub>
                </m:e>
              </m:d>
            </m:e>
          </m:func>
        </m:oMath>
      </m:oMathPara>
    </w:p>
    <w:p w14:paraId="6A6B697B" w14:textId="173BDFEB" w:rsidR="006563CF" w:rsidRPr="006563CF" w:rsidRDefault="006563CF" w:rsidP="006563CF">
      <w:pPr>
        <w:autoSpaceDE w:val="0"/>
        <w:autoSpaceDN w:val="0"/>
        <w:adjustRightInd w:val="0"/>
        <w:spacing w:line="360" w:lineRule="auto"/>
        <w:jc w:val="both"/>
        <w:rPr>
          <w:rFonts w:ascii="Times New Roman" w:eastAsiaTheme="minorEastAsia" w:hAnsi="Times New Roman" w:cs="Times New Roman"/>
        </w:rPr>
      </w:pPr>
      <m:oMathPara>
        <m:oMathParaPr>
          <m:jc m:val="centerGroup"/>
        </m:oMathParaPr>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Remd &amp; Bari</m:t>
              </m:r>
            </m:sub>
          </m:sSub>
          <m:r>
            <w:rPr>
              <w:rFonts w:ascii="Cambria Math" w:eastAsiaTheme="minorEastAsia" w:hAnsi="Cambria Math" w:cs="Times New Roman"/>
              <w:lang w:val="es-419"/>
            </w:rPr>
            <m:t>)</m:t>
          </m:r>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Remd</m:t>
                      </m:r>
                    </m:sub>
                  </m:sSub>
                  <m:r>
                    <w:rPr>
                      <w:rFonts w:ascii="Cambria Math" w:eastAsiaTheme="minorEastAsia" w:hAnsi="Cambria Math" w:cs="Times New Roman"/>
                      <w:lang w:val="es-419"/>
                    </w:rPr>
                    <m:t> *oH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Bari</m:t>
                      </m:r>
                    </m:sub>
                  </m:sSub>
                </m:e>
              </m:d>
            </m:e>
          </m:func>
        </m:oMath>
      </m:oMathPara>
    </w:p>
    <w:p w14:paraId="4A2BDE0E" w14:textId="3B4A3F39" w:rsidR="000A33E1" w:rsidRPr="000A33E1" w:rsidRDefault="006563CF" w:rsidP="002D139B">
      <w:pPr>
        <w:autoSpaceDE w:val="0"/>
        <w:autoSpaceDN w:val="0"/>
        <w:adjustRightInd w:val="0"/>
        <w:spacing w:line="360" w:lineRule="auto"/>
        <w:jc w:val="both"/>
        <w:rPr>
          <w:rFonts w:ascii="Times New Roman" w:eastAsiaTheme="minorEastAsia" w:hAnsi="Times New Roman" w:cs="Times New Roman"/>
          <w:sz w:val="24"/>
          <w:lang w:val="en-US"/>
        </w:rPr>
      </w:pPr>
      <m:oMathPara>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Dexa</m:t>
              </m:r>
            </m:sub>
          </m:sSub>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Dexa</m:t>
                      </m:r>
                    </m:sub>
                  </m:sSub>
                </m:e>
              </m:d>
            </m:e>
          </m:func>
        </m:oMath>
      </m:oMathPara>
    </w:p>
    <w:p w14:paraId="0FF2A511" w14:textId="53404BE9" w:rsidR="00160AFC" w:rsidRPr="00657B4C" w:rsidRDefault="00160AFC" w:rsidP="00764E7A">
      <w:pPr>
        <w:autoSpaceDE w:val="0"/>
        <w:autoSpaceDN w:val="0"/>
        <w:adjustRightInd w:val="0"/>
        <w:spacing w:line="360" w:lineRule="auto"/>
        <w:jc w:val="both"/>
        <w:rPr>
          <w:rFonts w:asciiTheme="majorHAnsi" w:hAnsiTheme="majorHAnsi" w:cstheme="majorHAnsi"/>
          <w:lang w:val="en-US"/>
        </w:rPr>
      </w:pPr>
      <w:r w:rsidRPr="00764E7A">
        <w:rPr>
          <w:rFonts w:ascii="Times New Roman" w:hAnsi="Times New Roman" w:cs="Times New Roman"/>
          <w:sz w:val="24"/>
          <w:lang w:val="en-US"/>
        </w:rPr>
        <w:t>The microsimulation model utilized in this analysis is an adaptation of the state-transition microsimulation algorithm proposed for modeling for health decision sciences</w:t>
      </w:r>
      <w:r w:rsidR="00764E7A">
        <w:rPr>
          <w:rFonts w:ascii="Times New Roman" w:hAnsi="Times New Roman" w:cs="Times New Roman"/>
          <w:sz w:val="24"/>
          <w:lang w:val="en-US"/>
        </w:rPr>
        <w:fldChar w:fldCharType="begin" w:fldLock="1"/>
      </w:r>
      <w:r w:rsidR="00CE34C2">
        <w:rPr>
          <w:rFonts w:ascii="Times New Roman" w:hAnsi="Times New Roman" w:cs="Times New Roman"/>
          <w:sz w:val="24"/>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14&lt;/sup&gt;","plainTextFormattedCitation":"14","previouslyFormattedCitation":"&lt;sup&gt;14&lt;/sup&gt;"},"properties":{"noteIndex":0},"schema":"https://github.com/citation-style-language/schema/raw/master/csl-citation.json"}</w:instrText>
      </w:r>
      <w:r w:rsidR="00764E7A">
        <w:rPr>
          <w:rFonts w:ascii="Times New Roman" w:hAnsi="Times New Roman" w:cs="Times New Roman"/>
          <w:sz w:val="24"/>
          <w:lang w:val="en-US"/>
        </w:rPr>
        <w:fldChar w:fldCharType="separate"/>
      </w:r>
      <w:r w:rsidR="00764E7A" w:rsidRPr="00764E7A">
        <w:rPr>
          <w:rFonts w:ascii="Times New Roman" w:hAnsi="Times New Roman" w:cs="Times New Roman"/>
          <w:noProof/>
          <w:sz w:val="24"/>
          <w:vertAlign w:val="superscript"/>
          <w:lang w:val="en-US"/>
        </w:rPr>
        <w:t>14</w:t>
      </w:r>
      <w:r w:rsidR="00764E7A">
        <w:rPr>
          <w:rFonts w:ascii="Times New Roman" w:hAnsi="Times New Roman" w:cs="Times New Roman"/>
          <w:sz w:val="24"/>
          <w:lang w:val="en-US"/>
        </w:rPr>
        <w:fldChar w:fldCharType="end"/>
      </w:r>
      <w:r w:rsidRPr="00764E7A">
        <w:rPr>
          <w:rFonts w:ascii="Times New Roman" w:hAnsi="Times New Roman" w:cs="Times New Roman"/>
          <w:sz w:val="24"/>
          <w:lang w:val="en-US"/>
        </w:rPr>
        <w:t>.</w:t>
      </w:r>
      <w:r w:rsidRPr="00D51124">
        <w:rPr>
          <w:rFonts w:asciiTheme="majorHAnsi" w:hAnsiTheme="majorHAnsi" w:cstheme="majorHAnsi"/>
          <w:lang w:val="en-US"/>
        </w:rPr>
        <w:t xml:space="preserve"> </w:t>
      </w:r>
      <w:commentRangeStart w:id="15"/>
      <w:r w:rsidR="008139BE">
        <w:rPr>
          <w:rFonts w:ascii="Times New Roman" w:hAnsi="Times New Roman" w:cs="Times New Roman"/>
          <w:sz w:val="24"/>
          <w:lang w:val="en-US"/>
        </w:rPr>
        <w:t xml:space="preserve">The model </w:t>
      </w:r>
      <w:r w:rsidR="008139BE">
        <w:rPr>
          <w:rFonts w:ascii="Times New Roman" w:hAnsi="Times New Roman" w:cs="Times New Roman"/>
          <w:sz w:val="24"/>
          <w:lang w:val="en-US"/>
        </w:rPr>
        <w:lastRenderedPageBreak/>
        <w:t>includes two health states: Detected with COVID-19 infection during hospitalization and Dead.</w:t>
      </w:r>
      <w:commentRangeEnd w:id="15"/>
      <w:r w:rsidR="008139BE">
        <w:rPr>
          <w:rStyle w:val="Refdecomentario"/>
        </w:rPr>
        <w:commentReference w:id="15"/>
      </w:r>
      <w:r w:rsidR="008139BE">
        <w:rPr>
          <w:rFonts w:ascii="Times New Roman" w:hAnsi="Times New Roman" w:cs="Times New Roman"/>
          <w:sz w:val="24"/>
          <w:lang w:val="en-US"/>
        </w:rPr>
        <w:t xml:space="preserve"> The model tracks whether those who die do so because of COVID-19 or from other causes.</w:t>
      </w:r>
      <w:r w:rsidR="008139BE">
        <w:rPr>
          <w:rStyle w:val="Refdecomentario"/>
        </w:rPr>
        <w:commentReference w:id="16"/>
      </w:r>
    </w:p>
    <w:p w14:paraId="6AB338D1" w14:textId="77777777" w:rsidR="00764E7A" w:rsidRDefault="00160AFC" w:rsidP="00764E7A">
      <w:pPr>
        <w:keepNext/>
        <w:autoSpaceDE w:val="0"/>
        <w:autoSpaceDN w:val="0"/>
        <w:adjustRightInd w:val="0"/>
        <w:spacing w:before="240" w:after="0" w:line="360" w:lineRule="auto"/>
        <w:jc w:val="center"/>
      </w:pPr>
      <w:commentRangeStart w:id="17"/>
      <w:r w:rsidRPr="00764E7A">
        <w:rPr>
          <w:rFonts w:ascii="Times New Roman" w:hAnsi="Times New Roman" w:cs="Times New Roman"/>
          <w:noProof/>
          <w:sz w:val="24"/>
          <w:szCs w:val="26"/>
          <w:lang w:val="en-US"/>
        </w:rPr>
        <w:drawing>
          <wp:inline distT="0" distB="0" distL="0" distR="0" wp14:anchorId="0FD5EFD1" wp14:editId="1D5DD09D">
            <wp:extent cx="3185160" cy="25390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1486" cy="2583982"/>
                    </a:xfrm>
                    <a:prstGeom prst="rect">
                      <a:avLst/>
                    </a:prstGeom>
                    <a:noFill/>
                  </pic:spPr>
                </pic:pic>
              </a:graphicData>
            </a:graphic>
          </wp:inline>
        </w:drawing>
      </w:r>
      <w:commentRangeEnd w:id="17"/>
      <w:r w:rsidR="008139BE">
        <w:rPr>
          <w:rStyle w:val="Refdecomentario"/>
        </w:rPr>
        <w:commentReference w:id="17"/>
      </w:r>
    </w:p>
    <w:p w14:paraId="78979A3D" w14:textId="77777777" w:rsidR="00160AFC" w:rsidRPr="00CD0128" w:rsidRDefault="00764E7A" w:rsidP="00764E7A">
      <w:pPr>
        <w:pStyle w:val="Descripcin"/>
        <w:jc w:val="center"/>
        <w:rPr>
          <w:rFonts w:asciiTheme="majorHAnsi" w:hAnsiTheme="majorHAnsi" w:cstheme="majorHAnsi"/>
          <w:sz w:val="24"/>
          <w:szCs w:val="26"/>
          <w:lang w:val="en-US"/>
        </w:rPr>
      </w:pPr>
      <w:r w:rsidRPr="00764E7A">
        <w:rPr>
          <w:lang w:val="en-US"/>
        </w:rPr>
        <w:t xml:space="preserve">Figure </w:t>
      </w:r>
      <w:r>
        <w:fldChar w:fldCharType="begin"/>
      </w:r>
      <w:r w:rsidRPr="00764E7A">
        <w:rPr>
          <w:lang w:val="en-US"/>
        </w:rPr>
        <w:instrText xml:space="preserve"> SEQ Figure \* ARABIC </w:instrText>
      </w:r>
      <w:r>
        <w:fldChar w:fldCharType="separate"/>
      </w:r>
      <w:r w:rsidR="000B2BA8">
        <w:rPr>
          <w:noProof/>
          <w:lang w:val="en-US"/>
        </w:rPr>
        <w:t>1</w:t>
      </w:r>
      <w:r>
        <w:fldChar w:fldCharType="end"/>
      </w:r>
      <w:r w:rsidRPr="00764E7A">
        <w:rPr>
          <w:lang w:val="en-US"/>
        </w:rPr>
        <w:t xml:space="preserve"> Model structure</w:t>
      </w:r>
    </w:p>
    <w:p w14:paraId="6B052113" w14:textId="77777777" w:rsidR="000A33E1" w:rsidRPr="007404D0" w:rsidRDefault="007404D0" w:rsidP="007F592C">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t>Pending: Edition and a more detailed description</w:t>
      </w:r>
    </w:p>
    <w:p w14:paraId="3ED2CD1D" w14:textId="64AD15D7" w:rsidR="00536CBC" w:rsidRPr="00764E7A" w:rsidRDefault="00536CBC" w:rsidP="007F592C">
      <w:pPr>
        <w:autoSpaceDE w:val="0"/>
        <w:autoSpaceDN w:val="0"/>
        <w:adjustRightInd w:val="0"/>
        <w:spacing w:before="240" w:after="0" w:line="360" w:lineRule="auto"/>
        <w:jc w:val="both"/>
        <w:rPr>
          <w:rFonts w:ascii="Times New Roman" w:hAnsi="Times New Roman" w:cs="Times New Roman"/>
          <w:i/>
          <w:sz w:val="26"/>
          <w:szCs w:val="26"/>
          <w:lang w:val="en-US"/>
        </w:rPr>
      </w:pPr>
      <w:r w:rsidRPr="00764E7A">
        <w:rPr>
          <w:rFonts w:ascii="Times New Roman" w:hAnsi="Times New Roman" w:cs="Times New Roman"/>
          <w:i/>
          <w:sz w:val="26"/>
          <w:szCs w:val="26"/>
          <w:lang w:val="en-US"/>
        </w:rPr>
        <w:t>Cost</w:t>
      </w:r>
      <w:r w:rsidR="00A60023">
        <w:rPr>
          <w:rFonts w:ascii="Times New Roman" w:hAnsi="Times New Roman" w:cs="Times New Roman"/>
          <w:i/>
          <w:sz w:val="26"/>
          <w:szCs w:val="26"/>
          <w:lang w:val="en-US"/>
        </w:rPr>
        <w:t>-</w:t>
      </w:r>
      <w:r w:rsidRPr="00764E7A">
        <w:rPr>
          <w:rFonts w:ascii="Times New Roman" w:hAnsi="Times New Roman" w:cs="Times New Roman"/>
          <w:i/>
          <w:sz w:val="26"/>
          <w:szCs w:val="26"/>
          <w:lang w:val="en-US"/>
        </w:rPr>
        <w:t>effectiveness</w:t>
      </w:r>
      <w:r w:rsidR="00764E7A" w:rsidRPr="00764E7A">
        <w:rPr>
          <w:rFonts w:ascii="Times New Roman" w:hAnsi="Times New Roman" w:cs="Times New Roman"/>
          <w:i/>
          <w:sz w:val="26"/>
          <w:szCs w:val="26"/>
          <w:lang w:val="en-US"/>
        </w:rPr>
        <w:t xml:space="preserve"> and </w:t>
      </w:r>
      <w:commentRangeStart w:id="18"/>
      <w:r w:rsidR="00764E7A" w:rsidRPr="00764E7A">
        <w:rPr>
          <w:rFonts w:ascii="Times New Roman" w:hAnsi="Times New Roman" w:cs="Times New Roman"/>
          <w:i/>
          <w:sz w:val="26"/>
          <w:szCs w:val="26"/>
          <w:lang w:val="en-US"/>
        </w:rPr>
        <w:t xml:space="preserve">Sensitivity </w:t>
      </w:r>
      <w:r w:rsidR="00160AFC" w:rsidRPr="00764E7A">
        <w:rPr>
          <w:rFonts w:ascii="Times New Roman" w:hAnsi="Times New Roman" w:cs="Times New Roman"/>
          <w:i/>
          <w:sz w:val="26"/>
          <w:szCs w:val="26"/>
          <w:lang w:val="en-US"/>
        </w:rPr>
        <w:t>analysis</w:t>
      </w:r>
      <w:commentRangeEnd w:id="18"/>
      <w:r w:rsidR="00CD7157">
        <w:rPr>
          <w:rStyle w:val="Refdecomentario"/>
        </w:rPr>
        <w:commentReference w:id="18"/>
      </w:r>
    </w:p>
    <w:p w14:paraId="3813AB13" w14:textId="179953AB" w:rsidR="00EA56C2" w:rsidRDefault="007F592C" w:rsidP="007F592C">
      <w:pPr>
        <w:autoSpaceDE w:val="0"/>
        <w:autoSpaceDN w:val="0"/>
        <w:adjustRightInd w:val="0"/>
        <w:spacing w:before="240" w:after="0" w:line="360" w:lineRule="auto"/>
        <w:jc w:val="both"/>
        <w:rPr>
          <w:rFonts w:ascii="Times New Roman" w:hAnsi="Times New Roman" w:cs="Times New Roman"/>
          <w:sz w:val="24"/>
          <w:szCs w:val="26"/>
          <w:lang w:val="en-US"/>
        </w:rPr>
      </w:pPr>
      <w:r w:rsidRPr="007F592C">
        <w:rPr>
          <w:rFonts w:ascii="Times New Roman" w:hAnsi="Times New Roman" w:cs="Times New Roman"/>
          <w:sz w:val="24"/>
          <w:szCs w:val="26"/>
          <w:lang w:val="en-US"/>
        </w:rPr>
        <w:t xml:space="preserve">Because </w:t>
      </w:r>
      <w:r w:rsidR="008912C4">
        <w:rPr>
          <w:rFonts w:ascii="Times New Roman" w:hAnsi="Times New Roman" w:cs="Times New Roman"/>
          <w:sz w:val="24"/>
          <w:szCs w:val="26"/>
          <w:lang w:val="en-US"/>
        </w:rPr>
        <w:t>D</w:t>
      </w:r>
      <w:r w:rsidRPr="007F592C">
        <w:rPr>
          <w:rFonts w:ascii="Times New Roman" w:hAnsi="Times New Roman" w:cs="Times New Roman"/>
          <w:sz w:val="24"/>
          <w:szCs w:val="26"/>
          <w:lang w:val="en-US"/>
        </w:rPr>
        <w:t xml:space="preserve">examethasone is not recommended for non-intubated patients and </w:t>
      </w:r>
      <w:r w:rsidR="008912C4">
        <w:rPr>
          <w:rFonts w:ascii="Times New Roman" w:hAnsi="Times New Roman" w:cs="Times New Roman"/>
          <w:sz w:val="24"/>
          <w:szCs w:val="26"/>
          <w:lang w:val="en-US"/>
        </w:rPr>
        <w:t>R</w:t>
      </w:r>
      <w:r w:rsidRPr="007F592C">
        <w:rPr>
          <w:rFonts w:ascii="Times New Roman" w:hAnsi="Times New Roman" w:cs="Times New Roman"/>
          <w:sz w:val="24"/>
          <w:szCs w:val="26"/>
          <w:lang w:val="en-US"/>
        </w:rPr>
        <w:t xml:space="preserve">emdesivir is a drug that has shown more efficacy in less critical states, the simulated </w:t>
      </w:r>
      <w:r w:rsidR="00673D1B">
        <w:rPr>
          <w:rFonts w:ascii="Times New Roman" w:hAnsi="Times New Roman" w:cs="Times New Roman"/>
          <w:sz w:val="24"/>
          <w:szCs w:val="26"/>
          <w:lang w:val="en-US"/>
        </w:rPr>
        <w:t xml:space="preserve">population was </w:t>
      </w:r>
      <w:r w:rsidRPr="007F592C">
        <w:rPr>
          <w:rFonts w:ascii="Times New Roman" w:hAnsi="Times New Roman" w:cs="Times New Roman"/>
          <w:sz w:val="24"/>
          <w:szCs w:val="26"/>
          <w:lang w:val="en-US"/>
        </w:rPr>
        <w:t>divided in</w:t>
      </w:r>
      <w:r w:rsidR="00304C24">
        <w:rPr>
          <w:rFonts w:ascii="Times New Roman" w:hAnsi="Times New Roman" w:cs="Times New Roman"/>
          <w:sz w:val="24"/>
          <w:szCs w:val="26"/>
          <w:lang w:val="en-US"/>
        </w:rPr>
        <w:t>to</w:t>
      </w:r>
      <w:r w:rsidRPr="007F592C">
        <w:rPr>
          <w:rFonts w:ascii="Times New Roman" w:hAnsi="Times New Roman" w:cs="Times New Roman"/>
          <w:sz w:val="24"/>
          <w:szCs w:val="26"/>
          <w:lang w:val="en-US"/>
        </w:rPr>
        <w:t xml:space="preserve"> two</w:t>
      </w:r>
      <w:r w:rsidR="00673D1B">
        <w:rPr>
          <w:rFonts w:ascii="Times New Roman" w:hAnsi="Times New Roman" w:cs="Times New Roman"/>
          <w:sz w:val="24"/>
          <w:szCs w:val="26"/>
          <w:lang w:val="en-US"/>
        </w:rPr>
        <w:t xml:space="preserve"> </w:t>
      </w:r>
      <w:commentRangeStart w:id="19"/>
      <w:r w:rsidR="00673D1B">
        <w:rPr>
          <w:rFonts w:ascii="Times New Roman" w:hAnsi="Times New Roman" w:cs="Times New Roman"/>
          <w:sz w:val="24"/>
          <w:szCs w:val="26"/>
          <w:lang w:val="en-US"/>
        </w:rPr>
        <w:t>cohorts</w:t>
      </w:r>
      <w:r w:rsidR="005D739D">
        <w:rPr>
          <w:rFonts w:ascii="Times New Roman" w:hAnsi="Times New Roman" w:cs="Times New Roman"/>
          <w:sz w:val="24"/>
          <w:szCs w:val="26"/>
          <w:lang w:val="en-US"/>
        </w:rPr>
        <w:t xml:space="preserve"> </w:t>
      </w:r>
      <w:commentRangeEnd w:id="19"/>
      <w:r w:rsidR="00874247">
        <w:rPr>
          <w:rStyle w:val="Refdecomentario"/>
        </w:rPr>
        <w:commentReference w:id="19"/>
      </w:r>
      <w:r w:rsidR="005D739D">
        <w:rPr>
          <w:rFonts w:ascii="Times New Roman" w:hAnsi="Times New Roman" w:cs="Times New Roman"/>
          <w:sz w:val="24"/>
          <w:szCs w:val="26"/>
          <w:lang w:val="en-US"/>
        </w:rPr>
        <w:t>as the feasible decision alternatives are different in these two groups</w:t>
      </w:r>
      <w:r w:rsidRPr="007F592C">
        <w:rPr>
          <w:rFonts w:ascii="Times New Roman" w:hAnsi="Times New Roman" w:cs="Times New Roman"/>
          <w:sz w:val="24"/>
          <w:szCs w:val="26"/>
          <w:lang w:val="en-US"/>
        </w:rPr>
        <w:t xml:space="preserve">: </w:t>
      </w:r>
      <w:commentRangeStart w:id="20"/>
      <w:r w:rsidR="00993E42">
        <w:rPr>
          <w:rFonts w:ascii="Times New Roman" w:hAnsi="Times New Roman" w:cs="Times New Roman"/>
          <w:sz w:val="24"/>
          <w:szCs w:val="26"/>
          <w:lang w:val="en-US"/>
        </w:rPr>
        <w:t>Patients who were h</w:t>
      </w:r>
      <w:r w:rsidRPr="007F592C">
        <w:rPr>
          <w:rFonts w:ascii="Times New Roman" w:hAnsi="Times New Roman" w:cs="Times New Roman"/>
          <w:sz w:val="24"/>
          <w:szCs w:val="26"/>
          <w:lang w:val="en-US"/>
        </w:rPr>
        <w:t xml:space="preserve">ospitalized </w:t>
      </w:r>
      <w:r w:rsidR="00993E42">
        <w:rPr>
          <w:rFonts w:ascii="Times New Roman" w:hAnsi="Times New Roman" w:cs="Times New Roman"/>
          <w:sz w:val="24"/>
          <w:szCs w:val="26"/>
          <w:lang w:val="en-US"/>
        </w:rPr>
        <w:t xml:space="preserve">without intubation </w:t>
      </w:r>
      <w:r w:rsidRPr="007F592C">
        <w:rPr>
          <w:rFonts w:ascii="Times New Roman" w:hAnsi="Times New Roman" w:cs="Times New Roman"/>
          <w:sz w:val="24"/>
          <w:szCs w:val="26"/>
          <w:lang w:val="en-US"/>
        </w:rPr>
        <w:t xml:space="preserve">and </w:t>
      </w:r>
      <w:r w:rsidR="00993E42">
        <w:rPr>
          <w:rFonts w:ascii="Times New Roman" w:hAnsi="Times New Roman" w:cs="Times New Roman"/>
          <w:sz w:val="24"/>
          <w:szCs w:val="26"/>
          <w:lang w:val="en-US"/>
        </w:rPr>
        <w:t xml:space="preserve">patients who were hospitalized and </w:t>
      </w:r>
      <w:r w:rsidR="00304C24">
        <w:rPr>
          <w:rFonts w:ascii="Times New Roman" w:hAnsi="Times New Roman" w:cs="Times New Roman"/>
          <w:sz w:val="24"/>
          <w:szCs w:val="26"/>
          <w:lang w:val="en-US"/>
        </w:rPr>
        <w:t>i</w:t>
      </w:r>
      <w:r w:rsidRPr="007F592C">
        <w:rPr>
          <w:rFonts w:ascii="Times New Roman" w:hAnsi="Times New Roman" w:cs="Times New Roman"/>
          <w:sz w:val="24"/>
          <w:szCs w:val="26"/>
          <w:lang w:val="en-US"/>
        </w:rPr>
        <w:t>ntubated</w:t>
      </w:r>
      <w:commentRangeEnd w:id="20"/>
      <w:r w:rsidR="00993E42">
        <w:rPr>
          <w:rStyle w:val="Refdecomentario"/>
        </w:rPr>
        <w:commentReference w:id="20"/>
      </w:r>
      <w:r w:rsidRPr="007F592C">
        <w:rPr>
          <w:rFonts w:ascii="Times New Roman" w:hAnsi="Times New Roman" w:cs="Times New Roman"/>
          <w:sz w:val="24"/>
          <w:szCs w:val="26"/>
          <w:lang w:val="en-US"/>
        </w:rPr>
        <w:t>.</w:t>
      </w:r>
      <w:r w:rsidR="00EA56C2">
        <w:rPr>
          <w:rFonts w:ascii="Times New Roman" w:hAnsi="Times New Roman" w:cs="Times New Roman"/>
          <w:sz w:val="24"/>
          <w:szCs w:val="26"/>
          <w:lang w:val="en-US"/>
        </w:rPr>
        <w:t xml:space="preserve"> We carry out a cost-effectiveness analysis for the </w:t>
      </w:r>
      <w:r w:rsidR="00304C24">
        <w:rPr>
          <w:rFonts w:ascii="Times New Roman" w:hAnsi="Times New Roman" w:cs="Times New Roman"/>
          <w:sz w:val="24"/>
          <w:szCs w:val="26"/>
          <w:lang w:val="en-US"/>
        </w:rPr>
        <w:t>following</w:t>
      </w:r>
      <w:r w:rsidR="00EA56C2">
        <w:rPr>
          <w:rFonts w:ascii="Times New Roman" w:hAnsi="Times New Roman" w:cs="Times New Roman"/>
          <w:sz w:val="24"/>
          <w:szCs w:val="26"/>
          <w:lang w:val="en-US"/>
        </w:rPr>
        <w:t xml:space="preserve"> strategies:</w:t>
      </w:r>
    </w:p>
    <w:p w14:paraId="6596D410" w14:textId="52134557" w:rsidR="00EA56C2" w:rsidRPr="00EA56C2" w:rsidRDefault="005D739D" w:rsidP="00EA56C2">
      <w:pPr>
        <w:autoSpaceDE w:val="0"/>
        <w:autoSpaceDN w:val="0"/>
        <w:adjustRightInd w:val="0"/>
        <w:spacing w:before="240" w:after="0" w:line="360" w:lineRule="auto"/>
        <w:jc w:val="both"/>
        <w:rPr>
          <w:rFonts w:ascii="Times New Roman" w:hAnsi="Times New Roman" w:cs="Times New Roman"/>
          <w:sz w:val="24"/>
          <w:szCs w:val="26"/>
          <w:lang w:val="en-US"/>
        </w:rPr>
      </w:pPr>
      <w:r>
        <w:rPr>
          <w:rFonts w:ascii="Times New Roman" w:hAnsi="Times New Roman" w:cs="Times New Roman"/>
          <w:sz w:val="24"/>
          <w:szCs w:val="26"/>
          <w:lang w:val="en-US"/>
        </w:rPr>
        <w:t>Patients h</w:t>
      </w:r>
      <w:r w:rsidR="00EA56C2" w:rsidRPr="00EA56C2">
        <w:rPr>
          <w:rFonts w:ascii="Times New Roman" w:hAnsi="Times New Roman" w:cs="Times New Roman"/>
          <w:sz w:val="24"/>
          <w:szCs w:val="26"/>
          <w:lang w:val="en-US"/>
        </w:rPr>
        <w:t xml:space="preserve">ospitalized </w:t>
      </w:r>
      <w:r>
        <w:rPr>
          <w:rFonts w:ascii="Times New Roman" w:hAnsi="Times New Roman" w:cs="Times New Roman"/>
          <w:sz w:val="24"/>
          <w:szCs w:val="26"/>
          <w:lang w:val="en-US"/>
        </w:rPr>
        <w:t>without intubation</w:t>
      </w:r>
    </w:p>
    <w:p w14:paraId="665253AF" w14:textId="77777777" w:rsidR="00EA56C2" w:rsidRP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Treat with Remdesivir</w:t>
      </w:r>
    </w:p>
    <w:p w14:paraId="7F6153A9" w14:textId="77777777" w:rsid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Treat with Remdesivir and Baricitinib</w:t>
      </w:r>
    </w:p>
    <w:p w14:paraId="53D37A99" w14:textId="77777777" w:rsidR="00EA56C2" w:rsidRP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No treatment</w:t>
      </w:r>
    </w:p>
    <w:p w14:paraId="73131153" w14:textId="6FD99BA3" w:rsidR="00EA56C2" w:rsidRPr="00EA56C2" w:rsidRDefault="005D739D" w:rsidP="00EA56C2">
      <w:pPr>
        <w:autoSpaceDE w:val="0"/>
        <w:autoSpaceDN w:val="0"/>
        <w:adjustRightInd w:val="0"/>
        <w:spacing w:before="240" w:after="0" w:line="360" w:lineRule="auto"/>
        <w:jc w:val="both"/>
        <w:rPr>
          <w:rFonts w:ascii="Times New Roman" w:hAnsi="Times New Roman" w:cs="Times New Roman"/>
          <w:sz w:val="24"/>
          <w:szCs w:val="26"/>
          <w:lang w:val="en-US"/>
        </w:rPr>
      </w:pPr>
      <w:r>
        <w:rPr>
          <w:rFonts w:ascii="Times New Roman" w:hAnsi="Times New Roman" w:cs="Times New Roman"/>
          <w:sz w:val="24"/>
          <w:szCs w:val="26"/>
          <w:lang w:val="en-US"/>
        </w:rPr>
        <w:t>Patients hospitalized and i</w:t>
      </w:r>
      <w:r w:rsidR="00EA56C2" w:rsidRPr="00EA56C2">
        <w:rPr>
          <w:rFonts w:ascii="Times New Roman" w:hAnsi="Times New Roman" w:cs="Times New Roman"/>
          <w:sz w:val="24"/>
          <w:szCs w:val="26"/>
          <w:lang w:val="en-US"/>
        </w:rPr>
        <w:t>ntubated</w:t>
      </w:r>
    </w:p>
    <w:p w14:paraId="3D8CA3E0" w14:textId="77777777" w:rsidR="00EA56C2" w:rsidRPr="00EA56C2" w:rsidRDefault="00EA56C2" w:rsidP="00EA56C2">
      <w:pPr>
        <w:pStyle w:val="Prrafodelista"/>
        <w:numPr>
          <w:ilvl w:val="0"/>
          <w:numId w:val="1"/>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Treat with Dexamethasone</w:t>
      </w:r>
    </w:p>
    <w:p w14:paraId="577792A1" w14:textId="77777777" w:rsidR="00EA56C2" w:rsidRPr="00EA56C2" w:rsidRDefault="00EA56C2" w:rsidP="00EA56C2">
      <w:pPr>
        <w:pStyle w:val="Prrafodelista"/>
        <w:numPr>
          <w:ilvl w:val="0"/>
          <w:numId w:val="1"/>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No treatment</w:t>
      </w:r>
    </w:p>
    <w:p w14:paraId="2141048E" w14:textId="77777777" w:rsidR="007F592C" w:rsidRDefault="00EA56C2" w:rsidP="00EA56C2">
      <w:pPr>
        <w:autoSpaceDE w:val="0"/>
        <w:autoSpaceDN w:val="0"/>
        <w:adjustRightInd w:val="0"/>
        <w:spacing w:before="240" w:after="0" w:line="360" w:lineRule="auto"/>
        <w:jc w:val="both"/>
        <w:rPr>
          <w:rFonts w:ascii="Times New Roman" w:hAnsi="Times New Roman" w:cs="Times New Roman"/>
          <w:sz w:val="24"/>
          <w:szCs w:val="26"/>
          <w:lang w:val="en-US"/>
        </w:rPr>
      </w:pPr>
      <w:commentRangeStart w:id="21"/>
      <w:r w:rsidRPr="00EA56C2">
        <w:rPr>
          <w:rFonts w:ascii="Times New Roman" w:hAnsi="Times New Roman" w:cs="Times New Roman"/>
          <w:sz w:val="24"/>
          <w:szCs w:val="26"/>
          <w:lang w:val="en-US"/>
        </w:rPr>
        <w:lastRenderedPageBreak/>
        <w:t xml:space="preserve">Incremental Cost-Effectiveness Ratio (ICER) </w:t>
      </w:r>
      <w:r w:rsidR="008122F4">
        <w:rPr>
          <w:rFonts w:ascii="Times New Roman" w:hAnsi="Times New Roman" w:cs="Times New Roman"/>
          <w:sz w:val="24"/>
          <w:szCs w:val="26"/>
          <w:lang w:val="en-US"/>
        </w:rPr>
        <w:t>is</w:t>
      </w:r>
      <w:r w:rsidRPr="00EA56C2">
        <w:rPr>
          <w:rFonts w:ascii="Times New Roman" w:hAnsi="Times New Roman" w:cs="Times New Roman"/>
          <w:sz w:val="24"/>
          <w:szCs w:val="26"/>
          <w:lang w:val="en-US"/>
        </w:rPr>
        <w:t xml:space="preserve"> incorporated to determine the best strategy for each cohort. </w:t>
      </w:r>
      <w:r w:rsidR="008122F4">
        <w:rPr>
          <w:rFonts w:ascii="Times New Roman" w:hAnsi="Times New Roman" w:cs="Times New Roman"/>
          <w:sz w:val="24"/>
          <w:szCs w:val="26"/>
          <w:lang w:val="en-US"/>
        </w:rPr>
        <w:t>The ICER estimation was carried out</w:t>
      </w:r>
      <w:r w:rsidRPr="00EA56C2">
        <w:rPr>
          <w:rFonts w:ascii="Times New Roman" w:hAnsi="Times New Roman" w:cs="Times New Roman"/>
          <w:sz w:val="24"/>
          <w:szCs w:val="26"/>
          <w:lang w:val="en-US"/>
        </w:rPr>
        <w:t xml:space="preserve"> </w:t>
      </w:r>
      <w:r w:rsidR="008122F4">
        <w:rPr>
          <w:rFonts w:ascii="Times New Roman" w:hAnsi="Times New Roman" w:cs="Times New Roman"/>
          <w:sz w:val="24"/>
          <w:szCs w:val="26"/>
          <w:lang w:val="en-US"/>
        </w:rPr>
        <w:t xml:space="preserve">with </w:t>
      </w:r>
      <w:r w:rsidR="008122F4" w:rsidRPr="008122F4">
        <w:rPr>
          <w:rFonts w:ascii="Times New Roman" w:hAnsi="Times New Roman" w:cs="Times New Roman"/>
          <w:i/>
          <w:sz w:val="24"/>
          <w:szCs w:val="26"/>
          <w:lang w:val="en-US"/>
        </w:rPr>
        <w:t>dampack</w:t>
      </w:r>
      <w:r w:rsidR="008122F4">
        <w:rPr>
          <w:rFonts w:ascii="Times New Roman" w:hAnsi="Times New Roman" w:cs="Times New Roman"/>
          <w:i/>
          <w:sz w:val="24"/>
          <w:szCs w:val="26"/>
          <w:lang w:val="en-US"/>
        </w:rPr>
        <w:fldChar w:fldCharType="begin" w:fldLock="1"/>
      </w:r>
      <w:r w:rsidR="008122F4">
        <w:rPr>
          <w:rFonts w:ascii="Times New Roman" w:hAnsi="Times New Roman" w:cs="Times New Roman"/>
          <w:i/>
          <w:sz w:val="24"/>
          <w:szCs w:val="26"/>
          <w:lang w:val="en-US"/>
        </w:rPr>
        <w:instrText>ADDIN CSL_CITATION {"citationItems":[{"id":"ITEM-1","itemData":{"DOI":"http://dx.doi.org/10.1007/s40273-019-00837-x","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 J.","non-dropping-particle":"","parse-names":false,"suffix":""},{"dropping-particle":"","family":"Kao","given":"Szu-Yu Zoe","non-dropping-particle":"","parse-names":false,"suffix":""},{"dropping-particle":"","family":"Yang","given":"Alan","non-dropping-particle":"","parse-names":false,"suffix":""},{"dropping-particle":"","family":"Enns","given":"Eva A.","non-dropping-particle":"","parse-names":false,"suffix":""}],"container-title":"PharmacoEconomics","id":"ITEM-1","issue":"11","issued":{"date-parts":[["2019"]]},"page":"1329–1339","title":"A need for change! A coding framework for improving transparency in decision modeling","type":"article-journal","volume":"37"},"uris":["http://www.mendeley.com/documents/?uuid=56a822bc-121f-4793-a63c-b3224f87649c"]}],"mendeley":{"formattedCitation":"&lt;sup&gt;15&lt;/sup&gt;","plainTextFormattedCitation":"15"},"properties":{"noteIndex":0},"schema":"https://github.com/citation-style-language/schema/raw/master/csl-citation.json"}</w:instrText>
      </w:r>
      <w:r w:rsidR="008122F4">
        <w:rPr>
          <w:rFonts w:ascii="Times New Roman" w:hAnsi="Times New Roman" w:cs="Times New Roman"/>
          <w:i/>
          <w:sz w:val="24"/>
          <w:szCs w:val="26"/>
          <w:lang w:val="en-US"/>
        </w:rPr>
        <w:fldChar w:fldCharType="separate"/>
      </w:r>
      <w:r w:rsidR="008122F4" w:rsidRPr="008122F4">
        <w:rPr>
          <w:rFonts w:ascii="Times New Roman" w:hAnsi="Times New Roman" w:cs="Times New Roman"/>
          <w:noProof/>
          <w:sz w:val="24"/>
          <w:szCs w:val="26"/>
          <w:vertAlign w:val="superscript"/>
          <w:lang w:val="en-US"/>
        </w:rPr>
        <w:t>15</w:t>
      </w:r>
      <w:r w:rsidR="008122F4">
        <w:rPr>
          <w:rFonts w:ascii="Times New Roman" w:hAnsi="Times New Roman" w:cs="Times New Roman"/>
          <w:i/>
          <w:sz w:val="24"/>
          <w:szCs w:val="26"/>
          <w:lang w:val="en-US"/>
        </w:rPr>
        <w:fldChar w:fldCharType="end"/>
      </w:r>
      <w:r w:rsidR="008122F4">
        <w:rPr>
          <w:rFonts w:ascii="Times New Roman" w:hAnsi="Times New Roman" w:cs="Times New Roman"/>
          <w:i/>
          <w:sz w:val="24"/>
          <w:szCs w:val="26"/>
          <w:lang w:val="en-US"/>
        </w:rPr>
        <w:t xml:space="preserve"> </w:t>
      </w:r>
      <w:r w:rsidR="008122F4" w:rsidRPr="008122F4">
        <w:rPr>
          <w:rFonts w:ascii="Times New Roman" w:hAnsi="Times New Roman" w:cs="Times New Roman"/>
          <w:sz w:val="24"/>
          <w:szCs w:val="26"/>
          <w:lang w:val="en-US"/>
        </w:rPr>
        <w:t>package</w:t>
      </w:r>
      <w:r w:rsidR="008122F4">
        <w:rPr>
          <w:rFonts w:ascii="Times New Roman" w:hAnsi="Times New Roman" w:cs="Times New Roman"/>
          <w:i/>
          <w:sz w:val="24"/>
          <w:szCs w:val="26"/>
          <w:lang w:val="en-US"/>
        </w:rPr>
        <w:t xml:space="preserve">. </w:t>
      </w:r>
      <w:r w:rsidRPr="00EA56C2">
        <w:rPr>
          <w:rFonts w:ascii="Times New Roman" w:hAnsi="Times New Roman" w:cs="Times New Roman"/>
          <w:sz w:val="24"/>
          <w:szCs w:val="26"/>
          <w:lang w:val="en-US"/>
        </w:rPr>
        <w:t>The cost-effectiveness analysis was developed with a probabilistic sensitivity analysis to incorporate uncertainty in the information on the effectiveness of treatments and hospital costs. Supplemental material of this document includes the parameters utilized in the model.</w:t>
      </w:r>
      <w:r>
        <w:rPr>
          <w:rFonts w:ascii="Times New Roman" w:hAnsi="Times New Roman" w:cs="Times New Roman"/>
          <w:sz w:val="24"/>
          <w:szCs w:val="26"/>
          <w:lang w:val="en-US"/>
        </w:rPr>
        <w:t xml:space="preserve"> </w:t>
      </w:r>
      <w:commentRangeEnd w:id="21"/>
      <w:r w:rsidR="00CA71D4">
        <w:rPr>
          <w:rStyle w:val="Refdecomentario"/>
        </w:rPr>
        <w:commentReference w:id="21"/>
      </w:r>
    </w:p>
    <w:p w14:paraId="56587BCC" w14:textId="77777777" w:rsidR="009A02BC" w:rsidRPr="009A02BC" w:rsidRDefault="009A02BC" w:rsidP="00EA56C2">
      <w:pPr>
        <w:autoSpaceDE w:val="0"/>
        <w:autoSpaceDN w:val="0"/>
        <w:adjustRightInd w:val="0"/>
        <w:spacing w:before="240" w:after="0" w:line="360" w:lineRule="auto"/>
        <w:jc w:val="both"/>
        <w:rPr>
          <w:rFonts w:ascii="Times New Roman" w:hAnsi="Times New Roman" w:cs="Times New Roman"/>
          <w:i/>
          <w:sz w:val="24"/>
          <w:szCs w:val="26"/>
          <w:lang w:val="en-US"/>
        </w:rPr>
      </w:pPr>
      <w:r w:rsidRPr="009A02BC">
        <w:rPr>
          <w:rFonts w:ascii="Times New Roman" w:hAnsi="Times New Roman" w:cs="Times New Roman"/>
          <w:i/>
          <w:sz w:val="24"/>
          <w:szCs w:val="26"/>
          <w:lang w:val="en-US"/>
        </w:rPr>
        <w:t>Costs</w:t>
      </w:r>
    </w:p>
    <w:p w14:paraId="1B923480" w14:textId="77777777" w:rsidR="009A02BC" w:rsidRDefault="007C09E2" w:rsidP="00BE77D3">
      <w:pPr>
        <w:autoSpaceDE w:val="0"/>
        <w:autoSpaceDN w:val="0"/>
        <w:adjustRightInd w:val="0"/>
        <w:spacing w:before="240" w:after="0" w:line="360" w:lineRule="auto"/>
        <w:jc w:val="both"/>
        <w:rPr>
          <w:rFonts w:ascii="Times New Roman" w:hAnsi="Times New Roman" w:cs="Times New Roman"/>
          <w:sz w:val="24"/>
          <w:szCs w:val="26"/>
          <w:lang w:val="en-US"/>
        </w:rPr>
      </w:pPr>
      <w:commentRangeStart w:id="22"/>
      <w:r>
        <w:rPr>
          <w:rFonts w:ascii="Times New Roman" w:hAnsi="Times New Roman" w:cs="Times New Roman"/>
          <w:sz w:val="24"/>
          <w:szCs w:val="26"/>
          <w:lang w:val="en-US"/>
        </w:rPr>
        <w:t>Costs includes expected daily costs by hospitalization and an estimation of the treatment costs</w:t>
      </w:r>
      <w:r w:rsidR="00BE77D3">
        <w:rPr>
          <w:rFonts w:ascii="Times New Roman" w:hAnsi="Times New Roman" w:cs="Times New Roman"/>
          <w:sz w:val="24"/>
          <w:szCs w:val="26"/>
          <w:lang w:val="en-US"/>
        </w:rPr>
        <w:t xml:space="preserve"> </w:t>
      </w:r>
      <w:r w:rsidR="00BE77D3" w:rsidRPr="00BE77D3">
        <w:rPr>
          <w:rFonts w:ascii="Times New Roman" w:hAnsi="Times New Roman" w:cs="Times New Roman"/>
          <w:sz w:val="24"/>
          <w:szCs w:val="26"/>
          <w:lang w:val="en-US"/>
        </w:rPr>
        <w:t>based on information reported by the Mexican Institute of Social Security</w:t>
      </w:r>
      <w:r w:rsidR="00673D1B">
        <w:rPr>
          <w:rFonts w:ascii="Times New Roman" w:hAnsi="Times New Roman" w:cs="Times New Roman"/>
          <w:sz w:val="24"/>
          <w:szCs w:val="26"/>
          <w:lang w:val="en-US"/>
        </w:rPr>
        <w:t xml:space="preserve"> </w:t>
      </w:r>
      <w:r w:rsidR="00673D1B">
        <w:rPr>
          <w:rFonts w:ascii="Times New Roman" w:hAnsi="Times New Roman" w:cs="Times New Roman"/>
          <w:sz w:val="24"/>
          <w:szCs w:val="26"/>
          <w:lang w:val="en-US"/>
        </w:rPr>
        <w:fldChar w:fldCharType="begin" w:fldLock="1"/>
      </w:r>
      <w:r w:rsidR="008122F4">
        <w:rPr>
          <w:rFonts w:ascii="Times New Roman" w:hAnsi="Times New Roman" w:cs="Times New Roman"/>
          <w:sz w:val="24"/>
          <w:szCs w:val="26"/>
          <w:lang w:val="en-US"/>
        </w:rPr>
        <w:instrText>ADDIN CSL_CITATION {"citationItems":[{"id":"ITEM-1","itemData":{"author":[{"dropping-particle":"","family":"H. Consejo Técnico","given":"","non-dropping-particle":"","parse-names":false,"suffix":""}],"id":"ITEM-1","issued":{"date-parts":[["2020"]]},"publisher":"Diario Oficial de la Federación","publisher-place":"México","title":"Acuerdo relativo a la Aprobación de los Costos Unitarios por Nivel de Atención Médica actualizadas al año 2021","type":"legislation"},"uris":["http://www.mendeley.com/documents/?uuid=1974fe8f-280f-445b-ad97-dff757561457"]}],"mendeley":{"formattedCitation":"&lt;sup&gt;16&lt;/sup&gt;","plainTextFormattedCitation":"16","previouslyFormattedCitation":"&lt;sup&gt;15&lt;/sup&gt;"},"properties":{"noteIndex":0},"schema":"https://github.com/citation-style-language/schema/raw/master/csl-citation.json"}</w:instrText>
      </w:r>
      <w:r w:rsidR="00673D1B">
        <w:rPr>
          <w:rFonts w:ascii="Times New Roman" w:hAnsi="Times New Roman" w:cs="Times New Roman"/>
          <w:sz w:val="24"/>
          <w:szCs w:val="26"/>
          <w:lang w:val="en-US"/>
        </w:rPr>
        <w:fldChar w:fldCharType="separate"/>
      </w:r>
      <w:r w:rsidR="008122F4" w:rsidRPr="008122F4">
        <w:rPr>
          <w:rFonts w:ascii="Times New Roman" w:hAnsi="Times New Roman" w:cs="Times New Roman"/>
          <w:noProof/>
          <w:sz w:val="24"/>
          <w:szCs w:val="26"/>
          <w:vertAlign w:val="superscript"/>
          <w:lang w:val="en-US"/>
        </w:rPr>
        <w:t>16</w:t>
      </w:r>
      <w:r w:rsidR="00673D1B">
        <w:rPr>
          <w:rFonts w:ascii="Times New Roman" w:hAnsi="Times New Roman" w:cs="Times New Roman"/>
          <w:sz w:val="24"/>
          <w:szCs w:val="26"/>
          <w:lang w:val="en-US"/>
        </w:rPr>
        <w:fldChar w:fldCharType="end"/>
      </w:r>
      <w:r>
        <w:rPr>
          <w:rFonts w:ascii="Times New Roman" w:hAnsi="Times New Roman" w:cs="Times New Roman"/>
          <w:sz w:val="24"/>
          <w:szCs w:val="26"/>
          <w:lang w:val="en-US"/>
        </w:rPr>
        <w:t>.</w:t>
      </w:r>
      <w:r w:rsidR="0002400C">
        <w:rPr>
          <w:rFonts w:ascii="Times New Roman" w:hAnsi="Times New Roman" w:cs="Times New Roman"/>
          <w:sz w:val="24"/>
          <w:szCs w:val="26"/>
          <w:lang w:val="en-US"/>
        </w:rPr>
        <w:t xml:space="preserve"> All costs are </w:t>
      </w:r>
      <w:r w:rsidR="005C3824">
        <w:rPr>
          <w:rFonts w:ascii="Times New Roman" w:hAnsi="Times New Roman" w:cs="Times New Roman"/>
          <w:sz w:val="24"/>
          <w:szCs w:val="26"/>
          <w:lang w:val="en-US"/>
        </w:rPr>
        <w:t>reported</w:t>
      </w:r>
      <w:r w:rsidR="0002400C">
        <w:rPr>
          <w:rFonts w:ascii="Times New Roman" w:hAnsi="Times New Roman" w:cs="Times New Roman"/>
          <w:sz w:val="24"/>
          <w:szCs w:val="26"/>
          <w:lang w:val="en-US"/>
        </w:rPr>
        <w:t xml:space="preserve"> in Mexican pesos</w:t>
      </w:r>
      <w:r w:rsidR="005C3824">
        <w:rPr>
          <w:rFonts w:ascii="Times New Roman" w:hAnsi="Times New Roman" w:cs="Times New Roman"/>
          <w:sz w:val="24"/>
          <w:szCs w:val="26"/>
          <w:lang w:val="en-US"/>
        </w:rPr>
        <w:t>.</w:t>
      </w:r>
      <w:commentRangeEnd w:id="22"/>
      <w:r w:rsidR="00CA71D4">
        <w:rPr>
          <w:rStyle w:val="Refdecomentario"/>
        </w:rPr>
        <w:commentReference w:id="22"/>
      </w:r>
    </w:p>
    <w:p w14:paraId="52F4E1D9" w14:textId="77777777" w:rsidR="009A02BC" w:rsidRPr="009A02BC" w:rsidRDefault="009A02BC" w:rsidP="00EA56C2">
      <w:pPr>
        <w:autoSpaceDE w:val="0"/>
        <w:autoSpaceDN w:val="0"/>
        <w:adjustRightInd w:val="0"/>
        <w:spacing w:before="240" w:after="0" w:line="360" w:lineRule="auto"/>
        <w:jc w:val="both"/>
        <w:rPr>
          <w:rFonts w:ascii="Times New Roman" w:hAnsi="Times New Roman" w:cs="Times New Roman"/>
          <w:i/>
          <w:sz w:val="24"/>
          <w:szCs w:val="26"/>
          <w:lang w:val="en-US"/>
        </w:rPr>
      </w:pPr>
      <w:r w:rsidRPr="009A02BC">
        <w:rPr>
          <w:rFonts w:ascii="Times New Roman" w:hAnsi="Times New Roman" w:cs="Times New Roman"/>
          <w:i/>
          <w:sz w:val="24"/>
          <w:szCs w:val="26"/>
          <w:lang w:val="en-US"/>
        </w:rPr>
        <w:t>Effect</w:t>
      </w:r>
      <w:r>
        <w:rPr>
          <w:rFonts w:ascii="Times New Roman" w:hAnsi="Times New Roman" w:cs="Times New Roman"/>
          <w:i/>
          <w:sz w:val="24"/>
          <w:szCs w:val="26"/>
          <w:lang w:val="en-US"/>
        </w:rPr>
        <w:t>s</w:t>
      </w:r>
      <w:r w:rsidR="007C09E2" w:rsidRPr="009A02BC">
        <w:rPr>
          <w:rFonts w:ascii="Times New Roman" w:hAnsi="Times New Roman" w:cs="Times New Roman"/>
          <w:i/>
          <w:sz w:val="24"/>
          <w:szCs w:val="26"/>
          <w:lang w:val="en-US"/>
        </w:rPr>
        <w:t xml:space="preserve"> </w:t>
      </w:r>
    </w:p>
    <w:p w14:paraId="17892963" w14:textId="53430822" w:rsidR="00023ED1" w:rsidRPr="007F592C" w:rsidRDefault="007C09E2" w:rsidP="00EA56C2">
      <w:pPr>
        <w:autoSpaceDE w:val="0"/>
        <w:autoSpaceDN w:val="0"/>
        <w:adjustRightInd w:val="0"/>
        <w:spacing w:before="240" w:after="0" w:line="360" w:lineRule="auto"/>
        <w:jc w:val="both"/>
        <w:rPr>
          <w:rFonts w:ascii="Times New Roman" w:hAnsi="Times New Roman" w:cs="Times New Roman"/>
          <w:sz w:val="24"/>
          <w:szCs w:val="26"/>
          <w:lang w:val="en-US"/>
        </w:rPr>
      </w:pPr>
      <w:commentRangeStart w:id="23"/>
      <w:r>
        <w:rPr>
          <w:rFonts w:ascii="Times New Roman" w:hAnsi="Times New Roman" w:cs="Times New Roman"/>
          <w:sz w:val="24"/>
          <w:szCs w:val="26"/>
          <w:lang w:val="en-US"/>
        </w:rPr>
        <w:t>Effectiveness is expressed in</w:t>
      </w:r>
      <w:r w:rsidR="00B33641">
        <w:rPr>
          <w:rFonts w:ascii="Times New Roman" w:hAnsi="Times New Roman" w:cs="Times New Roman"/>
          <w:sz w:val="24"/>
          <w:szCs w:val="26"/>
          <w:lang w:val="en-US"/>
        </w:rPr>
        <w:t xml:space="preserve"> Quality Adjusted</w:t>
      </w:r>
      <w:r>
        <w:rPr>
          <w:rFonts w:ascii="Times New Roman" w:hAnsi="Times New Roman" w:cs="Times New Roman"/>
          <w:sz w:val="24"/>
          <w:szCs w:val="26"/>
          <w:lang w:val="en-US"/>
        </w:rPr>
        <w:t xml:space="preserve"> Life Years (</w:t>
      </w:r>
      <w:r w:rsidR="00B33641">
        <w:rPr>
          <w:rFonts w:ascii="Times New Roman" w:hAnsi="Times New Roman" w:cs="Times New Roman"/>
          <w:sz w:val="24"/>
          <w:szCs w:val="26"/>
          <w:lang w:val="en-US"/>
        </w:rPr>
        <w:t>QALYs</w:t>
      </w:r>
      <w:r>
        <w:rPr>
          <w:rFonts w:ascii="Times New Roman" w:hAnsi="Times New Roman" w:cs="Times New Roman"/>
          <w:sz w:val="24"/>
          <w:szCs w:val="26"/>
          <w:lang w:val="en-US"/>
        </w:rPr>
        <w:t xml:space="preserve">) by strategy. </w:t>
      </w:r>
      <w:r w:rsidRPr="007C09E2">
        <w:rPr>
          <w:rFonts w:ascii="Times New Roman" w:hAnsi="Times New Roman" w:cs="Times New Roman"/>
          <w:sz w:val="24"/>
          <w:szCs w:val="26"/>
          <w:lang w:val="en-US"/>
        </w:rPr>
        <w:t xml:space="preserve">To calculate this, </w:t>
      </w:r>
      <w:r>
        <w:rPr>
          <w:rFonts w:ascii="Times New Roman" w:hAnsi="Times New Roman" w:cs="Times New Roman"/>
          <w:sz w:val="24"/>
          <w:szCs w:val="26"/>
          <w:lang w:val="en-US"/>
        </w:rPr>
        <w:t xml:space="preserve">we take </w:t>
      </w:r>
      <w:r w:rsidR="00BE77D3">
        <w:rPr>
          <w:rFonts w:ascii="Times New Roman" w:hAnsi="Times New Roman" w:cs="Times New Roman"/>
          <w:sz w:val="24"/>
          <w:szCs w:val="26"/>
          <w:lang w:val="en-US"/>
        </w:rPr>
        <w:t>the people</w:t>
      </w:r>
      <w:r w:rsidRPr="007C09E2">
        <w:rPr>
          <w:rFonts w:ascii="Times New Roman" w:hAnsi="Times New Roman" w:cs="Times New Roman"/>
          <w:sz w:val="24"/>
          <w:szCs w:val="26"/>
          <w:lang w:val="en-US"/>
        </w:rPr>
        <w:t xml:space="preserve"> that survived after the simulated 50 d</w:t>
      </w:r>
      <w:bookmarkStart w:id="24" w:name="_GoBack"/>
      <w:bookmarkEnd w:id="24"/>
      <w:r w:rsidRPr="007C09E2">
        <w:rPr>
          <w:rFonts w:ascii="Times New Roman" w:hAnsi="Times New Roman" w:cs="Times New Roman"/>
          <w:sz w:val="24"/>
          <w:szCs w:val="26"/>
          <w:lang w:val="en-US"/>
        </w:rPr>
        <w:t>ays and</w:t>
      </w:r>
      <w:r w:rsidR="00BE77D3">
        <w:rPr>
          <w:rFonts w:ascii="Times New Roman" w:hAnsi="Times New Roman" w:cs="Times New Roman"/>
          <w:sz w:val="24"/>
          <w:szCs w:val="26"/>
          <w:lang w:val="en-US"/>
        </w:rPr>
        <w:t xml:space="preserve"> </w:t>
      </w:r>
      <w:r w:rsidR="00BE77D3" w:rsidRPr="007C09E2">
        <w:rPr>
          <w:rFonts w:ascii="Times New Roman" w:hAnsi="Times New Roman" w:cs="Times New Roman"/>
          <w:sz w:val="24"/>
          <w:szCs w:val="26"/>
          <w:lang w:val="en-US"/>
        </w:rPr>
        <w:t>added</w:t>
      </w:r>
      <w:r w:rsidRPr="007C09E2">
        <w:rPr>
          <w:rFonts w:ascii="Times New Roman" w:hAnsi="Times New Roman" w:cs="Times New Roman"/>
          <w:sz w:val="24"/>
          <w:szCs w:val="26"/>
          <w:lang w:val="en-US"/>
        </w:rPr>
        <w:t xml:space="preserve"> the expected years of life according to their sex and age.</w:t>
      </w:r>
      <w:r>
        <w:rPr>
          <w:rFonts w:ascii="Times New Roman" w:hAnsi="Times New Roman" w:cs="Times New Roman"/>
          <w:sz w:val="24"/>
          <w:szCs w:val="26"/>
          <w:lang w:val="en-US"/>
        </w:rPr>
        <w:t xml:space="preserve"> </w:t>
      </w:r>
      <w:commentRangeEnd w:id="23"/>
      <w:r w:rsidR="00CA71D4">
        <w:rPr>
          <w:rStyle w:val="Refdecomentario"/>
        </w:rPr>
        <w:commentReference w:id="23"/>
      </w:r>
    </w:p>
    <w:p w14:paraId="04056F7E" w14:textId="41B2170E" w:rsidR="00EA56C2" w:rsidRDefault="00EA56C2" w:rsidP="00EA56C2">
      <w:pPr>
        <w:spacing w:before="240" w:line="360" w:lineRule="auto"/>
        <w:jc w:val="both"/>
        <w:rPr>
          <w:rFonts w:ascii="Times New Roman" w:hAnsi="Times New Roman" w:cs="Times New Roman"/>
          <w:color w:val="FF0000"/>
          <w:sz w:val="24"/>
          <w:szCs w:val="26"/>
          <w:highlight w:val="yellow"/>
          <w:lang w:val="en-US"/>
        </w:rPr>
      </w:pPr>
      <w:r w:rsidRPr="00EA56C2">
        <w:rPr>
          <w:rFonts w:ascii="Times New Roman" w:hAnsi="Times New Roman" w:cs="Times New Roman"/>
          <w:color w:val="FF0000"/>
          <w:sz w:val="24"/>
          <w:szCs w:val="26"/>
          <w:highlight w:val="yellow"/>
          <w:lang w:val="en-US"/>
        </w:rPr>
        <w:t>Pending: Go deeper into this explanation</w:t>
      </w:r>
    </w:p>
    <w:p w14:paraId="682B3FFC" w14:textId="5E42A6D3" w:rsidR="0069443C" w:rsidRPr="00EA56C2" w:rsidRDefault="0069443C" w:rsidP="00EA56C2">
      <w:pPr>
        <w:spacing w:before="240" w:line="360" w:lineRule="auto"/>
        <w:jc w:val="both"/>
        <w:rPr>
          <w:rFonts w:ascii="Times New Roman" w:hAnsi="Times New Roman" w:cs="Times New Roman"/>
          <w:color w:val="FF0000"/>
          <w:sz w:val="24"/>
          <w:szCs w:val="26"/>
          <w:lang w:val="en-US"/>
        </w:rPr>
      </w:pPr>
      <w:commentRangeStart w:id="25"/>
      <w:r w:rsidRPr="00502E90">
        <w:rPr>
          <w:rFonts w:ascii="Times New Roman" w:hAnsi="Times New Roman" w:cs="Times New Roman"/>
          <w:sz w:val="24"/>
          <w:szCs w:val="24"/>
          <w:lang w:val="en-US"/>
        </w:rPr>
        <w:t>All calculations, models and graphs were done using R,</w:t>
      </w:r>
      <w:r w:rsidRPr="00502E90">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{"citationItems":[{"id":"ITEM-1","itemData":{"author":[{"dropping-particle":"","family":"R Core Team","given":"","non-dropping-particle":"","parse-names":false,"suffix":""}],"id":"ITEM-1","issued":{"date-parts":[["2013"]]},"publisher":"R Foundation for Statistical Computing","publisher-place":"Vienna, Austria","title":"R: A Language and Environment for Statistical Computing","type":"article"},"uris":["http://www.mendeley.com/documents/?uuid=50b0bcd1-ce8e-4366-b727-54e2fee4df8b"]}],"mendeley":{"formattedCitation":"&lt;sup&gt;3&lt;/sup&gt;","plainTextFormattedCitation":"3","previouslyFormattedCitation":"&lt;sup&gt;3&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Pr="0034215A">
        <w:rPr>
          <w:rFonts w:ascii="Times New Roman" w:hAnsi="Times New Roman" w:cs="Times New Roman"/>
          <w:noProof/>
          <w:sz w:val="24"/>
          <w:szCs w:val="24"/>
          <w:vertAlign w:val="superscript"/>
          <w:lang w:val="en-US"/>
        </w:rPr>
        <w:t>3</w:t>
      </w:r>
      <w:r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and </w:t>
      </w:r>
      <w:proofErr w:type="spellStart"/>
      <w:r w:rsidRPr="00502E90">
        <w:rPr>
          <w:rFonts w:ascii="Times New Roman" w:hAnsi="Times New Roman" w:cs="Times New Roman"/>
          <w:sz w:val="24"/>
          <w:szCs w:val="24"/>
          <w:lang w:val="en-US"/>
        </w:rPr>
        <w:t>Rstudio</w:t>
      </w:r>
      <w:proofErr w:type="spellEnd"/>
      <w:r w:rsidRPr="00502E90">
        <w:rPr>
          <w:rFonts w:ascii="Times New Roman" w:hAnsi="Times New Roman" w:cs="Times New Roman"/>
          <w:sz w:val="24"/>
          <w:szCs w:val="24"/>
          <w:lang w:val="en-US"/>
        </w:rPr>
        <w:t xml:space="preserve"> software.</w:t>
      </w:r>
      <w:r w:rsidRPr="00502E90">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{"citationItems":[{"id":"ITEM-1","itemData":{"author":[{"dropping-particle":"","family":"Rstudio Team","given":"","non-dropping-particle":"","parse-names":false,"suffix":""}],"id":"ITEM-1","issued":{"date-parts":[["2020"]]},"publisher":"Rstudio","publisher-place":"Boston","title":"RStudio: Integrated Development for R","type":"article"},"uris":["http://www.mendeley.com/documents/?uuid=6f7ba5c4-1e2c-49b4-a9e8-ef69f24ad30c"]}],"mendeley":{"formattedCitation":"&lt;sup&gt;4&lt;/sup&gt;","plainTextFormattedCitation":"4","previouslyFormattedCitation":"&lt;sup&gt;4&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Pr="0034215A">
        <w:rPr>
          <w:rFonts w:ascii="Times New Roman" w:hAnsi="Times New Roman" w:cs="Times New Roman"/>
          <w:noProof/>
          <w:sz w:val="24"/>
          <w:szCs w:val="24"/>
          <w:vertAlign w:val="superscript"/>
          <w:lang w:val="en-US"/>
        </w:rPr>
        <w:t>4</w:t>
      </w:r>
      <w:r w:rsidRPr="00502E90">
        <w:rPr>
          <w:rFonts w:ascii="Times New Roman" w:hAnsi="Times New Roman" w:cs="Times New Roman"/>
          <w:sz w:val="24"/>
          <w:szCs w:val="24"/>
          <w:lang w:val="en-US"/>
        </w:rPr>
        <w:fldChar w:fldCharType="end"/>
      </w:r>
      <w:commentRangeEnd w:id="25"/>
      <w:r>
        <w:rPr>
          <w:rStyle w:val="Refdecomentario"/>
        </w:rPr>
        <w:commentReference w:id="25"/>
      </w:r>
    </w:p>
    <w:p w14:paraId="5F92F4E9" w14:textId="77777777" w:rsidR="009A02BC" w:rsidRDefault="009A02BC" w:rsidP="006B4829">
      <w:pPr>
        <w:autoSpaceDE w:val="0"/>
        <w:autoSpaceDN w:val="0"/>
        <w:adjustRightInd w:val="0"/>
        <w:spacing w:after="0" w:line="360" w:lineRule="auto"/>
        <w:jc w:val="both"/>
        <w:rPr>
          <w:rFonts w:ascii="Times New Roman" w:hAnsi="Times New Roman" w:cs="Times New Roman"/>
          <w:b/>
          <w:sz w:val="26"/>
          <w:szCs w:val="26"/>
          <w:lang w:val="en-US"/>
        </w:rPr>
      </w:pPr>
    </w:p>
    <w:p w14:paraId="23CA7B11" w14:textId="77777777" w:rsidR="006B4829" w:rsidRPr="00EA56C2" w:rsidRDefault="006B4829" w:rsidP="006B4829">
      <w:pPr>
        <w:autoSpaceDE w:val="0"/>
        <w:autoSpaceDN w:val="0"/>
        <w:adjustRightInd w:val="0"/>
        <w:spacing w:after="0" w:line="360" w:lineRule="auto"/>
        <w:jc w:val="both"/>
        <w:rPr>
          <w:rFonts w:ascii="Times New Roman" w:hAnsi="Times New Roman" w:cs="Times New Roman"/>
          <w:b/>
          <w:sz w:val="26"/>
          <w:szCs w:val="26"/>
          <w:lang w:val="en-US"/>
        </w:rPr>
      </w:pPr>
      <w:r w:rsidRPr="00EA56C2">
        <w:rPr>
          <w:rFonts w:ascii="Times New Roman" w:hAnsi="Times New Roman" w:cs="Times New Roman"/>
          <w:b/>
          <w:sz w:val="26"/>
          <w:szCs w:val="26"/>
          <w:lang w:val="en-US"/>
        </w:rPr>
        <w:t>Results</w:t>
      </w:r>
    </w:p>
    <w:p w14:paraId="29E00EA6" w14:textId="77777777" w:rsidR="00B16853" w:rsidRPr="007D22DD" w:rsidRDefault="00EA56C2" w:rsidP="007D22DD">
      <w:pPr>
        <w:spacing w:before="240" w:line="360" w:lineRule="auto"/>
        <w:jc w:val="both"/>
        <w:rPr>
          <w:rFonts w:ascii="Times New Roman" w:hAnsi="Times New Roman" w:cs="Times New Roman"/>
          <w:color w:val="FF0000"/>
          <w:sz w:val="24"/>
          <w:szCs w:val="26"/>
          <w:highlight w:val="yellow"/>
          <w:lang w:val="en-US"/>
        </w:rPr>
      </w:pPr>
      <w:r w:rsidRPr="00EA56C2">
        <w:rPr>
          <w:rFonts w:ascii="Times New Roman" w:hAnsi="Times New Roman" w:cs="Times New Roman"/>
          <w:color w:val="FF0000"/>
          <w:sz w:val="24"/>
          <w:szCs w:val="26"/>
          <w:highlight w:val="yellow"/>
          <w:lang w:val="en-US"/>
        </w:rPr>
        <w:t xml:space="preserve">Pending: Cohort characteristics data table </w:t>
      </w:r>
    </w:p>
    <w:p w14:paraId="139EB71F" w14:textId="77777777" w:rsidR="00210EA6" w:rsidRDefault="00210EA6" w:rsidP="006B4829">
      <w:pPr>
        <w:autoSpaceDE w:val="0"/>
        <w:autoSpaceDN w:val="0"/>
        <w:adjustRightInd w:val="0"/>
        <w:spacing w:after="0" w:line="360" w:lineRule="auto"/>
        <w:jc w:val="both"/>
        <w:rPr>
          <w:rFonts w:asciiTheme="majorHAnsi" w:hAnsiTheme="majorHAnsi" w:cstheme="majorHAnsi"/>
          <w:i/>
          <w:sz w:val="26"/>
          <w:szCs w:val="26"/>
          <w:lang w:val="en-US"/>
        </w:rPr>
      </w:pPr>
    </w:p>
    <w:p w14:paraId="4AE3D84F" w14:textId="77777777" w:rsidR="00210EA6" w:rsidRDefault="00210EA6" w:rsidP="006B4829">
      <w:pPr>
        <w:autoSpaceDE w:val="0"/>
        <w:autoSpaceDN w:val="0"/>
        <w:adjustRightInd w:val="0"/>
        <w:spacing w:after="0" w:line="360" w:lineRule="auto"/>
        <w:jc w:val="both"/>
        <w:rPr>
          <w:rFonts w:asciiTheme="majorHAnsi" w:hAnsiTheme="majorHAnsi" w:cstheme="majorHAnsi"/>
          <w:i/>
          <w:sz w:val="26"/>
          <w:szCs w:val="26"/>
          <w:lang w:val="en-US"/>
        </w:rPr>
      </w:pPr>
    </w:p>
    <w:p w14:paraId="21EE2372" w14:textId="77777777" w:rsidR="00210EA6" w:rsidRDefault="00210EA6" w:rsidP="006B4829">
      <w:pPr>
        <w:autoSpaceDE w:val="0"/>
        <w:autoSpaceDN w:val="0"/>
        <w:adjustRightInd w:val="0"/>
        <w:spacing w:after="0" w:line="360" w:lineRule="auto"/>
        <w:jc w:val="both"/>
        <w:rPr>
          <w:rFonts w:asciiTheme="majorHAnsi" w:hAnsiTheme="majorHAnsi" w:cstheme="majorHAnsi"/>
          <w:i/>
          <w:sz w:val="26"/>
          <w:szCs w:val="26"/>
          <w:lang w:val="en-US"/>
        </w:rPr>
      </w:pPr>
    </w:p>
    <w:p w14:paraId="47D29099" w14:textId="77777777" w:rsidR="00210EA6" w:rsidRDefault="00210EA6" w:rsidP="006B4829">
      <w:pPr>
        <w:autoSpaceDE w:val="0"/>
        <w:autoSpaceDN w:val="0"/>
        <w:adjustRightInd w:val="0"/>
        <w:spacing w:after="0" w:line="360" w:lineRule="auto"/>
        <w:jc w:val="both"/>
        <w:rPr>
          <w:rFonts w:asciiTheme="majorHAnsi" w:hAnsiTheme="majorHAnsi" w:cstheme="majorHAnsi"/>
          <w:i/>
          <w:sz w:val="26"/>
          <w:szCs w:val="26"/>
          <w:lang w:val="en-US"/>
        </w:rPr>
      </w:pPr>
    </w:p>
    <w:p w14:paraId="740222A8" w14:textId="77777777" w:rsidR="006B4829" w:rsidRPr="00412D02" w:rsidRDefault="00976B13" w:rsidP="006B4829">
      <w:pPr>
        <w:autoSpaceDE w:val="0"/>
        <w:autoSpaceDN w:val="0"/>
        <w:adjustRightInd w:val="0"/>
        <w:spacing w:after="0" w:line="360" w:lineRule="auto"/>
        <w:jc w:val="both"/>
        <w:rPr>
          <w:rFonts w:asciiTheme="majorHAnsi" w:hAnsiTheme="majorHAnsi" w:cstheme="majorHAnsi"/>
          <w:i/>
          <w:sz w:val="26"/>
          <w:szCs w:val="26"/>
          <w:lang w:val="en-US"/>
        </w:rPr>
      </w:pPr>
      <w:r>
        <w:rPr>
          <w:rFonts w:asciiTheme="majorHAnsi" w:hAnsiTheme="majorHAnsi" w:cstheme="majorHAnsi"/>
          <w:i/>
          <w:sz w:val="26"/>
          <w:szCs w:val="26"/>
          <w:lang w:val="en-US"/>
        </w:rPr>
        <w:t>COVID</w:t>
      </w:r>
      <w:r w:rsidR="006B4829" w:rsidRPr="00412D02">
        <w:rPr>
          <w:rFonts w:asciiTheme="majorHAnsi" w:hAnsiTheme="majorHAnsi" w:cstheme="majorHAnsi"/>
          <w:i/>
          <w:sz w:val="26"/>
          <w:szCs w:val="26"/>
          <w:lang w:val="en-US"/>
        </w:rPr>
        <w:t xml:space="preserve">-19 specific </w:t>
      </w:r>
      <w:r w:rsidR="00EF009C" w:rsidRPr="00412D02">
        <w:rPr>
          <w:rFonts w:asciiTheme="majorHAnsi" w:hAnsiTheme="majorHAnsi" w:cstheme="majorHAnsi"/>
          <w:i/>
          <w:sz w:val="26"/>
          <w:szCs w:val="26"/>
          <w:lang w:val="en-US"/>
        </w:rPr>
        <w:t>hazard</w:t>
      </w:r>
    </w:p>
    <w:p w14:paraId="10F88883" w14:textId="5F8A3AAD" w:rsidR="00412D02" w:rsidRDefault="00571BE6" w:rsidP="00412D02">
      <w:pPr>
        <w:keepNext/>
        <w:autoSpaceDE w:val="0"/>
        <w:autoSpaceDN w:val="0"/>
        <w:adjustRightInd w:val="0"/>
        <w:spacing w:after="0" w:line="360" w:lineRule="auto"/>
        <w:jc w:val="center"/>
      </w:pPr>
      <w:r>
        <w:rPr>
          <w:rStyle w:val="Refdecomentario"/>
        </w:rPr>
        <w:lastRenderedPageBreak/>
        <w:commentReference w:id="26"/>
      </w:r>
      <w:r w:rsidR="00907C73" w:rsidRPr="00907C73">
        <w:drawing>
          <wp:inline distT="0" distB="0" distL="0" distR="0" wp14:anchorId="54F9F502" wp14:editId="3DFB0804">
            <wp:extent cx="5612130" cy="4008755"/>
            <wp:effectExtent l="0" t="0" r="7620" b="0"/>
            <wp:docPr id="5" name="Marcador de contenido 4">
              <a:extLst xmlns:a="http://schemas.openxmlformats.org/drawingml/2006/main">
                <a:ext uri="{FF2B5EF4-FFF2-40B4-BE49-F238E27FC236}">
                  <a16:creationId xmlns:a16="http://schemas.microsoft.com/office/drawing/2014/main" id="{2C583F48-9499-4314-9752-9C7E8028E6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2C583F48-9499-4314-9752-9C7E8028E6AC}"/>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2999B846" w14:textId="77777777" w:rsidR="00412D02" w:rsidRDefault="00412D02" w:rsidP="00412D02">
      <w:pPr>
        <w:pStyle w:val="Descripcin"/>
        <w:jc w:val="center"/>
        <w:rPr>
          <w:rFonts w:ascii="Times New Roman" w:hAnsi="Times New Roman" w:cs="Times New Roman"/>
          <w:sz w:val="20"/>
          <w:lang w:val="en-US"/>
        </w:rPr>
      </w:pPr>
      <w:r w:rsidRPr="00412D02">
        <w:rPr>
          <w:rFonts w:ascii="Times New Roman" w:hAnsi="Times New Roman" w:cs="Times New Roman"/>
          <w:sz w:val="20"/>
          <w:lang w:val="en-US"/>
        </w:rPr>
        <w:t xml:space="preserve">Figure </w:t>
      </w:r>
      <w:r w:rsidRPr="00412D02">
        <w:rPr>
          <w:rFonts w:ascii="Times New Roman" w:hAnsi="Times New Roman" w:cs="Times New Roman"/>
          <w:sz w:val="20"/>
        </w:rPr>
        <w:fldChar w:fldCharType="begin"/>
      </w:r>
      <w:r w:rsidRPr="00412D02">
        <w:rPr>
          <w:rFonts w:ascii="Times New Roman" w:hAnsi="Times New Roman" w:cs="Times New Roman"/>
          <w:sz w:val="20"/>
          <w:lang w:val="en-US"/>
        </w:rPr>
        <w:instrText xml:space="preserve"> SEQ Figure \* ARABIC </w:instrText>
      </w:r>
      <w:r w:rsidRPr="00412D02">
        <w:rPr>
          <w:rFonts w:ascii="Times New Roman" w:hAnsi="Times New Roman" w:cs="Times New Roman"/>
          <w:sz w:val="20"/>
        </w:rPr>
        <w:fldChar w:fldCharType="separate"/>
      </w:r>
      <w:r w:rsidR="000B2BA8">
        <w:rPr>
          <w:rFonts w:ascii="Times New Roman" w:hAnsi="Times New Roman" w:cs="Times New Roman"/>
          <w:noProof/>
          <w:sz w:val="20"/>
          <w:lang w:val="en-US"/>
        </w:rPr>
        <w:t>2</w:t>
      </w:r>
      <w:r w:rsidRPr="00412D02">
        <w:rPr>
          <w:rFonts w:ascii="Times New Roman" w:hAnsi="Times New Roman" w:cs="Times New Roman"/>
          <w:sz w:val="20"/>
        </w:rPr>
        <w:fldChar w:fldCharType="end"/>
      </w:r>
      <w:r w:rsidRPr="00412D02">
        <w:rPr>
          <w:rFonts w:ascii="Times New Roman" w:hAnsi="Times New Roman" w:cs="Times New Roman"/>
          <w:sz w:val="20"/>
          <w:lang w:val="en-US"/>
        </w:rPr>
        <w:t xml:space="preserve">: COVID-19 Daily hazards </w:t>
      </w:r>
      <w:r>
        <w:rPr>
          <w:rFonts w:ascii="Times New Roman" w:hAnsi="Times New Roman" w:cs="Times New Roman"/>
          <w:sz w:val="20"/>
          <w:lang w:val="en-US"/>
        </w:rPr>
        <w:t>by cohort, age and sex group</w:t>
      </w:r>
      <w:r w:rsidRPr="00412D02">
        <w:rPr>
          <w:rFonts w:ascii="Times New Roman" w:hAnsi="Times New Roman" w:cs="Times New Roman"/>
          <w:sz w:val="20"/>
          <w:lang w:val="en-US"/>
        </w:rPr>
        <w:t>.</w:t>
      </w:r>
      <w:r>
        <w:rPr>
          <w:rFonts w:ascii="Times New Roman" w:hAnsi="Times New Roman" w:cs="Times New Roman"/>
          <w:sz w:val="20"/>
          <w:lang w:val="en-US"/>
        </w:rPr>
        <w:t xml:space="preserve"> Source: Author´s own creation with information published by Mexico´s Ministry of Health.</w:t>
      </w:r>
    </w:p>
    <w:p w14:paraId="093F0F21" w14:textId="77777777" w:rsidR="00412D02" w:rsidRDefault="00412D02" w:rsidP="00412D02">
      <w:pPr>
        <w:pStyle w:val="Descripcin"/>
        <w:rPr>
          <w:rFonts w:ascii="Times New Roman" w:hAnsi="Times New Roman" w:cs="Times New Roman"/>
          <w:sz w:val="20"/>
          <w:lang w:val="en-US"/>
        </w:rPr>
      </w:pPr>
    </w:p>
    <w:p w14:paraId="53341338" w14:textId="77777777" w:rsidR="00412D02" w:rsidRPr="00412D02" w:rsidRDefault="00412D02" w:rsidP="00412D02">
      <w:pPr>
        <w:spacing w:line="360" w:lineRule="auto"/>
        <w:jc w:val="both"/>
        <w:rPr>
          <w:rFonts w:ascii="Times New Roman" w:hAnsi="Times New Roman" w:cs="Times New Roman"/>
          <w:sz w:val="24"/>
          <w:szCs w:val="24"/>
          <w:lang w:val="en-US"/>
        </w:rPr>
      </w:pPr>
      <w:r w:rsidRPr="00412D02">
        <w:rPr>
          <w:rFonts w:ascii="Times New Roman" w:hAnsi="Times New Roman" w:cs="Times New Roman"/>
          <w:sz w:val="24"/>
          <w:szCs w:val="24"/>
          <w:lang w:val="en-US"/>
        </w:rPr>
        <w:t>The results show us that the COVID-19 specific hazard practically represents the total hazard, since the daily background population mortality rates are near 0. The highest hazard is around day 10 for hospitalized people, while in the intubated cohort, the high hazard rates remain for more days, extending beyond 20 days for all age groups. For the hospitalized cohort hazard increases at higher ages and is systematically higher for Male sex. Practically all observed hazard decreases to the expected population mortality level after day 40.</w:t>
      </w:r>
    </w:p>
    <w:p w14:paraId="0FD227F5" w14:textId="77777777" w:rsidR="00E01353" w:rsidRPr="009A02BC" w:rsidRDefault="00412D02" w:rsidP="009A02BC">
      <w:pPr>
        <w:spacing w:line="360" w:lineRule="auto"/>
        <w:jc w:val="both"/>
        <w:rPr>
          <w:rFonts w:ascii="Times New Roman" w:hAnsi="Times New Roman" w:cs="Times New Roman"/>
          <w:sz w:val="24"/>
          <w:szCs w:val="24"/>
          <w:lang w:val="en-US"/>
        </w:rPr>
      </w:pPr>
      <w:r w:rsidRPr="00412D02">
        <w:rPr>
          <w:rFonts w:ascii="Times New Roman" w:hAnsi="Times New Roman" w:cs="Times New Roman"/>
          <w:sz w:val="24"/>
          <w:szCs w:val="24"/>
          <w:lang w:val="en-US"/>
        </w:rPr>
        <w:t>However, hazards are practically double for the intubated cohort. Also, the intubated cohort's hazards are very similar after 55 years, and the differences by sex are much less notable. The effect of COVID-19 does not disappear for the last age group, and even on day 60, the mortality levels are higher than expected.</w:t>
      </w:r>
    </w:p>
    <w:p w14:paraId="0C53A8F7" w14:textId="77777777" w:rsidR="00210EA6" w:rsidRDefault="00210EA6" w:rsidP="00EA56C2">
      <w:pPr>
        <w:spacing w:line="360" w:lineRule="auto"/>
        <w:jc w:val="both"/>
        <w:rPr>
          <w:rFonts w:ascii="Times New Roman" w:hAnsi="Times New Roman" w:cs="Times New Roman"/>
          <w:i/>
          <w:sz w:val="28"/>
          <w:szCs w:val="24"/>
          <w:lang w:val="en-US"/>
        </w:rPr>
      </w:pPr>
    </w:p>
    <w:p w14:paraId="0085BFBC" w14:textId="77777777" w:rsidR="00EA56C2" w:rsidRDefault="00EA56C2" w:rsidP="00EA56C2">
      <w:pPr>
        <w:spacing w:line="360" w:lineRule="auto"/>
        <w:jc w:val="both"/>
        <w:rPr>
          <w:rFonts w:ascii="Times New Roman" w:hAnsi="Times New Roman" w:cs="Times New Roman"/>
          <w:i/>
          <w:sz w:val="28"/>
          <w:szCs w:val="24"/>
          <w:lang w:val="en-US"/>
        </w:rPr>
      </w:pPr>
      <w:commentRangeStart w:id="27"/>
      <w:r w:rsidRPr="00412D02">
        <w:rPr>
          <w:rFonts w:ascii="Times New Roman" w:hAnsi="Times New Roman" w:cs="Times New Roman"/>
          <w:i/>
          <w:sz w:val="28"/>
          <w:szCs w:val="24"/>
          <w:lang w:val="en-US"/>
        </w:rPr>
        <w:t>Cost-effectiveness Analysis</w:t>
      </w:r>
      <w:commentRangeEnd w:id="27"/>
      <w:r w:rsidR="002103E0">
        <w:rPr>
          <w:rStyle w:val="Refdecomentario"/>
        </w:rPr>
        <w:commentReference w:id="27"/>
      </w:r>
    </w:p>
    <w:p w14:paraId="26194506" w14:textId="77777777" w:rsid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lastRenderedPageBreak/>
        <w:t>The cost-effectiveness analy</w:t>
      </w:r>
      <w:r w:rsidR="007404D0">
        <w:rPr>
          <w:rFonts w:ascii="Times New Roman" w:hAnsi="Times New Roman" w:cs="Times New Roman"/>
          <w:sz w:val="24"/>
          <w:szCs w:val="24"/>
          <w:lang w:val="en-US"/>
        </w:rPr>
        <w:t>s</w:t>
      </w:r>
      <w:r w:rsidRPr="00257290">
        <w:rPr>
          <w:rFonts w:ascii="Times New Roman" w:hAnsi="Times New Roman" w:cs="Times New Roman"/>
          <w:sz w:val="24"/>
          <w:szCs w:val="24"/>
          <w:lang w:val="en-US"/>
        </w:rPr>
        <w:t>es presented come after having carried out a probabilistic sensitivity analysis</w:t>
      </w:r>
      <w:r>
        <w:rPr>
          <w:rFonts w:ascii="Times New Roman" w:hAnsi="Times New Roman" w:cs="Times New Roman"/>
          <w:sz w:val="24"/>
          <w:szCs w:val="24"/>
          <w:lang w:val="en-US"/>
        </w:rPr>
        <w:t xml:space="preserve"> with 1,000 sets of parameters. The distribution of parameters is in the supplemental material.</w:t>
      </w:r>
    </w:p>
    <w:p w14:paraId="3279B3B9" w14:textId="77777777" w:rsidR="00395A7F" w:rsidRPr="008912C4" w:rsidRDefault="00395A7F" w:rsidP="00395A7F">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t>Pending: Edition and a more detailed description</w:t>
      </w:r>
    </w:p>
    <w:p w14:paraId="01F09C8F" w14:textId="77777777" w:rsidR="00395A7F" w:rsidRPr="00257290" w:rsidRDefault="00395A7F" w:rsidP="00257290">
      <w:pPr>
        <w:spacing w:line="360" w:lineRule="auto"/>
        <w:jc w:val="both"/>
        <w:rPr>
          <w:rFonts w:ascii="Times New Roman" w:hAnsi="Times New Roman" w:cs="Times New Roman"/>
          <w:sz w:val="24"/>
          <w:szCs w:val="24"/>
          <w:lang w:val="en-US"/>
        </w:rPr>
      </w:pPr>
    </w:p>
    <w:p w14:paraId="06B2DBB4" w14:textId="77777777" w:rsidR="004A2029" w:rsidRDefault="004A2029" w:rsidP="004A2029">
      <w:pPr>
        <w:spacing w:line="276" w:lineRule="auto"/>
        <w:rPr>
          <w:rFonts w:ascii="Times New Roman" w:hAnsi="Times New Roman" w:cs="Times New Roman"/>
          <w:i/>
          <w:sz w:val="24"/>
          <w:szCs w:val="24"/>
          <w:lang w:val="en-US"/>
        </w:rPr>
      </w:pPr>
      <w:r w:rsidRPr="004A2029">
        <w:rPr>
          <w:rFonts w:ascii="Times New Roman" w:hAnsi="Times New Roman" w:cs="Times New Roman"/>
          <w:i/>
          <w:sz w:val="24"/>
          <w:szCs w:val="24"/>
          <w:lang w:val="en-US"/>
        </w:rPr>
        <w:t>Hospitalized cohort</w:t>
      </w:r>
    </w:p>
    <w:p w14:paraId="16A337A3" w14:textId="77777777" w:rsidR="00257290" w:rsidRP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 xml:space="preserve">If no treatment is applied, the expected life years are </w:t>
      </w:r>
      <w:r>
        <w:rPr>
          <w:rFonts w:ascii="Times New Roman" w:hAnsi="Times New Roman" w:cs="Times New Roman"/>
          <w:sz w:val="24"/>
          <w:szCs w:val="24"/>
          <w:lang w:val="en-US"/>
        </w:rPr>
        <w:t>7.54</w:t>
      </w:r>
      <w:r w:rsidRPr="00257290">
        <w:rPr>
          <w:rFonts w:ascii="Times New Roman" w:hAnsi="Times New Roman" w:cs="Times New Roman"/>
          <w:sz w:val="24"/>
          <w:szCs w:val="24"/>
          <w:lang w:val="en-US"/>
        </w:rPr>
        <w:t xml:space="preserve">. When the population is treated with Baricitinib and Remdesivir is applied, the expected life years gained are </w:t>
      </w:r>
      <w:r>
        <w:rPr>
          <w:rFonts w:ascii="Times New Roman" w:hAnsi="Times New Roman" w:cs="Times New Roman"/>
          <w:sz w:val="24"/>
          <w:szCs w:val="24"/>
          <w:lang w:val="en-US"/>
        </w:rPr>
        <w:t>2.08</w:t>
      </w:r>
      <w:r w:rsidRPr="0025729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tbl>
      <w:tblPr>
        <w:tblW w:w="8780" w:type="dxa"/>
        <w:tblCellMar>
          <w:left w:w="70" w:type="dxa"/>
          <w:right w:w="70" w:type="dxa"/>
        </w:tblCellMar>
        <w:tblLook w:val="04A0" w:firstRow="1" w:lastRow="0" w:firstColumn="1" w:lastColumn="0" w:noHBand="0" w:noVBand="1"/>
      </w:tblPr>
      <w:tblGrid>
        <w:gridCol w:w="2480"/>
        <w:gridCol w:w="1340"/>
        <w:gridCol w:w="1240"/>
        <w:gridCol w:w="1240"/>
        <w:gridCol w:w="1240"/>
        <w:gridCol w:w="1240"/>
      </w:tblGrid>
      <w:tr w:rsidR="00257290" w:rsidRPr="00257290" w14:paraId="4CBB31AE" w14:textId="77777777" w:rsidTr="00257290">
        <w:trPr>
          <w:trHeight w:val="300"/>
        </w:trPr>
        <w:tc>
          <w:tcPr>
            <w:tcW w:w="878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E9A33A0" w14:textId="77777777" w:rsidR="00257290" w:rsidRPr="00257290" w:rsidRDefault="00257290" w:rsidP="00257290">
            <w:pPr>
              <w:spacing w:after="0" w:line="240" w:lineRule="auto"/>
              <w:jc w:val="center"/>
              <w:rPr>
                <w:rFonts w:ascii="Times New Roman" w:eastAsia="Times New Roman" w:hAnsi="Times New Roman" w:cs="Times New Roman"/>
                <w:b/>
                <w:bCs/>
                <w:color w:val="000000"/>
                <w:lang w:eastAsia="es-MX"/>
              </w:rPr>
            </w:pPr>
            <w:r w:rsidRPr="00257290">
              <w:rPr>
                <w:rFonts w:ascii="Times New Roman" w:eastAsia="Times New Roman" w:hAnsi="Times New Roman" w:cs="Times New Roman"/>
                <w:b/>
                <w:bCs/>
                <w:color w:val="000000"/>
                <w:lang w:eastAsia="es-MX"/>
              </w:rPr>
              <w:t>Cost</w:t>
            </w:r>
            <w:r>
              <w:rPr>
                <w:rFonts w:ascii="Times New Roman" w:eastAsia="Times New Roman" w:hAnsi="Times New Roman" w:cs="Times New Roman"/>
                <w:b/>
                <w:bCs/>
                <w:color w:val="000000"/>
                <w:lang w:eastAsia="es-MX"/>
              </w:rPr>
              <w:t>-</w:t>
            </w:r>
            <w:proofErr w:type="spellStart"/>
            <w:r w:rsidRPr="00257290">
              <w:rPr>
                <w:rFonts w:ascii="Times New Roman" w:eastAsia="Times New Roman" w:hAnsi="Times New Roman" w:cs="Times New Roman"/>
                <w:b/>
                <w:bCs/>
                <w:color w:val="000000"/>
                <w:lang w:eastAsia="es-MX"/>
              </w:rPr>
              <w:t>Effectiveness</w:t>
            </w:r>
            <w:proofErr w:type="spellEnd"/>
            <w:r w:rsidRPr="00257290">
              <w:rPr>
                <w:rFonts w:ascii="Times New Roman" w:eastAsia="Times New Roman" w:hAnsi="Times New Roman" w:cs="Times New Roman"/>
                <w:b/>
                <w:bCs/>
                <w:color w:val="000000"/>
                <w:lang w:eastAsia="es-MX"/>
              </w:rPr>
              <w:t xml:space="preserve"> </w:t>
            </w:r>
            <w:proofErr w:type="spellStart"/>
            <w:r w:rsidRPr="00257290">
              <w:rPr>
                <w:rFonts w:ascii="Times New Roman" w:eastAsia="Times New Roman" w:hAnsi="Times New Roman" w:cs="Times New Roman"/>
                <w:b/>
                <w:bCs/>
                <w:color w:val="000000"/>
                <w:lang w:eastAsia="es-MX"/>
              </w:rPr>
              <w:t>Analysis</w:t>
            </w:r>
            <w:proofErr w:type="spellEnd"/>
            <w:r w:rsidRPr="00257290">
              <w:rPr>
                <w:rFonts w:ascii="Times New Roman" w:eastAsia="Times New Roman" w:hAnsi="Times New Roman" w:cs="Times New Roman"/>
                <w:b/>
                <w:bCs/>
                <w:color w:val="000000"/>
                <w:lang w:eastAsia="es-MX"/>
              </w:rPr>
              <w:t xml:space="preserve">: </w:t>
            </w:r>
            <w:proofErr w:type="spellStart"/>
            <w:r w:rsidRPr="00257290">
              <w:rPr>
                <w:rFonts w:ascii="Times New Roman" w:eastAsia="Times New Roman" w:hAnsi="Times New Roman" w:cs="Times New Roman"/>
                <w:b/>
                <w:bCs/>
                <w:color w:val="000000"/>
                <w:lang w:eastAsia="es-MX"/>
              </w:rPr>
              <w:t>Hospitalized</w:t>
            </w:r>
            <w:proofErr w:type="spellEnd"/>
          </w:p>
        </w:tc>
      </w:tr>
      <w:tr w:rsidR="00257290" w:rsidRPr="00257290" w14:paraId="7223AC09" w14:textId="77777777" w:rsidTr="00257290">
        <w:trPr>
          <w:trHeight w:val="588"/>
        </w:trPr>
        <w:tc>
          <w:tcPr>
            <w:tcW w:w="2480" w:type="dxa"/>
            <w:tcBorders>
              <w:top w:val="nil"/>
              <w:left w:val="single" w:sz="8" w:space="0" w:color="auto"/>
              <w:bottom w:val="single" w:sz="8" w:space="0" w:color="auto"/>
              <w:right w:val="nil"/>
            </w:tcBorders>
            <w:shd w:val="clear" w:color="auto" w:fill="auto"/>
            <w:vAlign w:val="center"/>
            <w:hideMark/>
          </w:tcPr>
          <w:p w14:paraId="446DAEA9"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Strategy</w:t>
            </w:r>
          </w:p>
        </w:tc>
        <w:tc>
          <w:tcPr>
            <w:tcW w:w="1340" w:type="dxa"/>
            <w:tcBorders>
              <w:top w:val="nil"/>
              <w:left w:val="nil"/>
              <w:bottom w:val="single" w:sz="8" w:space="0" w:color="auto"/>
              <w:right w:val="nil"/>
            </w:tcBorders>
            <w:shd w:val="clear" w:color="auto" w:fill="auto"/>
            <w:vAlign w:val="center"/>
            <w:hideMark/>
          </w:tcPr>
          <w:p w14:paraId="3ED26A0D"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commentRangeStart w:id="28"/>
            <w:r w:rsidRPr="00257290">
              <w:rPr>
                <w:rFonts w:ascii="Times New Roman" w:eastAsia="Times New Roman" w:hAnsi="Times New Roman" w:cs="Times New Roman"/>
                <w:color w:val="000000"/>
                <w:sz w:val="20"/>
                <w:szCs w:val="20"/>
                <w:lang w:eastAsia="es-MX"/>
              </w:rPr>
              <w:t>Cost</w:t>
            </w:r>
            <w:commentRangeEnd w:id="28"/>
            <w:r w:rsidR="005B2D8B">
              <w:rPr>
                <w:rStyle w:val="Refdecomentario"/>
              </w:rPr>
              <w:commentReference w:id="28"/>
            </w:r>
          </w:p>
        </w:tc>
        <w:tc>
          <w:tcPr>
            <w:tcW w:w="1240" w:type="dxa"/>
            <w:tcBorders>
              <w:top w:val="nil"/>
              <w:left w:val="nil"/>
              <w:bottom w:val="single" w:sz="8" w:space="0" w:color="auto"/>
              <w:right w:val="nil"/>
            </w:tcBorders>
            <w:shd w:val="clear" w:color="auto" w:fill="auto"/>
            <w:vAlign w:val="center"/>
            <w:hideMark/>
          </w:tcPr>
          <w:p w14:paraId="293B5AB4"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Effect</w:t>
            </w:r>
          </w:p>
        </w:tc>
        <w:tc>
          <w:tcPr>
            <w:tcW w:w="1240" w:type="dxa"/>
            <w:tcBorders>
              <w:top w:val="nil"/>
              <w:left w:val="nil"/>
              <w:bottom w:val="single" w:sz="8" w:space="0" w:color="auto"/>
              <w:right w:val="nil"/>
            </w:tcBorders>
            <w:shd w:val="clear" w:color="auto" w:fill="auto"/>
            <w:vAlign w:val="center"/>
            <w:hideMark/>
          </w:tcPr>
          <w:p w14:paraId="65136708"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Incremental Cost</w:t>
            </w:r>
          </w:p>
        </w:tc>
        <w:tc>
          <w:tcPr>
            <w:tcW w:w="1240" w:type="dxa"/>
            <w:tcBorders>
              <w:top w:val="nil"/>
              <w:left w:val="nil"/>
              <w:bottom w:val="single" w:sz="8" w:space="0" w:color="auto"/>
              <w:right w:val="nil"/>
            </w:tcBorders>
            <w:shd w:val="clear" w:color="auto" w:fill="auto"/>
            <w:vAlign w:val="center"/>
            <w:hideMark/>
          </w:tcPr>
          <w:p w14:paraId="34648E3A"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Incremental Effect</w:t>
            </w:r>
          </w:p>
        </w:tc>
        <w:tc>
          <w:tcPr>
            <w:tcW w:w="1240" w:type="dxa"/>
            <w:tcBorders>
              <w:top w:val="nil"/>
              <w:left w:val="nil"/>
              <w:bottom w:val="single" w:sz="8" w:space="0" w:color="auto"/>
              <w:right w:val="single" w:sz="8" w:space="0" w:color="auto"/>
            </w:tcBorders>
            <w:shd w:val="clear" w:color="auto" w:fill="auto"/>
            <w:vAlign w:val="center"/>
            <w:hideMark/>
          </w:tcPr>
          <w:p w14:paraId="10B10544"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ICER</w:t>
            </w:r>
          </w:p>
        </w:tc>
      </w:tr>
      <w:tr w:rsidR="00257290" w:rsidRPr="00257290" w14:paraId="6B4ED38F" w14:textId="77777777" w:rsidTr="00257290">
        <w:trPr>
          <w:trHeight w:val="288"/>
        </w:trPr>
        <w:tc>
          <w:tcPr>
            <w:tcW w:w="2480" w:type="dxa"/>
            <w:tcBorders>
              <w:top w:val="nil"/>
              <w:left w:val="single" w:sz="8" w:space="0" w:color="auto"/>
              <w:bottom w:val="nil"/>
              <w:right w:val="nil"/>
            </w:tcBorders>
            <w:shd w:val="clear" w:color="auto" w:fill="auto"/>
            <w:noWrap/>
            <w:vAlign w:val="bottom"/>
            <w:hideMark/>
          </w:tcPr>
          <w:p w14:paraId="5D8BC729" w14:textId="77777777" w:rsidR="00257290" w:rsidRPr="00257290" w:rsidRDefault="00257290" w:rsidP="00257290">
            <w:pPr>
              <w:spacing w:after="0" w:line="240" w:lineRule="auto"/>
              <w:jc w:val="center"/>
              <w:rPr>
                <w:rFonts w:ascii="Times New Roman" w:eastAsia="Times New Roman" w:hAnsi="Times New Roman" w:cs="Times New Roman"/>
                <w:i/>
                <w:iCs/>
                <w:color w:val="000000"/>
                <w:sz w:val="20"/>
                <w:szCs w:val="20"/>
                <w:lang w:eastAsia="es-MX"/>
              </w:rPr>
            </w:pPr>
            <w:r w:rsidRPr="00257290">
              <w:rPr>
                <w:rFonts w:ascii="Times New Roman" w:eastAsia="Times New Roman" w:hAnsi="Times New Roman" w:cs="Times New Roman"/>
                <w:i/>
                <w:iCs/>
                <w:color w:val="000000"/>
                <w:sz w:val="20"/>
                <w:szCs w:val="20"/>
                <w:lang w:eastAsia="es-MX"/>
              </w:rPr>
              <w:t>No Treatment</w:t>
            </w:r>
          </w:p>
        </w:tc>
        <w:tc>
          <w:tcPr>
            <w:tcW w:w="1340" w:type="dxa"/>
            <w:tcBorders>
              <w:top w:val="nil"/>
              <w:left w:val="nil"/>
              <w:bottom w:val="nil"/>
              <w:right w:val="nil"/>
            </w:tcBorders>
            <w:shd w:val="clear" w:color="auto" w:fill="auto"/>
            <w:noWrap/>
            <w:vAlign w:val="center"/>
            <w:hideMark/>
          </w:tcPr>
          <w:p w14:paraId="56644D54"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$317,932.60</w:t>
            </w:r>
          </w:p>
        </w:tc>
        <w:tc>
          <w:tcPr>
            <w:tcW w:w="1240" w:type="dxa"/>
            <w:tcBorders>
              <w:top w:val="nil"/>
              <w:left w:val="nil"/>
              <w:bottom w:val="nil"/>
              <w:right w:val="nil"/>
            </w:tcBorders>
            <w:shd w:val="clear" w:color="auto" w:fill="auto"/>
            <w:noWrap/>
            <w:vAlign w:val="bottom"/>
            <w:hideMark/>
          </w:tcPr>
          <w:p w14:paraId="60F77CC2"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7.542261</w:t>
            </w:r>
          </w:p>
        </w:tc>
        <w:tc>
          <w:tcPr>
            <w:tcW w:w="1240" w:type="dxa"/>
            <w:tcBorders>
              <w:top w:val="nil"/>
              <w:left w:val="nil"/>
              <w:bottom w:val="nil"/>
              <w:right w:val="nil"/>
            </w:tcBorders>
            <w:shd w:val="clear" w:color="auto" w:fill="auto"/>
            <w:noWrap/>
            <w:vAlign w:val="bottom"/>
            <w:hideMark/>
          </w:tcPr>
          <w:p w14:paraId="117A183D"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c>
          <w:tcPr>
            <w:tcW w:w="1240" w:type="dxa"/>
            <w:tcBorders>
              <w:top w:val="nil"/>
              <w:left w:val="nil"/>
              <w:bottom w:val="nil"/>
              <w:right w:val="nil"/>
            </w:tcBorders>
            <w:shd w:val="clear" w:color="auto" w:fill="auto"/>
            <w:noWrap/>
            <w:vAlign w:val="bottom"/>
            <w:hideMark/>
          </w:tcPr>
          <w:p w14:paraId="14009602"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c>
          <w:tcPr>
            <w:tcW w:w="1240" w:type="dxa"/>
            <w:tcBorders>
              <w:top w:val="nil"/>
              <w:left w:val="nil"/>
              <w:bottom w:val="nil"/>
              <w:right w:val="single" w:sz="8" w:space="0" w:color="auto"/>
            </w:tcBorders>
            <w:shd w:val="clear" w:color="auto" w:fill="auto"/>
            <w:noWrap/>
            <w:vAlign w:val="bottom"/>
            <w:hideMark/>
          </w:tcPr>
          <w:p w14:paraId="758786E4"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r>
      <w:tr w:rsidR="00257290" w:rsidRPr="00257290" w14:paraId="2617470A" w14:textId="77777777" w:rsidTr="00257290">
        <w:trPr>
          <w:trHeight w:val="300"/>
        </w:trPr>
        <w:tc>
          <w:tcPr>
            <w:tcW w:w="2480" w:type="dxa"/>
            <w:tcBorders>
              <w:top w:val="nil"/>
              <w:left w:val="single" w:sz="8" w:space="0" w:color="auto"/>
              <w:bottom w:val="nil"/>
              <w:right w:val="nil"/>
            </w:tcBorders>
            <w:shd w:val="clear" w:color="auto" w:fill="auto"/>
            <w:noWrap/>
            <w:vAlign w:val="bottom"/>
            <w:hideMark/>
          </w:tcPr>
          <w:p w14:paraId="4A17032B" w14:textId="77777777" w:rsidR="00257290" w:rsidRPr="00257290" w:rsidRDefault="00257290" w:rsidP="00257290">
            <w:pPr>
              <w:spacing w:after="0" w:line="240" w:lineRule="auto"/>
              <w:jc w:val="center"/>
              <w:rPr>
                <w:rFonts w:ascii="Times New Roman" w:eastAsia="Times New Roman" w:hAnsi="Times New Roman" w:cs="Times New Roman"/>
                <w:i/>
                <w:iCs/>
                <w:color w:val="000000"/>
                <w:sz w:val="20"/>
                <w:szCs w:val="20"/>
                <w:lang w:eastAsia="es-MX"/>
              </w:rPr>
            </w:pPr>
            <w:r w:rsidRPr="00257290">
              <w:rPr>
                <w:rFonts w:ascii="Times New Roman" w:eastAsia="Times New Roman" w:hAnsi="Times New Roman" w:cs="Times New Roman"/>
                <w:i/>
                <w:iCs/>
                <w:color w:val="000000"/>
                <w:sz w:val="20"/>
                <w:szCs w:val="20"/>
                <w:lang w:eastAsia="es-MX"/>
              </w:rPr>
              <w:t>Remdesivir and Baricitinib</w:t>
            </w:r>
          </w:p>
        </w:tc>
        <w:tc>
          <w:tcPr>
            <w:tcW w:w="1340" w:type="dxa"/>
            <w:tcBorders>
              <w:top w:val="nil"/>
              <w:left w:val="nil"/>
              <w:bottom w:val="nil"/>
              <w:right w:val="nil"/>
            </w:tcBorders>
            <w:shd w:val="clear" w:color="auto" w:fill="auto"/>
            <w:noWrap/>
            <w:vAlign w:val="center"/>
            <w:hideMark/>
          </w:tcPr>
          <w:p w14:paraId="6FE169F3"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$488,107.00</w:t>
            </w:r>
          </w:p>
        </w:tc>
        <w:tc>
          <w:tcPr>
            <w:tcW w:w="1240" w:type="dxa"/>
            <w:tcBorders>
              <w:top w:val="nil"/>
              <w:left w:val="nil"/>
              <w:bottom w:val="nil"/>
              <w:right w:val="nil"/>
            </w:tcBorders>
            <w:shd w:val="clear" w:color="auto" w:fill="auto"/>
            <w:noWrap/>
            <w:vAlign w:val="bottom"/>
            <w:hideMark/>
          </w:tcPr>
          <w:p w14:paraId="35AA8D9B"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9.629469</w:t>
            </w:r>
          </w:p>
        </w:tc>
        <w:tc>
          <w:tcPr>
            <w:tcW w:w="1240" w:type="dxa"/>
            <w:tcBorders>
              <w:top w:val="nil"/>
              <w:left w:val="nil"/>
              <w:bottom w:val="nil"/>
              <w:right w:val="nil"/>
            </w:tcBorders>
            <w:shd w:val="clear" w:color="auto" w:fill="auto"/>
            <w:noWrap/>
            <w:vAlign w:val="bottom"/>
            <w:hideMark/>
          </w:tcPr>
          <w:p w14:paraId="6B0756BC"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$170,174.40</w:t>
            </w:r>
          </w:p>
        </w:tc>
        <w:tc>
          <w:tcPr>
            <w:tcW w:w="1240" w:type="dxa"/>
            <w:tcBorders>
              <w:top w:val="nil"/>
              <w:left w:val="nil"/>
              <w:bottom w:val="nil"/>
              <w:right w:val="nil"/>
            </w:tcBorders>
            <w:shd w:val="clear" w:color="auto" w:fill="auto"/>
            <w:noWrap/>
            <w:vAlign w:val="bottom"/>
            <w:hideMark/>
          </w:tcPr>
          <w:p w14:paraId="13976BED"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2.087208</w:t>
            </w:r>
          </w:p>
        </w:tc>
        <w:tc>
          <w:tcPr>
            <w:tcW w:w="1240" w:type="dxa"/>
            <w:tcBorders>
              <w:top w:val="nil"/>
              <w:left w:val="nil"/>
              <w:bottom w:val="nil"/>
              <w:right w:val="nil"/>
            </w:tcBorders>
            <w:shd w:val="clear" w:color="auto" w:fill="auto"/>
            <w:noWrap/>
            <w:vAlign w:val="bottom"/>
            <w:hideMark/>
          </w:tcPr>
          <w:p w14:paraId="33141FDE" w14:textId="12232ACB" w:rsidR="00257290" w:rsidRPr="00257290" w:rsidRDefault="005B2D8B" w:rsidP="00257290">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r w:rsidR="00257290" w:rsidRPr="00257290">
              <w:rPr>
                <w:rFonts w:ascii="Times New Roman" w:eastAsia="Times New Roman" w:hAnsi="Times New Roman" w:cs="Times New Roman"/>
                <w:color w:val="000000"/>
                <w:sz w:val="20"/>
                <w:szCs w:val="20"/>
                <w:lang w:eastAsia="es-MX"/>
              </w:rPr>
              <w:t>81</w:t>
            </w:r>
            <w:r>
              <w:rPr>
                <w:rFonts w:ascii="Times New Roman" w:eastAsia="Times New Roman" w:hAnsi="Times New Roman" w:cs="Times New Roman"/>
                <w:color w:val="000000"/>
                <w:sz w:val="20"/>
                <w:szCs w:val="20"/>
                <w:lang w:eastAsia="es-MX"/>
              </w:rPr>
              <w:t>,</w:t>
            </w:r>
            <w:r w:rsidR="00257290" w:rsidRPr="00257290">
              <w:rPr>
                <w:rFonts w:ascii="Times New Roman" w:eastAsia="Times New Roman" w:hAnsi="Times New Roman" w:cs="Times New Roman"/>
                <w:color w:val="000000"/>
                <w:sz w:val="20"/>
                <w:szCs w:val="20"/>
                <w:lang w:eastAsia="es-MX"/>
              </w:rPr>
              <w:t>532.0754</w:t>
            </w:r>
          </w:p>
        </w:tc>
      </w:tr>
      <w:tr w:rsidR="00257290" w:rsidRPr="00257290" w14:paraId="7745C62C" w14:textId="77777777" w:rsidTr="00257290">
        <w:trPr>
          <w:trHeight w:val="300"/>
        </w:trPr>
        <w:tc>
          <w:tcPr>
            <w:tcW w:w="2480" w:type="dxa"/>
            <w:tcBorders>
              <w:top w:val="nil"/>
              <w:left w:val="single" w:sz="8" w:space="0" w:color="auto"/>
              <w:bottom w:val="single" w:sz="8" w:space="0" w:color="auto"/>
              <w:right w:val="nil"/>
            </w:tcBorders>
            <w:shd w:val="clear" w:color="auto" w:fill="auto"/>
            <w:noWrap/>
            <w:vAlign w:val="bottom"/>
            <w:hideMark/>
          </w:tcPr>
          <w:p w14:paraId="660D17BB" w14:textId="77777777" w:rsidR="00257290" w:rsidRPr="00257290" w:rsidRDefault="00257290" w:rsidP="00257290">
            <w:pPr>
              <w:spacing w:after="0" w:line="240" w:lineRule="auto"/>
              <w:jc w:val="center"/>
              <w:rPr>
                <w:rFonts w:ascii="Times New Roman" w:eastAsia="Times New Roman" w:hAnsi="Times New Roman" w:cs="Times New Roman"/>
                <w:i/>
                <w:iCs/>
                <w:color w:val="000000"/>
                <w:sz w:val="20"/>
                <w:szCs w:val="20"/>
                <w:lang w:eastAsia="es-MX"/>
              </w:rPr>
            </w:pPr>
            <w:r w:rsidRPr="00257290">
              <w:rPr>
                <w:rFonts w:ascii="Times New Roman" w:eastAsia="Times New Roman" w:hAnsi="Times New Roman" w:cs="Times New Roman"/>
                <w:i/>
                <w:iCs/>
                <w:color w:val="000000"/>
                <w:sz w:val="20"/>
                <w:szCs w:val="20"/>
                <w:lang w:eastAsia="es-MX"/>
              </w:rPr>
              <w:t>Remdesivir</w:t>
            </w:r>
          </w:p>
        </w:tc>
        <w:tc>
          <w:tcPr>
            <w:tcW w:w="1340" w:type="dxa"/>
            <w:tcBorders>
              <w:top w:val="nil"/>
              <w:left w:val="nil"/>
              <w:bottom w:val="single" w:sz="8" w:space="0" w:color="auto"/>
              <w:right w:val="nil"/>
            </w:tcBorders>
            <w:shd w:val="clear" w:color="auto" w:fill="auto"/>
            <w:noWrap/>
            <w:vAlign w:val="center"/>
            <w:hideMark/>
          </w:tcPr>
          <w:p w14:paraId="1F545D9E"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$406,372.00</w:t>
            </w:r>
          </w:p>
        </w:tc>
        <w:tc>
          <w:tcPr>
            <w:tcW w:w="1240" w:type="dxa"/>
            <w:tcBorders>
              <w:top w:val="nil"/>
              <w:left w:val="nil"/>
              <w:bottom w:val="single" w:sz="8" w:space="0" w:color="auto"/>
              <w:right w:val="nil"/>
            </w:tcBorders>
            <w:shd w:val="clear" w:color="auto" w:fill="auto"/>
            <w:noWrap/>
            <w:vAlign w:val="bottom"/>
            <w:hideMark/>
          </w:tcPr>
          <w:p w14:paraId="02983378"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8.548145</w:t>
            </w:r>
          </w:p>
        </w:tc>
        <w:tc>
          <w:tcPr>
            <w:tcW w:w="1240" w:type="dxa"/>
            <w:tcBorders>
              <w:top w:val="nil"/>
              <w:left w:val="nil"/>
              <w:bottom w:val="single" w:sz="8" w:space="0" w:color="auto"/>
              <w:right w:val="nil"/>
            </w:tcBorders>
            <w:shd w:val="clear" w:color="auto" w:fill="auto"/>
            <w:noWrap/>
            <w:vAlign w:val="bottom"/>
            <w:hideMark/>
          </w:tcPr>
          <w:p w14:paraId="23FB377F"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c>
          <w:tcPr>
            <w:tcW w:w="1240" w:type="dxa"/>
            <w:tcBorders>
              <w:top w:val="nil"/>
              <w:left w:val="nil"/>
              <w:bottom w:val="single" w:sz="8" w:space="0" w:color="auto"/>
              <w:right w:val="nil"/>
            </w:tcBorders>
            <w:shd w:val="clear" w:color="auto" w:fill="auto"/>
            <w:noWrap/>
            <w:vAlign w:val="bottom"/>
            <w:hideMark/>
          </w:tcPr>
          <w:p w14:paraId="778CBFC1"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c>
          <w:tcPr>
            <w:tcW w:w="1240" w:type="dxa"/>
            <w:tcBorders>
              <w:top w:val="nil"/>
              <w:left w:val="nil"/>
              <w:bottom w:val="single" w:sz="8" w:space="0" w:color="auto"/>
              <w:right w:val="single" w:sz="8" w:space="0" w:color="auto"/>
            </w:tcBorders>
            <w:shd w:val="clear" w:color="auto" w:fill="auto"/>
            <w:noWrap/>
            <w:vAlign w:val="bottom"/>
            <w:hideMark/>
          </w:tcPr>
          <w:p w14:paraId="6DA53DEE" w14:textId="77777777" w:rsidR="00257290" w:rsidRPr="00257290" w:rsidRDefault="00257290" w:rsidP="00F1523D">
            <w:pPr>
              <w:keepNext/>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r>
    </w:tbl>
    <w:p w14:paraId="4AD089C8" w14:textId="77777777" w:rsidR="00257290" w:rsidRPr="008912C4" w:rsidRDefault="00F1523D" w:rsidP="00F1523D">
      <w:pPr>
        <w:pStyle w:val="Descripcin"/>
        <w:jc w:val="center"/>
        <w:rPr>
          <w:rFonts w:ascii="Times New Roman" w:hAnsi="Times New Roman" w:cs="Times New Roman"/>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3</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ICERs of the three </w:t>
      </w:r>
      <w:r w:rsidR="008912C4" w:rsidRPr="008912C4">
        <w:rPr>
          <w:rFonts w:ascii="Times New Roman" w:hAnsi="Times New Roman" w:cs="Times New Roman"/>
          <w:sz w:val="20"/>
          <w:lang w:val="en-US"/>
        </w:rPr>
        <w:t>different</w:t>
      </w:r>
      <w:r w:rsidRPr="008912C4">
        <w:rPr>
          <w:rFonts w:ascii="Times New Roman" w:hAnsi="Times New Roman" w:cs="Times New Roman"/>
          <w:sz w:val="20"/>
          <w:lang w:val="en-US"/>
        </w:rPr>
        <w:t xml:space="preserve"> strategies for the hospitalized cohort</w:t>
      </w:r>
    </w:p>
    <w:p w14:paraId="3D42AAFA" w14:textId="77777777" w:rsidR="00F1523D" w:rsidRDefault="00F1523D" w:rsidP="00257290">
      <w:pPr>
        <w:spacing w:line="360" w:lineRule="auto"/>
        <w:jc w:val="both"/>
        <w:rPr>
          <w:rFonts w:ascii="Times New Roman" w:hAnsi="Times New Roman" w:cs="Times New Roman"/>
          <w:sz w:val="24"/>
          <w:szCs w:val="24"/>
          <w:lang w:val="en-US"/>
        </w:rPr>
      </w:pPr>
    </w:p>
    <w:p w14:paraId="41A6132F" w14:textId="77777777" w:rsid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The results only display</w:t>
      </w:r>
      <w:r>
        <w:rPr>
          <w:rFonts w:ascii="Times New Roman" w:hAnsi="Times New Roman" w:cs="Times New Roman"/>
          <w:sz w:val="24"/>
          <w:szCs w:val="24"/>
          <w:lang w:val="en-US"/>
        </w:rPr>
        <w:t xml:space="preserve"> incremental costs, effects and ICER´s for the</w:t>
      </w:r>
      <w:r w:rsidRPr="00257290">
        <w:rPr>
          <w:rFonts w:ascii="Times New Roman" w:hAnsi="Times New Roman" w:cs="Times New Roman"/>
          <w:sz w:val="24"/>
          <w:szCs w:val="24"/>
          <w:lang w:val="en-US"/>
        </w:rPr>
        <w:t xml:space="preserve"> “No treatment” and “Remdesivir and Baricitinib”</w:t>
      </w:r>
      <w:r>
        <w:rPr>
          <w:rFonts w:ascii="Times New Roman" w:hAnsi="Times New Roman" w:cs="Times New Roman"/>
          <w:sz w:val="24"/>
          <w:szCs w:val="24"/>
          <w:lang w:val="en-US"/>
        </w:rPr>
        <w:t xml:space="preserve"> strategies</w:t>
      </w:r>
      <w:r w:rsidRPr="00257290">
        <w:rPr>
          <w:rFonts w:ascii="Times New Roman" w:hAnsi="Times New Roman" w:cs="Times New Roman"/>
          <w:sz w:val="24"/>
          <w:szCs w:val="24"/>
          <w:lang w:val="en-US"/>
        </w:rPr>
        <w:t xml:space="preserve"> because “Remdesivir” is a weakly dominated strategy as can be seen in the efficient frontier, which implies that the “Remdesivir and Baricitinib” strategy is always chosen if the willingness to pay increases </w:t>
      </w:r>
      <w:commentRangeStart w:id="29"/>
      <w:r w:rsidRPr="00257290">
        <w:rPr>
          <w:rFonts w:ascii="Times New Roman" w:hAnsi="Times New Roman" w:cs="Times New Roman"/>
          <w:sz w:val="24"/>
          <w:szCs w:val="24"/>
          <w:lang w:val="en-US"/>
        </w:rPr>
        <w:t>above the “No treatment” limit.</w:t>
      </w:r>
      <w:commentRangeEnd w:id="29"/>
      <w:r w:rsidR="0054334C">
        <w:rPr>
          <w:rStyle w:val="Refdecomentario"/>
        </w:rPr>
        <w:commentReference w:id="29"/>
      </w:r>
    </w:p>
    <w:p w14:paraId="1B3ACE2A" w14:textId="77777777" w:rsidR="00F1523D" w:rsidRDefault="005C3824" w:rsidP="00F1523D">
      <w:pPr>
        <w:keepNext/>
        <w:spacing w:line="360" w:lineRule="auto"/>
        <w:jc w:val="center"/>
      </w:pPr>
      <w:r>
        <w:rPr>
          <w:noProof/>
        </w:rPr>
        <w:lastRenderedPageBreak/>
        <w:drawing>
          <wp:inline distT="0" distB="0" distL="0" distR="0" wp14:anchorId="13F75887" wp14:editId="130BED6A">
            <wp:extent cx="3851149" cy="27508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8099" cy="2762927"/>
                    </a:xfrm>
                    <a:prstGeom prst="rect">
                      <a:avLst/>
                    </a:prstGeom>
                    <a:noFill/>
                    <a:ln>
                      <a:noFill/>
                    </a:ln>
                  </pic:spPr>
                </pic:pic>
              </a:graphicData>
            </a:graphic>
          </wp:inline>
        </w:drawing>
      </w:r>
    </w:p>
    <w:p w14:paraId="3A03DDCD" w14:textId="77777777" w:rsidR="009A02BC" w:rsidRPr="008912C4" w:rsidRDefault="00F1523D" w:rsidP="00F1523D">
      <w:pPr>
        <w:pStyle w:val="Descripcin"/>
        <w:jc w:val="center"/>
        <w:rPr>
          <w:rFonts w:ascii="Times New Roman" w:hAnsi="Times New Roman" w:cs="Times New Roman"/>
          <w:szCs w:val="24"/>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4</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Efficient frontier </w:t>
      </w:r>
      <w:r w:rsidR="002D46E8" w:rsidRPr="002D46E8">
        <w:rPr>
          <w:rFonts w:ascii="Times New Roman" w:hAnsi="Times New Roman" w:cs="Times New Roman"/>
          <w:sz w:val="20"/>
          <w:lang w:val="en-US"/>
        </w:rPr>
        <w:t xml:space="preserve">of strategies for the </w:t>
      </w:r>
      <w:r w:rsidR="002D46E8">
        <w:rPr>
          <w:rFonts w:ascii="Times New Roman" w:hAnsi="Times New Roman" w:cs="Times New Roman"/>
          <w:sz w:val="20"/>
          <w:lang w:val="en-US"/>
        </w:rPr>
        <w:t>hospitalized</w:t>
      </w:r>
      <w:r w:rsidR="002D46E8" w:rsidRPr="002D46E8">
        <w:rPr>
          <w:rFonts w:ascii="Times New Roman" w:hAnsi="Times New Roman" w:cs="Times New Roman"/>
          <w:sz w:val="20"/>
          <w:lang w:val="en-US"/>
        </w:rPr>
        <w:t xml:space="preserve"> patient cohort</w:t>
      </w:r>
    </w:p>
    <w:p w14:paraId="4160D252" w14:textId="77777777" w:rsidR="001865BC" w:rsidRPr="00F1523D" w:rsidRDefault="001E7970" w:rsidP="00F1523D">
      <w:pPr>
        <w:spacing w:line="360" w:lineRule="auto"/>
        <w:jc w:val="both"/>
        <w:rPr>
          <w:rFonts w:ascii="Times New Roman" w:hAnsi="Times New Roman" w:cs="Times New Roman"/>
          <w:sz w:val="24"/>
          <w:szCs w:val="24"/>
          <w:lang w:val="en-US"/>
        </w:rPr>
      </w:pPr>
      <w:r w:rsidRPr="00F1523D">
        <w:rPr>
          <w:rFonts w:ascii="Times New Roman" w:hAnsi="Times New Roman" w:cs="Times New Roman"/>
          <w:sz w:val="24"/>
          <w:szCs w:val="24"/>
          <w:lang w:val="en-US"/>
        </w:rPr>
        <w:t xml:space="preserve">If the willingness to pay surpasses </w:t>
      </w:r>
      <w:r w:rsidR="008122F4">
        <w:rPr>
          <w:rFonts w:ascii="Times New Roman" w:hAnsi="Times New Roman" w:cs="Times New Roman"/>
          <w:sz w:val="24"/>
          <w:szCs w:val="24"/>
          <w:lang w:val="en-US"/>
        </w:rPr>
        <w:t>$</w:t>
      </w:r>
      <w:r w:rsidR="00F1523D">
        <w:rPr>
          <w:rFonts w:ascii="Times New Roman" w:hAnsi="Times New Roman" w:cs="Times New Roman"/>
          <w:sz w:val="24"/>
          <w:szCs w:val="24"/>
          <w:lang w:val="en-US"/>
        </w:rPr>
        <w:t>87,922.64</w:t>
      </w:r>
      <w:r w:rsidRPr="00F1523D">
        <w:rPr>
          <w:rFonts w:ascii="Times New Roman" w:hAnsi="Times New Roman" w:cs="Times New Roman"/>
          <w:sz w:val="24"/>
          <w:szCs w:val="24"/>
          <w:lang w:val="en-US"/>
        </w:rPr>
        <w:t xml:space="preserve"> Mexican pesos per life-year, gained “Remdesivir and Baricitinib” strategy has a greater probability of being more cost-effective than the other two strategies. Below this point, “No treatment” is probably more cost-effective.  </w:t>
      </w:r>
    </w:p>
    <w:p w14:paraId="3A716D41" w14:textId="77777777" w:rsidR="008912C4" w:rsidRDefault="001E7970" w:rsidP="008912C4">
      <w:pPr>
        <w:keepNext/>
        <w:spacing w:line="360" w:lineRule="auto"/>
        <w:jc w:val="center"/>
      </w:pPr>
      <w:commentRangeStart w:id="30"/>
      <w:r>
        <w:rPr>
          <w:noProof/>
        </w:rPr>
        <w:drawing>
          <wp:inline distT="0" distB="0" distL="0" distR="0" wp14:anchorId="4B9FC217" wp14:editId="4AE5CA3E">
            <wp:extent cx="4587241" cy="32766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97950" cy="3284249"/>
                    </a:xfrm>
                    <a:prstGeom prst="rect">
                      <a:avLst/>
                    </a:prstGeom>
                    <a:noFill/>
                    <a:ln>
                      <a:noFill/>
                    </a:ln>
                  </pic:spPr>
                </pic:pic>
              </a:graphicData>
            </a:graphic>
          </wp:inline>
        </w:drawing>
      </w:r>
      <w:commentRangeEnd w:id="30"/>
      <w:r w:rsidR="004659F1">
        <w:rPr>
          <w:rStyle w:val="Refdecomentario"/>
        </w:rPr>
        <w:commentReference w:id="30"/>
      </w:r>
    </w:p>
    <w:p w14:paraId="2C792BCF" w14:textId="77777777" w:rsidR="001E7970" w:rsidRPr="008912C4" w:rsidRDefault="008912C4" w:rsidP="008912C4">
      <w:pPr>
        <w:pStyle w:val="Descripcin"/>
        <w:jc w:val="center"/>
        <w:rPr>
          <w:rFonts w:ascii="Times New Roman" w:hAnsi="Times New Roman" w:cs="Times New Roman"/>
          <w:szCs w:val="24"/>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5</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Probability of a strategy </w:t>
      </w:r>
      <w:r w:rsidR="000B2BA8">
        <w:rPr>
          <w:rFonts w:ascii="Times New Roman" w:hAnsi="Times New Roman" w:cs="Times New Roman"/>
          <w:sz w:val="20"/>
          <w:lang w:val="en-US"/>
        </w:rPr>
        <w:t xml:space="preserve">for hospitalized patients </w:t>
      </w:r>
      <w:r w:rsidRPr="008912C4">
        <w:rPr>
          <w:rFonts w:ascii="Times New Roman" w:hAnsi="Times New Roman" w:cs="Times New Roman"/>
          <w:sz w:val="20"/>
          <w:lang w:val="en-US"/>
        </w:rPr>
        <w:t>of being cost-effective under different willingness to pay. Dotted line indicates the threshold where one strategy outperforms another in probability.</w:t>
      </w:r>
    </w:p>
    <w:p w14:paraId="3F926BD5" w14:textId="77777777" w:rsidR="000B2BA8" w:rsidRPr="007404D0" w:rsidRDefault="007404D0" w:rsidP="007404D0">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lastRenderedPageBreak/>
        <w:t>Pending: Edition and a more detailed description</w:t>
      </w:r>
    </w:p>
    <w:p w14:paraId="6F3F96BA" w14:textId="77777777" w:rsidR="004A2029" w:rsidRDefault="004A2029" w:rsidP="009A02BC">
      <w:pPr>
        <w:spacing w:line="360" w:lineRule="auto"/>
        <w:rPr>
          <w:rFonts w:ascii="Times New Roman" w:hAnsi="Times New Roman" w:cs="Times New Roman"/>
          <w:i/>
          <w:sz w:val="24"/>
          <w:szCs w:val="24"/>
          <w:lang w:val="en-US"/>
        </w:rPr>
      </w:pPr>
      <w:r w:rsidRPr="004A2029">
        <w:rPr>
          <w:rFonts w:ascii="Times New Roman" w:hAnsi="Times New Roman" w:cs="Times New Roman"/>
          <w:i/>
          <w:sz w:val="24"/>
          <w:szCs w:val="24"/>
          <w:lang w:val="en-US"/>
        </w:rPr>
        <w:t>Intubated cohort</w:t>
      </w:r>
    </w:p>
    <w:p w14:paraId="7586614B" w14:textId="77777777" w:rsidR="00054C33" w:rsidRPr="00054C33" w:rsidRDefault="00054C33" w:rsidP="00054C33">
      <w:pPr>
        <w:spacing w:line="360" w:lineRule="auto"/>
        <w:jc w:val="both"/>
        <w:rPr>
          <w:rFonts w:ascii="Times New Roman" w:hAnsi="Times New Roman" w:cs="Times New Roman"/>
          <w:sz w:val="24"/>
          <w:szCs w:val="28"/>
          <w:lang w:val="en-US"/>
        </w:rPr>
      </w:pPr>
      <w:r w:rsidRPr="00054C33">
        <w:rPr>
          <w:rFonts w:ascii="Times New Roman" w:hAnsi="Times New Roman" w:cs="Times New Roman"/>
          <w:sz w:val="24"/>
          <w:szCs w:val="28"/>
          <w:lang w:val="en-US"/>
        </w:rPr>
        <w:t xml:space="preserve">The expected Life Years gained by dexamethasone are </w:t>
      </w:r>
      <w:r>
        <w:rPr>
          <w:rFonts w:ascii="Times New Roman" w:hAnsi="Times New Roman" w:cs="Times New Roman"/>
          <w:sz w:val="24"/>
          <w:szCs w:val="28"/>
          <w:lang w:val="en-US"/>
        </w:rPr>
        <w:t>1.8</w:t>
      </w:r>
      <w:r w:rsidRPr="00054C33">
        <w:rPr>
          <w:rFonts w:ascii="Times New Roman" w:hAnsi="Times New Roman" w:cs="Times New Roman"/>
          <w:sz w:val="24"/>
          <w:szCs w:val="28"/>
          <w:lang w:val="en-US"/>
        </w:rPr>
        <w:t xml:space="preserve">. The vast majority of dexamethasone costs come from the increase in individuals who survived the treatment and who saw their hospital costs increase. The price of the drug is meager (approximately </w:t>
      </w:r>
      <w:r w:rsidR="008122F4">
        <w:rPr>
          <w:rFonts w:ascii="Times New Roman" w:hAnsi="Times New Roman" w:cs="Times New Roman"/>
          <w:sz w:val="24"/>
          <w:szCs w:val="28"/>
          <w:lang w:val="en-US"/>
        </w:rPr>
        <w:t>4 Mexican</w:t>
      </w:r>
      <w:r w:rsidRPr="00054C33">
        <w:rPr>
          <w:rFonts w:ascii="Times New Roman" w:hAnsi="Times New Roman" w:cs="Times New Roman"/>
          <w:sz w:val="24"/>
          <w:szCs w:val="28"/>
          <w:lang w:val="en-US"/>
        </w:rPr>
        <w:t xml:space="preserve"> pesos).</w:t>
      </w:r>
    </w:p>
    <w:tbl>
      <w:tblPr>
        <w:tblW w:w="7580" w:type="dxa"/>
        <w:jc w:val="center"/>
        <w:tblCellMar>
          <w:left w:w="70" w:type="dxa"/>
          <w:right w:w="70" w:type="dxa"/>
        </w:tblCellMar>
        <w:tblLook w:val="04A0" w:firstRow="1" w:lastRow="0" w:firstColumn="1" w:lastColumn="0" w:noHBand="0" w:noVBand="1"/>
      </w:tblPr>
      <w:tblGrid>
        <w:gridCol w:w="1540"/>
        <w:gridCol w:w="1340"/>
        <w:gridCol w:w="980"/>
        <w:gridCol w:w="1240"/>
        <w:gridCol w:w="1240"/>
        <w:gridCol w:w="1240"/>
      </w:tblGrid>
      <w:tr w:rsidR="00054C33" w:rsidRPr="00054C33" w14:paraId="633C8C03" w14:textId="77777777" w:rsidTr="00054C33">
        <w:trPr>
          <w:trHeight w:val="300"/>
          <w:jc w:val="center"/>
        </w:trPr>
        <w:tc>
          <w:tcPr>
            <w:tcW w:w="758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F4F60AC" w14:textId="77777777" w:rsidR="00054C33" w:rsidRPr="00054C33" w:rsidRDefault="00054C33" w:rsidP="00054C33">
            <w:pPr>
              <w:spacing w:after="0" w:line="240" w:lineRule="auto"/>
              <w:jc w:val="center"/>
              <w:rPr>
                <w:rFonts w:ascii="Times New Roman" w:eastAsia="Times New Roman" w:hAnsi="Times New Roman" w:cs="Times New Roman"/>
                <w:b/>
                <w:bCs/>
                <w:color w:val="000000"/>
                <w:lang w:eastAsia="es-MX"/>
              </w:rPr>
            </w:pPr>
            <w:r w:rsidRPr="00054C33">
              <w:rPr>
                <w:rFonts w:ascii="Times New Roman" w:eastAsia="Times New Roman" w:hAnsi="Times New Roman" w:cs="Times New Roman"/>
                <w:b/>
                <w:bCs/>
                <w:color w:val="000000"/>
                <w:lang w:eastAsia="es-MX"/>
              </w:rPr>
              <w:t xml:space="preserve">Cost </w:t>
            </w:r>
            <w:proofErr w:type="spellStart"/>
            <w:r w:rsidRPr="00054C33">
              <w:rPr>
                <w:rFonts w:ascii="Times New Roman" w:eastAsia="Times New Roman" w:hAnsi="Times New Roman" w:cs="Times New Roman"/>
                <w:b/>
                <w:bCs/>
                <w:color w:val="000000"/>
                <w:lang w:eastAsia="es-MX"/>
              </w:rPr>
              <w:t>Effectiveness</w:t>
            </w:r>
            <w:proofErr w:type="spellEnd"/>
            <w:r w:rsidRPr="00054C33">
              <w:rPr>
                <w:rFonts w:ascii="Times New Roman" w:eastAsia="Times New Roman" w:hAnsi="Times New Roman" w:cs="Times New Roman"/>
                <w:b/>
                <w:bCs/>
                <w:color w:val="000000"/>
                <w:lang w:eastAsia="es-MX"/>
              </w:rPr>
              <w:t xml:space="preserve"> </w:t>
            </w:r>
            <w:proofErr w:type="spellStart"/>
            <w:r w:rsidRPr="00054C33">
              <w:rPr>
                <w:rFonts w:ascii="Times New Roman" w:eastAsia="Times New Roman" w:hAnsi="Times New Roman" w:cs="Times New Roman"/>
                <w:b/>
                <w:bCs/>
                <w:color w:val="000000"/>
                <w:lang w:eastAsia="es-MX"/>
              </w:rPr>
              <w:t>Analysis</w:t>
            </w:r>
            <w:proofErr w:type="spellEnd"/>
            <w:r w:rsidRPr="00054C33">
              <w:rPr>
                <w:rFonts w:ascii="Times New Roman" w:eastAsia="Times New Roman" w:hAnsi="Times New Roman" w:cs="Times New Roman"/>
                <w:b/>
                <w:bCs/>
                <w:color w:val="000000"/>
                <w:lang w:eastAsia="es-MX"/>
              </w:rPr>
              <w:t xml:space="preserve">: </w:t>
            </w:r>
            <w:proofErr w:type="spellStart"/>
            <w:r w:rsidRPr="00054C33">
              <w:rPr>
                <w:rFonts w:ascii="Times New Roman" w:eastAsia="Times New Roman" w:hAnsi="Times New Roman" w:cs="Times New Roman"/>
                <w:b/>
                <w:bCs/>
                <w:color w:val="000000"/>
                <w:lang w:eastAsia="es-MX"/>
              </w:rPr>
              <w:t>Intubated</w:t>
            </w:r>
            <w:proofErr w:type="spellEnd"/>
          </w:p>
        </w:tc>
      </w:tr>
      <w:tr w:rsidR="00054C33" w:rsidRPr="00054C33" w14:paraId="5B8DC838" w14:textId="77777777" w:rsidTr="00054C33">
        <w:trPr>
          <w:trHeight w:val="588"/>
          <w:jc w:val="center"/>
        </w:trPr>
        <w:tc>
          <w:tcPr>
            <w:tcW w:w="1540" w:type="dxa"/>
            <w:tcBorders>
              <w:top w:val="nil"/>
              <w:left w:val="single" w:sz="8" w:space="0" w:color="auto"/>
              <w:bottom w:val="single" w:sz="8" w:space="0" w:color="auto"/>
              <w:right w:val="nil"/>
            </w:tcBorders>
            <w:shd w:val="clear" w:color="auto" w:fill="auto"/>
            <w:vAlign w:val="center"/>
            <w:hideMark/>
          </w:tcPr>
          <w:p w14:paraId="24D42DA7"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Strategy</w:t>
            </w:r>
          </w:p>
        </w:tc>
        <w:tc>
          <w:tcPr>
            <w:tcW w:w="1340" w:type="dxa"/>
            <w:tcBorders>
              <w:top w:val="nil"/>
              <w:left w:val="nil"/>
              <w:bottom w:val="single" w:sz="8" w:space="0" w:color="auto"/>
              <w:right w:val="nil"/>
            </w:tcBorders>
            <w:shd w:val="clear" w:color="auto" w:fill="auto"/>
            <w:vAlign w:val="center"/>
            <w:hideMark/>
          </w:tcPr>
          <w:p w14:paraId="7AE81BFB"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Cost</w:t>
            </w:r>
          </w:p>
        </w:tc>
        <w:tc>
          <w:tcPr>
            <w:tcW w:w="980" w:type="dxa"/>
            <w:tcBorders>
              <w:top w:val="nil"/>
              <w:left w:val="nil"/>
              <w:bottom w:val="single" w:sz="8" w:space="0" w:color="auto"/>
              <w:right w:val="nil"/>
            </w:tcBorders>
            <w:shd w:val="clear" w:color="auto" w:fill="auto"/>
            <w:vAlign w:val="center"/>
            <w:hideMark/>
          </w:tcPr>
          <w:p w14:paraId="358674DB"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Effect</w:t>
            </w:r>
          </w:p>
        </w:tc>
        <w:tc>
          <w:tcPr>
            <w:tcW w:w="1240" w:type="dxa"/>
            <w:tcBorders>
              <w:top w:val="nil"/>
              <w:left w:val="nil"/>
              <w:bottom w:val="single" w:sz="8" w:space="0" w:color="auto"/>
              <w:right w:val="nil"/>
            </w:tcBorders>
            <w:shd w:val="clear" w:color="auto" w:fill="auto"/>
            <w:vAlign w:val="center"/>
            <w:hideMark/>
          </w:tcPr>
          <w:p w14:paraId="023DB507"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Incremental Cost</w:t>
            </w:r>
          </w:p>
        </w:tc>
        <w:tc>
          <w:tcPr>
            <w:tcW w:w="1240" w:type="dxa"/>
            <w:tcBorders>
              <w:top w:val="nil"/>
              <w:left w:val="nil"/>
              <w:bottom w:val="single" w:sz="8" w:space="0" w:color="auto"/>
              <w:right w:val="nil"/>
            </w:tcBorders>
            <w:shd w:val="clear" w:color="auto" w:fill="auto"/>
            <w:vAlign w:val="center"/>
            <w:hideMark/>
          </w:tcPr>
          <w:p w14:paraId="14567B41"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Incremental Effect</w:t>
            </w:r>
          </w:p>
        </w:tc>
        <w:tc>
          <w:tcPr>
            <w:tcW w:w="1240" w:type="dxa"/>
            <w:tcBorders>
              <w:top w:val="nil"/>
              <w:left w:val="nil"/>
              <w:bottom w:val="single" w:sz="8" w:space="0" w:color="auto"/>
              <w:right w:val="single" w:sz="8" w:space="0" w:color="auto"/>
            </w:tcBorders>
            <w:shd w:val="clear" w:color="auto" w:fill="auto"/>
            <w:vAlign w:val="center"/>
            <w:hideMark/>
          </w:tcPr>
          <w:p w14:paraId="54C31873"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ICER</w:t>
            </w:r>
          </w:p>
        </w:tc>
      </w:tr>
      <w:tr w:rsidR="00054C33" w:rsidRPr="00054C33" w14:paraId="1F9D2AE8" w14:textId="77777777" w:rsidTr="00054C33">
        <w:trPr>
          <w:trHeight w:val="288"/>
          <w:jc w:val="center"/>
        </w:trPr>
        <w:tc>
          <w:tcPr>
            <w:tcW w:w="1540" w:type="dxa"/>
            <w:tcBorders>
              <w:top w:val="nil"/>
              <w:left w:val="single" w:sz="8" w:space="0" w:color="auto"/>
              <w:bottom w:val="nil"/>
              <w:right w:val="nil"/>
            </w:tcBorders>
            <w:shd w:val="clear" w:color="auto" w:fill="auto"/>
            <w:noWrap/>
            <w:vAlign w:val="bottom"/>
            <w:hideMark/>
          </w:tcPr>
          <w:p w14:paraId="69470161" w14:textId="77777777" w:rsidR="00054C33" w:rsidRPr="00054C33" w:rsidRDefault="00054C33" w:rsidP="00054C33">
            <w:pPr>
              <w:spacing w:after="0" w:line="240" w:lineRule="auto"/>
              <w:jc w:val="center"/>
              <w:rPr>
                <w:rFonts w:ascii="Times New Roman" w:eastAsia="Times New Roman" w:hAnsi="Times New Roman" w:cs="Times New Roman"/>
                <w:i/>
                <w:iCs/>
                <w:color w:val="000000"/>
                <w:sz w:val="20"/>
                <w:szCs w:val="20"/>
                <w:lang w:eastAsia="es-MX"/>
              </w:rPr>
            </w:pPr>
            <w:r w:rsidRPr="00054C33">
              <w:rPr>
                <w:rFonts w:ascii="Times New Roman" w:eastAsia="Times New Roman" w:hAnsi="Times New Roman" w:cs="Times New Roman"/>
                <w:i/>
                <w:iCs/>
                <w:color w:val="000000"/>
                <w:sz w:val="20"/>
                <w:szCs w:val="20"/>
                <w:lang w:eastAsia="es-MX"/>
              </w:rPr>
              <w:t>No Treatment</w:t>
            </w:r>
          </w:p>
        </w:tc>
        <w:tc>
          <w:tcPr>
            <w:tcW w:w="1340" w:type="dxa"/>
            <w:tcBorders>
              <w:top w:val="nil"/>
              <w:left w:val="nil"/>
              <w:bottom w:val="nil"/>
              <w:right w:val="nil"/>
            </w:tcBorders>
            <w:shd w:val="clear" w:color="auto" w:fill="auto"/>
            <w:noWrap/>
            <w:vAlign w:val="center"/>
            <w:hideMark/>
          </w:tcPr>
          <w:p w14:paraId="640CDBCD"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$923,677.90</w:t>
            </w:r>
          </w:p>
        </w:tc>
        <w:tc>
          <w:tcPr>
            <w:tcW w:w="980" w:type="dxa"/>
            <w:tcBorders>
              <w:top w:val="nil"/>
              <w:left w:val="nil"/>
              <w:bottom w:val="nil"/>
              <w:right w:val="nil"/>
            </w:tcBorders>
            <w:shd w:val="clear" w:color="auto" w:fill="auto"/>
            <w:noWrap/>
            <w:vAlign w:val="bottom"/>
            <w:hideMark/>
          </w:tcPr>
          <w:p w14:paraId="5C592116"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2.07726</w:t>
            </w:r>
          </w:p>
        </w:tc>
        <w:tc>
          <w:tcPr>
            <w:tcW w:w="1240" w:type="dxa"/>
            <w:tcBorders>
              <w:top w:val="nil"/>
              <w:left w:val="nil"/>
              <w:bottom w:val="nil"/>
              <w:right w:val="nil"/>
            </w:tcBorders>
            <w:shd w:val="clear" w:color="auto" w:fill="auto"/>
            <w:noWrap/>
            <w:vAlign w:val="bottom"/>
            <w:hideMark/>
          </w:tcPr>
          <w:p w14:paraId="62572C1F"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w:t>
            </w:r>
          </w:p>
        </w:tc>
        <w:tc>
          <w:tcPr>
            <w:tcW w:w="1240" w:type="dxa"/>
            <w:tcBorders>
              <w:top w:val="nil"/>
              <w:left w:val="nil"/>
              <w:bottom w:val="nil"/>
              <w:right w:val="nil"/>
            </w:tcBorders>
            <w:shd w:val="clear" w:color="auto" w:fill="auto"/>
            <w:noWrap/>
            <w:vAlign w:val="bottom"/>
            <w:hideMark/>
          </w:tcPr>
          <w:p w14:paraId="45448704"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w:t>
            </w:r>
          </w:p>
        </w:tc>
        <w:tc>
          <w:tcPr>
            <w:tcW w:w="1240" w:type="dxa"/>
            <w:tcBorders>
              <w:top w:val="nil"/>
              <w:left w:val="nil"/>
              <w:bottom w:val="nil"/>
              <w:right w:val="single" w:sz="8" w:space="0" w:color="auto"/>
            </w:tcBorders>
            <w:shd w:val="clear" w:color="auto" w:fill="auto"/>
            <w:noWrap/>
            <w:vAlign w:val="bottom"/>
            <w:hideMark/>
          </w:tcPr>
          <w:p w14:paraId="70FC718D"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w:t>
            </w:r>
          </w:p>
        </w:tc>
      </w:tr>
      <w:tr w:rsidR="00054C33" w:rsidRPr="00054C33" w14:paraId="64098EB3" w14:textId="77777777" w:rsidTr="00054C33">
        <w:trPr>
          <w:trHeight w:val="300"/>
          <w:jc w:val="center"/>
        </w:trPr>
        <w:tc>
          <w:tcPr>
            <w:tcW w:w="1540" w:type="dxa"/>
            <w:tcBorders>
              <w:top w:val="nil"/>
              <w:left w:val="single" w:sz="8" w:space="0" w:color="auto"/>
              <w:bottom w:val="single" w:sz="8" w:space="0" w:color="auto"/>
              <w:right w:val="nil"/>
            </w:tcBorders>
            <w:shd w:val="clear" w:color="auto" w:fill="auto"/>
            <w:noWrap/>
            <w:vAlign w:val="bottom"/>
            <w:hideMark/>
          </w:tcPr>
          <w:p w14:paraId="6B83C358" w14:textId="77777777" w:rsidR="00054C33" w:rsidRPr="00054C33" w:rsidRDefault="00054C33" w:rsidP="00054C33">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054C33">
              <w:rPr>
                <w:rFonts w:ascii="Times New Roman" w:eastAsia="Times New Roman" w:hAnsi="Times New Roman" w:cs="Times New Roman"/>
                <w:i/>
                <w:iCs/>
                <w:color w:val="000000"/>
                <w:sz w:val="20"/>
                <w:szCs w:val="20"/>
                <w:lang w:eastAsia="es-MX"/>
              </w:rPr>
              <w:t>Dexamethasone</w:t>
            </w:r>
            <w:proofErr w:type="spellEnd"/>
          </w:p>
        </w:tc>
        <w:tc>
          <w:tcPr>
            <w:tcW w:w="1340" w:type="dxa"/>
            <w:tcBorders>
              <w:top w:val="nil"/>
              <w:left w:val="nil"/>
              <w:bottom w:val="single" w:sz="8" w:space="0" w:color="auto"/>
              <w:right w:val="nil"/>
            </w:tcBorders>
            <w:shd w:val="clear" w:color="auto" w:fill="auto"/>
            <w:noWrap/>
            <w:vAlign w:val="center"/>
            <w:hideMark/>
          </w:tcPr>
          <w:p w14:paraId="38EA0898"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$1,200,217.20</w:t>
            </w:r>
          </w:p>
        </w:tc>
        <w:tc>
          <w:tcPr>
            <w:tcW w:w="980" w:type="dxa"/>
            <w:tcBorders>
              <w:top w:val="nil"/>
              <w:left w:val="nil"/>
              <w:bottom w:val="single" w:sz="8" w:space="0" w:color="auto"/>
              <w:right w:val="nil"/>
            </w:tcBorders>
            <w:shd w:val="clear" w:color="auto" w:fill="auto"/>
            <w:noWrap/>
            <w:vAlign w:val="bottom"/>
            <w:hideMark/>
          </w:tcPr>
          <w:p w14:paraId="0558925A"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3.898768</w:t>
            </w:r>
          </w:p>
        </w:tc>
        <w:tc>
          <w:tcPr>
            <w:tcW w:w="1240" w:type="dxa"/>
            <w:tcBorders>
              <w:top w:val="nil"/>
              <w:left w:val="nil"/>
              <w:bottom w:val="single" w:sz="8" w:space="0" w:color="auto"/>
              <w:right w:val="nil"/>
            </w:tcBorders>
            <w:shd w:val="clear" w:color="auto" w:fill="auto"/>
            <w:noWrap/>
            <w:vAlign w:val="bottom"/>
            <w:hideMark/>
          </w:tcPr>
          <w:p w14:paraId="31F34616"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$276,539.30</w:t>
            </w:r>
          </w:p>
        </w:tc>
        <w:tc>
          <w:tcPr>
            <w:tcW w:w="1240" w:type="dxa"/>
            <w:tcBorders>
              <w:top w:val="nil"/>
              <w:left w:val="nil"/>
              <w:bottom w:val="single" w:sz="8" w:space="0" w:color="auto"/>
              <w:right w:val="nil"/>
            </w:tcBorders>
            <w:shd w:val="clear" w:color="auto" w:fill="auto"/>
            <w:noWrap/>
            <w:vAlign w:val="bottom"/>
            <w:hideMark/>
          </w:tcPr>
          <w:p w14:paraId="5CD48718"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1.821508</w:t>
            </w:r>
          </w:p>
        </w:tc>
        <w:tc>
          <w:tcPr>
            <w:tcW w:w="1240" w:type="dxa"/>
            <w:tcBorders>
              <w:top w:val="nil"/>
              <w:left w:val="nil"/>
              <w:bottom w:val="single" w:sz="8" w:space="0" w:color="auto"/>
              <w:right w:val="single" w:sz="8" w:space="0" w:color="auto"/>
            </w:tcBorders>
            <w:shd w:val="clear" w:color="auto" w:fill="auto"/>
            <w:noWrap/>
            <w:vAlign w:val="bottom"/>
            <w:hideMark/>
          </w:tcPr>
          <w:p w14:paraId="604F7A09" w14:textId="6A4815C1" w:rsidR="00054C33" w:rsidRPr="00054C33" w:rsidRDefault="005B2D8B" w:rsidP="00054C33">
            <w:pPr>
              <w:keepNext/>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r w:rsidR="00054C33" w:rsidRPr="00054C33">
              <w:rPr>
                <w:rFonts w:ascii="Times New Roman" w:eastAsia="Times New Roman" w:hAnsi="Times New Roman" w:cs="Times New Roman"/>
                <w:color w:val="000000"/>
                <w:sz w:val="20"/>
                <w:szCs w:val="20"/>
                <w:lang w:eastAsia="es-MX"/>
              </w:rPr>
              <w:t>151</w:t>
            </w:r>
            <w:r>
              <w:rPr>
                <w:rFonts w:ascii="Times New Roman" w:eastAsia="Times New Roman" w:hAnsi="Times New Roman" w:cs="Times New Roman"/>
                <w:color w:val="000000"/>
                <w:sz w:val="20"/>
                <w:szCs w:val="20"/>
                <w:lang w:eastAsia="es-MX"/>
              </w:rPr>
              <w:t>,</w:t>
            </w:r>
            <w:r w:rsidR="00054C33" w:rsidRPr="00054C33">
              <w:rPr>
                <w:rFonts w:ascii="Times New Roman" w:eastAsia="Times New Roman" w:hAnsi="Times New Roman" w:cs="Times New Roman"/>
                <w:color w:val="000000"/>
                <w:sz w:val="20"/>
                <w:szCs w:val="20"/>
                <w:lang w:eastAsia="es-MX"/>
              </w:rPr>
              <w:t>818.878</w:t>
            </w:r>
          </w:p>
        </w:tc>
      </w:tr>
    </w:tbl>
    <w:p w14:paraId="5DB4444A" w14:textId="77777777" w:rsidR="008C5DEE" w:rsidRPr="00054C33" w:rsidRDefault="00054C33" w:rsidP="00054C33">
      <w:pPr>
        <w:pStyle w:val="Descripcin"/>
        <w:jc w:val="center"/>
        <w:rPr>
          <w:rFonts w:ascii="Times New Roman" w:hAnsi="Times New Roman" w:cs="Times New Roman"/>
          <w:sz w:val="20"/>
          <w:lang w:val="en-US"/>
        </w:rPr>
      </w:pPr>
      <w:r w:rsidRPr="00054C33">
        <w:rPr>
          <w:rFonts w:ascii="Times New Roman" w:hAnsi="Times New Roman" w:cs="Times New Roman"/>
          <w:sz w:val="20"/>
          <w:lang w:val="en-US"/>
        </w:rPr>
        <w:t xml:space="preserve">Figure </w:t>
      </w:r>
      <w:r w:rsidRPr="00054C33">
        <w:rPr>
          <w:rFonts w:ascii="Times New Roman" w:hAnsi="Times New Roman" w:cs="Times New Roman"/>
          <w:sz w:val="20"/>
        </w:rPr>
        <w:fldChar w:fldCharType="begin"/>
      </w:r>
      <w:r w:rsidRPr="00054C33">
        <w:rPr>
          <w:rFonts w:ascii="Times New Roman" w:hAnsi="Times New Roman" w:cs="Times New Roman"/>
          <w:sz w:val="20"/>
          <w:lang w:val="en-US"/>
        </w:rPr>
        <w:instrText xml:space="preserve"> SEQ Figure \* ARABIC </w:instrText>
      </w:r>
      <w:r w:rsidRPr="00054C33">
        <w:rPr>
          <w:rFonts w:ascii="Times New Roman" w:hAnsi="Times New Roman" w:cs="Times New Roman"/>
          <w:sz w:val="20"/>
        </w:rPr>
        <w:fldChar w:fldCharType="separate"/>
      </w:r>
      <w:r w:rsidR="000B2BA8">
        <w:rPr>
          <w:rFonts w:ascii="Times New Roman" w:hAnsi="Times New Roman" w:cs="Times New Roman"/>
          <w:noProof/>
          <w:sz w:val="20"/>
          <w:lang w:val="en-US"/>
        </w:rPr>
        <w:t>6</w:t>
      </w:r>
      <w:r w:rsidRPr="00054C33">
        <w:rPr>
          <w:rFonts w:ascii="Times New Roman" w:hAnsi="Times New Roman" w:cs="Times New Roman"/>
          <w:sz w:val="20"/>
        </w:rPr>
        <w:fldChar w:fldCharType="end"/>
      </w:r>
      <w:r w:rsidRPr="00054C33">
        <w:rPr>
          <w:rFonts w:ascii="Times New Roman" w:hAnsi="Times New Roman" w:cs="Times New Roman"/>
          <w:sz w:val="20"/>
          <w:lang w:val="en-US"/>
        </w:rPr>
        <w:t>: ICERs of the three different strategies for the intubated</w:t>
      </w:r>
      <w:r w:rsidR="002D46E8">
        <w:rPr>
          <w:rFonts w:ascii="Times New Roman" w:hAnsi="Times New Roman" w:cs="Times New Roman"/>
          <w:sz w:val="20"/>
          <w:lang w:val="en-US"/>
        </w:rPr>
        <w:t xml:space="preserve"> patient</w:t>
      </w:r>
      <w:r w:rsidRPr="00054C33">
        <w:rPr>
          <w:rFonts w:ascii="Times New Roman" w:hAnsi="Times New Roman" w:cs="Times New Roman"/>
          <w:sz w:val="20"/>
          <w:lang w:val="en-US"/>
        </w:rPr>
        <w:t xml:space="preserve"> cohort</w:t>
      </w:r>
    </w:p>
    <w:p w14:paraId="67ACADDC" w14:textId="77777777" w:rsidR="0046711D" w:rsidRPr="004A2029" w:rsidRDefault="0046711D" w:rsidP="007404D0">
      <w:pPr>
        <w:spacing w:line="360" w:lineRule="auto"/>
        <w:rPr>
          <w:rFonts w:asciiTheme="majorHAnsi" w:hAnsiTheme="majorHAnsi" w:cstheme="majorHAnsi"/>
          <w:i/>
          <w:szCs w:val="24"/>
          <w:lang w:val="en-US"/>
        </w:rPr>
      </w:pPr>
    </w:p>
    <w:p w14:paraId="6696CF19" w14:textId="77777777" w:rsidR="002D46E8" w:rsidRDefault="00054C33" w:rsidP="002D46E8">
      <w:pPr>
        <w:keepNext/>
        <w:spacing w:line="360" w:lineRule="auto"/>
        <w:jc w:val="center"/>
      </w:pPr>
      <w:r w:rsidRPr="000A7954">
        <w:rPr>
          <w:noProof/>
        </w:rPr>
        <w:drawing>
          <wp:inline distT="0" distB="0" distL="0" distR="0" wp14:anchorId="6C8C76DA" wp14:editId="63B86A3A">
            <wp:extent cx="4846320" cy="2969865"/>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5663" cy="2981718"/>
                    </a:xfrm>
                    <a:prstGeom prst="rect">
                      <a:avLst/>
                    </a:prstGeom>
                  </pic:spPr>
                </pic:pic>
              </a:graphicData>
            </a:graphic>
          </wp:inline>
        </w:drawing>
      </w:r>
    </w:p>
    <w:p w14:paraId="4293EDCA" w14:textId="77777777" w:rsidR="0046711D" w:rsidRDefault="002D46E8" w:rsidP="002D46E8">
      <w:pPr>
        <w:pStyle w:val="Descripcin"/>
        <w:jc w:val="center"/>
        <w:rPr>
          <w:rFonts w:ascii="Times New Roman" w:hAnsi="Times New Roman" w:cs="Times New Roman"/>
          <w:sz w:val="20"/>
          <w:lang w:val="en-US"/>
        </w:rPr>
      </w:pPr>
      <w:r w:rsidRPr="002D46E8">
        <w:rPr>
          <w:rFonts w:ascii="Times New Roman" w:hAnsi="Times New Roman" w:cs="Times New Roman"/>
          <w:sz w:val="20"/>
          <w:lang w:val="en-US"/>
        </w:rPr>
        <w:t xml:space="preserve">Figure </w:t>
      </w:r>
      <w:r w:rsidRPr="002D46E8">
        <w:rPr>
          <w:rFonts w:ascii="Times New Roman" w:hAnsi="Times New Roman" w:cs="Times New Roman"/>
          <w:sz w:val="20"/>
        </w:rPr>
        <w:fldChar w:fldCharType="begin"/>
      </w:r>
      <w:r w:rsidRPr="002D46E8">
        <w:rPr>
          <w:rFonts w:ascii="Times New Roman" w:hAnsi="Times New Roman" w:cs="Times New Roman"/>
          <w:sz w:val="20"/>
          <w:lang w:val="en-US"/>
        </w:rPr>
        <w:instrText xml:space="preserve"> SEQ Figure \* ARABIC </w:instrText>
      </w:r>
      <w:r w:rsidRPr="002D46E8">
        <w:rPr>
          <w:rFonts w:ascii="Times New Roman" w:hAnsi="Times New Roman" w:cs="Times New Roman"/>
          <w:sz w:val="20"/>
        </w:rPr>
        <w:fldChar w:fldCharType="separate"/>
      </w:r>
      <w:r w:rsidR="000B2BA8">
        <w:rPr>
          <w:rFonts w:ascii="Times New Roman" w:hAnsi="Times New Roman" w:cs="Times New Roman"/>
          <w:noProof/>
          <w:sz w:val="20"/>
          <w:lang w:val="en-US"/>
        </w:rPr>
        <w:t>7</w:t>
      </w:r>
      <w:r w:rsidRPr="002D46E8">
        <w:rPr>
          <w:rFonts w:ascii="Times New Roman" w:hAnsi="Times New Roman" w:cs="Times New Roman"/>
          <w:sz w:val="20"/>
        </w:rPr>
        <w:fldChar w:fldCharType="end"/>
      </w:r>
      <w:r w:rsidRPr="002D46E8">
        <w:rPr>
          <w:rFonts w:ascii="Times New Roman" w:hAnsi="Times New Roman" w:cs="Times New Roman"/>
          <w:sz w:val="20"/>
          <w:lang w:val="en-US"/>
        </w:rPr>
        <w:t xml:space="preserve">: Efficient frontier </w:t>
      </w:r>
      <w:bookmarkStart w:id="31" w:name="_Hlk69309845"/>
      <w:r w:rsidRPr="002D46E8">
        <w:rPr>
          <w:rFonts w:ascii="Times New Roman" w:hAnsi="Times New Roman" w:cs="Times New Roman"/>
          <w:sz w:val="20"/>
          <w:lang w:val="en-US"/>
        </w:rPr>
        <w:t>of strategies for the intubated patient cohort</w:t>
      </w:r>
      <w:bookmarkEnd w:id="31"/>
    </w:p>
    <w:p w14:paraId="401633F4" w14:textId="77777777" w:rsidR="007404D0" w:rsidRDefault="007404D0" w:rsidP="002D46E8">
      <w:pPr>
        <w:pStyle w:val="Descripcin"/>
        <w:jc w:val="center"/>
        <w:rPr>
          <w:rFonts w:ascii="Times New Roman" w:hAnsi="Times New Roman" w:cs="Times New Roman"/>
          <w:sz w:val="20"/>
          <w:lang w:val="en-US"/>
        </w:rPr>
      </w:pPr>
    </w:p>
    <w:p w14:paraId="2ED3DBC0" w14:textId="77777777" w:rsidR="000B2BA8" w:rsidRPr="00CD1A34" w:rsidRDefault="000B2BA8" w:rsidP="00CD1A34">
      <w:pPr>
        <w:spacing w:line="360" w:lineRule="auto"/>
        <w:jc w:val="both"/>
        <w:rPr>
          <w:rFonts w:ascii="Times New Roman" w:hAnsi="Times New Roman" w:cs="Times New Roman"/>
          <w:sz w:val="24"/>
          <w:szCs w:val="28"/>
          <w:lang w:val="en-US"/>
        </w:rPr>
      </w:pPr>
      <w:r w:rsidRPr="00054C33">
        <w:rPr>
          <w:rFonts w:ascii="Times New Roman" w:hAnsi="Times New Roman" w:cs="Times New Roman"/>
          <w:sz w:val="24"/>
          <w:szCs w:val="28"/>
          <w:lang w:val="en-US"/>
        </w:rPr>
        <w:t>In this case, “Dexamethasone” strategy is more cost-effective when the willingness to pay increases over $1</w:t>
      </w:r>
      <w:r>
        <w:rPr>
          <w:rFonts w:ascii="Times New Roman" w:hAnsi="Times New Roman" w:cs="Times New Roman"/>
          <w:sz w:val="24"/>
          <w:szCs w:val="28"/>
          <w:lang w:val="en-US"/>
        </w:rPr>
        <w:t>53</w:t>
      </w:r>
      <w:r w:rsidRPr="00054C33">
        <w:rPr>
          <w:rFonts w:ascii="Times New Roman" w:hAnsi="Times New Roman" w:cs="Times New Roman"/>
          <w:sz w:val="24"/>
          <w:szCs w:val="28"/>
          <w:lang w:val="en-US"/>
        </w:rPr>
        <w:t>,</w:t>
      </w:r>
      <w:r>
        <w:rPr>
          <w:rFonts w:ascii="Times New Roman" w:hAnsi="Times New Roman" w:cs="Times New Roman"/>
          <w:sz w:val="24"/>
          <w:szCs w:val="28"/>
          <w:lang w:val="en-US"/>
        </w:rPr>
        <w:t xml:space="preserve">8646 </w:t>
      </w:r>
      <w:r w:rsidRPr="00054C33">
        <w:rPr>
          <w:rFonts w:ascii="Times New Roman" w:hAnsi="Times New Roman" w:cs="Times New Roman"/>
          <w:sz w:val="24"/>
          <w:szCs w:val="28"/>
          <w:lang w:val="en-US"/>
        </w:rPr>
        <w:t xml:space="preserve">per life year gained.  </w:t>
      </w:r>
    </w:p>
    <w:p w14:paraId="10A232DD" w14:textId="77777777" w:rsidR="000B2BA8" w:rsidRDefault="00BD3B69" w:rsidP="000B2BA8">
      <w:pPr>
        <w:keepNext/>
        <w:spacing w:line="360" w:lineRule="auto"/>
        <w:jc w:val="center"/>
      </w:pPr>
      <w:commentRangeStart w:id="32"/>
      <w:r>
        <w:rPr>
          <w:noProof/>
        </w:rPr>
        <w:lastRenderedPageBreak/>
        <w:drawing>
          <wp:inline distT="0" distB="0" distL="0" distR="0" wp14:anchorId="34D0159A" wp14:editId="2DD98951">
            <wp:extent cx="4495800" cy="3211286"/>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6656" cy="3219040"/>
                    </a:xfrm>
                    <a:prstGeom prst="rect">
                      <a:avLst/>
                    </a:prstGeom>
                    <a:noFill/>
                    <a:ln>
                      <a:noFill/>
                    </a:ln>
                  </pic:spPr>
                </pic:pic>
              </a:graphicData>
            </a:graphic>
          </wp:inline>
        </w:drawing>
      </w:r>
      <w:commentRangeEnd w:id="32"/>
      <w:r w:rsidR="00CD7157">
        <w:rPr>
          <w:rStyle w:val="Refdecomentario"/>
        </w:rPr>
        <w:commentReference w:id="32"/>
      </w:r>
    </w:p>
    <w:p w14:paraId="39860128" w14:textId="77777777" w:rsidR="00054C33" w:rsidRDefault="000B2BA8" w:rsidP="000B2BA8">
      <w:pPr>
        <w:pStyle w:val="Descripcin"/>
        <w:jc w:val="center"/>
        <w:rPr>
          <w:rFonts w:ascii="Times New Roman" w:hAnsi="Times New Roman" w:cs="Times New Roman"/>
          <w:sz w:val="20"/>
          <w:szCs w:val="24"/>
          <w:lang w:val="en-US"/>
        </w:rPr>
      </w:pPr>
      <w:r w:rsidRPr="000B2BA8">
        <w:rPr>
          <w:rFonts w:ascii="Times New Roman" w:hAnsi="Times New Roman" w:cs="Times New Roman"/>
          <w:sz w:val="20"/>
          <w:szCs w:val="24"/>
          <w:lang w:val="en-US"/>
        </w:rPr>
        <w:t xml:space="preserve">Figure </w:t>
      </w:r>
      <w:r w:rsidRPr="000B2BA8">
        <w:rPr>
          <w:rFonts w:ascii="Times New Roman" w:hAnsi="Times New Roman" w:cs="Times New Roman"/>
          <w:sz w:val="20"/>
          <w:szCs w:val="24"/>
        </w:rPr>
        <w:fldChar w:fldCharType="begin"/>
      </w:r>
      <w:r w:rsidRPr="000B2BA8">
        <w:rPr>
          <w:rFonts w:ascii="Times New Roman" w:hAnsi="Times New Roman" w:cs="Times New Roman"/>
          <w:sz w:val="20"/>
          <w:szCs w:val="24"/>
          <w:lang w:val="en-US"/>
        </w:rPr>
        <w:instrText xml:space="preserve"> SEQ Figure \* ARABIC </w:instrText>
      </w:r>
      <w:r w:rsidRPr="000B2BA8">
        <w:rPr>
          <w:rFonts w:ascii="Times New Roman" w:hAnsi="Times New Roman" w:cs="Times New Roman"/>
          <w:sz w:val="20"/>
          <w:szCs w:val="24"/>
        </w:rPr>
        <w:fldChar w:fldCharType="separate"/>
      </w:r>
      <w:r w:rsidRPr="000B2BA8">
        <w:rPr>
          <w:rFonts w:ascii="Times New Roman" w:hAnsi="Times New Roman" w:cs="Times New Roman"/>
          <w:noProof/>
          <w:sz w:val="20"/>
          <w:szCs w:val="24"/>
          <w:lang w:val="en-US"/>
        </w:rPr>
        <w:t>8</w:t>
      </w:r>
      <w:r w:rsidRPr="000B2BA8">
        <w:rPr>
          <w:rFonts w:ascii="Times New Roman" w:hAnsi="Times New Roman" w:cs="Times New Roman"/>
          <w:sz w:val="20"/>
          <w:szCs w:val="24"/>
        </w:rPr>
        <w:fldChar w:fldCharType="end"/>
      </w:r>
      <w:r w:rsidRPr="000B2BA8">
        <w:rPr>
          <w:rFonts w:ascii="Times New Roman" w:hAnsi="Times New Roman" w:cs="Times New Roman"/>
          <w:sz w:val="20"/>
          <w:szCs w:val="24"/>
          <w:lang w:val="en-US"/>
        </w:rPr>
        <w:t>: Probability of a strategy for intubated patients of being cost-effective under different willingness to pay. Dotted line indicates the threshold where Dexamethasone strategy outperforms No treatment in probability</w:t>
      </w:r>
      <w:r w:rsidR="008122F4">
        <w:rPr>
          <w:rFonts w:ascii="Times New Roman" w:hAnsi="Times New Roman" w:cs="Times New Roman"/>
          <w:sz w:val="20"/>
          <w:szCs w:val="24"/>
          <w:lang w:val="en-US"/>
        </w:rPr>
        <w:t>.</w:t>
      </w:r>
    </w:p>
    <w:p w14:paraId="64E73033" w14:textId="77777777" w:rsidR="001865BC" w:rsidRPr="008912C4" w:rsidRDefault="001865BC" w:rsidP="001865BC">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t>Pending: Edition and a more detailed description</w:t>
      </w:r>
    </w:p>
    <w:p w14:paraId="7E1EE076" w14:textId="77777777" w:rsidR="008C5DEE" w:rsidRPr="00CD0128" w:rsidRDefault="008C5DEE" w:rsidP="00A37478">
      <w:pPr>
        <w:spacing w:line="360" w:lineRule="auto"/>
        <w:rPr>
          <w:rFonts w:asciiTheme="majorHAnsi" w:hAnsiTheme="majorHAnsi" w:cstheme="majorHAnsi"/>
          <w:b/>
          <w:szCs w:val="24"/>
          <w:lang w:val="en-US"/>
        </w:rPr>
      </w:pPr>
    </w:p>
    <w:p w14:paraId="01960DCD" w14:textId="77777777" w:rsidR="008C5DEE" w:rsidRPr="00CD0128" w:rsidRDefault="008C5DEE" w:rsidP="00A37478">
      <w:pPr>
        <w:spacing w:line="360" w:lineRule="auto"/>
        <w:rPr>
          <w:rFonts w:asciiTheme="majorHAnsi" w:hAnsiTheme="majorHAnsi" w:cstheme="majorHAnsi"/>
          <w:b/>
          <w:szCs w:val="24"/>
          <w:lang w:val="en-US"/>
        </w:rPr>
      </w:pPr>
    </w:p>
    <w:p w14:paraId="749C198E" w14:textId="77777777" w:rsidR="00BE55F8" w:rsidRPr="00CD0128" w:rsidRDefault="00BE55F8" w:rsidP="00A37478">
      <w:pPr>
        <w:spacing w:line="360" w:lineRule="auto"/>
        <w:rPr>
          <w:rFonts w:asciiTheme="majorHAnsi" w:hAnsiTheme="majorHAnsi" w:cstheme="majorHAnsi"/>
          <w:b/>
          <w:szCs w:val="24"/>
          <w:lang w:val="en-US"/>
        </w:rPr>
      </w:pPr>
    </w:p>
    <w:p w14:paraId="238D639C" w14:textId="77777777" w:rsidR="0046711D" w:rsidRPr="00934165" w:rsidRDefault="0046711D" w:rsidP="00A37478">
      <w:pPr>
        <w:spacing w:line="360" w:lineRule="auto"/>
        <w:rPr>
          <w:rFonts w:asciiTheme="majorHAnsi" w:hAnsiTheme="majorHAnsi" w:cstheme="majorHAnsi"/>
          <w:b/>
          <w:sz w:val="26"/>
          <w:szCs w:val="26"/>
          <w:lang w:val="en-US"/>
        </w:rPr>
      </w:pPr>
    </w:p>
    <w:p w14:paraId="023322D4" w14:textId="77777777" w:rsidR="0046711D" w:rsidRPr="00934165" w:rsidRDefault="0046711D" w:rsidP="00A37478">
      <w:pPr>
        <w:spacing w:line="360" w:lineRule="auto"/>
        <w:rPr>
          <w:rFonts w:asciiTheme="majorHAnsi" w:hAnsiTheme="majorHAnsi" w:cstheme="majorHAnsi"/>
          <w:b/>
          <w:sz w:val="26"/>
          <w:szCs w:val="26"/>
          <w:lang w:val="en-US"/>
        </w:rPr>
      </w:pPr>
    </w:p>
    <w:p w14:paraId="7ECBD99B" w14:textId="5A65D8C1" w:rsidR="0046711D" w:rsidRDefault="0046711D" w:rsidP="00A37478">
      <w:pPr>
        <w:spacing w:line="360" w:lineRule="auto"/>
        <w:rPr>
          <w:rFonts w:asciiTheme="majorHAnsi" w:hAnsiTheme="majorHAnsi" w:cstheme="majorHAnsi"/>
          <w:b/>
          <w:sz w:val="26"/>
          <w:szCs w:val="26"/>
          <w:lang w:val="en-US"/>
        </w:rPr>
      </w:pPr>
    </w:p>
    <w:p w14:paraId="1039403E" w14:textId="7F623754" w:rsidR="00907C73" w:rsidRDefault="00907C73" w:rsidP="00A37478">
      <w:pPr>
        <w:spacing w:line="360" w:lineRule="auto"/>
        <w:rPr>
          <w:rFonts w:asciiTheme="majorHAnsi" w:hAnsiTheme="majorHAnsi" w:cstheme="majorHAnsi"/>
          <w:b/>
          <w:sz w:val="26"/>
          <w:szCs w:val="26"/>
          <w:lang w:val="en-US"/>
        </w:rPr>
      </w:pPr>
    </w:p>
    <w:p w14:paraId="75F1832E" w14:textId="4D426AAE" w:rsidR="00907C73" w:rsidRDefault="00907C73" w:rsidP="00A37478">
      <w:pPr>
        <w:spacing w:line="360" w:lineRule="auto"/>
        <w:rPr>
          <w:rFonts w:asciiTheme="majorHAnsi" w:hAnsiTheme="majorHAnsi" w:cstheme="majorHAnsi"/>
          <w:b/>
          <w:sz w:val="26"/>
          <w:szCs w:val="26"/>
          <w:lang w:val="en-US"/>
        </w:rPr>
      </w:pPr>
    </w:p>
    <w:p w14:paraId="08036F81" w14:textId="06D9569F" w:rsidR="00907C73" w:rsidRDefault="00907C73" w:rsidP="00A37478">
      <w:pPr>
        <w:spacing w:line="360" w:lineRule="auto"/>
        <w:rPr>
          <w:rFonts w:asciiTheme="majorHAnsi" w:hAnsiTheme="majorHAnsi" w:cstheme="majorHAnsi"/>
          <w:b/>
          <w:sz w:val="26"/>
          <w:szCs w:val="26"/>
          <w:lang w:val="en-US"/>
        </w:rPr>
      </w:pPr>
    </w:p>
    <w:p w14:paraId="5ADCD26C" w14:textId="77777777" w:rsidR="00907C73" w:rsidRPr="00934165" w:rsidRDefault="00907C73" w:rsidP="00A37478">
      <w:pPr>
        <w:spacing w:line="360" w:lineRule="auto"/>
        <w:rPr>
          <w:rFonts w:asciiTheme="majorHAnsi" w:hAnsiTheme="majorHAnsi" w:cstheme="majorHAnsi"/>
          <w:b/>
          <w:sz w:val="26"/>
          <w:szCs w:val="26"/>
          <w:lang w:val="en-US"/>
        </w:rPr>
      </w:pPr>
    </w:p>
    <w:p w14:paraId="6D681129" w14:textId="77777777" w:rsidR="00CE34C2" w:rsidRPr="00673D1B" w:rsidRDefault="00A37478" w:rsidP="00CE34C2">
      <w:pPr>
        <w:widowControl w:val="0"/>
        <w:autoSpaceDE w:val="0"/>
        <w:autoSpaceDN w:val="0"/>
        <w:adjustRightInd w:val="0"/>
        <w:spacing w:line="360" w:lineRule="auto"/>
        <w:ind w:left="640" w:hanging="640"/>
        <w:rPr>
          <w:rFonts w:ascii="Times New Roman" w:hAnsi="Times New Roman" w:cs="Times New Roman"/>
          <w:b/>
          <w:sz w:val="26"/>
          <w:szCs w:val="26"/>
        </w:rPr>
      </w:pPr>
      <w:proofErr w:type="spellStart"/>
      <w:r w:rsidRPr="00673D1B">
        <w:rPr>
          <w:rFonts w:ascii="Times New Roman" w:hAnsi="Times New Roman" w:cs="Times New Roman"/>
          <w:b/>
          <w:sz w:val="26"/>
          <w:szCs w:val="26"/>
        </w:rPr>
        <w:lastRenderedPageBreak/>
        <w:t>References</w:t>
      </w:r>
      <w:proofErr w:type="spellEnd"/>
    </w:p>
    <w:p w14:paraId="4C673A6B" w14:textId="77777777" w:rsidR="008122F4" w:rsidRPr="008122F4" w:rsidRDefault="00CE34C2"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BE77D3">
        <w:rPr>
          <w:rFonts w:ascii="Times New Roman" w:hAnsi="Times New Roman" w:cs="Times New Roman"/>
          <w:b/>
          <w:sz w:val="24"/>
          <w:szCs w:val="24"/>
        </w:rPr>
        <w:fldChar w:fldCharType="begin" w:fldLock="1"/>
      </w:r>
      <w:r w:rsidRPr="00BE77D3">
        <w:rPr>
          <w:rFonts w:ascii="Times New Roman" w:hAnsi="Times New Roman" w:cs="Times New Roman"/>
          <w:b/>
          <w:sz w:val="24"/>
          <w:szCs w:val="24"/>
        </w:rPr>
        <w:instrText xml:space="preserve">ADDIN Mendeley Bibliography CSL_BIBLIOGRAPHY </w:instrText>
      </w:r>
      <w:r w:rsidRPr="00BE77D3">
        <w:rPr>
          <w:rFonts w:ascii="Times New Roman" w:hAnsi="Times New Roman" w:cs="Times New Roman"/>
          <w:b/>
          <w:sz w:val="24"/>
          <w:szCs w:val="24"/>
        </w:rPr>
        <w:fldChar w:fldCharType="separate"/>
      </w:r>
      <w:r w:rsidR="008122F4" w:rsidRPr="008122F4">
        <w:rPr>
          <w:rFonts w:ascii="Times New Roman" w:hAnsi="Times New Roman" w:cs="Times New Roman"/>
          <w:noProof/>
          <w:sz w:val="24"/>
          <w:szCs w:val="24"/>
        </w:rPr>
        <w:t>1</w:t>
      </w:r>
      <w:r w:rsidR="008122F4" w:rsidRPr="008122F4">
        <w:rPr>
          <w:rFonts w:ascii="Times New Roman" w:hAnsi="Times New Roman" w:cs="Times New Roman"/>
          <w:noProof/>
          <w:sz w:val="24"/>
          <w:szCs w:val="24"/>
        </w:rPr>
        <w:tab/>
        <w:t>Secretaria de Salud. Informe Técnico Diario COVID-19 MÉXICO. 2020. https://www.gob.mx/cms/uploads/attachment/file/593517/Comunicado_Tecnico_Diario_COVID-19_2020.11.19.pdf.</w:t>
      </w:r>
    </w:p>
    <w:p w14:paraId="2F3903B2" w14:textId="77777777" w:rsidR="008122F4" w:rsidRPr="007146D8"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7146D8">
        <w:rPr>
          <w:rFonts w:ascii="Times New Roman" w:hAnsi="Times New Roman" w:cs="Times New Roman"/>
          <w:noProof/>
          <w:sz w:val="24"/>
          <w:szCs w:val="24"/>
          <w:lang w:val="en-US"/>
        </w:rPr>
        <w:t>2</w:t>
      </w:r>
      <w:r w:rsidRPr="007146D8">
        <w:rPr>
          <w:rFonts w:ascii="Times New Roman" w:hAnsi="Times New Roman" w:cs="Times New Roman"/>
          <w:noProof/>
          <w:sz w:val="24"/>
          <w:szCs w:val="24"/>
          <w:lang w:val="en-US"/>
        </w:rPr>
        <w:tab/>
        <w:t>John Hopkins University. COVID-19 Dashboard by the Center for Systems Science and Engineering (CSSE) at Johns Hopkins University (JHU). 2020. https://coronavirus.jhu.edu/map.html (accessed Dec 9, 2020).</w:t>
      </w:r>
    </w:p>
    <w:p w14:paraId="394FA1ED" w14:textId="77777777" w:rsidR="008122F4" w:rsidRPr="007146D8"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7146D8">
        <w:rPr>
          <w:rFonts w:ascii="Times New Roman" w:hAnsi="Times New Roman" w:cs="Times New Roman"/>
          <w:noProof/>
          <w:sz w:val="24"/>
          <w:szCs w:val="24"/>
          <w:lang w:val="en-US"/>
        </w:rPr>
        <w:t>3</w:t>
      </w:r>
      <w:r w:rsidRPr="007146D8">
        <w:rPr>
          <w:rFonts w:ascii="Times New Roman" w:hAnsi="Times New Roman" w:cs="Times New Roman"/>
          <w:noProof/>
          <w:sz w:val="24"/>
          <w:szCs w:val="24"/>
          <w:lang w:val="en-US"/>
        </w:rPr>
        <w:tab/>
        <w:t>R Core Team. R: A Language and Environment for Statistical Computing. 2013. http://www.r-project.org.</w:t>
      </w:r>
    </w:p>
    <w:p w14:paraId="3F03C7E8" w14:textId="77777777" w:rsidR="008122F4" w:rsidRPr="007146D8"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7146D8">
        <w:rPr>
          <w:rFonts w:ascii="Times New Roman" w:hAnsi="Times New Roman" w:cs="Times New Roman"/>
          <w:noProof/>
          <w:sz w:val="24"/>
          <w:szCs w:val="24"/>
          <w:lang w:val="en-US"/>
        </w:rPr>
        <w:t>4</w:t>
      </w:r>
      <w:r w:rsidRPr="007146D8">
        <w:rPr>
          <w:rFonts w:ascii="Times New Roman" w:hAnsi="Times New Roman" w:cs="Times New Roman"/>
          <w:noProof/>
          <w:sz w:val="24"/>
          <w:szCs w:val="24"/>
          <w:lang w:val="en-US"/>
        </w:rPr>
        <w:tab/>
        <w:t>Rstudio Team. RStudio: Integrated Development for R. 2020. http://www.rstudio.com/.</w:t>
      </w:r>
    </w:p>
    <w:p w14:paraId="0F18DBB6" w14:textId="77777777"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8122F4">
        <w:rPr>
          <w:rFonts w:ascii="Times New Roman" w:hAnsi="Times New Roman" w:cs="Times New Roman"/>
          <w:noProof/>
          <w:sz w:val="24"/>
          <w:szCs w:val="24"/>
        </w:rPr>
        <w:t>5</w:t>
      </w:r>
      <w:r w:rsidRPr="008122F4">
        <w:rPr>
          <w:rFonts w:ascii="Times New Roman" w:hAnsi="Times New Roman" w:cs="Times New Roman"/>
          <w:noProof/>
          <w:sz w:val="24"/>
          <w:szCs w:val="24"/>
        </w:rPr>
        <w:tab/>
        <w:t>Secretaría de Salud. Información referente a casos COVID-19 en México. Bases datos COVID 19 en México. 2020; published online Nov 19. https://datos.gob.mx/busca/dataset/informacion-referente-a-casos-covid-19-en-mexico/resource/3d7fb4a8-5763-4dba-a23f-a20edc7783f7 (accessed Dec 9, 2020).</w:t>
      </w:r>
    </w:p>
    <w:p w14:paraId="47B19315" w14:textId="77777777" w:rsidR="008122F4" w:rsidRPr="007146D8"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8122F4">
        <w:rPr>
          <w:rFonts w:ascii="Times New Roman" w:hAnsi="Times New Roman" w:cs="Times New Roman"/>
          <w:noProof/>
          <w:sz w:val="24"/>
          <w:szCs w:val="24"/>
        </w:rPr>
        <w:t>6</w:t>
      </w:r>
      <w:r w:rsidRPr="008122F4">
        <w:rPr>
          <w:rFonts w:ascii="Times New Roman" w:hAnsi="Times New Roman" w:cs="Times New Roman"/>
          <w:noProof/>
          <w:sz w:val="24"/>
          <w:szCs w:val="24"/>
        </w:rPr>
        <w:tab/>
        <w:t xml:space="preserve">Consejo Nacional de Población (CONAPO). Proyecciones de la Población de los Municipios de México, 2015-2030. </w:t>
      </w:r>
      <w:r w:rsidRPr="007146D8">
        <w:rPr>
          <w:rFonts w:ascii="Times New Roman" w:hAnsi="Times New Roman" w:cs="Times New Roman"/>
          <w:noProof/>
          <w:sz w:val="24"/>
          <w:szCs w:val="24"/>
          <w:lang w:val="en-US"/>
        </w:rPr>
        <w:t>2019; published online Sept 22. https://www.gob.mx/conapo/documentos/proyecciones-de-la-poblacion-de-los-municipios-de-mexico-2015-2030 (accessed Dec 9, 2020).</w:t>
      </w:r>
    </w:p>
    <w:p w14:paraId="02646ECA" w14:textId="77777777" w:rsidR="008122F4" w:rsidRPr="007146D8"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7146D8">
        <w:rPr>
          <w:rFonts w:ascii="Times New Roman" w:hAnsi="Times New Roman" w:cs="Times New Roman"/>
          <w:noProof/>
          <w:sz w:val="24"/>
          <w:szCs w:val="24"/>
          <w:lang w:val="en-US"/>
        </w:rPr>
        <w:t>7</w:t>
      </w:r>
      <w:r w:rsidRPr="007146D8">
        <w:rPr>
          <w:rFonts w:ascii="Times New Roman" w:hAnsi="Times New Roman" w:cs="Times New Roman"/>
          <w:noProof/>
          <w:sz w:val="24"/>
          <w:szCs w:val="24"/>
          <w:lang w:val="en-US"/>
        </w:rPr>
        <w:tab/>
        <w:t xml:space="preserve">Pohar Perme M, Klemen P. Pohar Perme, Pavlič - 2018 - Nonparametric relative survival analysis with the R package relsurv.pdf. </w:t>
      </w:r>
      <w:r w:rsidRPr="007146D8">
        <w:rPr>
          <w:rFonts w:ascii="Times New Roman" w:hAnsi="Times New Roman" w:cs="Times New Roman"/>
          <w:i/>
          <w:iCs/>
          <w:noProof/>
          <w:sz w:val="24"/>
          <w:szCs w:val="24"/>
          <w:lang w:val="en-US"/>
        </w:rPr>
        <w:t>J Stat Softw</w:t>
      </w:r>
      <w:r w:rsidRPr="007146D8">
        <w:rPr>
          <w:rFonts w:ascii="Times New Roman" w:hAnsi="Times New Roman" w:cs="Times New Roman"/>
          <w:noProof/>
          <w:sz w:val="24"/>
          <w:szCs w:val="24"/>
          <w:lang w:val="en-US"/>
        </w:rPr>
        <w:t xml:space="preserve"> 2018; </w:t>
      </w:r>
      <w:r w:rsidRPr="007146D8">
        <w:rPr>
          <w:rFonts w:ascii="Times New Roman" w:hAnsi="Times New Roman" w:cs="Times New Roman"/>
          <w:b/>
          <w:bCs/>
          <w:noProof/>
          <w:sz w:val="24"/>
          <w:szCs w:val="24"/>
          <w:lang w:val="en-US"/>
        </w:rPr>
        <w:t>87</w:t>
      </w:r>
      <w:r w:rsidRPr="007146D8">
        <w:rPr>
          <w:rFonts w:ascii="Times New Roman" w:hAnsi="Times New Roman" w:cs="Times New Roman"/>
          <w:noProof/>
          <w:sz w:val="24"/>
          <w:szCs w:val="24"/>
          <w:lang w:val="en-US"/>
        </w:rPr>
        <w:t>. DOI:https://doi.org/10.18637/jss.v087.i08.</w:t>
      </w:r>
    </w:p>
    <w:p w14:paraId="61FAECE9" w14:textId="77777777" w:rsidR="008122F4" w:rsidRPr="007146D8"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7146D8">
        <w:rPr>
          <w:rFonts w:ascii="Times New Roman" w:hAnsi="Times New Roman" w:cs="Times New Roman"/>
          <w:noProof/>
          <w:sz w:val="24"/>
          <w:szCs w:val="24"/>
          <w:lang w:val="en-US"/>
        </w:rPr>
        <w:t>8</w:t>
      </w:r>
      <w:r w:rsidRPr="007146D8">
        <w:rPr>
          <w:rFonts w:ascii="Times New Roman" w:hAnsi="Times New Roman" w:cs="Times New Roman"/>
          <w:noProof/>
          <w:sz w:val="24"/>
          <w:szCs w:val="24"/>
          <w:lang w:val="en-US"/>
        </w:rPr>
        <w:tab/>
        <w:t xml:space="preserve">EDERER F, AXTELL L, CUTLER S. The relative survival rate: a statistical methodology. </w:t>
      </w:r>
      <w:r w:rsidRPr="007146D8">
        <w:rPr>
          <w:rFonts w:ascii="Times New Roman" w:hAnsi="Times New Roman" w:cs="Times New Roman"/>
          <w:i/>
          <w:iCs/>
          <w:noProof/>
          <w:sz w:val="24"/>
          <w:szCs w:val="24"/>
          <w:lang w:val="en-US"/>
        </w:rPr>
        <w:t>Natl Cancer Inst Monogr</w:t>
      </w:r>
      <w:r w:rsidRPr="007146D8">
        <w:rPr>
          <w:rFonts w:ascii="Times New Roman" w:hAnsi="Times New Roman" w:cs="Times New Roman"/>
          <w:noProof/>
          <w:sz w:val="24"/>
          <w:szCs w:val="24"/>
          <w:lang w:val="en-US"/>
        </w:rPr>
        <w:t xml:space="preserve"> 1961; </w:t>
      </w:r>
      <w:r w:rsidRPr="007146D8">
        <w:rPr>
          <w:rFonts w:ascii="Times New Roman" w:hAnsi="Times New Roman" w:cs="Times New Roman"/>
          <w:b/>
          <w:bCs/>
          <w:noProof/>
          <w:sz w:val="24"/>
          <w:szCs w:val="24"/>
          <w:lang w:val="en-US"/>
        </w:rPr>
        <w:t>6</w:t>
      </w:r>
      <w:r w:rsidRPr="007146D8">
        <w:rPr>
          <w:rFonts w:ascii="Times New Roman" w:hAnsi="Times New Roman" w:cs="Times New Roman"/>
          <w:noProof/>
          <w:sz w:val="24"/>
          <w:szCs w:val="24"/>
          <w:lang w:val="en-US"/>
        </w:rPr>
        <w:t>: 101.</w:t>
      </w:r>
    </w:p>
    <w:p w14:paraId="725F82F5" w14:textId="77777777" w:rsidR="008122F4" w:rsidRPr="007146D8"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7146D8">
        <w:rPr>
          <w:rFonts w:ascii="Times New Roman" w:hAnsi="Times New Roman" w:cs="Times New Roman"/>
          <w:noProof/>
          <w:sz w:val="24"/>
          <w:szCs w:val="24"/>
          <w:lang w:val="en-US"/>
        </w:rPr>
        <w:t>9</w:t>
      </w:r>
      <w:r w:rsidRPr="007146D8">
        <w:rPr>
          <w:rFonts w:ascii="Times New Roman" w:hAnsi="Times New Roman" w:cs="Times New Roman"/>
          <w:noProof/>
          <w:sz w:val="24"/>
          <w:szCs w:val="24"/>
          <w:lang w:val="en-US"/>
        </w:rPr>
        <w:tab/>
        <w:t xml:space="preserve">Alarid-Escudero F, Kuntz KM. Potential Bias Associated with Modeling the Effectiveness of Healthcare Interventions in Reducing Mortality Using an Overall Hazard Ratio. </w:t>
      </w:r>
      <w:r w:rsidRPr="007146D8">
        <w:rPr>
          <w:rFonts w:ascii="Times New Roman" w:hAnsi="Times New Roman" w:cs="Times New Roman"/>
          <w:i/>
          <w:iCs/>
          <w:noProof/>
          <w:sz w:val="24"/>
          <w:szCs w:val="24"/>
          <w:lang w:val="en-US"/>
        </w:rPr>
        <w:t>Pharmacoeconomics</w:t>
      </w:r>
      <w:r w:rsidRPr="007146D8">
        <w:rPr>
          <w:rFonts w:ascii="Times New Roman" w:hAnsi="Times New Roman" w:cs="Times New Roman"/>
          <w:noProof/>
          <w:sz w:val="24"/>
          <w:szCs w:val="24"/>
          <w:lang w:val="en-US"/>
        </w:rPr>
        <w:t xml:space="preserve"> 2020; </w:t>
      </w:r>
      <w:r w:rsidRPr="007146D8">
        <w:rPr>
          <w:rFonts w:ascii="Times New Roman" w:hAnsi="Times New Roman" w:cs="Times New Roman"/>
          <w:b/>
          <w:bCs/>
          <w:noProof/>
          <w:sz w:val="24"/>
          <w:szCs w:val="24"/>
          <w:lang w:val="en-US"/>
        </w:rPr>
        <w:t>38</w:t>
      </w:r>
      <w:r w:rsidRPr="007146D8">
        <w:rPr>
          <w:rFonts w:ascii="Times New Roman" w:hAnsi="Times New Roman" w:cs="Times New Roman"/>
          <w:noProof/>
          <w:sz w:val="24"/>
          <w:szCs w:val="24"/>
          <w:lang w:val="en-US"/>
        </w:rPr>
        <w:t>: 285–96.</w:t>
      </w:r>
    </w:p>
    <w:p w14:paraId="552FD974" w14:textId="77777777" w:rsidR="008122F4" w:rsidRPr="007146D8"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7146D8">
        <w:rPr>
          <w:rFonts w:ascii="Times New Roman" w:hAnsi="Times New Roman" w:cs="Times New Roman"/>
          <w:noProof/>
          <w:sz w:val="24"/>
          <w:szCs w:val="24"/>
          <w:lang w:val="en-US"/>
        </w:rPr>
        <w:lastRenderedPageBreak/>
        <w:t>10</w:t>
      </w:r>
      <w:r w:rsidRPr="007146D8">
        <w:rPr>
          <w:rFonts w:ascii="Times New Roman" w:hAnsi="Times New Roman" w:cs="Times New Roman"/>
          <w:noProof/>
          <w:sz w:val="24"/>
          <w:szCs w:val="24"/>
          <w:lang w:val="en-US"/>
        </w:rPr>
        <w:tab/>
        <w:t>Pohar Perme M. Package ‘ relsurv ’. 2018. https://cran.r-project.org/web/packages/relsurv/relsurv.pdf.</w:t>
      </w:r>
    </w:p>
    <w:p w14:paraId="27B61913" w14:textId="77777777" w:rsidR="008122F4" w:rsidRPr="007146D8"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7146D8">
        <w:rPr>
          <w:rFonts w:ascii="Times New Roman" w:hAnsi="Times New Roman" w:cs="Times New Roman"/>
          <w:noProof/>
          <w:sz w:val="24"/>
          <w:szCs w:val="24"/>
          <w:lang w:val="en-US"/>
        </w:rPr>
        <w:t>11</w:t>
      </w:r>
      <w:r w:rsidRPr="007146D8">
        <w:rPr>
          <w:rFonts w:ascii="Times New Roman" w:hAnsi="Times New Roman" w:cs="Times New Roman"/>
          <w:noProof/>
          <w:sz w:val="24"/>
          <w:szCs w:val="24"/>
          <w:lang w:val="en-US"/>
        </w:rPr>
        <w:tab/>
        <w:t xml:space="preserve">The RECOVERY Collaborative Group. Dexamethasone in Hospitalized Patients with Covid-19 — Preliminary Report. </w:t>
      </w:r>
      <w:r w:rsidRPr="007146D8">
        <w:rPr>
          <w:rFonts w:ascii="Times New Roman" w:hAnsi="Times New Roman" w:cs="Times New Roman"/>
          <w:i/>
          <w:iCs/>
          <w:noProof/>
          <w:sz w:val="24"/>
          <w:szCs w:val="24"/>
          <w:lang w:val="en-US"/>
        </w:rPr>
        <w:t>N Engl J Med</w:t>
      </w:r>
      <w:r w:rsidRPr="007146D8">
        <w:rPr>
          <w:rFonts w:ascii="Times New Roman" w:hAnsi="Times New Roman" w:cs="Times New Roman"/>
          <w:noProof/>
          <w:sz w:val="24"/>
          <w:szCs w:val="24"/>
          <w:lang w:val="en-US"/>
        </w:rPr>
        <w:t xml:space="preserve"> 2020; : 1–11.</w:t>
      </w:r>
    </w:p>
    <w:p w14:paraId="0FECB0E4" w14:textId="77777777"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7146D8">
        <w:rPr>
          <w:rFonts w:ascii="Times New Roman" w:hAnsi="Times New Roman" w:cs="Times New Roman"/>
          <w:noProof/>
          <w:sz w:val="24"/>
          <w:szCs w:val="24"/>
          <w:lang w:val="en-US"/>
        </w:rPr>
        <w:t>12</w:t>
      </w:r>
      <w:r w:rsidRPr="007146D8">
        <w:rPr>
          <w:rFonts w:ascii="Times New Roman" w:hAnsi="Times New Roman" w:cs="Times New Roman"/>
          <w:noProof/>
          <w:sz w:val="24"/>
          <w:szCs w:val="24"/>
          <w:lang w:val="en-US"/>
        </w:rPr>
        <w:tab/>
        <w:t xml:space="preserve">Beigel JH, Tomashek KM, Dodd LE, </w:t>
      </w:r>
      <w:r w:rsidRPr="007146D8">
        <w:rPr>
          <w:rFonts w:ascii="Times New Roman" w:hAnsi="Times New Roman" w:cs="Times New Roman"/>
          <w:i/>
          <w:iCs/>
          <w:noProof/>
          <w:sz w:val="24"/>
          <w:szCs w:val="24"/>
          <w:lang w:val="en-US"/>
        </w:rPr>
        <w:t>et al.</w:t>
      </w:r>
      <w:r w:rsidRPr="007146D8">
        <w:rPr>
          <w:rFonts w:ascii="Times New Roman" w:hAnsi="Times New Roman" w:cs="Times New Roman"/>
          <w:noProof/>
          <w:sz w:val="24"/>
          <w:szCs w:val="24"/>
          <w:lang w:val="en-US"/>
        </w:rPr>
        <w:t xml:space="preserve"> Remdesivir for the Treatment of Covid-19 — Final Report. </w:t>
      </w:r>
      <w:r w:rsidRPr="008122F4">
        <w:rPr>
          <w:rFonts w:ascii="Times New Roman" w:hAnsi="Times New Roman" w:cs="Times New Roman"/>
          <w:i/>
          <w:iCs/>
          <w:noProof/>
          <w:sz w:val="24"/>
          <w:szCs w:val="24"/>
        </w:rPr>
        <w:t>N Engl J Med</w:t>
      </w:r>
      <w:r w:rsidRPr="008122F4">
        <w:rPr>
          <w:rFonts w:ascii="Times New Roman" w:hAnsi="Times New Roman" w:cs="Times New Roman"/>
          <w:noProof/>
          <w:sz w:val="24"/>
          <w:szCs w:val="24"/>
        </w:rPr>
        <w:t xml:space="preserve"> 2020; </w:t>
      </w:r>
      <w:r w:rsidRPr="008122F4">
        <w:rPr>
          <w:rFonts w:ascii="Times New Roman" w:hAnsi="Times New Roman" w:cs="Times New Roman"/>
          <w:b/>
          <w:bCs/>
          <w:noProof/>
          <w:sz w:val="24"/>
          <w:szCs w:val="24"/>
        </w:rPr>
        <w:t>383</w:t>
      </w:r>
      <w:r w:rsidRPr="008122F4">
        <w:rPr>
          <w:rFonts w:ascii="Times New Roman" w:hAnsi="Times New Roman" w:cs="Times New Roman"/>
          <w:noProof/>
          <w:sz w:val="24"/>
          <w:szCs w:val="24"/>
        </w:rPr>
        <w:t>: 1813–26.</w:t>
      </w:r>
    </w:p>
    <w:p w14:paraId="064ADD25" w14:textId="77777777" w:rsidR="008122F4" w:rsidRPr="007146D8"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8122F4">
        <w:rPr>
          <w:rFonts w:ascii="Times New Roman" w:hAnsi="Times New Roman" w:cs="Times New Roman"/>
          <w:noProof/>
          <w:sz w:val="24"/>
          <w:szCs w:val="24"/>
        </w:rPr>
        <w:t>13</w:t>
      </w:r>
      <w:r w:rsidRPr="008122F4">
        <w:rPr>
          <w:rFonts w:ascii="Times New Roman" w:hAnsi="Times New Roman" w:cs="Times New Roman"/>
          <w:noProof/>
          <w:sz w:val="24"/>
          <w:szCs w:val="24"/>
        </w:rPr>
        <w:tab/>
        <w:t xml:space="preserve">Marconi VC, Palacios GMR, Hsieh L, </w:t>
      </w:r>
      <w:r w:rsidRPr="008122F4">
        <w:rPr>
          <w:rFonts w:ascii="Times New Roman" w:hAnsi="Times New Roman" w:cs="Times New Roman"/>
          <w:i/>
          <w:iCs/>
          <w:noProof/>
          <w:sz w:val="24"/>
          <w:szCs w:val="24"/>
        </w:rPr>
        <w:t>et al.</w:t>
      </w:r>
      <w:r w:rsidRPr="008122F4">
        <w:rPr>
          <w:rFonts w:ascii="Times New Roman" w:hAnsi="Times New Roman" w:cs="Times New Roman"/>
          <w:noProof/>
          <w:sz w:val="24"/>
          <w:szCs w:val="24"/>
        </w:rPr>
        <w:t xml:space="preserve"> </w:t>
      </w:r>
      <w:r w:rsidRPr="007146D8">
        <w:rPr>
          <w:rFonts w:ascii="Times New Roman" w:hAnsi="Times New Roman" w:cs="Times New Roman"/>
          <w:noProof/>
          <w:sz w:val="24"/>
          <w:szCs w:val="24"/>
          <w:lang w:val="en-US"/>
        </w:rPr>
        <w:t>Baricitinib plus Remdesivir for Hospitalized Adults with Covid-19. 2020; : 1–13.</w:t>
      </w:r>
    </w:p>
    <w:p w14:paraId="01127E68" w14:textId="77777777"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7146D8">
        <w:rPr>
          <w:rFonts w:ascii="Times New Roman" w:hAnsi="Times New Roman" w:cs="Times New Roman"/>
          <w:noProof/>
          <w:sz w:val="24"/>
          <w:szCs w:val="24"/>
          <w:lang w:val="en-US"/>
        </w:rPr>
        <w:t>14</w:t>
      </w:r>
      <w:r w:rsidRPr="007146D8">
        <w:rPr>
          <w:rFonts w:ascii="Times New Roman" w:hAnsi="Times New Roman" w:cs="Times New Roman"/>
          <w:noProof/>
          <w:sz w:val="24"/>
          <w:szCs w:val="24"/>
          <w:lang w:val="en-US"/>
        </w:rPr>
        <w:tab/>
        <w:t xml:space="preserve">Krijkamp EM, Alarid-Escudero F, Enns EA, Jalal HJ, Hunink MGM, Pechlivanoglou P. Microsimulation Modeling for Health Decision Sciences Using R: A Tutorial. </w:t>
      </w:r>
      <w:r w:rsidRPr="008122F4">
        <w:rPr>
          <w:rFonts w:ascii="Times New Roman" w:hAnsi="Times New Roman" w:cs="Times New Roman"/>
          <w:i/>
          <w:iCs/>
          <w:noProof/>
          <w:sz w:val="24"/>
          <w:szCs w:val="24"/>
        </w:rPr>
        <w:t>Med Decis Mak</w:t>
      </w:r>
      <w:r w:rsidRPr="008122F4">
        <w:rPr>
          <w:rFonts w:ascii="Times New Roman" w:hAnsi="Times New Roman" w:cs="Times New Roman"/>
          <w:noProof/>
          <w:sz w:val="24"/>
          <w:szCs w:val="24"/>
        </w:rPr>
        <w:t xml:space="preserve"> 2018; </w:t>
      </w:r>
      <w:r w:rsidRPr="008122F4">
        <w:rPr>
          <w:rFonts w:ascii="Times New Roman" w:hAnsi="Times New Roman" w:cs="Times New Roman"/>
          <w:b/>
          <w:bCs/>
          <w:noProof/>
          <w:sz w:val="24"/>
          <w:szCs w:val="24"/>
        </w:rPr>
        <w:t>38</w:t>
      </w:r>
      <w:r w:rsidRPr="008122F4">
        <w:rPr>
          <w:rFonts w:ascii="Times New Roman" w:hAnsi="Times New Roman" w:cs="Times New Roman"/>
          <w:noProof/>
          <w:sz w:val="24"/>
          <w:szCs w:val="24"/>
        </w:rPr>
        <w:t>: 400–22.</w:t>
      </w:r>
    </w:p>
    <w:p w14:paraId="3D880478" w14:textId="77777777"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8122F4">
        <w:rPr>
          <w:rFonts w:ascii="Times New Roman" w:hAnsi="Times New Roman" w:cs="Times New Roman"/>
          <w:noProof/>
          <w:sz w:val="24"/>
          <w:szCs w:val="24"/>
        </w:rPr>
        <w:t>15</w:t>
      </w:r>
      <w:r w:rsidRPr="008122F4">
        <w:rPr>
          <w:rFonts w:ascii="Times New Roman" w:hAnsi="Times New Roman" w:cs="Times New Roman"/>
          <w:noProof/>
          <w:sz w:val="24"/>
          <w:szCs w:val="24"/>
        </w:rPr>
        <w:tab/>
        <w:t xml:space="preserve">Alarid-Escudero F, Krijkamp EM, Pechlivanoglou P, </w:t>
      </w:r>
      <w:r w:rsidRPr="008122F4">
        <w:rPr>
          <w:rFonts w:ascii="Times New Roman" w:hAnsi="Times New Roman" w:cs="Times New Roman"/>
          <w:i/>
          <w:iCs/>
          <w:noProof/>
          <w:sz w:val="24"/>
          <w:szCs w:val="24"/>
        </w:rPr>
        <w:t>et al.</w:t>
      </w:r>
      <w:r w:rsidRPr="008122F4">
        <w:rPr>
          <w:rFonts w:ascii="Times New Roman" w:hAnsi="Times New Roman" w:cs="Times New Roman"/>
          <w:noProof/>
          <w:sz w:val="24"/>
          <w:szCs w:val="24"/>
        </w:rPr>
        <w:t xml:space="preserve"> </w:t>
      </w:r>
      <w:r w:rsidRPr="007146D8">
        <w:rPr>
          <w:rFonts w:ascii="Times New Roman" w:hAnsi="Times New Roman" w:cs="Times New Roman"/>
          <w:noProof/>
          <w:sz w:val="24"/>
          <w:szCs w:val="24"/>
          <w:lang w:val="en-US"/>
        </w:rPr>
        <w:t xml:space="preserve">A need for change! A coding framework for improving transparency in decision modeling. </w:t>
      </w:r>
      <w:r w:rsidRPr="008122F4">
        <w:rPr>
          <w:rFonts w:ascii="Times New Roman" w:hAnsi="Times New Roman" w:cs="Times New Roman"/>
          <w:i/>
          <w:iCs/>
          <w:noProof/>
          <w:sz w:val="24"/>
          <w:szCs w:val="24"/>
        </w:rPr>
        <w:t>Pharmacoeconomics</w:t>
      </w:r>
      <w:r w:rsidRPr="008122F4">
        <w:rPr>
          <w:rFonts w:ascii="Times New Roman" w:hAnsi="Times New Roman" w:cs="Times New Roman"/>
          <w:noProof/>
          <w:sz w:val="24"/>
          <w:szCs w:val="24"/>
        </w:rPr>
        <w:t xml:space="preserve"> 2019; </w:t>
      </w:r>
      <w:r w:rsidRPr="008122F4">
        <w:rPr>
          <w:rFonts w:ascii="Times New Roman" w:hAnsi="Times New Roman" w:cs="Times New Roman"/>
          <w:b/>
          <w:bCs/>
          <w:noProof/>
          <w:sz w:val="24"/>
          <w:szCs w:val="24"/>
        </w:rPr>
        <w:t>37</w:t>
      </w:r>
      <w:r w:rsidRPr="008122F4">
        <w:rPr>
          <w:rFonts w:ascii="Times New Roman" w:hAnsi="Times New Roman" w:cs="Times New Roman"/>
          <w:noProof/>
          <w:sz w:val="24"/>
          <w:szCs w:val="24"/>
        </w:rPr>
        <w:t>: 1329–1339.</w:t>
      </w:r>
    </w:p>
    <w:p w14:paraId="26203B46" w14:textId="77777777"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rPr>
      </w:pPr>
      <w:r w:rsidRPr="008122F4">
        <w:rPr>
          <w:rFonts w:ascii="Times New Roman" w:hAnsi="Times New Roman" w:cs="Times New Roman"/>
          <w:noProof/>
          <w:sz w:val="24"/>
          <w:szCs w:val="24"/>
        </w:rPr>
        <w:t>16</w:t>
      </w:r>
      <w:r w:rsidRPr="008122F4">
        <w:rPr>
          <w:rFonts w:ascii="Times New Roman" w:hAnsi="Times New Roman" w:cs="Times New Roman"/>
          <w:noProof/>
          <w:sz w:val="24"/>
          <w:szCs w:val="24"/>
        </w:rPr>
        <w:tab/>
        <w:t>H. Consejo Técnico. Acuerdo relativo a la Aprobación de los Costos Unitarios por Nivel de Atención Médica actualizadas al año 2021. México: Diario Oficial de la Federación, 2020.</w:t>
      </w:r>
    </w:p>
    <w:p w14:paraId="3D8EBCE7" w14:textId="77777777" w:rsidR="00CE34C2" w:rsidRPr="00CD0128" w:rsidRDefault="00CE34C2" w:rsidP="00210EA6">
      <w:pPr>
        <w:spacing w:line="360" w:lineRule="auto"/>
        <w:jc w:val="both"/>
        <w:rPr>
          <w:rFonts w:asciiTheme="majorHAnsi" w:hAnsiTheme="majorHAnsi" w:cstheme="majorHAnsi"/>
          <w:szCs w:val="24"/>
          <w:lang w:val="en-US"/>
        </w:rPr>
      </w:pPr>
      <w:r w:rsidRPr="00BE77D3">
        <w:rPr>
          <w:rFonts w:ascii="Times New Roman" w:hAnsi="Times New Roman" w:cs="Times New Roman"/>
          <w:b/>
          <w:sz w:val="24"/>
          <w:szCs w:val="24"/>
        </w:rPr>
        <w:fldChar w:fldCharType="end"/>
      </w:r>
    </w:p>
    <w:p w14:paraId="27F1C6E8" w14:textId="77777777" w:rsidR="00E01353" w:rsidRPr="00CD0128" w:rsidRDefault="00E01353" w:rsidP="00E01353">
      <w:pPr>
        <w:spacing w:line="360" w:lineRule="auto"/>
        <w:jc w:val="both"/>
        <w:rPr>
          <w:rFonts w:asciiTheme="majorHAnsi" w:hAnsiTheme="majorHAnsi" w:cstheme="majorHAnsi"/>
          <w:szCs w:val="24"/>
          <w:lang w:val="en-US"/>
        </w:rPr>
      </w:pPr>
    </w:p>
    <w:p w14:paraId="016875B9" w14:textId="77777777" w:rsidR="00BE55F8" w:rsidRPr="00CD0128" w:rsidRDefault="00BE55F8">
      <w:pPr>
        <w:rPr>
          <w:rFonts w:asciiTheme="majorHAnsi" w:hAnsiTheme="majorHAnsi" w:cstheme="majorHAnsi"/>
          <w:lang w:val="en-US"/>
        </w:rPr>
      </w:pPr>
    </w:p>
    <w:p w14:paraId="1F78D99B" w14:textId="77777777" w:rsidR="00BE55F8" w:rsidRPr="00CD0128" w:rsidRDefault="00BE55F8">
      <w:pPr>
        <w:rPr>
          <w:rFonts w:asciiTheme="majorHAnsi" w:hAnsiTheme="majorHAnsi" w:cstheme="majorHAnsi"/>
          <w:lang w:val="en-US"/>
        </w:rPr>
      </w:pPr>
    </w:p>
    <w:p w14:paraId="7A40C6E7" w14:textId="77777777" w:rsidR="00BE55F8" w:rsidRPr="00CD0128" w:rsidRDefault="00BE55F8">
      <w:pPr>
        <w:rPr>
          <w:rFonts w:asciiTheme="majorHAnsi" w:hAnsiTheme="majorHAnsi" w:cstheme="majorHAnsi"/>
          <w:lang w:val="en-US"/>
        </w:rPr>
      </w:pPr>
    </w:p>
    <w:p w14:paraId="221B8F15" w14:textId="77777777" w:rsidR="00BE55F8" w:rsidRPr="00CD0128" w:rsidRDefault="00BE55F8">
      <w:pPr>
        <w:rPr>
          <w:rFonts w:asciiTheme="majorHAnsi" w:hAnsiTheme="majorHAnsi" w:cstheme="majorHAnsi"/>
          <w:lang w:val="en-US"/>
        </w:rPr>
      </w:pPr>
    </w:p>
    <w:p w14:paraId="164CDDF1" w14:textId="77777777" w:rsidR="00BE55F8" w:rsidRPr="00CD0128" w:rsidRDefault="00BE55F8">
      <w:pPr>
        <w:rPr>
          <w:rFonts w:asciiTheme="majorHAnsi" w:hAnsiTheme="majorHAnsi" w:cstheme="majorHAnsi"/>
          <w:lang w:val="en-US"/>
        </w:rPr>
      </w:pPr>
    </w:p>
    <w:p w14:paraId="1DEB1AB4" w14:textId="64817012" w:rsidR="00BE55F8" w:rsidRDefault="00BE55F8">
      <w:pPr>
        <w:rPr>
          <w:ins w:id="33" w:author="Diaz Zepeda, Hirvin Azael" w:date="2021-05-12T23:22:00Z"/>
          <w:rFonts w:asciiTheme="majorHAnsi" w:hAnsiTheme="majorHAnsi" w:cstheme="majorHAnsi"/>
          <w:lang w:val="en-US"/>
        </w:rPr>
      </w:pPr>
    </w:p>
    <w:p w14:paraId="54B53F86" w14:textId="77777777" w:rsidR="00907C73" w:rsidRDefault="00907C73">
      <w:pPr>
        <w:rPr>
          <w:rFonts w:asciiTheme="majorHAnsi" w:hAnsiTheme="majorHAnsi" w:cstheme="majorHAnsi"/>
          <w:lang w:val="en-US"/>
        </w:rPr>
      </w:pPr>
    </w:p>
    <w:p w14:paraId="300441D9" w14:textId="2E5EEE56" w:rsidR="00907C73" w:rsidRDefault="00907C73">
      <w:pPr>
        <w:rPr>
          <w:rFonts w:asciiTheme="majorHAnsi" w:hAnsiTheme="majorHAnsi" w:cstheme="majorHAnsi"/>
          <w:lang w:val="en-US"/>
        </w:rPr>
      </w:pPr>
    </w:p>
    <w:p w14:paraId="7D8E078F" w14:textId="77777777" w:rsidR="0066428F" w:rsidRPr="00C34690" w:rsidRDefault="00295EAA" w:rsidP="00C34690">
      <w:pPr>
        <w:rPr>
          <w:rFonts w:ascii="Times New Roman" w:hAnsi="Times New Roman" w:cs="Times New Roman"/>
          <w:b/>
          <w:sz w:val="26"/>
          <w:szCs w:val="26"/>
          <w:lang w:val="en-US"/>
        </w:rPr>
      </w:pPr>
      <w:r w:rsidRPr="00C34690">
        <w:rPr>
          <w:rFonts w:ascii="Times New Roman" w:hAnsi="Times New Roman" w:cs="Times New Roman"/>
          <w:b/>
          <w:sz w:val="26"/>
          <w:szCs w:val="26"/>
          <w:lang w:val="en-US"/>
        </w:rPr>
        <w:lastRenderedPageBreak/>
        <w:t>Appendix</w:t>
      </w:r>
    </w:p>
    <w:p w14:paraId="4CC4F1BC" w14:textId="77777777" w:rsidR="0066428F" w:rsidRDefault="0066428F" w:rsidP="008C5DEE">
      <w:pPr>
        <w:jc w:val="both"/>
        <w:rPr>
          <w:rFonts w:asciiTheme="majorHAnsi" w:hAnsiTheme="majorHAnsi" w:cstheme="majorHAnsi"/>
          <w:lang w:val="en-US"/>
        </w:rPr>
      </w:pPr>
    </w:p>
    <w:tbl>
      <w:tblPr>
        <w:tblW w:w="5960" w:type="dxa"/>
        <w:jc w:val="center"/>
        <w:tblCellMar>
          <w:left w:w="70" w:type="dxa"/>
          <w:right w:w="70" w:type="dxa"/>
        </w:tblCellMar>
        <w:tblLook w:val="04A0" w:firstRow="1" w:lastRow="0" w:firstColumn="1" w:lastColumn="0" w:noHBand="0" w:noVBand="1"/>
      </w:tblPr>
      <w:tblGrid>
        <w:gridCol w:w="4360"/>
        <w:gridCol w:w="1600"/>
        <w:tblGridChange w:id="34">
          <w:tblGrid>
            <w:gridCol w:w="4360"/>
            <w:gridCol w:w="1600"/>
          </w:tblGrid>
        </w:tblGridChange>
      </w:tblGrid>
      <w:tr w:rsidR="00CE6778" w:rsidRPr="00B32EB3" w14:paraId="0A4C0453" w14:textId="77777777" w:rsidTr="00CE6778">
        <w:trPr>
          <w:trHeight w:val="300"/>
          <w:jc w:val="center"/>
        </w:trPr>
        <w:tc>
          <w:tcPr>
            <w:tcW w:w="596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A7A8BA5"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val="en-US" w:eastAsia="es-MX"/>
              </w:rPr>
            </w:pPr>
            <w:r w:rsidRPr="00CE6778">
              <w:rPr>
                <w:rFonts w:ascii="Times New Roman" w:eastAsia="Times New Roman" w:hAnsi="Times New Roman" w:cs="Times New Roman"/>
                <w:b/>
                <w:bCs/>
                <w:color w:val="000000"/>
                <w:sz w:val="20"/>
                <w:szCs w:val="20"/>
                <w:lang w:val="en-US" w:eastAsia="es-MX"/>
              </w:rPr>
              <w:t>Table 1: Parameter microsimulation model: Hospitalized Cohort</w:t>
            </w:r>
          </w:p>
        </w:tc>
      </w:tr>
      <w:tr w:rsidR="00CE6778" w:rsidRPr="00CE6778" w14:paraId="56A5625F" w14:textId="77777777" w:rsidTr="00CE6778">
        <w:trPr>
          <w:trHeight w:val="588"/>
          <w:jc w:val="center"/>
        </w:trPr>
        <w:tc>
          <w:tcPr>
            <w:tcW w:w="4360" w:type="dxa"/>
            <w:tcBorders>
              <w:top w:val="nil"/>
              <w:left w:val="single" w:sz="8" w:space="0" w:color="auto"/>
              <w:bottom w:val="single" w:sz="8" w:space="0" w:color="auto"/>
              <w:right w:val="nil"/>
            </w:tcBorders>
            <w:shd w:val="clear" w:color="auto" w:fill="auto"/>
            <w:noWrap/>
            <w:vAlign w:val="center"/>
            <w:hideMark/>
          </w:tcPr>
          <w:p w14:paraId="214E8D4A"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Parameters</w:t>
            </w:r>
            <w:proofErr w:type="spellEnd"/>
          </w:p>
        </w:tc>
        <w:tc>
          <w:tcPr>
            <w:tcW w:w="1600" w:type="dxa"/>
            <w:tcBorders>
              <w:top w:val="nil"/>
              <w:left w:val="nil"/>
              <w:bottom w:val="single" w:sz="8" w:space="0" w:color="auto"/>
              <w:right w:val="single" w:sz="8" w:space="0" w:color="auto"/>
            </w:tcBorders>
            <w:shd w:val="clear" w:color="auto" w:fill="auto"/>
            <w:noWrap/>
            <w:vAlign w:val="center"/>
            <w:hideMark/>
          </w:tcPr>
          <w:p w14:paraId="5D8F1F01"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Value</w:t>
            </w:r>
            <w:proofErr w:type="spellEnd"/>
          </w:p>
        </w:tc>
      </w:tr>
      <w:tr w:rsidR="00CE6778" w:rsidRPr="00CE6778" w14:paraId="53C67FF7"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21BBBDC4"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individuals</w:t>
            </w:r>
            <w:proofErr w:type="spellEnd"/>
          </w:p>
        </w:tc>
        <w:tc>
          <w:tcPr>
            <w:tcW w:w="1600" w:type="dxa"/>
            <w:tcBorders>
              <w:top w:val="nil"/>
              <w:left w:val="nil"/>
              <w:bottom w:val="nil"/>
              <w:right w:val="single" w:sz="8" w:space="0" w:color="auto"/>
            </w:tcBorders>
            <w:shd w:val="clear" w:color="auto" w:fill="auto"/>
            <w:noWrap/>
            <w:vAlign w:val="center"/>
            <w:hideMark/>
          </w:tcPr>
          <w:p w14:paraId="3A6BC738"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200,693</w:t>
            </w:r>
          </w:p>
        </w:tc>
      </w:tr>
      <w:tr w:rsidR="00CE6778" w:rsidRPr="00CE6778" w14:paraId="444D1894" w14:textId="77777777" w:rsidTr="00CE6778">
        <w:trPr>
          <w:trHeight w:val="300"/>
          <w:jc w:val="center"/>
        </w:trPr>
        <w:tc>
          <w:tcPr>
            <w:tcW w:w="4360" w:type="dxa"/>
            <w:tcBorders>
              <w:top w:val="nil"/>
              <w:left w:val="single" w:sz="8" w:space="0" w:color="auto"/>
              <w:bottom w:val="nil"/>
              <w:right w:val="nil"/>
            </w:tcBorders>
            <w:shd w:val="clear" w:color="auto" w:fill="auto"/>
            <w:noWrap/>
            <w:vAlign w:val="center"/>
            <w:hideMark/>
          </w:tcPr>
          <w:p w14:paraId="012811A8"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 xml:space="preserve">Time </w:t>
            </w:r>
            <w:proofErr w:type="spellStart"/>
            <w:r w:rsidRPr="00CE6778">
              <w:rPr>
                <w:rFonts w:ascii="Times New Roman" w:eastAsia="Times New Roman" w:hAnsi="Times New Roman" w:cs="Times New Roman"/>
                <w:i/>
                <w:iCs/>
                <w:color w:val="000000"/>
                <w:sz w:val="20"/>
                <w:szCs w:val="20"/>
                <w:lang w:eastAsia="es-MX"/>
              </w:rPr>
              <w:t>horizon</w:t>
            </w:r>
            <w:proofErr w:type="spellEnd"/>
          </w:p>
        </w:tc>
        <w:tc>
          <w:tcPr>
            <w:tcW w:w="1600" w:type="dxa"/>
            <w:tcBorders>
              <w:top w:val="nil"/>
              <w:left w:val="nil"/>
              <w:bottom w:val="nil"/>
              <w:right w:val="single" w:sz="8" w:space="0" w:color="auto"/>
            </w:tcBorders>
            <w:shd w:val="clear" w:color="auto" w:fill="auto"/>
            <w:noWrap/>
            <w:vAlign w:val="center"/>
            <w:hideMark/>
          </w:tcPr>
          <w:p w14:paraId="793A1539"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50 </w:t>
            </w:r>
            <w:proofErr w:type="spellStart"/>
            <w:r w:rsidRPr="00CE6778">
              <w:rPr>
                <w:rFonts w:ascii="Times New Roman" w:eastAsia="Times New Roman" w:hAnsi="Times New Roman" w:cs="Times New Roman"/>
                <w:color w:val="000000"/>
                <w:sz w:val="20"/>
                <w:szCs w:val="20"/>
                <w:lang w:eastAsia="es-MX"/>
              </w:rPr>
              <w:t>days</w:t>
            </w:r>
            <w:proofErr w:type="spellEnd"/>
          </w:p>
        </w:tc>
      </w:tr>
      <w:tr w:rsidR="00CE6778" w:rsidRPr="00CE6778" w14:paraId="04C167E5" w14:textId="77777777" w:rsidTr="00CE6778">
        <w:trPr>
          <w:trHeight w:val="300"/>
          <w:jc w:val="center"/>
        </w:trPr>
        <w:tc>
          <w:tcPr>
            <w:tcW w:w="4360" w:type="dxa"/>
            <w:tcBorders>
              <w:top w:val="nil"/>
              <w:left w:val="single" w:sz="8" w:space="0" w:color="auto"/>
              <w:bottom w:val="nil"/>
              <w:right w:val="nil"/>
            </w:tcBorders>
            <w:shd w:val="clear" w:color="auto" w:fill="auto"/>
            <w:noWrap/>
            <w:vAlign w:val="center"/>
            <w:hideMark/>
          </w:tcPr>
          <w:p w14:paraId="5CB4C84B"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1E74DFFB"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w:t>
            </w:r>
          </w:p>
        </w:tc>
      </w:tr>
      <w:tr w:rsidR="00CE6778" w:rsidRPr="00CE6778" w14:paraId="52177CA6" w14:textId="77777777" w:rsidTr="00CE6778">
        <w:trPr>
          <w:trHeight w:val="300"/>
          <w:jc w:val="center"/>
        </w:trPr>
        <w:tc>
          <w:tcPr>
            <w:tcW w:w="4360" w:type="dxa"/>
            <w:vMerge w:val="restart"/>
            <w:tcBorders>
              <w:top w:val="nil"/>
              <w:left w:val="single" w:sz="8" w:space="0" w:color="auto"/>
              <w:bottom w:val="nil"/>
              <w:right w:val="nil"/>
            </w:tcBorders>
            <w:shd w:val="clear" w:color="auto" w:fill="auto"/>
            <w:vAlign w:val="center"/>
            <w:hideMark/>
          </w:tcPr>
          <w:p w14:paraId="0ABB6927"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Name</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52BDB00B"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Cov-19 +</w:t>
            </w:r>
          </w:p>
        </w:tc>
      </w:tr>
      <w:tr w:rsidR="00CE6778" w:rsidRPr="00CE6778" w14:paraId="295D2D74" w14:textId="77777777" w:rsidTr="00CE6778">
        <w:trPr>
          <w:trHeight w:val="300"/>
          <w:jc w:val="center"/>
        </w:trPr>
        <w:tc>
          <w:tcPr>
            <w:tcW w:w="4360" w:type="dxa"/>
            <w:vMerge/>
            <w:tcBorders>
              <w:top w:val="nil"/>
              <w:left w:val="single" w:sz="8" w:space="0" w:color="auto"/>
              <w:bottom w:val="nil"/>
              <w:right w:val="nil"/>
            </w:tcBorders>
            <w:vAlign w:val="center"/>
            <w:hideMark/>
          </w:tcPr>
          <w:p w14:paraId="6A15C04C"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5F7F153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Cov-19 </w:t>
            </w:r>
            <w:proofErr w:type="spellStart"/>
            <w:r w:rsidRPr="00CE6778">
              <w:rPr>
                <w:rFonts w:ascii="Times New Roman" w:eastAsia="Times New Roman" w:hAnsi="Times New Roman" w:cs="Times New Roman"/>
                <w:color w:val="000000"/>
                <w:sz w:val="20"/>
                <w:szCs w:val="20"/>
                <w:lang w:eastAsia="es-MX"/>
              </w:rPr>
              <w:t>Dead</w:t>
            </w:r>
            <w:proofErr w:type="spellEnd"/>
          </w:p>
        </w:tc>
      </w:tr>
      <w:tr w:rsidR="00CE6778" w:rsidRPr="00CE6778" w14:paraId="14052EA2" w14:textId="77777777" w:rsidTr="00CE6778">
        <w:trPr>
          <w:trHeight w:val="288"/>
          <w:jc w:val="center"/>
        </w:trPr>
        <w:tc>
          <w:tcPr>
            <w:tcW w:w="4360" w:type="dxa"/>
            <w:vMerge/>
            <w:tcBorders>
              <w:top w:val="nil"/>
              <w:left w:val="single" w:sz="8" w:space="0" w:color="auto"/>
              <w:bottom w:val="nil"/>
              <w:right w:val="nil"/>
            </w:tcBorders>
            <w:vAlign w:val="center"/>
            <w:hideMark/>
          </w:tcPr>
          <w:p w14:paraId="76A59281"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48F2571F"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Other</w:t>
            </w:r>
            <w:proofErr w:type="spellEnd"/>
            <w:r w:rsidRPr="00CE6778">
              <w:rPr>
                <w:rFonts w:ascii="Times New Roman" w:eastAsia="Times New Roman" w:hAnsi="Times New Roman" w:cs="Times New Roman"/>
                <w:color w:val="000000"/>
                <w:sz w:val="20"/>
                <w:szCs w:val="20"/>
                <w:lang w:eastAsia="es-MX"/>
              </w:rPr>
              <w:t xml:space="preserve"> causes</w:t>
            </w:r>
            <w:r w:rsidR="007404D0">
              <w:rPr>
                <w:rFonts w:ascii="Times New Roman" w:eastAsia="Times New Roman" w:hAnsi="Times New Roman" w:cs="Times New Roman"/>
                <w:color w:val="000000"/>
                <w:sz w:val="20"/>
                <w:szCs w:val="20"/>
                <w:lang w:eastAsia="es-MX"/>
              </w:rPr>
              <w:t xml:space="preserve"> </w:t>
            </w:r>
            <w:proofErr w:type="spellStart"/>
            <w:r w:rsidR="007404D0">
              <w:rPr>
                <w:rFonts w:ascii="Times New Roman" w:eastAsia="Times New Roman" w:hAnsi="Times New Roman" w:cs="Times New Roman"/>
                <w:color w:val="000000"/>
                <w:sz w:val="20"/>
                <w:szCs w:val="20"/>
                <w:lang w:eastAsia="es-MX"/>
              </w:rPr>
              <w:t>Dead</w:t>
            </w:r>
            <w:proofErr w:type="spellEnd"/>
          </w:p>
        </w:tc>
      </w:tr>
      <w:tr w:rsidR="00CE6778" w:rsidRPr="00CE6778" w14:paraId="79C6E5AA"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25DAC5AF"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Annual discount rate for costs</w:t>
            </w:r>
          </w:p>
        </w:tc>
        <w:tc>
          <w:tcPr>
            <w:tcW w:w="1600" w:type="dxa"/>
            <w:tcBorders>
              <w:top w:val="nil"/>
              <w:left w:val="nil"/>
              <w:bottom w:val="nil"/>
              <w:right w:val="single" w:sz="8" w:space="0" w:color="auto"/>
            </w:tcBorders>
            <w:shd w:val="clear" w:color="auto" w:fill="auto"/>
            <w:noWrap/>
            <w:vAlign w:val="center"/>
            <w:hideMark/>
          </w:tcPr>
          <w:p w14:paraId="54DE9354"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49423EFA"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5E659707"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 xml:space="preserve">Annual discount rate for </w:t>
            </w:r>
            <w:proofErr w:type="spellStart"/>
            <w:r w:rsidRPr="00CE6778">
              <w:rPr>
                <w:rFonts w:ascii="Times New Roman" w:eastAsia="Times New Roman" w:hAnsi="Times New Roman" w:cs="Times New Roman"/>
                <w:i/>
                <w:iCs/>
                <w:color w:val="000000"/>
                <w:sz w:val="20"/>
                <w:szCs w:val="20"/>
                <w:lang w:val="en-US" w:eastAsia="es-MX"/>
              </w:rPr>
              <w:t>efectiveness</w:t>
            </w:r>
            <w:proofErr w:type="spellEnd"/>
          </w:p>
        </w:tc>
        <w:tc>
          <w:tcPr>
            <w:tcW w:w="1600" w:type="dxa"/>
            <w:tcBorders>
              <w:top w:val="nil"/>
              <w:left w:val="nil"/>
              <w:bottom w:val="nil"/>
              <w:right w:val="single" w:sz="8" w:space="0" w:color="auto"/>
            </w:tcBorders>
            <w:shd w:val="clear" w:color="auto" w:fill="auto"/>
            <w:noWrap/>
            <w:vAlign w:val="center"/>
            <w:hideMark/>
          </w:tcPr>
          <w:p w14:paraId="7A5FD38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230A6396" w14:textId="77777777"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0D76D65D"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healthcare</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55D43032" w14:textId="77777777" w:rsidTr="00CE6778">
        <w:trPr>
          <w:trHeight w:val="816"/>
          <w:jc w:val="center"/>
        </w:trPr>
        <w:tc>
          <w:tcPr>
            <w:tcW w:w="4360" w:type="dxa"/>
            <w:tcBorders>
              <w:top w:val="nil"/>
              <w:left w:val="single" w:sz="8" w:space="0" w:color="auto"/>
              <w:bottom w:val="nil"/>
              <w:right w:val="nil"/>
            </w:tcBorders>
            <w:shd w:val="clear" w:color="auto" w:fill="auto"/>
            <w:noWrap/>
            <w:vAlign w:val="center"/>
            <w:hideMark/>
          </w:tcPr>
          <w:p w14:paraId="609B3500"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Hospitalized</w:t>
            </w:r>
            <w:proofErr w:type="spellEnd"/>
            <w:r w:rsidRPr="00CE6778">
              <w:rPr>
                <w:rFonts w:ascii="Times New Roman" w:eastAsia="Times New Roman" w:hAnsi="Times New Roman" w:cs="Times New Roman"/>
                <w:i/>
                <w:iCs/>
                <w:color w:val="000000"/>
                <w:sz w:val="20"/>
                <w:szCs w:val="20"/>
                <w:lang w:eastAsia="es-MX"/>
              </w:rPr>
              <w:t xml:space="preserve"> COVID-19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vAlign w:val="center"/>
            <w:hideMark/>
          </w:tcPr>
          <w:p w14:paraId="3D4D3417"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Gamma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ꓗ</w:t>
            </w:r>
            <w:r w:rsidRPr="00CE6778">
              <w:rPr>
                <w:rFonts w:ascii="Times New Roman" w:eastAsia="Times New Roman" w:hAnsi="Times New Roman" w:cs="Times New Roman"/>
                <w:color w:val="000000"/>
                <w:sz w:val="20"/>
                <w:szCs w:val="20"/>
                <w:lang w:eastAsia="es-MX"/>
              </w:rPr>
              <w:t xml:space="preserve"> = 8, </w:t>
            </w:r>
            <w:r w:rsidRPr="00CE6778">
              <w:rPr>
                <w:rFonts w:ascii="Calibri" w:eastAsia="Times New Roman" w:hAnsi="Calibri" w:cs="Calibri"/>
                <w:color w:val="000000"/>
                <w:sz w:val="20"/>
                <w:szCs w:val="20"/>
                <w:lang w:eastAsia="es-MX"/>
              </w:rPr>
              <w:t>θ</w:t>
            </w:r>
            <w:r w:rsidRPr="00CE6778">
              <w:rPr>
                <w:rFonts w:ascii="Times New Roman" w:eastAsia="Times New Roman" w:hAnsi="Times New Roman" w:cs="Times New Roman"/>
                <w:color w:val="000000"/>
                <w:sz w:val="20"/>
                <w:szCs w:val="20"/>
                <w:lang w:eastAsia="es-MX"/>
              </w:rPr>
              <w:t xml:space="preserve"> = 1159</w:t>
            </w:r>
          </w:p>
        </w:tc>
      </w:tr>
      <w:tr w:rsidR="00CE6778" w:rsidRPr="00CE6778" w14:paraId="5A2F3C93"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4849BFD6"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Dead</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noWrap/>
            <w:vAlign w:val="center"/>
            <w:hideMark/>
          </w:tcPr>
          <w:p w14:paraId="50514E22"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w:t>
            </w:r>
          </w:p>
        </w:tc>
      </w:tr>
      <w:tr w:rsidR="00CE6778" w:rsidRPr="00CE6778" w14:paraId="1A2D4B4C" w14:textId="77777777"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6133C584"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408943DF"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56AE5D21"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Remdesivir</w:t>
            </w:r>
          </w:p>
        </w:tc>
        <w:tc>
          <w:tcPr>
            <w:tcW w:w="1600" w:type="dxa"/>
            <w:tcBorders>
              <w:top w:val="nil"/>
              <w:left w:val="nil"/>
              <w:bottom w:val="nil"/>
              <w:right w:val="single" w:sz="8" w:space="0" w:color="auto"/>
            </w:tcBorders>
            <w:shd w:val="clear" w:color="auto" w:fill="auto"/>
            <w:noWrap/>
            <w:vAlign w:val="center"/>
            <w:hideMark/>
          </w:tcPr>
          <w:p w14:paraId="7A378F81"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$6,188.00</w:t>
            </w:r>
          </w:p>
        </w:tc>
      </w:tr>
      <w:tr w:rsidR="00CE6778" w:rsidRPr="00CE6778" w14:paraId="40C0CA9E"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6CFD8D2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Baricitinib</w:t>
            </w:r>
          </w:p>
        </w:tc>
        <w:tc>
          <w:tcPr>
            <w:tcW w:w="1600" w:type="dxa"/>
            <w:tcBorders>
              <w:top w:val="nil"/>
              <w:left w:val="nil"/>
              <w:bottom w:val="nil"/>
              <w:right w:val="single" w:sz="8" w:space="0" w:color="auto"/>
            </w:tcBorders>
            <w:shd w:val="clear" w:color="auto" w:fill="auto"/>
            <w:noWrap/>
            <w:vAlign w:val="center"/>
            <w:hideMark/>
          </w:tcPr>
          <w:p w14:paraId="561D6537"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$3,672.00</w:t>
            </w:r>
          </w:p>
        </w:tc>
      </w:tr>
      <w:tr w:rsidR="00CE6778" w:rsidRPr="00CE6778" w14:paraId="46BD3122" w14:textId="77777777"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3F29EEDC"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Effect</w:t>
            </w:r>
          </w:p>
        </w:tc>
      </w:tr>
      <w:tr w:rsidR="00CE6778" w:rsidRPr="00CE6778" w14:paraId="7DA25D2B" w14:textId="77777777" w:rsidTr="00CE6778">
        <w:trPr>
          <w:trHeight w:val="804"/>
          <w:jc w:val="center"/>
        </w:trPr>
        <w:tc>
          <w:tcPr>
            <w:tcW w:w="4360" w:type="dxa"/>
            <w:tcBorders>
              <w:top w:val="nil"/>
              <w:left w:val="single" w:sz="8" w:space="0" w:color="auto"/>
              <w:bottom w:val="nil"/>
              <w:right w:val="nil"/>
            </w:tcBorders>
            <w:shd w:val="clear" w:color="auto" w:fill="auto"/>
            <w:noWrap/>
            <w:vAlign w:val="center"/>
            <w:hideMark/>
          </w:tcPr>
          <w:p w14:paraId="6312BC91"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Remdesivir</w:t>
            </w:r>
          </w:p>
        </w:tc>
        <w:tc>
          <w:tcPr>
            <w:tcW w:w="1600" w:type="dxa"/>
            <w:tcBorders>
              <w:top w:val="nil"/>
              <w:left w:val="nil"/>
              <w:bottom w:val="nil"/>
              <w:right w:val="single" w:sz="8" w:space="0" w:color="auto"/>
            </w:tcBorders>
            <w:shd w:val="clear" w:color="auto" w:fill="auto"/>
            <w:vAlign w:val="center"/>
            <w:hideMark/>
          </w:tcPr>
          <w:p w14:paraId="60D8F0FF"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0.73,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0.17</w:t>
            </w:r>
          </w:p>
        </w:tc>
      </w:tr>
      <w:tr w:rsidR="00CE6778" w:rsidRPr="00CE6778" w14:paraId="5874AB83" w14:textId="77777777" w:rsidTr="00CE6778">
        <w:trPr>
          <w:trHeight w:val="804"/>
          <w:jc w:val="center"/>
        </w:trPr>
        <w:tc>
          <w:tcPr>
            <w:tcW w:w="4360" w:type="dxa"/>
            <w:tcBorders>
              <w:top w:val="single" w:sz="4" w:space="0" w:color="auto"/>
              <w:left w:val="single" w:sz="8" w:space="0" w:color="auto"/>
              <w:bottom w:val="nil"/>
              <w:right w:val="nil"/>
            </w:tcBorders>
            <w:shd w:val="clear" w:color="auto" w:fill="auto"/>
            <w:noWrap/>
            <w:vAlign w:val="center"/>
            <w:hideMark/>
          </w:tcPr>
          <w:p w14:paraId="58DD4876"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Baricitinib</w:t>
            </w:r>
          </w:p>
        </w:tc>
        <w:tc>
          <w:tcPr>
            <w:tcW w:w="1600" w:type="dxa"/>
            <w:tcBorders>
              <w:top w:val="single" w:sz="4" w:space="0" w:color="auto"/>
              <w:left w:val="nil"/>
              <w:bottom w:val="nil"/>
              <w:right w:val="single" w:sz="8" w:space="0" w:color="auto"/>
            </w:tcBorders>
            <w:shd w:val="clear" w:color="auto" w:fill="auto"/>
            <w:vAlign w:val="center"/>
            <w:hideMark/>
          </w:tcPr>
          <w:p w14:paraId="3C31AADD"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0.65,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0.26</w:t>
            </w:r>
          </w:p>
        </w:tc>
      </w:tr>
      <w:tr w:rsidR="00CE6778" w:rsidRPr="00B32EB3" w14:paraId="7521A751" w14:textId="77777777" w:rsidTr="00907C73">
        <w:tblPrEx>
          <w:tblW w:w="5960" w:type="dxa"/>
          <w:jc w:val="center"/>
          <w:tblCellMar>
            <w:left w:w="70" w:type="dxa"/>
            <w:right w:w="70" w:type="dxa"/>
          </w:tblCellMar>
          <w:tblPrExChange w:id="35" w:author="Diaz Zepeda, Hirvin Azael" w:date="2021-05-12T23:19:00Z">
            <w:tblPrEx>
              <w:tblW w:w="5960" w:type="dxa"/>
              <w:jc w:val="center"/>
              <w:tblCellMar>
                <w:left w:w="70" w:type="dxa"/>
                <w:right w:w="70" w:type="dxa"/>
              </w:tblCellMar>
            </w:tblPrEx>
          </w:tblPrExChange>
        </w:tblPrEx>
        <w:trPr>
          <w:trHeight w:val="300"/>
          <w:jc w:val="center"/>
          <w:trPrChange w:id="36" w:author="Diaz Zepeda, Hirvin Azael" w:date="2021-05-12T23:19:00Z">
            <w:trPr>
              <w:trHeight w:val="300"/>
              <w:jc w:val="center"/>
            </w:trPr>
          </w:trPrChange>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Change w:id="37" w:author="Diaz Zepeda, Hirvin Azael" w:date="2021-05-12T23:19:00Z">
              <w:tcPr>
                <w:tcW w:w="596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tcPrChange>
          </w:tcPr>
          <w:p w14:paraId="0EE4A885"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val="en-US" w:eastAsia="es-MX"/>
              </w:rPr>
            </w:pPr>
            <w:r w:rsidRPr="00CE6778">
              <w:rPr>
                <w:rFonts w:ascii="Times New Roman" w:eastAsia="Times New Roman" w:hAnsi="Times New Roman" w:cs="Times New Roman"/>
                <w:color w:val="000000"/>
                <w:sz w:val="20"/>
                <w:szCs w:val="20"/>
                <w:lang w:val="en-US" w:eastAsia="es-MX"/>
              </w:rPr>
              <w:t>*All monetary amounts are expressed in Mexican pesos</w:t>
            </w:r>
          </w:p>
        </w:tc>
      </w:tr>
    </w:tbl>
    <w:p w14:paraId="271CC6B0" w14:textId="77777777" w:rsidR="006239E6" w:rsidRDefault="006239E6" w:rsidP="008C5DEE">
      <w:pPr>
        <w:jc w:val="both"/>
        <w:rPr>
          <w:rFonts w:asciiTheme="majorHAnsi" w:hAnsiTheme="majorHAnsi" w:cstheme="majorHAnsi"/>
          <w:lang w:val="en-US"/>
        </w:rPr>
      </w:pPr>
    </w:p>
    <w:p w14:paraId="15FF15F2" w14:textId="0EA04B33" w:rsidR="00CE6778" w:rsidDel="00907C73" w:rsidRDefault="00907C73" w:rsidP="00907C73">
      <w:pPr>
        <w:jc w:val="center"/>
        <w:rPr>
          <w:del w:id="38" w:author="Diaz Zepeda, Hirvin Azael" w:date="2021-05-12T23:21:00Z"/>
          <w:rFonts w:asciiTheme="majorHAnsi" w:hAnsiTheme="majorHAnsi" w:cstheme="majorHAnsi"/>
          <w:lang w:val="en-US"/>
        </w:rPr>
        <w:pPrChange w:id="39" w:author="Diaz Zepeda, Hirvin Azael" w:date="2021-05-12T23:21:00Z">
          <w:pPr>
            <w:jc w:val="both"/>
          </w:pPr>
        </w:pPrChange>
      </w:pPr>
      <w:ins w:id="40" w:author="Diaz Zepeda, Hirvin Azael" w:date="2021-05-12T23:20:00Z">
        <w:r w:rsidRPr="00907C73">
          <w:rPr>
            <w:rFonts w:asciiTheme="majorHAnsi" w:hAnsiTheme="majorHAnsi" w:cstheme="majorHAnsi"/>
          </w:rPr>
          <w:lastRenderedPageBreak/>
          <w:drawing>
            <wp:inline distT="0" distB="0" distL="0" distR="0" wp14:anchorId="242989A0" wp14:editId="3F94FDFB">
              <wp:extent cx="2561205" cy="2240173"/>
              <wp:effectExtent l="0" t="0" r="0" b="8255"/>
              <wp:docPr id="15" name="Imagen 14">
                <a:extLst xmlns:a="http://schemas.openxmlformats.org/drawingml/2006/main">
                  <a:ext uri="{FF2B5EF4-FFF2-40B4-BE49-F238E27FC236}">
                    <a16:creationId xmlns:a16="http://schemas.microsoft.com/office/drawing/2014/main" id="{10C75A7A-124C-4BED-B05F-D744E7C93A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a:extLst>
                          <a:ext uri="{FF2B5EF4-FFF2-40B4-BE49-F238E27FC236}">
                            <a16:creationId xmlns:a16="http://schemas.microsoft.com/office/drawing/2014/main" id="{10C75A7A-124C-4BED-B05F-D744E7C93A98}"/>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01922" cy="2275786"/>
                      </a:xfrm>
                      <a:prstGeom prst="rect">
                        <a:avLst/>
                      </a:prstGeom>
                    </pic:spPr>
                  </pic:pic>
                </a:graphicData>
              </a:graphic>
            </wp:inline>
          </w:drawing>
        </w:r>
        <w:r w:rsidRPr="00907C73">
          <w:rPr>
            <w:rFonts w:asciiTheme="majorHAnsi" w:hAnsiTheme="majorHAnsi" w:cstheme="majorHAnsi"/>
          </w:rPr>
          <w:drawing>
            <wp:inline distT="0" distB="0" distL="0" distR="0" wp14:anchorId="04D9C52B" wp14:editId="05DC4CA4">
              <wp:extent cx="2651760" cy="2319378"/>
              <wp:effectExtent l="0" t="0" r="0" b="5080"/>
              <wp:docPr id="13" name="Imagen 12">
                <a:extLst xmlns:a="http://schemas.openxmlformats.org/drawingml/2006/main">
                  <a:ext uri="{FF2B5EF4-FFF2-40B4-BE49-F238E27FC236}">
                    <a16:creationId xmlns:a16="http://schemas.microsoft.com/office/drawing/2014/main" id="{48D6BACF-9896-4EF3-8EFE-46C2670422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48D6BACF-9896-4EF3-8EFE-46C267042261}"/>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7009" cy="2341462"/>
                      </a:xfrm>
                      <a:prstGeom prst="rect">
                        <a:avLst/>
                      </a:prstGeom>
                    </pic:spPr>
                  </pic:pic>
                </a:graphicData>
              </a:graphic>
            </wp:inline>
          </w:drawing>
        </w:r>
        <w:r w:rsidRPr="00907C73">
          <w:rPr>
            <w:rFonts w:asciiTheme="majorHAnsi" w:hAnsiTheme="majorHAnsi" w:cstheme="majorHAnsi"/>
          </w:rPr>
          <w:drawing>
            <wp:inline distT="0" distB="0" distL="0" distR="0" wp14:anchorId="36719E46" wp14:editId="07FED234">
              <wp:extent cx="2474208" cy="2164080"/>
              <wp:effectExtent l="0" t="0" r="2540" b="7620"/>
              <wp:docPr id="11" name="Imagen 10">
                <a:extLst xmlns:a="http://schemas.openxmlformats.org/drawingml/2006/main">
                  <a:ext uri="{FF2B5EF4-FFF2-40B4-BE49-F238E27FC236}">
                    <a16:creationId xmlns:a16="http://schemas.microsoft.com/office/drawing/2014/main" id="{CDDA5E24-7FDF-443E-93AF-F0C69F2B8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CDDA5E24-7FDF-443E-93AF-F0C69F2B876D}"/>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2708" cy="2180261"/>
                      </a:xfrm>
                      <a:prstGeom prst="rect">
                        <a:avLst/>
                      </a:prstGeom>
                    </pic:spPr>
                  </pic:pic>
                </a:graphicData>
              </a:graphic>
            </wp:inline>
          </w:drawing>
        </w:r>
      </w:ins>
    </w:p>
    <w:p w14:paraId="75F9ADBE" w14:textId="77777777" w:rsidR="00CE6778" w:rsidDel="00907C73" w:rsidRDefault="00CE6778" w:rsidP="00907C73">
      <w:pPr>
        <w:jc w:val="center"/>
        <w:rPr>
          <w:del w:id="41" w:author="Diaz Zepeda, Hirvin Azael" w:date="2021-05-12T23:21:00Z"/>
          <w:rFonts w:asciiTheme="majorHAnsi" w:hAnsiTheme="majorHAnsi" w:cstheme="majorHAnsi"/>
          <w:lang w:val="en-US"/>
        </w:rPr>
        <w:pPrChange w:id="42" w:author="Diaz Zepeda, Hirvin Azael" w:date="2021-05-12T23:21:00Z">
          <w:pPr>
            <w:jc w:val="both"/>
          </w:pPr>
        </w:pPrChange>
      </w:pPr>
    </w:p>
    <w:p w14:paraId="068B4125" w14:textId="77777777" w:rsidR="00CE6778" w:rsidDel="00907C73" w:rsidRDefault="00CE6778" w:rsidP="008C5DEE">
      <w:pPr>
        <w:jc w:val="both"/>
        <w:rPr>
          <w:del w:id="43" w:author="Diaz Zepeda, Hirvin Azael" w:date="2021-05-12T23:21:00Z"/>
          <w:rFonts w:asciiTheme="majorHAnsi" w:hAnsiTheme="majorHAnsi" w:cstheme="majorHAnsi"/>
          <w:lang w:val="en-US"/>
        </w:rPr>
      </w:pPr>
    </w:p>
    <w:p w14:paraId="274EEA4E" w14:textId="77777777" w:rsidR="00CE6778" w:rsidDel="00907C73" w:rsidRDefault="00CE6778" w:rsidP="008C5DEE">
      <w:pPr>
        <w:jc w:val="both"/>
        <w:rPr>
          <w:del w:id="44" w:author="Diaz Zepeda, Hirvin Azael" w:date="2021-05-12T23:21:00Z"/>
          <w:rFonts w:asciiTheme="majorHAnsi" w:hAnsiTheme="majorHAnsi" w:cstheme="majorHAnsi"/>
          <w:lang w:val="en-US"/>
        </w:rPr>
      </w:pPr>
    </w:p>
    <w:p w14:paraId="197F7F37" w14:textId="77777777" w:rsidR="00CE6778" w:rsidDel="00907C73" w:rsidRDefault="00CE6778" w:rsidP="008C5DEE">
      <w:pPr>
        <w:jc w:val="both"/>
        <w:rPr>
          <w:del w:id="45" w:author="Diaz Zepeda, Hirvin Azael" w:date="2021-05-12T23:21:00Z"/>
          <w:rFonts w:asciiTheme="majorHAnsi" w:hAnsiTheme="majorHAnsi" w:cstheme="majorHAnsi"/>
          <w:lang w:val="en-US"/>
        </w:rPr>
      </w:pPr>
    </w:p>
    <w:p w14:paraId="4B402264" w14:textId="77777777" w:rsidR="00CE6778" w:rsidRDefault="00CE6778" w:rsidP="008C5DEE">
      <w:pPr>
        <w:jc w:val="both"/>
        <w:rPr>
          <w:rFonts w:asciiTheme="majorHAnsi" w:hAnsiTheme="majorHAnsi" w:cstheme="majorHAnsi"/>
          <w:lang w:val="en-US"/>
        </w:rPr>
      </w:pPr>
    </w:p>
    <w:p w14:paraId="7674461E" w14:textId="77777777" w:rsidR="00CE6778" w:rsidRDefault="00CE6778" w:rsidP="008C5DEE">
      <w:pPr>
        <w:jc w:val="both"/>
        <w:rPr>
          <w:rFonts w:asciiTheme="majorHAnsi" w:hAnsiTheme="majorHAnsi" w:cstheme="majorHAnsi"/>
          <w:lang w:val="en-US"/>
        </w:rPr>
      </w:pPr>
    </w:p>
    <w:tbl>
      <w:tblPr>
        <w:tblW w:w="5980" w:type="dxa"/>
        <w:jc w:val="center"/>
        <w:tblCellMar>
          <w:left w:w="70" w:type="dxa"/>
          <w:right w:w="70" w:type="dxa"/>
        </w:tblCellMar>
        <w:tblLook w:val="04A0" w:firstRow="1" w:lastRow="0" w:firstColumn="1" w:lastColumn="0" w:noHBand="0" w:noVBand="1"/>
      </w:tblPr>
      <w:tblGrid>
        <w:gridCol w:w="4380"/>
        <w:gridCol w:w="1600"/>
      </w:tblGrid>
      <w:tr w:rsidR="00CE6778" w:rsidRPr="00B32EB3" w14:paraId="1C4A4FAD" w14:textId="77777777" w:rsidTr="00CE6778">
        <w:trPr>
          <w:trHeight w:val="555"/>
          <w:jc w:val="center"/>
        </w:trPr>
        <w:tc>
          <w:tcPr>
            <w:tcW w:w="598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B2ED66"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val="en-US" w:eastAsia="es-MX"/>
              </w:rPr>
            </w:pPr>
            <w:r w:rsidRPr="00CE6778">
              <w:rPr>
                <w:rFonts w:ascii="Times New Roman" w:eastAsia="Times New Roman" w:hAnsi="Times New Roman" w:cs="Times New Roman"/>
                <w:b/>
                <w:bCs/>
                <w:color w:val="000000"/>
                <w:sz w:val="20"/>
                <w:szCs w:val="20"/>
                <w:lang w:val="en-US" w:eastAsia="es-MX"/>
              </w:rPr>
              <w:t>Table 2: Parameter microsimulation model: Intubated Cohort</w:t>
            </w:r>
          </w:p>
        </w:tc>
      </w:tr>
      <w:tr w:rsidR="00CE6778" w:rsidRPr="00CE6778" w14:paraId="62DD049A" w14:textId="77777777" w:rsidTr="00CE6778">
        <w:trPr>
          <w:trHeight w:val="288"/>
          <w:jc w:val="center"/>
        </w:trPr>
        <w:tc>
          <w:tcPr>
            <w:tcW w:w="4380" w:type="dxa"/>
            <w:tcBorders>
              <w:top w:val="nil"/>
              <w:left w:val="single" w:sz="8" w:space="0" w:color="auto"/>
              <w:bottom w:val="single" w:sz="8" w:space="0" w:color="auto"/>
              <w:right w:val="nil"/>
            </w:tcBorders>
            <w:shd w:val="clear" w:color="auto" w:fill="auto"/>
            <w:noWrap/>
            <w:vAlign w:val="center"/>
            <w:hideMark/>
          </w:tcPr>
          <w:p w14:paraId="69DF6FB8"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Parameters</w:t>
            </w:r>
            <w:proofErr w:type="spellEnd"/>
          </w:p>
        </w:tc>
        <w:tc>
          <w:tcPr>
            <w:tcW w:w="1600" w:type="dxa"/>
            <w:tcBorders>
              <w:top w:val="nil"/>
              <w:left w:val="nil"/>
              <w:bottom w:val="single" w:sz="8" w:space="0" w:color="auto"/>
              <w:right w:val="single" w:sz="8" w:space="0" w:color="auto"/>
            </w:tcBorders>
            <w:shd w:val="clear" w:color="auto" w:fill="auto"/>
            <w:noWrap/>
            <w:vAlign w:val="center"/>
            <w:hideMark/>
          </w:tcPr>
          <w:p w14:paraId="3BCDD7CF"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Value</w:t>
            </w:r>
            <w:proofErr w:type="spellEnd"/>
          </w:p>
        </w:tc>
      </w:tr>
      <w:tr w:rsidR="00CE6778" w:rsidRPr="00CE6778" w14:paraId="471C1A63"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54067112"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individuals</w:t>
            </w:r>
            <w:proofErr w:type="spellEnd"/>
          </w:p>
        </w:tc>
        <w:tc>
          <w:tcPr>
            <w:tcW w:w="1600" w:type="dxa"/>
            <w:tcBorders>
              <w:top w:val="nil"/>
              <w:left w:val="nil"/>
              <w:bottom w:val="nil"/>
              <w:right w:val="single" w:sz="8" w:space="0" w:color="auto"/>
            </w:tcBorders>
            <w:shd w:val="clear" w:color="auto" w:fill="auto"/>
            <w:noWrap/>
            <w:vAlign w:val="center"/>
            <w:hideMark/>
          </w:tcPr>
          <w:p w14:paraId="162C9350"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38,884</w:t>
            </w:r>
          </w:p>
        </w:tc>
      </w:tr>
      <w:tr w:rsidR="00CE6778" w:rsidRPr="00CE6778" w14:paraId="082F6901"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1C2D15E5"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 xml:space="preserve">Time </w:t>
            </w:r>
            <w:proofErr w:type="spellStart"/>
            <w:r w:rsidRPr="00CE6778">
              <w:rPr>
                <w:rFonts w:ascii="Times New Roman" w:eastAsia="Times New Roman" w:hAnsi="Times New Roman" w:cs="Times New Roman"/>
                <w:i/>
                <w:iCs/>
                <w:color w:val="000000"/>
                <w:sz w:val="20"/>
                <w:szCs w:val="20"/>
                <w:lang w:eastAsia="es-MX"/>
              </w:rPr>
              <w:t>horizon</w:t>
            </w:r>
            <w:proofErr w:type="spellEnd"/>
          </w:p>
        </w:tc>
        <w:tc>
          <w:tcPr>
            <w:tcW w:w="1600" w:type="dxa"/>
            <w:tcBorders>
              <w:top w:val="nil"/>
              <w:left w:val="nil"/>
              <w:bottom w:val="nil"/>
              <w:right w:val="single" w:sz="8" w:space="0" w:color="auto"/>
            </w:tcBorders>
            <w:shd w:val="clear" w:color="auto" w:fill="auto"/>
            <w:noWrap/>
            <w:vAlign w:val="center"/>
            <w:hideMark/>
          </w:tcPr>
          <w:p w14:paraId="08ADA21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50 </w:t>
            </w:r>
            <w:proofErr w:type="spellStart"/>
            <w:r w:rsidRPr="00CE6778">
              <w:rPr>
                <w:rFonts w:ascii="Times New Roman" w:eastAsia="Times New Roman" w:hAnsi="Times New Roman" w:cs="Times New Roman"/>
                <w:color w:val="000000"/>
                <w:sz w:val="20"/>
                <w:szCs w:val="20"/>
                <w:lang w:eastAsia="es-MX"/>
              </w:rPr>
              <w:t>days</w:t>
            </w:r>
            <w:proofErr w:type="spellEnd"/>
          </w:p>
        </w:tc>
      </w:tr>
      <w:tr w:rsidR="00CE6778" w:rsidRPr="00CE6778" w14:paraId="6877FA97"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1DDC0463"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1CA10636"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w:t>
            </w:r>
          </w:p>
        </w:tc>
      </w:tr>
      <w:tr w:rsidR="00CE6778" w:rsidRPr="00CE6778" w14:paraId="4BDE1D20" w14:textId="77777777" w:rsidTr="00CE6778">
        <w:trPr>
          <w:trHeight w:val="288"/>
          <w:jc w:val="center"/>
        </w:trPr>
        <w:tc>
          <w:tcPr>
            <w:tcW w:w="4380" w:type="dxa"/>
            <w:vMerge w:val="restart"/>
            <w:tcBorders>
              <w:top w:val="nil"/>
              <w:left w:val="single" w:sz="8" w:space="0" w:color="auto"/>
              <w:bottom w:val="nil"/>
              <w:right w:val="nil"/>
            </w:tcBorders>
            <w:shd w:val="clear" w:color="auto" w:fill="auto"/>
            <w:vAlign w:val="center"/>
            <w:hideMark/>
          </w:tcPr>
          <w:p w14:paraId="5DD55CCD"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Name</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5D561E88"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Cov-19 +</w:t>
            </w:r>
          </w:p>
        </w:tc>
      </w:tr>
      <w:tr w:rsidR="00CE6778" w:rsidRPr="00CE6778" w14:paraId="0104DEAF" w14:textId="77777777" w:rsidTr="00CE6778">
        <w:trPr>
          <w:trHeight w:val="288"/>
          <w:jc w:val="center"/>
        </w:trPr>
        <w:tc>
          <w:tcPr>
            <w:tcW w:w="4380" w:type="dxa"/>
            <w:vMerge/>
            <w:tcBorders>
              <w:top w:val="nil"/>
              <w:left w:val="single" w:sz="8" w:space="0" w:color="auto"/>
              <w:bottom w:val="nil"/>
              <w:right w:val="nil"/>
            </w:tcBorders>
            <w:vAlign w:val="center"/>
            <w:hideMark/>
          </w:tcPr>
          <w:p w14:paraId="231026AC"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3DA86A5A"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Cov-19 </w:t>
            </w:r>
            <w:proofErr w:type="spellStart"/>
            <w:r w:rsidRPr="00CE6778">
              <w:rPr>
                <w:rFonts w:ascii="Times New Roman" w:eastAsia="Times New Roman" w:hAnsi="Times New Roman" w:cs="Times New Roman"/>
                <w:color w:val="000000"/>
                <w:sz w:val="20"/>
                <w:szCs w:val="20"/>
                <w:lang w:eastAsia="es-MX"/>
              </w:rPr>
              <w:t>Dead</w:t>
            </w:r>
            <w:proofErr w:type="spellEnd"/>
          </w:p>
        </w:tc>
      </w:tr>
      <w:tr w:rsidR="00CE6778" w:rsidRPr="00CE6778" w14:paraId="17CD3A68" w14:textId="77777777" w:rsidTr="00CE6778">
        <w:trPr>
          <w:trHeight w:val="288"/>
          <w:jc w:val="center"/>
        </w:trPr>
        <w:tc>
          <w:tcPr>
            <w:tcW w:w="4380" w:type="dxa"/>
            <w:vMerge/>
            <w:tcBorders>
              <w:top w:val="nil"/>
              <w:left w:val="single" w:sz="8" w:space="0" w:color="auto"/>
              <w:bottom w:val="nil"/>
              <w:right w:val="nil"/>
            </w:tcBorders>
            <w:vAlign w:val="center"/>
            <w:hideMark/>
          </w:tcPr>
          <w:p w14:paraId="32DF86D6"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4444A07A"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Other</w:t>
            </w:r>
            <w:proofErr w:type="spellEnd"/>
            <w:r w:rsidRPr="00CE6778">
              <w:rPr>
                <w:rFonts w:ascii="Times New Roman" w:eastAsia="Times New Roman" w:hAnsi="Times New Roman" w:cs="Times New Roman"/>
                <w:color w:val="000000"/>
                <w:sz w:val="20"/>
                <w:szCs w:val="20"/>
                <w:lang w:eastAsia="es-MX"/>
              </w:rPr>
              <w:t xml:space="preserve"> causes</w:t>
            </w:r>
            <w:r w:rsidR="007404D0">
              <w:rPr>
                <w:rFonts w:ascii="Times New Roman" w:eastAsia="Times New Roman" w:hAnsi="Times New Roman" w:cs="Times New Roman"/>
                <w:color w:val="000000"/>
                <w:sz w:val="20"/>
                <w:szCs w:val="20"/>
                <w:lang w:eastAsia="es-MX"/>
              </w:rPr>
              <w:t xml:space="preserve"> </w:t>
            </w:r>
            <w:proofErr w:type="spellStart"/>
            <w:r w:rsidR="007404D0">
              <w:rPr>
                <w:rFonts w:ascii="Times New Roman" w:eastAsia="Times New Roman" w:hAnsi="Times New Roman" w:cs="Times New Roman"/>
                <w:color w:val="000000"/>
                <w:sz w:val="20"/>
                <w:szCs w:val="20"/>
                <w:lang w:eastAsia="es-MX"/>
              </w:rPr>
              <w:t>Dead</w:t>
            </w:r>
            <w:proofErr w:type="spellEnd"/>
          </w:p>
        </w:tc>
      </w:tr>
      <w:tr w:rsidR="00CE6778" w:rsidRPr="00CE6778" w14:paraId="502CEC78"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37466DE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Annual discount rate for costs</w:t>
            </w:r>
          </w:p>
        </w:tc>
        <w:tc>
          <w:tcPr>
            <w:tcW w:w="1600" w:type="dxa"/>
            <w:tcBorders>
              <w:top w:val="nil"/>
              <w:left w:val="nil"/>
              <w:bottom w:val="nil"/>
              <w:right w:val="single" w:sz="8" w:space="0" w:color="auto"/>
            </w:tcBorders>
            <w:shd w:val="clear" w:color="auto" w:fill="auto"/>
            <w:noWrap/>
            <w:vAlign w:val="center"/>
            <w:hideMark/>
          </w:tcPr>
          <w:p w14:paraId="23F3847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68D5FCCF"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66789660"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 xml:space="preserve">Annual discount rate for </w:t>
            </w:r>
            <w:proofErr w:type="spellStart"/>
            <w:r w:rsidRPr="00CE6778">
              <w:rPr>
                <w:rFonts w:ascii="Times New Roman" w:eastAsia="Times New Roman" w:hAnsi="Times New Roman" w:cs="Times New Roman"/>
                <w:i/>
                <w:iCs/>
                <w:color w:val="000000"/>
                <w:sz w:val="20"/>
                <w:szCs w:val="20"/>
                <w:lang w:val="en-US" w:eastAsia="es-MX"/>
              </w:rPr>
              <w:t>efectiveness</w:t>
            </w:r>
            <w:proofErr w:type="spellEnd"/>
          </w:p>
        </w:tc>
        <w:tc>
          <w:tcPr>
            <w:tcW w:w="1600" w:type="dxa"/>
            <w:tcBorders>
              <w:top w:val="nil"/>
              <w:left w:val="nil"/>
              <w:bottom w:val="nil"/>
              <w:right w:val="single" w:sz="8" w:space="0" w:color="auto"/>
            </w:tcBorders>
            <w:shd w:val="clear" w:color="auto" w:fill="auto"/>
            <w:noWrap/>
            <w:vAlign w:val="center"/>
            <w:hideMark/>
          </w:tcPr>
          <w:p w14:paraId="3B2DD876"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4E1E39AC" w14:textId="77777777"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4507826"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healthcare</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3D865B54" w14:textId="77777777" w:rsidTr="00CE6778">
        <w:trPr>
          <w:trHeight w:val="816"/>
          <w:jc w:val="center"/>
        </w:trPr>
        <w:tc>
          <w:tcPr>
            <w:tcW w:w="4380" w:type="dxa"/>
            <w:tcBorders>
              <w:top w:val="nil"/>
              <w:left w:val="single" w:sz="8" w:space="0" w:color="auto"/>
              <w:bottom w:val="nil"/>
              <w:right w:val="nil"/>
            </w:tcBorders>
            <w:shd w:val="clear" w:color="auto" w:fill="auto"/>
            <w:noWrap/>
            <w:vAlign w:val="center"/>
            <w:hideMark/>
          </w:tcPr>
          <w:p w14:paraId="78975CA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Intubated</w:t>
            </w:r>
            <w:proofErr w:type="spellEnd"/>
            <w:r w:rsidRPr="00CE6778">
              <w:rPr>
                <w:rFonts w:ascii="Times New Roman" w:eastAsia="Times New Roman" w:hAnsi="Times New Roman" w:cs="Times New Roman"/>
                <w:i/>
                <w:iCs/>
                <w:color w:val="000000"/>
                <w:sz w:val="20"/>
                <w:szCs w:val="20"/>
                <w:lang w:eastAsia="es-MX"/>
              </w:rPr>
              <w:t xml:space="preserve"> COVID-19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vAlign w:val="center"/>
            <w:hideMark/>
          </w:tcPr>
          <w:p w14:paraId="61CAD626"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Gamma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ꓗ</w:t>
            </w:r>
            <w:r w:rsidRPr="00CE6778">
              <w:rPr>
                <w:rFonts w:ascii="Times New Roman" w:eastAsia="Times New Roman" w:hAnsi="Times New Roman" w:cs="Times New Roman"/>
                <w:color w:val="000000"/>
                <w:sz w:val="20"/>
                <w:szCs w:val="20"/>
                <w:lang w:eastAsia="es-MX"/>
              </w:rPr>
              <w:t xml:space="preserve"> = 8, </w:t>
            </w:r>
            <w:r w:rsidRPr="00CE6778">
              <w:rPr>
                <w:rFonts w:ascii="Calibri" w:eastAsia="Times New Roman" w:hAnsi="Calibri" w:cs="Calibri"/>
                <w:color w:val="000000"/>
                <w:sz w:val="20"/>
                <w:szCs w:val="20"/>
                <w:lang w:eastAsia="es-MX"/>
              </w:rPr>
              <w:t>θ</w:t>
            </w:r>
            <w:r w:rsidRPr="00CE6778">
              <w:rPr>
                <w:rFonts w:ascii="Times New Roman" w:eastAsia="Times New Roman" w:hAnsi="Times New Roman" w:cs="Times New Roman"/>
                <w:color w:val="000000"/>
                <w:sz w:val="20"/>
                <w:szCs w:val="20"/>
                <w:lang w:eastAsia="es-MX"/>
              </w:rPr>
              <w:t xml:space="preserve"> = 5518.87</w:t>
            </w:r>
          </w:p>
        </w:tc>
      </w:tr>
      <w:tr w:rsidR="00CE6778" w:rsidRPr="00CE6778" w14:paraId="6CAE83AC"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666A7217"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Dead</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noWrap/>
            <w:vAlign w:val="center"/>
            <w:hideMark/>
          </w:tcPr>
          <w:p w14:paraId="1CA7CEA0"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w:t>
            </w:r>
          </w:p>
        </w:tc>
      </w:tr>
      <w:tr w:rsidR="00CE6778" w:rsidRPr="00CE6778" w14:paraId="222EFCC1" w14:textId="77777777"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DFE5C7C"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6A35DFB9"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7FA34DC1"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lastRenderedPageBreak/>
              <w:t>Dexamethasone</w:t>
            </w:r>
            <w:proofErr w:type="spellEnd"/>
          </w:p>
        </w:tc>
        <w:tc>
          <w:tcPr>
            <w:tcW w:w="1600" w:type="dxa"/>
            <w:tcBorders>
              <w:top w:val="nil"/>
              <w:left w:val="nil"/>
              <w:bottom w:val="nil"/>
              <w:right w:val="single" w:sz="8" w:space="0" w:color="auto"/>
            </w:tcBorders>
            <w:shd w:val="clear" w:color="auto" w:fill="auto"/>
            <w:noWrap/>
            <w:vAlign w:val="center"/>
            <w:hideMark/>
          </w:tcPr>
          <w:p w14:paraId="36EAD68E"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$4</w:t>
            </w:r>
          </w:p>
        </w:tc>
      </w:tr>
      <w:tr w:rsidR="00CE6778" w:rsidRPr="00CE6778" w14:paraId="0C811A06" w14:textId="77777777"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FD4A9C1"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Effect</w:t>
            </w:r>
          </w:p>
        </w:tc>
      </w:tr>
      <w:tr w:rsidR="00CE6778" w:rsidRPr="00CE6778" w14:paraId="6BFEE48A" w14:textId="77777777" w:rsidTr="00CE6778">
        <w:trPr>
          <w:trHeight w:val="804"/>
          <w:jc w:val="center"/>
        </w:trPr>
        <w:tc>
          <w:tcPr>
            <w:tcW w:w="4380" w:type="dxa"/>
            <w:tcBorders>
              <w:top w:val="nil"/>
              <w:left w:val="single" w:sz="8" w:space="0" w:color="auto"/>
              <w:bottom w:val="nil"/>
              <w:right w:val="nil"/>
            </w:tcBorders>
            <w:shd w:val="clear" w:color="auto" w:fill="auto"/>
            <w:noWrap/>
            <w:vAlign w:val="center"/>
            <w:hideMark/>
          </w:tcPr>
          <w:p w14:paraId="4FD0018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Dexamethasone</w:t>
            </w:r>
            <w:proofErr w:type="spellEnd"/>
          </w:p>
        </w:tc>
        <w:tc>
          <w:tcPr>
            <w:tcW w:w="1600" w:type="dxa"/>
            <w:tcBorders>
              <w:top w:val="nil"/>
              <w:left w:val="nil"/>
              <w:bottom w:val="nil"/>
              <w:right w:val="single" w:sz="8" w:space="0" w:color="auto"/>
            </w:tcBorders>
            <w:shd w:val="clear" w:color="auto" w:fill="auto"/>
            <w:vAlign w:val="center"/>
            <w:hideMark/>
          </w:tcPr>
          <w:p w14:paraId="79D7EF29"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0.64,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0.11</w:t>
            </w:r>
          </w:p>
        </w:tc>
      </w:tr>
      <w:tr w:rsidR="00CE6778" w:rsidRPr="00B32EB3" w14:paraId="081297DC" w14:textId="77777777" w:rsidTr="00CE6778">
        <w:trPr>
          <w:trHeight w:val="300"/>
          <w:jc w:val="center"/>
        </w:trPr>
        <w:tc>
          <w:tcPr>
            <w:tcW w:w="598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2C926AA9"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val="en-US" w:eastAsia="es-MX"/>
              </w:rPr>
            </w:pPr>
            <w:r w:rsidRPr="00CE6778">
              <w:rPr>
                <w:rFonts w:ascii="Times New Roman" w:eastAsia="Times New Roman" w:hAnsi="Times New Roman" w:cs="Times New Roman"/>
                <w:color w:val="000000"/>
                <w:sz w:val="20"/>
                <w:szCs w:val="20"/>
                <w:lang w:val="en-US" w:eastAsia="es-MX"/>
              </w:rPr>
              <w:t>*All monetary amounts are expressed in Mexican pesos</w:t>
            </w:r>
          </w:p>
        </w:tc>
      </w:tr>
    </w:tbl>
    <w:p w14:paraId="1329F8D6" w14:textId="77777777" w:rsidR="00907C73" w:rsidRDefault="00907C73" w:rsidP="008C5DEE">
      <w:pPr>
        <w:jc w:val="both"/>
        <w:rPr>
          <w:ins w:id="46" w:author="Diaz Zepeda, Hirvin Azael" w:date="2021-05-12T23:21:00Z"/>
          <w:rFonts w:asciiTheme="majorHAnsi" w:hAnsiTheme="majorHAnsi" w:cstheme="majorHAnsi"/>
        </w:rPr>
      </w:pPr>
    </w:p>
    <w:p w14:paraId="4C588AD1" w14:textId="461B92F5" w:rsidR="00CE6778" w:rsidRDefault="00907C73" w:rsidP="00907C73">
      <w:pPr>
        <w:jc w:val="center"/>
        <w:rPr>
          <w:rFonts w:asciiTheme="majorHAnsi" w:hAnsiTheme="majorHAnsi" w:cstheme="majorHAnsi"/>
          <w:lang w:val="en-US"/>
        </w:rPr>
        <w:pPrChange w:id="47" w:author="Diaz Zepeda, Hirvin Azael" w:date="2021-05-12T23:21:00Z">
          <w:pPr>
            <w:jc w:val="both"/>
          </w:pPr>
        </w:pPrChange>
      </w:pPr>
      <w:ins w:id="48" w:author="Diaz Zepeda, Hirvin Azael" w:date="2021-05-12T23:21:00Z">
        <w:r w:rsidRPr="00907C73">
          <w:rPr>
            <w:rFonts w:asciiTheme="majorHAnsi" w:hAnsiTheme="majorHAnsi" w:cstheme="majorHAnsi"/>
          </w:rPr>
          <w:drawing>
            <wp:inline distT="0" distB="0" distL="0" distR="0" wp14:anchorId="1170734C" wp14:editId="0740C22C">
              <wp:extent cx="2631024" cy="2301240"/>
              <wp:effectExtent l="0" t="0" r="0" b="3810"/>
              <wp:docPr id="9" name="Imagen 8">
                <a:extLst xmlns:a="http://schemas.openxmlformats.org/drawingml/2006/main">
                  <a:ext uri="{FF2B5EF4-FFF2-40B4-BE49-F238E27FC236}">
                    <a16:creationId xmlns:a16="http://schemas.microsoft.com/office/drawing/2014/main" id="{8EBF0084-31EE-43D1-A3A3-08EF13044E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8EBF0084-31EE-43D1-A3A3-08EF13044E1A}"/>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2600" cy="2328858"/>
                      </a:xfrm>
                      <a:prstGeom prst="rect">
                        <a:avLst/>
                      </a:prstGeom>
                    </pic:spPr>
                  </pic:pic>
                </a:graphicData>
              </a:graphic>
            </wp:inline>
          </w:drawing>
        </w:r>
        <w:r w:rsidRPr="00907C73">
          <w:rPr>
            <w:rFonts w:asciiTheme="majorHAnsi" w:hAnsiTheme="majorHAnsi" w:cstheme="majorHAnsi"/>
          </w:rPr>
          <w:drawing>
            <wp:inline distT="0" distB="0" distL="0" distR="0" wp14:anchorId="2AE19EBE" wp14:editId="6A84AD9A">
              <wp:extent cx="2674620" cy="2339373"/>
              <wp:effectExtent l="0" t="0" r="0" b="3810"/>
              <wp:docPr id="1" name="Imagen 5">
                <a:extLst xmlns:a="http://schemas.openxmlformats.org/drawingml/2006/main">
                  <a:ext uri="{FF2B5EF4-FFF2-40B4-BE49-F238E27FC236}">
                    <a16:creationId xmlns:a16="http://schemas.microsoft.com/office/drawing/2014/main" id="{B0DD4822-CA96-4113-A85D-4280FC6B4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B0DD4822-CA96-4113-A85D-4280FC6B418B}"/>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01275" cy="2362687"/>
                      </a:xfrm>
                      <a:prstGeom prst="rect">
                        <a:avLst/>
                      </a:prstGeom>
                    </pic:spPr>
                  </pic:pic>
                </a:graphicData>
              </a:graphic>
            </wp:inline>
          </w:drawing>
        </w:r>
      </w:ins>
    </w:p>
    <w:p w14:paraId="7BD26118" w14:textId="77777777" w:rsidR="006239E6" w:rsidRDefault="006239E6" w:rsidP="008C5DEE">
      <w:pPr>
        <w:jc w:val="both"/>
        <w:rPr>
          <w:rFonts w:asciiTheme="majorHAnsi" w:hAnsiTheme="majorHAnsi" w:cstheme="majorHAnsi"/>
          <w:lang w:val="en-US"/>
        </w:rPr>
      </w:pPr>
    </w:p>
    <w:p w14:paraId="50E3C882" w14:textId="77777777" w:rsidR="006239E6" w:rsidRDefault="006239E6" w:rsidP="008C5DEE">
      <w:pPr>
        <w:jc w:val="both"/>
        <w:rPr>
          <w:rFonts w:asciiTheme="majorHAnsi" w:hAnsiTheme="majorHAnsi" w:cstheme="majorHAnsi"/>
          <w:lang w:val="en-US"/>
        </w:rPr>
      </w:pPr>
    </w:p>
    <w:p w14:paraId="4D90078E" w14:textId="77777777" w:rsidR="006239E6" w:rsidRDefault="006239E6" w:rsidP="008C5DEE">
      <w:pPr>
        <w:jc w:val="both"/>
        <w:rPr>
          <w:rFonts w:asciiTheme="majorHAnsi" w:hAnsiTheme="majorHAnsi" w:cstheme="majorHAnsi"/>
          <w:lang w:val="en-US"/>
        </w:rPr>
      </w:pPr>
    </w:p>
    <w:p w14:paraId="297EB4BE" w14:textId="77777777" w:rsidR="006239E6" w:rsidRDefault="006239E6" w:rsidP="008C5DEE">
      <w:pPr>
        <w:jc w:val="both"/>
        <w:rPr>
          <w:rFonts w:asciiTheme="majorHAnsi" w:hAnsiTheme="majorHAnsi" w:cstheme="majorHAnsi"/>
          <w:lang w:val="en-US"/>
        </w:rPr>
      </w:pPr>
    </w:p>
    <w:p w14:paraId="7CE8B4E9" w14:textId="77777777" w:rsidR="006239E6" w:rsidRDefault="006239E6" w:rsidP="008C5DEE">
      <w:pPr>
        <w:jc w:val="both"/>
        <w:rPr>
          <w:rFonts w:asciiTheme="majorHAnsi" w:hAnsiTheme="majorHAnsi" w:cstheme="majorHAnsi"/>
          <w:lang w:val="en-US"/>
        </w:rPr>
      </w:pPr>
    </w:p>
    <w:p w14:paraId="06715153" w14:textId="77777777" w:rsidR="006239E6" w:rsidRDefault="006239E6" w:rsidP="008C5DEE">
      <w:pPr>
        <w:jc w:val="both"/>
        <w:rPr>
          <w:rFonts w:asciiTheme="majorHAnsi" w:hAnsiTheme="majorHAnsi" w:cstheme="majorHAnsi"/>
          <w:lang w:val="en-US"/>
        </w:rPr>
      </w:pPr>
    </w:p>
    <w:p w14:paraId="4449883C" w14:textId="77777777" w:rsidR="006239E6" w:rsidRDefault="006239E6" w:rsidP="008C5DEE">
      <w:pPr>
        <w:jc w:val="both"/>
        <w:rPr>
          <w:rFonts w:asciiTheme="majorHAnsi" w:hAnsiTheme="majorHAnsi" w:cstheme="majorHAnsi"/>
          <w:lang w:val="en-US"/>
        </w:rPr>
      </w:pPr>
    </w:p>
    <w:p w14:paraId="53FC50A5" w14:textId="77777777" w:rsidR="006239E6" w:rsidRDefault="006239E6" w:rsidP="008C5DEE">
      <w:pPr>
        <w:jc w:val="both"/>
        <w:rPr>
          <w:rFonts w:asciiTheme="majorHAnsi" w:hAnsiTheme="majorHAnsi" w:cstheme="majorHAnsi"/>
          <w:lang w:val="en-US"/>
        </w:rPr>
      </w:pPr>
    </w:p>
    <w:p w14:paraId="11AEA488" w14:textId="77777777" w:rsidR="0066428F" w:rsidRDefault="0066428F" w:rsidP="008C5DEE">
      <w:pPr>
        <w:jc w:val="both"/>
        <w:rPr>
          <w:rFonts w:asciiTheme="majorHAnsi" w:hAnsiTheme="majorHAnsi" w:cstheme="majorHAnsi"/>
          <w:lang w:val="en-US"/>
        </w:rPr>
      </w:pPr>
    </w:p>
    <w:p w14:paraId="73EAC008" w14:textId="77777777" w:rsidR="0066428F" w:rsidRPr="00395A7F" w:rsidRDefault="0066428F" w:rsidP="008C5DEE">
      <w:pPr>
        <w:jc w:val="both"/>
        <w:rPr>
          <w:rFonts w:asciiTheme="majorHAnsi" w:hAnsiTheme="majorHAnsi" w:cstheme="majorHAnsi"/>
          <w:lang w:val="en-US"/>
        </w:rPr>
      </w:pPr>
    </w:p>
    <w:sectPr w:rsidR="0066428F" w:rsidRPr="00395A7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remy Goldhaber-Fiebert" w:date="2021-04-15T12:50:00Z" w:initials="JG">
    <w:p w14:paraId="31662A2C" w14:textId="63D07992" w:rsidR="00B32EB3" w:rsidRPr="00D00851" w:rsidRDefault="00B32EB3">
      <w:pPr>
        <w:pStyle w:val="Textocomentario"/>
        <w:rPr>
          <w:lang w:val="en-US"/>
        </w:rPr>
      </w:pPr>
      <w:r>
        <w:rPr>
          <w:rStyle w:val="Refdecomentario"/>
        </w:rPr>
        <w:annotationRef/>
      </w:r>
      <w:r w:rsidRPr="00D00851">
        <w:rPr>
          <w:lang w:val="en-US"/>
        </w:rPr>
        <w:t xml:space="preserve">Do you mean for </w:t>
      </w:r>
      <w:proofErr w:type="spellStart"/>
      <w:r w:rsidRPr="00D00851">
        <w:rPr>
          <w:lang w:val="en-US"/>
        </w:rPr>
        <w:t>mexico</w:t>
      </w:r>
      <w:proofErr w:type="spellEnd"/>
      <w:r w:rsidRPr="00D00851">
        <w:rPr>
          <w:lang w:val="en-US"/>
        </w:rPr>
        <w:t xml:space="preserve"> specifically because a number of studies have described excess deaths compared to previous years that they attribute to COVID including some </w:t>
      </w:r>
      <w:proofErr w:type="spellStart"/>
      <w:r w:rsidRPr="00D00851">
        <w:rPr>
          <w:lang w:val="en-US"/>
        </w:rPr>
        <w:t>publishd</w:t>
      </w:r>
      <w:proofErr w:type="spellEnd"/>
      <w:r w:rsidRPr="00D00851">
        <w:rPr>
          <w:lang w:val="en-US"/>
        </w:rPr>
        <w:t xml:space="preserve"> in JAMA I </w:t>
      </w:r>
      <w:proofErr w:type="gramStart"/>
      <w:r w:rsidRPr="00D00851">
        <w:rPr>
          <w:lang w:val="en-US"/>
        </w:rPr>
        <w:t>believe.</w:t>
      </w:r>
      <w:proofErr w:type="gramEnd"/>
      <w:r w:rsidRPr="00D00851">
        <w:rPr>
          <w:lang w:val="en-US"/>
        </w:rPr>
        <w:t xml:space="preserve"> I think you want this sentence to be something like “To date, no studies have estimated Mexico’s excess mortality due to Covid-19 and then used such estimates to evaluate the effectiveness of various Covid-19 strategies.”</w:t>
      </w:r>
    </w:p>
  </w:comment>
  <w:comment w:id="2" w:author="Jeremy Goldhaber-Fiebert" w:date="2021-04-15T12:55:00Z" w:initials="JG">
    <w:p w14:paraId="74AE2920" w14:textId="0E24A639" w:rsidR="00B32EB3" w:rsidRPr="00D00851" w:rsidRDefault="00B32EB3" w:rsidP="00B32EB3">
      <w:pPr>
        <w:pStyle w:val="Textocomentario"/>
        <w:ind w:firstLine="708"/>
        <w:rPr>
          <w:lang w:val="en-US"/>
        </w:rPr>
      </w:pPr>
      <w:r>
        <w:rPr>
          <w:rStyle w:val="Refdecomentario"/>
        </w:rPr>
        <w:annotationRef/>
      </w:r>
      <w:r w:rsidRPr="00D00851">
        <w:rPr>
          <w:lang w:val="en-US"/>
        </w:rPr>
        <w:t>A Wise mentor of mine once said to focus first on the effects in the context of Health since that is what Health and medical journals care most about … and for other reasons</w:t>
      </w:r>
    </w:p>
  </w:comment>
  <w:comment w:id="3" w:author="Jeremy Goldhaber-Fiebert" w:date="2021-04-15T13:49:00Z" w:initials="JG">
    <w:p w14:paraId="2C6C31D4" w14:textId="7AF60292" w:rsidR="00B32EB3" w:rsidRPr="00D00851" w:rsidRDefault="00B32EB3">
      <w:pPr>
        <w:pStyle w:val="Textocomentario"/>
        <w:rPr>
          <w:lang w:val="en-US"/>
        </w:rPr>
      </w:pPr>
      <w:r>
        <w:rPr>
          <w:rStyle w:val="Refdecomentario"/>
        </w:rPr>
        <w:annotationRef/>
      </w:r>
      <w:r w:rsidRPr="00D00851">
        <w:rPr>
          <w:lang w:val="en-US"/>
        </w:rPr>
        <w:t>Please check that my edits are accurate</w:t>
      </w:r>
    </w:p>
  </w:comment>
  <w:comment w:id="4" w:author="Jeremy Goldhaber-Fiebert" w:date="2021-04-15T13:56:00Z" w:initials="JG">
    <w:p w14:paraId="2011B3A0" w14:textId="2AF6C099" w:rsidR="00B32EB3" w:rsidRPr="00D00851" w:rsidRDefault="00B32EB3">
      <w:pPr>
        <w:pStyle w:val="Textocomentario"/>
        <w:rPr>
          <w:lang w:val="en-US"/>
        </w:rPr>
      </w:pPr>
      <w:r>
        <w:rPr>
          <w:rStyle w:val="Refdecomentario"/>
        </w:rPr>
        <w:annotationRef/>
      </w:r>
      <w:r w:rsidRPr="00D00851">
        <w:rPr>
          <w:lang w:val="en-US"/>
        </w:rPr>
        <w:t>Not sure what this term means here?</w:t>
      </w:r>
    </w:p>
  </w:comment>
  <w:comment w:id="5" w:author="Jeremy Goldhaber-Fiebert" w:date="2021-04-15T13:59:00Z" w:initials="JG">
    <w:p w14:paraId="7A288766" w14:textId="41F16A15" w:rsidR="00B32EB3" w:rsidRPr="00D00851" w:rsidRDefault="00B32EB3">
      <w:pPr>
        <w:pStyle w:val="Textocomentario"/>
        <w:rPr>
          <w:lang w:val="en-US"/>
        </w:rPr>
      </w:pPr>
      <w:r w:rsidRPr="00D00851">
        <w:rPr>
          <w:lang w:val="en-US"/>
        </w:rPr>
        <w:t>“</w:t>
      </w:r>
      <w:r>
        <w:rPr>
          <w:rStyle w:val="Refdecomentario"/>
        </w:rPr>
        <w:annotationRef/>
      </w:r>
      <w:r w:rsidRPr="00D00851">
        <w:rPr>
          <w:lang w:val="en-US"/>
        </w:rPr>
        <w:t>an otherwise similar cohort in the generally population”?</w:t>
      </w:r>
    </w:p>
  </w:comment>
  <w:comment w:id="6" w:author="Jeremy Goldhaber-Fiebert" w:date="2021-04-15T14:08:00Z" w:initials="JG">
    <w:p w14:paraId="5A20C121" w14:textId="29CE68B4" w:rsidR="00B32EB3" w:rsidRPr="00D00851" w:rsidRDefault="00B32EB3">
      <w:pPr>
        <w:pStyle w:val="Textocomentario"/>
        <w:rPr>
          <w:lang w:val="en-US"/>
        </w:rPr>
      </w:pPr>
      <w:r>
        <w:rPr>
          <w:rStyle w:val="Refdecomentario"/>
        </w:rPr>
        <w:annotationRef/>
      </w:r>
      <w:r w:rsidRPr="00D00851">
        <w:rPr>
          <w:lang w:val="en-US"/>
        </w:rPr>
        <w:t>I think you need a sentence either before or after this sentence which states how you go from the S(t)’s to the lambda(t)’s</w:t>
      </w:r>
    </w:p>
  </w:comment>
  <w:comment w:id="7" w:author="Jeremy Goldhaber-Fiebert" w:date="2021-04-15T14:02:00Z" w:initials="JG">
    <w:p w14:paraId="39E7853D" w14:textId="77777777" w:rsidR="00B32EB3" w:rsidRPr="00D00851" w:rsidRDefault="00B32EB3">
      <w:pPr>
        <w:pStyle w:val="Textocomentario"/>
        <w:rPr>
          <w:lang w:val="en-US"/>
        </w:rPr>
      </w:pPr>
      <w:r>
        <w:rPr>
          <w:rStyle w:val="Refdecomentario"/>
        </w:rPr>
        <w:annotationRef/>
      </w:r>
      <w:r w:rsidRPr="00D00851">
        <w:rPr>
          <w:lang w:val="en-US"/>
        </w:rPr>
        <w:t xml:space="preserve">Where do the </w:t>
      </w:r>
      <w:proofErr w:type="spellStart"/>
      <w:r w:rsidRPr="00D00851">
        <w:rPr>
          <w:lang w:val="en-US"/>
        </w:rPr>
        <w:t>i</w:t>
      </w:r>
      <w:proofErr w:type="spellEnd"/>
      <w:r w:rsidRPr="00D00851">
        <w:rPr>
          <w:lang w:val="en-US"/>
        </w:rPr>
        <w:t xml:space="preserve"> subscripts come from here?</w:t>
      </w:r>
    </w:p>
    <w:p w14:paraId="52C25B2C" w14:textId="77777777" w:rsidR="00B32EB3" w:rsidRPr="00D00851" w:rsidRDefault="00B32EB3">
      <w:pPr>
        <w:pStyle w:val="Textocomentario"/>
        <w:rPr>
          <w:lang w:val="en-US"/>
        </w:rPr>
      </w:pPr>
    </w:p>
    <w:p w14:paraId="002D2282" w14:textId="01EF41F7" w:rsidR="00B32EB3" w:rsidRPr="00D00851" w:rsidRDefault="00B32EB3">
      <w:pPr>
        <w:pStyle w:val="Textocomentario"/>
        <w:rPr>
          <w:lang w:val="en-US"/>
        </w:rPr>
      </w:pPr>
    </w:p>
  </w:comment>
  <w:comment w:id="8" w:author="Jeremy Goldhaber-Fiebert" w:date="2021-04-15T14:05:00Z" w:initials="JG">
    <w:p w14:paraId="247930C5" w14:textId="5041861E" w:rsidR="00B32EB3" w:rsidRPr="00D00851" w:rsidRDefault="00B32EB3">
      <w:pPr>
        <w:pStyle w:val="Textocomentario"/>
        <w:rPr>
          <w:lang w:val="en-US"/>
        </w:rPr>
      </w:pPr>
      <w:r>
        <w:rPr>
          <w:rStyle w:val="Refdecomentario"/>
        </w:rPr>
        <w:annotationRef/>
      </w:r>
      <w:r w:rsidRPr="00D00851">
        <w:rPr>
          <w:lang w:val="en-US"/>
        </w:rPr>
        <w:t>Averaged over what?</w:t>
      </w:r>
    </w:p>
  </w:comment>
  <w:comment w:id="9" w:author="Jeremy Goldhaber-Fiebert" w:date="2021-04-15T14:05:00Z" w:initials="JG">
    <w:p w14:paraId="7CC2FF8A" w14:textId="762E77E1" w:rsidR="00B32EB3" w:rsidRPr="00D00851" w:rsidRDefault="00B32EB3">
      <w:pPr>
        <w:pStyle w:val="Textocomentario"/>
        <w:rPr>
          <w:lang w:val="en-US"/>
        </w:rPr>
      </w:pPr>
      <w:r>
        <w:rPr>
          <w:rStyle w:val="Refdecomentario"/>
        </w:rPr>
        <w:annotationRef/>
      </w:r>
      <w:r w:rsidRPr="00D00851">
        <w:rPr>
          <w:lang w:val="en-US"/>
        </w:rPr>
        <w:t>Would just remove this word</w:t>
      </w:r>
    </w:p>
  </w:comment>
  <w:comment w:id="10" w:author="Jeremy Goldhaber-Fiebert" w:date="2021-04-15T14:11:00Z" w:initials="JG">
    <w:p w14:paraId="1673F0B4" w14:textId="50DC3BF7" w:rsidR="00B32EB3" w:rsidRPr="00D00851" w:rsidRDefault="00B32EB3">
      <w:pPr>
        <w:pStyle w:val="Textocomentario"/>
        <w:rPr>
          <w:lang w:val="en-US"/>
        </w:rPr>
      </w:pPr>
      <w:r>
        <w:rPr>
          <w:rStyle w:val="Refdecomentario"/>
        </w:rPr>
        <w:annotationRef/>
      </w:r>
      <w:r w:rsidRPr="00D00851">
        <w:rPr>
          <w:lang w:val="en-US"/>
        </w:rPr>
        <w:t xml:space="preserve">Insert a sentence here saying how </w:t>
      </w:r>
      <w:proofErr w:type="gramStart"/>
      <w:r w:rsidRPr="00D00851">
        <w:rPr>
          <w:lang w:val="en-US"/>
        </w:rPr>
        <w:t>your</w:t>
      </w:r>
      <w:proofErr w:type="gramEnd"/>
      <w:r w:rsidRPr="00D00851">
        <w:rPr>
          <w:lang w:val="en-US"/>
        </w:rPr>
        <w:t xml:space="preserve"> derive mu’s from lambda’s</w:t>
      </w:r>
    </w:p>
  </w:comment>
  <w:comment w:id="11" w:author="Jeremy Goldhaber-Fiebert" w:date="2021-04-15T14:15:00Z" w:initials="JG">
    <w:p w14:paraId="0D3DE3BA" w14:textId="21E44F62" w:rsidR="00B32EB3" w:rsidRPr="00D00851" w:rsidRDefault="00B32EB3">
      <w:pPr>
        <w:pStyle w:val="Textocomentario"/>
        <w:rPr>
          <w:lang w:val="en-US"/>
        </w:rPr>
      </w:pPr>
      <w:r>
        <w:rPr>
          <w:rStyle w:val="Refdecomentario"/>
        </w:rPr>
        <w:annotationRef/>
      </w:r>
      <w:r w:rsidRPr="00D00851">
        <w:rPr>
          <w:lang w:val="en-US"/>
        </w:rPr>
        <w:t>Somehow your time varying hazards have become constant rates (or else you have omitted the t from the rates reported in this sentence and below)?</w:t>
      </w:r>
    </w:p>
  </w:comment>
  <w:comment w:id="12" w:author="Jeremy Goldhaber-Fiebert" w:date="2021-04-15T14:17:00Z" w:initials="JG">
    <w:p w14:paraId="258B1C3F" w14:textId="1DE7720C" w:rsidR="00B32EB3" w:rsidRPr="00D00851" w:rsidRDefault="00B32EB3">
      <w:pPr>
        <w:pStyle w:val="Textocomentario"/>
        <w:rPr>
          <w:lang w:val="en-US"/>
        </w:rPr>
      </w:pPr>
      <w:r>
        <w:rPr>
          <w:rStyle w:val="Refdecomentario"/>
        </w:rPr>
        <w:annotationRef/>
      </w:r>
      <w:r w:rsidRPr="00D00851">
        <w:rPr>
          <w:lang w:val="en-US"/>
        </w:rPr>
        <w:t xml:space="preserve">I think the time subscript you were using up above is now omitted below in the lambdas which is fine. Perhaps either saying </w:t>
      </w:r>
      <w:proofErr w:type="spellStart"/>
      <w:proofErr w:type="gramStart"/>
      <w:r w:rsidRPr="00D00851">
        <w:rPr>
          <w:lang w:val="en-US"/>
        </w:rPr>
        <w:t>your</w:t>
      </w:r>
      <w:proofErr w:type="spellEnd"/>
      <w:proofErr w:type="gramEnd"/>
      <w:r w:rsidRPr="00D00851">
        <w:rPr>
          <w:lang w:val="en-US"/>
        </w:rPr>
        <w:t xml:space="preserve"> are </w:t>
      </w:r>
      <w:proofErr w:type="spellStart"/>
      <w:r w:rsidRPr="00D00851">
        <w:rPr>
          <w:lang w:val="en-US"/>
        </w:rPr>
        <w:t>supressing</w:t>
      </w:r>
      <w:proofErr w:type="spellEnd"/>
      <w:r w:rsidRPr="00D00851">
        <w:rPr>
          <w:lang w:val="en-US"/>
        </w:rPr>
        <w:t xml:space="preserve"> it for readability or else removing it throughout makes sense? Discuss with Fernando?</w:t>
      </w:r>
    </w:p>
  </w:comment>
  <w:comment w:id="13" w:author="Jeremy Goldhaber-Fiebert" w:date="2021-04-15T14:23:00Z" w:initials="JG">
    <w:p w14:paraId="0E5E723D" w14:textId="40C8C24E" w:rsidR="00B32EB3" w:rsidRPr="00D00851" w:rsidRDefault="00B32EB3">
      <w:pPr>
        <w:pStyle w:val="Textocomentario"/>
        <w:rPr>
          <w:lang w:val="en-US"/>
        </w:rPr>
      </w:pPr>
      <w:r>
        <w:rPr>
          <w:rStyle w:val="Refdecomentario"/>
        </w:rPr>
        <w:annotationRef/>
      </w:r>
      <w:r w:rsidRPr="00D00851">
        <w:rPr>
          <w:lang w:val="en-US"/>
        </w:rPr>
        <w:t>How different would things have turned out if you used pre-pandemic rates of background mortality?</w:t>
      </w:r>
    </w:p>
  </w:comment>
  <w:comment w:id="14" w:author="Jeremy Goldhaber-Fiebert" w:date="2021-04-15T14:53:00Z" w:initials="JG">
    <w:p w14:paraId="62855E77" w14:textId="3ACAF077" w:rsidR="00B32EB3" w:rsidRPr="00D00851" w:rsidRDefault="00B32EB3">
      <w:pPr>
        <w:pStyle w:val="Textocomentario"/>
        <w:rPr>
          <w:lang w:val="en-US"/>
        </w:rPr>
      </w:pPr>
      <w:r>
        <w:rPr>
          <w:rStyle w:val="Refdecomentario"/>
        </w:rPr>
        <w:annotationRef/>
      </w:r>
      <w:r w:rsidRPr="00D00851">
        <w:rPr>
          <w:lang w:val="en-US"/>
        </w:rPr>
        <w:t xml:space="preserve">In the trials were these estimated on the disease specific rates or the overall rates. If the latter (as noted above) you may need to do something further in justifying their use on the disease specific mortality. </w:t>
      </w:r>
    </w:p>
  </w:comment>
  <w:comment w:id="15" w:author="Jeremy Goldhaber-Fiebert" w:date="2021-04-15T15:13:00Z" w:initials="JG">
    <w:p w14:paraId="16845A35" w14:textId="6AD23157" w:rsidR="00B32EB3" w:rsidRPr="00D00851" w:rsidRDefault="00B32EB3">
      <w:pPr>
        <w:pStyle w:val="Textocomentario"/>
        <w:rPr>
          <w:lang w:val="en-US"/>
        </w:rPr>
      </w:pPr>
      <w:r>
        <w:rPr>
          <w:rStyle w:val="Refdecomentario"/>
        </w:rPr>
        <w:annotationRef/>
      </w:r>
      <w:r w:rsidRPr="00D00851">
        <w:rPr>
          <w:lang w:val="en-US"/>
        </w:rPr>
        <w:t>Describe model les in terms of “model-</w:t>
      </w:r>
      <w:proofErr w:type="spellStart"/>
      <w:r w:rsidRPr="00D00851">
        <w:rPr>
          <w:lang w:val="en-US"/>
        </w:rPr>
        <w:t>ly</w:t>
      </w:r>
      <w:proofErr w:type="spellEnd"/>
      <w:r w:rsidRPr="00D00851">
        <w:rPr>
          <w:lang w:val="en-US"/>
        </w:rPr>
        <w:t xml:space="preserve">” details and more in terms of the underlying states of the world. </w:t>
      </w:r>
    </w:p>
  </w:comment>
  <w:comment w:id="16" w:author="Jeremy Goldhaber-Fiebert" w:date="2021-04-15T15:15:00Z" w:initials="JG">
    <w:p w14:paraId="4B5E0AAA" w14:textId="2AA36936" w:rsidR="00B32EB3" w:rsidRPr="00D00851" w:rsidRDefault="00B32EB3">
      <w:pPr>
        <w:pStyle w:val="Textocomentario"/>
        <w:rPr>
          <w:lang w:val="en-US"/>
        </w:rPr>
      </w:pPr>
      <w:r>
        <w:rPr>
          <w:rStyle w:val="Refdecomentario"/>
        </w:rPr>
        <w:annotationRef/>
      </w:r>
      <w:r w:rsidRPr="00D00851">
        <w:rPr>
          <w:lang w:val="en-US"/>
        </w:rPr>
        <w:t xml:space="preserve">I believe that in your </w:t>
      </w:r>
      <w:proofErr w:type="spellStart"/>
      <w:r w:rsidRPr="00D00851">
        <w:rPr>
          <w:lang w:val="en-US"/>
        </w:rPr>
        <w:t>microsim</w:t>
      </w:r>
      <w:proofErr w:type="spellEnd"/>
      <w:r w:rsidRPr="00D00851">
        <w:rPr>
          <w:lang w:val="en-US"/>
        </w:rPr>
        <w:t xml:space="preserve"> you may use other patient characteristics. If so, I would say something like “The starting cohort of patients simulated in the model have combinations of sex, age, and intubation status that is consistent with the Mexican patient population. Risks of death from both Covid-19 and other causes depend upon these characteristics and time since diagnosis” [the last about time since diagnosis is true if you are using a non-constant Hazard which is not clear from the above description. </w:t>
      </w:r>
      <w:proofErr w:type="gramStart"/>
      <w:r w:rsidRPr="00D00851">
        <w:rPr>
          <w:lang w:val="en-US"/>
        </w:rPr>
        <w:t>Also</w:t>
      </w:r>
      <w:proofErr w:type="gramEnd"/>
      <w:r w:rsidRPr="00D00851">
        <w:rPr>
          <w:lang w:val="en-US"/>
        </w:rPr>
        <w:t xml:space="preserve"> it is unclear whether intubation status changes over 50 days in which case something about this transition probability (and the probability of coming off intubation) should be stated as well.</w:t>
      </w:r>
    </w:p>
  </w:comment>
  <w:comment w:id="17" w:author="Jeremy Goldhaber-Fiebert" w:date="2021-04-15T15:15:00Z" w:initials="JG">
    <w:p w14:paraId="1F862509" w14:textId="1BB7984E" w:rsidR="00B32EB3" w:rsidRPr="00D00851" w:rsidRDefault="00B32EB3">
      <w:pPr>
        <w:pStyle w:val="Textocomentario"/>
        <w:rPr>
          <w:lang w:val="en-US"/>
        </w:rPr>
      </w:pPr>
      <w:r>
        <w:rPr>
          <w:rStyle w:val="Refdecomentario"/>
        </w:rPr>
        <w:annotationRef/>
      </w:r>
      <w:r w:rsidRPr="00D00851">
        <w:rPr>
          <w:lang w:val="en-US"/>
        </w:rPr>
        <w:t>See previous note about updating this figure</w:t>
      </w:r>
    </w:p>
  </w:comment>
  <w:comment w:id="18" w:author="Jeremy Goldhaber-Fiebert" w:date="2021-04-15T16:13:00Z" w:initials="JG">
    <w:p w14:paraId="1AC2FE15" w14:textId="33E21D8A" w:rsidR="00B32EB3" w:rsidRPr="00D00851" w:rsidRDefault="00B32EB3">
      <w:pPr>
        <w:pStyle w:val="Textocomentario"/>
        <w:rPr>
          <w:lang w:val="en-US"/>
        </w:rPr>
      </w:pPr>
      <w:r>
        <w:rPr>
          <w:rStyle w:val="Refdecomentario"/>
        </w:rPr>
        <w:annotationRef/>
      </w:r>
      <w:r w:rsidRPr="00D00851">
        <w:rPr>
          <w:lang w:val="en-US"/>
        </w:rPr>
        <w:t xml:space="preserve">Need information on PSA distributions </w:t>
      </w:r>
      <w:proofErr w:type="spellStart"/>
      <w:r w:rsidRPr="00D00851">
        <w:rPr>
          <w:lang w:val="en-US"/>
        </w:rPr>
        <w:t>etc</w:t>
      </w:r>
      <w:proofErr w:type="spellEnd"/>
      <w:r w:rsidRPr="00D00851">
        <w:rPr>
          <w:lang w:val="en-US"/>
        </w:rPr>
        <w:t xml:space="preserve"> and also information on how you handle first and second order uncertainty simultaneously in your simulations for the </w:t>
      </w:r>
      <w:proofErr w:type="spellStart"/>
      <w:r w:rsidRPr="00D00851">
        <w:rPr>
          <w:lang w:val="en-US"/>
        </w:rPr>
        <w:t>CEAcc</w:t>
      </w:r>
      <w:proofErr w:type="spellEnd"/>
      <w:r w:rsidRPr="00D00851">
        <w:rPr>
          <w:lang w:val="en-US"/>
        </w:rPr>
        <w:t xml:space="preserve"> curves and the efficient frontiers</w:t>
      </w:r>
    </w:p>
  </w:comment>
  <w:comment w:id="19" w:author="Jeremy Goldhaber-Fiebert" w:date="2021-04-15T15:21:00Z" w:initials="JG">
    <w:p w14:paraId="59F80081" w14:textId="3DFD53AA" w:rsidR="00B32EB3" w:rsidRPr="00D00851" w:rsidRDefault="00B32EB3">
      <w:pPr>
        <w:pStyle w:val="Textocomentario"/>
        <w:rPr>
          <w:lang w:val="en-US"/>
        </w:rPr>
      </w:pPr>
      <w:r>
        <w:rPr>
          <w:rStyle w:val="Refdecomentario"/>
        </w:rPr>
        <w:annotationRef/>
      </w:r>
      <w:r w:rsidRPr="00D00851">
        <w:rPr>
          <w:lang w:val="en-US"/>
        </w:rPr>
        <w:t>Population and cohort have slightly different meanings so we need to be careful about how we use them and being consistent in their use</w:t>
      </w:r>
    </w:p>
  </w:comment>
  <w:comment w:id="20" w:author="Jeremy Goldhaber-Fiebert" w:date="2021-04-15T15:19:00Z" w:initials="JG">
    <w:p w14:paraId="5D7F35E5" w14:textId="1FD2826A" w:rsidR="00B32EB3" w:rsidRPr="00D00851" w:rsidRDefault="00B32EB3">
      <w:pPr>
        <w:pStyle w:val="Textocomentario"/>
        <w:rPr>
          <w:lang w:val="en-US"/>
        </w:rPr>
      </w:pPr>
      <w:r>
        <w:rPr>
          <w:rStyle w:val="Refdecomentario"/>
        </w:rPr>
        <w:annotationRef/>
      </w:r>
      <w:r w:rsidRPr="00D00851">
        <w:rPr>
          <w:lang w:val="en-US"/>
        </w:rPr>
        <w:t xml:space="preserve">See previous comment about intubation as it seems that you have assumed that intubation is a </w:t>
      </w:r>
      <w:proofErr w:type="gramStart"/>
      <w:r w:rsidRPr="00D00851">
        <w:rPr>
          <w:lang w:val="en-US"/>
        </w:rPr>
        <w:t>fixed characteristics</w:t>
      </w:r>
      <w:proofErr w:type="gramEnd"/>
      <w:r w:rsidRPr="00D00851">
        <w:rPr>
          <w:lang w:val="en-US"/>
        </w:rPr>
        <w:t xml:space="preserve">. This is okay but we may need to finesse the description a bit since intubation (and for that matter </w:t>
      </w:r>
      <w:proofErr w:type="spellStart"/>
      <w:r w:rsidRPr="00D00851">
        <w:rPr>
          <w:lang w:val="en-US"/>
        </w:rPr>
        <w:t>hospitalziation</w:t>
      </w:r>
      <w:proofErr w:type="spellEnd"/>
      <w:r w:rsidRPr="00D00851">
        <w:rPr>
          <w:lang w:val="en-US"/>
        </w:rPr>
        <w:t>) may not last 50 days.</w:t>
      </w:r>
    </w:p>
  </w:comment>
  <w:comment w:id="21" w:author="Jeremy Goldhaber-Fiebert" w:date="2021-04-15T15:22:00Z" w:initials="JG">
    <w:p w14:paraId="14C8EAC0" w14:textId="5406AF13" w:rsidR="00B32EB3" w:rsidRPr="00D00851" w:rsidRDefault="00B32EB3">
      <w:pPr>
        <w:pStyle w:val="Textocomentario"/>
        <w:rPr>
          <w:lang w:val="en-US"/>
        </w:rPr>
      </w:pPr>
      <w:r>
        <w:rPr>
          <w:rStyle w:val="Refdecomentario"/>
        </w:rPr>
        <w:annotationRef/>
      </w:r>
      <w:r w:rsidRPr="00D00851">
        <w:rPr>
          <w:lang w:val="en-US"/>
        </w:rPr>
        <w:t>Take a look at some published CEAs from Good journals like the Annals of Internal Medicine and use similar language for how they describe CEA methods.</w:t>
      </w:r>
    </w:p>
  </w:comment>
  <w:comment w:id="22" w:author="Jeremy Goldhaber-Fiebert" w:date="2021-04-15T15:23:00Z" w:initials="JG">
    <w:p w14:paraId="1F775A6D" w14:textId="08A53B80" w:rsidR="00B32EB3" w:rsidRPr="00D00851" w:rsidRDefault="00B32EB3">
      <w:pPr>
        <w:pStyle w:val="Textocomentario"/>
        <w:rPr>
          <w:lang w:val="en-US"/>
        </w:rPr>
      </w:pPr>
      <w:r>
        <w:rPr>
          <w:rStyle w:val="Refdecomentario"/>
        </w:rPr>
        <w:annotationRef/>
      </w:r>
      <w:r w:rsidRPr="00D00851">
        <w:rPr>
          <w:lang w:val="en-US"/>
        </w:rPr>
        <w:t xml:space="preserve">Do you </w:t>
      </w:r>
      <w:proofErr w:type="spellStart"/>
      <w:r w:rsidRPr="00D00851">
        <w:rPr>
          <w:lang w:val="en-US"/>
        </w:rPr>
        <w:t>asume</w:t>
      </w:r>
      <w:proofErr w:type="spellEnd"/>
      <w:r w:rsidRPr="00D00851">
        <w:rPr>
          <w:lang w:val="en-US"/>
        </w:rPr>
        <w:t xml:space="preserve"> that </w:t>
      </w:r>
      <w:proofErr w:type="spellStart"/>
      <w:r w:rsidRPr="00D00851">
        <w:rPr>
          <w:lang w:val="en-US"/>
        </w:rPr>
        <w:t>individualse</w:t>
      </w:r>
      <w:proofErr w:type="spellEnd"/>
      <w:r w:rsidRPr="00D00851">
        <w:rPr>
          <w:lang w:val="en-US"/>
        </w:rPr>
        <w:t xml:space="preserve"> are hospitalized for all days until they die or until day 50? This is surprising. </w:t>
      </w:r>
      <w:proofErr w:type="spellStart"/>
      <w:r w:rsidRPr="00D00851">
        <w:rPr>
          <w:lang w:val="en-US"/>
        </w:rPr>
        <w:t>Shoudl</w:t>
      </w:r>
      <w:proofErr w:type="spellEnd"/>
      <w:r w:rsidRPr="00D00851">
        <w:rPr>
          <w:lang w:val="en-US"/>
        </w:rPr>
        <w:t xml:space="preserve"> say something about daily treatment cost and how death prior to the end of treatment makes the cost lower.</w:t>
      </w:r>
    </w:p>
  </w:comment>
  <w:comment w:id="23" w:author="Jeremy Goldhaber-Fiebert" w:date="2021-04-15T15:24:00Z" w:initials="JG">
    <w:p w14:paraId="45E85000" w14:textId="3EAFD06B" w:rsidR="00B32EB3" w:rsidRPr="00D00851" w:rsidRDefault="00B32EB3">
      <w:pPr>
        <w:pStyle w:val="Textocomentario"/>
        <w:rPr>
          <w:lang w:val="en-US"/>
        </w:rPr>
      </w:pPr>
      <w:r>
        <w:rPr>
          <w:rStyle w:val="Refdecomentario"/>
        </w:rPr>
        <w:annotationRef/>
      </w:r>
      <w:r w:rsidRPr="00D00851">
        <w:rPr>
          <w:lang w:val="en-US"/>
        </w:rPr>
        <w:t>I think you probably need QALYs and hence QoL as well. The addition of the long-term Benefit as if intubation from covid-19 may not impact long-term survival or quality of life is a potentially Strong assumption. Would examine this in sensitivity analyses.</w:t>
      </w:r>
    </w:p>
  </w:comment>
  <w:comment w:id="25" w:author="Jeremy Goldhaber-Fiebert" w:date="2021-04-15T12:56:00Z" w:initials="JG">
    <w:p w14:paraId="3E06C54B" w14:textId="77777777" w:rsidR="00B32EB3" w:rsidRPr="00D00851" w:rsidRDefault="00B32EB3" w:rsidP="0069443C">
      <w:pPr>
        <w:pStyle w:val="Textocomentario"/>
        <w:rPr>
          <w:lang w:val="en-US"/>
        </w:rPr>
      </w:pPr>
      <w:r>
        <w:rPr>
          <w:rStyle w:val="Refdecomentario"/>
        </w:rPr>
        <w:annotationRef/>
      </w:r>
      <w:r w:rsidRPr="00D00851">
        <w:rPr>
          <w:lang w:val="en-US"/>
        </w:rPr>
        <w:t xml:space="preserve">For a journal article this would typically not be in the Introduction but rather </w:t>
      </w:r>
      <w:proofErr w:type="spellStart"/>
      <w:r w:rsidRPr="00D00851">
        <w:rPr>
          <w:lang w:val="en-US"/>
        </w:rPr>
        <w:t>towars</w:t>
      </w:r>
      <w:proofErr w:type="spellEnd"/>
      <w:r w:rsidRPr="00D00851">
        <w:rPr>
          <w:lang w:val="en-US"/>
        </w:rPr>
        <w:t xml:space="preserve"> the end of the Methods section</w:t>
      </w:r>
    </w:p>
  </w:comment>
  <w:comment w:id="26" w:author="Jeremy Goldhaber-Fiebert" w:date="2021-04-15T15:26:00Z" w:initials="JG">
    <w:p w14:paraId="71F1AB4A" w14:textId="5419E1C8" w:rsidR="00B32EB3" w:rsidRPr="00D00851" w:rsidRDefault="00B32EB3">
      <w:pPr>
        <w:pStyle w:val="Textocomentario"/>
        <w:rPr>
          <w:lang w:val="en-US"/>
        </w:rPr>
      </w:pPr>
      <w:r>
        <w:rPr>
          <w:rStyle w:val="Refdecomentario"/>
        </w:rPr>
        <w:annotationRef/>
      </w:r>
      <w:r w:rsidRPr="00D00851">
        <w:rPr>
          <w:lang w:val="en-US"/>
        </w:rPr>
        <w:t xml:space="preserve">Would make Y-axis for non-intubated same as for intubated (0.08 = max for both). Also relabel using Hospitalized, Not intubated and Hospitalized, </w:t>
      </w:r>
      <w:proofErr w:type="gramStart"/>
      <w:r w:rsidRPr="00D00851">
        <w:rPr>
          <w:lang w:val="en-US"/>
        </w:rPr>
        <w:t>Intubated</w:t>
      </w:r>
      <w:proofErr w:type="gramEnd"/>
      <w:r w:rsidRPr="00D00851">
        <w:rPr>
          <w:lang w:val="en-US"/>
        </w:rPr>
        <w:t xml:space="preserve"> to indicate that both groups start out hospitalized</w:t>
      </w:r>
    </w:p>
  </w:comment>
  <w:comment w:id="27" w:author="Jeremy Goldhaber-Fiebert" w:date="2021-04-15T16:06:00Z" w:initials="JG">
    <w:p w14:paraId="200574D6" w14:textId="7AB7A6C2" w:rsidR="00B32EB3" w:rsidRPr="00D00851" w:rsidRDefault="00B32EB3">
      <w:pPr>
        <w:pStyle w:val="Textocomentario"/>
        <w:rPr>
          <w:rStyle w:val="Refdecomentario"/>
          <w:lang w:val="en-US"/>
        </w:rPr>
      </w:pPr>
      <w:r w:rsidRPr="00D00851">
        <w:rPr>
          <w:rStyle w:val="Refdecomentario"/>
          <w:lang w:val="en-US"/>
        </w:rPr>
        <w:t xml:space="preserve">Reading results makes me think that QALYs are probably important here, especially for long-term sequelae for people with Covid-19 and the intubated cohort in particular. </w:t>
      </w:r>
    </w:p>
    <w:p w14:paraId="72854B06" w14:textId="77777777" w:rsidR="00B32EB3" w:rsidRPr="00D00851" w:rsidRDefault="00B32EB3">
      <w:pPr>
        <w:pStyle w:val="Textocomentario"/>
        <w:rPr>
          <w:rStyle w:val="Refdecomentario"/>
          <w:lang w:val="en-US"/>
        </w:rPr>
      </w:pPr>
    </w:p>
    <w:p w14:paraId="4BA3BB67" w14:textId="77777777" w:rsidR="00B32EB3" w:rsidRPr="00D00851" w:rsidRDefault="00B32EB3">
      <w:pPr>
        <w:pStyle w:val="Textocomentario"/>
        <w:rPr>
          <w:rStyle w:val="Refdecomentario"/>
          <w:lang w:val="en-US"/>
        </w:rPr>
      </w:pPr>
      <w:r>
        <w:rPr>
          <w:rStyle w:val="Refdecomentario"/>
        </w:rPr>
        <w:annotationRef/>
      </w:r>
      <w:r w:rsidRPr="00D00851">
        <w:rPr>
          <w:rStyle w:val="Refdecomentario"/>
          <w:lang w:val="en-US"/>
        </w:rPr>
        <w:t xml:space="preserve">What is the typical WTP threshold for Mexico – seems like it would be around 200,000 pesos per QALY (or perhaps LY) if it were roughly at Mexico’s per-capita GDP. But that is the relevant threshold for the </w:t>
      </w:r>
      <w:proofErr w:type="spellStart"/>
      <w:r w:rsidRPr="00D00851">
        <w:rPr>
          <w:rStyle w:val="Refdecomentario"/>
          <w:lang w:val="en-US"/>
        </w:rPr>
        <w:t>CEAcc</w:t>
      </w:r>
      <w:proofErr w:type="spellEnd"/>
      <w:r w:rsidRPr="00D00851">
        <w:rPr>
          <w:rStyle w:val="Refdecomentario"/>
          <w:lang w:val="en-US"/>
        </w:rPr>
        <w:t xml:space="preserve"> curves. </w:t>
      </w:r>
    </w:p>
    <w:p w14:paraId="733CF1B6" w14:textId="77777777" w:rsidR="00B32EB3" w:rsidRPr="00D00851" w:rsidRDefault="00B32EB3">
      <w:pPr>
        <w:pStyle w:val="Textocomentario"/>
        <w:rPr>
          <w:rStyle w:val="Refdecomentario"/>
          <w:lang w:val="en-US"/>
        </w:rPr>
      </w:pPr>
    </w:p>
    <w:p w14:paraId="5C9A037B" w14:textId="2991AEFE" w:rsidR="00B32EB3" w:rsidRPr="00D00851" w:rsidRDefault="00B32EB3">
      <w:pPr>
        <w:pStyle w:val="Textocomentario"/>
        <w:rPr>
          <w:lang w:val="en-US"/>
        </w:rPr>
      </w:pPr>
      <w:r w:rsidRPr="00D00851">
        <w:rPr>
          <w:rStyle w:val="Refdecomentario"/>
          <w:lang w:val="en-US"/>
        </w:rPr>
        <w:t xml:space="preserve">Also, I think that you should separately assess cost-effectiveness for each age/sex group (or at least for each age group). My guess is that for some groups it Will be much less cost-effective than for others and also Will gain substantially less life expectancy/QALYs. If the policymakers would not make an aged based policy then this </w:t>
      </w:r>
      <w:proofErr w:type="spellStart"/>
      <w:r w:rsidRPr="00D00851">
        <w:rPr>
          <w:rStyle w:val="Refdecomentario"/>
          <w:lang w:val="en-US"/>
        </w:rPr>
        <w:t>análisis</w:t>
      </w:r>
      <w:proofErr w:type="spellEnd"/>
      <w:r w:rsidRPr="00D00851">
        <w:rPr>
          <w:rStyle w:val="Refdecomentario"/>
          <w:lang w:val="en-US"/>
        </w:rPr>
        <w:t xml:space="preserve"> would just be to help understand why the ICERs overall are what they are and how cost-effective this might be if the population mix of cases changes (e.g., </w:t>
      </w:r>
      <w:proofErr w:type="spellStart"/>
      <w:r w:rsidRPr="00D00851">
        <w:rPr>
          <w:rStyle w:val="Refdecomentario"/>
          <w:lang w:val="en-US"/>
        </w:rPr>
        <w:t>i</w:t>
      </w:r>
      <w:proofErr w:type="spellEnd"/>
      <w:r w:rsidRPr="00D00851">
        <w:rPr>
          <w:rStyle w:val="Refdecomentario"/>
          <w:lang w:val="en-US"/>
        </w:rPr>
        <w:t xml:space="preserve"> folder people get vaccinated so the age distribution of the hospitalized Covid-19 population shifts towards younger people)</w:t>
      </w:r>
    </w:p>
  </w:comment>
  <w:comment w:id="28" w:author="Jeremy Goldhaber-Fiebert" w:date="2021-04-15T15:27:00Z" w:initials="JG">
    <w:p w14:paraId="672B3D42" w14:textId="2E6C48AE" w:rsidR="00B32EB3" w:rsidRPr="00D00851" w:rsidRDefault="00B32EB3">
      <w:pPr>
        <w:pStyle w:val="Textocomentario"/>
        <w:rPr>
          <w:lang w:val="en-US"/>
        </w:rPr>
      </w:pPr>
      <w:r>
        <w:rPr>
          <w:rStyle w:val="Refdecomentario"/>
        </w:rPr>
        <w:annotationRef/>
      </w:r>
      <w:r w:rsidRPr="00D00851">
        <w:rPr>
          <w:lang w:val="en-US"/>
        </w:rPr>
        <w:t xml:space="preserve">These are in pesos? Also, would not report </w:t>
      </w:r>
      <w:proofErr w:type="spellStart"/>
      <w:r w:rsidRPr="00D00851">
        <w:rPr>
          <w:lang w:val="en-US"/>
        </w:rPr>
        <w:t>precisión</w:t>
      </w:r>
      <w:proofErr w:type="spellEnd"/>
      <w:r w:rsidRPr="00D00851">
        <w:rPr>
          <w:lang w:val="en-US"/>
        </w:rPr>
        <w:t xml:space="preserve"> to right of decimal either for costs or for </w:t>
      </w:r>
      <w:proofErr w:type="spellStart"/>
      <w:proofErr w:type="gramStart"/>
      <w:r w:rsidRPr="00D00851">
        <w:rPr>
          <w:lang w:val="en-US"/>
        </w:rPr>
        <w:t>increm,ental</w:t>
      </w:r>
      <w:proofErr w:type="spellEnd"/>
      <w:proofErr w:type="gramEnd"/>
      <w:r w:rsidRPr="00D00851">
        <w:rPr>
          <w:lang w:val="en-US"/>
        </w:rPr>
        <w:t xml:space="preserve"> costs or for ICERs. </w:t>
      </w:r>
    </w:p>
  </w:comment>
  <w:comment w:id="29" w:author="Jeremy Goldhaber-Fiebert" w:date="2021-04-15T16:10:00Z" w:initials="JG">
    <w:p w14:paraId="1D4F4E2B" w14:textId="45F769AD" w:rsidR="00B32EB3" w:rsidRPr="00D00851" w:rsidRDefault="00B32EB3">
      <w:pPr>
        <w:pStyle w:val="Textocomentario"/>
        <w:rPr>
          <w:lang w:val="en-US"/>
        </w:rPr>
      </w:pPr>
      <w:r>
        <w:rPr>
          <w:rStyle w:val="Refdecomentario"/>
        </w:rPr>
        <w:annotationRef/>
      </w:r>
      <w:r w:rsidRPr="00D00851">
        <w:rPr>
          <w:lang w:val="en-US"/>
        </w:rPr>
        <w:t>I think you mean “above $81,532 per LY gained”</w:t>
      </w:r>
    </w:p>
  </w:comment>
  <w:comment w:id="30" w:author="Jeremy Goldhaber-Fiebert" w:date="2021-04-15T16:11:00Z" w:initials="JG">
    <w:p w14:paraId="3E21900F" w14:textId="511BD25D" w:rsidR="00B32EB3" w:rsidRPr="00D00851" w:rsidRDefault="00B32EB3">
      <w:pPr>
        <w:pStyle w:val="Textocomentario"/>
        <w:rPr>
          <w:lang w:val="en-US"/>
        </w:rPr>
      </w:pPr>
      <w:r>
        <w:rPr>
          <w:rStyle w:val="Refdecomentario"/>
        </w:rPr>
        <w:annotationRef/>
      </w:r>
      <w:r w:rsidRPr="00D00851">
        <w:rPr>
          <w:lang w:val="en-US"/>
        </w:rPr>
        <w:t xml:space="preserve">In order to understand whether there is a </w:t>
      </w:r>
      <w:proofErr w:type="spellStart"/>
      <w:r w:rsidRPr="00D00851">
        <w:rPr>
          <w:lang w:val="en-US"/>
        </w:rPr>
        <w:t>loto</w:t>
      </w:r>
      <w:proofErr w:type="spellEnd"/>
      <w:r w:rsidRPr="00D00851">
        <w:rPr>
          <w:lang w:val="en-US"/>
        </w:rPr>
        <w:t xml:space="preserve"> f </w:t>
      </w:r>
      <w:proofErr w:type="spellStart"/>
      <w:r w:rsidRPr="00D00851">
        <w:rPr>
          <w:lang w:val="en-US"/>
        </w:rPr>
        <w:t>decisión</w:t>
      </w:r>
      <w:proofErr w:type="spellEnd"/>
      <w:r w:rsidRPr="00D00851">
        <w:rPr>
          <w:lang w:val="en-US"/>
        </w:rPr>
        <w:t xml:space="preserve"> uncertainty we need to know what the typical WTP for </w:t>
      </w:r>
      <w:proofErr w:type="spellStart"/>
      <w:r w:rsidRPr="00D00851">
        <w:rPr>
          <w:lang w:val="en-US"/>
        </w:rPr>
        <w:t>mexico</w:t>
      </w:r>
      <w:proofErr w:type="spellEnd"/>
      <w:r w:rsidRPr="00D00851">
        <w:rPr>
          <w:lang w:val="en-US"/>
        </w:rPr>
        <w:t xml:space="preserve"> might be. For </w:t>
      </w:r>
      <w:proofErr w:type="gramStart"/>
      <w:r w:rsidRPr="00D00851">
        <w:rPr>
          <w:lang w:val="en-US"/>
        </w:rPr>
        <w:t>example</w:t>
      </w:r>
      <w:proofErr w:type="gramEnd"/>
      <w:r w:rsidRPr="00D00851">
        <w:rPr>
          <w:lang w:val="en-US"/>
        </w:rPr>
        <w:t xml:space="preserve"> if it were 200K/LY gained then we are quite confident that R+B is the best</w:t>
      </w:r>
    </w:p>
  </w:comment>
  <w:comment w:id="32" w:author="Jeremy Goldhaber-Fiebert" w:date="2021-04-15T16:12:00Z" w:initials="JG">
    <w:p w14:paraId="33620B75" w14:textId="2AA51929" w:rsidR="00B32EB3" w:rsidRPr="00D00851" w:rsidRDefault="00B32EB3">
      <w:pPr>
        <w:pStyle w:val="Textocomentario"/>
        <w:rPr>
          <w:lang w:val="en-US"/>
        </w:rPr>
      </w:pPr>
      <w:r>
        <w:rPr>
          <w:rStyle w:val="Refdecomentario"/>
        </w:rPr>
        <w:annotationRef/>
      </w:r>
      <w:r w:rsidRPr="00D00851">
        <w:rPr>
          <w:lang w:val="en-US"/>
        </w:rPr>
        <w:t xml:space="preserve">Same comment as the previous </w:t>
      </w:r>
      <w:proofErr w:type="spellStart"/>
      <w:r w:rsidRPr="00D00851">
        <w:rPr>
          <w:lang w:val="en-US"/>
        </w:rPr>
        <w:t>CEAcc</w:t>
      </w:r>
      <w:proofErr w:type="spellEnd"/>
      <w:r w:rsidRPr="00D00851">
        <w:rPr>
          <w:lang w:val="en-US"/>
        </w:rPr>
        <w:t xml:space="preserve"> curve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662A2C" w15:done="0"/>
  <w15:commentEx w15:paraId="74AE2920" w15:done="0"/>
  <w15:commentEx w15:paraId="2C6C31D4" w15:done="0"/>
  <w15:commentEx w15:paraId="2011B3A0" w15:done="0"/>
  <w15:commentEx w15:paraId="7A288766" w15:done="0"/>
  <w15:commentEx w15:paraId="5A20C121" w15:done="0"/>
  <w15:commentEx w15:paraId="002D2282" w15:done="0"/>
  <w15:commentEx w15:paraId="247930C5" w15:done="0"/>
  <w15:commentEx w15:paraId="7CC2FF8A" w15:done="0"/>
  <w15:commentEx w15:paraId="1673F0B4" w15:done="0"/>
  <w15:commentEx w15:paraId="0D3DE3BA" w15:done="0"/>
  <w15:commentEx w15:paraId="258B1C3F" w15:done="0"/>
  <w15:commentEx w15:paraId="0E5E723D" w15:done="0"/>
  <w15:commentEx w15:paraId="62855E77" w15:done="0"/>
  <w15:commentEx w15:paraId="16845A35" w15:done="0"/>
  <w15:commentEx w15:paraId="4B5E0AAA" w15:done="0"/>
  <w15:commentEx w15:paraId="1F862509" w15:done="0"/>
  <w15:commentEx w15:paraId="1AC2FE15" w15:done="0"/>
  <w15:commentEx w15:paraId="59F80081" w15:done="0"/>
  <w15:commentEx w15:paraId="5D7F35E5" w15:done="0"/>
  <w15:commentEx w15:paraId="14C8EAC0" w15:done="0"/>
  <w15:commentEx w15:paraId="1F775A6D" w15:done="0"/>
  <w15:commentEx w15:paraId="45E85000" w15:done="0"/>
  <w15:commentEx w15:paraId="3E06C54B" w15:done="0"/>
  <w15:commentEx w15:paraId="71F1AB4A" w15:done="0"/>
  <w15:commentEx w15:paraId="5C9A037B" w15:done="0"/>
  <w15:commentEx w15:paraId="672B3D42" w15:done="0"/>
  <w15:commentEx w15:paraId="1D4F4E2B" w15:done="0"/>
  <w15:commentEx w15:paraId="3E21900F" w15:done="0"/>
  <w15:commentEx w15:paraId="33620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2B4E5" w16cex:dateUtc="2021-04-15T19:49:00Z"/>
  <w16cex:commentExtensible w16cex:durableId="2422B51C" w16cex:dateUtc="2021-04-15T19:50:00Z"/>
  <w16cex:commentExtensible w16cex:durableId="2422B5B9" w16cex:dateUtc="2021-04-15T19:53:00Z"/>
  <w16cex:commentExtensible w16cex:durableId="2422B65B" w16cex:dateUtc="2021-04-15T19:55:00Z"/>
  <w16cex:commentExtensible w16cex:durableId="2422B69B" w16cex:dateUtc="2021-04-15T19:56:00Z"/>
  <w16cex:commentExtensible w16cex:durableId="2422C28A" w16cex:dateUtc="2021-04-15T20:47:00Z"/>
  <w16cex:commentExtensible w16cex:durableId="2422C2A6" w16cex:dateUtc="2021-04-15T20:48:00Z"/>
  <w16cex:commentExtensible w16cex:durableId="2422C2F2" w16cex:dateUtc="2021-04-15T20:49:00Z"/>
  <w16cex:commentExtensible w16cex:durableId="2422C3B6" w16cex:dateUtc="2021-04-15T20:52:00Z"/>
  <w16cex:commentExtensible w16cex:durableId="2422C48E" w16cex:dateUtc="2021-04-15T20:56:00Z"/>
  <w16cex:commentExtensible w16cex:durableId="2422C531" w16cex:dateUtc="2021-04-15T20:59:00Z"/>
  <w16cex:commentExtensible w16cex:durableId="2422C759" w16cex:dateUtc="2021-04-15T21:08:00Z"/>
  <w16cex:commentExtensible w16cex:durableId="2422C5E6" w16cex:dateUtc="2021-04-15T21:02:00Z"/>
  <w16cex:commentExtensible w16cex:durableId="2422C69D" w16cex:dateUtc="2021-04-15T21:05:00Z"/>
  <w16cex:commentExtensible w16cex:durableId="2422C6A4" w16cex:dateUtc="2021-04-15T21:05:00Z"/>
  <w16cex:commentExtensible w16cex:durableId="2422C809" w16cex:dateUtc="2021-04-15T21:11:00Z"/>
  <w16cex:commentExtensible w16cex:durableId="2422C8F8" w16cex:dateUtc="2021-04-15T21:15:00Z"/>
  <w16cex:commentExtensible w16cex:durableId="2422C98C" w16cex:dateUtc="2021-04-15T21:17:00Z"/>
  <w16cex:commentExtensible w16cex:durableId="2422CACC" w16cex:dateUtc="2021-04-15T21:23:00Z"/>
  <w16cex:commentExtensible w16cex:durableId="2422CB44" w16cex:dateUtc="2021-04-15T21:25:00Z"/>
  <w16cex:commentExtensible w16cex:durableId="2422D1DF" w16cex:dateUtc="2021-04-15T21:53:00Z"/>
  <w16cex:commentExtensible w16cex:durableId="2422D2CA" w16cex:dateUtc="2021-04-15T21:57:00Z"/>
  <w16cex:commentExtensible w16cex:durableId="2422D229" w16cex:dateUtc="2021-04-15T21:54:00Z"/>
  <w16cex:commentExtensible w16cex:durableId="2422D309" w16cex:dateUtc="2021-04-15T21:58:00Z"/>
  <w16cex:commentExtensible w16cex:durableId="2422D681" w16cex:dateUtc="2021-04-15T22:13:00Z"/>
  <w16cex:commentExtensible w16cex:durableId="2422D70D" w16cex:dateUtc="2021-04-15T22:15:00Z"/>
  <w16cex:commentExtensible w16cex:durableId="2422D6F6" w16cex:dateUtc="2021-04-15T22:15:00Z"/>
  <w16cex:commentExtensible w16cex:durableId="2422E4A8" w16cex:dateUtc="2021-04-15T23:13:00Z"/>
  <w16cex:commentExtensible w16cex:durableId="2422D894" w16cex:dateUtc="2021-04-15T22:21:00Z"/>
  <w16cex:commentExtensible w16cex:durableId="2422D81D" w16cex:dateUtc="2021-04-15T22:19:00Z"/>
  <w16cex:commentExtensible w16cex:durableId="2422D8C4" w16cex:dateUtc="2021-04-15T22:22:00Z"/>
  <w16cex:commentExtensible w16cex:durableId="2422D8F0" w16cex:dateUtc="2021-04-15T22:23:00Z"/>
  <w16cex:commentExtensible w16cex:durableId="2422D92C" w16cex:dateUtc="2021-04-15T22:24:00Z"/>
  <w16cex:commentExtensible w16cex:durableId="2422D993" w16cex:dateUtc="2021-04-15T22:26:00Z"/>
  <w16cex:commentExtensible w16cex:durableId="2422E2FF" w16cex:dateUtc="2021-04-15T23:06:00Z"/>
  <w16cex:commentExtensible w16cex:durableId="2422D9F6" w16cex:dateUtc="2021-04-15T22:27:00Z"/>
  <w16cex:commentExtensible w16cex:durableId="2422E40F" w16cex:dateUtc="2021-04-15T23:10:00Z"/>
  <w16cex:commentExtensible w16cex:durableId="2422E42F" w16cex:dateUtc="2021-04-15T23:11:00Z"/>
  <w16cex:commentExtensible w16cex:durableId="2422E474" w16cex:dateUtc="2021-04-15T2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662A2C" w16cid:durableId="2422B51C"/>
  <w16cid:commentId w16cid:paraId="74AE2920" w16cid:durableId="2422B65B"/>
  <w16cid:commentId w16cid:paraId="2C6C31D4" w16cid:durableId="2422C2F2"/>
  <w16cid:commentId w16cid:paraId="2011B3A0" w16cid:durableId="2422C48E"/>
  <w16cid:commentId w16cid:paraId="7A288766" w16cid:durableId="2422C531"/>
  <w16cid:commentId w16cid:paraId="5A20C121" w16cid:durableId="2422C759"/>
  <w16cid:commentId w16cid:paraId="247930C5" w16cid:durableId="2422C69D"/>
  <w16cid:commentId w16cid:paraId="7CC2FF8A" w16cid:durableId="2422C6A4"/>
  <w16cid:commentId w16cid:paraId="1673F0B4" w16cid:durableId="2422C809"/>
  <w16cid:commentId w16cid:paraId="0D3DE3BA" w16cid:durableId="2422C8F8"/>
  <w16cid:commentId w16cid:paraId="258B1C3F" w16cid:durableId="2422C98C"/>
  <w16cid:commentId w16cid:paraId="0E5E723D" w16cid:durableId="2422CACC"/>
  <w16cid:commentId w16cid:paraId="62855E77" w16cid:durableId="2422D1DF"/>
  <w16cid:commentId w16cid:paraId="16845A35" w16cid:durableId="2422D681"/>
  <w16cid:commentId w16cid:paraId="1F862509" w16cid:durableId="2422D6F6"/>
  <w16cid:commentId w16cid:paraId="1AC2FE15" w16cid:durableId="2422E4A8"/>
  <w16cid:commentId w16cid:paraId="59F80081" w16cid:durableId="2422D894"/>
  <w16cid:commentId w16cid:paraId="5D7F35E5" w16cid:durableId="2422D81D"/>
  <w16cid:commentId w16cid:paraId="14C8EAC0" w16cid:durableId="2422D8C4"/>
  <w16cid:commentId w16cid:paraId="1F775A6D" w16cid:durableId="2422D8F0"/>
  <w16cid:commentId w16cid:paraId="45E85000" w16cid:durableId="2422D92C"/>
  <w16cid:commentId w16cid:paraId="3E06C54B" w16cid:durableId="2446462A"/>
  <w16cid:commentId w16cid:paraId="5C9A037B" w16cid:durableId="2422E2FF"/>
  <w16cid:commentId w16cid:paraId="672B3D42" w16cid:durableId="2422D9F6"/>
  <w16cid:commentId w16cid:paraId="1D4F4E2B" w16cid:durableId="2422E40F"/>
  <w16cid:commentId w16cid:paraId="3E21900F" w16cid:durableId="2422E42F"/>
  <w16cid:commentId w16cid:paraId="33620B75" w16cid:durableId="2422E4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F050202020403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C0B5B"/>
    <w:multiLevelType w:val="hybridMultilevel"/>
    <w:tmpl w:val="293435A4"/>
    <w:lvl w:ilvl="0" w:tplc="F4D42336">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A2C323C"/>
    <w:multiLevelType w:val="hybridMultilevel"/>
    <w:tmpl w:val="0B9A5438"/>
    <w:lvl w:ilvl="0" w:tplc="12CEA9AE">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z Zepeda, Hirvin Azael">
    <w15:presenceInfo w15:providerId="AD" w15:userId="S-1-5-21-1949148656-1048424227-1227993459-1002"/>
  </w15:person>
  <w15:person w15:author="Jeremy Goldhaber-Fiebert">
    <w15:presenceInfo w15:providerId="Windows Live" w15:userId="a6df913a60cd6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53"/>
    <w:rsid w:val="0001584A"/>
    <w:rsid w:val="00023ED1"/>
    <w:rsid w:val="0002400C"/>
    <w:rsid w:val="000422F9"/>
    <w:rsid w:val="00054C33"/>
    <w:rsid w:val="000577F1"/>
    <w:rsid w:val="000A33E1"/>
    <w:rsid w:val="000B2BA8"/>
    <w:rsid w:val="000B6488"/>
    <w:rsid w:val="000D0226"/>
    <w:rsid w:val="00117EF5"/>
    <w:rsid w:val="00160AFC"/>
    <w:rsid w:val="0018601C"/>
    <w:rsid w:val="001865BC"/>
    <w:rsid w:val="00194994"/>
    <w:rsid w:val="001A2C43"/>
    <w:rsid w:val="001D764A"/>
    <w:rsid w:val="001E0F59"/>
    <w:rsid w:val="001E7970"/>
    <w:rsid w:val="001F2D3B"/>
    <w:rsid w:val="002103E0"/>
    <w:rsid w:val="00210EA6"/>
    <w:rsid w:val="00257290"/>
    <w:rsid w:val="00282816"/>
    <w:rsid w:val="00295EAA"/>
    <w:rsid w:val="002A3460"/>
    <w:rsid w:val="002C2079"/>
    <w:rsid w:val="002C6CEE"/>
    <w:rsid w:val="002D139B"/>
    <w:rsid w:val="002D46E8"/>
    <w:rsid w:val="00300E64"/>
    <w:rsid w:val="00304C24"/>
    <w:rsid w:val="0034215A"/>
    <w:rsid w:val="00395A7F"/>
    <w:rsid w:val="00412D02"/>
    <w:rsid w:val="00420648"/>
    <w:rsid w:val="004659F1"/>
    <w:rsid w:val="0046711D"/>
    <w:rsid w:val="004710B0"/>
    <w:rsid w:val="00471758"/>
    <w:rsid w:val="004A2029"/>
    <w:rsid w:val="004C6748"/>
    <w:rsid w:val="004E5A5C"/>
    <w:rsid w:val="00502E90"/>
    <w:rsid w:val="00533A0D"/>
    <w:rsid w:val="00536CBC"/>
    <w:rsid w:val="0054334C"/>
    <w:rsid w:val="00554198"/>
    <w:rsid w:val="00571BE6"/>
    <w:rsid w:val="005754AC"/>
    <w:rsid w:val="00576AD7"/>
    <w:rsid w:val="00580C12"/>
    <w:rsid w:val="005B2D8B"/>
    <w:rsid w:val="005C3824"/>
    <w:rsid w:val="005D739D"/>
    <w:rsid w:val="00606743"/>
    <w:rsid w:val="006239E6"/>
    <w:rsid w:val="006563CF"/>
    <w:rsid w:val="00657B4C"/>
    <w:rsid w:val="0066428F"/>
    <w:rsid w:val="00673D1B"/>
    <w:rsid w:val="0069443C"/>
    <w:rsid w:val="00697BD6"/>
    <w:rsid w:val="006B4829"/>
    <w:rsid w:val="006D1BA3"/>
    <w:rsid w:val="007146D8"/>
    <w:rsid w:val="0072554B"/>
    <w:rsid w:val="007404D0"/>
    <w:rsid w:val="00764E7A"/>
    <w:rsid w:val="007701C9"/>
    <w:rsid w:val="007C09E2"/>
    <w:rsid w:val="007D22DD"/>
    <w:rsid w:val="007E0187"/>
    <w:rsid w:val="007F592C"/>
    <w:rsid w:val="008122F4"/>
    <w:rsid w:val="008139BE"/>
    <w:rsid w:val="008257EF"/>
    <w:rsid w:val="00847228"/>
    <w:rsid w:val="00864FB6"/>
    <w:rsid w:val="00874247"/>
    <w:rsid w:val="008912C4"/>
    <w:rsid w:val="008B1B6B"/>
    <w:rsid w:val="008C5DEE"/>
    <w:rsid w:val="008D6418"/>
    <w:rsid w:val="00907C73"/>
    <w:rsid w:val="00934165"/>
    <w:rsid w:val="00961C47"/>
    <w:rsid w:val="00976B13"/>
    <w:rsid w:val="00993E42"/>
    <w:rsid w:val="009A02BC"/>
    <w:rsid w:val="00A21CAC"/>
    <w:rsid w:val="00A3555D"/>
    <w:rsid w:val="00A37478"/>
    <w:rsid w:val="00A54238"/>
    <w:rsid w:val="00A60023"/>
    <w:rsid w:val="00A736AF"/>
    <w:rsid w:val="00A90333"/>
    <w:rsid w:val="00AA6D8A"/>
    <w:rsid w:val="00B06CE0"/>
    <w:rsid w:val="00B16853"/>
    <w:rsid w:val="00B32EB3"/>
    <w:rsid w:val="00B33641"/>
    <w:rsid w:val="00B368BC"/>
    <w:rsid w:val="00B8523B"/>
    <w:rsid w:val="00B93012"/>
    <w:rsid w:val="00BC7A89"/>
    <w:rsid w:val="00BD0E6D"/>
    <w:rsid w:val="00BD3B69"/>
    <w:rsid w:val="00BE55F8"/>
    <w:rsid w:val="00BE77D3"/>
    <w:rsid w:val="00C34690"/>
    <w:rsid w:val="00C53693"/>
    <w:rsid w:val="00C5708E"/>
    <w:rsid w:val="00CA71D4"/>
    <w:rsid w:val="00CD0128"/>
    <w:rsid w:val="00CD0BFF"/>
    <w:rsid w:val="00CD1A34"/>
    <w:rsid w:val="00CD7157"/>
    <w:rsid w:val="00CE0B6D"/>
    <w:rsid w:val="00CE34C2"/>
    <w:rsid w:val="00CE6778"/>
    <w:rsid w:val="00CF1833"/>
    <w:rsid w:val="00D007A3"/>
    <w:rsid w:val="00D00851"/>
    <w:rsid w:val="00D51124"/>
    <w:rsid w:val="00D5465D"/>
    <w:rsid w:val="00E01353"/>
    <w:rsid w:val="00E06E8B"/>
    <w:rsid w:val="00E13FA6"/>
    <w:rsid w:val="00E60F7E"/>
    <w:rsid w:val="00EA56C2"/>
    <w:rsid w:val="00EF009C"/>
    <w:rsid w:val="00F00795"/>
    <w:rsid w:val="00F1523D"/>
    <w:rsid w:val="00F66998"/>
    <w:rsid w:val="00FD1D05"/>
    <w:rsid w:val="00FD78A9"/>
    <w:rsid w:val="00FF35D5"/>
    <w:rsid w:val="00FF58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DBAB"/>
  <w15:chartTrackingRefBased/>
  <w15:docId w15:val="{0364FE67-6474-4301-82A7-3805DB79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35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D78A9"/>
    <w:rPr>
      <w:sz w:val="16"/>
      <w:szCs w:val="16"/>
    </w:rPr>
  </w:style>
  <w:style w:type="paragraph" w:styleId="Textocomentario">
    <w:name w:val="annotation text"/>
    <w:basedOn w:val="Normal"/>
    <w:link w:val="TextocomentarioCar"/>
    <w:uiPriority w:val="99"/>
    <w:semiHidden/>
    <w:unhideWhenUsed/>
    <w:rsid w:val="00FD78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78A9"/>
    <w:rPr>
      <w:sz w:val="20"/>
      <w:szCs w:val="20"/>
    </w:rPr>
  </w:style>
  <w:style w:type="paragraph" w:styleId="Textodeglobo">
    <w:name w:val="Balloon Text"/>
    <w:basedOn w:val="Normal"/>
    <w:link w:val="TextodegloboCar"/>
    <w:uiPriority w:val="99"/>
    <w:semiHidden/>
    <w:unhideWhenUsed/>
    <w:rsid w:val="00FD78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8A9"/>
    <w:rPr>
      <w:rFonts w:ascii="Segoe UI" w:hAnsi="Segoe UI" w:cs="Segoe UI"/>
      <w:sz w:val="18"/>
      <w:szCs w:val="18"/>
    </w:rPr>
  </w:style>
  <w:style w:type="character" w:customStyle="1" w:styleId="DescripcinCar">
    <w:name w:val="Descripción Car"/>
    <w:basedOn w:val="Fuentedeprrafopredeter"/>
    <w:link w:val="Descripcin"/>
    <w:locked/>
    <w:rsid w:val="00295EAA"/>
    <w:rPr>
      <w:i/>
    </w:rPr>
  </w:style>
  <w:style w:type="paragraph" w:styleId="Descripcin">
    <w:name w:val="caption"/>
    <w:basedOn w:val="Normal"/>
    <w:link w:val="DescripcinCar"/>
    <w:unhideWhenUsed/>
    <w:qFormat/>
    <w:rsid w:val="00295EAA"/>
    <w:pPr>
      <w:spacing w:after="120" w:line="240" w:lineRule="auto"/>
    </w:pPr>
    <w:rPr>
      <w:i/>
    </w:rPr>
  </w:style>
  <w:style w:type="character" w:styleId="Textodelmarcadordeposicin">
    <w:name w:val="Placeholder Text"/>
    <w:basedOn w:val="Fuentedeprrafopredeter"/>
    <w:uiPriority w:val="99"/>
    <w:semiHidden/>
    <w:rsid w:val="00BC7A89"/>
    <w:rPr>
      <w:color w:val="808080"/>
    </w:rPr>
  </w:style>
  <w:style w:type="paragraph" w:styleId="Prrafodelista">
    <w:name w:val="List Paragraph"/>
    <w:basedOn w:val="Normal"/>
    <w:uiPriority w:val="34"/>
    <w:qFormat/>
    <w:rsid w:val="00EA56C2"/>
    <w:pPr>
      <w:ind w:left="720"/>
      <w:contextualSpacing/>
    </w:pPr>
  </w:style>
  <w:style w:type="paragraph" w:styleId="HTMLconformatoprevio">
    <w:name w:val="HTML Preformatted"/>
    <w:basedOn w:val="Normal"/>
    <w:link w:val="HTMLconformatoprevioCar"/>
    <w:uiPriority w:val="99"/>
    <w:semiHidden/>
    <w:unhideWhenUsed/>
    <w:rsid w:val="0025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57290"/>
    <w:rPr>
      <w:rFonts w:ascii="Courier New" w:eastAsia="Times New Roman" w:hAnsi="Courier New" w:cs="Courier New"/>
      <w:sz w:val="20"/>
      <w:szCs w:val="20"/>
      <w:lang w:eastAsia="es-MX"/>
    </w:rPr>
  </w:style>
  <w:style w:type="character" w:customStyle="1" w:styleId="y2iqfc">
    <w:name w:val="y2iqfc"/>
    <w:basedOn w:val="Fuentedeprrafopredeter"/>
    <w:rsid w:val="00257290"/>
  </w:style>
  <w:style w:type="paragraph" w:styleId="Asuntodelcomentario">
    <w:name w:val="annotation subject"/>
    <w:basedOn w:val="Textocomentario"/>
    <w:next w:val="Textocomentario"/>
    <w:link w:val="AsuntodelcomentarioCar"/>
    <w:uiPriority w:val="99"/>
    <w:semiHidden/>
    <w:unhideWhenUsed/>
    <w:rsid w:val="00FF35D5"/>
    <w:rPr>
      <w:b/>
      <w:bCs/>
    </w:rPr>
  </w:style>
  <w:style w:type="character" w:customStyle="1" w:styleId="AsuntodelcomentarioCar">
    <w:name w:val="Asunto del comentario Car"/>
    <w:basedOn w:val="TextocomentarioCar"/>
    <w:link w:val="Asuntodelcomentario"/>
    <w:uiPriority w:val="99"/>
    <w:semiHidden/>
    <w:rsid w:val="00FF35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435">
      <w:bodyDiv w:val="1"/>
      <w:marLeft w:val="0"/>
      <w:marRight w:val="0"/>
      <w:marTop w:val="0"/>
      <w:marBottom w:val="0"/>
      <w:divBdr>
        <w:top w:val="none" w:sz="0" w:space="0" w:color="auto"/>
        <w:left w:val="none" w:sz="0" w:space="0" w:color="auto"/>
        <w:bottom w:val="none" w:sz="0" w:space="0" w:color="auto"/>
        <w:right w:val="none" w:sz="0" w:space="0" w:color="auto"/>
      </w:divBdr>
    </w:div>
    <w:div w:id="16010974">
      <w:bodyDiv w:val="1"/>
      <w:marLeft w:val="0"/>
      <w:marRight w:val="0"/>
      <w:marTop w:val="0"/>
      <w:marBottom w:val="0"/>
      <w:divBdr>
        <w:top w:val="none" w:sz="0" w:space="0" w:color="auto"/>
        <w:left w:val="none" w:sz="0" w:space="0" w:color="auto"/>
        <w:bottom w:val="none" w:sz="0" w:space="0" w:color="auto"/>
        <w:right w:val="none" w:sz="0" w:space="0" w:color="auto"/>
      </w:divBdr>
    </w:div>
    <w:div w:id="32117015">
      <w:bodyDiv w:val="1"/>
      <w:marLeft w:val="0"/>
      <w:marRight w:val="0"/>
      <w:marTop w:val="0"/>
      <w:marBottom w:val="0"/>
      <w:divBdr>
        <w:top w:val="none" w:sz="0" w:space="0" w:color="auto"/>
        <w:left w:val="none" w:sz="0" w:space="0" w:color="auto"/>
        <w:bottom w:val="none" w:sz="0" w:space="0" w:color="auto"/>
        <w:right w:val="none" w:sz="0" w:space="0" w:color="auto"/>
      </w:divBdr>
    </w:div>
    <w:div w:id="66736069">
      <w:bodyDiv w:val="1"/>
      <w:marLeft w:val="0"/>
      <w:marRight w:val="0"/>
      <w:marTop w:val="0"/>
      <w:marBottom w:val="0"/>
      <w:divBdr>
        <w:top w:val="none" w:sz="0" w:space="0" w:color="auto"/>
        <w:left w:val="none" w:sz="0" w:space="0" w:color="auto"/>
        <w:bottom w:val="none" w:sz="0" w:space="0" w:color="auto"/>
        <w:right w:val="none" w:sz="0" w:space="0" w:color="auto"/>
      </w:divBdr>
    </w:div>
    <w:div w:id="416446489">
      <w:bodyDiv w:val="1"/>
      <w:marLeft w:val="0"/>
      <w:marRight w:val="0"/>
      <w:marTop w:val="0"/>
      <w:marBottom w:val="0"/>
      <w:divBdr>
        <w:top w:val="none" w:sz="0" w:space="0" w:color="auto"/>
        <w:left w:val="none" w:sz="0" w:space="0" w:color="auto"/>
        <w:bottom w:val="none" w:sz="0" w:space="0" w:color="auto"/>
        <w:right w:val="none" w:sz="0" w:space="0" w:color="auto"/>
      </w:divBdr>
    </w:div>
    <w:div w:id="468323900">
      <w:bodyDiv w:val="1"/>
      <w:marLeft w:val="0"/>
      <w:marRight w:val="0"/>
      <w:marTop w:val="0"/>
      <w:marBottom w:val="0"/>
      <w:divBdr>
        <w:top w:val="none" w:sz="0" w:space="0" w:color="auto"/>
        <w:left w:val="none" w:sz="0" w:space="0" w:color="auto"/>
        <w:bottom w:val="none" w:sz="0" w:space="0" w:color="auto"/>
        <w:right w:val="none" w:sz="0" w:space="0" w:color="auto"/>
      </w:divBdr>
    </w:div>
    <w:div w:id="535388397">
      <w:bodyDiv w:val="1"/>
      <w:marLeft w:val="0"/>
      <w:marRight w:val="0"/>
      <w:marTop w:val="0"/>
      <w:marBottom w:val="0"/>
      <w:divBdr>
        <w:top w:val="none" w:sz="0" w:space="0" w:color="auto"/>
        <w:left w:val="none" w:sz="0" w:space="0" w:color="auto"/>
        <w:bottom w:val="none" w:sz="0" w:space="0" w:color="auto"/>
        <w:right w:val="none" w:sz="0" w:space="0" w:color="auto"/>
      </w:divBdr>
    </w:div>
    <w:div w:id="537358438">
      <w:bodyDiv w:val="1"/>
      <w:marLeft w:val="0"/>
      <w:marRight w:val="0"/>
      <w:marTop w:val="0"/>
      <w:marBottom w:val="0"/>
      <w:divBdr>
        <w:top w:val="none" w:sz="0" w:space="0" w:color="auto"/>
        <w:left w:val="none" w:sz="0" w:space="0" w:color="auto"/>
        <w:bottom w:val="none" w:sz="0" w:space="0" w:color="auto"/>
        <w:right w:val="none" w:sz="0" w:space="0" w:color="auto"/>
      </w:divBdr>
    </w:div>
    <w:div w:id="629626575">
      <w:bodyDiv w:val="1"/>
      <w:marLeft w:val="0"/>
      <w:marRight w:val="0"/>
      <w:marTop w:val="0"/>
      <w:marBottom w:val="0"/>
      <w:divBdr>
        <w:top w:val="none" w:sz="0" w:space="0" w:color="auto"/>
        <w:left w:val="none" w:sz="0" w:space="0" w:color="auto"/>
        <w:bottom w:val="none" w:sz="0" w:space="0" w:color="auto"/>
        <w:right w:val="none" w:sz="0" w:space="0" w:color="auto"/>
      </w:divBdr>
    </w:div>
    <w:div w:id="646128975">
      <w:bodyDiv w:val="1"/>
      <w:marLeft w:val="0"/>
      <w:marRight w:val="0"/>
      <w:marTop w:val="0"/>
      <w:marBottom w:val="0"/>
      <w:divBdr>
        <w:top w:val="none" w:sz="0" w:space="0" w:color="auto"/>
        <w:left w:val="none" w:sz="0" w:space="0" w:color="auto"/>
        <w:bottom w:val="none" w:sz="0" w:space="0" w:color="auto"/>
        <w:right w:val="none" w:sz="0" w:space="0" w:color="auto"/>
      </w:divBdr>
    </w:div>
    <w:div w:id="664666916">
      <w:bodyDiv w:val="1"/>
      <w:marLeft w:val="0"/>
      <w:marRight w:val="0"/>
      <w:marTop w:val="0"/>
      <w:marBottom w:val="0"/>
      <w:divBdr>
        <w:top w:val="none" w:sz="0" w:space="0" w:color="auto"/>
        <w:left w:val="none" w:sz="0" w:space="0" w:color="auto"/>
        <w:bottom w:val="none" w:sz="0" w:space="0" w:color="auto"/>
        <w:right w:val="none" w:sz="0" w:space="0" w:color="auto"/>
      </w:divBdr>
    </w:div>
    <w:div w:id="789934490">
      <w:bodyDiv w:val="1"/>
      <w:marLeft w:val="0"/>
      <w:marRight w:val="0"/>
      <w:marTop w:val="0"/>
      <w:marBottom w:val="0"/>
      <w:divBdr>
        <w:top w:val="none" w:sz="0" w:space="0" w:color="auto"/>
        <w:left w:val="none" w:sz="0" w:space="0" w:color="auto"/>
        <w:bottom w:val="none" w:sz="0" w:space="0" w:color="auto"/>
        <w:right w:val="none" w:sz="0" w:space="0" w:color="auto"/>
      </w:divBdr>
    </w:div>
    <w:div w:id="796219412">
      <w:bodyDiv w:val="1"/>
      <w:marLeft w:val="0"/>
      <w:marRight w:val="0"/>
      <w:marTop w:val="0"/>
      <w:marBottom w:val="0"/>
      <w:divBdr>
        <w:top w:val="none" w:sz="0" w:space="0" w:color="auto"/>
        <w:left w:val="none" w:sz="0" w:space="0" w:color="auto"/>
        <w:bottom w:val="none" w:sz="0" w:space="0" w:color="auto"/>
        <w:right w:val="none" w:sz="0" w:space="0" w:color="auto"/>
      </w:divBdr>
    </w:div>
    <w:div w:id="894244866">
      <w:bodyDiv w:val="1"/>
      <w:marLeft w:val="0"/>
      <w:marRight w:val="0"/>
      <w:marTop w:val="0"/>
      <w:marBottom w:val="0"/>
      <w:divBdr>
        <w:top w:val="none" w:sz="0" w:space="0" w:color="auto"/>
        <w:left w:val="none" w:sz="0" w:space="0" w:color="auto"/>
        <w:bottom w:val="none" w:sz="0" w:space="0" w:color="auto"/>
        <w:right w:val="none" w:sz="0" w:space="0" w:color="auto"/>
      </w:divBdr>
    </w:div>
    <w:div w:id="901450753">
      <w:bodyDiv w:val="1"/>
      <w:marLeft w:val="0"/>
      <w:marRight w:val="0"/>
      <w:marTop w:val="0"/>
      <w:marBottom w:val="0"/>
      <w:divBdr>
        <w:top w:val="none" w:sz="0" w:space="0" w:color="auto"/>
        <w:left w:val="none" w:sz="0" w:space="0" w:color="auto"/>
        <w:bottom w:val="none" w:sz="0" w:space="0" w:color="auto"/>
        <w:right w:val="none" w:sz="0" w:space="0" w:color="auto"/>
      </w:divBdr>
    </w:div>
    <w:div w:id="948203582">
      <w:bodyDiv w:val="1"/>
      <w:marLeft w:val="0"/>
      <w:marRight w:val="0"/>
      <w:marTop w:val="0"/>
      <w:marBottom w:val="0"/>
      <w:divBdr>
        <w:top w:val="none" w:sz="0" w:space="0" w:color="auto"/>
        <w:left w:val="none" w:sz="0" w:space="0" w:color="auto"/>
        <w:bottom w:val="none" w:sz="0" w:space="0" w:color="auto"/>
        <w:right w:val="none" w:sz="0" w:space="0" w:color="auto"/>
      </w:divBdr>
    </w:div>
    <w:div w:id="1016613191">
      <w:bodyDiv w:val="1"/>
      <w:marLeft w:val="0"/>
      <w:marRight w:val="0"/>
      <w:marTop w:val="0"/>
      <w:marBottom w:val="0"/>
      <w:divBdr>
        <w:top w:val="none" w:sz="0" w:space="0" w:color="auto"/>
        <w:left w:val="none" w:sz="0" w:space="0" w:color="auto"/>
        <w:bottom w:val="none" w:sz="0" w:space="0" w:color="auto"/>
        <w:right w:val="none" w:sz="0" w:space="0" w:color="auto"/>
      </w:divBdr>
    </w:div>
    <w:div w:id="1142501567">
      <w:bodyDiv w:val="1"/>
      <w:marLeft w:val="0"/>
      <w:marRight w:val="0"/>
      <w:marTop w:val="0"/>
      <w:marBottom w:val="0"/>
      <w:divBdr>
        <w:top w:val="none" w:sz="0" w:space="0" w:color="auto"/>
        <w:left w:val="none" w:sz="0" w:space="0" w:color="auto"/>
        <w:bottom w:val="none" w:sz="0" w:space="0" w:color="auto"/>
        <w:right w:val="none" w:sz="0" w:space="0" w:color="auto"/>
      </w:divBdr>
    </w:div>
    <w:div w:id="1177384852">
      <w:bodyDiv w:val="1"/>
      <w:marLeft w:val="0"/>
      <w:marRight w:val="0"/>
      <w:marTop w:val="0"/>
      <w:marBottom w:val="0"/>
      <w:divBdr>
        <w:top w:val="none" w:sz="0" w:space="0" w:color="auto"/>
        <w:left w:val="none" w:sz="0" w:space="0" w:color="auto"/>
        <w:bottom w:val="none" w:sz="0" w:space="0" w:color="auto"/>
        <w:right w:val="none" w:sz="0" w:space="0" w:color="auto"/>
      </w:divBdr>
    </w:div>
    <w:div w:id="1321499684">
      <w:bodyDiv w:val="1"/>
      <w:marLeft w:val="0"/>
      <w:marRight w:val="0"/>
      <w:marTop w:val="0"/>
      <w:marBottom w:val="0"/>
      <w:divBdr>
        <w:top w:val="none" w:sz="0" w:space="0" w:color="auto"/>
        <w:left w:val="none" w:sz="0" w:space="0" w:color="auto"/>
        <w:bottom w:val="none" w:sz="0" w:space="0" w:color="auto"/>
        <w:right w:val="none" w:sz="0" w:space="0" w:color="auto"/>
      </w:divBdr>
    </w:div>
    <w:div w:id="1332097483">
      <w:bodyDiv w:val="1"/>
      <w:marLeft w:val="0"/>
      <w:marRight w:val="0"/>
      <w:marTop w:val="0"/>
      <w:marBottom w:val="0"/>
      <w:divBdr>
        <w:top w:val="none" w:sz="0" w:space="0" w:color="auto"/>
        <w:left w:val="none" w:sz="0" w:space="0" w:color="auto"/>
        <w:bottom w:val="none" w:sz="0" w:space="0" w:color="auto"/>
        <w:right w:val="none" w:sz="0" w:space="0" w:color="auto"/>
      </w:divBdr>
    </w:div>
    <w:div w:id="1443308125">
      <w:bodyDiv w:val="1"/>
      <w:marLeft w:val="0"/>
      <w:marRight w:val="0"/>
      <w:marTop w:val="0"/>
      <w:marBottom w:val="0"/>
      <w:divBdr>
        <w:top w:val="none" w:sz="0" w:space="0" w:color="auto"/>
        <w:left w:val="none" w:sz="0" w:space="0" w:color="auto"/>
        <w:bottom w:val="none" w:sz="0" w:space="0" w:color="auto"/>
        <w:right w:val="none" w:sz="0" w:space="0" w:color="auto"/>
      </w:divBdr>
    </w:div>
    <w:div w:id="1518501828">
      <w:bodyDiv w:val="1"/>
      <w:marLeft w:val="0"/>
      <w:marRight w:val="0"/>
      <w:marTop w:val="0"/>
      <w:marBottom w:val="0"/>
      <w:divBdr>
        <w:top w:val="none" w:sz="0" w:space="0" w:color="auto"/>
        <w:left w:val="none" w:sz="0" w:space="0" w:color="auto"/>
        <w:bottom w:val="none" w:sz="0" w:space="0" w:color="auto"/>
        <w:right w:val="none" w:sz="0" w:space="0" w:color="auto"/>
      </w:divBdr>
    </w:div>
    <w:div w:id="1535729196">
      <w:bodyDiv w:val="1"/>
      <w:marLeft w:val="0"/>
      <w:marRight w:val="0"/>
      <w:marTop w:val="0"/>
      <w:marBottom w:val="0"/>
      <w:divBdr>
        <w:top w:val="none" w:sz="0" w:space="0" w:color="auto"/>
        <w:left w:val="none" w:sz="0" w:space="0" w:color="auto"/>
        <w:bottom w:val="none" w:sz="0" w:space="0" w:color="auto"/>
        <w:right w:val="none" w:sz="0" w:space="0" w:color="auto"/>
      </w:divBdr>
    </w:div>
    <w:div w:id="1644965834">
      <w:bodyDiv w:val="1"/>
      <w:marLeft w:val="0"/>
      <w:marRight w:val="0"/>
      <w:marTop w:val="0"/>
      <w:marBottom w:val="0"/>
      <w:divBdr>
        <w:top w:val="none" w:sz="0" w:space="0" w:color="auto"/>
        <w:left w:val="none" w:sz="0" w:space="0" w:color="auto"/>
        <w:bottom w:val="none" w:sz="0" w:space="0" w:color="auto"/>
        <w:right w:val="none" w:sz="0" w:space="0" w:color="auto"/>
      </w:divBdr>
    </w:div>
    <w:div w:id="1648902862">
      <w:bodyDiv w:val="1"/>
      <w:marLeft w:val="0"/>
      <w:marRight w:val="0"/>
      <w:marTop w:val="0"/>
      <w:marBottom w:val="0"/>
      <w:divBdr>
        <w:top w:val="none" w:sz="0" w:space="0" w:color="auto"/>
        <w:left w:val="none" w:sz="0" w:space="0" w:color="auto"/>
        <w:bottom w:val="none" w:sz="0" w:space="0" w:color="auto"/>
        <w:right w:val="none" w:sz="0" w:space="0" w:color="auto"/>
      </w:divBdr>
    </w:div>
    <w:div w:id="1892501605">
      <w:bodyDiv w:val="1"/>
      <w:marLeft w:val="0"/>
      <w:marRight w:val="0"/>
      <w:marTop w:val="0"/>
      <w:marBottom w:val="0"/>
      <w:divBdr>
        <w:top w:val="none" w:sz="0" w:space="0" w:color="auto"/>
        <w:left w:val="none" w:sz="0" w:space="0" w:color="auto"/>
        <w:bottom w:val="none" w:sz="0" w:space="0" w:color="auto"/>
        <w:right w:val="none" w:sz="0" w:space="0" w:color="auto"/>
      </w:divBdr>
    </w:div>
    <w:div w:id="1996837695">
      <w:bodyDiv w:val="1"/>
      <w:marLeft w:val="0"/>
      <w:marRight w:val="0"/>
      <w:marTop w:val="0"/>
      <w:marBottom w:val="0"/>
      <w:divBdr>
        <w:top w:val="none" w:sz="0" w:space="0" w:color="auto"/>
        <w:left w:val="none" w:sz="0" w:space="0" w:color="auto"/>
        <w:bottom w:val="none" w:sz="0" w:space="0" w:color="auto"/>
        <w:right w:val="none" w:sz="0" w:space="0" w:color="auto"/>
      </w:divBdr>
    </w:div>
    <w:div w:id="209304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E38EF-6A65-4174-9891-EEA4C009B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15</Pages>
  <Words>7575</Words>
  <Characters>41663</Characters>
  <Application>Microsoft Office Word</Application>
  <DocSecurity>0</DocSecurity>
  <Lines>347</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9</cp:revision>
  <dcterms:created xsi:type="dcterms:W3CDTF">2021-05-12T03:52:00Z</dcterms:created>
  <dcterms:modified xsi:type="dcterms:W3CDTF">2021-05-13T04:24:00Z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941b1a9d-58aa-3620-9a77-31f089a6f95f</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