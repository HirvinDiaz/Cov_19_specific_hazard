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1374" w14:textId="5CC3188B" w:rsidR="00301280" w:rsidRPr="00301280" w:rsidRDefault="00301280" w:rsidP="00597F7F">
      <w:pPr>
        <w:spacing w:line="360" w:lineRule="auto"/>
        <w:ind w:firstLine="708"/>
        <w:jc w:val="center"/>
        <w:rPr>
          <w:rFonts w:ascii="Times New Roman" w:hAnsi="Times New Roman" w:cs="Times New Roman"/>
          <w:sz w:val="28"/>
        </w:rPr>
      </w:pPr>
      <w:bookmarkStart w:id="0" w:name="_Hlk73565779"/>
      <w:r w:rsidRPr="00301280">
        <w:rPr>
          <w:rFonts w:ascii="Times New Roman" w:hAnsi="Times New Roman" w:cs="Times New Roman"/>
          <w:sz w:val="28"/>
        </w:rPr>
        <w:t>CENTRO DE INVESTIGACIÓN Y DOCENCIA ECONÓMICAS, A.C.</w:t>
      </w:r>
    </w:p>
    <w:p w14:paraId="5F2693FA" w14:textId="28E2DCF3" w:rsidR="00301280" w:rsidRDefault="00301280" w:rsidP="00673D1B">
      <w:pPr>
        <w:spacing w:line="360" w:lineRule="auto"/>
        <w:jc w:val="center"/>
        <w:rPr>
          <w:rFonts w:ascii="Times New Roman" w:hAnsi="Times New Roman" w:cs="Times New Roman"/>
          <w:sz w:val="32"/>
        </w:rPr>
      </w:pPr>
      <w:r w:rsidRPr="00301280">
        <w:rPr>
          <w:rFonts w:ascii="Times New Roman" w:hAnsi="Times New Roman" w:cs="Times New Roman"/>
          <w:noProof/>
          <w:sz w:val="32"/>
        </w:rPr>
        <w:drawing>
          <wp:inline distT="0" distB="0" distL="0" distR="0" wp14:anchorId="32582834" wp14:editId="0C07F8DD">
            <wp:extent cx="1488831" cy="15979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8818" cy="1651611"/>
                    </a:xfrm>
                    <a:prstGeom prst="rect">
                      <a:avLst/>
                    </a:prstGeom>
                  </pic:spPr>
                </pic:pic>
              </a:graphicData>
            </a:graphic>
          </wp:inline>
        </w:drawing>
      </w:r>
    </w:p>
    <w:p w14:paraId="224325A1" w14:textId="77777777" w:rsidR="00301280" w:rsidRPr="00B735B9" w:rsidRDefault="00301280" w:rsidP="00673D1B">
      <w:pPr>
        <w:spacing w:line="360" w:lineRule="auto"/>
        <w:jc w:val="center"/>
        <w:rPr>
          <w:rFonts w:ascii="Times New Roman" w:hAnsi="Times New Roman" w:cs="Times New Roman"/>
          <w:sz w:val="28"/>
        </w:rPr>
      </w:pPr>
    </w:p>
    <w:p w14:paraId="4499D448" w14:textId="2A9F19DB" w:rsidR="00B735B9" w:rsidRDefault="00B735B9" w:rsidP="00B735B9">
      <w:pPr>
        <w:spacing w:line="360" w:lineRule="auto"/>
        <w:jc w:val="center"/>
        <w:rPr>
          <w:rFonts w:ascii="Times New Roman" w:hAnsi="Times New Roman" w:cs="Times New Roman"/>
          <w:sz w:val="28"/>
          <w:lang w:val="en-US"/>
        </w:rPr>
      </w:pPr>
      <w:r w:rsidRPr="00B735B9">
        <w:rPr>
          <w:rFonts w:ascii="Times New Roman" w:hAnsi="Times New Roman" w:cs="Times New Roman"/>
          <w:sz w:val="28"/>
          <w:lang w:val="en-US"/>
        </w:rPr>
        <w:t xml:space="preserve">COVID-19 EXCESS </w:t>
      </w:r>
      <w:r w:rsidR="003F4789" w:rsidRPr="00B735B9">
        <w:rPr>
          <w:rFonts w:ascii="Times New Roman" w:hAnsi="Times New Roman" w:cs="Times New Roman"/>
          <w:sz w:val="28"/>
          <w:lang w:val="en-US"/>
        </w:rPr>
        <w:t xml:space="preserve">MORTALITY </w:t>
      </w:r>
      <w:r w:rsidRPr="00B735B9">
        <w:rPr>
          <w:rFonts w:ascii="Times New Roman" w:hAnsi="Times New Roman" w:cs="Times New Roman"/>
          <w:sz w:val="28"/>
          <w:lang w:val="en-US"/>
        </w:rPr>
        <w:t xml:space="preserve">AND </w:t>
      </w:r>
      <w:r w:rsidR="003F4789">
        <w:rPr>
          <w:rFonts w:ascii="Times New Roman" w:hAnsi="Times New Roman" w:cs="Times New Roman"/>
          <w:sz w:val="28"/>
          <w:lang w:val="en-US"/>
        </w:rPr>
        <w:t xml:space="preserve">THE </w:t>
      </w:r>
      <w:r w:rsidRPr="00B735B9">
        <w:rPr>
          <w:rFonts w:ascii="Times New Roman" w:hAnsi="Times New Roman" w:cs="Times New Roman"/>
          <w:sz w:val="28"/>
          <w:lang w:val="en-US"/>
        </w:rPr>
        <w:t>COST-EFFECTIVE</w:t>
      </w:r>
      <w:r w:rsidR="003F4789">
        <w:rPr>
          <w:rFonts w:ascii="Times New Roman" w:hAnsi="Times New Roman" w:cs="Times New Roman"/>
          <w:sz w:val="28"/>
          <w:lang w:val="en-US"/>
        </w:rPr>
        <w:t>NESS</w:t>
      </w:r>
      <w:r w:rsidRPr="00B735B9">
        <w:rPr>
          <w:rFonts w:ascii="Times New Roman" w:hAnsi="Times New Roman" w:cs="Times New Roman"/>
          <w:sz w:val="28"/>
          <w:lang w:val="en-US"/>
        </w:rPr>
        <w:t xml:space="preserve"> TREATMENTS</w:t>
      </w:r>
      <w:r w:rsidR="003F4789">
        <w:rPr>
          <w:rFonts w:ascii="Times New Roman" w:hAnsi="Times New Roman" w:cs="Times New Roman"/>
          <w:sz w:val="28"/>
          <w:lang w:val="en-US"/>
        </w:rPr>
        <w:t xml:space="preserve"> OPTIONS</w:t>
      </w:r>
    </w:p>
    <w:p w14:paraId="66B7B3BB" w14:textId="3076FCCE" w:rsidR="00B735B9" w:rsidRDefault="00B735B9" w:rsidP="00B735B9">
      <w:pPr>
        <w:spacing w:line="360" w:lineRule="auto"/>
        <w:jc w:val="center"/>
        <w:rPr>
          <w:rFonts w:ascii="Times New Roman" w:hAnsi="Times New Roman" w:cs="Times New Roman"/>
          <w:sz w:val="28"/>
          <w:lang w:val="en-US"/>
        </w:rPr>
      </w:pPr>
    </w:p>
    <w:p w14:paraId="5FCD2594" w14:textId="5CA1999A" w:rsidR="00B735B9" w:rsidRPr="00DE7EEA" w:rsidRDefault="00B735B9" w:rsidP="00B735B9">
      <w:pPr>
        <w:spacing w:line="360" w:lineRule="auto"/>
        <w:jc w:val="center"/>
        <w:rPr>
          <w:rFonts w:ascii="Times New Roman" w:hAnsi="Times New Roman" w:cs="Times New Roman"/>
          <w:sz w:val="28"/>
        </w:rPr>
      </w:pPr>
      <w:r w:rsidRPr="00DE7EEA">
        <w:rPr>
          <w:rFonts w:ascii="Times New Roman" w:hAnsi="Times New Roman" w:cs="Times New Roman"/>
          <w:sz w:val="28"/>
        </w:rPr>
        <w:t>TESINA</w:t>
      </w:r>
    </w:p>
    <w:p w14:paraId="3E8E8EB3" w14:textId="3EA9CEEF" w:rsidR="00B735B9" w:rsidRDefault="00B735B9" w:rsidP="00B735B9">
      <w:pPr>
        <w:spacing w:line="360" w:lineRule="auto"/>
        <w:jc w:val="center"/>
        <w:rPr>
          <w:rFonts w:ascii="Times New Roman" w:hAnsi="Times New Roman" w:cs="Times New Roman"/>
          <w:sz w:val="28"/>
        </w:rPr>
      </w:pPr>
      <w:r w:rsidRPr="00B735B9">
        <w:rPr>
          <w:rFonts w:ascii="Times New Roman" w:hAnsi="Times New Roman" w:cs="Times New Roman"/>
          <w:sz w:val="28"/>
        </w:rPr>
        <w:t xml:space="preserve">PARA OBTENER EL </w:t>
      </w:r>
      <w:r w:rsidR="00624E5E">
        <w:rPr>
          <w:rFonts w:ascii="Times New Roman" w:hAnsi="Times New Roman" w:cs="Times New Roman"/>
          <w:sz w:val="28"/>
        </w:rPr>
        <w:t>GRADO DE</w:t>
      </w:r>
    </w:p>
    <w:p w14:paraId="137484CA" w14:textId="0765B79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MAESTRÍA EN MÉTODOS PARA EL ANÁLISIS DE POLÍTICAS PÚBLICAS</w:t>
      </w:r>
    </w:p>
    <w:p w14:paraId="644026B4" w14:textId="0C19B49A" w:rsidR="00624E5E" w:rsidRDefault="00624E5E" w:rsidP="00B735B9">
      <w:pPr>
        <w:spacing w:line="360" w:lineRule="auto"/>
        <w:jc w:val="center"/>
        <w:rPr>
          <w:rFonts w:ascii="Times New Roman" w:hAnsi="Times New Roman" w:cs="Times New Roman"/>
          <w:sz w:val="28"/>
        </w:rPr>
      </w:pPr>
    </w:p>
    <w:p w14:paraId="513234A3" w14:textId="52A4E6E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PRESENTA</w:t>
      </w:r>
    </w:p>
    <w:p w14:paraId="1B3A61E4" w14:textId="1C60AACC"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HIRVIN AZAEL DIAZ ZEPEDA</w:t>
      </w:r>
    </w:p>
    <w:p w14:paraId="43850DF4" w14:textId="62752C2B" w:rsidR="00624E5E" w:rsidRDefault="00624E5E" w:rsidP="00B735B9">
      <w:pPr>
        <w:spacing w:line="360" w:lineRule="auto"/>
        <w:jc w:val="center"/>
        <w:rPr>
          <w:rFonts w:ascii="Times New Roman" w:hAnsi="Times New Roman" w:cs="Times New Roman"/>
          <w:sz w:val="28"/>
        </w:rPr>
      </w:pPr>
    </w:p>
    <w:p w14:paraId="47245C86" w14:textId="58FE59EB" w:rsidR="00624E5E" w:rsidRDefault="00624E5E" w:rsidP="00624E5E">
      <w:pPr>
        <w:spacing w:line="360" w:lineRule="auto"/>
        <w:rPr>
          <w:rFonts w:ascii="Times New Roman" w:hAnsi="Times New Roman" w:cs="Times New Roman"/>
          <w:sz w:val="28"/>
        </w:rPr>
      </w:pPr>
    </w:p>
    <w:p w14:paraId="07196694" w14:textId="2683DB72" w:rsidR="00624E5E" w:rsidRPr="003F00BC"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 xml:space="preserve">DIRECTOR DE LA TESIS: DR. </w:t>
      </w:r>
      <w:r w:rsidRPr="003F00BC">
        <w:rPr>
          <w:rFonts w:ascii="Times New Roman" w:hAnsi="Times New Roman" w:cs="Times New Roman"/>
          <w:sz w:val="28"/>
        </w:rPr>
        <w:t xml:space="preserve">FERNANDO ALARID ESCUDERO </w:t>
      </w:r>
    </w:p>
    <w:p w14:paraId="20DFCBE2" w14:textId="2D73DFAA" w:rsidR="00C71D11" w:rsidRPr="00FA5DF8" w:rsidRDefault="00624E5E" w:rsidP="00A92014">
      <w:pPr>
        <w:spacing w:line="360" w:lineRule="auto"/>
        <w:jc w:val="center"/>
        <w:rPr>
          <w:rFonts w:ascii="Times New Roman" w:hAnsi="Times New Roman" w:cs="Times New Roman"/>
          <w:sz w:val="28"/>
          <w:lang w:val="es-419"/>
        </w:rPr>
      </w:pPr>
      <w:r w:rsidRPr="00FA5DF8">
        <w:rPr>
          <w:rFonts w:ascii="Times New Roman" w:hAnsi="Times New Roman" w:cs="Times New Roman"/>
          <w:sz w:val="28"/>
          <w:lang w:val="es-419"/>
        </w:rPr>
        <w:t>AGUASCALIENTES                                                                                  2021</w:t>
      </w:r>
      <w:bookmarkStart w:id="1" w:name="_Hlk73565788"/>
      <w:bookmarkEnd w:id="0"/>
    </w:p>
    <w:sdt>
      <w:sdtPr>
        <w:rPr>
          <w:rFonts w:asciiTheme="minorHAnsi" w:eastAsiaTheme="minorHAnsi" w:hAnsiTheme="minorHAnsi" w:cstheme="minorBidi"/>
          <w:b w:val="0"/>
          <w:color w:val="auto"/>
          <w:sz w:val="22"/>
          <w:szCs w:val="22"/>
          <w:lang w:val="es-ES" w:eastAsia="en-US"/>
        </w:rPr>
        <w:id w:val="-1015302496"/>
        <w:docPartObj>
          <w:docPartGallery w:val="Table of Contents"/>
          <w:docPartUnique/>
        </w:docPartObj>
      </w:sdtPr>
      <w:sdtEndPr>
        <w:rPr>
          <w:bCs/>
        </w:rPr>
      </w:sdtEndPr>
      <w:sdtContent>
        <w:p w14:paraId="0C3D6463" w14:textId="4E0C0D9F" w:rsidR="00690CA6" w:rsidRPr="003B77F8" w:rsidRDefault="00690CA6" w:rsidP="00690CA6">
          <w:pPr>
            <w:pStyle w:val="TtuloTDC"/>
            <w:rPr>
              <w:rFonts w:cs="Times New Roman"/>
              <w:color w:val="000000" w:themeColor="text1"/>
              <w:lang w:val="es-ES"/>
            </w:rPr>
          </w:pPr>
          <w:r w:rsidRPr="003B77F8">
            <w:rPr>
              <w:rFonts w:cs="Times New Roman"/>
              <w:color w:val="000000" w:themeColor="text1"/>
              <w:lang w:val="es-ES"/>
            </w:rPr>
            <w:t xml:space="preserve">Table </w:t>
          </w:r>
          <w:proofErr w:type="spellStart"/>
          <w:r w:rsidRPr="003B77F8">
            <w:rPr>
              <w:rFonts w:cs="Times New Roman"/>
              <w:color w:val="000000" w:themeColor="text1"/>
              <w:lang w:val="es-ES"/>
            </w:rPr>
            <w:t>of</w:t>
          </w:r>
          <w:proofErr w:type="spellEnd"/>
          <w:r w:rsidRPr="003B77F8">
            <w:rPr>
              <w:rFonts w:cs="Times New Roman"/>
              <w:color w:val="000000" w:themeColor="text1"/>
              <w:lang w:val="es-ES"/>
            </w:rPr>
            <w:t xml:space="preserve"> </w:t>
          </w:r>
          <w:proofErr w:type="spellStart"/>
          <w:r w:rsidRPr="003B77F8">
            <w:rPr>
              <w:rFonts w:cs="Times New Roman"/>
              <w:color w:val="000000" w:themeColor="text1"/>
              <w:lang w:val="es-ES"/>
            </w:rPr>
            <w:t>Contents</w:t>
          </w:r>
          <w:proofErr w:type="spellEnd"/>
        </w:p>
        <w:p w14:paraId="3F737CDB" w14:textId="77777777" w:rsidR="00171812" w:rsidRPr="00171812" w:rsidRDefault="00171812" w:rsidP="00171812">
          <w:pPr>
            <w:rPr>
              <w:lang w:val="es-ES" w:eastAsia="es-MX"/>
            </w:rPr>
          </w:pPr>
        </w:p>
        <w:p w14:paraId="53599790" w14:textId="71A96B00" w:rsidR="00690CA6" w:rsidRPr="00690CA6" w:rsidRDefault="00A92014"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r w:rsidRPr="00690CA6">
            <w:rPr>
              <w:rFonts w:ascii="Times New Roman" w:hAnsi="Times New Roman" w:cs="Times New Roman"/>
              <w:sz w:val="24"/>
              <w:szCs w:val="24"/>
            </w:rPr>
            <w:fldChar w:fldCharType="begin"/>
          </w:r>
          <w:r w:rsidRPr="00690CA6">
            <w:rPr>
              <w:rFonts w:ascii="Times New Roman" w:hAnsi="Times New Roman" w:cs="Times New Roman"/>
              <w:sz w:val="24"/>
              <w:szCs w:val="24"/>
            </w:rPr>
            <w:instrText xml:space="preserve"> TOC \o "1-3" \h \z \u </w:instrText>
          </w:r>
          <w:r w:rsidRPr="00690CA6">
            <w:rPr>
              <w:rFonts w:ascii="Times New Roman" w:hAnsi="Times New Roman" w:cs="Times New Roman"/>
              <w:sz w:val="24"/>
              <w:szCs w:val="24"/>
            </w:rPr>
            <w:fldChar w:fldCharType="separate"/>
          </w:r>
          <w:hyperlink w:anchor="_Toc74258169" w:history="1">
            <w:r w:rsidR="00690CA6" w:rsidRPr="00690CA6">
              <w:rPr>
                <w:rStyle w:val="Hipervnculo"/>
                <w:rFonts w:ascii="Times New Roman" w:hAnsi="Times New Roman" w:cs="Times New Roman"/>
                <w:noProof/>
                <w:sz w:val="24"/>
                <w:szCs w:val="24"/>
                <w:lang w:val="en-US"/>
              </w:rPr>
              <w:t>Introduction</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_Toc74258169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w:t>
            </w:r>
            <w:r w:rsidR="00690CA6" w:rsidRPr="00690CA6">
              <w:rPr>
                <w:rFonts w:ascii="Times New Roman" w:hAnsi="Times New Roman" w:cs="Times New Roman"/>
                <w:noProof/>
                <w:webHidden/>
                <w:sz w:val="24"/>
                <w:szCs w:val="24"/>
              </w:rPr>
              <w:fldChar w:fldCharType="end"/>
            </w:r>
          </w:hyperlink>
        </w:p>
        <w:p w14:paraId="2F185F42" w14:textId="2323A932" w:rsidR="00690CA6" w:rsidRPr="00690CA6" w:rsidRDefault="00467ADB"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0" w:history="1">
            <w:r w:rsidR="00690CA6" w:rsidRPr="00690CA6">
              <w:rPr>
                <w:rStyle w:val="Hipervnculo"/>
                <w:rFonts w:ascii="Times New Roman" w:hAnsi="Times New Roman" w:cs="Times New Roman"/>
                <w:noProof/>
                <w:sz w:val="24"/>
                <w:szCs w:val="24"/>
                <w:lang w:val="en-US"/>
              </w:rPr>
              <w:t>Methods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_Toc74258170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w:t>
            </w:r>
            <w:r w:rsidR="00690CA6" w:rsidRPr="00690CA6">
              <w:rPr>
                <w:rFonts w:ascii="Times New Roman" w:hAnsi="Times New Roman" w:cs="Times New Roman"/>
                <w:noProof/>
                <w:webHidden/>
                <w:sz w:val="24"/>
                <w:szCs w:val="24"/>
              </w:rPr>
              <w:fldChar w:fldCharType="end"/>
            </w:r>
          </w:hyperlink>
        </w:p>
        <w:p w14:paraId="550B28B0" w14:textId="6B415487"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1" w:history="1">
            <w:r w:rsidR="00690CA6" w:rsidRPr="00690CA6">
              <w:rPr>
                <w:rStyle w:val="Hipervnculo"/>
                <w:rFonts w:ascii="Times New Roman" w:hAnsi="Times New Roman" w:cs="Times New Roman"/>
                <w:noProof/>
                <w:sz w:val="24"/>
                <w:szCs w:val="24"/>
                <w:lang w:val="en-US"/>
              </w:rPr>
              <w:t>Relative Survival and Disease-specific Hazard</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_Toc74258171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w:t>
            </w:r>
            <w:r w:rsidR="00690CA6" w:rsidRPr="00690CA6">
              <w:rPr>
                <w:rFonts w:ascii="Times New Roman" w:hAnsi="Times New Roman" w:cs="Times New Roman"/>
                <w:noProof/>
                <w:webHidden/>
                <w:sz w:val="24"/>
                <w:szCs w:val="24"/>
              </w:rPr>
              <w:fldChar w:fldCharType="end"/>
            </w:r>
          </w:hyperlink>
        </w:p>
        <w:p w14:paraId="2824CD3E" w14:textId="00A19B78"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2" w:history="1">
            <w:r w:rsidR="00690CA6" w:rsidRPr="00690CA6">
              <w:rPr>
                <w:rStyle w:val="Hipervnculo"/>
                <w:rFonts w:ascii="Times New Roman" w:hAnsi="Times New Roman" w:cs="Times New Roman"/>
                <w:noProof/>
                <w:sz w:val="24"/>
                <w:szCs w:val="24"/>
                <w:lang w:val="en-US"/>
              </w:rPr>
              <w:t>Decision Analytic Model</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_Toc74258172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3</w:t>
            </w:r>
            <w:r w:rsidR="00690CA6" w:rsidRPr="00690CA6">
              <w:rPr>
                <w:rFonts w:ascii="Times New Roman" w:hAnsi="Times New Roman" w:cs="Times New Roman"/>
                <w:noProof/>
                <w:webHidden/>
                <w:sz w:val="24"/>
                <w:szCs w:val="24"/>
              </w:rPr>
              <w:fldChar w:fldCharType="end"/>
            </w:r>
          </w:hyperlink>
        </w:p>
        <w:p w14:paraId="26E28D2E" w14:textId="614206A4"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3" w:history="1">
            <w:r w:rsidR="00690CA6" w:rsidRPr="00690CA6">
              <w:rPr>
                <w:rStyle w:val="Hipervnculo"/>
                <w:rFonts w:ascii="Times New Roman" w:hAnsi="Times New Roman" w:cs="Times New Roman"/>
                <w:noProof/>
                <w:sz w:val="24"/>
                <w:szCs w:val="24"/>
                <w:lang w:val="en-US"/>
              </w:rPr>
              <w:t>Cost-Effectiveness Analysis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_Toc74258173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5</w:t>
            </w:r>
            <w:r w:rsidR="00690CA6" w:rsidRPr="00690CA6">
              <w:rPr>
                <w:rFonts w:ascii="Times New Roman" w:hAnsi="Times New Roman" w:cs="Times New Roman"/>
                <w:noProof/>
                <w:webHidden/>
                <w:sz w:val="24"/>
                <w:szCs w:val="24"/>
              </w:rPr>
              <w:fldChar w:fldCharType="end"/>
            </w:r>
          </w:hyperlink>
        </w:p>
        <w:p w14:paraId="5C4EE664" w14:textId="334CC0AA"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4" w:history="1">
            <w:r w:rsidR="00690CA6" w:rsidRPr="00690CA6">
              <w:rPr>
                <w:rStyle w:val="Hipervnculo"/>
                <w:rFonts w:ascii="Times New Roman" w:hAnsi="Times New Roman" w:cs="Times New Roman"/>
                <w:noProof/>
                <w:sz w:val="24"/>
                <w:szCs w:val="24"/>
                <w:lang w:val="en-US"/>
              </w:rPr>
              <w:t>Health Outcomes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_Toc74258174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5</w:t>
            </w:r>
            <w:r w:rsidR="00690CA6" w:rsidRPr="00690CA6">
              <w:rPr>
                <w:rFonts w:ascii="Times New Roman" w:hAnsi="Times New Roman" w:cs="Times New Roman"/>
                <w:noProof/>
                <w:webHidden/>
                <w:sz w:val="24"/>
                <w:szCs w:val="24"/>
              </w:rPr>
              <w:fldChar w:fldCharType="end"/>
            </w:r>
          </w:hyperlink>
        </w:p>
        <w:p w14:paraId="59E96B82" w14:textId="20AECDA7"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5" w:history="1">
            <w:r w:rsidR="00690CA6" w:rsidRPr="00690CA6">
              <w:rPr>
                <w:rStyle w:val="Hipervnculo"/>
                <w:rFonts w:ascii="Times New Roman" w:hAnsi="Times New Roman" w:cs="Times New Roman"/>
                <w:noProof/>
                <w:sz w:val="24"/>
                <w:szCs w:val="24"/>
                <w:lang w:val="en-US"/>
              </w:rPr>
              <w:t>Costs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_Toc74258175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6</w:t>
            </w:r>
            <w:r w:rsidR="00690CA6" w:rsidRPr="00690CA6">
              <w:rPr>
                <w:rFonts w:ascii="Times New Roman" w:hAnsi="Times New Roman" w:cs="Times New Roman"/>
                <w:noProof/>
                <w:webHidden/>
                <w:sz w:val="24"/>
                <w:szCs w:val="24"/>
              </w:rPr>
              <w:fldChar w:fldCharType="end"/>
            </w:r>
          </w:hyperlink>
        </w:p>
        <w:p w14:paraId="6ACE4A9E" w14:textId="050CDC69"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6" w:history="1">
            <w:r w:rsidR="00690CA6" w:rsidRPr="00690CA6">
              <w:rPr>
                <w:rStyle w:val="Hipervnculo"/>
                <w:rFonts w:ascii="Times New Roman" w:hAnsi="Times New Roman" w:cs="Times New Roman"/>
                <w:noProof/>
                <w:sz w:val="24"/>
                <w:szCs w:val="24"/>
                <w:lang w:val="en-US"/>
              </w:rPr>
              <w:t>Sensitivity Analyses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_Toc74258176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6</w:t>
            </w:r>
            <w:r w:rsidR="00690CA6" w:rsidRPr="00690CA6">
              <w:rPr>
                <w:rFonts w:ascii="Times New Roman" w:hAnsi="Times New Roman" w:cs="Times New Roman"/>
                <w:noProof/>
                <w:webHidden/>
                <w:sz w:val="24"/>
                <w:szCs w:val="24"/>
              </w:rPr>
              <w:fldChar w:fldCharType="end"/>
            </w:r>
          </w:hyperlink>
        </w:p>
        <w:p w14:paraId="07117AED" w14:textId="367F9DDD" w:rsidR="00690CA6" w:rsidRPr="00690CA6" w:rsidRDefault="00467ADB"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7" w:history="1">
            <w:r w:rsidR="00690CA6" w:rsidRPr="00690CA6">
              <w:rPr>
                <w:rStyle w:val="Hipervnculo"/>
                <w:rFonts w:ascii="Times New Roman" w:hAnsi="Times New Roman" w:cs="Times New Roman"/>
                <w:noProof/>
                <w:sz w:val="24"/>
                <w:szCs w:val="24"/>
                <w:lang w:val="en-US"/>
              </w:rPr>
              <w:t>Results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_Toc74258177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9</w:t>
            </w:r>
            <w:r w:rsidR="00690CA6" w:rsidRPr="00690CA6">
              <w:rPr>
                <w:rFonts w:ascii="Times New Roman" w:hAnsi="Times New Roman" w:cs="Times New Roman"/>
                <w:noProof/>
                <w:webHidden/>
                <w:sz w:val="24"/>
                <w:szCs w:val="24"/>
              </w:rPr>
              <w:fldChar w:fldCharType="end"/>
            </w:r>
          </w:hyperlink>
        </w:p>
        <w:p w14:paraId="44A57C63" w14:textId="67769BB9"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8" w:history="1">
            <w:r w:rsidR="00690CA6" w:rsidRPr="00690CA6">
              <w:rPr>
                <w:rStyle w:val="Hipervnculo"/>
                <w:rFonts w:ascii="Times New Roman" w:hAnsi="Times New Roman" w:cs="Times New Roman"/>
                <w:noProof/>
                <w:sz w:val="24"/>
                <w:szCs w:val="24"/>
                <w:lang w:val="en-US"/>
              </w:rPr>
              <w:t>Disease-</w:t>
            </w:r>
            <w:r w:rsidR="00690CA6" w:rsidRPr="00690CA6">
              <w:rPr>
                <w:rStyle w:val="Hipervnculo"/>
                <w:rFonts w:ascii="Times New Roman" w:hAnsi="Times New Roman" w:cs="Times New Roman"/>
                <w:noProof/>
                <w:sz w:val="24"/>
                <w:szCs w:val="24"/>
              </w:rPr>
              <w:t>specific</w:t>
            </w:r>
            <w:r w:rsidR="00690CA6" w:rsidRPr="00690CA6">
              <w:rPr>
                <w:rStyle w:val="Hipervnculo"/>
                <w:rFonts w:ascii="Times New Roman" w:hAnsi="Times New Roman" w:cs="Times New Roman"/>
                <w:noProof/>
                <w:sz w:val="24"/>
                <w:szCs w:val="24"/>
                <w:lang w:val="en-US"/>
              </w:rPr>
              <w:t xml:space="preserve"> Hazard</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_Toc74258178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9</w:t>
            </w:r>
            <w:r w:rsidR="00690CA6" w:rsidRPr="00690CA6">
              <w:rPr>
                <w:rFonts w:ascii="Times New Roman" w:hAnsi="Times New Roman" w:cs="Times New Roman"/>
                <w:noProof/>
                <w:webHidden/>
                <w:sz w:val="24"/>
                <w:szCs w:val="24"/>
              </w:rPr>
              <w:fldChar w:fldCharType="end"/>
            </w:r>
          </w:hyperlink>
        </w:p>
        <w:p w14:paraId="1BA1B4D7" w14:textId="1A1BAB86"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79" w:history="1">
            <w:r w:rsidR="00690CA6" w:rsidRPr="00690CA6">
              <w:rPr>
                <w:rStyle w:val="Hipervnculo"/>
                <w:rFonts w:ascii="Times New Roman" w:hAnsi="Times New Roman" w:cs="Times New Roman"/>
                <w:noProof/>
                <w:sz w:val="24"/>
                <w:szCs w:val="24"/>
                <w:lang w:val="en-US"/>
              </w:rPr>
              <w:t>Cost-effectiveness Analysis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_Toc74258179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10</w:t>
            </w:r>
            <w:r w:rsidR="00690CA6" w:rsidRPr="00690CA6">
              <w:rPr>
                <w:rFonts w:ascii="Times New Roman" w:hAnsi="Times New Roman" w:cs="Times New Roman"/>
                <w:noProof/>
                <w:webHidden/>
                <w:sz w:val="24"/>
                <w:szCs w:val="24"/>
              </w:rPr>
              <w:fldChar w:fldCharType="end"/>
            </w:r>
          </w:hyperlink>
        </w:p>
        <w:p w14:paraId="25A34B89" w14:textId="54DFF35D"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0" w:history="1">
            <w:r w:rsidR="00690CA6" w:rsidRPr="00690CA6">
              <w:rPr>
                <w:rStyle w:val="Hipervnculo"/>
                <w:rFonts w:ascii="Times New Roman" w:hAnsi="Times New Roman" w:cs="Times New Roman"/>
                <w:noProof/>
                <w:sz w:val="24"/>
                <w:szCs w:val="24"/>
                <w:lang w:val="en-US"/>
              </w:rPr>
              <w:t>Sensitivity Analysis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_Toc74258180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12</w:t>
            </w:r>
            <w:r w:rsidR="00690CA6" w:rsidRPr="00690CA6">
              <w:rPr>
                <w:rFonts w:ascii="Times New Roman" w:hAnsi="Times New Roman" w:cs="Times New Roman"/>
                <w:noProof/>
                <w:webHidden/>
                <w:sz w:val="24"/>
                <w:szCs w:val="24"/>
              </w:rPr>
              <w:fldChar w:fldCharType="end"/>
            </w:r>
          </w:hyperlink>
        </w:p>
        <w:p w14:paraId="04959FCA" w14:textId="54DE5E3B" w:rsidR="00690CA6" w:rsidRPr="00690CA6" w:rsidRDefault="00467ADB"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1" w:history="1">
            <w:r w:rsidR="00690CA6" w:rsidRPr="00690CA6">
              <w:rPr>
                <w:rStyle w:val="Hipervnculo"/>
                <w:rFonts w:ascii="Times New Roman" w:hAnsi="Times New Roman" w:cs="Times New Roman"/>
                <w:noProof/>
                <w:sz w:val="24"/>
                <w:szCs w:val="24"/>
              </w:rPr>
              <w:t>Discussion</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_Toc74258181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14</w:t>
            </w:r>
            <w:r w:rsidR="00690CA6" w:rsidRPr="00690CA6">
              <w:rPr>
                <w:rFonts w:ascii="Times New Roman" w:hAnsi="Times New Roman" w:cs="Times New Roman"/>
                <w:noProof/>
                <w:webHidden/>
                <w:sz w:val="24"/>
                <w:szCs w:val="24"/>
              </w:rPr>
              <w:fldChar w:fldCharType="end"/>
            </w:r>
          </w:hyperlink>
        </w:p>
        <w:p w14:paraId="7B1FB3C3" w14:textId="2A797F87" w:rsidR="00690CA6" w:rsidRPr="00690CA6" w:rsidRDefault="00467ADB"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2" w:history="1">
            <w:r w:rsidR="00690CA6" w:rsidRPr="00690CA6">
              <w:rPr>
                <w:rStyle w:val="Hipervnculo"/>
                <w:rFonts w:ascii="Times New Roman" w:hAnsi="Times New Roman" w:cs="Times New Roman"/>
                <w:noProof/>
                <w:sz w:val="24"/>
                <w:szCs w:val="24"/>
              </w:rPr>
              <w:t>References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_Toc74258182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15</w:t>
            </w:r>
            <w:r w:rsidR="00690CA6" w:rsidRPr="00690CA6">
              <w:rPr>
                <w:rFonts w:ascii="Times New Roman" w:hAnsi="Times New Roman" w:cs="Times New Roman"/>
                <w:noProof/>
                <w:webHidden/>
                <w:sz w:val="24"/>
                <w:szCs w:val="24"/>
              </w:rPr>
              <w:fldChar w:fldCharType="end"/>
            </w:r>
          </w:hyperlink>
        </w:p>
        <w:p w14:paraId="0A404691" w14:textId="0F02E6F1" w:rsidR="00690CA6" w:rsidRPr="00690CA6" w:rsidRDefault="00467ADB" w:rsidP="00690CA6">
          <w:pPr>
            <w:pStyle w:val="TDC1"/>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3" w:history="1">
            <w:r w:rsidR="00690CA6" w:rsidRPr="00690CA6">
              <w:rPr>
                <w:rStyle w:val="Hipervnculo"/>
                <w:rFonts w:ascii="Times New Roman" w:hAnsi="Times New Roman" w:cs="Times New Roman"/>
                <w:noProof/>
                <w:sz w:val="24"/>
                <w:szCs w:val="24"/>
                <w:lang w:val="en-US"/>
              </w:rPr>
              <w:t>Appendix</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_Toc74258183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18</w:t>
            </w:r>
            <w:r w:rsidR="00690CA6" w:rsidRPr="00690CA6">
              <w:rPr>
                <w:rFonts w:ascii="Times New Roman" w:hAnsi="Times New Roman" w:cs="Times New Roman"/>
                <w:noProof/>
                <w:webHidden/>
                <w:sz w:val="24"/>
                <w:szCs w:val="24"/>
              </w:rPr>
              <w:fldChar w:fldCharType="end"/>
            </w:r>
          </w:hyperlink>
        </w:p>
        <w:p w14:paraId="5EDFCC91" w14:textId="6D251710"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4" w:history="1">
            <w:r w:rsidR="00690CA6" w:rsidRPr="00690CA6">
              <w:rPr>
                <w:rStyle w:val="Hipervnculo"/>
                <w:rFonts w:ascii="Times New Roman" w:hAnsi="Times New Roman" w:cs="Times New Roman"/>
                <w:noProof/>
                <w:sz w:val="24"/>
                <w:szCs w:val="24"/>
                <w:lang w:val="en-US"/>
              </w:rPr>
              <w:t>COVID-19 specific hazard by month</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_Toc74258184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18</w:t>
            </w:r>
            <w:r w:rsidR="00690CA6" w:rsidRPr="00690CA6">
              <w:rPr>
                <w:rFonts w:ascii="Times New Roman" w:hAnsi="Times New Roman" w:cs="Times New Roman"/>
                <w:noProof/>
                <w:webHidden/>
                <w:sz w:val="24"/>
                <w:szCs w:val="24"/>
              </w:rPr>
              <w:fldChar w:fldCharType="end"/>
            </w:r>
          </w:hyperlink>
        </w:p>
        <w:p w14:paraId="4AB7B0BD" w14:textId="56B44028"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5" w:history="1">
            <w:r w:rsidR="00690CA6" w:rsidRPr="00690CA6">
              <w:rPr>
                <w:rStyle w:val="Hipervnculo"/>
                <w:rFonts w:ascii="Times New Roman" w:hAnsi="Times New Roman" w:cs="Times New Roman"/>
                <w:noProof/>
                <w:sz w:val="24"/>
                <w:szCs w:val="24"/>
                <w:lang w:val="en-US"/>
              </w:rPr>
              <w:t>Parameter distributions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_Toc74258185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19</w:t>
            </w:r>
            <w:r w:rsidR="00690CA6" w:rsidRPr="00690CA6">
              <w:rPr>
                <w:rFonts w:ascii="Times New Roman" w:hAnsi="Times New Roman" w:cs="Times New Roman"/>
                <w:noProof/>
                <w:webHidden/>
                <w:sz w:val="24"/>
                <w:szCs w:val="24"/>
              </w:rPr>
              <w:fldChar w:fldCharType="end"/>
            </w:r>
          </w:hyperlink>
        </w:p>
        <w:p w14:paraId="0404293E" w14:textId="22A6E369"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6" w:history="1">
            <w:r w:rsidR="00690CA6" w:rsidRPr="00690CA6">
              <w:rPr>
                <w:rStyle w:val="Hipervnculo"/>
                <w:rFonts w:ascii="Times New Roman" w:hAnsi="Times New Roman" w:cs="Times New Roman"/>
                <w:noProof/>
                <w:sz w:val="24"/>
                <w:szCs w:val="24"/>
                <w:lang w:val="en-US"/>
              </w:rPr>
              <w:t>EVPI and Expected Loss Curves</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_Toc74258186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22</w:t>
            </w:r>
            <w:r w:rsidR="00690CA6" w:rsidRPr="00690CA6">
              <w:rPr>
                <w:rFonts w:ascii="Times New Roman" w:hAnsi="Times New Roman" w:cs="Times New Roman"/>
                <w:noProof/>
                <w:webHidden/>
                <w:sz w:val="24"/>
                <w:szCs w:val="24"/>
              </w:rPr>
              <w:fldChar w:fldCharType="end"/>
            </w:r>
          </w:hyperlink>
        </w:p>
        <w:p w14:paraId="2EAED630" w14:textId="0AA49C7F" w:rsidR="00690CA6" w:rsidRPr="00690CA6" w:rsidRDefault="00467ADB" w:rsidP="00690CA6">
          <w:pPr>
            <w:pStyle w:val="TDC2"/>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258187" w:history="1">
            <w:r w:rsidR="00690CA6" w:rsidRPr="00690CA6">
              <w:rPr>
                <w:rStyle w:val="Hipervnculo"/>
                <w:rFonts w:ascii="Times New Roman" w:hAnsi="Times New Roman" w:cs="Times New Roman"/>
                <w:noProof/>
                <w:sz w:val="24"/>
                <w:szCs w:val="24"/>
              </w:rPr>
              <w:t>QALEs Table</w:t>
            </w:r>
            <w:r w:rsidR="00690CA6" w:rsidRPr="00690CA6">
              <w:rPr>
                <w:rFonts w:ascii="Times New Roman" w:hAnsi="Times New Roman" w:cs="Times New Roman"/>
                <w:noProof/>
                <w:webHidden/>
                <w:sz w:val="24"/>
                <w:szCs w:val="24"/>
              </w:rPr>
              <w:tab/>
            </w:r>
            <w:r w:rsidR="00690CA6" w:rsidRPr="00690CA6">
              <w:rPr>
                <w:rFonts w:ascii="Times New Roman" w:hAnsi="Times New Roman" w:cs="Times New Roman"/>
                <w:noProof/>
                <w:webHidden/>
                <w:sz w:val="24"/>
                <w:szCs w:val="24"/>
              </w:rPr>
              <w:fldChar w:fldCharType="begin"/>
            </w:r>
            <w:r w:rsidR="00690CA6" w:rsidRPr="00690CA6">
              <w:rPr>
                <w:rFonts w:ascii="Times New Roman" w:hAnsi="Times New Roman" w:cs="Times New Roman"/>
                <w:noProof/>
                <w:webHidden/>
                <w:sz w:val="24"/>
                <w:szCs w:val="24"/>
              </w:rPr>
              <w:instrText xml:space="preserve"> PAGEREF _Toc74258187 \h </w:instrText>
            </w:r>
            <w:r w:rsidR="00690CA6" w:rsidRPr="00690CA6">
              <w:rPr>
                <w:rFonts w:ascii="Times New Roman" w:hAnsi="Times New Roman" w:cs="Times New Roman"/>
                <w:noProof/>
                <w:webHidden/>
                <w:sz w:val="24"/>
                <w:szCs w:val="24"/>
              </w:rPr>
            </w:r>
            <w:r w:rsidR="00690CA6" w:rsidRPr="00690CA6">
              <w:rPr>
                <w:rFonts w:ascii="Times New Roman" w:hAnsi="Times New Roman" w:cs="Times New Roman"/>
                <w:noProof/>
                <w:webHidden/>
                <w:sz w:val="24"/>
                <w:szCs w:val="24"/>
              </w:rPr>
              <w:fldChar w:fldCharType="separate"/>
            </w:r>
            <w:r w:rsidR="00690CA6" w:rsidRPr="00690CA6">
              <w:rPr>
                <w:rFonts w:ascii="Times New Roman" w:hAnsi="Times New Roman" w:cs="Times New Roman"/>
                <w:noProof/>
                <w:webHidden/>
                <w:sz w:val="24"/>
                <w:szCs w:val="24"/>
              </w:rPr>
              <w:t>23</w:t>
            </w:r>
            <w:r w:rsidR="00690CA6" w:rsidRPr="00690CA6">
              <w:rPr>
                <w:rFonts w:ascii="Times New Roman" w:hAnsi="Times New Roman" w:cs="Times New Roman"/>
                <w:noProof/>
                <w:webHidden/>
                <w:sz w:val="24"/>
                <w:szCs w:val="24"/>
              </w:rPr>
              <w:fldChar w:fldCharType="end"/>
            </w:r>
          </w:hyperlink>
        </w:p>
        <w:p w14:paraId="612F5645" w14:textId="5A038030" w:rsidR="00A92014" w:rsidRDefault="00A92014" w:rsidP="00690CA6">
          <w:pPr>
            <w:spacing w:line="360" w:lineRule="auto"/>
            <w:jc w:val="both"/>
          </w:pPr>
          <w:r w:rsidRPr="00690CA6">
            <w:rPr>
              <w:rFonts w:ascii="Times New Roman" w:hAnsi="Times New Roman" w:cs="Times New Roman"/>
              <w:b/>
              <w:bCs/>
              <w:sz w:val="24"/>
              <w:szCs w:val="24"/>
              <w:lang w:val="es-ES"/>
            </w:rPr>
            <w:fldChar w:fldCharType="end"/>
          </w:r>
        </w:p>
      </w:sdtContent>
    </w:sdt>
    <w:p w14:paraId="40D29AAB" w14:textId="77777777" w:rsidR="00A92014" w:rsidRDefault="00A92014" w:rsidP="00624E5E">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7BCDD337" w14:textId="6F879E58" w:rsidR="00690CA6" w:rsidRDefault="00690CA6" w:rsidP="00624E5E">
      <w:pPr>
        <w:spacing w:line="360" w:lineRule="auto"/>
        <w:rPr>
          <w:rFonts w:ascii="Times New Roman" w:hAnsi="Times New Roman" w:cs="Times New Roman"/>
          <w:b/>
          <w:sz w:val="26"/>
          <w:szCs w:val="26"/>
          <w:lang w:val="en-US"/>
        </w:rPr>
        <w:sectPr w:rsidR="00690CA6">
          <w:footerReference w:type="default" r:id="rId9"/>
          <w:pgSz w:w="12240" w:h="15840"/>
          <w:pgMar w:top="1417" w:right="1701" w:bottom="1417" w:left="1701" w:header="708" w:footer="708" w:gutter="0"/>
          <w:cols w:space="708"/>
          <w:docGrid w:linePitch="360"/>
        </w:sectPr>
      </w:pPr>
    </w:p>
    <w:p w14:paraId="50F35D53" w14:textId="6E70BA1A" w:rsidR="00E01353" w:rsidRPr="00A92014" w:rsidRDefault="00E01353" w:rsidP="00A92014">
      <w:pPr>
        <w:pStyle w:val="Ttulo1"/>
        <w:spacing w:line="360" w:lineRule="auto"/>
        <w:rPr>
          <w:rFonts w:cs="Times New Roman"/>
          <w:b w:val="0"/>
          <w:sz w:val="26"/>
          <w:szCs w:val="26"/>
          <w:lang w:val="en-US"/>
        </w:rPr>
      </w:pPr>
      <w:bookmarkStart w:id="2" w:name="_Toc74258169"/>
      <w:r w:rsidRPr="002C539F">
        <w:rPr>
          <w:lang w:val="en-US"/>
        </w:rPr>
        <w:lastRenderedPageBreak/>
        <w:t>Introduction</w:t>
      </w:r>
      <w:bookmarkEnd w:id="2"/>
    </w:p>
    <w:p w14:paraId="5565045F" w14:textId="51C8BC03" w:rsidR="00E01353" w:rsidRDefault="0091291B" w:rsidP="00A92014">
      <w:pPr>
        <w:spacing w:line="360" w:lineRule="auto"/>
        <w:jc w:val="both"/>
        <w:rPr>
          <w:rFonts w:ascii="Times New Roman" w:hAnsi="Times New Roman" w:cs="Times New Roman"/>
          <w:sz w:val="24"/>
          <w:szCs w:val="24"/>
          <w:lang w:val="en-US"/>
        </w:rPr>
      </w:pPr>
      <w:bookmarkStart w:id="3" w:name="_Hlk73018238"/>
      <w:bookmarkStart w:id="4" w:name="_Hlk72859220"/>
      <w:bookmarkEnd w:id="1"/>
      <w:r w:rsidRPr="0091291B">
        <w:rPr>
          <w:rFonts w:ascii="Times New Roman" w:hAnsi="Times New Roman" w:cs="Times New Roman"/>
          <w:sz w:val="24"/>
          <w:szCs w:val="24"/>
          <w:lang w:val="en-US"/>
        </w:rPr>
        <w:t>Mexico has experienced one of the worst COVID-19 epidemics worldwide with high hospitalization and case fatality rates</w:t>
      </w:r>
      <w:r w:rsidR="00E01353"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00E01353"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00E01353"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00E01353"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00E01353"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00E01353"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00E01353" w:rsidRPr="00502E90">
        <w:rPr>
          <w:rFonts w:ascii="Times New Roman" w:hAnsi="Times New Roman" w:cs="Times New Roman"/>
          <w:sz w:val="24"/>
          <w:szCs w:val="24"/>
          <w:lang w:val="en-US"/>
        </w:rPr>
        <w:t>deaths</w:t>
      </w:r>
      <w:bookmarkEnd w:id="3"/>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bookmarkEnd w:id="4"/>
      <w:r w:rsidR="00FF35D5">
        <w:rPr>
          <w:rFonts w:ascii="Times New Roman" w:hAnsi="Times New Roman" w:cs="Times New Roman"/>
          <w:sz w:val="24"/>
          <w:szCs w:val="24"/>
          <w:lang w:val="en-US"/>
        </w:rPr>
        <w:t xml:space="preserve">, making Mexico </w:t>
      </w:r>
      <w:r w:rsidR="00E01353"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00E01353"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00E01353" w:rsidRPr="00502E90">
        <w:rPr>
          <w:rFonts w:ascii="Times New Roman" w:hAnsi="Times New Roman" w:cs="Times New Roman"/>
          <w:sz w:val="24"/>
          <w:szCs w:val="24"/>
          <w:lang w:val="en-US"/>
        </w:rPr>
        <w:t xml:space="preserve"> in reported deaths.</w:t>
      </w:r>
      <w:r w:rsidR="00E01353" w:rsidRPr="00502E90">
        <w:rPr>
          <w:rFonts w:ascii="Times New Roman" w:hAnsi="Times New Roman" w:cs="Times New Roman"/>
          <w:sz w:val="24"/>
          <w:szCs w:val="24"/>
          <w:lang w:val="en-US"/>
        </w:rPr>
        <w:fldChar w:fldCharType="begin" w:fldLock="1"/>
      </w:r>
      <w:r w:rsidR="00E01353"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00E01353" w:rsidRPr="00502E90">
        <w:rPr>
          <w:rFonts w:ascii="Times New Roman" w:hAnsi="Times New Roman" w:cs="Times New Roman"/>
          <w:sz w:val="24"/>
          <w:szCs w:val="24"/>
          <w:lang w:val="en-US"/>
        </w:rPr>
        <w:fldChar w:fldCharType="separate"/>
      </w:r>
      <w:r w:rsidR="00E01353" w:rsidRPr="00502E90">
        <w:rPr>
          <w:rFonts w:ascii="Times New Roman" w:hAnsi="Times New Roman" w:cs="Times New Roman"/>
          <w:noProof/>
          <w:sz w:val="24"/>
          <w:szCs w:val="24"/>
          <w:vertAlign w:val="superscript"/>
          <w:lang w:val="en-US"/>
        </w:rPr>
        <w:t>2</w:t>
      </w:r>
      <w:r w:rsidR="00E01353" w:rsidRPr="00502E90">
        <w:rPr>
          <w:rFonts w:ascii="Times New Roman" w:hAnsi="Times New Roman" w:cs="Times New Roman"/>
          <w:sz w:val="24"/>
          <w:szCs w:val="24"/>
          <w:lang w:val="en-US"/>
        </w:rPr>
        <w:fldChar w:fldCharType="end"/>
      </w:r>
      <w:r w:rsidR="00E01353" w:rsidRPr="00502E90">
        <w:rPr>
          <w:rFonts w:ascii="Times New Roman" w:hAnsi="Times New Roman" w:cs="Times New Roman"/>
          <w:sz w:val="24"/>
          <w:szCs w:val="24"/>
          <w:lang w:val="en-US"/>
        </w:rPr>
        <w:t xml:space="preserve"> </w:t>
      </w:r>
      <w:commentRangeStart w:id="5"/>
      <w:r w:rsidR="00453369" w:rsidRPr="00453369">
        <w:rPr>
          <w:rFonts w:ascii="Times New Roman" w:hAnsi="Times New Roman" w:cs="Times New Roman"/>
          <w:sz w:val="24"/>
          <w:szCs w:val="24"/>
          <w:lang w:val="en-US"/>
        </w:rPr>
        <w:t xml:space="preserve">The current situation has created the urgency to </w:t>
      </w:r>
      <w:commentRangeEnd w:id="5"/>
      <w:r w:rsidR="00FA5DF8">
        <w:rPr>
          <w:rStyle w:val="Refdecomentario"/>
        </w:rPr>
        <w:commentReference w:id="5"/>
      </w:r>
      <w:r w:rsidR="00453369" w:rsidRPr="00453369">
        <w:rPr>
          <w:rFonts w:ascii="Times New Roman" w:hAnsi="Times New Roman" w:cs="Times New Roman"/>
          <w:sz w:val="24"/>
          <w:szCs w:val="24"/>
          <w:lang w:val="en-US"/>
        </w:rPr>
        <w:t>study mortality associated to C</w:t>
      </w:r>
      <w:r w:rsidR="00453369">
        <w:rPr>
          <w:rFonts w:ascii="Times New Roman" w:hAnsi="Times New Roman" w:cs="Times New Roman"/>
          <w:sz w:val="24"/>
          <w:szCs w:val="24"/>
          <w:lang w:val="en-US"/>
        </w:rPr>
        <w:t>OVID</w:t>
      </w:r>
      <w:r w:rsidR="00453369" w:rsidRPr="00453369">
        <w:rPr>
          <w:rFonts w:ascii="Times New Roman" w:hAnsi="Times New Roman" w:cs="Times New Roman"/>
          <w:sz w:val="24"/>
          <w:szCs w:val="24"/>
          <w:lang w:val="en-US"/>
        </w:rPr>
        <w:t>-19</w:t>
      </w:r>
      <w:r w:rsidR="00AA52E3">
        <w:rPr>
          <w:rFonts w:ascii="Times New Roman" w:hAnsi="Times New Roman" w:cs="Times New Roman"/>
          <w:sz w:val="24"/>
          <w:szCs w:val="24"/>
          <w:lang w:val="en-US"/>
        </w:rPr>
        <w:t xml:space="preserve"> and evaluate treatment options</w:t>
      </w:r>
      <w:r w:rsidR="00453369" w:rsidRPr="00453369">
        <w:rPr>
          <w:rFonts w:ascii="Times New Roman" w:hAnsi="Times New Roman" w:cs="Times New Roman"/>
          <w:sz w:val="24"/>
          <w:szCs w:val="24"/>
          <w:lang w:val="en-US"/>
        </w:rPr>
        <w:t>.</w:t>
      </w:r>
    </w:p>
    <w:p w14:paraId="4E94FC1E" w14:textId="30A4F764" w:rsidR="00C50B96" w:rsidRPr="003B672C" w:rsidRDefault="00C50B96" w:rsidP="00A920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Excess mortality during the pandemic has been</w:t>
      </w:r>
      <w:r w:rsidR="00453369">
        <w:rPr>
          <w:rFonts w:ascii="Times New Roman" w:hAnsi="Times New Roman" w:cs="Times New Roman"/>
          <w:sz w:val="24"/>
          <w:szCs w:val="24"/>
          <w:lang w:val="en-US"/>
        </w:rPr>
        <w:t xml:space="preserve"> studied in several countries</w:t>
      </w:r>
      <w:r w:rsidR="00AA52E3">
        <w:rPr>
          <w:rFonts w:ascii="Times New Roman" w:hAnsi="Times New Roman" w:cs="Times New Roman"/>
          <w:sz w:val="24"/>
          <w:szCs w:val="24"/>
          <w:lang w:val="en-US"/>
        </w:rPr>
        <w:fldChar w:fldCharType="begin" w:fldLock="1"/>
      </w:r>
      <w:r w:rsidR="003B672C">
        <w:rPr>
          <w:rFonts w:ascii="Times New Roman" w:hAnsi="Times New Roman" w:cs="Times New Roman"/>
          <w:sz w:val="24"/>
          <w:szCs w:val="24"/>
          <w:lang w:val="en-US"/>
        </w:rPr>
        <w:instrText>ADDIN CSL_CITATION {"citationItems":[{"id":"ITEM-1","itemData":{"author":[{"dropping-particle":"","family":"Stang","given":"Andreas","non-dropping-particle":"","parse-names":false,"suffix":""},{"dropping-particle":"","family":"Standl","given":"Fabian","non-dropping-particle":"","parse-names":false,"suffix":""},{"dropping-particle":"","family":"Kowall","given":"Bernd","non-dropping-particle":"","parse-names":false,"suffix":""},{"dropping-particle":"","family":"Brune","given":"Bastian","non-dropping-particle":"","parse-names":false,"suffix":""},{"dropping-particle":"","family":"Bottcher","given":"Julian","non-dropping-particle":"","parse-names":false,"suffix":""},{"dropping-particle":"","family":"Brinkmann","given":"Marcus","non-dropping-particle":"","parse-names":false,"suffix":""},{"dropping-particle":"","family":"Dittmer","given":"Ulf","non-dropping-particle":"","parse-names":false,"suffix":""},{"dropping-particle":"","family":"Jockel","given":"Karl-Heinz","non-dropping-particle":"","parse-names":false,"suffix":""}],"container-title":"Journal of Infection","id":"ITEM-1","issued":{"date-parts":[["2020"]]},"page":"797 - 801","title":"Excess mortality due to COVID-19 in Germany","type":"article-journal","volume":"81"},"uris":["http://www.mendeley.com/documents/?uuid=93433a41-18fd-4863-8702-12dffa38e60b"]},{"id":"ITEM-2","itemData":{"author":[{"dropping-particle":"","family":"Nogueira","given":"Paulo Jorge","non-dropping-particle":"","parse-names":false,"suffix":""},{"dropping-particle":"","family":"Nobre","given":"Miguel D E Araújo","non-dropping-particle":"","parse-names":false,"suffix":""},{"dropping-particle":"","family":"Nicola","given":"Paulo Jorge","non-dropping-particle":"","parse-names":false,"suffix":""},{"dropping-particle":"","family":"Furtado","given":"Cristina","non-dropping-particle":"","parse-names":false,"suffix":""}],"id":"ITEM-2","issued":{"date-parts":[["2020"]]},"page":"376-383","title":"Excess Mortality Estimation During the COVID-19 Pandemic : Preliminary Data from Portugal Estimativa do Excesso de Mortalidade Durante a Pandemia COVID-19 : Dados Preliminares Portugueses","type":"article-journal"},"uris":["http://www.mendeley.com/documents/?uuid=bc313cae-575a-4bbf-aec5-d21a32f394bc"]},{"id":"ITEM-3","itemData":{"author":[{"dropping-particle":"","family":"Vandoros","given":"Sotiris","non-dropping-particle":"","parse-names":false,"suffix":""}],"id":"ITEM-3","issued":{"date-parts":[["2020"]]},"page":"1-14","title":"Has mortality due to other causes increased during the Covid-19 pandemic ? Early evidence from England and Wales","type":"article-journal"},"uris":["http://www.mendeley.com/documents/?uuid=c95cf4d6-1b5a-49a0-814a-1fb74fd45765"]},{"id":"ITEM-4","itemData":{"DOI":"https://doi.org/10.1177/0141076820956802","author":[{"dropping-particle":"","family":"Beaney","given":"Thomas","non-dropping-particle":"","parse-names":false,"suffix":""},{"dropping-particle":"","family":"Clarke","given":"Jonathan M","non-dropping-particle":"","parse-names":false,"suffix":""},{"dropping-particle":"","family":"Jain","given":"Vageesh","non-dropping-particle":"","parse-names":false,"suffix":""},{"dropping-particle":"","family":"Golestaneh","given":"Amelia Kataria","non-dropping-particle":"","parse-names":false,"suffix":""},{"dropping-particle":"","family":"Lyons","given":"Gemma","non-dropping-particle":"","parse-names":false,"suffix":""},{"dropping-particle":"","family":"Salman","given":"David","non-dropping-particle":"","parse-names":false,"suffix":""},{"dropping-particle":"","family":"Majeed1","given":"Azeem","non-dropping-particle":"","parse-names":false,"suffix":""}],"container-title":"The Royal Society of Medicine","id":"ITEM-4","issue":"9","issued":{"date-parts":[["2020"]]},"page":"329-334","title":"Excess mortality: the gold standard in measuring theimpact of COVID-19 worldwide?","type":"article-journal","volume":"113"},"uris":["http://www.mendeley.com/documents/?uuid=c1a23d2b-3ecb-4e19-8ea0-68f3ef632b71"]},{"id":"ITEM-5","itemData":{"author":[{"dropping-particle":"","family":"Karlinsky","given":"Ariel","non-dropping-particle":"","parse-names":false,"suffix":""},{"dropping-particle":"","family":"Kobak","given":"Dmitry","non-dropping-particle":"","parse-names":false,"suffix":""},{"dropping-particle":"","family":"Planck","given":"Max","non-dropping-particle":"","parse-names":false,"suffix":""}],"id":"ITEM-5","issued":{"date-parts":[["2021"]]},"page":"1-10","title":"The World Mortality Dataset : Tracking excess mortality across countries during the COVID-19 pandemic","type":"article-journal"},"uris":["http://www.mendeley.com/documents/?uuid=8ab10d05-3206-4acc-b6f8-5f22d30b4ed0"]}],"mendeley":{"formattedCitation":"&lt;sup&gt;3–7&lt;/sup&gt;","plainTextFormattedCitation":"3–7","previouslyFormattedCitation":"&lt;sup&gt;3–7&lt;/sup&gt;"},"properties":{"noteIndex":0},"schema":"https://github.com/citation-style-language/schema/raw/master/csl-citation.json"}</w:instrText>
      </w:r>
      <w:r w:rsidR="00AA52E3">
        <w:rPr>
          <w:rFonts w:ascii="Times New Roman" w:hAnsi="Times New Roman" w:cs="Times New Roman"/>
          <w:sz w:val="24"/>
          <w:szCs w:val="24"/>
          <w:lang w:val="en-US"/>
        </w:rPr>
        <w:fldChar w:fldCharType="separate"/>
      </w:r>
      <w:r w:rsidR="00AA52E3" w:rsidRPr="00AA52E3">
        <w:rPr>
          <w:rFonts w:ascii="Times New Roman" w:hAnsi="Times New Roman" w:cs="Times New Roman"/>
          <w:noProof/>
          <w:sz w:val="24"/>
          <w:szCs w:val="24"/>
          <w:vertAlign w:val="superscript"/>
          <w:lang w:val="en-US"/>
        </w:rPr>
        <w:t>3–7</w:t>
      </w:r>
      <w:r w:rsidR="00AA52E3">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AA52E3">
        <w:rPr>
          <w:rFonts w:ascii="Times New Roman" w:hAnsi="Times New Roman" w:cs="Times New Roman"/>
          <w:sz w:val="24"/>
          <w:szCs w:val="24"/>
          <w:lang w:val="en-US"/>
        </w:rPr>
        <w:t xml:space="preserve"> </w:t>
      </w:r>
      <w:r w:rsidR="00AA52E3" w:rsidRPr="00AA52E3">
        <w:rPr>
          <w:rFonts w:ascii="Times New Roman" w:hAnsi="Times New Roman" w:cs="Times New Roman"/>
          <w:sz w:val="24"/>
          <w:szCs w:val="24"/>
          <w:lang w:val="en-US"/>
        </w:rPr>
        <w:t xml:space="preserve">These estimates often use public data to </w:t>
      </w:r>
      <w:commentRangeStart w:id="6"/>
      <w:r w:rsidR="00AA52E3" w:rsidRPr="00AA52E3">
        <w:rPr>
          <w:rFonts w:ascii="Times New Roman" w:hAnsi="Times New Roman" w:cs="Times New Roman"/>
          <w:sz w:val="24"/>
          <w:szCs w:val="24"/>
          <w:lang w:val="en-US"/>
        </w:rPr>
        <w:t>estimate expected deaths during the pandemic period and calculate the difference from observed deaths</w:t>
      </w:r>
      <w:commentRangeEnd w:id="6"/>
      <w:r w:rsidR="00FA5DF8">
        <w:rPr>
          <w:rStyle w:val="Refdecomentario"/>
        </w:rPr>
        <w:commentReference w:id="6"/>
      </w:r>
      <w:r w:rsidR="00AA52E3" w:rsidRPr="00AA52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B672C" w:rsidRPr="003B672C">
        <w:rPr>
          <w:rFonts w:ascii="Times New Roman" w:hAnsi="Times New Roman" w:cs="Times New Roman"/>
          <w:sz w:val="24"/>
          <w:szCs w:val="24"/>
          <w:lang w:val="en-US"/>
        </w:rPr>
        <w:t xml:space="preserve">According to </w:t>
      </w:r>
      <w:r w:rsidR="003B672C">
        <w:rPr>
          <w:rFonts w:ascii="Times New Roman" w:hAnsi="Times New Roman" w:cs="Times New Roman"/>
          <w:sz w:val="24"/>
          <w:szCs w:val="24"/>
          <w:lang w:val="en-US"/>
        </w:rPr>
        <w:t>Mexico</w:t>
      </w:r>
      <w:commentRangeStart w:id="7"/>
      <w:r w:rsidR="00FA5DF8">
        <w:rPr>
          <w:rFonts w:ascii="Times New Roman" w:hAnsi="Times New Roman" w:cs="Times New Roman"/>
          <w:sz w:val="24"/>
          <w:szCs w:val="24"/>
          <w:lang w:val="en-US"/>
        </w:rPr>
        <w:t>’</w:t>
      </w:r>
      <w:commentRangeEnd w:id="7"/>
      <w:r w:rsidR="00FA5DF8">
        <w:rPr>
          <w:rStyle w:val="Refdecomentario"/>
        </w:rPr>
        <w:commentReference w:id="7"/>
      </w:r>
      <w:r w:rsidR="003B672C">
        <w:rPr>
          <w:rFonts w:ascii="Times New Roman" w:hAnsi="Times New Roman" w:cs="Times New Roman"/>
          <w:sz w:val="24"/>
          <w:szCs w:val="24"/>
          <w:lang w:val="en-US"/>
        </w:rPr>
        <w:t>s Ministry of Health</w:t>
      </w:r>
      <w:r w:rsidR="003B672C" w:rsidRPr="003B672C">
        <w:rPr>
          <w:rFonts w:ascii="Times New Roman" w:hAnsi="Times New Roman" w:cs="Times New Roman"/>
          <w:sz w:val="24"/>
          <w:szCs w:val="24"/>
          <w:lang w:val="en-US"/>
        </w:rPr>
        <w:t xml:space="preserve">, the excess mortality for all causes as of March 15, 2021 was 473,581, representing 47.9% more than </w:t>
      </w:r>
      <w:commentRangeStart w:id="8"/>
      <w:r w:rsidR="003B672C" w:rsidRPr="003B672C">
        <w:rPr>
          <w:rFonts w:ascii="Times New Roman" w:hAnsi="Times New Roman" w:cs="Times New Roman"/>
          <w:sz w:val="24"/>
          <w:szCs w:val="24"/>
          <w:lang w:val="en-US"/>
        </w:rPr>
        <w:t>expected</w:t>
      </w:r>
      <w:commentRangeEnd w:id="8"/>
      <w:r w:rsidR="00FA5DF8">
        <w:rPr>
          <w:rStyle w:val="Refdecomentario"/>
        </w:rPr>
        <w:commentReference w:id="8"/>
      </w:r>
      <w:r w:rsidR="003B672C">
        <w:rPr>
          <w:rFonts w:ascii="Times New Roman" w:hAnsi="Times New Roman" w:cs="Times New Roman"/>
          <w:sz w:val="24"/>
          <w:szCs w:val="24"/>
          <w:lang w:val="en-US"/>
        </w:rPr>
        <w:fldChar w:fldCharType="begin" w:fldLock="1"/>
      </w:r>
      <w:r w:rsidR="00A30670">
        <w:rPr>
          <w:rFonts w:ascii="Times New Roman" w:hAnsi="Times New Roman" w:cs="Times New Roman"/>
          <w:sz w:val="24"/>
          <w:szCs w:val="24"/>
          <w:lang w:val="en-US"/>
        </w:rPr>
        <w:instrText>ADDIN CSL_CITATION {"citationItems":[{"id":"ITEM-1","itemData":{"URL":"https://coronavirus.gob.mx/exceso-de-mortalidad-en-mexico/","accessed":{"date-parts":[["2021","6","11"]]},"author":[{"dropping-particle":"","family":"Secretaría de Salud (SISVER)","given":"","non-dropping-particle":"","parse-names":false,"suffix":""}],"container-title":"Datos- Exceso de Mortalidad","id":"ITEM-1","issued":{"date-parts":[["2021"]]},"title":"Exceso de Mortalidad en México – Coronavirus","type":"webpage"},"uris":["http://www.mendeley.com/documents/?uuid=d71d88d3-07c9-3a13-be21-33318d4802e4"]}],"mendeley":{"formattedCitation":"&lt;sup&gt;8&lt;/sup&gt;","plainTextFormattedCitation":"8","previouslyFormattedCitation":"&lt;sup&gt;8&lt;/sup&gt;"},"properties":{"noteIndex":0},"schema":"https://github.com/citation-style-language/schema/raw/master/csl-citation.json"}</w:instrText>
      </w:r>
      <w:r w:rsidR="003B672C">
        <w:rPr>
          <w:rFonts w:ascii="Times New Roman" w:hAnsi="Times New Roman" w:cs="Times New Roman"/>
          <w:sz w:val="24"/>
          <w:szCs w:val="24"/>
          <w:lang w:val="en-US"/>
        </w:rPr>
        <w:fldChar w:fldCharType="separate"/>
      </w:r>
      <w:r w:rsidR="003B672C" w:rsidRPr="003B672C">
        <w:rPr>
          <w:rFonts w:ascii="Times New Roman" w:hAnsi="Times New Roman" w:cs="Times New Roman"/>
          <w:noProof/>
          <w:sz w:val="24"/>
          <w:szCs w:val="24"/>
          <w:vertAlign w:val="superscript"/>
          <w:lang w:val="en-US"/>
        </w:rPr>
        <w:t>8</w:t>
      </w:r>
      <w:r w:rsidR="003B672C">
        <w:rPr>
          <w:rFonts w:ascii="Times New Roman" w:hAnsi="Times New Roman" w:cs="Times New Roman"/>
          <w:sz w:val="24"/>
          <w:szCs w:val="24"/>
          <w:lang w:val="en-US"/>
        </w:rPr>
        <w:fldChar w:fldCharType="end"/>
      </w:r>
      <w:r w:rsidR="003B672C" w:rsidRPr="003B672C">
        <w:rPr>
          <w:rFonts w:ascii="Times New Roman" w:hAnsi="Times New Roman" w:cs="Times New Roman"/>
          <w:sz w:val="24"/>
          <w:szCs w:val="24"/>
          <w:lang w:val="en-US"/>
        </w:rPr>
        <w:t>.</w:t>
      </w:r>
      <w:r w:rsidR="003B672C">
        <w:rPr>
          <w:rFonts w:ascii="Times New Roman" w:hAnsi="Times New Roman" w:cs="Times New Roman"/>
          <w:sz w:val="24"/>
          <w:szCs w:val="24"/>
          <w:lang w:val="en-US"/>
        </w:rPr>
        <w:t xml:space="preserve"> </w:t>
      </w:r>
      <w:r w:rsidR="000A690B">
        <w:rPr>
          <w:rFonts w:ascii="Times New Roman" w:hAnsi="Times New Roman" w:cs="Times New Roman"/>
          <w:sz w:val="24"/>
          <w:szCs w:val="24"/>
          <w:lang w:val="en-US"/>
        </w:rPr>
        <w:t xml:space="preserve">These public data allow us to quantify the COVID-19-specific mortality.  </w:t>
      </w:r>
    </w:p>
    <w:p w14:paraId="1625E89C" w14:textId="5FC5DAC9" w:rsidR="00FD78A9" w:rsidRPr="00502E90" w:rsidRDefault="00C50B96" w:rsidP="00FD78A9">
      <w:pPr>
        <w:spacing w:line="360" w:lineRule="auto"/>
        <w:jc w:val="both"/>
        <w:rPr>
          <w:rFonts w:ascii="Times New Roman" w:hAnsi="Times New Roman" w:cs="Times New Roman"/>
          <w:sz w:val="24"/>
          <w:szCs w:val="24"/>
          <w:lang w:val="en-US"/>
        </w:rPr>
      </w:pPr>
      <w:bookmarkStart w:id="9" w:name="_Hlk72859250"/>
      <w:r>
        <w:rPr>
          <w:rFonts w:ascii="Times New Roman" w:hAnsi="Times New Roman" w:cs="Times New Roman"/>
          <w:sz w:val="24"/>
          <w:szCs w:val="24"/>
          <w:lang w:val="en-US"/>
        </w:rPr>
        <w:t>The disease-</w:t>
      </w:r>
      <w:r w:rsidR="00A7109D">
        <w:rPr>
          <w:rFonts w:ascii="Times New Roman" w:hAnsi="Times New Roman" w:cs="Times New Roman"/>
          <w:sz w:val="24"/>
          <w:szCs w:val="24"/>
          <w:lang w:val="en-US"/>
        </w:rPr>
        <w:t>specific</w:t>
      </w:r>
      <w:r w:rsidR="00FD78A9" w:rsidRPr="00502E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mortality rate </w:t>
      </w:r>
      <w:r w:rsidR="00FF35D5">
        <w:rPr>
          <w:rFonts w:ascii="Times New Roman" w:hAnsi="Times New Roman" w:cs="Times New Roman"/>
          <w:sz w:val="24"/>
          <w:szCs w:val="24"/>
          <w:lang w:val="en-US"/>
        </w:rPr>
        <w:t>is a</w:t>
      </w:r>
      <w:r w:rsidR="00FD78A9"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00FD78A9"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00FD78A9"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00FD78A9"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00FD78A9"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del w:id="10" w:author="Diaz Zepeda, Hirvin Azael" w:date="2021-05-12T12:10:00Z">
        <w:r w:rsidR="00FD78A9" w:rsidRPr="00502E90" w:rsidDel="0069443C">
          <w:rPr>
            <w:rFonts w:ascii="Times New Roman" w:hAnsi="Times New Roman" w:cs="Times New Roman"/>
            <w:sz w:val="24"/>
            <w:szCs w:val="24"/>
            <w:lang w:val="en-US"/>
          </w:rPr>
          <w:delText xml:space="preserve"> </w:delText>
        </w:r>
      </w:del>
      <w:r w:rsidR="0069443C">
        <w:rPr>
          <w:rFonts w:ascii="Times New Roman" w:hAnsi="Times New Roman" w:cs="Times New Roman"/>
          <w:sz w:val="24"/>
          <w:szCs w:val="24"/>
          <w:lang w:val="en-US"/>
        </w:rPr>
        <w:t xml:space="preserve"> this outcome</w:t>
      </w:r>
      <w:r w:rsidR="00FD78A9" w:rsidRPr="00502E90">
        <w:rPr>
          <w:rFonts w:ascii="Times New Roman" w:hAnsi="Times New Roman" w:cs="Times New Roman"/>
          <w:sz w:val="24"/>
          <w:szCs w:val="24"/>
          <w:lang w:val="en-US"/>
        </w:rPr>
        <w:t xml:space="preserve">. </w:t>
      </w:r>
      <w:bookmarkEnd w:id="9"/>
      <w:r w:rsidR="00A7109D">
        <w:rPr>
          <w:rFonts w:ascii="Times New Roman" w:hAnsi="Times New Roman" w:cs="Times New Roman"/>
          <w:sz w:val="24"/>
          <w:szCs w:val="24"/>
          <w:lang w:val="en-US"/>
        </w:rPr>
        <w:t xml:space="preserve">To date, </w:t>
      </w:r>
      <w:commentRangeStart w:id="11"/>
      <w:r w:rsidR="00A7109D">
        <w:rPr>
          <w:rFonts w:ascii="Times New Roman" w:hAnsi="Times New Roman" w:cs="Times New Roman"/>
          <w:sz w:val="24"/>
          <w:szCs w:val="24"/>
          <w:lang w:val="en-US"/>
        </w:rPr>
        <w:t>no studies have estimated Mexico</w:t>
      </w:r>
      <w:ins w:id="12" w:author="Hirsch , Sarah W" w:date="2021-06-11T13:13:00Z">
        <w:r w:rsidR="00FA5DF8">
          <w:rPr>
            <w:rFonts w:ascii="Times New Roman" w:hAnsi="Times New Roman" w:cs="Times New Roman"/>
            <w:sz w:val="24"/>
            <w:szCs w:val="24"/>
            <w:lang w:val="en-US"/>
          </w:rPr>
          <w:t>’</w:t>
        </w:r>
      </w:ins>
      <w:del w:id="13" w:author="Hirsch , Sarah W" w:date="2021-06-11T13:13:00Z">
        <w:r w:rsidR="00A7109D" w:rsidDel="00FA5DF8">
          <w:rPr>
            <w:rFonts w:ascii="Times New Roman" w:hAnsi="Times New Roman" w:cs="Times New Roman"/>
            <w:sz w:val="24"/>
            <w:szCs w:val="24"/>
            <w:lang w:val="en-US"/>
          </w:rPr>
          <w:delText>´</w:delText>
        </w:r>
      </w:del>
      <w:r w:rsidR="00A7109D">
        <w:rPr>
          <w:rFonts w:ascii="Times New Roman" w:hAnsi="Times New Roman" w:cs="Times New Roman"/>
          <w:sz w:val="24"/>
          <w:szCs w:val="24"/>
          <w:lang w:val="en-US"/>
        </w:rPr>
        <w:t>s excess mortality due to COVID-19 and used such estimates to evaluate the effectiveness of various COVID-19 strategies</w:t>
      </w:r>
      <w:commentRangeEnd w:id="11"/>
      <w:r w:rsidR="00FA5DF8">
        <w:rPr>
          <w:rStyle w:val="Refdecomentario"/>
        </w:rPr>
        <w:commentReference w:id="11"/>
      </w:r>
      <w:r w:rsidR="00FD78A9" w:rsidRPr="00502E90">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 xml:space="preserve">An important advantage of this approach is that it </w:t>
      </w:r>
      <w:r w:rsidR="00FD78A9" w:rsidRPr="00502E90">
        <w:rPr>
          <w:rFonts w:ascii="Times New Roman" w:hAnsi="Times New Roman" w:cs="Times New Roman"/>
          <w:sz w:val="24"/>
          <w:szCs w:val="24"/>
          <w:lang w:val="en-US"/>
        </w:rPr>
        <w:t xml:space="preserve">provides an opportunity </w:t>
      </w:r>
      <w:commentRangeStart w:id="14"/>
      <w:r w:rsidR="00FD78A9" w:rsidRPr="00502E90">
        <w:rPr>
          <w:rFonts w:ascii="Times New Roman" w:hAnsi="Times New Roman" w:cs="Times New Roman"/>
          <w:sz w:val="24"/>
          <w:szCs w:val="24"/>
          <w:lang w:val="en-US"/>
        </w:rPr>
        <w:t xml:space="preserve">to </w:t>
      </w:r>
      <w:r w:rsidR="0069443C">
        <w:rPr>
          <w:rFonts w:ascii="Times New Roman" w:hAnsi="Times New Roman" w:cs="Times New Roman"/>
          <w:sz w:val="24"/>
          <w:szCs w:val="24"/>
          <w:lang w:val="en-US"/>
        </w:rPr>
        <w:t>analyze policies that have not yet implemented</w:t>
      </w:r>
      <w:r w:rsidR="00B32EB3">
        <w:rPr>
          <w:rFonts w:ascii="Times New Roman" w:hAnsi="Times New Roman" w:cs="Times New Roman"/>
          <w:sz w:val="24"/>
          <w:szCs w:val="24"/>
          <w:lang w:val="en-US"/>
        </w:rPr>
        <w:t xml:space="preserve"> </w:t>
      </w:r>
      <w:commentRangeEnd w:id="14"/>
      <w:r w:rsidR="00FA5DF8">
        <w:rPr>
          <w:rStyle w:val="Refdecomentario"/>
        </w:rPr>
        <w:commentReference w:id="14"/>
      </w:r>
      <w:r w:rsidR="0069443C">
        <w:rPr>
          <w:rFonts w:ascii="Times New Roman" w:hAnsi="Times New Roman" w:cs="Times New Roman"/>
          <w:sz w:val="24"/>
          <w:szCs w:val="24"/>
          <w:lang w:val="en-US"/>
        </w:rPr>
        <w:t>and hence supports decision-making and planning</w:t>
      </w:r>
    </w:p>
    <w:p w14:paraId="475970FA" w14:textId="7B407E4B" w:rsidR="00E01353" w:rsidRPr="00502E90" w:rsidRDefault="00FD78A9" w:rsidP="00FD78A9">
      <w:pPr>
        <w:spacing w:line="360" w:lineRule="auto"/>
        <w:jc w:val="both"/>
        <w:rPr>
          <w:rFonts w:ascii="Times New Roman" w:hAnsi="Times New Roman" w:cs="Times New Roman"/>
          <w:sz w:val="24"/>
          <w:szCs w:val="24"/>
          <w:lang w:val="en-US"/>
        </w:rPr>
      </w:pPr>
      <w:bookmarkStart w:id="15" w:name="_Hlk72859267"/>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w:t>
      </w:r>
      <w:bookmarkStart w:id="16" w:name="_Hlk73462328"/>
      <w:r w:rsidRPr="00502E90">
        <w:rPr>
          <w:rFonts w:ascii="Times New Roman" w:hAnsi="Times New Roman" w:cs="Times New Roman"/>
          <w:sz w:val="24"/>
          <w:szCs w:val="24"/>
          <w:lang w:val="en-US"/>
        </w:rPr>
        <w:t xml:space="preserve">to estimate the </w:t>
      </w:r>
      <w:r w:rsidR="00976B13">
        <w:rPr>
          <w:rFonts w:ascii="Times New Roman" w:hAnsi="Times New Roman" w:cs="Times New Roman"/>
          <w:sz w:val="24"/>
          <w:szCs w:val="24"/>
          <w:lang w:val="en-US"/>
        </w:rPr>
        <w:t>COVID</w:t>
      </w:r>
      <w:ins w:id="17" w:author="Hirsch , Sarah W" w:date="2021-06-11T13:16:00Z">
        <w:r w:rsidR="00FA5DF8">
          <w:rPr>
            <w:rFonts w:ascii="Times New Roman" w:hAnsi="Times New Roman" w:cs="Times New Roman"/>
            <w:sz w:val="24"/>
            <w:szCs w:val="24"/>
            <w:lang w:val="en-US"/>
          </w:rPr>
          <w:t xml:space="preserve"> </w:t>
        </w:r>
      </w:ins>
      <w:del w:id="18" w:author="Hirsch , Sarah W" w:date="2021-06-11T13:16:00Z">
        <w:r w:rsidRPr="00502E90" w:rsidDel="00FA5DF8">
          <w:rPr>
            <w:rFonts w:ascii="Times New Roman" w:hAnsi="Times New Roman" w:cs="Times New Roman"/>
            <w:sz w:val="24"/>
            <w:szCs w:val="24"/>
            <w:lang w:val="en-US"/>
          </w:rPr>
          <w:delText>-</w:delText>
        </w:r>
      </w:del>
      <w:r w:rsidRPr="00502E90">
        <w:rPr>
          <w:rFonts w:ascii="Times New Roman" w:hAnsi="Times New Roman" w:cs="Times New Roman"/>
          <w:sz w:val="24"/>
          <w:szCs w:val="24"/>
          <w:lang w:val="en-US"/>
        </w:rPr>
        <w:t>19</w:t>
      </w:r>
      <w:ins w:id="19" w:author="Hirsch , Sarah W" w:date="2021-06-11T13:16:00Z">
        <w:r w:rsidR="00FA5DF8">
          <w:rPr>
            <w:rFonts w:ascii="Times New Roman" w:hAnsi="Times New Roman" w:cs="Times New Roman"/>
            <w:sz w:val="24"/>
            <w:szCs w:val="24"/>
            <w:lang w:val="en-US"/>
          </w:rPr>
          <w:t>-</w:t>
        </w:r>
      </w:ins>
      <w:del w:id="20" w:author="Hirsch , Sarah W" w:date="2021-06-11T13:16:00Z">
        <w:r w:rsidRPr="00502E90" w:rsidDel="00FA5DF8">
          <w:rPr>
            <w:rFonts w:ascii="Times New Roman" w:hAnsi="Times New Roman" w:cs="Times New Roman"/>
            <w:sz w:val="24"/>
            <w:szCs w:val="24"/>
            <w:lang w:val="en-US"/>
          </w:rPr>
          <w:delText xml:space="preserve"> </w:delText>
        </w:r>
      </w:del>
      <w:r w:rsidRPr="00502E90">
        <w:rPr>
          <w:rFonts w:ascii="Times New Roman" w:hAnsi="Times New Roman" w:cs="Times New Roman"/>
          <w:sz w:val="24"/>
          <w:szCs w:val="24"/>
          <w:lang w:val="en-US"/>
        </w:rPr>
        <w:t xml:space="preserve">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bookmarkEnd w:id="16"/>
      <w:ins w:id="21" w:author="Hirsch , Sarah W" w:date="2021-06-11T13:17:00Z">
        <w:r w:rsidR="00FA5DF8">
          <w:rPr>
            <w:rFonts w:ascii="Times New Roman" w:hAnsi="Times New Roman" w:cs="Times New Roman"/>
            <w:sz w:val="24"/>
            <w:szCs w:val="24"/>
            <w:lang w:val="en-US"/>
          </w:rPr>
          <w:t>, and</w:t>
        </w:r>
      </w:ins>
      <w:del w:id="22" w:author="Hirsch , Sarah W" w:date="2021-06-11T13:16:00Z">
        <w:r w:rsidR="0001584A" w:rsidDel="00FA5DF8">
          <w:rPr>
            <w:rFonts w:ascii="Times New Roman" w:hAnsi="Times New Roman" w:cs="Times New Roman"/>
            <w:sz w:val="24"/>
            <w:szCs w:val="24"/>
            <w:lang w:val="en-US"/>
          </w:rPr>
          <w:delText>;</w:delText>
        </w:r>
      </w:del>
      <w:r w:rsidR="0001584A">
        <w:rPr>
          <w:rFonts w:ascii="Times New Roman" w:hAnsi="Times New Roman" w:cs="Times New Roman"/>
          <w:sz w:val="24"/>
          <w:szCs w:val="24"/>
          <w:lang w:val="en-US"/>
        </w:rPr>
        <w:t xml:space="preserve"> 2)</w:t>
      </w:r>
      <w:r w:rsidRPr="00502E90">
        <w:rPr>
          <w:rFonts w:ascii="Times New Roman" w:hAnsi="Times New Roman" w:cs="Times New Roman"/>
          <w:sz w:val="24"/>
          <w:szCs w:val="24"/>
          <w:lang w:val="en-US"/>
        </w:rPr>
        <w:t xml:space="preserve"> to quantify the </w:t>
      </w:r>
      <w:r w:rsidR="0001584A">
        <w:rPr>
          <w:rFonts w:ascii="Times New Roman" w:hAnsi="Times New Roman" w:cs="Times New Roman"/>
          <w:sz w:val="24"/>
          <w:szCs w:val="24"/>
          <w:lang w:val="en-US"/>
        </w:rPr>
        <w:t xml:space="preserve">effectiveness,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p>
    <w:p w14:paraId="4D500B86" w14:textId="77777777" w:rsidR="001E0F59" w:rsidRPr="00A65986" w:rsidRDefault="001E0F59" w:rsidP="00171812">
      <w:pPr>
        <w:pStyle w:val="Ttulo1"/>
        <w:spacing w:after="240"/>
        <w:rPr>
          <w:lang w:val="en-US"/>
        </w:rPr>
      </w:pPr>
      <w:bookmarkStart w:id="23" w:name="_Toc74258170"/>
      <w:bookmarkEnd w:id="15"/>
      <w:r w:rsidRPr="00A65986">
        <w:rPr>
          <w:lang w:val="en-US"/>
        </w:rPr>
        <w:t>Met</w:t>
      </w:r>
      <w:r w:rsidR="00554198" w:rsidRPr="00A65986">
        <w:rPr>
          <w:lang w:val="en-US"/>
        </w:rPr>
        <w:t>ho</w:t>
      </w:r>
      <w:r w:rsidRPr="00A65986">
        <w:rPr>
          <w:lang w:val="en-US"/>
        </w:rPr>
        <w:t>d</w:t>
      </w:r>
      <w:r w:rsidR="00FF58C1" w:rsidRPr="00A65986">
        <w:rPr>
          <w:lang w:val="en-US"/>
        </w:rPr>
        <w:t>s</w:t>
      </w:r>
      <w:bookmarkEnd w:id="23"/>
    </w:p>
    <w:p w14:paraId="71A2D42C" w14:textId="76EC9775" w:rsidR="001E0F59" w:rsidRPr="00375277" w:rsidRDefault="001E0F59" w:rsidP="00171812">
      <w:pPr>
        <w:pStyle w:val="Ttulo2"/>
        <w:spacing w:after="240"/>
        <w:rPr>
          <w:lang w:val="en-US"/>
        </w:rPr>
      </w:pPr>
      <w:bookmarkStart w:id="24" w:name="_Toc74258171"/>
      <w:r w:rsidRPr="00375277">
        <w:rPr>
          <w:lang w:val="en-US"/>
        </w:rPr>
        <w:t>Relative Survival</w:t>
      </w:r>
      <w:r w:rsidR="00576AD7" w:rsidRPr="00375277">
        <w:rPr>
          <w:lang w:val="en-US"/>
        </w:rPr>
        <w:t xml:space="preserve"> and </w:t>
      </w:r>
      <w:r w:rsidR="00A816C2" w:rsidRPr="00375277">
        <w:rPr>
          <w:lang w:val="en-US"/>
        </w:rPr>
        <w:t>Disease-specific Hazard</w:t>
      </w:r>
      <w:bookmarkEnd w:id="24"/>
    </w:p>
    <w:p w14:paraId="59BA4E82" w14:textId="36474CD3" w:rsidR="00375277" w:rsidRPr="00E56429" w:rsidRDefault="003F4789" w:rsidP="00E56429">
      <w:pPr>
        <w:autoSpaceDE w:val="0"/>
        <w:autoSpaceDN w:val="0"/>
        <w:adjustRightInd w:val="0"/>
        <w:spacing w:before="240" w:line="360" w:lineRule="auto"/>
        <w:jc w:val="both"/>
        <w:rPr>
          <w:rFonts w:ascii="Times New Roman" w:hAnsi="Times New Roman" w:cs="Times New Roman"/>
          <w:sz w:val="24"/>
          <w:lang w:val="en-US"/>
        </w:rPr>
      </w:pPr>
      <w:r w:rsidRPr="003F4789">
        <w:rPr>
          <w:rFonts w:ascii="Times New Roman" w:hAnsi="Times New Roman" w:cs="Times New Roman"/>
          <w:sz w:val="24"/>
          <w:lang w:val="en-US"/>
        </w:rPr>
        <w:t xml:space="preserve">We employ the relative survival and excess mortality analysis methodology to estimate the COVID-19 specific mortality for Mexico’s population aged 45 years and older. </w:t>
      </w:r>
      <w:bookmarkStart w:id="25" w:name="_Hlk72859300"/>
      <w:r w:rsidR="00375277">
        <w:rPr>
          <w:rFonts w:ascii="Times New Roman" w:hAnsi="Times New Roman" w:cs="Times New Roman"/>
          <w:sz w:val="24"/>
          <w:szCs w:val="24"/>
          <w:lang w:val="en-US"/>
        </w:rPr>
        <w:t>We</w:t>
      </w:r>
      <w:r w:rsidR="00375277" w:rsidRPr="0034215A">
        <w:rPr>
          <w:rFonts w:ascii="Times New Roman" w:hAnsi="Times New Roman" w:cs="Times New Roman"/>
          <w:sz w:val="24"/>
          <w:szCs w:val="24"/>
          <w:lang w:val="en-US"/>
        </w:rPr>
        <w:t xml:space="preserve"> used </w:t>
      </w:r>
      <w:r w:rsidR="00375277">
        <w:rPr>
          <w:rFonts w:ascii="Times New Roman" w:hAnsi="Times New Roman" w:cs="Times New Roman"/>
          <w:sz w:val="24"/>
          <w:szCs w:val="24"/>
          <w:lang w:val="en-US"/>
        </w:rPr>
        <w:t>data</w:t>
      </w:r>
      <w:r w:rsidR="00375277" w:rsidRPr="0034215A">
        <w:rPr>
          <w:rFonts w:ascii="Times New Roman" w:hAnsi="Times New Roman" w:cs="Times New Roman"/>
          <w:sz w:val="24"/>
          <w:szCs w:val="24"/>
          <w:lang w:val="en-US"/>
        </w:rPr>
        <w:t xml:space="preserve"> from the </w:t>
      </w:r>
      <w:commentRangeStart w:id="26"/>
      <w:r w:rsidR="00375277">
        <w:rPr>
          <w:rFonts w:ascii="Times New Roman" w:hAnsi="Times New Roman" w:cs="Times New Roman"/>
          <w:sz w:val="24"/>
          <w:szCs w:val="24"/>
          <w:lang w:val="en-US"/>
        </w:rPr>
        <w:t xml:space="preserve">Mexican </w:t>
      </w:r>
      <w:r w:rsidR="00375277" w:rsidRPr="0034215A">
        <w:rPr>
          <w:rFonts w:ascii="Times New Roman" w:hAnsi="Times New Roman" w:cs="Times New Roman"/>
          <w:sz w:val="24"/>
          <w:szCs w:val="24"/>
          <w:lang w:val="en-US"/>
        </w:rPr>
        <w:t>National Epidemiological Surveillance System</w:t>
      </w:r>
      <w:bookmarkEnd w:id="25"/>
      <w:commentRangeEnd w:id="26"/>
      <w:r w:rsidR="00771E11">
        <w:rPr>
          <w:rStyle w:val="Refdecomentario"/>
        </w:rPr>
        <w:commentReference w:id="26"/>
      </w:r>
      <w:r w:rsidR="00375277" w:rsidRPr="0034215A">
        <w:rPr>
          <w:rFonts w:ascii="Times New Roman" w:hAnsi="Times New Roman" w:cs="Times New Roman"/>
          <w:sz w:val="24"/>
          <w:szCs w:val="24"/>
          <w:lang w:val="en-US"/>
        </w:rPr>
        <w:t xml:space="preserve">. </w:t>
      </w:r>
      <w:commentRangeStart w:id="27"/>
      <w:r w:rsidR="00375277" w:rsidRPr="0034215A">
        <w:rPr>
          <w:rFonts w:ascii="Times New Roman" w:hAnsi="Times New Roman" w:cs="Times New Roman"/>
          <w:sz w:val="24"/>
          <w:szCs w:val="24"/>
          <w:lang w:val="en-US"/>
        </w:rPr>
        <w:t xml:space="preserve">This dataset includes </w:t>
      </w:r>
      <w:r w:rsidR="00375277" w:rsidRPr="0034215A">
        <w:rPr>
          <w:rFonts w:ascii="Times New Roman" w:hAnsi="Times New Roman" w:cs="Times New Roman"/>
          <w:sz w:val="24"/>
          <w:szCs w:val="24"/>
          <w:lang w:val="en-US"/>
        </w:rPr>
        <w:lastRenderedPageBreak/>
        <w:t>people tested for SARS-CoV-2 in Mexico and contains only data obtained from test</w:t>
      </w:r>
      <w:r w:rsidR="00375277">
        <w:rPr>
          <w:rFonts w:ascii="Times New Roman" w:hAnsi="Times New Roman" w:cs="Times New Roman"/>
          <w:sz w:val="24"/>
          <w:szCs w:val="24"/>
          <w:lang w:val="en-US"/>
        </w:rPr>
        <w:t>s</w:t>
      </w:r>
      <w:r w:rsidR="00375277" w:rsidRPr="0034215A">
        <w:rPr>
          <w:rFonts w:ascii="Times New Roman" w:hAnsi="Times New Roman" w:cs="Times New Roman"/>
          <w:sz w:val="24"/>
          <w:szCs w:val="24"/>
          <w:lang w:val="en-US"/>
        </w:rPr>
        <w:t xml:space="preserve"> </w:t>
      </w:r>
      <w:r w:rsidR="00375277">
        <w:rPr>
          <w:rFonts w:ascii="Times New Roman" w:hAnsi="Times New Roman" w:cs="Times New Roman"/>
          <w:sz w:val="24"/>
          <w:szCs w:val="24"/>
          <w:lang w:val="en-US"/>
        </w:rPr>
        <w:t>performed</w:t>
      </w:r>
      <w:r w:rsidR="00375277" w:rsidRPr="0034215A">
        <w:rPr>
          <w:rFonts w:ascii="Times New Roman" w:hAnsi="Times New Roman" w:cs="Times New Roman"/>
          <w:sz w:val="24"/>
          <w:szCs w:val="24"/>
          <w:lang w:val="en-US"/>
        </w:rPr>
        <w:t xml:space="preserve"> on </w:t>
      </w:r>
      <w:ins w:id="28" w:author="Hirsch , Sarah W" w:date="2021-06-11T13:18:00Z">
        <w:r w:rsidR="00771E11">
          <w:rPr>
            <w:rFonts w:ascii="Times New Roman" w:hAnsi="Times New Roman" w:cs="Times New Roman"/>
            <w:sz w:val="24"/>
            <w:szCs w:val="24"/>
            <w:lang w:val="en-US"/>
          </w:rPr>
          <w:t>those</w:t>
        </w:r>
      </w:ins>
      <w:del w:id="29" w:author="Hirsch , Sarah W" w:date="2021-06-11T13:17:00Z">
        <w:r w:rsidR="00375277" w:rsidDel="00771E11">
          <w:rPr>
            <w:rFonts w:ascii="Times New Roman" w:hAnsi="Times New Roman" w:cs="Times New Roman"/>
            <w:sz w:val="24"/>
            <w:szCs w:val="24"/>
            <w:lang w:val="en-US"/>
          </w:rPr>
          <w:delText>people</w:delText>
        </w:r>
      </w:del>
      <w:r w:rsidR="00375277">
        <w:rPr>
          <w:rFonts w:ascii="Times New Roman" w:hAnsi="Times New Roman" w:cs="Times New Roman"/>
          <w:sz w:val="24"/>
          <w:szCs w:val="24"/>
          <w:lang w:val="en-US"/>
        </w:rPr>
        <w:t xml:space="preserve"> who were suspected of infection during stays</w:t>
      </w:r>
      <w:r w:rsidR="00375277" w:rsidRPr="0034215A">
        <w:rPr>
          <w:rFonts w:ascii="Times New Roman" w:hAnsi="Times New Roman" w:cs="Times New Roman"/>
          <w:sz w:val="24"/>
          <w:szCs w:val="24"/>
          <w:lang w:val="en-US"/>
        </w:rPr>
        <w:t xml:space="preserve"> in the medical units of the </w:t>
      </w:r>
      <w:commentRangeStart w:id="30"/>
      <w:r w:rsidR="00375277" w:rsidRPr="0034215A">
        <w:rPr>
          <w:rFonts w:ascii="Times New Roman" w:hAnsi="Times New Roman" w:cs="Times New Roman"/>
          <w:sz w:val="24"/>
          <w:szCs w:val="24"/>
          <w:lang w:val="en-US"/>
        </w:rPr>
        <w:t>health sector</w:t>
      </w:r>
      <w:commentRangeEnd w:id="27"/>
      <w:r w:rsidR="00375277">
        <w:rPr>
          <w:rStyle w:val="Refdecomentario"/>
        </w:rPr>
        <w:commentReference w:id="27"/>
      </w:r>
      <w:r w:rsidR="00375277">
        <w:rPr>
          <w:rFonts w:ascii="Times New Roman" w:hAnsi="Times New Roman" w:cs="Times New Roman"/>
          <w:sz w:val="24"/>
          <w:szCs w:val="24"/>
          <w:lang w:val="en-US"/>
        </w:rPr>
        <w:fldChar w:fldCharType="begin" w:fldLock="1"/>
      </w:r>
      <w:r w:rsidR="00A30670">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9&lt;/sup&gt;","plainTextFormattedCitation":"9","previouslyFormattedCitation":"&lt;sup&gt;9&lt;/sup&gt;"},"properties":{"noteIndex":0},"schema":"https://github.com/citation-style-language/schema/raw/master/csl-citation.json"}</w:instrText>
      </w:r>
      <w:r w:rsidR="00375277">
        <w:rPr>
          <w:rFonts w:ascii="Times New Roman" w:hAnsi="Times New Roman" w:cs="Times New Roman"/>
          <w:sz w:val="24"/>
          <w:szCs w:val="24"/>
          <w:lang w:val="en-US"/>
        </w:rPr>
        <w:fldChar w:fldCharType="separate"/>
      </w:r>
      <w:r w:rsidR="003B672C" w:rsidRPr="003B672C">
        <w:rPr>
          <w:rFonts w:ascii="Times New Roman" w:hAnsi="Times New Roman" w:cs="Times New Roman"/>
          <w:noProof/>
          <w:sz w:val="24"/>
          <w:szCs w:val="24"/>
          <w:vertAlign w:val="superscript"/>
          <w:lang w:val="en-US"/>
        </w:rPr>
        <w:t>9</w:t>
      </w:r>
      <w:r w:rsidR="00375277">
        <w:rPr>
          <w:rFonts w:ascii="Times New Roman" w:hAnsi="Times New Roman" w:cs="Times New Roman"/>
          <w:sz w:val="24"/>
          <w:szCs w:val="24"/>
          <w:lang w:val="en-US"/>
        </w:rPr>
        <w:fldChar w:fldCharType="end"/>
      </w:r>
      <w:commentRangeEnd w:id="30"/>
      <w:r w:rsidR="00771E11">
        <w:rPr>
          <w:rStyle w:val="Refdecomentario"/>
        </w:rPr>
        <w:commentReference w:id="30"/>
      </w:r>
      <w:r w:rsidR="00375277" w:rsidRPr="0034215A">
        <w:rPr>
          <w:rFonts w:ascii="Times New Roman" w:hAnsi="Times New Roman" w:cs="Times New Roman"/>
          <w:sz w:val="24"/>
          <w:szCs w:val="24"/>
          <w:lang w:val="en-US"/>
        </w:rPr>
        <w:t xml:space="preserve">. </w:t>
      </w:r>
      <w:bookmarkStart w:id="31" w:name="_Hlk72859376"/>
      <w:commentRangeStart w:id="32"/>
      <w:r w:rsidR="00375277">
        <w:rPr>
          <w:rFonts w:ascii="Times New Roman" w:hAnsi="Times New Roman" w:cs="Times New Roman"/>
          <w:sz w:val="24"/>
          <w:szCs w:val="24"/>
          <w:lang w:val="en-US"/>
        </w:rPr>
        <w:t xml:space="preserve">We analyze </w:t>
      </w:r>
      <w:commentRangeEnd w:id="32"/>
      <w:r w:rsidR="00771E11">
        <w:rPr>
          <w:rStyle w:val="Refdecomentario"/>
        </w:rPr>
        <w:commentReference w:id="32"/>
      </w:r>
      <w:r w:rsidR="00375277">
        <w:rPr>
          <w:rFonts w:ascii="Times New Roman" w:hAnsi="Times New Roman" w:cs="Times New Roman"/>
          <w:sz w:val="24"/>
          <w:szCs w:val="24"/>
          <w:lang w:val="en-US"/>
        </w:rPr>
        <w:t xml:space="preserve">data </w:t>
      </w:r>
      <w:r w:rsidR="00375277" w:rsidRPr="0034215A">
        <w:rPr>
          <w:rFonts w:ascii="Times New Roman" w:hAnsi="Times New Roman" w:cs="Times New Roman"/>
          <w:sz w:val="24"/>
          <w:szCs w:val="24"/>
          <w:lang w:val="en-US"/>
        </w:rPr>
        <w:t xml:space="preserve">only </w:t>
      </w:r>
      <w:r w:rsidR="00375277">
        <w:rPr>
          <w:rFonts w:ascii="Times New Roman" w:hAnsi="Times New Roman" w:cs="Times New Roman"/>
          <w:sz w:val="24"/>
          <w:szCs w:val="24"/>
          <w:lang w:val="en-US"/>
        </w:rPr>
        <w:t xml:space="preserve">for </w:t>
      </w:r>
      <w:r w:rsidR="00375277" w:rsidRPr="0034215A">
        <w:rPr>
          <w:rFonts w:ascii="Times New Roman" w:hAnsi="Times New Roman" w:cs="Times New Roman"/>
          <w:sz w:val="24"/>
          <w:szCs w:val="24"/>
          <w:lang w:val="en-US"/>
        </w:rPr>
        <w:t xml:space="preserve">people with a positive test result, </w:t>
      </w:r>
      <w:r w:rsidR="00375277">
        <w:rPr>
          <w:rFonts w:ascii="Times New Roman" w:hAnsi="Times New Roman" w:cs="Times New Roman"/>
          <w:sz w:val="24"/>
          <w:szCs w:val="24"/>
          <w:lang w:val="en-US"/>
        </w:rPr>
        <w:t>45 years of age and older,</w:t>
      </w:r>
      <w:r w:rsidR="00375277" w:rsidRPr="0034215A">
        <w:rPr>
          <w:rFonts w:ascii="Times New Roman" w:hAnsi="Times New Roman" w:cs="Times New Roman"/>
          <w:sz w:val="24"/>
          <w:szCs w:val="24"/>
          <w:lang w:val="en-US"/>
        </w:rPr>
        <w:t xml:space="preserve"> </w:t>
      </w:r>
      <w:r w:rsidR="00375277">
        <w:rPr>
          <w:rFonts w:ascii="Times New Roman" w:hAnsi="Times New Roman" w:cs="Times New Roman"/>
          <w:sz w:val="24"/>
          <w:szCs w:val="24"/>
          <w:lang w:val="en-US"/>
        </w:rPr>
        <w:t>who were</w:t>
      </w:r>
      <w:r w:rsidR="00375277" w:rsidRPr="0034215A">
        <w:rPr>
          <w:rFonts w:ascii="Times New Roman" w:hAnsi="Times New Roman" w:cs="Times New Roman"/>
          <w:sz w:val="24"/>
          <w:szCs w:val="24"/>
          <w:lang w:val="en-US"/>
        </w:rPr>
        <w:t xml:space="preserve"> hospitalized. </w:t>
      </w:r>
      <w:r w:rsidR="00375277">
        <w:rPr>
          <w:rFonts w:ascii="Times New Roman" w:hAnsi="Times New Roman" w:cs="Times New Roman"/>
          <w:sz w:val="24"/>
          <w:szCs w:val="24"/>
          <w:lang w:val="en-US"/>
        </w:rPr>
        <w:t xml:space="preserve">We classify these patients </w:t>
      </w:r>
      <w:r w:rsidR="00375277" w:rsidRPr="0034215A">
        <w:rPr>
          <w:rFonts w:ascii="Times New Roman" w:hAnsi="Times New Roman" w:cs="Times New Roman"/>
          <w:sz w:val="24"/>
          <w:szCs w:val="24"/>
          <w:lang w:val="en-US"/>
        </w:rPr>
        <w:t>by sex, age group</w:t>
      </w:r>
      <w:r w:rsidR="00375277">
        <w:rPr>
          <w:rFonts w:ascii="Times New Roman" w:hAnsi="Times New Roman" w:cs="Times New Roman"/>
          <w:sz w:val="24"/>
          <w:szCs w:val="24"/>
          <w:lang w:val="en-US"/>
        </w:rPr>
        <w:t>, and whether they</w:t>
      </w:r>
      <w:r w:rsidR="00375277" w:rsidRPr="0034215A">
        <w:rPr>
          <w:rFonts w:ascii="Times New Roman" w:hAnsi="Times New Roman" w:cs="Times New Roman"/>
          <w:sz w:val="24"/>
          <w:szCs w:val="24"/>
          <w:lang w:val="en-US"/>
        </w:rPr>
        <w:t xml:space="preserve"> </w:t>
      </w:r>
      <w:r w:rsidR="00375277">
        <w:rPr>
          <w:rFonts w:ascii="Times New Roman" w:hAnsi="Times New Roman" w:cs="Times New Roman"/>
          <w:sz w:val="24"/>
          <w:szCs w:val="24"/>
          <w:lang w:val="en-US"/>
        </w:rPr>
        <w:t>were intubated</w:t>
      </w:r>
      <w:r w:rsidR="00375277" w:rsidRPr="0034215A">
        <w:rPr>
          <w:rFonts w:ascii="Times New Roman" w:hAnsi="Times New Roman" w:cs="Times New Roman"/>
          <w:sz w:val="24"/>
          <w:szCs w:val="24"/>
          <w:lang w:val="en-US"/>
        </w:rPr>
        <w:t xml:space="preserve">. </w:t>
      </w:r>
      <w:bookmarkStart w:id="33" w:name="_Hlk72859338"/>
      <w:bookmarkEnd w:id="31"/>
      <w:r w:rsidR="00375277">
        <w:rPr>
          <w:rFonts w:ascii="Times New Roman" w:hAnsi="Times New Roman" w:cs="Times New Roman"/>
          <w:sz w:val="24"/>
          <w:szCs w:val="24"/>
          <w:lang w:val="en-US"/>
        </w:rPr>
        <w:t>T</w:t>
      </w:r>
      <w:r w:rsidR="00375277" w:rsidRPr="0034215A">
        <w:rPr>
          <w:rFonts w:ascii="Times New Roman" w:hAnsi="Times New Roman" w:cs="Times New Roman"/>
          <w:sz w:val="24"/>
          <w:szCs w:val="24"/>
          <w:lang w:val="en-US"/>
        </w:rPr>
        <w:t>he National Population Council</w:t>
      </w:r>
      <w:bookmarkEnd w:id="33"/>
      <w:r w:rsidR="00375277" w:rsidRPr="0034215A">
        <w:rPr>
          <w:rFonts w:ascii="Times New Roman" w:hAnsi="Times New Roman" w:cs="Times New Roman"/>
          <w:sz w:val="24"/>
          <w:szCs w:val="24"/>
          <w:lang w:val="en-US"/>
        </w:rPr>
        <w:t xml:space="preserve"> demographic indicators </w:t>
      </w:r>
      <w:r w:rsidR="00375277">
        <w:rPr>
          <w:rFonts w:ascii="Times New Roman" w:hAnsi="Times New Roman" w:cs="Times New Roman"/>
          <w:sz w:val="24"/>
          <w:szCs w:val="24"/>
          <w:lang w:val="en-US"/>
        </w:rPr>
        <w:t xml:space="preserve">provide </w:t>
      </w:r>
      <w:bookmarkStart w:id="34" w:name="_Hlk72859317"/>
      <w:r w:rsidR="00375277">
        <w:rPr>
          <w:rFonts w:ascii="Times New Roman" w:hAnsi="Times New Roman" w:cs="Times New Roman"/>
          <w:sz w:val="24"/>
          <w:szCs w:val="24"/>
          <w:lang w:val="en-US"/>
        </w:rPr>
        <w:t>b</w:t>
      </w:r>
      <w:r w:rsidR="00375277" w:rsidRPr="0034215A">
        <w:rPr>
          <w:rFonts w:ascii="Times New Roman" w:hAnsi="Times New Roman" w:cs="Times New Roman"/>
          <w:sz w:val="24"/>
          <w:szCs w:val="24"/>
          <w:lang w:val="en-US"/>
        </w:rPr>
        <w:t>ackground mortality rates</w:t>
      </w:r>
      <w:bookmarkEnd w:id="34"/>
      <w:r w:rsidR="00375277" w:rsidRPr="0034215A">
        <w:rPr>
          <w:rFonts w:ascii="Times New Roman" w:hAnsi="Times New Roman" w:cs="Times New Roman"/>
          <w:sz w:val="24"/>
          <w:szCs w:val="24"/>
          <w:lang w:val="en-US"/>
        </w:rPr>
        <w:t xml:space="preserve"> for </w:t>
      </w:r>
      <w:r w:rsidR="00375277">
        <w:rPr>
          <w:rFonts w:ascii="Times New Roman" w:hAnsi="Times New Roman" w:cs="Times New Roman"/>
          <w:sz w:val="24"/>
          <w:szCs w:val="24"/>
          <w:lang w:val="en-US"/>
        </w:rPr>
        <w:t xml:space="preserve">the </w:t>
      </w:r>
      <w:r w:rsidR="00375277" w:rsidRPr="0034215A">
        <w:rPr>
          <w:rFonts w:ascii="Times New Roman" w:hAnsi="Times New Roman" w:cs="Times New Roman"/>
          <w:sz w:val="24"/>
          <w:szCs w:val="24"/>
          <w:lang w:val="en-US"/>
        </w:rPr>
        <w:t>Mexican population in 2020</w:t>
      </w:r>
      <w:r w:rsidR="00375277">
        <w:rPr>
          <w:rFonts w:ascii="Times New Roman" w:hAnsi="Times New Roman" w:cs="Times New Roman"/>
          <w:sz w:val="24"/>
          <w:szCs w:val="24"/>
          <w:lang w:val="en-US"/>
        </w:rPr>
        <w:fldChar w:fldCharType="begin" w:fldLock="1"/>
      </w:r>
      <w:r w:rsidR="00A30670">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10&lt;/sup&gt;","plainTextFormattedCitation":"10","previouslyFormattedCitation":"&lt;sup&gt;10&lt;/sup&gt;"},"properties":{"noteIndex":0},"schema":"https://github.com/citation-style-language/schema/raw/master/csl-citation.json"}</w:instrText>
      </w:r>
      <w:r w:rsidR="00375277">
        <w:rPr>
          <w:rFonts w:ascii="Times New Roman" w:hAnsi="Times New Roman" w:cs="Times New Roman"/>
          <w:sz w:val="24"/>
          <w:szCs w:val="24"/>
          <w:lang w:val="en-US"/>
        </w:rPr>
        <w:fldChar w:fldCharType="separate"/>
      </w:r>
      <w:r w:rsidR="003B672C" w:rsidRPr="003B672C">
        <w:rPr>
          <w:rFonts w:ascii="Times New Roman" w:hAnsi="Times New Roman" w:cs="Times New Roman"/>
          <w:noProof/>
          <w:sz w:val="24"/>
          <w:szCs w:val="24"/>
          <w:vertAlign w:val="superscript"/>
          <w:lang w:val="en-US"/>
        </w:rPr>
        <w:t>10</w:t>
      </w:r>
      <w:r w:rsidR="00375277">
        <w:rPr>
          <w:rFonts w:ascii="Times New Roman" w:hAnsi="Times New Roman" w:cs="Times New Roman"/>
          <w:sz w:val="24"/>
          <w:szCs w:val="24"/>
          <w:lang w:val="en-US"/>
        </w:rPr>
        <w:fldChar w:fldCharType="end"/>
      </w:r>
      <w:r w:rsidR="00375277" w:rsidRPr="0034215A">
        <w:rPr>
          <w:rFonts w:ascii="Times New Roman" w:hAnsi="Times New Roman" w:cs="Times New Roman"/>
          <w:sz w:val="24"/>
          <w:szCs w:val="24"/>
          <w:lang w:val="en-US"/>
        </w:rPr>
        <w:t>.</w:t>
      </w:r>
      <w:r w:rsidR="00737D8B">
        <w:rPr>
          <w:rFonts w:ascii="Times New Roman" w:hAnsi="Times New Roman" w:cs="Times New Roman"/>
          <w:sz w:val="24"/>
          <w:szCs w:val="24"/>
          <w:lang w:val="en-US"/>
        </w:rPr>
        <w:t xml:space="preserve"> </w:t>
      </w:r>
    </w:p>
    <w:p w14:paraId="7BB8347C" w14:textId="231F6AA6" w:rsidR="00D24BA2" w:rsidRPr="00375277" w:rsidRDefault="003F4789" w:rsidP="00375277">
      <w:pPr>
        <w:autoSpaceDE w:val="0"/>
        <w:autoSpaceDN w:val="0"/>
        <w:adjustRightInd w:val="0"/>
        <w:spacing w:before="240" w:after="0" w:line="360" w:lineRule="auto"/>
        <w:jc w:val="both"/>
        <w:rPr>
          <w:rFonts w:ascii="Times New Roman" w:hAnsi="Times New Roman" w:cs="Times New Roman"/>
          <w:i/>
          <w:sz w:val="28"/>
          <w:szCs w:val="26"/>
          <w:lang w:val="en-US"/>
        </w:rPr>
      </w:pPr>
      <w:bookmarkStart w:id="35" w:name="_Hlk74329254"/>
      <w:r w:rsidRPr="003F4789">
        <w:rPr>
          <w:rFonts w:ascii="Times New Roman" w:hAnsi="Times New Roman" w:cs="Times New Roman"/>
          <w:sz w:val="24"/>
          <w:lang w:val="en-US"/>
        </w:rPr>
        <w:t xml:space="preserve">This methodology is appropriate when studying data on a cohort of people diagnosed with a </w:t>
      </w:r>
      <w:r w:rsidR="00771E11">
        <w:rPr>
          <w:rFonts w:ascii="Times New Roman" w:hAnsi="Times New Roman" w:cs="Times New Roman"/>
          <w:sz w:val="24"/>
          <w:lang w:val="en-US"/>
        </w:rPr>
        <w:t xml:space="preserve">specific </w:t>
      </w:r>
      <w:r w:rsidRPr="003F4789">
        <w:rPr>
          <w:rFonts w:ascii="Times New Roman" w:hAnsi="Times New Roman" w:cs="Times New Roman"/>
          <w:sz w:val="24"/>
          <w:lang w:val="en-US"/>
        </w:rPr>
        <w:t>disease</w:t>
      </w:r>
      <w:r w:rsidR="00771E11">
        <w:rPr>
          <w:rFonts w:ascii="Times New Roman" w:hAnsi="Times New Roman" w:cs="Times New Roman"/>
          <w:sz w:val="24"/>
          <w:lang w:val="en-US"/>
        </w:rPr>
        <w:t>, where</w:t>
      </w:r>
      <w:r w:rsidRPr="003F4789">
        <w:rPr>
          <w:rFonts w:ascii="Times New Roman" w:hAnsi="Times New Roman" w:cs="Times New Roman"/>
          <w:sz w:val="24"/>
          <w:lang w:val="en-US"/>
        </w:rPr>
        <w:t xml:space="preserve"> follow-up time and information on vital status</w:t>
      </w:r>
      <w:r w:rsidR="00771E11">
        <w:rPr>
          <w:rFonts w:ascii="Times New Roman" w:hAnsi="Times New Roman" w:cs="Times New Roman"/>
          <w:sz w:val="24"/>
          <w:lang w:val="en-US"/>
        </w:rPr>
        <w:t xml:space="preserve"> is available,</w:t>
      </w:r>
      <w:r w:rsidRPr="003F4789">
        <w:rPr>
          <w:rFonts w:ascii="Times New Roman" w:hAnsi="Times New Roman" w:cs="Times New Roman"/>
          <w:sz w:val="24"/>
          <w:lang w:val="en-US"/>
        </w:rPr>
        <w:t xml:space="preserve"> but definitive cause of death information</w:t>
      </w:r>
      <w:r w:rsidR="00771E11">
        <w:rPr>
          <w:rFonts w:ascii="Times New Roman" w:hAnsi="Times New Roman" w:cs="Times New Roman"/>
          <w:sz w:val="24"/>
          <w:lang w:val="en-US"/>
        </w:rPr>
        <w:t xml:space="preserve"> is not</w:t>
      </w:r>
      <w:r w:rsidRPr="003F4789">
        <w:rPr>
          <w:rFonts w:ascii="Times New Roman" w:hAnsi="Times New Roman" w:cs="Times New Roman"/>
          <w:sz w:val="24"/>
          <w:lang w:val="en-US"/>
        </w:rPr>
        <w:t>.</w:t>
      </w:r>
      <w:bookmarkEnd w:id="35"/>
      <w:r w:rsidR="00A736AF" w:rsidRPr="00576AD7">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11&lt;/sup&gt;","plainTextFormattedCitation":"11","previouslyFormattedCitation":"&lt;sup&gt;11&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11</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commentRangeStart w:id="36"/>
      <w:r w:rsidR="00A736AF"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commentRangeEnd w:id="36"/>
      <w:r w:rsidR="00771E11">
        <w:rPr>
          <w:rStyle w:val="Refdecomentario"/>
        </w:rPr>
        <w:commentReference w:id="36"/>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00A736AF"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00A736AF" w:rsidRPr="00576AD7">
        <w:rPr>
          <w:rFonts w:ascii="Times New Roman" w:eastAsiaTheme="minorEastAsia" w:hAnsi="Times New Roman" w:cs="Times New Roman"/>
          <w:sz w:val="24"/>
          <w:lang w:val="en-US"/>
        </w:rPr>
        <w:t xml:space="preserve"> and the expected survival of </w:t>
      </w:r>
      <w:r>
        <w:rPr>
          <w:rFonts w:ascii="Times New Roman" w:eastAsiaTheme="minorEastAsia" w:hAnsi="Times New Roman" w:cs="Times New Roman"/>
          <w:sz w:val="24"/>
          <w:lang w:val="en-US"/>
        </w:rPr>
        <w:t>a cohort</w:t>
      </w:r>
      <w:commentRangeStart w:id="37"/>
      <w:r w:rsidR="00A736AF" w:rsidRPr="00576AD7">
        <w:rPr>
          <w:rFonts w:ascii="Times New Roman" w:eastAsiaTheme="minorEastAsia" w:hAnsi="Times New Roman" w:cs="Times New Roman"/>
          <w:sz w:val="24"/>
          <w:lang w:val="en-US"/>
        </w:rPr>
        <w:t xml:space="preserve"> </w:t>
      </w:r>
      <w:commentRangeEnd w:id="37"/>
      <w:r w:rsidR="00BD0E6D">
        <w:rPr>
          <w:rStyle w:val="Refdecomentario"/>
        </w:rPr>
        <w:commentReference w:id="37"/>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00A736AF" w:rsidRPr="00576AD7">
        <w:rPr>
          <w:rFonts w:ascii="Times New Roman" w:eastAsiaTheme="minorEastAsia" w:hAnsi="Times New Roman" w:cs="Times New Roman"/>
          <w:sz w:val="24"/>
          <w:lang w:val="en-US"/>
        </w:rPr>
        <w:t xml:space="preserve">. </w:t>
      </w:r>
      <w:commentRangeStart w:id="38"/>
      <w:ins w:id="39" w:author="Hirsch , Sarah W" w:date="2021-06-11T13:20:00Z">
        <w:r w:rsidR="00771E11">
          <w:rPr>
            <w:rFonts w:ascii="Times New Roman" w:eastAsiaTheme="minorEastAsia" w:hAnsi="Times New Roman" w:cs="Times New Roman"/>
            <w:sz w:val="24"/>
            <w:lang w:val="en-US"/>
          </w:rPr>
          <w:t>The r</w:t>
        </w:r>
      </w:ins>
      <w:r w:rsidR="00A736AF" w:rsidRPr="00576AD7">
        <w:rPr>
          <w:rFonts w:ascii="Times New Roman" w:eastAsiaTheme="minorEastAsia" w:hAnsi="Times New Roman" w:cs="Times New Roman"/>
          <w:sz w:val="24"/>
          <w:lang w:val="en-US"/>
        </w:rPr>
        <w:t>elative survival</w:t>
      </w:r>
      <w:r w:rsidR="007C63CB">
        <w:rPr>
          <w:rFonts w:ascii="Times New Roman" w:eastAsiaTheme="minorEastAsia" w:hAnsi="Times New Roman" w:cs="Times New Roman"/>
          <w:sz w:val="24"/>
          <w:lang w:val="en-US"/>
        </w:rPr>
        <w:t xml:space="preserve"> ratio</w:t>
      </w:r>
      <w:commentRangeEnd w:id="38"/>
      <w:r w:rsidR="00771E11">
        <w:rPr>
          <w:rStyle w:val="Refdecomentario"/>
        </w:rPr>
        <w:commentReference w:id="38"/>
      </w:r>
      <w:r w:rsidR="00A736AF" w:rsidRPr="00576AD7">
        <w:rPr>
          <w:rFonts w:ascii="Times New Roman" w:eastAsiaTheme="minorEastAsia" w:hAnsi="Times New Roman" w:cs="Times New Roman"/>
          <w:sz w:val="24"/>
          <w:lang w:val="en-US"/>
        </w:rPr>
        <w:t xml:space="preserve">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00A736AF" w:rsidRPr="00576AD7">
        <w:rPr>
          <w:rFonts w:ascii="Times New Roman" w:eastAsiaTheme="minorEastAsia" w:hAnsi="Times New Roman" w:cs="Times New Roman"/>
          <w:sz w:val="24"/>
          <w:lang w:val="en-US"/>
        </w:rPr>
        <w:fldChar w:fldCharType="begin" w:fldLock="1"/>
      </w:r>
      <w:r w:rsidR="00A30670">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11,12&lt;/sup&gt;","plainTextFormattedCitation":"11,12","previouslyFormattedCitation":"&lt;sup&gt;11,12&lt;/sup&gt;"},"properties":{"noteIndex":0},"schema":"https://github.com/citation-style-language/schema/raw/master/csl-citation.json"}</w:instrText>
      </w:r>
      <w:r w:rsidR="00A736AF" w:rsidRPr="00576AD7">
        <w:rPr>
          <w:rFonts w:ascii="Times New Roman" w:eastAsiaTheme="minorEastAsia" w:hAnsi="Times New Roman" w:cs="Times New Roman"/>
          <w:sz w:val="24"/>
          <w:lang w:val="en-US"/>
        </w:rPr>
        <w:fldChar w:fldCharType="separate"/>
      </w:r>
      <w:r w:rsidR="003B672C" w:rsidRPr="003B672C">
        <w:rPr>
          <w:rFonts w:ascii="Times New Roman" w:eastAsiaTheme="minorEastAsia" w:hAnsi="Times New Roman" w:cs="Times New Roman"/>
          <w:noProof/>
          <w:sz w:val="24"/>
          <w:vertAlign w:val="superscript"/>
          <w:lang w:val="en-US"/>
        </w:rPr>
        <w:t>11,12</w:t>
      </w:r>
      <w:r w:rsidR="00A736AF" w:rsidRPr="00576AD7">
        <w:rPr>
          <w:rFonts w:ascii="Times New Roman" w:eastAsiaTheme="minorEastAsia" w:hAnsi="Times New Roman" w:cs="Times New Roman"/>
          <w:sz w:val="24"/>
          <w:lang w:val="en-US"/>
        </w:rPr>
        <w:fldChar w:fldCharType="end"/>
      </w:r>
      <w:r w:rsidR="00A736AF" w:rsidRPr="00576AD7">
        <w:rPr>
          <w:rFonts w:ascii="Times New Roman" w:eastAsiaTheme="minorEastAsia" w:hAnsi="Times New Roman" w:cs="Times New Roman"/>
          <w:sz w:val="24"/>
          <w:lang w:val="en-US"/>
        </w:rPr>
        <w:t xml:space="preserve"> </w:t>
      </w:r>
      <w:r w:rsidR="007C63CB">
        <w:rPr>
          <w:rFonts w:ascii="Times New Roman" w:eastAsiaTheme="minorEastAsia" w:hAnsi="Times New Roman" w:cs="Times New Roman"/>
          <w:sz w:val="24"/>
          <w:lang w:val="en-US"/>
        </w:rPr>
        <w:t xml:space="preserve">This ratio </w:t>
      </w:r>
      <w:r w:rsidR="00B377F4">
        <w:rPr>
          <w:rFonts w:ascii="Times New Roman" w:eastAsiaTheme="minorEastAsia" w:hAnsi="Times New Roman" w:cs="Times New Roman"/>
          <w:sz w:val="24"/>
          <w:lang w:val="en-US"/>
        </w:rPr>
        <w:t>is similar to the marginal relative survival ratio</w:t>
      </w:r>
      <w:r w:rsidR="00984973">
        <w:rPr>
          <w:rFonts w:ascii="Times New Roman" w:eastAsiaTheme="minorEastAsia" w:hAnsi="Times New Roman" w:cs="Times New Roman"/>
          <w:sz w:val="24"/>
          <w:lang w:val="en-US"/>
        </w:rPr>
        <w:t xml:space="preserve"> or</w:t>
      </w:r>
      <w:r w:rsidR="00B377F4">
        <w:rPr>
          <w:rFonts w:ascii="Times New Roman" w:eastAsiaTheme="minorEastAsia" w:hAnsi="Times New Roman" w:cs="Times New Roman"/>
          <w:sz w:val="24"/>
          <w:lang w:val="en-US"/>
        </w:rPr>
        <w:t xml:space="preserve"> net survival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E</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377F4">
        <w:rPr>
          <w:rFonts w:ascii="Times New Roman" w:eastAsiaTheme="minorEastAsia" w:hAnsi="Times New Roman" w:cs="Times New Roman"/>
          <w:sz w:val="24"/>
          <w:lang w:val="en-US"/>
        </w:rPr>
        <w:fldChar w:fldCharType="begin" w:fldLock="1"/>
      </w:r>
      <w:r w:rsidR="00A30670">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11&lt;/sup&gt;","plainTextFormattedCitation":"11","previouslyFormattedCitation":"&lt;sup&gt;11&lt;/sup&gt;"},"properties":{"noteIndex":0},"schema":"https://github.com/citation-style-language/schema/raw/master/csl-citation.json"}</w:instrText>
      </w:r>
      <w:r w:rsidR="00B377F4">
        <w:rPr>
          <w:rFonts w:ascii="Times New Roman" w:eastAsiaTheme="minorEastAsia" w:hAnsi="Times New Roman" w:cs="Times New Roman"/>
          <w:sz w:val="24"/>
          <w:lang w:val="en-US"/>
        </w:rPr>
        <w:fldChar w:fldCharType="separate"/>
      </w:r>
      <w:r w:rsidR="003B672C" w:rsidRPr="003B672C">
        <w:rPr>
          <w:rFonts w:ascii="Times New Roman" w:eastAsiaTheme="minorEastAsia" w:hAnsi="Times New Roman" w:cs="Times New Roman"/>
          <w:noProof/>
          <w:sz w:val="24"/>
          <w:vertAlign w:val="superscript"/>
          <w:lang w:val="en-US"/>
        </w:rPr>
        <w:t>11</w:t>
      </w:r>
      <w:r w:rsidR="00B377F4">
        <w:rPr>
          <w:rFonts w:ascii="Times New Roman" w:eastAsiaTheme="minorEastAsia" w:hAnsi="Times New Roman" w:cs="Times New Roman"/>
          <w:sz w:val="24"/>
          <w:lang w:val="en-US"/>
        </w:rPr>
        <w:fldChar w:fldCharType="end"/>
      </w:r>
      <w:r w:rsidR="00B377F4">
        <w:rPr>
          <w:rFonts w:ascii="Times New Roman" w:eastAsiaTheme="minorEastAsia" w:hAnsi="Times New Roman" w:cs="Times New Roman"/>
          <w:sz w:val="24"/>
          <w:lang w:val="en-US"/>
        </w:rPr>
        <w:t xml:space="preserve">. </w:t>
      </w:r>
      <w:r w:rsidR="00D24BA2">
        <w:rPr>
          <w:rFonts w:ascii="Times New Roman" w:eastAsiaTheme="minorEastAsia" w:hAnsi="Times New Roman" w:cs="Times New Roman"/>
          <w:sz w:val="24"/>
          <w:lang w:val="en-US"/>
        </w:rPr>
        <w:t xml:space="preserve">This measure is defined as the exponent of the </w:t>
      </w:r>
      <w:r w:rsidR="001961E8">
        <w:rPr>
          <w:rFonts w:ascii="Times New Roman" w:hAnsi="Times New Roman" w:cs="Times New Roman"/>
          <w:sz w:val="24"/>
          <w:lang w:val="en-US"/>
        </w:rPr>
        <w:t>d</w:t>
      </w:r>
      <w:r w:rsidR="00D24BA2" w:rsidRPr="00576AD7">
        <w:rPr>
          <w:rFonts w:ascii="Times New Roman" w:hAnsi="Times New Roman" w:cs="Times New Roman"/>
          <w:sz w:val="24"/>
          <w:lang w:val="en-US"/>
        </w:rPr>
        <w:t>isease-specific</w:t>
      </w:r>
      <w:r w:rsidR="001961E8">
        <w:rPr>
          <w:rFonts w:ascii="Times New Roman" w:hAnsi="Times New Roman" w:cs="Times New Roman"/>
          <w:sz w:val="24"/>
          <w:lang w:val="en-US"/>
        </w:rPr>
        <w:t xml:space="preserve"> </w:t>
      </w:r>
      <w:r w:rsidR="00D24BA2" w:rsidRPr="00576AD7">
        <w:rPr>
          <w:rFonts w:ascii="Times New Roman" w:hAnsi="Times New Roman" w:cs="Times New Roman"/>
          <w:sz w:val="24"/>
          <w:lang w:val="en-US"/>
        </w:rPr>
        <w:t xml:space="preserve">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E</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D24BA2">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n-US"/>
          </w:rPr>
          <m:t>=</m:t>
        </m:r>
        <m:r>
          <m:rPr>
            <m:sty m:val="p"/>
          </m:rPr>
          <w:rPr>
            <w:rFonts w:ascii="Cambria Math" w:eastAsiaTheme="minorEastAsia" w:hAnsi="Cambria Math" w:cs="Times New Roman"/>
            <w:sz w:val="24"/>
            <w:lang w:val="en-US"/>
          </w:rPr>
          <m:t>exp</m:t>
        </m:r>
        <m:d>
          <m:dPr>
            <m:begChr m:val="{"/>
            <m:endChr m:val="}"/>
            <m:ctrlPr>
              <w:rPr>
                <w:rFonts w:ascii="Cambria Math" w:eastAsiaTheme="minorEastAsia" w:hAnsi="Cambria Math" w:cs="Times New Roman"/>
                <w:i/>
                <w:iCs/>
                <w:sz w:val="24"/>
                <w:lang w:val="es-419"/>
              </w:rPr>
            </m:ctrlPr>
          </m:dPr>
          <m:e>
            <m:r>
              <m:rPr>
                <m:sty m:val="p"/>
              </m:rPr>
              <w:rPr>
                <w:rFonts w:ascii="Cambria Math" w:eastAsiaTheme="minorEastAsia" w:hAnsi="Cambria Math" w:cs="Times New Roman"/>
                <w:sz w:val="24"/>
                <w:lang w:val="en-US"/>
              </w:rPr>
              <m:t>- </m:t>
            </m:r>
            <m:nary>
              <m:naryPr>
                <m:limLoc m:val="subSup"/>
                <m:ctrlPr>
                  <w:rPr>
                    <w:rFonts w:ascii="Cambria Math" w:eastAsiaTheme="minorEastAsia" w:hAnsi="Cambria Math" w:cs="Times New Roman"/>
                    <w:i/>
                    <w:sz w:val="24"/>
                    <w:lang w:val="en-US"/>
                  </w:rPr>
                </m:ctrlPr>
              </m:naryPr>
              <m:sub>
                <m:r>
                  <w:rPr>
                    <w:rFonts w:ascii="Cambria Math" w:eastAsiaTheme="minorEastAsia" w:hAnsi="Cambria Math" w:cs="Times New Roman"/>
                    <w:sz w:val="24"/>
                    <w:lang w:val="en-US"/>
                  </w:rPr>
                  <m:t>0</m:t>
                </m:r>
              </m:sub>
              <m:sup>
                <m:r>
                  <w:rPr>
                    <w:rFonts w:ascii="Cambria Math" w:eastAsiaTheme="minorEastAsia" w:hAnsi="Cambria Math" w:cs="Times New Roman"/>
                    <w:sz w:val="24"/>
                    <w:lang w:val="en-US"/>
                  </w:rPr>
                  <m:t>t</m:t>
                </m:r>
              </m:sup>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u</m:t>
                    </m:r>
                  </m:e>
                </m:d>
                <m:r>
                  <w:rPr>
                    <w:rFonts w:ascii="Cambria Math" w:eastAsiaTheme="minorEastAsia" w:hAnsi="Cambria Math" w:cs="Times New Roman"/>
                    <w:sz w:val="24"/>
                    <w:lang w:val="es-419"/>
                  </w:rPr>
                  <m:t>du</m:t>
                </m:r>
              </m:e>
            </m:nary>
          </m:e>
        </m:d>
      </m:oMath>
      <w:r w:rsidR="009A1DCE" w:rsidRPr="009A1DCE">
        <w:rPr>
          <w:rFonts w:ascii="Times New Roman" w:eastAsiaTheme="minorEastAsia" w:hAnsi="Times New Roman" w:cs="Times New Roman"/>
          <w:iCs/>
          <w:sz w:val="24"/>
          <w:lang w:val="en-US"/>
        </w:rPr>
        <w:t>.</w:t>
      </w:r>
    </w:p>
    <w:p w14:paraId="7F76B05E" w14:textId="19E8821D" w:rsidR="00B377F4" w:rsidRDefault="00B377F4" w:rsidP="00375277">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The </w:t>
      </w:r>
      <w:r w:rsidR="00984973">
        <w:rPr>
          <w:rFonts w:ascii="Times New Roman" w:eastAsiaTheme="minorEastAsia" w:hAnsi="Times New Roman" w:cs="Times New Roman"/>
          <w:sz w:val="24"/>
          <w:lang w:val="en-US"/>
        </w:rPr>
        <w:t>d</w:t>
      </w:r>
      <w:r>
        <w:rPr>
          <w:rFonts w:ascii="Times New Roman" w:eastAsiaTheme="minorEastAsia" w:hAnsi="Times New Roman" w:cs="Times New Roman"/>
          <w:sz w:val="24"/>
          <w:lang w:val="en-US"/>
        </w:rPr>
        <w:t>isease-</w:t>
      </w:r>
      <w:r w:rsidR="00984973">
        <w:rPr>
          <w:rFonts w:ascii="Times New Roman" w:eastAsiaTheme="minorEastAsia" w:hAnsi="Times New Roman" w:cs="Times New Roman"/>
          <w:sz w:val="24"/>
          <w:lang w:val="en-US"/>
        </w:rPr>
        <w:t>s</w:t>
      </w:r>
      <w:r>
        <w:rPr>
          <w:rFonts w:ascii="Times New Roman" w:eastAsiaTheme="minorEastAsia" w:hAnsi="Times New Roman" w:cs="Times New Roman"/>
          <w:sz w:val="24"/>
          <w:lang w:val="en-US"/>
        </w:rPr>
        <w:t xml:space="preserve">pecific </w:t>
      </w:r>
      <w:r w:rsidR="00984973">
        <w:rPr>
          <w:rFonts w:ascii="Times New Roman" w:eastAsiaTheme="minorEastAsia" w:hAnsi="Times New Roman" w:cs="Times New Roman"/>
          <w:sz w:val="24"/>
          <w:lang w:val="en-US"/>
        </w:rPr>
        <w:t xml:space="preserve">hazard </w:t>
      </w:r>
      <w:r>
        <w:rPr>
          <w:rFonts w:ascii="Times New Roman" w:eastAsiaTheme="minorEastAsia" w:hAnsi="Times New Roman" w:cs="Times New Roman"/>
          <w:sz w:val="24"/>
          <w:lang w:val="en-US"/>
        </w:rPr>
        <w:t>o</w:t>
      </w:r>
      <w:r w:rsidR="00984973">
        <w:rPr>
          <w:rFonts w:ascii="Times New Roman" w:eastAsiaTheme="minorEastAsia" w:hAnsi="Times New Roman" w:cs="Times New Roman"/>
          <w:sz w:val="24"/>
          <w:lang w:val="en-US"/>
        </w:rPr>
        <w:t xml:space="preserve">r “excess hazard” is derived from the formula of the </w:t>
      </w:r>
      <w:r w:rsidR="00D24BA2">
        <w:rPr>
          <w:rFonts w:ascii="Times New Roman" w:eastAsiaTheme="minorEastAsia" w:hAnsi="Times New Roman" w:cs="Times New Roman"/>
          <w:sz w:val="24"/>
          <w:lang w:val="en-US"/>
        </w:rPr>
        <w:t>o</w:t>
      </w:r>
      <w:r w:rsidR="00984973">
        <w:rPr>
          <w:rFonts w:ascii="Times New Roman" w:eastAsiaTheme="minorEastAsia" w:hAnsi="Times New Roman" w:cs="Times New Roman"/>
          <w:sz w:val="24"/>
          <w:lang w:val="en-US"/>
        </w:rPr>
        <w:t xml:space="preserve">verall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O</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984973">
        <w:rPr>
          <w:rFonts w:ascii="Times New Roman" w:eastAsiaTheme="minorEastAsia" w:hAnsi="Times New Roman" w:cs="Times New Roman"/>
          <w:sz w:val="24"/>
          <w:lang w:val="en-US"/>
        </w:rPr>
        <w:t xml:space="preserve">, which is composed of two terms: the </w:t>
      </w:r>
      <w:ins w:id="40" w:author="Hirsch , Sarah W" w:date="2021-06-11T13:22:00Z">
        <w:r w:rsidR="00771E11">
          <w:rPr>
            <w:rFonts w:ascii="Times New Roman" w:eastAsiaTheme="minorEastAsia" w:hAnsi="Times New Roman" w:cs="Times New Roman"/>
            <w:sz w:val="24"/>
            <w:lang w:val="en-US"/>
          </w:rPr>
          <w:t>previously</w:t>
        </w:r>
      </w:ins>
      <w:del w:id="41" w:author="Hirsch , Sarah W" w:date="2021-06-11T13:22:00Z">
        <w:r w:rsidR="00984973" w:rsidDel="00771E11">
          <w:rPr>
            <w:rFonts w:ascii="Times New Roman" w:eastAsiaTheme="minorEastAsia" w:hAnsi="Times New Roman" w:cs="Times New Roman"/>
            <w:sz w:val="24"/>
            <w:lang w:val="en-US"/>
          </w:rPr>
          <w:delText>already</w:delText>
        </w:r>
      </w:del>
      <w:r w:rsidR="00984973">
        <w:rPr>
          <w:rFonts w:ascii="Times New Roman" w:eastAsiaTheme="minorEastAsia" w:hAnsi="Times New Roman" w:cs="Times New Roman"/>
          <w:sz w:val="24"/>
          <w:lang w:val="en-US"/>
        </w:rPr>
        <w:t xml:space="preserve"> mentioned excess hazard and a population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P</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984973">
        <w:rPr>
          <w:rFonts w:ascii="Times New Roman" w:eastAsiaTheme="minorEastAsia"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O</m:t>
            </m:r>
          </m:sub>
        </m:sSub>
        <m:d>
          <m:dPr>
            <m:ctrlPr>
              <w:rPr>
                <w:rFonts w:ascii="Cambria Math" w:hAnsi="Cambria Math" w:cs="Times New Roman"/>
                <w:i/>
                <w:sz w:val="24"/>
                <w:lang w:val="en-US"/>
              </w:rPr>
            </m:ctrlPr>
          </m:dPr>
          <m:e>
            <m:r>
              <w:rPr>
                <w:rFonts w:ascii="Cambria Math" w:hAnsi="Cambria Math" w:cs="Times New Roman"/>
                <w:sz w:val="24"/>
                <w:lang w:val="en-US"/>
              </w:rPr>
              <m:t>t</m:t>
            </m:r>
          </m:e>
        </m:d>
        <m:r>
          <w:rPr>
            <w:rFonts w:ascii="Cambria Math" w:hAnsi="Cambria Math" w:cs="Times New Roman"/>
            <w:sz w:val="24"/>
            <w:lang w:val="en-US"/>
          </w:rPr>
          <m:t xml:space="preserve">= </m:t>
        </m:r>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E</m:t>
            </m:r>
          </m:sub>
        </m:sSub>
        <m:d>
          <m:dPr>
            <m:ctrlPr>
              <w:rPr>
                <w:rFonts w:ascii="Cambria Math" w:hAnsi="Cambria Math" w:cs="Times New Roman"/>
                <w:i/>
                <w:sz w:val="24"/>
                <w:lang w:val="en-US"/>
              </w:rPr>
            </m:ctrlPr>
          </m:dPr>
          <m:e>
            <m:r>
              <w:rPr>
                <w:rFonts w:ascii="Cambria Math"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P</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984973">
        <w:rPr>
          <w:rFonts w:ascii="Times New Roman" w:eastAsiaTheme="minorEastAsia" w:hAnsi="Times New Roman" w:cs="Times New Roman"/>
          <w:sz w:val="24"/>
          <w:lang w:val="en-US"/>
        </w:rPr>
        <w:t xml:space="preserve">. </w:t>
      </w:r>
      <w:r w:rsidR="00984973" w:rsidRPr="00984973">
        <w:rPr>
          <w:rFonts w:ascii="Times New Roman" w:eastAsiaTheme="minorEastAsia" w:hAnsi="Times New Roman" w:cs="Times New Roman"/>
          <w:sz w:val="24"/>
          <w:lang w:val="en-US"/>
        </w:rPr>
        <w:t>This equation assumes that a cohort with a specific disease divides its</w:t>
      </w:r>
      <w:r w:rsidR="00984973">
        <w:rPr>
          <w:rFonts w:ascii="Times New Roman" w:eastAsiaTheme="minorEastAsia" w:hAnsi="Times New Roman" w:cs="Times New Roman"/>
          <w:sz w:val="24"/>
          <w:lang w:val="en-US"/>
        </w:rPr>
        <w:t xml:space="preserve"> overall hazard</w:t>
      </w:r>
      <w:r w:rsidR="00984973" w:rsidRPr="00984973">
        <w:rPr>
          <w:rFonts w:ascii="Times New Roman" w:eastAsiaTheme="minorEastAsia" w:hAnsi="Times New Roman" w:cs="Times New Roman"/>
          <w:sz w:val="24"/>
          <w:lang w:val="en-US"/>
        </w:rPr>
        <w:t xml:space="preserve"> in two: the </w:t>
      </w:r>
      <w:r w:rsidR="00984973">
        <w:rPr>
          <w:rFonts w:ascii="Times New Roman" w:eastAsiaTheme="minorEastAsia" w:hAnsi="Times New Roman" w:cs="Times New Roman"/>
          <w:sz w:val="24"/>
          <w:lang w:val="en-US"/>
        </w:rPr>
        <w:t>hazard</w:t>
      </w:r>
      <w:r w:rsidR="00984973" w:rsidRPr="00984973">
        <w:rPr>
          <w:rFonts w:ascii="Times New Roman" w:eastAsiaTheme="minorEastAsia" w:hAnsi="Times New Roman" w:cs="Times New Roman"/>
          <w:sz w:val="24"/>
          <w:lang w:val="en-US"/>
        </w:rPr>
        <w:t xml:space="preserve"> of the disease itself and a </w:t>
      </w:r>
      <w:r w:rsidR="00984973">
        <w:rPr>
          <w:rFonts w:ascii="Times New Roman" w:eastAsiaTheme="minorEastAsia" w:hAnsi="Times New Roman" w:cs="Times New Roman"/>
          <w:sz w:val="24"/>
          <w:lang w:val="en-US"/>
        </w:rPr>
        <w:t xml:space="preserve">background hazard </w:t>
      </w:r>
      <w:r w:rsidR="00984973" w:rsidRPr="00576AD7">
        <w:rPr>
          <w:rFonts w:ascii="Times New Roman" w:eastAsiaTheme="minorEastAsia" w:hAnsi="Times New Roman" w:cs="Times New Roman"/>
          <w:sz w:val="24"/>
          <w:lang w:val="en-US"/>
        </w:rPr>
        <w:t>normally obtained from population</w:t>
      </w:r>
      <w:r w:rsidR="00984973">
        <w:rPr>
          <w:rFonts w:ascii="Times New Roman" w:eastAsiaTheme="minorEastAsia" w:hAnsi="Times New Roman" w:cs="Times New Roman"/>
          <w:sz w:val="24"/>
          <w:lang w:val="en-US"/>
        </w:rPr>
        <w:t xml:space="preserve"> age and sex specific</w:t>
      </w:r>
      <w:r w:rsidR="00984973" w:rsidRPr="00576AD7">
        <w:rPr>
          <w:rFonts w:ascii="Times New Roman" w:eastAsiaTheme="minorEastAsia" w:hAnsi="Times New Roman" w:cs="Times New Roman"/>
          <w:sz w:val="24"/>
          <w:lang w:val="en-US"/>
        </w:rPr>
        <w:t xml:space="preserve"> mortality information</w:t>
      </w:r>
      <w:r w:rsidR="00984973">
        <w:rPr>
          <w:rFonts w:ascii="Times New Roman" w:eastAsiaTheme="minorEastAsia" w:hAnsi="Times New Roman" w:cs="Times New Roman"/>
          <w:sz w:val="24"/>
          <w:lang w:val="en-US"/>
        </w:rPr>
        <w:t>.</w:t>
      </w:r>
      <w:r w:rsidR="003E0221">
        <w:rPr>
          <w:rFonts w:ascii="Times New Roman" w:eastAsiaTheme="minorEastAsia" w:hAnsi="Times New Roman" w:cs="Times New Roman"/>
          <w:sz w:val="24"/>
          <w:lang w:val="en-US"/>
        </w:rPr>
        <w:t xml:space="preserve"> Another important assumption is that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E</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3E0221">
        <w:rPr>
          <w:rFonts w:ascii="Times New Roman" w:eastAsiaTheme="minorEastAsia" w:hAnsi="Times New Roman" w:cs="Times New Roman"/>
          <w:sz w:val="24"/>
          <w:lang w:val="en-US"/>
        </w:rPr>
        <w:t xml:space="preserve"> is unchanged when other causes of dea</w:t>
      </w:r>
      <w:ins w:id="42" w:author="Hirsch , Sarah W" w:date="2021-06-11T13:23:00Z">
        <w:r w:rsidR="00771E11">
          <w:rPr>
            <w:rFonts w:ascii="Times New Roman" w:eastAsiaTheme="minorEastAsia" w:hAnsi="Times New Roman" w:cs="Times New Roman"/>
            <w:sz w:val="24"/>
            <w:lang w:val="en-US"/>
          </w:rPr>
          <w:t>th</w:t>
        </w:r>
      </w:ins>
      <w:del w:id="43" w:author="Hirsch , Sarah W" w:date="2021-06-11T13:23:00Z">
        <w:r w:rsidR="003E0221" w:rsidDel="00771E11">
          <w:rPr>
            <w:rFonts w:ascii="Times New Roman" w:eastAsiaTheme="minorEastAsia" w:hAnsi="Times New Roman" w:cs="Times New Roman"/>
            <w:sz w:val="24"/>
            <w:lang w:val="en-US"/>
          </w:rPr>
          <w:delText>d</w:delText>
        </w:r>
      </w:del>
      <w:r w:rsidR="003E0221">
        <w:rPr>
          <w:rFonts w:ascii="Times New Roman" w:eastAsiaTheme="minorEastAsia" w:hAnsi="Times New Roman" w:cs="Times New Roman"/>
          <w:sz w:val="24"/>
          <w:lang w:val="en-US"/>
        </w:rPr>
        <w:t xml:space="preserve"> are removed</w:t>
      </w:r>
      <w:r w:rsidR="003E0221">
        <w:rPr>
          <w:rFonts w:ascii="Times New Roman" w:eastAsiaTheme="minorEastAsia" w:hAnsi="Times New Roman" w:cs="Times New Roman"/>
          <w:sz w:val="24"/>
          <w:lang w:val="en-US"/>
        </w:rPr>
        <w:fldChar w:fldCharType="begin" w:fldLock="1"/>
      </w:r>
      <w:r w:rsidR="00A30670">
        <w:rPr>
          <w:rFonts w:ascii="Times New Roman" w:eastAsiaTheme="minorEastAsia"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13&lt;/sup&gt;","plainTextFormattedCitation":"13","previouslyFormattedCitation":"&lt;sup&gt;13&lt;/sup&gt;"},"properties":{"noteIndex":0},"schema":"https://github.com/citation-style-language/schema/raw/master/csl-citation.json"}</w:instrText>
      </w:r>
      <w:r w:rsidR="003E0221">
        <w:rPr>
          <w:rFonts w:ascii="Times New Roman" w:eastAsiaTheme="minorEastAsia" w:hAnsi="Times New Roman" w:cs="Times New Roman"/>
          <w:sz w:val="24"/>
          <w:lang w:val="en-US"/>
        </w:rPr>
        <w:fldChar w:fldCharType="separate"/>
      </w:r>
      <w:r w:rsidR="003B672C" w:rsidRPr="003B672C">
        <w:rPr>
          <w:rFonts w:ascii="Times New Roman" w:eastAsiaTheme="minorEastAsia" w:hAnsi="Times New Roman" w:cs="Times New Roman"/>
          <w:noProof/>
          <w:sz w:val="24"/>
          <w:vertAlign w:val="superscript"/>
          <w:lang w:val="en-US"/>
        </w:rPr>
        <w:t>13</w:t>
      </w:r>
      <w:r w:rsidR="003E0221">
        <w:rPr>
          <w:rFonts w:ascii="Times New Roman" w:eastAsiaTheme="minorEastAsia" w:hAnsi="Times New Roman" w:cs="Times New Roman"/>
          <w:sz w:val="24"/>
          <w:lang w:val="en-US"/>
        </w:rPr>
        <w:fldChar w:fldCharType="end"/>
      </w:r>
      <w:r w:rsidR="003E0221">
        <w:rPr>
          <w:rFonts w:ascii="Times New Roman" w:eastAsiaTheme="minorEastAsia" w:hAnsi="Times New Roman" w:cs="Times New Roman"/>
          <w:sz w:val="24"/>
          <w:lang w:val="en-US"/>
        </w:rPr>
        <w:t xml:space="preserve">. </w:t>
      </w:r>
    </w:p>
    <w:p w14:paraId="36A48D6A" w14:textId="7345F7B1" w:rsidR="003E0221" w:rsidRPr="00A816C2" w:rsidRDefault="003E21BF" w:rsidP="003E0221">
      <w:pPr>
        <w:autoSpaceDE w:val="0"/>
        <w:autoSpaceDN w:val="0"/>
        <w:adjustRightInd w:val="0"/>
        <w:spacing w:before="240" w:line="360" w:lineRule="auto"/>
        <w:jc w:val="both"/>
        <w:rPr>
          <w:rFonts w:ascii="Times New Roman" w:eastAsiaTheme="minorEastAsia" w:hAnsi="Times New Roman" w:cs="Times New Roman"/>
          <w:color w:val="FF0000"/>
          <w:sz w:val="24"/>
          <w:lang w:val="en-US"/>
        </w:rPr>
      </w:pPr>
      <w:bookmarkStart w:id="44" w:name="_Hlk74329444"/>
      <w:r w:rsidRPr="00576AD7">
        <w:rPr>
          <w:rFonts w:ascii="Times New Roman" w:eastAsiaTheme="minorEastAsia" w:hAnsi="Times New Roman" w:cs="Times New Roman"/>
          <w:sz w:val="24"/>
          <w:lang w:val="en-US"/>
        </w:rPr>
        <w:t>Disease</w:t>
      </w:r>
      <w:r>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Pr>
          <w:rFonts w:ascii="Times New Roman" w:eastAsiaTheme="minorEastAsia" w:hAnsi="Times New Roman" w:cs="Times New Roman"/>
          <w:sz w:val="24"/>
          <w:lang w:val="en-US"/>
        </w:rPr>
        <w:t>estimates allow</w:t>
      </w:r>
      <w:r w:rsidR="00771E11">
        <w:rPr>
          <w:rFonts w:ascii="Times New Roman" w:eastAsiaTheme="minorEastAsia" w:hAnsi="Times New Roman" w:cs="Times New Roman"/>
          <w:sz w:val="24"/>
          <w:lang w:val="en-US"/>
        </w:rPr>
        <w:t xml:space="preserve"> for the computation of</w:t>
      </w:r>
      <w:r>
        <w:rPr>
          <w:rFonts w:ascii="Times New Roman" w:eastAsiaTheme="minorEastAsia" w:hAnsi="Times New Roman" w:cs="Times New Roman"/>
          <w:sz w:val="24"/>
          <w:lang w:val="en-US"/>
        </w:rPr>
        <w:t xml:space="preserve"> disease-specific mortality rates and</w:t>
      </w:r>
      <w:r w:rsidR="00771E11">
        <w:rPr>
          <w:rFonts w:ascii="Times New Roman" w:eastAsiaTheme="minorEastAsia" w:hAnsi="Times New Roman" w:cs="Times New Roman"/>
          <w:sz w:val="24"/>
          <w:lang w:val="en-US"/>
        </w:rPr>
        <w:t>, consequently, the extrapolation of</w:t>
      </w:r>
      <w:r>
        <w:rPr>
          <w:rFonts w:ascii="Times New Roman" w:eastAsiaTheme="minorEastAsia" w:hAnsi="Times New Roman" w:cs="Times New Roman"/>
          <w:sz w:val="24"/>
          <w:lang w:val="en-US"/>
        </w:rPr>
        <w:t xml:space="preserve"> intervention effects derived from RCTs (i.e., hazard rate ratios) in computing survival in the presence of interventions.</w:t>
      </w:r>
      <w:r w:rsidR="003E0221">
        <w:rPr>
          <w:rFonts w:ascii="Times New Roman" w:eastAsiaTheme="minorEastAsia" w:hAnsi="Times New Roman" w:cs="Times New Roman"/>
          <w:sz w:val="24"/>
          <w:lang w:val="en-US"/>
        </w:rPr>
        <w:t xml:space="preserve"> </w:t>
      </w:r>
      <w:bookmarkEnd w:id="44"/>
      <w:commentRangeStart w:id="45"/>
      <w:r w:rsidR="003E0221">
        <w:rPr>
          <w:rFonts w:ascii="Times New Roman" w:eastAsiaTheme="minorEastAsia" w:hAnsi="Times New Roman" w:cs="Times New Roman"/>
          <w:sz w:val="24"/>
          <w:lang w:val="en-US"/>
        </w:rPr>
        <w:t>By</w:t>
      </w:r>
      <w:commentRangeEnd w:id="45"/>
      <w:r w:rsidR="003E0221">
        <w:rPr>
          <w:rStyle w:val="Refdecomentario"/>
        </w:rPr>
        <w:commentReference w:id="45"/>
      </w:r>
      <w:r w:rsidR="003E0221">
        <w:rPr>
          <w:rFonts w:ascii="Times New Roman" w:eastAsiaTheme="minorEastAsia" w:hAnsi="Times New Roman" w:cs="Times New Roman"/>
          <w:sz w:val="24"/>
          <w:lang w:val="en-US"/>
        </w:rPr>
        <w:t xml:space="preserve"> </w:t>
      </w:r>
      <w:commentRangeStart w:id="46"/>
      <w:r w:rsidR="003E0221">
        <w:rPr>
          <w:rFonts w:ascii="Times New Roman" w:eastAsiaTheme="minorEastAsia" w:hAnsi="Times New Roman" w:cs="Times New Roman"/>
          <w:sz w:val="24"/>
          <w:lang w:val="en-US"/>
        </w:rPr>
        <w:t xml:space="preserve">deriving </w:t>
      </w:r>
      <w:commentRangeEnd w:id="46"/>
      <w:r w:rsidR="003E0221">
        <w:rPr>
          <w:rStyle w:val="Refdecomentario"/>
        </w:rPr>
        <w:commentReference w:id="46"/>
      </w:r>
      <w:r w:rsidR="003E0221">
        <w:rPr>
          <w:rFonts w:ascii="Times New Roman" w:eastAsiaTheme="minorEastAsia" w:hAnsi="Times New Roman" w:cs="Times New Roman"/>
          <w:sz w:val="24"/>
          <w:lang w:val="en-US"/>
        </w:rPr>
        <w:t xml:space="preserve">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Dis</m:t>
            </m:r>
          </m:sub>
        </m:sSub>
      </m:oMath>
      <w:r w:rsidR="003E0221">
        <w:rPr>
          <w:rFonts w:ascii="Times New Roman" w:eastAsiaTheme="minorEastAsia" w:hAnsi="Times New Roman" w:cs="Times New Roman"/>
          <w:sz w:val="24"/>
          <w:lang w:val="en-US"/>
        </w:rPr>
        <w:t xml:space="preserve"> and the background mortality rate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SA</m:t>
            </m:r>
          </m:sub>
        </m:sSub>
      </m:oMath>
      <w:r w:rsidR="003E0221">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E</m:t>
            </m:r>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3E0221">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r>
              <w:rPr>
                <w:rFonts w:ascii="Cambria Math" w:hAnsi="Cambria Math" w:cs="Times New Roman"/>
                <w:sz w:val="24"/>
                <w:lang w:val="en-US"/>
              </w:rPr>
              <m:t>P</m:t>
            </m:r>
          </m:sub>
        </m:sSub>
        <m:r>
          <w:rPr>
            <w:rFonts w:ascii="Cambria Math" w:hAnsi="Cambria Math" w:cs="Times New Roman"/>
            <w:sz w:val="24"/>
            <w:lang w:val="en-US"/>
          </w:rPr>
          <m:t>(t)</m:t>
        </m:r>
      </m:oMath>
      <w:r w:rsidR="003E0221">
        <w:rPr>
          <w:rFonts w:ascii="Times New Roman" w:eastAsiaTheme="minorEastAsia" w:hAnsi="Times New Roman" w:cs="Times New Roman"/>
          <w:sz w:val="24"/>
          <w:lang w:val="en-US"/>
        </w:rPr>
        <w:t>, and assuming the hazard is an additive function of each specific mortality rate, the overall mortality rate is then defined as</w:t>
      </w:r>
      <w:r w:rsidR="003E0221">
        <w:rPr>
          <w:rFonts w:ascii="Times New Roman" w:eastAsiaTheme="minorEastAsia" w:hAnsi="Times New Roman" w:cs="Times New Roman"/>
          <w:sz w:val="24"/>
          <w:lang w:val="en-US"/>
        </w:rPr>
        <w:fldChar w:fldCharType="begin" w:fldLock="1"/>
      </w:r>
      <w:r w:rsidR="00A30670">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14&lt;/sup&gt;","plainTextFormattedCitation":"14","previouslyFormattedCitation":"&lt;sup&gt;14&lt;/sup&gt;"},"properties":{"noteIndex":0},"schema":"https://github.com/citation-style-language/schema/raw/master/csl-citation.json"}</w:instrText>
      </w:r>
      <w:r w:rsidR="003E0221">
        <w:rPr>
          <w:rFonts w:ascii="Times New Roman" w:eastAsiaTheme="minorEastAsia" w:hAnsi="Times New Roman" w:cs="Times New Roman"/>
          <w:sz w:val="24"/>
          <w:lang w:val="en-US"/>
        </w:rPr>
        <w:fldChar w:fldCharType="separate"/>
      </w:r>
      <w:r w:rsidR="003B672C" w:rsidRPr="003B672C">
        <w:rPr>
          <w:rFonts w:ascii="Times New Roman" w:eastAsiaTheme="minorEastAsia" w:hAnsi="Times New Roman" w:cs="Times New Roman"/>
          <w:noProof/>
          <w:sz w:val="24"/>
          <w:vertAlign w:val="superscript"/>
          <w:lang w:val="en-US"/>
        </w:rPr>
        <w:t>14</w:t>
      </w:r>
      <w:r w:rsidR="003E0221">
        <w:rPr>
          <w:rFonts w:ascii="Times New Roman" w:eastAsiaTheme="minorEastAsia" w:hAnsi="Times New Roman" w:cs="Times New Roman"/>
          <w:sz w:val="24"/>
          <w:lang w:val="en-US"/>
        </w:rPr>
        <w:fldChar w:fldCharType="end"/>
      </w:r>
      <w:r w:rsidR="003E0221">
        <w:rPr>
          <w:rFonts w:ascii="Times New Roman" w:eastAsiaTheme="minorEastAsia" w:hAnsi="Times New Roman" w:cs="Times New Roman"/>
          <w:sz w:val="24"/>
          <w:lang w:val="en-US"/>
        </w:rPr>
        <w:t xml:space="preserve">: </w:t>
      </w:r>
    </w:p>
    <w:p w14:paraId="61D1E7B5" w14:textId="77D44819" w:rsidR="003E0221" w:rsidRPr="00847228" w:rsidRDefault="00467ADB" w:rsidP="003E0221">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w:bookmarkStart w:id="47" w:name="_Hlk74043875"/>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 xml:space="preserve">SA </m:t>
              </m:r>
            </m:sub>
          </m:sSub>
        </m:oMath>
      </m:oMathPara>
      <w:bookmarkEnd w:id="47"/>
    </w:p>
    <w:p w14:paraId="4CB3008A" w14:textId="10CDE47B" w:rsidR="003E0221" w:rsidRDefault="00771E11" w:rsidP="003E0221">
      <w:pPr>
        <w:autoSpaceDE w:val="0"/>
        <w:autoSpaceDN w:val="0"/>
        <w:adjustRightInd w:val="0"/>
        <w:spacing w:before="240" w:line="360" w:lineRule="auto"/>
        <w:jc w:val="both"/>
        <w:rPr>
          <w:rFonts w:ascii="Times New Roman" w:eastAsiaTheme="minorEastAsia" w:hAnsi="Times New Roman" w:cs="Times New Roman"/>
          <w:sz w:val="24"/>
          <w:lang w:val="en-US"/>
        </w:rPr>
      </w:pPr>
      <w:ins w:id="48" w:author="Hirsch , Sarah W" w:date="2021-06-11T13:25:00Z">
        <w:r>
          <w:rPr>
            <w:rFonts w:ascii="Times New Roman" w:eastAsiaTheme="minorEastAsia" w:hAnsi="Times New Roman" w:cs="Times New Roman"/>
            <w:sz w:val="24"/>
            <w:szCs w:val="24"/>
            <w:lang w:val="en-US"/>
          </w:rPr>
          <w:lastRenderedPageBreak/>
          <w:t>Thus, i</w:t>
        </w:r>
      </w:ins>
      <w:del w:id="49" w:author="Hirsch , Sarah W" w:date="2021-06-11T13:25:00Z">
        <w:r w:rsidR="003E0221" w:rsidDel="00771E11">
          <w:rPr>
            <w:rFonts w:ascii="Times New Roman" w:eastAsiaTheme="minorEastAsia" w:hAnsi="Times New Roman" w:cs="Times New Roman"/>
            <w:sz w:val="24"/>
            <w:szCs w:val="24"/>
            <w:lang w:val="en-US"/>
          </w:rPr>
          <w:delText>I</w:delText>
        </w:r>
      </w:del>
      <w:r w:rsidR="003E0221">
        <w:rPr>
          <w:rFonts w:ascii="Times New Roman" w:eastAsiaTheme="minorEastAsia" w:hAnsi="Times New Roman" w:cs="Times New Roman"/>
          <w:sz w:val="24"/>
          <w:szCs w:val="24"/>
          <w:lang w:val="en-US"/>
        </w:rPr>
        <w:t>ncorporating</w:t>
      </w:r>
      <w:r w:rsidR="003E0221" w:rsidRPr="00847228">
        <w:rPr>
          <w:rFonts w:ascii="Times New Roman" w:eastAsiaTheme="minorEastAsia" w:hAnsi="Times New Roman" w:cs="Times New Roman"/>
          <w:sz w:val="24"/>
          <w:szCs w:val="24"/>
          <w:lang w:val="en-US"/>
        </w:rPr>
        <w:t xml:space="preserve"> the effect of an intervention, such as a pharmacological treatment for a disease</w:t>
      </w:r>
      <w:ins w:id="50" w:author="Hirsch , Sarah W" w:date="2021-06-11T13:24:00Z">
        <w:r>
          <w:rPr>
            <w:rFonts w:ascii="Times New Roman" w:eastAsiaTheme="minorEastAsia" w:hAnsi="Times New Roman" w:cs="Times New Roman"/>
            <w:sz w:val="24"/>
            <w:szCs w:val="24"/>
            <w:lang w:val="en-US"/>
          </w:rPr>
          <w:t>,</w:t>
        </w:r>
      </w:ins>
      <w:r w:rsidR="003E0221">
        <w:rPr>
          <w:rFonts w:ascii="Times New Roman" w:eastAsiaTheme="minorEastAsia" w:hAnsi="Times New Roman" w:cs="Times New Roman"/>
          <w:sz w:val="24"/>
          <w:szCs w:val="24"/>
          <w:lang w:val="en-US"/>
        </w:rPr>
        <w:t xml:space="preserve"> </w:t>
      </w:r>
      <w:del w:id="51" w:author="Hirsch , Sarah W" w:date="2021-06-11T13:25:00Z">
        <w:r w:rsidR="003E0221" w:rsidDel="00771E11">
          <w:rPr>
            <w:rFonts w:ascii="Times New Roman" w:eastAsiaTheme="minorEastAsia" w:hAnsi="Times New Roman" w:cs="Times New Roman"/>
            <w:sz w:val="24"/>
            <w:szCs w:val="24"/>
            <w:lang w:val="en-US"/>
          </w:rPr>
          <w:delText xml:space="preserve">then </w:delText>
        </w:r>
      </w:del>
      <w:r w:rsidR="003E0221">
        <w:rPr>
          <w:rFonts w:ascii="Times New Roman" w:eastAsiaTheme="minorEastAsia" w:hAnsi="Times New Roman" w:cs="Times New Roman"/>
          <w:sz w:val="24"/>
          <w:szCs w:val="24"/>
          <w:lang w:val="en-US"/>
        </w:rPr>
        <w:t xml:space="preserve">involves modifying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Dis</m:t>
            </m:r>
          </m:sub>
        </m:sSub>
      </m:oMath>
      <w:r w:rsidR="003E0221">
        <w:rPr>
          <w:rFonts w:ascii="Times New Roman" w:eastAsiaTheme="minorEastAsia" w:hAnsi="Times New Roman" w:cs="Times New Roman"/>
          <w:sz w:val="24"/>
          <w:szCs w:val="24"/>
          <w:lang w:val="en-US"/>
        </w:rPr>
        <w:t xml:space="preserve">. Published Hazard Ratios from clinical trials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del w:id="52" w:author="Hirsch , Sarah W" w:date="2021-06-11T13:25:00Z">
        <w:r w:rsidR="003E0221" w:rsidDel="00771E11">
          <w:rPr>
            <w:rFonts w:ascii="Times New Roman" w:eastAsiaTheme="minorEastAsia" w:hAnsi="Times New Roman" w:cs="Times New Roman"/>
            <w:sz w:val="24"/>
            <w:szCs w:val="24"/>
            <w:lang w:val="en-US"/>
          </w:rPr>
          <w:delText>,</w:delText>
        </w:r>
      </w:del>
      <w:r w:rsidR="002F6FB3">
        <w:rPr>
          <w:rFonts w:ascii="Times New Roman" w:eastAsiaTheme="minorEastAsia" w:hAnsi="Times New Roman" w:cs="Times New Roman"/>
          <w:sz w:val="24"/>
          <w:szCs w:val="24"/>
          <w:lang w:val="en-US"/>
        </w:rPr>
        <w:t xml:space="preserve"> often report</w:t>
      </w:r>
      <w:del w:id="53" w:author="Hirsch , Sarah W" w:date="2021-06-11T13:25:00Z">
        <w:r w:rsidR="002F6FB3" w:rsidDel="00771E11">
          <w:rPr>
            <w:rFonts w:ascii="Times New Roman" w:eastAsiaTheme="minorEastAsia" w:hAnsi="Times New Roman" w:cs="Times New Roman"/>
            <w:sz w:val="24"/>
            <w:szCs w:val="24"/>
            <w:lang w:val="en-US"/>
          </w:rPr>
          <w:delText>s</w:delText>
        </w:r>
      </w:del>
      <w:r w:rsidR="002F6FB3">
        <w:rPr>
          <w:rFonts w:ascii="Times New Roman" w:eastAsiaTheme="minorEastAsia" w:hAnsi="Times New Roman" w:cs="Times New Roman"/>
          <w:sz w:val="24"/>
          <w:szCs w:val="24"/>
          <w:lang w:val="en-US"/>
        </w:rPr>
        <w:t xml:space="preserve"> modification in the overall mortality</w:t>
      </w:r>
      <w:ins w:id="54" w:author="Hirsch , Sarah W" w:date="2021-06-11T13:25:00Z">
        <w:r>
          <w:rPr>
            <w:rFonts w:ascii="Times New Roman" w:eastAsiaTheme="minorEastAsia" w:hAnsi="Times New Roman" w:cs="Times New Roman"/>
            <w:sz w:val="24"/>
            <w:szCs w:val="24"/>
            <w:lang w:val="en-US"/>
          </w:rPr>
          <w:t>,</w:t>
        </w:r>
      </w:ins>
      <w:r w:rsidR="002F6FB3">
        <w:rPr>
          <w:rFonts w:ascii="Times New Roman" w:eastAsiaTheme="minorEastAsia" w:hAnsi="Times New Roman" w:cs="Times New Roman"/>
          <w:sz w:val="24"/>
          <w:szCs w:val="24"/>
          <w:lang w:val="en-US"/>
        </w:rPr>
        <w:t xml:space="preserve"> making them overall hazard ratios </w:t>
      </w:r>
      <m:oMath>
        <m:r>
          <w:rPr>
            <w:rFonts w:ascii="Cambria Math" w:eastAsiaTheme="minorEastAsia" w:hAnsi="Cambria Math" w:cs="Times New Roman"/>
            <w:sz w:val="24"/>
            <w:szCs w:val="24"/>
            <w:lang w:val="en-US"/>
          </w:rPr>
          <m:t>oH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A90DC2">
        <w:rPr>
          <w:rFonts w:ascii="Times New Roman" w:eastAsiaTheme="minorEastAsia" w:hAnsi="Times New Roman" w:cs="Times New Roman"/>
          <w:sz w:val="24"/>
          <w:szCs w:val="24"/>
          <w:lang w:val="en-US"/>
        </w:rPr>
        <w:t xml:space="preserve">. This estimate is </w:t>
      </w:r>
      <w:r w:rsidR="003E0221">
        <w:rPr>
          <w:rFonts w:ascii="Times New Roman" w:eastAsiaTheme="minorEastAsia" w:hAnsi="Times New Roman" w:cs="Times New Roman"/>
          <w:sz w:val="24"/>
          <w:szCs w:val="24"/>
          <w:lang w:val="en-US"/>
        </w:rPr>
        <w:t xml:space="preserve">then applied to the </w:t>
      </w:r>
      <w:r w:rsidR="002F6FB3">
        <w:rPr>
          <w:rFonts w:ascii="Times New Roman" w:eastAsiaTheme="minorEastAsia" w:hAnsi="Times New Roman" w:cs="Times New Roman"/>
          <w:sz w:val="24"/>
          <w:szCs w:val="24"/>
          <w:lang w:val="en-US"/>
        </w:rPr>
        <w:t xml:space="preserve">overall </w:t>
      </w:r>
      <w:r w:rsidR="003E0221">
        <w:rPr>
          <w:rFonts w:ascii="Times New Roman" w:eastAsiaTheme="minorEastAsia" w:hAnsi="Times New Roman" w:cs="Times New Roman"/>
          <w:sz w:val="24"/>
          <w:szCs w:val="24"/>
          <w:lang w:val="en-US"/>
        </w:rPr>
        <w:t xml:space="preserve">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Ovall</m:t>
            </m:r>
          </m:sub>
        </m:sSub>
      </m:oMath>
      <w:r w:rsidR="003E0221">
        <w:rPr>
          <w:rFonts w:ascii="Times New Roman" w:eastAsiaTheme="minorEastAsia" w:hAnsi="Times New Roman" w:cs="Times New Roman"/>
          <w:sz w:val="24"/>
          <w:szCs w:val="24"/>
          <w:lang w:val="en-US"/>
        </w:rPr>
        <w:t xml:space="preserve"> which in turn alters the overall total mortality rate </w:t>
      </w:r>
      <w:r w:rsidR="007A393B">
        <w:rPr>
          <w:rFonts w:ascii="Times New Roman" w:eastAsiaTheme="minorEastAsia" w:hAnsi="Times New Roman" w:cs="Times New Roman"/>
          <w:sz w:val="24"/>
          <w:szCs w:val="24"/>
          <w:lang w:val="en-US"/>
        </w:rPr>
        <w:t xml:space="preserve">and therefore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Dis</m:t>
            </m:r>
          </m:sub>
        </m:sSub>
      </m:oMath>
      <w:r w:rsidR="007A393B">
        <w:rPr>
          <w:rFonts w:ascii="Times New Roman" w:eastAsiaTheme="minorEastAsia" w:hAnsi="Times New Roman" w:cs="Times New Roman"/>
          <w:sz w:val="24"/>
          <w:lang w:val="en-US"/>
        </w:rPr>
        <w:t xml:space="preserve"> and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λ</m:t>
            </m:r>
          </m:e>
          <m:sub>
            <m:r>
              <w:rPr>
                <w:rFonts w:ascii="Cambria Math" w:eastAsiaTheme="minorEastAsia" w:hAnsi="Cambria Math" w:cs="Times New Roman"/>
                <w:sz w:val="24"/>
                <w:lang w:val="en-US"/>
              </w:rPr>
              <m:t>SA</m:t>
            </m:r>
          </m:sub>
        </m:sSub>
      </m:oMath>
      <w:r w:rsidR="007A393B">
        <w:rPr>
          <w:rFonts w:ascii="Times New Roman" w:eastAsiaTheme="minorEastAsia" w:hAnsi="Times New Roman" w:cs="Times New Roman"/>
          <w:sz w:val="24"/>
          <w:lang w:val="en-US"/>
        </w:rPr>
        <w:t xml:space="preserve">: </w:t>
      </w:r>
    </w:p>
    <w:p w14:paraId="587E4779" w14:textId="5C08EC25" w:rsidR="00A90DC2" w:rsidRDefault="00A90DC2" w:rsidP="00A90DC2">
      <w:pPr>
        <w:autoSpaceDE w:val="0"/>
        <w:autoSpaceDN w:val="0"/>
        <w:adjustRightInd w:val="0"/>
        <w:spacing w:before="240" w:line="360" w:lineRule="auto"/>
        <w:jc w:val="center"/>
        <w:rPr>
          <w:rFonts w:ascii="Times New Roman" w:eastAsiaTheme="minorEastAsia" w:hAnsi="Times New Roman" w:cs="Times New Roman"/>
          <w:sz w:val="24"/>
          <w:lang w:val="en-US"/>
        </w:rPr>
      </w:pPr>
      <w:r>
        <w:rPr>
          <w:rFonts w:ascii="Times New Roman" w:eastAsiaTheme="minorEastAsia" w:hAnsi="Times New Roman" w:cs="Times New Roman"/>
          <w:sz w:val="28"/>
          <w:lang w:val="en-US"/>
        </w:rPr>
        <w:t>*</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 xml:space="preserve">=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*oH</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lang w:val="en-US"/>
              </w:rPr>
              <m:t>CT</m:t>
            </m:r>
          </m:sub>
        </m:sSub>
      </m:oMath>
    </w:p>
    <w:p w14:paraId="060DF084" w14:textId="1A5A6C6D" w:rsidR="00A90DC2" w:rsidRDefault="00A90DC2" w:rsidP="00A90DC2">
      <w:pPr>
        <w:autoSpaceDE w:val="0"/>
        <w:autoSpaceDN w:val="0"/>
        <w:adjustRightInd w:val="0"/>
        <w:spacing w:before="240" w:line="360" w:lineRule="auto"/>
        <w:jc w:val="cente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oMath>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oMath>
      <w:r>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λ</m:t>
            </m:r>
          </m:e>
          <m:sub>
            <m:r>
              <w:rPr>
                <w:rFonts w:ascii="Cambria Math" w:eastAsiaTheme="minorEastAsia" w:hAnsi="Cambria Math" w:cs="Times New Roman"/>
                <w:sz w:val="28"/>
                <w:lang w:val="en-US"/>
              </w:rPr>
              <m:t xml:space="preserve">SA </m:t>
            </m:r>
          </m:sub>
        </m:sSub>
      </m:oMath>
    </w:p>
    <w:p w14:paraId="19FE4AB2" w14:textId="6B716BD0" w:rsidR="00737D8B" w:rsidRPr="00737D8B" w:rsidRDefault="00737D8B" w:rsidP="00737D8B">
      <w:pPr>
        <w:autoSpaceDE w:val="0"/>
        <w:autoSpaceDN w:val="0"/>
        <w:adjustRightInd w:val="0"/>
        <w:spacing w:line="360" w:lineRule="auto"/>
        <w:jc w:val="both"/>
        <w:rPr>
          <w:rFonts w:ascii="Times New Roman" w:hAnsi="Times New Roman" w:cs="Times New Roman"/>
          <w:sz w:val="24"/>
          <w:lang w:val="en-US"/>
        </w:rPr>
      </w:pPr>
      <w:r>
        <w:rPr>
          <w:rFonts w:ascii="Times New Roman" w:eastAsiaTheme="minorEastAsia" w:hAnsi="Times New Roman" w:cs="Times New Roman"/>
          <w:sz w:val="24"/>
          <w:lang w:val="en-US"/>
        </w:rPr>
        <w:t>We</w:t>
      </w:r>
      <w:r w:rsidRPr="00A14E33">
        <w:rPr>
          <w:rFonts w:ascii="Times New Roman" w:eastAsiaTheme="minorEastAsia" w:hAnsi="Times New Roman" w:cs="Times New Roman"/>
          <w:sz w:val="24"/>
          <w:lang w:val="en-US"/>
        </w:rPr>
        <w:t xml:space="preserve"> extracted the</w:t>
      </w:r>
      <w:r w:rsidRPr="00737D8B">
        <w:rPr>
          <w:rFonts w:ascii="Times New Roman" w:hAnsi="Times New Roman" w:cs="Times New Roman"/>
          <w:sz w:val="24"/>
          <w:lang w:val="en-US"/>
        </w:rPr>
        <w:t xml:space="preserve"> </w:t>
      </w:r>
      <w:commentRangeStart w:id="55"/>
      <w:r w:rsidRPr="003F4789">
        <w:rPr>
          <w:rFonts w:ascii="Times New Roman" w:hAnsi="Times New Roman" w:cs="Times New Roman"/>
          <w:sz w:val="24"/>
          <w:lang w:val="en-US"/>
        </w:rPr>
        <w:t>COVID</w:t>
      </w:r>
      <w:r w:rsidR="00771E11">
        <w:rPr>
          <w:rFonts w:ascii="Times New Roman" w:hAnsi="Times New Roman" w:cs="Times New Roman"/>
          <w:sz w:val="24"/>
          <w:lang w:val="en-US"/>
        </w:rPr>
        <w:t xml:space="preserve"> </w:t>
      </w:r>
      <w:r w:rsidRPr="003F4789">
        <w:rPr>
          <w:rFonts w:ascii="Times New Roman" w:hAnsi="Times New Roman" w:cs="Times New Roman"/>
          <w:sz w:val="24"/>
          <w:lang w:val="en-US"/>
        </w:rPr>
        <w:t>19</w:t>
      </w:r>
      <w:r w:rsidR="00771E11">
        <w:rPr>
          <w:rFonts w:ascii="Times New Roman" w:hAnsi="Times New Roman" w:cs="Times New Roman"/>
          <w:sz w:val="24"/>
          <w:lang w:val="en-US"/>
        </w:rPr>
        <w:t>-</w:t>
      </w:r>
      <w:r w:rsidRPr="003F4789">
        <w:rPr>
          <w:rFonts w:ascii="Times New Roman" w:hAnsi="Times New Roman" w:cs="Times New Roman"/>
          <w:sz w:val="24"/>
          <w:lang w:val="en-US"/>
        </w:rPr>
        <w:t xml:space="preserve">specific </w:t>
      </w:r>
      <w:commentRangeEnd w:id="55"/>
      <w:r w:rsidR="00771E11">
        <w:rPr>
          <w:rStyle w:val="Refdecomentario"/>
        </w:rPr>
        <w:commentReference w:id="55"/>
      </w:r>
      <w:r w:rsidRPr="003F4789">
        <w:rPr>
          <w:rFonts w:ascii="Times New Roman" w:hAnsi="Times New Roman" w:cs="Times New Roman"/>
          <w:sz w:val="24"/>
          <w:lang w:val="en-US"/>
        </w:rPr>
        <w:t xml:space="preserve">mortality </w:t>
      </w:r>
      <w:r w:rsidRPr="00A14E33">
        <w:rPr>
          <w:rFonts w:ascii="Times New Roman" w:eastAsiaTheme="minorEastAsia" w:hAnsi="Times New Roman" w:cs="Times New Roman"/>
          <w:sz w:val="24"/>
          <w:lang w:val="en-US"/>
        </w:rPr>
        <w:t xml:space="preserve">from a modified version of function </w:t>
      </w:r>
      <w:proofErr w:type="spellStart"/>
      <w:r w:rsidRPr="00A14E33">
        <w:rPr>
          <w:rFonts w:ascii="Times New Roman" w:eastAsiaTheme="minorEastAsia" w:hAnsi="Times New Roman" w:cs="Times New Roman"/>
          <w:i/>
          <w:iCs/>
          <w:sz w:val="24"/>
          <w:lang w:val="en-US"/>
        </w:rPr>
        <w:t>relsurv</w:t>
      </w:r>
      <w:proofErr w:type="spellEnd"/>
      <w:r w:rsidRPr="00A14E33">
        <w:rPr>
          <w:rFonts w:ascii="Times New Roman" w:eastAsiaTheme="minorEastAsia" w:hAnsi="Times New Roman" w:cs="Times New Roman"/>
          <w:sz w:val="24"/>
          <w:lang w:val="en-US"/>
        </w:rPr>
        <w:t xml:space="preserve"> package of Pohar-Perme</w:t>
      </w:r>
      <w:r>
        <w:rPr>
          <w:rFonts w:ascii="Times New Roman" w:eastAsiaTheme="minorEastAsia" w:hAnsi="Times New Roman" w:cs="Times New Roman"/>
          <w:sz w:val="24"/>
          <w:lang w:val="en-US"/>
        </w:rPr>
        <w:fldChar w:fldCharType="begin" w:fldLock="1"/>
      </w:r>
      <w:r w:rsidR="00A30670">
        <w:rPr>
          <w:rFonts w:ascii="Times New Roman" w:eastAsiaTheme="minorEastAsia"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13&lt;/sup&gt;","plainTextFormattedCitation":"13","previouslyFormattedCitation":"&lt;sup&gt;13&lt;/sup&gt;"},"properties":{"noteIndex":0},"schema":"https://github.com/citation-style-language/schema/raw/master/csl-citation.json"}</w:instrText>
      </w:r>
      <w:r>
        <w:rPr>
          <w:rFonts w:ascii="Times New Roman" w:eastAsiaTheme="minorEastAsia" w:hAnsi="Times New Roman" w:cs="Times New Roman"/>
          <w:sz w:val="24"/>
          <w:lang w:val="en-US"/>
        </w:rPr>
        <w:fldChar w:fldCharType="separate"/>
      </w:r>
      <w:r w:rsidR="003B672C" w:rsidRPr="003B672C">
        <w:rPr>
          <w:rFonts w:ascii="Times New Roman" w:eastAsiaTheme="minorEastAsia" w:hAnsi="Times New Roman" w:cs="Times New Roman"/>
          <w:noProof/>
          <w:sz w:val="24"/>
          <w:vertAlign w:val="superscript"/>
          <w:lang w:val="en-US"/>
        </w:rPr>
        <w:t>13</w:t>
      </w:r>
      <w:r>
        <w:rPr>
          <w:rFonts w:ascii="Times New Roman" w:eastAsiaTheme="minorEastAsia" w:hAnsi="Times New Roman" w:cs="Times New Roman"/>
          <w:sz w:val="24"/>
          <w:lang w:val="en-US"/>
        </w:rPr>
        <w:fldChar w:fldCharType="end"/>
      </w:r>
      <w:r w:rsidRPr="00580C12">
        <w:rPr>
          <w:rFonts w:ascii="Times New Roman" w:hAnsi="Times New Roman" w:cs="Times New Roman"/>
          <w:sz w:val="24"/>
          <w:lang w:val="en-US"/>
        </w:rPr>
        <w:t xml:space="preserve"> and background hazards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r w:rsidRPr="00580C12">
        <w:rPr>
          <w:rFonts w:ascii="Times New Roman" w:hAnsi="Times New Roman" w:cs="Times New Roman"/>
          <w:sz w:val="24"/>
          <w:lang w:val="en-US"/>
        </w:rPr>
        <w:t>50</w:t>
      </w:r>
      <w:r>
        <w:rPr>
          <w:rFonts w:ascii="Times New Roman" w:hAnsi="Times New Roman" w:cs="Times New Roman"/>
          <w:sz w:val="24"/>
          <w:lang w:val="en-US"/>
        </w:rPr>
        <w:t>-</w:t>
      </w:r>
      <w:r w:rsidRPr="00580C12">
        <w:rPr>
          <w:rFonts w:ascii="Times New Roman" w:hAnsi="Times New Roman" w:cs="Times New Roman"/>
          <w:sz w:val="24"/>
          <w:lang w:val="en-US"/>
        </w:rPr>
        <w:t>day</w:t>
      </w:r>
      <w:r>
        <w:rPr>
          <w:rFonts w:ascii="Times New Roman" w:hAnsi="Times New Roman" w:cs="Times New Roman"/>
          <w:sz w:val="24"/>
          <w:lang w:val="en-US"/>
        </w:rPr>
        <w:t xml:space="preserve"> follow-up period from time of diagnosis</w:t>
      </w:r>
      <w:r w:rsidRPr="00580C12">
        <w:rPr>
          <w:rFonts w:ascii="Times New Roman" w:hAnsi="Times New Roman" w:cs="Times New Roman"/>
          <w:sz w:val="24"/>
          <w:lang w:val="en-US"/>
        </w:rPr>
        <w:t>.</w:t>
      </w:r>
    </w:p>
    <w:p w14:paraId="0EC01FBE" w14:textId="77777777" w:rsidR="000F677B" w:rsidRPr="00375277" w:rsidRDefault="00A90DC2" w:rsidP="00171812">
      <w:pPr>
        <w:pStyle w:val="Ttulo2"/>
        <w:spacing w:after="240"/>
        <w:rPr>
          <w:lang w:val="en-US"/>
        </w:rPr>
      </w:pPr>
      <w:bookmarkStart w:id="56" w:name="_Toc74258172"/>
      <w:commentRangeStart w:id="57"/>
      <w:r w:rsidRPr="00375277">
        <w:rPr>
          <w:lang w:val="en-US"/>
        </w:rPr>
        <w:t xml:space="preserve">Decision </w:t>
      </w:r>
      <w:commentRangeEnd w:id="57"/>
      <w:r w:rsidRPr="00375277">
        <w:rPr>
          <w:rStyle w:val="Refdecomentario"/>
          <w:rFonts w:cs="Times New Roman"/>
          <w:b w:val="0"/>
          <w:sz w:val="24"/>
          <w:szCs w:val="24"/>
        </w:rPr>
        <w:commentReference w:id="57"/>
      </w:r>
      <w:r w:rsidRPr="00375277">
        <w:rPr>
          <w:lang w:val="en-US"/>
        </w:rPr>
        <w:t>Analytic Model</w:t>
      </w:r>
      <w:bookmarkEnd w:id="56"/>
      <w:r w:rsidRPr="00375277">
        <w:rPr>
          <w:lang w:val="en-US"/>
        </w:rPr>
        <w:t xml:space="preserve"> </w:t>
      </w:r>
    </w:p>
    <w:p w14:paraId="70E96E8E" w14:textId="5BDD0D6E" w:rsidR="00375277" w:rsidRDefault="000F677B" w:rsidP="00171812">
      <w:pPr>
        <w:autoSpaceDE w:val="0"/>
        <w:autoSpaceDN w:val="0"/>
        <w:adjustRightInd w:val="0"/>
        <w:spacing w:after="240" w:line="360" w:lineRule="auto"/>
        <w:jc w:val="both"/>
        <w:rPr>
          <w:rFonts w:ascii="Times New Roman" w:hAnsi="Times New Roman" w:cs="Times New Roman"/>
          <w:sz w:val="24"/>
          <w:lang w:val="en-US"/>
        </w:rPr>
      </w:pPr>
      <w:r w:rsidRPr="00580C12">
        <w:rPr>
          <w:rFonts w:ascii="Times New Roman" w:hAnsi="Times New Roman" w:cs="Times New Roman"/>
          <w:sz w:val="24"/>
          <w:lang w:val="en-US"/>
        </w:rPr>
        <w:t xml:space="preserve">These estimates allowed us to calculate </w:t>
      </w:r>
      <w:r>
        <w:rPr>
          <w:rFonts w:ascii="Times New Roman" w:hAnsi="Times New Roman" w:cs="Times New Roman"/>
          <w:sz w:val="24"/>
          <w:lang w:val="en-US"/>
        </w:rPr>
        <w:t xml:space="preserve">daily </w:t>
      </w:r>
      <w:r w:rsidRPr="00580C12">
        <w:rPr>
          <w:rFonts w:ascii="Times New Roman" w:hAnsi="Times New Roman" w:cs="Times New Roman"/>
          <w:sz w:val="24"/>
          <w:lang w:val="en-US"/>
        </w:rPr>
        <w:t>disease-specific and background mortality probabilities by age group and sex assuming an exponential distribution of the hazard rate at a specific time</w:t>
      </w:r>
      <w:r>
        <w:rPr>
          <w:rFonts w:ascii="Times New Roman" w:hAnsi="Times New Roman" w:cs="Times New Roman"/>
          <w:sz w:val="24"/>
          <w:lang w:val="en-US"/>
        </w:rPr>
        <w:t xml:space="preserve">. </w:t>
      </w:r>
      <w:r w:rsidR="00624E5E">
        <w:rPr>
          <w:rFonts w:ascii="Times New Roman" w:hAnsi="Times New Roman" w:cs="Times New Roman"/>
          <w:sz w:val="24"/>
          <w:lang w:val="en-US"/>
        </w:rPr>
        <w:t xml:space="preserve">Then, </w:t>
      </w:r>
      <w:bookmarkStart w:id="58" w:name="_Hlk72859563"/>
      <w:r w:rsidR="00624E5E">
        <w:rPr>
          <w:rFonts w:ascii="Times New Roman" w:hAnsi="Times New Roman" w:cs="Times New Roman"/>
          <w:sz w:val="24"/>
          <w:lang w:val="en-US"/>
        </w:rPr>
        <w:t>we</w:t>
      </w:r>
      <w:r w:rsidR="00CD0BFF">
        <w:rPr>
          <w:rFonts w:ascii="Times New Roman" w:hAnsi="Times New Roman" w:cs="Times New Roman"/>
          <w:sz w:val="24"/>
          <w:lang w:val="en-US"/>
        </w:rPr>
        <w:t xml:space="preserve">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sidR="00CD0BFF">
        <w:rPr>
          <w:rFonts w:ascii="Times New Roman" w:hAnsi="Times New Roman" w:cs="Times New Roman"/>
          <w:sz w:val="24"/>
          <w:lang w:val="en-US"/>
        </w:rPr>
        <w:t xml:space="preserve">. </w:t>
      </w:r>
      <w:bookmarkEnd w:id="58"/>
    </w:p>
    <w:p w14:paraId="4A5929B3" w14:textId="77777777" w:rsidR="00375277" w:rsidRDefault="00375277" w:rsidP="000F677B">
      <w:pPr>
        <w:autoSpaceDE w:val="0"/>
        <w:autoSpaceDN w:val="0"/>
        <w:adjustRightInd w:val="0"/>
        <w:spacing w:after="0" w:line="360" w:lineRule="auto"/>
        <w:jc w:val="both"/>
        <w:rPr>
          <w:rFonts w:ascii="Times New Roman" w:hAnsi="Times New Roman" w:cs="Times New Roman"/>
          <w:sz w:val="24"/>
          <w:lang w:val="en-US"/>
        </w:rPr>
      </w:pPr>
    </w:p>
    <w:p w14:paraId="79881C1F" w14:textId="77777777" w:rsidR="00375277" w:rsidRPr="00B368BC" w:rsidRDefault="00375277" w:rsidP="00375277">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75ABC194" w14:textId="77777777" w:rsidR="00375277" w:rsidRPr="006D1BA3" w:rsidRDefault="00375277" w:rsidP="00375277">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w:commentRangeStart w:id="59"/>
              <m:r>
                <w:rPr>
                  <w:rFonts w:ascii="Cambria Math" w:hAnsi="Cambria Math" w:cstheme="majorHAnsi"/>
                  <w:lang w:val="en-US"/>
                </w:rPr>
                <m:t>Die</m:t>
              </m:r>
              <w:commentRangeEnd w:id="59"/>
              <m:r>
                <m:rPr>
                  <m:sty m:val="p"/>
                </m:rPr>
                <w:rPr>
                  <w:rStyle w:val="Refdecomentario"/>
                </w:rPr>
                <w:commentReference w:id="59"/>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d>
            <m:dPr>
              <m:ctrlPr>
                <w:rPr>
                  <w:rFonts w:ascii="Cambria Math" w:hAnsi="Cambria Math" w:cstheme="majorHAnsi"/>
                  <w:i/>
                  <w:lang w:val="en-US"/>
                </w:rPr>
              </m:ctrlPr>
            </m:dPr>
            <m:e>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e>
          </m:d>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592E2F65" w14:textId="77777777" w:rsidR="00375277" w:rsidRPr="00A90DC2" w:rsidRDefault="00375277" w:rsidP="00375277">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1B7884B7" w14:textId="77777777" w:rsidR="00375277" w:rsidRDefault="00375277" w:rsidP="000F677B">
      <w:pPr>
        <w:autoSpaceDE w:val="0"/>
        <w:autoSpaceDN w:val="0"/>
        <w:adjustRightInd w:val="0"/>
        <w:spacing w:after="0" w:line="360" w:lineRule="auto"/>
        <w:jc w:val="both"/>
        <w:rPr>
          <w:rFonts w:ascii="Times New Roman" w:hAnsi="Times New Roman" w:cs="Times New Roman"/>
          <w:sz w:val="24"/>
          <w:lang w:val="en-US"/>
        </w:rPr>
      </w:pPr>
    </w:p>
    <w:p w14:paraId="6259310E" w14:textId="6F2EAFAB" w:rsidR="000F677B" w:rsidRDefault="00CD0BFF" w:rsidP="000F677B">
      <w:pPr>
        <w:autoSpaceDE w:val="0"/>
        <w:autoSpaceDN w:val="0"/>
        <w:adjustRightInd w:val="0"/>
        <w:spacing w:after="0" w:line="360" w:lineRule="auto"/>
        <w:jc w:val="both"/>
        <w:rPr>
          <w:rFonts w:ascii="Times New Roman" w:eastAsiaTheme="minorEastAsia" w:hAnsi="Times New Roman" w:cs="Times New Roman"/>
          <w:sz w:val="24"/>
          <w:lang w:val="en-US"/>
        </w:rPr>
      </w:pPr>
      <w:r>
        <w:rPr>
          <w:rFonts w:ascii="Times New Roman" w:hAnsi="Times New Roman" w:cs="Times New Roman"/>
          <w:sz w:val="24"/>
          <w:lang w:val="en-US"/>
        </w:rPr>
        <w:t xml:space="preserve">The model also </w:t>
      </w:r>
      <w:bookmarkStart w:id="60" w:name="_Hlk73540259"/>
      <w:r>
        <w:rPr>
          <w:rFonts w:ascii="Times New Roman" w:hAnsi="Times New Roman" w:cs="Times New Roman"/>
          <w:sz w:val="24"/>
          <w:lang w:val="en-US"/>
        </w:rPr>
        <w:t xml:space="preserve">evaluates alternative treatment strategies by </w:t>
      </w:r>
      <w:r w:rsidR="00EF009C" w:rsidRPr="006D1BA3">
        <w:rPr>
          <w:rFonts w:ascii="Times New Roman" w:hAnsi="Times New Roman" w:cs="Times New Roman"/>
          <w:sz w:val="24"/>
          <w:lang w:val="en-US"/>
        </w:rPr>
        <w:t>incorporat</w:t>
      </w:r>
      <w:r>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w:t>
      </w:r>
      <w:r w:rsidR="000F677B">
        <w:rPr>
          <w:rFonts w:ascii="Times New Roman" w:hAnsi="Times New Roman" w:cs="Times New Roman"/>
          <w:sz w:val="24"/>
          <w:lang w:val="en-US"/>
        </w:rPr>
        <w:t>OVID</w:t>
      </w:r>
      <w:r w:rsidR="00EF009C" w:rsidRPr="006D1BA3">
        <w:rPr>
          <w:rFonts w:ascii="Times New Roman" w:hAnsi="Times New Roman" w:cs="Times New Roman"/>
          <w:sz w:val="24"/>
          <w:lang w:val="en-US"/>
        </w:rPr>
        <w:t>-19</w:t>
      </w:r>
      <w:bookmarkEnd w:id="60"/>
      <w:r w:rsidR="00EF009C" w:rsidRPr="006D1BA3">
        <w:rPr>
          <w:rFonts w:ascii="Times New Roman" w:hAnsi="Times New Roman" w:cs="Times New Roman"/>
          <w:sz w:val="24"/>
          <w:lang w:val="en-US"/>
        </w:rPr>
        <w:t>: Dexamethasone</w:t>
      </w:r>
      <w:r w:rsidR="006D1BA3">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15&lt;/sup&gt;","plainTextFormattedCitation":"15","previouslyFormattedCitation":"&lt;sup&gt;15&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15</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16&lt;/sup&gt;","plainTextFormattedCitation":"16","previouslyFormattedCitation":"&lt;sup&gt;16&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16</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17&lt;/sup&gt;","plainTextFormattedCitation":"17","previouslyFormattedCitation":"&lt;sup&gt;17&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17</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0F677B">
        <w:rPr>
          <w:rFonts w:ascii="Times New Roman" w:hAnsi="Times New Roman" w:cs="Times New Roman"/>
          <w:sz w:val="24"/>
          <w:lang w:val="en-US"/>
        </w:rPr>
        <w:t xml:space="preserve"> </w:t>
      </w:r>
      <w:commentRangeStart w:id="61"/>
      <w:r w:rsidR="00657B4C">
        <w:rPr>
          <w:rFonts w:ascii="Times New Roman" w:hAnsi="Times New Roman" w:cs="Times New Roman"/>
          <w:sz w:val="24"/>
          <w:lang w:val="en-US"/>
        </w:rPr>
        <w:t>The</w:t>
      </w:r>
      <w:r w:rsidR="006563CF">
        <w:rPr>
          <w:rFonts w:ascii="Times New Roman" w:hAnsi="Times New Roman" w:cs="Times New Roman"/>
          <w:sz w:val="24"/>
          <w:lang w:val="en-US"/>
        </w:rPr>
        <w:t xml:space="preserve"> overall Hazard Ratio of the clinical trials</w:t>
      </w:r>
      <w:r w:rsidR="00EF009C" w:rsidRPr="006D1BA3">
        <w:rPr>
          <w:rFonts w:ascii="Times New Roman" w:hAnsi="Times New Roman" w:cs="Times New Roman"/>
          <w:sz w:val="24"/>
          <w:lang w:val="en-US"/>
        </w:rPr>
        <w:t xml:space="preserve"> </w:t>
      </w:r>
      <m:oMath>
        <m:r>
          <w:rPr>
            <w:rFonts w:ascii="Cambria Math" w:hAnsi="Cambria Math" w:cs="Times New Roman"/>
            <w:sz w:val="24"/>
            <w:lang w:val="en-US"/>
          </w:rPr>
          <m:t>(o</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r>
          <w:rPr>
            <w:rFonts w:ascii="Cambria Math" w:eastAsiaTheme="minorEastAsia" w:hAnsi="Cambria Math" w:cs="Times New Roman"/>
            <w:sz w:val="24"/>
            <w:szCs w:val="24"/>
            <w:lang w:val="en-US"/>
          </w:rPr>
          <m:t>)</m:t>
        </m:r>
      </m:oMath>
      <w:r w:rsidR="00657B4C">
        <w:rPr>
          <w:rFonts w:ascii="Times New Roman" w:eastAsiaTheme="minorEastAsia" w:hAnsi="Times New Roman" w:cs="Times New Roman"/>
          <w:sz w:val="24"/>
          <w:szCs w:val="24"/>
          <w:lang w:val="en-US"/>
        </w:rPr>
        <w:t xml:space="preserve"> </w:t>
      </w:r>
      <w:commentRangeEnd w:id="61"/>
      <w:r>
        <w:rPr>
          <w:rStyle w:val="Refdecomentario"/>
        </w:rPr>
        <w:commentReference w:id="61"/>
      </w:r>
      <w:r w:rsidR="00657B4C">
        <w:rPr>
          <w:rFonts w:ascii="Times New Roman" w:eastAsiaTheme="minorEastAsia" w:hAnsi="Times New Roman" w:cs="Times New Roman"/>
          <w:sz w:val="24"/>
          <w:szCs w:val="24"/>
          <w:lang w:val="en-US"/>
        </w:rPr>
        <w:t>of these treatments was applied to obtain the COVID-19 specific death probabilities under the effect of different drugs</w:t>
      </w:r>
      <w:r w:rsidR="00A90DC2">
        <w:rPr>
          <w:rFonts w:ascii="Times New Roman" w:eastAsiaTheme="minorEastAsia" w:hAnsi="Times New Roman" w:cs="Times New Roman"/>
          <w:sz w:val="24"/>
          <w:szCs w:val="24"/>
          <w:lang w:val="en-US"/>
        </w:rPr>
        <w:t>.</w:t>
      </w:r>
      <w:r w:rsidR="000F677B">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lang w:val="en-US"/>
        </w:rPr>
        <w:t>Because</w:t>
      </w:r>
      <w:r w:rsidRPr="000A33E1">
        <w:rPr>
          <w:rFonts w:ascii="Times New Roman" w:eastAsiaTheme="minorEastAsia" w:hAnsi="Times New Roman" w:cs="Times New Roman"/>
          <w:sz w:val="24"/>
          <w:lang w:val="en-US"/>
        </w:rPr>
        <w:t xml:space="preserve"> the hazard ratio</w:t>
      </w:r>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lastRenderedPageBreak/>
        <w:t xml:space="preserve">Remdesivir and Baricitinib is reported </w:t>
      </w:r>
      <w:r>
        <w:rPr>
          <w:rFonts w:ascii="Times New Roman" w:eastAsiaTheme="minorEastAsia" w:hAnsi="Times New Roman" w:cs="Times New Roman"/>
          <w:sz w:val="24"/>
          <w:lang w:val="en-US"/>
        </w:rPr>
        <w:t xml:space="preserve">in comparison to </w:t>
      </w:r>
      <w:r w:rsidRPr="000A33E1">
        <w:rPr>
          <w:rFonts w:ascii="Times New Roman" w:eastAsiaTheme="minorEastAsia" w:hAnsi="Times New Roman" w:cs="Times New Roman"/>
          <w:sz w:val="24"/>
          <w:lang w:val="en-US"/>
        </w:rPr>
        <w:t xml:space="preserve">a group treated with Remdesivir, the effect of Baricitinib is </w:t>
      </w:r>
      <w:r>
        <w:rPr>
          <w:rFonts w:ascii="Times New Roman" w:eastAsiaTheme="minorEastAsia" w:hAnsi="Times New Roman" w:cs="Times New Roman"/>
          <w:sz w:val="24"/>
          <w:lang w:val="en-US"/>
        </w:rPr>
        <w:t>applied</w:t>
      </w:r>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sidR="000F677B">
        <w:rPr>
          <w:rFonts w:ascii="Times New Roman" w:eastAsiaTheme="minorEastAsia" w:hAnsi="Times New Roman" w:cs="Times New Roman"/>
          <w:sz w:val="24"/>
          <w:lang w:val="en-US"/>
        </w:rPr>
        <w:t>.</w:t>
      </w:r>
    </w:p>
    <w:p w14:paraId="13754288" w14:textId="77777777" w:rsidR="00737D8B" w:rsidRDefault="00737D8B" w:rsidP="000F677B">
      <w:pPr>
        <w:autoSpaceDE w:val="0"/>
        <w:autoSpaceDN w:val="0"/>
        <w:adjustRightInd w:val="0"/>
        <w:spacing w:after="0" w:line="360" w:lineRule="auto"/>
        <w:jc w:val="both"/>
        <w:rPr>
          <w:rFonts w:ascii="Times New Roman" w:eastAsiaTheme="minorEastAsia" w:hAnsi="Times New Roman" w:cs="Times New Roman"/>
          <w:sz w:val="24"/>
          <w:lang w:val="en-US"/>
        </w:rPr>
      </w:pPr>
    </w:p>
    <w:p w14:paraId="56D004E1" w14:textId="44B12EE0" w:rsidR="000F677B" w:rsidRPr="000F677B" w:rsidRDefault="000F677B" w:rsidP="000F677B">
      <w:pPr>
        <w:autoSpaceDE w:val="0"/>
        <w:autoSpaceDN w:val="0"/>
        <w:adjustRightInd w:val="0"/>
        <w:spacing w:line="24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6DE73829" w14:textId="77777777" w:rsidR="000F677B" w:rsidRPr="006563CF" w:rsidRDefault="000F677B" w:rsidP="000F677B">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e>
              </m:d>
            </m:e>
          </m:func>
        </m:oMath>
      </m:oMathPara>
    </w:p>
    <w:p w14:paraId="5A626BCA" w14:textId="77777777" w:rsidR="000F677B" w:rsidRPr="006563CF" w:rsidRDefault="000F677B" w:rsidP="000F677B">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 &amp; Bari</m:t>
              </m:r>
            </m:sub>
          </m:sSub>
          <m:r>
            <w:rPr>
              <w:rFonts w:ascii="Cambria Math" w:eastAsiaTheme="minorEastAsia" w:hAnsi="Cambria Math" w:cs="Times New Roman"/>
              <w:lang w:val="es-419"/>
            </w:rPr>
            <m:t>)</m:t>
          </m:r>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r>
                    <w:rPr>
                      <w:rFonts w:ascii="Cambria Math" w:eastAsiaTheme="minorEastAsia" w:hAnsi="Cambria Math" w:cs="Times New Roman"/>
                      <w:lang w:val="es-419"/>
                    </w:rPr>
                    <m:t> *oH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Bari</m:t>
                      </m:r>
                    </m:sub>
                  </m:sSub>
                </m:e>
              </m:d>
            </m:e>
          </m:func>
        </m:oMath>
      </m:oMathPara>
    </w:p>
    <w:p w14:paraId="0CCDF7A2" w14:textId="77777777" w:rsidR="000F677B" w:rsidRPr="000A33E1" w:rsidRDefault="000F677B" w:rsidP="000F677B">
      <w:pPr>
        <w:autoSpaceDE w:val="0"/>
        <w:autoSpaceDN w:val="0"/>
        <w:adjustRightInd w:val="0"/>
        <w:spacing w:line="360" w:lineRule="auto"/>
        <w:jc w:val="both"/>
        <w:rPr>
          <w:rFonts w:ascii="Times New Roman" w:eastAsiaTheme="minorEastAsia" w:hAnsi="Times New Roman" w:cs="Times New Roman"/>
          <w:sz w:val="24"/>
          <w:lang w:val="en-US"/>
        </w:rPr>
      </w:pPr>
      <m:oMathPara>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Dexa</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Dexa</m:t>
                      </m:r>
                    </m:sub>
                  </m:sSub>
                </m:e>
              </m:d>
            </m:e>
          </m:func>
        </m:oMath>
      </m:oMathPara>
    </w:p>
    <w:p w14:paraId="5C601A8B" w14:textId="58A8CDDA" w:rsidR="000F677B" w:rsidRPr="000F677B" w:rsidRDefault="000F677B" w:rsidP="000F677B">
      <w:pPr>
        <w:autoSpaceDE w:val="0"/>
        <w:autoSpaceDN w:val="0"/>
        <w:adjustRightInd w:val="0"/>
        <w:spacing w:line="360" w:lineRule="auto"/>
        <w:jc w:val="both"/>
        <w:rPr>
          <w:rFonts w:ascii="Times New Roman" w:eastAsiaTheme="minorEastAsia" w:hAnsi="Times New Roman" w:cs="Times New Roman"/>
          <w:sz w:val="24"/>
          <w:lang w:val="en-US"/>
        </w:rPr>
      </w:pPr>
      <w:r w:rsidRPr="000F677B">
        <w:rPr>
          <w:rFonts w:ascii="Times New Roman" w:eastAsiaTheme="minorEastAsia" w:hAnsi="Times New Roman" w:cs="Times New Roman"/>
          <w:sz w:val="24"/>
          <w:lang w:val="en-US"/>
        </w:rPr>
        <w:t>We then calculate the conditional probabilities of death specific to the disease and from other causes by multiplying the probabilities of death under each treatment</w:t>
      </w:r>
      <w:r w:rsidR="009A1DCE">
        <w:rPr>
          <w:rFonts w:ascii="Times New Roman" w:eastAsiaTheme="minorEastAsia" w:hAnsi="Times New Roman" w:cs="Times New Roman"/>
          <w:sz w:val="24"/>
          <w:lang w:val="en-US"/>
        </w:rPr>
        <w:t xml:space="preserve"> by the proportion of the COVID</w:t>
      </w:r>
      <w:ins w:id="62" w:author="Hirsch , Sarah W" w:date="2021-06-11T13:30:00Z">
        <w:r w:rsidR="00BC2343">
          <w:rPr>
            <w:rFonts w:ascii="Times New Roman" w:eastAsiaTheme="minorEastAsia" w:hAnsi="Times New Roman" w:cs="Times New Roman"/>
            <w:sz w:val="24"/>
            <w:lang w:val="en-US"/>
          </w:rPr>
          <w:t xml:space="preserve"> </w:t>
        </w:r>
      </w:ins>
      <w:del w:id="63" w:author="Hirsch , Sarah W" w:date="2021-06-11T13:30:00Z">
        <w:r w:rsidR="009A1DCE" w:rsidDel="00BC2343">
          <w:rPr>
            <w:rFonts w:ascii="Times New Roman" w:eastAsiaTheme="minorEastAsia" w:hAnsi="Times New Roman" w:cs="Times New Roman"/>
            <w:sz w:val="24"/>
            <w:lang w:val="en-US"/>
          </w:rPr>
          <w:delText>-</w:delText>
        </w:r>
      </w:del>
      <w:r w:rsidR="009A1DCE">
        <w:rPr>
          <w:rFonts w:ascii="Times New Roman" w:eastAsiaTheme="minorEastAsia" w:hAnsi="Times New Roman" w:cs="Times New Roman"/>
          <w:sz w:val="24"/>
          <w:lang w:val="en-US"/>
        </w:rPr>
        <w:t>19-specific mortality rate or the background mortality rate by age and sex.</w:t>
      </w:r>
    </w:p>
    <w:p w14:paraId="055814F1" w14:textId="77777777" w:rsidR="000F677B" w:rsidRPr="006D1BA3" w:rsidRDefault="000F677B" w:rsidP="000F677B">
      <w:pPr>
        <w:autoSpaceDE w:val="0"/>
        <w:autoSpaceDN w:val="0"/>
        <w:adjustRightInd w:val="0"/>
        <w:spacing w:line="24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d>
            <m:dPr>
              <m:ctrlPr>
                <w:rPr>
                  <w:rFonts w:ascii="Cambria Math" w:hAnsi="Cambria Math" w:cstheme="majorHAnsi"/>
                  <w:i/>
                  <w:lang w:val="en-US"/>
                </w:rPr>
              </m:ctrlPr>
            </m:dPr>
            <m:e>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e>
          </m:d>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612B57B1" w14:textId="0ED78F17" w:rsidR="000F677B" w:rsidRPr="009A1DCE" w:rsidRDefault="000F677B" w:rsidP="009A1DCE">
      <w:pPr>
        <w:autoSpaceDE w:val="0"/>
        <w:autoSpaceDN w:val="0"/>
        <w:adjustRightInd w:val="0"/>
        <w:spacing w:line="24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3CCD1717" w14:textId="00DB80C3" w:rsidR="002654D5" w:rsidRPr="002654D5" w:rsidRDefault="00160AFC" w:rsidP="00764E7A">
      <w:pPr>
        <w:autoSpaceDE w:val="0"/>
        <w:autoSpaceDN w:val="0"/>
        <w:adjustRightInd w:val="0"/>
        <w:spacing w:line="360" w:lineRule="auto"/>
        <w:jc w:val="both"/>
        <w:rPr>
          <w:rFonts w:ascii="Times New Roman" w:hAnsi="Times New Roman" w:cs="Times New Roman"/>
          <w:sz w:val="24"/>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18&lt;/sup&gt;","plainTextFormattedCitation":"18","previouslyFormattedCitation":"&lt;sup&gt;18&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18</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bookmarkStart w:id="64" w:name="_Hlk74329861"/>
      <w:commentRangeStart w:id="65"/>
      <w:r w:rsidR="008139BE">
        <w:rPr>
          <w:rFonts w:ascii="Times New Roman" w:hAnsi="Times New Roman" w:cs="Times New Roman"/>
          <w:sz w:val="24"/>
          <w:lang w:val="en-US"/>
        </w:rPr>
        <w:t xml:space="preserve">The model includes two health states: </w:t>
      </w:r>
      <w:commentRangeStart w:id="66"/>
      <w:r w:rsidR="008139BE" w:rsidRPr="00BA44F8">
        <w:rPr>
          <w:rFonts w:ascii="Times New Roman" w:hAnsi="Times New Roman" w:cs="Times New Roman"/>
          <w:i/>
          <w:iCs/>
          <w:sz w:val="24"/>
          <w:lang w:val="en-US"/>
        </w:rPr>
        <w:t xml:space="preserve">COVID-19 infection </w:t>
      </w:r>
      <w:r w:rsidR="00BC2343" w:rsidRPr="00BA44F8">
        <w:rPr>
          <w:rFonts w:ascii="Times New Roman" w:hAnsi="Times New Roman" w:cs="Times New Roman"/>
          <w:i/>
          <w:iCs/>
          <w:sz w:val="24"/>
          <w:lang w:val="en-US"/>
        </w:rPr>
        <w:t xml:space="preserve">detected </w:t>
      </w:r>
      <w:r w:rsidR="008139BE" w:rsidRPr="00BA44F8">
        <w:rPr>
          <w:rFonts w:ascii="Times New Roman" w:hAnsi="Times New Roman" w:cs="Times New Roman"/>
          <w:i/>
          <w:iCs/>
          <w:sz w:val="24"/>
          <w:lang w:val="en-US"/>
        </w:rPr>
        <w:t>during hospitalization</w:t>
      </w:r>
      <w:r w:rsidR="008139BE">
        <w:rPr>
          <w:rFonts w:ascii="Times New Roman" w:hAnsi="Times New Roman" w:cs="Times New Roman"/>
          <w:sz w:val="24"/>
          <w:lang w:val="en-US"/>
        </w:rPr>
        <w:t xml:space="preserve"> and </w:t>
      </w:r>
      <w:r w:rsidR="008139BE" w:rsidRPr="00BA44F8">
        <w:rPr>
          <w:rFonts w:ascii="Times New Roman" w:hAnsi="Times New Roman" w:cs="Times New Roman"/>
          <w:i/>
          <w:iCs/>
          <w:sz w:val="24"/>
          <w:lang w:val="en-US"/>
        </w:rPr>
        <w:t>Dead</w:t>
      </w:r>
      <w:commentRangeEnd w:id="66"/>
      <w:r w:rsidR="00BC2343">
        <w:rPr>
          <w:rStyle w:val="Refdecomentario"/>
        </w:rPr>
        <w:commentReference w:id="66"/>
      </w:r>
      <w:r w:rsidR="008139BE">
        <w:rPr>
          <w:rFonts w:ascii="Times New Roman" w:hAnsi="Times New Roman" w:cs="Times New Roman"/>
          <w:sz w:val="24"/>
          <w:lang w:val="en-US"/>
        </w:rPr>
        <w:t>.</w:t>
      </w:r>
      <w:commentRangeEnd w:id="65"/>
      <w:r w:rsidR="008139BE">
        <w:rPr>
          <w:rStyle w:val="Refdecomentario"/>
        </w:rPr>
        <w:commentReference w:id="65"/>
      </w:r>
      <w:r w:rsidR="008139BE">
        <w:rPr>
          <w:rFonts w:ascii="Times New Roman" w:hAnsi="Times New Roman" w:cs="Times New Roman"/>
          <w:sz w:val="24"/>
          <w:lang w:val="en-US"/>
        </w:rPr>
        <w:t xml:space="preserve"> </w:t>
      </w:r>
      <w:bookmarkEnd w:id="64"/>
      <w:r w:rsidR="008139BE">
        <w:rPr>
          <w:rFonts w:ascii="Times New Roman" w:hAnsi="Times New Roman" w:cs="Times New Roman"/>
          <w:sz w:val="24"/>
          <w:lang w:val="en-US"/>
        </w:rPr>
        <w:t>The model tracks whether those who die do so because of COVID-19 or from other causes.</w:t>
      </w:r>
      <w:commentRangeStart w:id="67"/>
      <w:commentRangeEnd w:id="67"/>
      <w:r w:rsidR="008139BE">
        <w:rPr>
          <w:rStyle w:val="Refdecomentario"/>
        </w:rPr>
        <w:commentReference w:id="67"/>
      </w:r>
      <w:r w:rsidR="009A1DCE">
        <w:rPr>
          <w:rFonts w:ascii="Times New Roman" w:hAnsi="Times New Roman" w:cs="Times New Roman"/>
          <w:sz w:val="24"/>
          <w:lang w:val="en-US"/>
        </w:rPr>
        <w:t xml:space="preserve"> After </w:t>
      </w:r>
      <w:r w:rsidR="00901DF4">
        <w:rPr>
          <w:rFonts w:ascii="Times New Roman" w:hAnsi="Times New Roman" w:cs="Times New Roman"/>
          <w:sz w:val="24"/>
          <w:lang w:val="en-US"/>
        </w:rPr>
        <w:t>obtaining</w:t>
      </w:r>
      <w:r w:rsidR="009A1DCE">
        <w:rPr>
          <w:rFonts w:ascii="Times New Roman" w:hAnsi="Times New Roman" w:cs="Times New Roman"/>
          <w:sz w:val="24"/>
          <w:lang w:val="en-US"/>
        </w:rPr>
        <w:t xml:space="preserve"> these results, we projected</w:t>
      </w:r>
      <w:r w:rsidR="002654D5">
        <w:rPr>
          <w:rFonts w:ascii="Times New Roman" w:hAnsi="Times New Roman" w:cs="Times New Roman"/>
          <w:sz w:val="24"/>
          <w:lang w:val="en-US"/>
        </w:rPr>
        <w:t xml:space="preserve"> the </w:t>
      </w:r>
      <w:r w:rsidR="002654D5" w:rsidRPr="002654D5">
        <w:rPr>
          <w:rFonts w:ascii="Times New Roman" w:hAnsi="Times New Roman" w:cs="Times New Roman"/>
          <w:sz w:val="24"/>
          <w:lang w:val="en-US"/>
        </w:rPr>
        <w:t xml:space="preserve">quality-adjusted </w:t>
      </w:r>
      <w:ins w:id="68" w:author="Hirsch , Sarah W" w:date="2021-06-11T13:32:00Z">
        <w:r w:rsidR="00BC2343">
          <w:rPr>
            <w:rFonts w:ascii="Times New Roman" w:hAnsi="Times New Roman" w:cs="Times New Roman"/>
            <w:sz w:val="24"/>
            <w:lang w:val="en-US"/>
          </w:rPr>
          <w:t xml:space="preserve">life </w:t>
        </w:r>
      </w:ins>
      <w:r w:rsidR="006E0007">
        <w:rPr>
          <w:rFonts w:ascii="Times New Roman" w:hAnsi="Times New Roman" w:cs="Times New Roman"/>
          <w:sz w:val="24"/>
          <w:lang w:val="en-US"/>
        </w:rPr>
        <w:t>expectancy</w:t>
      </w:r>
      <w:r w:rsidR="002654D5" w:rsidRPr="002654D5">
        <w:rPr>
          <w:rFonts w:ascii="Times New Roman" w:hAnsi="Times New Roman" w:cs="Times New Roman"/>
          <w:sz w:val="24"/>
          <w:lang w:val="en-US"/>
        </w:rPr>
        <w:t xml:space="preserve"> (QAL</w:t>
      </w:r>
      <w:r w:rsidR="006E0007">
        <w:rPr>
          <w:rFonts w:ascii="Times New Roman" w:hAnsi="Times New Roman" w:cs="Times New Roman"/>
          <w:sz w:val="24"/>
          <w:lang w:val="en-US"/>
        </w:rPr>
        <w:t>E</w:t>
      </w:r>
      <w:r w:rsidR="002654D5" w:rsidRPr="002654D5">
        <w:rPr>
          <w:rFonts w:ascii="Times New Roman" w:hAnsi="Times New Roman" w:cs="Times New Roman"/>
          <w:sz w:val="24"/>
          <w:lang w:val="en-US"/>
        </w:rPr>
        <w:t>)</w:t>
      </w:r>
      <w:r w:rsidR="002654D5">
        <w:rPr>
          <w:rFonts w:ascii="Times New Roman" w:hAnsi="Times New Roman" w:cs="Times New Roman"/>
          <w:sz w:val="24"/>
          <w:lang w:val="en-US"/>
        </w:rPr>
        <w:t xml:space="preserve"> and</w:t>
      </w:r>
      <w:r w:rsidR="002654D5" w:rsidRPr="002654D5">
        <w:rPr>
          <w:rFonts w:ascii="Times New Roman" w:hAnsi="Times New Roman" w:cs="Times New Roman"/>
          <w:sz w:val="24"/>
          <w:lang w:val="en-US"/>
        </w:rPr>
        <w:t xml:space="preserve"> lifetime healthcare costs </w:t>
      </w:r>
      <w:r w:rsidR="002654D5">
        <w:rPr>
          <w:rFonts w:ascii="Times New Roman" w:hAnsi="Times New Roman" w:cs="Times New Roman"/>
          <w:sz w:val="24"/>
          <w:lang w:val="en-US"/>
        </w:rPr>
        <w:t>for the surviving population using a Markov model</w:t>
      </w:r>
      <w:r w:rsidR="00704451">
        <w:rPr>
          <w:rFonts w:ascii="Times New Roman" w:hAnsi="Times New Roman" w:cs="Times New Roman"/>
          <w:sz w:val="24"/>
          <w:lang w:val="en-US"/>
        </w:rPr>
        <w:t xml:space="preserve"> time</w:t>
      </w:r>
      <w:r w:rsidR="00901DF4">
        <w:rPr>
          <w:rFonts w:ascii="Times New Roman" w:hAnsi="Times New Roman" w:cs="Times New Roman"/>
          <w:sz w:val="24"/>
          <w:lang w:val="en-US"/>
        </w:rPr>
        <w:t>-</w:t>
      </w:r>
      <w:r w:rsidR="00704451">
        <w:rPr>
          <w:rFonts w:ascii="Times New Roman" w:hAnsi="Times New Roman" w:cs="Times New Roman"/>
          <w:sz w:val="24"/>
          <w:lang w:val="en-US"/>
        </w:rPr>
        <w:t>dependent</w:t>
      </w:r>
      <w:r w:rsidR="002654D5">
        <w:rPr>
          <w:rFonts w:ascii="Times New Roman" w:hAnsi="Times New Roman" w:cs="Times New Roman"/>
          <w:sz w:val="24"/>
          <w:lang w:val="en-US"/>
        </w:rPr>
        <w:t xml:space="preserve"> of two states: Alive and Dead. The probabilities of transition by age and sex were derived from the background mortality rates and we use specific sex and age group utilities. </w:t>
      </w:r>
      <w:r w:rsidR="002654D5" w:rsidRPr="002654D5">
        <w:rPr>
          <w:rFonts w:ascii="Times New Roman" w:hAnsi="Times New Roman" w:cs="Times New Roman"/>
          <w:sz w:val="24"/>
          <w:lang w:val="en-US"/>
        </w:rPr>
        <w:t>The</w:t>
      </w:r>
      <w:r w:rsidR="002654D5">
        <w:rPr>
          <w:rFonts w:ascii="Times New Roman" w:hAnsi="Times New Roman" w:cs="Times New Roman"/>
          <w:sz w:val="24"/>
          <w:lang w:val="en-US"/>
        </w:rPr>
        <w:t xml:space="preserve"> table of</w:t>
      </w:r>
      <w:r w:rsidR="002654D5" w:rsidRPr="002654D5">
        <w:rPr>
          <w:rFonts w:ascii="Times New Roman" w:hAnsi="Times New Roman" w:cs="Times New Roman"/>
          <w:sz w:val="24"/>
          <w:lang w:val="en-US"/>
        </w:rPr>
        <w:t xml:space="preserve"> estimates of these projections can be found in the </w:t>
      </w:r>
      <w:r w:rsidR="002654D5">
        <w:rPr>
          <w:rFonts w:ascii="Times New Roman" w:hAnsi="Times New Roman" w:cs="Times New Roman"/>
          <w:sz w:val="24"/>
          <w:lang w:val="en-US"/>
        </w:rPr>
        <w:t xml:space="preserve">appendix </w:t>
      </w:r>
      <w:r w:rsidR="002654D5" w:rsidRPr="002654D5">
        <w:rPr>
          <w:rFonts w:ascii="Times New Roman" w:hAnsi="Times New Roman" w:cs="Times New Roman"/>
          <w:sz w:val="24"/>
          <w:lang w:val="en-US"/>
        </w:rPr>
        <w:t>section.</w:t>
      </w:r>
    </w:p>
    <w:p w14:paraId="2D7FA279" w14:textId="5D5F27CB" w:rsidR="00690CA6" w:rsidRPr="00A30670" w:rsidRDefault="008139BE" w:rsidP="00E8425E">
      <w:pPr>
        <w:keepNext/>
        <w:autoSpaceDE w:val="0"/>
        <w:autoSpaceDN w:val="0"/>
        <w:adjustRightInd w:val="0"/>
        <w:spacing w:before="240" w:after="0" w:line="360" w:lineRule="auto"/>
        <w:jc w:val="center"/>
        <w:rPr>
          <w:lang w:val="en-US"/>
        </w:rPr>
      </w:pPr>
      <w:commentRangeStart w:id="69"/>
      <w:commentRangeEnd w:id="69"/>
      <w:r>
        <w:rPr>
          <w:rStyle w:val="Refdecomentario"/>
        </w:rPr>
        <w:lastRenderedPageBreak/>
        <w:commentReference w:id="69"/>
      </w:r>
      <w:r w:rsidR="00F21BE1" w:rsidRPr="00AF26B6">
        <w:rPr>
          <w:noProof/>
          <w:lang w:val="en-US"/>
        </w:rPr>
        <w:t xml:space="preserve"> </w:t>
      </w:r>
    </w:p>
    <w:p w14:paraId="675853CB" w14:textId="77777777" w:rsidR="00E8425E" w:rsidRDefault="00F21BE1" w:rsidP="00E8425E">
      <w:pPr>
        <w:keepNext/>
        <w:autoSpaceDE w:val="0"/>
        <w:autoSpaceDN w:val="0"/>
        <w:adjustRightInd w:val="0"/>
        <w:spacing w:before="240" w:after="0" w:line="360" w:lineRule="auto"/>
        <w:jc w:val="center"/>
      </w:pPr>
      <w:r w:rsidRPr="00F21BE1">
        <w:rPr>
          <w:noProof/>
        </w:rPr>
        <w:drawing>
          <wp:inline distT="0" distB="0" distL="0" distR="0" wp14:anchorId="0CDF2B22" wp14:editId="07053A0D">
            <wp:extent cx="3764280" cy="4443942"/>
            <wp:effectExtent l="19050" t="19050" r="26670" b="139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5623" cy="4457333"/>
                    </a:xfrm>
                    <a:prstGeom prst="rect">
                      <a:avLst/>
                    </a:prstGeom>
                    <a:ln>
                      <a:solidFill>
                        <a:schemeClr val="bg2">
                          <a:lumMod val="90000"/>
                        </a:schemeClr>
                      </a:solidFill>
                    </a:ln>
                  </pic:spPr>
                </pic:pic>
              </a:graphicData>
            </a:graphic>
          </wp:inline>
        </w:drawing>
      </w:r>
    </w:p>
    <w:p w14:paraId="709F5899" w14:textId="58BC53FC" w:rsidR="00690CA6" w:rsidRPr="00E8425E" w:rsidRDefault="00E8425E" w:rsidP="00E8425E">
      <w:pPr>
        <w:pStyle w:val="Descripcin"/>
        <w:jc w:val="center"/>
        <w:rPr>
          <w:lang w:val="en-US"/>
        </w:rPr>
      </w:pPr>
      <w:r w:rsidRPr="00E8425E">
        <w:rPr>
          <w:lang w:val="en-US"/>
        </w:rPr>
        <w:t xml:space="preserve">Figure </w:t>
      </w:r>
      <w:r>
        <w:fldChar w:fldCharType="begin"/>
      </w:r>
      <w:r w:rsidRPr="00E8425E">
        <w:rPr>
          <w:lang w:val="en-US"/>
        </w:rPr>
        <w:instrText xml:space="preserve"> SEQ Figure \* ARABIC </w:instrText>
      </w:r>
      <w:r>
        <w:fldChar w:fldCharType="separate"/>
      </w:r>
      <w:r w:rsidRPr="00E8425E">
        <w:rPr>
          <w:noProof/>
          <w:lang w:val="en-US"/>
        </w:rPr>
        <w:t>1</w:t>
      </w:r>
      <w:r>
        <w:fldChar w:fldCharType="end"/>
      </w:r>
      <w:r w:rsidRPr="00E8425E">
        <w:rPr>
          <w:lang w:val="en-US"/>
        </w:rPr>
        <w:t>: Model structure</w:t>
      </w:r>
      <w:r>
        <w:rPr>
          <w:lang w:val="en-US"/>
        </w:rPr>
        <w:t>.</w:t>
      </w:r>
      <w:r w:rsidRPr="00E8425E">
        <w:rPr>
          <w:lang w:val="en-US"/>
        </w:rPr>
        <w:t xml:space="preserve"> States for the microsimulation </w:t>
      </w:r>
      <w:r>
        <w:rPr>
          <w:lang w:val="en-US"/>
        </w:rPr>
        <w:t xml:space="preserve">and </w:t>
      </w:r>
      <w:proofErr w:type="spellStart"/>
      <w:r w:rsidRPr="00E8425E">
        <w:rPr>
          <w:lang w:val="en-US"/>
        </w:rPr>
        <w:t>markov</w:t>
      </w:r>
      <w:proofErr w:type="spellEnd"/>
      <w:r w:rsidRPr="00E8425E">
        <w:rPr>
          <w:lang w:val="en-US"/>
        </w:rPr>
        <w:t xml:space="preserve"> model.</w:t>
      </w:r>
    </w:p>
    <w:p w14:paraId="3FCA2873" w14:textId="57F6094D" w:rsidR="00BA60A8" w:rsidRPr="00375277" w:rsidRDefault="00BA60A8" w:rsidP="004E3302">
      <w:pPr>
        <w:pStyle w:val="Ttulo2"/>
        <w:rPr>
          <w:lang w:val="en-US"/>
        </w:rPr>
      </w:pPr>
      <w:bookmarkStart w:id="70" w:name="_Toc74258173"/>
      <w:r w:rsidRPr="00375277">
        <w:rPr>
          <w:lang w:val="en-US"/>
        </w:rPr>
        <w:t>Cost-Effectiveness Analysis</w:t>
      </w:r>
      <w:bookmarkEnd w:id="70"/>
    </w:p>
    <w:p w14:paraId="320AFC50" w14:textId="1754BEF3" w:rsidR="00375277" w:rsidRDefault="005336A8" w:rsidP="003F40E0">
      <w:pPr>
        <w:autoSpaceDE w:val="0"/>
        <w:autoSpaceDN w:val="0"/>
        <w:adjustRightInd w:val="0"/>
        <w:spacing w:before="240" w:line="360" w:lineRule="auto"/>
        <w:jc w:val="both"/>
        <w:rPr>
          <w:rFonts w:ascii="Times New Roman" w:hAnsi="Times New Roman" w:cs="Times New Roman"/>
          <w:i/>
          <w:sz w:val="24"/>
          <w:szCs w:val="26"/>
          <w:lang w:val="en-US"/>
        </w:rPr>
      </w:pPr>
      <w:bookmarkStart w:id="71" w:name="_Hlk74330094"/>
      <w:r>
        <w:rPr>
          <w:rFonts w:ascii="Times New Roman" w:hAnsi="Times New Roman" w:cs="Times New Roman"/>
          <w:sz w:val="24"/>
          <w:szCs w:val="26"/>
          <w:lang w:val="en-US"/>
        </w:rPr>
        <w:t>D</w:t>
      </w:r>
      <w:r>
        <w:rPr>
          <w:rFonts w:ascii="Times New Roman" w:hAnsi="Times New Roman" w:cs="Times New Roman"/>
          <w:sz w:val="24"/>
          <w:szCs w:val="26"/>
          <w:lang w:val="en-US"/>
        </w:rPr>
        <w:t xml:space="preserve">ue to the fact that </w:t>
      </w:r>
      <w:r w:rsidR="00901DF4">
        <w:rPr>
          <w:rFonts w:ascii="Times New Roman" w:hAnsi="Times New Roman" w:cs="Times New Roman"/>
          <w:sz w:val="24"/>
          <w:szCs w:val="26"/>
          <w:lang w:val="en-US"/>
        </w:rPr>
        <w:t>D</w:t>
      </w:r>
      <w:r w:rsidR="00901DF4" w:rsidRPr="007F592C">
        <w:rPr>
          <w:rFonts w:ascii="Times New Roman" w:hAnsi="Times New Roman" w:cs="Times New Roman"/>
          <w:sz w:val="24"/>
          <w:szCs w:val="26"/>
          <w:lang w:val="en-US"/>
        </w:rPr>
        <w:t xml:space="preserve">examethasone is not recommended for non-intubated patients and </w:t>
      </w:r>
      <w:r w:rsidR="00901DF4">
        <w:rPr>
          <w:rFonts w:ascii="Times New Roman" w:hAnsi="Times New Roman" w:cs="Times New Roman"/>
          <w:sz w:val="24"/>
          <w:szCs w:val="26"/>
          <w:lang w:val="en-US"/>
        </w:rPr>
        <w:t>R</w:t>
      </w:r>
      <w:r w:rsidR="00901DF4" w:rsidRPr="007F592C">
        <w:rPr>
          <w:rFonts w:ascii="Times New Roman" w:hAnsi="Times New Roman" w:cs="Times New Roman"/>
          <w:sz w:val="24"/>
          <w:szCs w:val="26"/>
          <w:lang w:val="en-US"/>
        </w:rPr>
        <w:t>emdesivir is a drug that has shown more efficacy in less critical states</w:t>
      </w:r>
      <w:r>
        <w:rPr>
          <w:rFonts w:ascii="Times New Roman" w:hAnsi="Times New Roman" w:cs="Times New Roman"/>
          <w:sz w:val="24"/>
          <w:szCs w:val="26"/>
          <w:lang w:val="en-US"/>
        </w:rPr>
        <w:t>, t</w:t>
      </w:r>
      <w:r w:rsidRPr="007F592C">
        <w:rPr>
          <w:rFonts w:ascii="Times New Roman" w:hAnsi="Times New Roman" w:cs="Times New Roman"/>
          <w:sz w:val="24"/>
          <w:szCs w:val="26"/>
          <w:lang w:val="en-US"/>
        </w:rPr>
        <w:t xml:space="preserve">he simulated </w:t>
      </w:r>
      <w:r>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Pr>
          <w:rFonts w:ascii="Times New Roman" w:hAnsi="Times New Roman" w:cs="Times New Roman"/>
          <w:sz w:val="24"/>
          <w:szCs w:val="26"/>
          <w:lang w:val="en-US"/>
        </w:rPr>
        <w:t xml:space="preserve"> cohorts</w:t>
      </w:r>
      <w:r w:rsidRPr="00BA44F8">
        <w:rPr>
          <w:rFonts w:ascii="Times New Roman" w:hAnsi="Times New Roman" w:cs="Times New Roman"/>
          <w:sz w:val="24"/>
          <w:szCs w:val="26"/>
          <w:lang w:val="en-US"/>
        </w:rPr>
        <w:t>:</w:t>
      </w:r>
      <w:r w:rsidRPr="00BA44F8">
        <w:rPr>
          <w:rStyle w:val="Refdecomentario"/>
          <w:lang w:val="en-US"/>
        </w:rPr>
        <w:t xml:space="preserve"> </w:t>
      </w:r>
      <w:commentRangeStart w:id="72"/>
      <w:r>
        <w:rPr>
          <w:rFonts w:ascii="Times New Roman" w:hAnsi="Times New Roman" w:cs="Times New Roman"/>
          <w:sz w:val="24"/>
          <w:szCs w:val="26"/>
          <w:lang w:val="en-US"/>
        </w:rPr>
        <w:t>p</w:t>
      </w:r>
      <w:commentRangeStart w:id="73"/>
      <w:r w:rsidR="00901DF4">
        <w:rPr>
          <w:rFonts w:ascii="Times New Roman" w:hAnsi="Times New Roman" w:cs="Times New Roman"/>
          <w:sz w:val="24"/>
          <w:szCs w:val="26"/>
          <w:lang w:val="en-US"/>
        </w:rPr>
        <w:t>atients who were h</w:t>
      </w:r>
      <w:r w:rsidR="00901DF4" w:rsidRPr="007F592C">
        <w:rPr>
          <w:rFonts w:ascii="Times New Roman" w:hAnsi="Times New Roman" w:cs="Times New Roman"/>
          <w:sz w:val="24"/>
          <w:szCs w:val="26"/>
          <w:lang w:val="en-US"/>
        </w:rPr>
        <w:t xml:space="preserve">ospitalized </w:t>
      </w:r>
      <w:r w:rsidR="00901DF4">
        <w:rPr>
          <w:rFonts w:ascii="Times New Roman" w:hAnsi="Times New Roman" w:cs="Times New Roman"/>
          <w:sz w:val="24"/>
          <w:szCs w:val="26"/>
          <w:lang w:val="en-US"/>
        </w:rPr>
        <w:t xml:space="preserve">without intubation </w:t>
      </w:r>
      <w:r w:rsidR="00901DF4" w:rsidRPr="007F592C">
        <w:rPr>
          <w:rFonts w:ascii="Times New Roman" w:hAnsi="Times New Roman" w:cs="Times New Roman"/>
          <w:sz w:val="24"/>
          <w:szCs w:val="26"/>
          <w:lang w:val="en-US"/>
        </w:rPr>
        <w:t xml:space="preserve">and </w:t>
      </w:r>
      <w:r w:rsidR="00901DF4">
        <w:rPr>
          <w:rFonts w:ascii="Times New Roman" w:hAnsi="Times New Roman" w:cs="Times New Roman"/>
          <w:sz w:val="24"/>
          <w:szCs w:val="26"/>
          <w:lang w:val="en-US"/>
        </w:rPr>
        <w:t>patients who were hospitalized and i</w:t>
      </w:r>
      <w:r w:rsidR="00901DF4" w:rsidRPr="007F592C">
        <w:rPr>
          <w:rFonts w:ascii="Times New Roman" w:hAnsi="Times New Roman" w:cs="Times New Roman"/>
          <w:sz w:val="24"/>
          <w:szCs w:val="26"/>
          <w:lang w:val="en-US"/>
        </w:rPr>
        <w:t>ntubated</w:t>
      </w:r>
      <w:commentRangeEnd w:id="73"/>
      <w:r w:rsidR="00901DF4">
        <w:rPr>
          <w:rStyle w:val="Refdecomentario"/>
        </w:rPr>
        <w:commentReference w:id="73"/>
      </w:r>
      <w:r w:rsidR="00901DF4" w:rsidRPr="007F592C">
        <w:rPr>
          <w:rFonts w:ascii="Times New Roman" w:hAnsi="Times New Roman" w:cs="Times New Roman"/>
          <w:sz w:val="24"/>
          <w:szCs w:val="26"/>
          <w:lang w:val="en-US"/>
        </w:rPr>
        <w:t>.</w:t>
      </w:r>
      <w:r w:rsidR="00901DF4">
        <w:rPr>
          <w:rFonts w:ascii="Times New Roman" w:hAnsi="Times New Roman" w:cs="Times New Roman"/>
          <w:sz w:val="24"/>
          <w:szCs w:val="26"/>
          <w:lang w:val="en-US"/>
        </w:rPr>
        <w:t xml:space="preserve"> </w:t>
      </w:r>
      <w:commentRangeEnd w:id="72"/>
      <w:r w:rsidR="00BC2343">
        <w:rPr>
          <w:rStyle w:val="Refdecomentario"/>
        </w:rPr>
        <w:commentReference w:id="72"/>
      </w:r>
      <w:bookmarkEnd w:id="71"/>
      <w:r w:rsidR="00901DF4">
        <w:rPr>
          <w:rFonts w:ascii="Times New Roman" w:hAnsi="Times New Roman" w:cs="Times New Roman"/>
          <w:sz w:val="24"/>
          <w:szCs w:val="26"/>
          <w:lang w:val="en-US"/>
        </w:rPr>
        <w:t xml:space="preserve">We carry out a cost-effectiveness analysis for the following strategies: </w:t>
      </w:r>
      <w:r w:rsidR="00901DF4" w:rsidRPr="00A65986">
        <w:rPr>
          <w:rFonts w:ascii="Times New Roman" w:hAnsi="Times New Roman" w:cs="Times New Roman"/>
          <w:i/>
          <w:sz w:val="24"/>
          <w:szCs w:val="26"/>
          <w:lang w:val="en-US"/>
        </w:rPr>
        <w:t>Treat with Remdesivir</w:t>
      </w:r>
      <w:r w:rsidR="00901DF4">
        <w:rPr>
          <w:rFonts w:ascii="Times New Roman" w:hAnsi="Times New Roman" w:cs="Times New Roman"/>
          <w:sz w:val="24"/>
          <w:szCs w:val="26"/>
          <w:lang w:val="en-US"/>
        </w:rPr>
        <w:t xml:space="preserve">, </w:t>
      </w:r>
      <w:r w:rsidR="00901DF4" w:rsidRPr="00A65986">
        <w:rPr>
          <w:rFonts w:ascii="Times New Roman" w:hAnsi="Times New Roman" w:cs="Times New Roman"/>
          <w:i/>
          <w:sz w:val="24"/>
          <w:szCs w:val="26"/>
          <w:lang w:val="en-US"/>
        </w:rPr>
        <w:t xml:space="preserve">Treat with Remdesivir and Baricitinib </w:t>
      </w:r>
      <w:r w:rsidR="00901DF4">
        <w:rPr>
          <w:rFonts w:ascii="Times New Roman" w:hAnsi="Times New Roman" w:cs="Times New Roman"/>
          <w:sz w:val="24"/>
          <w:szCs w:val="26"/>
          <w:lang w:val="en-US"/>
        </w:rPr>
        <w:t xml:space="preserve">and </w:t>
      </w:r>
      <w:ins w:id="74" w:author="Hirsch , Sarah W" w:date="2021-06-11T13:33:00Z">
        <w:r w:rsidR="00BC2343">
          <w:rPr>
            <w:rFonts w:ascii="Times New Roman" w:hAnsi="Times New Roman" w:cs="Times New Roman"/>
            <w:i/>
            <w:sz w:val="24"/>
            <w:szCs w:val="26"/>
            <w:lang w:val="en-US"/>
          </w:rPr>
          <w:t>N</w:t>
        </w:r>
      </w:ins>
      <w:del w:id="75" w:author="Hirsch , Sarah W" w:date="2021-06-11T13:33:00Z">
        <w:r w:rsidR="00901DF4" w:rsidDel="00BC2343">
          <w:rPr>
            <w:rFonts w:ascii="Times New Roman" w:hAnsi="Times New Roman" w:cs="Times New Roman"/>
            <w:i/>
            <w:sz w:val="24"/>
            <w:szCs w:val="26"/>
            <w:lang w:val="en-US"/>
          </w:rPr>
          <w:delText>n</w:delText>
        </w:r>
      </w:del>
      <w:r w:rsidR="00901DF4" w:rsidRPr="00A65986">
        <w:rPr>
          <w:rFonts w:ascii="Times New Roman" w:hAnsi="Times New Roman" w:cs="Times New Roman"/>
          <w:i/>
          <w:sz w:val="24"/>
          <w:szCs w:val="26"/>
          <w:lang w:val="en-US"/>
        </w:rPr>
        <w:t>o treatment</w:t>
      </w:r>
      <w:r w:rsidR="00901DF4">
        <w:rPr>
          <w:rFonts w:ascii="Times New Roman" w:hAnsi="Times New Roman" w:cs="Times New Roman"/>
          <w:i/>
          <w:sz w:val="24"/>
          <w:szCs w:val="26"/>
          <w:lang w:val="en-US"/>
        </w:rPr>
        <w:t xml:space="preserve"> </w:t>
      </w:r>
      <w:r w:rsidR="00901DF4">
        <w:rPr>
          <w:rFonts w:ascii="Times New Roman" w:hAnsi="Times New Roman" w:cs="Times New Roman"/>
          <w:sz w:val="24"/>
          <w:szCs w:val="26"/>
          <w:lang w:val="en-US"/>
        </w:rPr>
        <w:t xml:space="preserve">for </w:t>
      </w:r>
      <w:ins w:id="76" w:author="Hirsch , Sarah W" w:date="2021-06-11T13:44:00Z">
        <w:r>
          <w:rPr>
            <w:rFonts w:ascii="Times New Roman" w:hAnsi="Times New Roman" w:cs="Times New Roman"/>
            <w:sz w:val="24"/>
            <w:szCs w:val="26"/>
            <w:lang w:val="en-US"/>
          </w:rPr>
          <w:t>the</w:t>
        </w:r>
      </w:ins>
      <w:del w:id="77" w:author="Hirsch , Sarah W" w:date="2021-06-11T13:44:00Z">
        <w:r w:rsidR="00901DF4" w:rsidDel="005336A8">
          <w:rPr>
            <w:rFonts w:ascii="Times New Roman" w:hAnsi="Times New Roman" w:cs="Times New Roman"/>
            <w:sz w:val="24"/>
            <w:szCs w:val="26"/>
            <w:lang w:val="en-US"/>
          </w:rPr>
          <w:delText>a</w:delText>
        </w:r>
      </w:del>
      <w:r w:rsidR="00901DF4">
        <w:rPr>
          <w:rFonts w:ascii="Times New Roman" w:hAnsi="Times New Roman" w:cs="Times New Roman"/>
          <w:sz w:val="24"/>
          <w:szCs w:val="26"/>
          <w:lang w:val="en-US"/>
        </w:rPr>
        <w:t xml:space="preserve"> cohort of h</w:t>
      </w:r>
      <w:r w:rsidR="00901DF4" w:rsidRPr="00EA56C2">
        <w:rPr>
          <w:rFonts w:ascii="Times New Roman" w:hAnsi="Times New Roman" w:cs="Times New Roman"/>
          <w:sz w:val="24"/>
          <w:szCs w:val="26"/>
          <w:lang w:val="en-US"/>
        </w:rPr>
        <w:t>ospitalized</w:t>
      </w:r>
      <w:r w:rsidR="00901DF4">
        <w:rPr>
          <w:rFonts w:ascii="Times New Roman" w:hAnsi="Times New Roman" w:cs="Times New Roman"/>
          <w:sz w:val="24"/>
          <w:szCs w:val="26"/>
          <w:lang w:val="en-US"/>
        </w:rPr>
        <w:t xml:space="preserve"> patients, not intubated. For intubated patients the strategies are: </w:t>
      </w:r>
      <w:r w:rsidR="00901DF4" w:rsidRPr="00A65986">
        <w:rPr>
          <w:rFonts w:ascii="Times New Roman" w:hAnsi="Times New Roman" w:cs="Times New Roman"/>
          <w:i/>
          <w:sz w:val="24"/>
          <w:szCs w:val="26"/>
          <w:lang w:val="en-US"/>
        </w:rPr>
        <w:t>Treat with Dexamethasone</w:t>
      </w:r>
      <w:r w:rsidR="00901DF4">
        <w:rPr>
          <w:rFonts w:ascii="Times New Roman" w:hAnsi="Times New Roman" w:cs="Times New Roman"/>
          <w:sz w:val="24"/>
          <w:szCs w:val="26"/>
          <w:lang w:val="en-US"/>
        </w:rPr>
        <w:t xml:space="preserve"> and </w:t>
      </w:r>
      <w:ins w:id="78" w:author="Hirsch , Sarah W" w:date="2021-06-11T13:44:00Z">
        <w:r>
          <w:rPr>
            <w:rFonts w:ascii="Times New Roman" w:hAnsi="Times New Roman" w:cs="Times New Roman"/>
            <w:i/>
            <w:sz w:val="24"/>
            <w:szCs w:val="26"/>
            <w:lang w:val="en-US"/>
          </w:rPr>
          <w:t>N</w:t>
        </w:r>
      </w:ins>
      <w:del w:id="79" w:author="Hirsch , Sarah W" w:date="2021-06-11T13:44:00Z">
        <w:r w:rsidR="00901DF4" w:rsidRPr="00A65986" w:rsidDel="005336A8">
          <w:rPr>
            <w:rFonts w:ascii="Times New Roman" w:hAnsi="Times New Roman" w:cs="Times New Roman"/>
            <w:i/>
            <w:sz w:val="24"/>
            <w:szCs w:val="26"/>
            <w:lang w:val="en-US"/>
          </w:rPr>
          <w:delText>n</w:delText>
        </w:r>
      </w:del>
      <w:r w:rsidR="00901DF4" w:rsidRPr="00A65986">
        <w:rPr>
          <w:rFonts w:ascii="Times New Roman" w:hAnsi="Times New Roman" w:cs="Times New Roman"/>
          <w:i/>
          <w:sz w:val="24"/>
          <w:szCs w:val="26"/>
          <w:lang w:val="en-US"/>
        </w:rPr>
        <w:t>o treatment</w:t>
      </w:r>
      <w:r w:rsidR="00901DF4">
        <w:rPr>
          <w:rFonts w:ascii="Times New Roman" w:hAnsi="Times New Roman" w:cs="Times New Roman"/>
          <w:sz w:val="24"/>
          <w:szCs w:val="26"/>
          <w:lang w:val="en-US"/>
        </w:rPr>
        <w:t>.</w:t>
      </w:r>
      <w:r w:rsidR="00B56AC2">
        <w:rPr>
          <w:rFonts w:ascii="Times New Roman" w:hAnsi="Times New Roman" w:cs="Times New Roman"/>
          <w:sz w:val="24"/>
          <w:szCs w:val="26"/>
          <w:lang w:val="en-US"/>
        </w:rPr>
        <w:t xml:space="preserve"> </w:t>
      </w:r>
      <w:ins w:id="80" w:author="Hirsch , Sarah W" w:date="2021-06-11T13:44:00Z">
        <w:r>
          <w:rPr>
            <w:rFonts w:ascii="Times New Roman" w:hAnsi="Times New Roman" w:cs="Times New Roman"/>
            <w:sz w:val="24"/>
            <w:szCs w:val="26"/>
            <w:lang w:val="en-US"/>
          </w:rPr>
          <w:t xml:space="preserve">The </w:t>
        </w:r>
      </w:ins>
      <w:r w:rsidR="00B56AC2" w:rsidRPr="00EA56C2">
        <w:rPr>
          <w:rFonts w:ascii="Times New Roman" w:hAnsi="Times New Roman" w:cs="Times New Roman"/>
          <w:sz w:val="24"/>
          <w:szCs w:val="26"/>
          <w:lang w:val="en-US"/>
        </w:rPr>
        <w:t>Incremental Cost-Effectiveness Ratio (ICER)</w:t>
      </w:r>
      <w:r w:rsidR="00B56AC2">
        <w:rPr>
          <w:rFonts w:ascii="Times New Roman" w:hAnsi="Times New Roman" w:cs="Times New Roman"/>
          <w:sz w:val="24"/>
          <w:szCs w:val="26"/>
          <w:lang w:val="en-US"/>
        </w:rPr>
        <w:t>, is</w:t>
      </w:r>
      <w:r w:rsidR="00B56AC2" w:rsidRPr="00EA56C2">
        <w:rPr>
          <w:rFonts w:ascii="Times New Roman" w:hAnsi="Times New Roman" w:cs="Times New Roman"/>
          <w:sz w:val="24"/>
          <w:szCs w:val="26"/>
          <w:lang w:val="en-US"/>
        </w:rPr>
        <w:t xml:space="preserve"> incorporated to determine the best strategy for each cohort</w:t>
      </w:r>
      <w:r w:rsidR="00B56AC2">
        <w:rPr>
          <w:rFonts w:ascii="Times New Roman" w:hAnsi="Times New Roman" w:cs="Times New Roman"/>
          <w:i/>
          <w:sz w:val="24"/>
          <w:szCs w:val="26"/>
          <w:lang w:val="en-US"/>
        </w:rPr>
        <w:t>.</w:t>
      </w:r>
      <w:r w:rsidR="00A30670">
        <w:rPr>
          <w:rFonts w:ascii="Times New Roman" w:hAnsi="Times New Roman" w:cs="Times New Roman"/>
          <w:i/>
          <w:sz w:val="24"/>
          <w:szCs w:val="26"/>
          <w:lang w:val="en-US"/>
        </w:rPr>
        <w:t xml:space="preserve"> </w:t>
      </w:r>
      <w:r w:rsidR="00A30670">
        <w:rPr>
          <w:rFonts w:ascii="Times New Roman" w:hAnsi="Times New Roman" w:cs="Times New Roman"/>
          <w:sz w:val="24"/>
          <w:szCs w:val="26"/>
          <w:lang w:val="en-US"/>
        </w:rPr>
        <w:t>All costs are reported in 2021 Mexican pesos and health outcomes and costs are discounted at a 5% determined by the Mexican Health Supplies Evaluation Guide</w:t>
      </w:r>
      <w:r w:rsidR="00A30670">
        <w:rPr>
          <w:rFonts w:ascii="Times New Roman" w:hAnsi="Times New Roman" w:cs="Times New Roman"/>
          <w:sz w:val="24"/>
          <w:szCs w:val="26"/>
          <w:lang w:val="en-US"/>
        </w:rPr>
        <w:fldChar w:fldCharType="begin" w:fldLock="1"/>
      </w:r>
      <w:r w:rsidR="00A30670">
        <w:rPr>
          <w:rFonts w:ascii="Times New Roman" w:hAnsi="Times New Roman" w:cs="Times New Roman"/>
          <w:sz w:val="24"/>
          <w:szCs w:val="26"/>
          <w:lang w:val="en-US"/>
        </w:rPr>
        <w:instrText>ADDIN CSL_CITATION {"citationItems":[{"id":"ITEM-1","itemData":{"abstract":"documento en el que se agrupan, caracterizan y codifican todos los medicamentos, el material de curación, el instrumental, el equipo médico y los auxiliares de diagnóstico empleados por las instituciones públicas del Sistema Nacional de Salud para otorgar servicios de salud a la población. El Cuadro Básico de Insumos aplica en el primer nivel de atención y el Catálogo de Insumos en el segundo y tercer nivel.","author":[{"dropping-particle":"","family":"Consejo de Salubridad General","given":"","non-dropping-particle":"","parse-names":false,"suffix":""}],"id":"ITEM-1","issued":{"date-parts":[["2017"]]},"page":"67","title":"Guía de Evaluación de Insumos para la Salud","type":"article-journal"},"uris":["http://www.mendeley.com/documents/?uuid=02e629f1-939e-4287-b4ad-3a6789e51315"]}],"mendeley":{"formattedCitation":"&lt;sup&gt;19&lt;/sup&gt;","plainTextFormattedCitation":"19"},"properties":{"noteIndex":0},"schema":"https://github.com/citation-style-language/schema/raw/master/csl-citation.json"}</w:instrText>
      </w:r>
      <w:r w:rsidR="00A30670">
        <w:rPr>
          <w:rFonts w:ascii="Times New Roman" w:hAnsi="Times New Roman" w:cs="Times New Roman"/>
          <w:sz w:val="24"/>
          <w:szCs w:val="26"/>
          <w:lang w:val="en-US"/>
        </w:rPr>
        <w:fldChar w:fldCharType="separate"/>
      </w:r>
      <w:r w:rsidR="00A30670" w:rsidRPr="00A30670">
        <w:rPr>
          <w:rFonts w:ascii="Times New Roman" w:hAnsi="Times New Roman" w:cs="Times New Roman"/>
          <w:noProof/>
          <w:sz w:val="24"/>
          <w:szCs w:val="26"/>
          <w:vertAlign w:val="superscript"/>
          <w:lang w:val="en-US"/>
        </w:rPr>
        <w:t>19</w:t>
      </w:r>
      <w:r w:rsidR="00A30670">
        <w:rPr>
          <w:rFonts w:ascii="Times New Roman" w:hAnsi="Times New Roman" w:cs="Times New Roman"/>
          <w:sz w:val="24"/>
          <w:szCs w:val="26"/>
          <w:lang w:val="en-US"/>
        </w:rPr>
        <w:fldChar w:fldCharType="end"/>
      </w:r>
      <w:r w:rsidR="00A30670">
        <w:rPr>
          <w:rFonts w:ascii="Times New Roman" w:hAnsi="Times New Roman" w:cs="Times New Roman"/>
          <w:sz w:val="24"/>
          <w:szCs w:val="26"/>
          <w:lang w:val="en-US"/>
        </w:rPr>
        <w:t xml:space="preserve">. </w:t>
      </w:r>
    </w:p>
    <w:p w14:paraId="1D6C4CCE" w14:textId="77777777" w:rsidR="00737D8B" w:rsidRPr="00F36833" w:rsidRDefault="00737D8B" w:rsidP="004E3302">
      <w:pPr>
        <w:pStyle w:val="Ttulo2"/>
        <w:rPr>
          <w:lang w:val="en-US"/>
        </w:rPr>
      </w:pPr>
      <w:bookmarkStart w:id="81" w:name="_Toc74258174"/>
      <w:r w:rsidRPr="00F36833">
        <w:rPr>
          <w:lang w:val="en-US"/>
        </w:rPr>
        <w:lastRenderedPageBreak/>
        <w:t>Health Outcomes</w:t>
      </w:r>
      <w:bookmarkEnd w:id="81"/>
    </w:p>
    <w:p w14:paraId="155A5A1C" w14:textId="2F76AD59" w:rsidR="002C539F" w:rsidRDefault="003F40E0" w:rsidP="002C539F">
      <w:pPr>
        <w:autoSpaceDE w:val="0"/>
        <w:autoSpaceDN w:val="0"/>
        <w:adjustRightInd w:val="0"/>
        <w:spacing w:before="240" w:line="360" w:lineRule="auto"/>
        <w:jc w:val="both"/>
        <w:rPr>
          <w:rFonts w:ascii="Times New Roman" w:hAnsi="Times New Roman" w:cs="Times New Roman"/>
          <w:i/>
          <w:sz w:val="24"/>
          <w:szCs w:val="26"/>
          <w:lang w:val="en-US"/>
        </w:rPr>
      </w:pPr>
      <w:r>
        <w:rPr>
          <w:rFonts w:ascii="Times New Roman" w:hAnsi="Times New Roman" w:cs="Times New Roman"/>
          <w:color w:val="000000" w:themeColor="text1"/>
          <w:sz w:val="24"/>
          <w:szCs w:val="24"/>
          <w:lang w:val="en-US"/>
        </w:rPr>
        <w:t xml:space="preserve">To get the quality-adjusted life expectancy we calculated the quality-adjusted life years (QALYs) for the simulated patients. We used age and sex specific health utilities reported in a study by  </w:t>
      </w:r>
      <w:proofErr w:type="spellStart"/>
      <w:r w:rsidR="002C539F">
        <w:rPr>
          <w:rFonts w:ascii="Times New Roman" w:hAnsi="Times New Roman" w:cs="Times New Roman"/>
          <w:color w:val="000000" w:themeColor="text1"/>
          <w:sz w:val="24"/>
          <w:szCs w:val="24"/>
          <w:lang w:val="en-US"/>
        </w:rPr>
        <w:t>Hanmer</w:t>
      </w:r>
      <w:proofErr w:type="spellEnd"/>
      <w:r w:rsidR="002C539F">
        <w:rPr>
          <w:rFonts w:ascii="Times New Roman" w:hAnsi="Times New Roman" w:cs="Times New Roman"/>
          <w:color w:val="000000" w:themeColor="text1"/>
          <w:sz w:val="24"/>
          <w:szCs w:val="24"/>
          <w:lang w:val="en-US"/>
        </w:rPr>
        <w:t xml:space="preserve"> et al</w:t>
      </w:r>
      <w:r w:rsidR="002C539F">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{"citationItems":[{"id":"ITEM-1","itemData":{"DOI":"10.1177/0272989X06290497","ISSN":"0272989X","PMID":"16855127","abstract":"Background. Despite widespread use of generic health-related quality-of-life (HRQoL) scores, few have publicly published nationally representative US values. Purpose. To create current nationally representative values for 7 of the most common HRQoL scores, stratified by age and sex. Methods. The authors used data from the 2001 Medical Expenditures Panel Survey (MEPS) and the 2001 National Health Interview Survey (NHIS), nationally representative surveys of the US noninstitutionalized civilian population. The MEPS was used to calculate 6 HRQoL scores: categorical self-rated health, EuroQoL-5D with US scoring, EuroQoL-5D with UK scoring, EuroQol Visual Analog Scale, mental and physical component summaries from the SF-12, and the SF-6D. The authors estimated Quality of Well-being scale scores from the NHIS. Results. They included 22,523 subjects from MEPS 2001 and 32,472 subjects from NHIS 2001. Most age and sex categories had instrument completion rates above 85%. Females reported lower scores than males across all ages and instruments. In general, those in older age groups reported lower scores than younger age groups, with the exception of the mental component summary from the SF-12. Conclusion. This is one of the first sets of publicly available, nationally representative US values for any standardized HRQoL measure. These values are important for use in both generalized comparisons of health status and in cost-effectiveness analyses.","author":[{"dropping-particle":"","family":"Hanmer","given":"Janel","non-dropping-particle":"","parse-names":false,"suffix":""},{"dropping-particle":"","family":"Lawrence","given":"William F.","non-dropping-particle":"","parse-names":false,"suffix":""},{"dropping-particle":"","family":"Anderson","given":"John P.","non-dropping-particle":"","parse-names":false,"suffix":""},{"dropping-particle":"","family":"Kaplan","given":"Robert M.","non-dropping-particle":"","parse-names":false,"suffix":""},{"dropping-particle":"","family":"Fryback","given":"Dennis G.","non-dropping-particle":"","parse-names":false,"suffix":""}],"container-title":"Medical Decision Making","id":"ITEM-1","issue":"4","issued":{"date-parts":[["2006"]]},"page":"391-400","title":"Report of nationally representative values for the noninstitutionalized US adult population for 7 health-related quality-of-life scores","type":"article-journal","volume":"26"},"uris":["http://www.mendeley.com/documents/?uuid=9f614632-72b7-4d60-a3fd-15a6a38210da"]}],"mendeley":{"formattedCitation":"&lt;sup&gt;20&lt;/sup&gt;","plainTextFormattedCitation":"20","previouslyFormattedCitation":"&lt;sup&gt;19&lt;/sup&gt;"},"properties":{"noteIndex":0},"schema":"https://github.com/citation-style-language/schema/raw/master/csl-citation.json"}</w:instrText>
      </w:r>
      <w:r w:rsidR="002C539F">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20</w:t>
      </w:r>
      <w:r w:rsidR="002C539F">
        <w:rPr>
          <w:rFonts w:ascii="Times New Roman" w:hAnsi="Times New Roman" w:cs="Times New Roman"/>
          <w:color w:val="000000" w:themeColor="text1"/>
          <w:sz w:val="24"/>
          <w:szCs w:val="24"/>
          <w:lang w:val="en-US"/>
        </w:rPr>
        <w:fldChar w:fldCharType="end"/>
      </w:r>
      <w:r w:rsidR="002C539F">
        <w:rPr>
          <w:rFonts w:ascii="Times New Roman" w:hAnsi="Times New Roman" w:cs="Times New Roman"/>
          <w:color w:val="000000" w:themeColor="text1"/>
          <w:sz w:val="24"/>
          <w:szCs w:val="24"/>
          <w:lang w:val="en-US"/>
        </w:rPr>
        <w:t xml:space="preserve"> to incorporate the associated utility in the different health states of the time-dependent Markov model for each surviving individual </w:t>
      </w:r>
      <w:r w:rsidR="002C539F" w:rsidRPr="007C09E2">
        <w:rPr>
          <w:rFonts w:ascii="Times New Roman" w:hAnsi="Times New Roman" w:cs="Times New Roman"/>
          <w:sz w:val="24"/>
          <w:szCs w:val="26"/>
          <w:lang w:val="en-US"/>
        </w:rPr>
        <w:t>survived after the simulated 50 days</w:t>
      </w:r>
      <w:r w:rsidR="002C539F">
        <w:rPr>
          <w:rFonts w:ascii="Times New Roman" w:hAnsi="Times New Roman" w:cs="Times New Roman"/>
          <w:color w:val="000000" w:themeColor="text1"/>
          <w:sz w:val="24"/>
          <w:szCs w:val="24"/>
          <w:lang w:val="en-US"/>
        </w:rPr>
        <w:t xml:space="preserve">.  </w:t>
      </w:r>
    </w:p>
    <w:p w14:paraId="6A8262CF" w14:textId="4F23CF7F" w:rsidR="00BA60A8" w:rsidRPr="00F36833" w:rsidRDefault="00BA60A8" w:rsidP="004E3302">
      <w:pPr>
        <w:pStyle w:val="Ttulo2"/>
        <w:rPr>
          <w:lang w:val="en-US"/>
        </w:rPr>
      </w:pPr>
      <w:bookmarkStart w:id="82" w:name="_Toc74258175"/>
      <w:r w:rsidRPr="00F36833">
        <w:rPr>
          <w:lang w:val="en-US"/>
        </w:rPr>
        <w:t>Costs</w:t>
      </w:r>
      <w:bookmarkEnd w:id="82"/>
    </w:p>
    <w:p w14:paraId="09428215" w14:textId="1F106593" w:rsidR="00375277" w:rsidRDefault="00375277" w:rsidP="004E3302">
      <w:pPr>
        <w:autoSpaceDE w:val="0"/>
        <w:autoSpaceDN w:val="0"/>
        <w:adjustRightInd w:val="0"/>
        <w:spacing w:before="240" w:line="360" w:lineRule="auto"/>
        <w:jc w:val="both"/>
        <w:rPr>
          <w:rFonts w:ascii="Times New Roman" w:hAnsi="Times New Roman" w:cs="Times New Roman"/>
          <w:sz w:val="24"/>
          <w:szCs w:val="26"/>
          <w:lang w:val="en-US"/>
        </w:rPr>
      </w:pPr>
      <w:bookmarkStart w:id="83" w:name="_Hlk74330162"/>
      <w:r>
        <w:rPr>
          <w:rFonts w:ascii="Times New Roman" w:hAnsi="Times New Roman" w:cs="Times New Roman"/>
          <w:color w:val="000000" w:themeColor="text1"/>
          <w:sz w:val="24"/>
          <w:szCs w:val="24"/>
          <w:lang w:val="en-US"/>
        </w:rPr>
        <w:t xml:space="preserve">Hospitalization costs were obtained </w:t>
      </w:r>
      <w:r w:rsidR="005336A8">
        <w:rPr>
          <w:rFonts w:ascii="Times New Roman" w:hAnsi="Times New Roman" w:cs="Times New Roman"/>
          <w:color w:val="000000" w:themeColor="text1"/>
          <w:sz w:val="24"/>
          <w:szCs w:val="24"/>
          <w:lang w:val="en-US"/>
        </w:rPr>
        <w:t>from</w:t>
      </w:r>
      <w:r>
        <w:rPr>
          <w:rFonts w:ascii="Times New Roman" w:hAnsi="Times New Roman" w:cs="Times New Roman"/>
          <w:color w:val="000000" w:themeColor="text1"/>
          <w:sz w:val="24"/>
          <w:szCs w:val="24"/>
          <w:lang w:val="en-US"/>
        </w:rPr>
        <w:t xml:space="preserve"> data published by the Mexican Social Security Institute (IMSS – Spanish acronym) </w:t>
      </w:r>
      <w:bookmarkEnd w:id="83"/>
      <w:r>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21&lt;/sup&gt;","plainTextFormattedCitation":"21","previouslyFormattedCitation":"&lt;sup&gt;20&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21</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bookmarkStart w:id="84" w:name="_Hlk74330173"/>
      <w:r>
        <w:rPr>
          <w:rFonts w:ascii="Times New Roman" w:hAnsi="Times New Roman" w:cs="Times New Roman"/>
          <w:color w:val="000000" w:themeColor="text1"/>
          <w:sz w:val="24"/>
          <w:szCs w:val="24"/>
          <w:lang w:val="en-US"/>
        </w:rPr>
        <w:t>For treatment costs, we used the price of Remdesivir estimated by</w:t>
      </w:r>
      <w:r w:rsidR="005336A8">
        <w:rPr>
          <w:rFonts w:ascii="Times New Roman" w:hAnsi="Times New Roman" w:cs="Times New Roman"/>
          <w:color w:val="000000" w:themeColor="text1"/>
          <w:sz w:val="24"/>
          <w:szCs w:val="24"/>
          <w:lang w:val="en-US"/>
        </w:rPr>
        <w:t xml:space="preserve"> its</w:t>
      </w:r>
      <w:r>
        <w:rPr>
          <w:rFonts w:ascii="Times New Roman" w:hAnsi="Times New Roman" w:cs="Times New Roman"/>
          <w:color w:val="000000" w:themeColor="text1"/>
          <w:sz w:val="24"/>
          <w:szCs w:val="24"/>
          <w:lang w:val="en-US"/>
        </w:rPr>
        <w:t xml:space="preserve"> ICER</w:t>
      </w:r>
      <w:bookmarkEnd w:id="84"/>
      <w:r>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{"citationItems":[{"id":"ITEM-1","itemData":{"author":[{"dropping-particle":"","family":"Campbell","given":"Jonathan D","non-dropping-particle":"","parse-names":false,"suffix":""},{"dropping-particle":"","family":"Whittington","given":"Melanie D","non-dropping-particle":"","parse-names":false,"suffix":""},{"dropping-particle":"","family":"Rind","given":"David M","non-dropping-particle":"","parse-names":false,"suffix":""},{"dropping-particle":"","family":"Pearson","given":"Steven D","non-dropping-particle":"","parse-names":false,"suffix":""}],"id":"ITEM-1","issued":{"date-parts":[["2020"]]},"page":"1-18","title":"Alternative Pricing Models for Remdesivir and Other Potential Treatments for COVID-19","type":"article-journal"},"uris":["http://www.mendeley.com/documents/?uuid=eea9b9d3-f9a5-444c-9cac-c86fc7d51f51"]}],"mendeley":{"formattedCitation":"&lt;sup&gt;22&lt;/sup&gt;","plainTextFormattedCitation":"22","previouslyFormattedCitation":"&lt;sup&gt;21&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22</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bookmarkStart w:id="85" w:name="_Hlk74330181"/>
      <w:r>
        <w:rPr>
          <w:rFonts w:ascii="Times New Roman" w:hAnsi="Times New Roman" w:cs="Times New Roman"/>
          <w:color w:val="000000" w:themeColor="text1"/>
          <w:sz w:val="24"/>
          <w:szCs w:val="24"/>
          <w:lang w:val="en-US"/>
        </w:rPr>
        <w:t>and an estimation of the most commonly accepted</w:t>
      </w:r>
      <w:r w:rsidR="005336A8">
        <w:rPr>
          <w:rFonts w:ascii="Times New Roman" w:hAnsi="Times New Roman" w:cs="Times New Roman"/>
          <w:color w:val="000000" w:themeColor="text1"/>
          <w:sz w:val="24"/>
          <w:szCs w:val="24"/>
          <w:lang w:val="en-US"/>
        </w:rPr>
        <w:t xml:space="preserve"> price</w:t>
      </w:r>
      <w:r>
        <w:rPr>
          <w:rFonts w:ascii="Times New Roman" w:hAnsi="Times New Roman" w:cs="Times New Roman"/>
          <w:color w:val="000000" w:themeColor="text1"/>
          <w:sz w:val="24"/>
          <w:szCs w:val="24"/>
          <w:lang w:val="en-US"/>
        </w:rPr>
        <w:t xml:space="preserve"> at U.S. pharmacies for Baricitinib</w:t>
      </w:r>
      <w:bookmarkEnd w:id="85"/>
      <w:r>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URL":"https://www.drugs.com/price-guide/olumiant","accessed":{"date-parts":[["2021","6","4"]]},"author":[{"dropping-particle":"","family":"Drugs.com","given":"","non-dropping-particle":"","parse-names":false,"suffix":""}],"container-title":"Price Guide","id":"ITEM-1","issued":{"date-parts":[["2021"]]},"title":"Olumiant Prices, Coupons &amp; Patient Assistance Programs","type":"webpage"},"uris":["http://www.mendeley.com/documents/?uuid=a101eba5-bffa-301c-87e2-437546e3456e"]}],"mendeley":{"formattedCitation":"&lt;sup&gt;23&lt;/sup&gt;","plainTextFormattedCitation":"23","previouslyFormattedCitation":"&lt;sup&gt;22&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23</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bookmarkStart w:id="86" w:name="_Hlk74330211"/>
      <w:r>
        <w:rPr>
          <w:rFonts w:ascii="Times New Roman" w:hAnsi="Times New Roman" w:cs="Times New Roman"/>
          <w:color w:val="000000" w:themeColor="text1"/>
          <w:sz w:val="24"/>
          <w:szCs w:val="24"/>
          <w:lang w:val="en-US"/>
        </w:rPr>
        <w:t xml:space="preserve">Dexamethasone costs were derived from public purchases by </w:t>
      </w:r>
      <w:del w:id="87" w:author="Diaz Zepeda, Hirvin Azael" w:date="2021-06-11T18:56:00Z">
        <w:r w:rsidDel="00BA44F8">
          <w:rPr>
            <w:rFonts w:ascii="Times New Roman" w:hAnsi="Times New Roman" w:cs="Times New Roman"/>
            <w:color w:val="000000" w:themeColor="text1"/>
            <w:sz w:val="24"/>
            <w:szCs w:val="24"/>
            <w:lang w:val="en-US"/>
          </w:rPr>
          <w:delText xml:space="preserve"> </w:delText>
        </w:r>
      </w:del>
      <w:r>
        <w:rPr>
          <w:rFonts w:ascii="Times New Roman" w:hAnsi="Times New Roman" w:cs="Times New Roman"/>
          <w:color w:val="000000" w:themeColor="text1"/>
          <w:sz w:val="24"/>
          <w:szCs w:val="24"/>
          <w:lang w:val="en-US"/>
        </w:rPr>
        <w:t>IMSS. Lifetime health expenditure comes from</w:t>
      </w:r>
      <w:r w:rsidR="00590D9D">
        <w:rPr>
          <w:rFonts w:ascii="Times New Roman" w:hAnsi="Times New Roman" w:cs="Times New Roman"/>
          <w:color w:val="000000" w:themeColor="text1"/>
          <w:sz w:val="24"/>
          <w:szCs w:val="24"/>
          <w:lang w:val="en-US"/>
        </w:rPr>
        <w:t xml:space="preserve"> the</w:t>
      </w:r>
      <w:r>
        <w:rPr>
          <w:rFonts w:ascii="Times New Roman" w:hAnsi="Times New Roman" w:cs="Times New Roman"/>
          <w:color w:val="000000" w:themeColor="text1"/>
          <w:sz w:val="24"/>
          <w:szCs w:val="24"/>
          <w:lang w:val="en-US"/>
        </w:rPr>
        <w:t xml:space="preserve"> World Health Organization Global Health Expenditure database</w:t>
      </w:r>
      <w:bookmarkEnd w:id="86"/>
      <w:r>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{"citationItems":[{"id":"ITEM-1","itemData":{"author":[{"dropping-particle":"","family":"The World Bank","given":"","non-dropping-particle":"","parse-names":false,"suffix":""}],"id":"ITEM-1","issued":{"date-parts":[["2018"]]},"title":"Current health expenditures per capita (current $US)","type":"article"},"uris":["http://www.mendeley.com/documents/?uuid=1a97bbbf-b62b-48f3-8921-d264ec5046ab"]}],"mendeley":{"formattedCitation":"&lt;sup&gt;24&lt;/sup&gt;","plainTextFormattedCitation":"24","previouslyFormattedCitation":"&lt;sup&gt;23&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24</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bookmarkStart w:id="88" w:name="_Hlk74330225"/>
      <w:r>
        <w:rPr>
          <w:rFonts w:ascii="Times New Roman" w:hAnsi="Times New Roman" w:cs="Times New Roman"/>
          <w:color w:val="000000" w:themeColor="text1"/>
          <w:sz w:val="24"/>
          <w:szCs w:val="24"/>
          <w:lang w:val="en-US"/>
        </w:rPr>
        <w:t>that reports health expenditure per capita. To obtain the specific expenditure by age-group and sex</w:t>
      </w:r>
      <w:r w:rsidR="00590D9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we employ</w:t>
      </w:r>
      <w:r w:rsidR="002C539F">
        <w:rPr>
          <w:rFonts w:ascii="Times New Roman" w:hAnsi="Times New Roman" w:cs="Times New Roman"/>
          <w:color w:val="000000" w:themeColor="text1"/>
          <w:sz w:val="24"/>
          <w:szCs w:val="24"/>
          <w:lang w:val="en-US"/>
        </w:rPr>
        <w:t>ed</w:t>
      </w:r>
      <w:r>
        <w:rPr>
          <w:rFonts w:ascii="Times New Roman" w:hAnsi="Times New Roman" w:cs="Times New Roman"/>
          <w:color w:val="000000" w:themeColor="text1"/>
          <w:sz w:val="24"/>
          <w:szCs w:val="24"/>
          <w:lang w:val="en-US"/>
        </w:rPr>
        <w:t xml:space="preserve"> specific weights derived from the Mexican </w:t>
      </w:r>
      <w:commentRangeStart w:id="89"/>
      <w:r>
        <w:rPr>
          <w:rFonts w:ascii="Times New Roman" w:hAnsi="Times New Roman" w:cs="Times New Roman"/>
          <w:color w:val="000000" w:themeColor="text1"/>
          <w:sz w:val="24"/>
          <w:szCs w:val="24"/>
          <w:lang w:val="en-US"/>
        </w:rPr>
        <w:t>budget for disease prevention</w:t>
      </w:r>
      <w:commentRangeEnd w:id="89"/>
      <w:r w:rsidR="00590D9D">
        <w:rPr>
          <w:rStyle w:val="Refdecomentario"/>
        </w:rPr>
        <w:commentReference w:id="89"/>
      </w:r>
      <w:bookmarkEnd w:id="88"/>
      <w:r>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{"citationItems":[{"id":"ITEM-1","itemData":{"URL":"https://ciep.mx/OqSV","accessed":{"date-parts":[["2021","6","7"]]},"author":[{"dropping-particle":"","family":"Méndez","given":"Judith S.","non-dropping-particle":"","parse-names":false,"suffix":""}],"container-title":"Centro de Investigación Económica y Presupuestaria\t\t\t","id":"ITEM-1","issued":{"date-parts":[["2020"]]},"title":"Presupuesto para prevención y control de enfermedades","type":"webpage"},"uris":["http://www.mendeley.com/documents/?uuid=b0e352c9-fa8e-333e-b1b2-5a66be50497a"]}],"mendeley":{"formattedCitation":"&lt;sup&gt;25&lt;/sup&gt;","plainTextFormattedCitation":"25","previouslyFormattedCitation":"&lt;sup&gt;24&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25</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w:t>
      </w:r>
      <w:r w:rsidR="00BA60A8">
        <w:rPr>
          <w:rFonts w:ascii="Times New Roman" w:hAnsi="Times New Roman" w:cs="Times New Roman"/>
          <w:sz w:val="24"/>
          <w:szCs w:val="26"/>
          <w:lang w:val="en-US"/>
        </w:rPr>
        <w:t xml:space="preserve"> </w:t>
      </w:r>
    </w:p>
    <w:p w14:paraId="7EAB361B" w14:textId="22A35782" w:rsidR="00BA60A8" w:rsidRPr="00F36833" w:rsidRDefault="00BA60A8" w:rsidP="004E3302">
      <w:pPr>
        <w:pStyle w:val="Ttulo2"/>
        <w:spacing w:after="160"/>
        <w:rPr>
          <w:lang w:val="en-US"/>
        </w:rPr>
      </w:pPr>
      <w:bookmarkStart w:id="90" w:name="_Toc74258176"/>
      <w:r w:rsidRPr="00F36833">
        <w:rPr>
          <w:lang w:val="en-US"/>
        </w:rPr>
        <w:t>Sensitivity Analys</w:t>
      </w:r>
      <w:r w:rsidR="002C539F" w:rsidRPr="00F36833">
        <w:rPr>
          <w:lang w:val="en-US"/>
        </w:rPr>
        <w:t>e</w:t>
      </w:r>
      <w:r w:rsidRPr="00F36833">
        <w:rPr>
          <w:lang w:val="en-US"/>
        </w:rPr>
        <w:t>s</w:t>
      </w:r>
      <w:bookmarkEnd w:id="90"/>
    </w:p>
    <w:p w14:paraId="03BCB618" w14:textId="43B7C0D9" w:rsidR="00BA60A8" w:rsidRDefault="00F36833" w:rsidP="002C539F">
      <w:pPr>
        <w:autoSpaceDE w:val="0"/>
        <w:autoSpaceDN w:val="0"/>
        <w:adjustRightInd w:val="0"/>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6"/>
          <w:lang w:val="en-US"/>
        </w:rPr>
        <w:t>T</w:t>
      </w:r>
      <w:r w:rsidRPr="00EA56C2">
        <w:rPr>
          <w:rFonts w:ascii="Times New Roman" w:hAnsi="Times New Roman" w:cs="Times New Roman"/>
          <w:sz w:val="24"/>
          <w:szCs w:val="26"/>
          <w:lang w:val="en-US"/>
        </w:rPr>
        <w:t xml:space="preserve">o incorporate </w:t>
      </w:r>
      <w:del w:id="91" w:author="Hirsch , Sarah W" w:date="2021-06-11T13:49:00Z">
        <w:r w:rsidDel="00590D9D">
          <w:rPr>
            <w:rFonts w:ascii="Times New Roman" w:hAnsi="Times New Roman" w:cs="Times New Roman"/>
            <w:sz w:val="24"/>
            <w:szCs w:val="26"/>
            <w:lang w:val="en-US"/>
          </w:rPr>
          <w:delText xml:space="preserve">the </w:delText>
        </w:r>
      </w:del>
      <w:r w:rsidRPr="00EA56C2">
        <w:rPr>
          <w:rFonts w:ascii="Times New Roman" w:hAnsi="Times New Roman" w:cs="Times New Roman"/>
          <w:sz w:val="24"/>
          <w:szCs w:val="26"/>
          <w:lang w:val="en-US"/>
        </w:rPr>
        <w:t>uncertainty in the information on the effectiveness of treatments and hospital costs</w:t>
      </w:r>
      <w:r>
        <w:rPr>
          <w:rFonts w:ascii="Times New Roman" w:hAnsi="Times New Roman" w:cs="Times New Roman"/>
          <w:sz w:val="24"/>
          <w:szCs w:val="26"/>
          <w:lang w:val="en-US"/>
        </w:rPr>
        <w:t xml:space="preserve"> and time</w:t>
      </w:r>
      <w:ins w:id="92" w:author="Hirsch , Sarah W" w:date="2021-06-11T13:49:00Z">
        <w:r w:rsidR="00590D9D">
          <w:rPr>
            <w:rFonts w:ascii="Times New Roman" w:hAnsi="Times New Roman" w:cs="Times New Roman"/>
            <w:sz w:val="24"/>
            <w:szCs w:val="26"/>
            <w:lang w:val="en-US"/>
          </w:rPr>
          <w:t>,</w:t>
        </w:r>
      </w:ins>
      <w:r>
        <w:rPr>
          <w:rFonts w:ascii="Times New Roman" w:hAnsi="Times New Roman" w:cs="Times New Roman"/>
          <w:sz w:val="24"/>
          <w:szCs w:val="26"/>
          <w:lang w:val="en-US"/>
        </w:rPr>
        <w:t xml:space="preserve"> we performed a</w:t>
      </w:r>
      <w:r w:rsidRPr="00257290">
        <w:rPr>
          <w:rFonts w:ascii="Times New Roman" w:hAnsi="Times New Roman" w:cs="Times New Roman"/>
          <w:sz w:val="24"/>
          <w:szCs w:val="24"/>
          <w:lang w:val="en-US"/>
        </w:rPr>
        <w:t xml:space="preserve"> probabilistic sensitivity analysis</w:t>
      </w:r>
      <w:r>
        <w:rPr>
          <w:rFonts w:ascii="Times New Roman" w:hAnsi="Times New Roman" w:cs="Times New Roman"/>
          <w:sz w:val="24"/>
          <w:szCs w:val="24"/>
          <w:lang w:val="en-US"/>
        </w:rPr>
        <w:t xml:space="preserve"> (PSA)</w:t>
      </w:r>
      <w:r>
        <w:rPr>
          <w:rFonts w:ascii="Times New Roman" w:hAnsi="Times New Roman" w:cs="Times New Roman"/>
          <w:sz w:val="24"/>
          <w:szCs w:val="26"/>
          <w:lang w:val="en-US"/>
        </w:rPr>
        <w:t>.</w:t>
      </w:r>
      <w:r w:rsidR="00BA60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the sensitivity ranges of published </w:t>
      </w:r>
      <w:r w:rsidR="00EF6767">
        <w:rPr>
          <w:rFonts w:ascii="Times New Roman" w:hAnsi="Times New Roman" w:cs="Times New Roman"/>
          <w:sz w:val="24"/>
          <w:szCs w:val="24"/>
          <w:lang w:val="en-US"/>
        </w:rPr>
        <w:t>sources,</w:t>
      </w:r>
      <w:r>
        <w:rPr>
          <w:rFonts w:ascii="Times New Roman" w:hAnsi="Times New Roman" w:cs="Times New Roman"/>
          <w:sz w:val="24"/>
          <w:szCs w:val="24"/>
          <w:lang w:val="en-US"/>
        </w:rPr>
        <w:t xml:space="preserve"> </w:t>
      </w:r>
      <w:commentRangeStart w:id="93"/>
      <w:r>
        <w:rPr>
          <w:rFonts w:ascii="Times New Roman" w:hAnsi="Times New Roman" w:cs="Times New Roman"/>
          <w:sz w:val="24"/>
          <w:szCs w:val="24"/>
          <w:lang w:val="en-US"/>
        </w:rPr>
        <w:t>we</w:t>
      </w:r>
      <w:commentRangeEnd w:id="93"/>
      <w:r w:rsidR="00590D9D">
        <w:rPr>
          <w:rStyle w:val="Refdecomentario"/>
        </w:rPr>
        <w:commentReference w:id="93"/>
      </w:r>
      <w:r>
        <w:rPr>
          <w:rFonts w:ascii="Times New Roman" w:hAnsi="Times New Roman" w:cs="Times New Roman"/>
          <w:sz w:val="24"/>
          <w:szCs w:val="24"/>
          <w:lang w:val="en-US"/>
        </w:rPr>
        <w:t xml:space="preserve"> created </w:t>
      </w:r>
      <w:r w:rsidR="00BA60A8">
        <w:rPr>
          <w:rFonts w:ascii="Times New Roman" w:hAnsi="Times New Roman" w:cs="Times New Roman"/>
          <w:sz w:val="24"/>
          <w:szCs w:val="24"/>
          <w:lang w:val="en-US"/>
        </w:rPr>
        <w:t>1,000 sets of parameters</w:t>
      </w:r>
      <w:r>
        <w:rPr>
          <w:rFonts w:ascii="Times New Roman" w:hAnsi="Times New Roman" w:cs="Times New Roman"/>
          <w:sz w:val="24"/>
          <w:szCs w:val="24"/>
          <w:lang w:val="en-US"/>
        </w:rPr>
        <w:t xml:space="preserve"> and</w:t>
      </w:r>
      <w:r w:rsidR="00EF6767">
        <w:rPr>
          <w:rFonts w:ascii="Times New Roman" w:hAnsi="Times New Roman" w:cs="Times New Roman"/>
          <w:sz w:val="24"/>
          <w:szCs w:val="24"/>
          <w:lang w:val="en-US"/>
        </w:rPr>
        <w:t xml:space="preserve"> calculated</w:t>
      </w:r>
      <w:r>
        <w:rPr>
          <w:rFonts w:ascii="Times New Roman" w:hAnsi="Times New Roman" w:cs="Times New Roman"/>
          <w:sz w:val="24"/>
          <w:szCs w:val="24"/>
          <w:lang w:val="en-US"/>
        </w:rPr>
        <w:t xml:space="preserve"> the health outcomes and costs for each of these sets</w:t>
      </w:r>
      <w:r w:rsidR="00BA60A8">
        <w:rPr>
          <w:rFonts w:ascii="Times New Roman" w:hAnsi="Times New Roman" w:cs="Times New Roman"/>
          <w:sz w:val="24"/>
          <w:szCs w:val="24"/>
          <w:lang w:val="en-US"/>
        </w:rPr>
        <w:t xml:space="preserve">. </w:t>
      </w:r>
      <w:r w:rsidR="00EF6767">
        <w:rPr>
          <w:rFonts w:ascii="Times New Roman" w:hAnsi="Times New Roman" w:cs="Times New Roman"/>
          <w:sz w:val="24"/>
          <w:szCs w:val="24"/>
          <w:lang w:val="en-US"/>
        </w:rPr>
        <w:t xml:space="preserve"> Finally, we calculated the average costs and mean QALYs for each strategy. </w:t>
      </w:r>
      <w:r w:rsidR="00BA60A8">
        <w:rPr>
          <w:rFonts w:ascii="Times New Roman" w:hAnsi="Times New Roman" w:cs="Times New Roman"/>
          <w:sz w:val="24"/>
          <w:szCs w:val="24"/>
          <w:lang w:val="en-US"/>
        </w:rPr>
        <w:t>The distribution of parameters is shown in the supplemental material.</w:t>
      </w:r>
    </w:p>
    <w:p w14:paraId="6F707B06" w14:textId="252BBEC4" w:rsidR="000B4152" w:rsidRDefault="00131830" w:rsidP="002C539F">
      <w:pPr>
        <w:autoSpaceDE w:val="0"/>
        <w:autoSpaceDN w:val="0"/>
        <w:adjustRightInd w:val="0"/>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d</w:t>
      </w:r>
      <w:r w:rsidR="000B4152">
        <w:rPr>
          <w:rFonts w:ascii="Times New Roman" w:hAnsi="Times New Roman" w:cs="Times New Roman"/>
          <w:sz w:val="24"/>
          <w:szCs w:val="24"/>
          <w:lang w:val="en-US"/>
        </w:rPr>
        <w:t>eterministic sensitivity analysis</w:t>
      </w:r>
      <w:r>
        <w:rPr>
          <w:rFonts w:ascii="Times New Roman" w:hAnsi="Times New Roman" w:cs="Times New Roman"/>
          <w:sz w:val="24"/>
          <w:szCs w:val="24"/>
          <w:lang w:val="en-US"/>
        </w:rPr>
        <w:t xml:space="preserve"> was carried out </w:t>
      </w:r>
      <w:r w:rsidR="00DB7B76">
        <w:rPr>
          <w:rFonts w:ascii="Times New Roman" w:hAnsi="Times New Roman" w:cs="Times New Roman"/>
          <w:sz w:val="24"/>
          <w:szCs w:val="24"/>
          <w:lang w:val="en-US"/>
        </w:rPr>
        <w:t xml:space="preserve">with a linear regression analysis metamodel using the PSA results, a method that </w:t>
      </w:r>
      <w:ins w:id="94" w:author="Hirsch , Sarah W" w:date="2021-06-11T13:52:00Z">
        <w:r w:rsidR="00590D9D">
          <w:rPr>
            <w:rFonts w:ascii="Times New Roman" w:hAnsi="Times New Roman" w:cs="Times New Roman"/>
            <w:sz w:val="24"/>
            <w:szCs w:val="24"/>
            <w:lang w:val="en-US"/>
          </w:rPr>
          <w:t>obtains</w:t>
        </w:r>
      </w:ins>
      <w:del w:id="95" w:author="Hirsch , Sarah W" w:date="2021-06-11T13:52:00Z">
        <w:r w:rsidR="00DB7B76" w:rsidDel="00590D9D">
          <w:rPr>
            <w:rFonts w:ascii="Times New Roman" w:hAnsi="Times New Roman" w:cs="Times New Roman"/>
            <w:sz w:val="24"/>
            <w:szCs w:val="24"/>
            <w:lang w:val="en-US"/>
          </w:rPr>
          <w:delText>gets</w:delText>
        </w:r>
      </w:del>
      <w:r w:rsidR="00DB7B76">
        <w:rPr>
          <w:rFonts w:ascii="Times New Roman" w:hAnsi="Times New Roman" w:cs="Times New Roman"/>
          <w:sz w:val="24"/>
          <w:szCs w:val="24"/>
          <w:lang w:val="en-US"/>
        </w:rPr>
        <w:t xml:space="preserve"> similar re</w:t>
      </w:r>
      <w:r w:rsidR="00440867">
        <w:rPr>
          <w:rFonts w:ascii="Times New Roman" w:hAnsi="Times New Roman" w:cs="Times New Roman"/>
          <w:sz w:val="24"/>
          <w:szCs w:val="24"/>
          <w:lang w:val="en-US"/>
        </w:rPr>
        <w:t>s</w:t>
      </w:r>
      <w:r w:rsidR="00DB7B76">
        <w:rPr>
          <w:rFonts w:ascii="Times New Roman" w:hAnsi="Times New Roman" w:cs="Times New Roman"/>
          <w:sz w:val="24"/>
          <w:szCs w:val="24"/>
          <w:lang w:val="en-US"/>
        </w:rPr>
        <w:t xml:space="preserve">ults </w:t>
      </w:r>
      <w:r w:rsidR="00440867">
        <w:rPr>
          <w:rFonts w:ascii="Times New Roman" w:hAnsi="Times New Roman" w:cs="Times New Roman"/>
          <w:sz w:val="24"/>
          <w:szCs w:val="24"/>
          <w:lang w:val="en-US"/>
        </w:rPr>
        <w:t>to those of a traditional one-way or two-way sensitivity analysis</w:t>
      </w:r>
      <w:r w:rsidR="00440867">
        <w:rPr>
          <w:rFonts w:ascii="Times New Roman" w:hAnsi="Times New Roman" w:cs="Times New Roman"/>
          <w:sz w:val="24"/>
          <w:szCs w:val="24"/>
          <w:lang w:val="en-US"/>
        </w:rPr>
        <w:fldChar w:fldCharType="begin" w:fldLock="1"/>
      </w:r>
      <w:r w:rsidR="00A30670">
        <w:rPr>
          <w:rFonts w:ascii="Times New Roman" w:hAnsi="Times New Roman" w:cs="Times New Roman"/>
          <w:sz w:val="24"/>
          <w:szCs w:val="24"/>
          <w:lang w:val="en-US"/>
        </w:rPr>
        <w:instrText>ADDIN CSL_CITATION {"citationItems":[{"id":"ITEM-1","itemData":{"DOI":"https://doi.org/10.1177/0272989X13492014","author":[{"dropping-particle":"","family":"Jalal","given":"Hawre J.","non-dropping-particle":"","parse-names":false,"suffix":""},{"dropping-particle":"","family":"Dowd","given":"Bryan","non-dropping-particle":"","parse-names":false,"suffix":""},{"dropping-particle":"","family":"Sainfort","given":"Francois","non-dropping-particle":"","parse-names":false,"suffix":""},{"dropping-particle":"","family":"Kuntz","given":"Karen M.","non-dropping-particle":"","parse-names":false,"suffix":""}],"container-title":"Medical Decision Making","id":"ITEM-1","issue":"7","issued":{"date-parts":[["2013"]]},"page":"880-890","title":"Linear Regression Metamodeling as a Tool to Summarize and Present Simulation Model Results","type":"article-journal","volume":"33"},"uris":["http://www.mendeley.com/documents/?uuid=ea04bcd2-7f99-4525-b202-5353b185cf62"]}],"mendeley":{"formattedCitation":"&lt;sup&gt;26&lt;/sup&gt;","plainTextFormattedCitation":"26","previouslyFormattedCitation":"&lt;sup&gt;25&lt;/sup&gt;"},"properties":{"noteIndex":0},"schema":"https://github.com/citation-style-language/schema/raw/master/csl-citation.json"}</w:instrText>
      </w:r>
      <w:r w:rsidR="00440867">
        <w:rPr>
          <w:rFonts w:ascii="Times New Roman" w:hAnsi="Times New Roman" w:cs="Times New Roman"/>
          <w:sz w:val="24"/>
          <w:szCs w:val="24"/>
          <w:lang w:val="en-US"/>
        </w:rPr>
        <w:fldChar w:fldCharType="separate"/>
      </w:r>
      <w:r w:rsidR="00A30670" w:rsidRPr="00A30670">
        <w:rPr>
          <w:rFonts w:ascii="Times New Roman" w:hAnsi="Times New Roman" w:cs="Times New Roman"/>
          <w:noProof/>
          <w:sz w:val="24"/>
          <w:szCs w:val="24"/>
          <w:vertAlign w:val="superscript"/>
          <w:lang w:val="en-US"/>
        </w:rPr>
        <w:t>26</w:t>
      </w:r>
      <w:r w:rsidR="00440867">
        <w:rPr>
          <w:rFonts w:ascii="Times New Roman" w:hAnsi="Times New Roman" w:cs="Times New Roman"/>
          <w:sz w:val="24"/>
          <w:szCs w:val="24"/>
          <w:lang w:val="en-US"/>
        </w:rPr>
        <w:fldChar w:fldCharType="end"/>
      </w:r>
      <w:r w:rsidR="00440867">
        <w:rPr>
          <w:rFonts w:ascii="Times New Roman" w:hAnsi="Times New Roman" w:cs="Times New Roman"/>
          <w:sz w:val="24"/>
          <w:szCs w:val="24"/>
          <w:lang w:val="en-US"/>
        </w:rPr>
        <w:t>.</w:t>
      </w:r>
    </w:p>
    <w:p w14:paraId="7BF08EC6" w14:textId="73203C34" w:rsidR="00677564" w:rsidRDefault="00EF6767" w:rsidP="00EA56C2">
      <w:pPr>
        <w:spacing w:before="240" w:line="360" w:lineRule="auto"/>
        <w:jc w:val="both"/>
        <w:rPr>
          <w:rFonts w:ascii="Times New Roman" w:hAnsi="Times New Roman" w:cs="Times New Roman"/>
          <w:color w:val="000000" w:themeColor="text1"/>
          <w:sz w:val="24"/>
          <w:szCs w:val="24"/>
          <w:lang w:val="en-US"/>
        </w:rPr>
      </w:pPr>
      <w:r w:rsidRPr="00EF6767">
        <w:rPr>
          <w:rFonts w:ascii="Times New Roman" w:hAnsi="Times New Roman" w:cs="Times New Roman"/>
          <w:color w:val="000000" w:themeColor="text1"/>
          <w:sz w:val="24"/>
          <w:szCs w:val="24"/>
          <w:lang w:val="en-US"/>
        </w:rPr>
        <w:t xml:space="preserve">To obtain robust results to the uncertainty of the model on which strategy is the most cost effective, </w:t>
      </w:r>
      <w:r w:rsidR="00677564">
        <w:rPr>
          <w:rFonts w:ascii="Times New Roman" w:hAnsi="Times New Roman" w:cs="Times New Roman"/>
          <w:color w:val="000000" w:themeColor="text1"/>
          <w:sz w:val="24"/>
          <w:szCs w:val="24"/>
          <w:lang w:val="en-US"/>
        </w:rPr>
        <w:t xml:space="preserve">we estimated the cost-effectiveness acceptability curves and frontier (CEACs and CEAF), the expected value of </w:t>
      </w:r>
      <w:ins w:id="96" w:author="Hirsch , Sarah W" w:date="2021-06-11T13:51:00Z">
        <w:r w:rsidR="00590D9D">
          <w:rPr>
            <w:rFonts w:ascii="Times New Roman" w:hAnsi="Times New Roman" w:cs="Times New Roman"/>
            <w:color w:val="000000" w:themeColor="text1"/>
            <w:sz w:val="24"/>
            <w:szCs w:val="24"/>
            <w:lang w:val="en-US"/>
          </w:rPr>
          <w:t xml:space="preserve">perfect </w:t>
        </w:r>
      </w:ins>
      <w:r w:rsidR="00677564">
        <w:rPr>
          <w:rFonts w:ascii="Times New Roman" w:hAnsi="Times New Roman" w:cs="Times New Roman"/>
          <w:color w:val="000000" w:themeColor="text1"/>
          <w:sz w:val="24"/>
          <w:szCs w:val="24"/>
          <w:lang w:val="en-US"/>
        </w:rPr>
        <w:t xml:space="preserve">information (EVPI) and the expected loss curves </w:t>
      </w:r>
      <w:r w:rsidR="00677564">
        <w:rPr>
          <w:rFonts w:ascii="Times New Roman" w:hAnsi="Times New Roman" w:cs="Times New Roman"/>
          <w:color w:val="000000" w:themeColor="text1"/>
          <w:sz w:val="24"/>
          <w:szCs w:val="24"/>
          <w:lang w:val="en-US"/>
        </w:rPr>
        <w:lastRenderedPageBreak/>
        <w:t>(ELC). To calculate the CEAC and CEAF w</w:t>
      </w:r>
      <w:r w:rsidR="00677564" w:rsidRPr="00677564">
        <w:rPr>
          <w:rFonts w:ascii="Times New Roman" w:hAnsi="Times New Roman" w:cs="Times New Roman"/>
          <w:color w:val="000000" w:themeColor="text1"/>
          <w:sz w:val="24"/>
          <w:szCs w:val="24"/>
          <w:lang w:val="en-US"/>
        </w:rPr>
        <w:t>e assumed a willingness-to-pay (WTP) threshold of</w:t>
      </w:r>
      <w:r w:rsidR="00DB7B76">
        <w:rPr>
          <w:rFonts w:ascii="Times New Roman" w:hAnsi="Times New Roman" w:cs="Times New Roman"/>
          <w:color w:val="000000" w:themeColor="text1"/>
          <w:sz w:val="24"/>
          <w:szCs w:val="24"/>
          <w:lang w:val="en-US"/>
        </w:rPr>
        <w:t xml:space="preserve"> one</w:t>
      </w:r>
      <w:r w:rsidR="00677564" w:rsidRPr="00677564">
        <w:rPr>
          <w:rFonts w:ascii="Times New Roman" w:hAnsi="Times New Roman" w:cs="Times New Roman"/>
          <w:color w:val="000000" w:themeColor="text1"/>
          <w:sz w:val="24"/>
          <w:szCs w:val="24"/>
          <w:lang w:val="en-US"/>
        </w:rPr>
        <w:t xml:space="preserve"> Mexico’s per-capita GDP</w:t>
      </w:r>
      <w:r w:rsidR="00677564">
        <w:rPr>
          <w:rFonts w:ascii="Times New Roman" w:hAnsi="Times New Roman" w:cs="Times New Roman"/>
          <w:color w:val="000000" w:themeColor="text1"/>
          <w:sz w:val="24"/>
          <w:szCs w:val="24"/>
          <w:lang w:val="en-US"/>
        </w:rPr>
        <w:t xml:space="preserve">, </w:t>
      </w:r>
      <w:r w:rsidR="00641128">
        <w:rPr>
          <w:rFonts w:ascii="Times New Roman" w:hAnsi="Times New Roman" w:cs="Times New Roman"/>
          <w:color w:val="000000" w:themeColor="text1"/>
          <w:sz w:val="24"/>
          <w:szCs w:val="24"/>
          <w:lang w:val="en-US"/>
        </w:rPr>
        <w:t>consistent with that recommended by the</w:t>
      </w:r>
      <w:r w:rsidR="00F33F12">
        <w:rPr>
          <w:rFonts w:ascii="Times New Roman" w:hAnsi="Times New Roman" w:cs="Times New Roman"/>
          <w:color w:val="000000" w:themeColor="text1"/>
          <w:sz w:val="24"/>
          <w:szCs w:val="24"/>
          <w:lang w:val="en-US"/>
        </w:rPr>
        <w:t xml:space="preserve"> Mexican</w:t>
      </w:r>
      <w:r w:rsidR="00641128">
        <w:rPr>
          <w:rFonts w:ascii="Times New Roman" w:hAnsi="Times New Roman" w:cs="Times New Roman"/>
          <w:color w:val="000000" w:themeColor="text1"/>
          <w:sz w:val="24"/>
          <w:szCs w:val="24"/>
          <w:lang w:val="en-US"/>
        </w:rPr>
        <w:t xml:space="preserve"> General Health Council</w:t>
      </w:r>
      <w:r w:rsidR="00F33F12">
        <w:rPr>
          <w:rFonts w:ascii="Times New Roman" w:hAnsi="Times New Roman" w:cs="Times New Roman"/>
          <w:color w:val="000000" w:themeColor="text1"/>
          <w:sz w:val="24"/>
          <w:szCs w:val="24"/>
          <w:lang w:val="en-US"/>
        </w:rPr>
        <w:fldChar w:fldCharType="begin" w:fldLock="1"/>
      </w:r>
      <w:r w:rsidR="00A30670">
        <w:rPr>
          <w:rFonts w:ascii="Times New Roman" w:hAnsi="Times New Roman" w:cs="Times New Roman"/>
          <w:color w:val="000000" w:themeColor="text1"/>
          <w:sz w:val="24"/>
          <w:szCs w:val="24"/>
          <w:lang w:val="en-US"/>
        </w:rPr>
        <w:instrText>ADDIN CSL_CITATION {"citationItems":[{"id":"ITEM-1","itemData":{"abstract":"documento en el que se agrupan, caracterizan y codifican todos los medicamentos, el material de curación, el instrumental, el equipo médico y los auxiliares de diagnóstico empleados por las instituciones públicas del Sistema Nacional de Salud para otorgar servicios de salud a la población. El Cuadro Básico de Insumos aplica en el primer nivel de atención y el Catálogo de Insumos en el segundo y tercer nivel.","author":[{"dropping-particle":"","family":"Consejo de Salubridad General","given":"","non-dropping-particle":"","parse-names":false,"suffix":""}],"id":"ITEM-1","issued":{"date-parts":[["2017"]]},"page":"67","title":"Guía de Evaluación de Insumos para la Salud","type":"article-journal"},"uris":["http://www.mendeley.com/documents/?uuid=02e629f1-939e-4287-b4ad-3a6789e51315"]}],"mendeley":{"formattedCitation":"&lt;sup&gt;19&lt;/sup&gt;","plainTextFormattedCitation":"19","previouslyFormattedCitation":"&lt;sup&gt;26&lt;/sup&gt;"},"properties":{"noteIndex":0},"schema":"https://github.com/citation-style-language/schema/raw/master/csl-citation.json"}</w:instrText>
      </w:r>
      <w:r w:rsidR="00F33F12">
        <w:rPr>
          <w:rFonts w:ascii="Times New Roman" w:hAnsi="Times New Roman" w:cs="Times New Roman"/>
          <w:color w:val="000000" w:themeColor="text1"/>
          <w:sz w:val="24"/>
          <w:szCs w:val="24"/>
          <w:lang w:val="en-US"/>
        </w:rPr>
        <w:fldChar w:fldCharType="separate"/>
      </w:r>
      <w:r w:rsidR="00A30670" w:rsidRPr="00A30670">
        <w:rPr>
          <w:rFonts w:ascii="Times New Roman" w:hAnsi="Times New Roman" w:cs="Times New Roman"/>
          <w:noProof/>
          <w:color w:val="000000" w:themeColor="text1"/>
          <w:sz w:val="24"/>
          <w:szCs w:val="24"/>
          <w:vertAlign w:val="superscript"/>
          <w:lang w:val="en-US"/>
        </w:rPr>
        <w:t>19</w:t>
      </w:r>
      <w:r w:rsidR="00F33F12">
        <w:rPr>
          <w:rFonts w:ascii="Times New Roman" w:hAnsi="Times New Roman" w:cs="Times New Roman"/>
          <w:color w:val="000000" w:themeColor="text1"/>
          <w:sz w:val="24"/>
          <w:szCs w:val="24"/>
          <w:lang w:val="en-US"/>
        </w:rPr>
        <w:fldChar w:fldCharType="end"/>
      </w:r>
      <w:r w:rsidR="00641128">
        <w:rPr>
          <w:rFonts w:ascii="Times New Roman" w:hAnsi="Times New Roman" w:cs="Times New Roman"/>
          <w:color w:val="000000" w:themeColor="text1"/>
          <w:sz w:val="24"/>
          <w:szCs w:val="24"/>
          <w:lang w:val="en-US"/>
        </w:rPr>
        <w:t>.</w:t>
      </w:r>
    </w:p>
    <w:p w14:paraId="19C4AF6B" w14:textId="2C6817CB" w:rsidR="00467ADB" w:rsidRDefault="0069443C" w:rsidP="0008514B">
      <w:pPr>
        <w:pStyle w:val="Descripcin"/>
        <w:jc w:val="both"/>
        <w:rPr>
          <w:rFonts w:asciiTheme="minorHAnsi" w:hAnsiTheme="minorHAnsi"/>
          <w:sz w:val="22"/>
        </w:rPr>
      </w:pPr>
      <w:commentRangeStart w:id="97"/>
      <w:r w:rsidRPr="00502E90">
        <w:rPr>
          <w:rFonts w:cs="Times New Roman"/>
          <w:sz w:val="24"/>
          <w:szCs w:val="24"/>
          <w:lang w:val="en-US"/>
        </w:rPr>
        <w:t>All calculations, models and graphs were done using R</w:t>
      </w:r>
      <w:del w:id="98" w:author="Hirsch , Sarah W" w:date="2021-06-11T13:52:00Z">
        <w:r w:rsidRPr="00502E90" w:rsidDel="00590D9D">
          <w:rPr>
            <w:rFonts w:cs="Times New Roman"/>
            <w:sz w:val="24"/>
            <w:szCs w:val="24"/>
            <w:lang w:val="en-US"/>
          </w:rPr>
          <w:delText>,</w:delText>
        </w:r>
      </w:del>
      <w:r w:rsidRPr="00502E90">
        <w:rPr>
          <w:rFonts w:cs="Times New Roman"/>
          <w:sz w:val="24"/>
          <w:szCs w:val="24"/>
          <w:lang w:val="en-US"/>
        </w:rPr>
        <w:fldChar w:fldCharType="begin" w:fldLock="1"/>
      </w:r>
      <w:r w:rsidR="00A30670">
        <w:rPr>
          <w:rFonts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27&lt;/sup&gt;","plainTextFormattedCitation":"27","previouslyFormattedCitation":"&lt;sup&gt;27&lt;/sup&gt;"},"properties":{"noteIndex":0},"schema":"https://github.com/citation-style-language/schema/raw/master/csl-citation.json"}</w:instrText>
      </w:r>
      <w:r w:rsidRPr="00502E90">
        <w:rPr>
          <w:rFonts w:cs="Times New Roman"/>
          <w:sz w:val="24"/>
          <w:szCs w:val="24"/>
          <w:lang w:val="en-US"/>
        </w:rPr>
        <w:fldChar w:fldCharType="separate"/>
      </w:r>
      <w:r w:rsidR="003B672C" w:rsidRPr="003B672C">
        <w:rPr>
          <w:rFonts w:cs="Times New Roman"/>
          <w:noProof/>
          <w:sz w:val="24"/>
          <w:szCs w:val="24"/>
          <w:vertAlign w:val="superscript"/>
          <w:lang w:val="en-US"/>
        </w:rPr>
        <w:t>27</w:t>
      </w:r>
      <w:r w:rsidRPr="00502E90">
        <w:rPr>
          <w:rFonts w:cs="Times New Roman"/>
          <w:sz w:val="24"/>
          <w:szCs w:val="24"/>
          <w:lang w:val="en-US"/>
        </w:rPr>
        <w:fldChar w:fldCharType="end"/>
      </w:r>
      <w:r w:rsidRPr="00502E90">
        <w:rPr>
          <w:rFonts w:cs="Times New Roman"/>
          <w:sz w:val="24"/>
          <w:szCs w:val="24"/>
          <w:lang w:val="en-US"/>
        </w:rPr>
        <w:t xml:space="preserve"> and </w:t>
      </w:r>
      <w:proofErr w:type="spellStart"/>
      <w:r w:rsidRPr="00502E90">
        <w:rPr>
          <w:rFonts w:cs="Times New Roman"/>
          <w:sz w:val="24"/>
          <w:szCs w:val="24"/>
          <w:lang w:val="en-US"/>
        </w:rPr>
        <w:t>Rstudio</w:t>
      </w:r>
      <w:proofErr w:type="spellEnd"/>
      <w:r w:rsidRPr="00502E90">
        <w:rPr>
          <w:rFonts w:cs="Times New Roman"/>
          <w:sz w:val="24"/>
          <w:szCs w:val="24"/>
          <w:lang w:val="en-US"/>
        </w:rPr>
        <w:t xml:space="preserve"> software.</w:t>
      </w:r>
      <w:r w:rsidRPr="00502E90">
        <w:rPr>
          <w:rFonts w:cs="Times New Roman"/>
          <w:sz w:val="24"/>
          <w:szCs w:val="24"/>
          <w:lang w:val="en-US"/>
        </w:rPr>
        <w:fldChar w:fldCharType="begin" w:fldLock="1"/>
      </w:r>
      <w:r w:rsidR="00A30670">
        <w:rPr>
          <w:rFonts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28&lt;/sup&gt;","plainTextFormattedCitation":"28","previouslyFormattedCitation":"&lt;sup&gt;28&lt;/sup&gt;"},"properties":{"noteIndex":0},"schema":"https://github.com/citation-style-language/schema/raw/master/csl-citation.json"}</w:instrText>
      </w:r>
      <w:r w:rsidRPr="00502E90">
        <w:rPr>
          <w:rFonts w:cs="Times New Roman"/>
          <w:sz w:val="24"/>
          <w:szCs w:val="24"/>
          <w:lang w:val="en-US"/>
        </w:rPr>
        <w:fldChar w:fldCharType="separate"/>
      </w:r>
      <w:r w:rsidR="003B672C" w:rsidRPr="003B672C">
        <w:rPr>
          <w:rFonts w:cs="Times New Roman"/>
          <w:noProof/>
          <w:sz w:val="24"/>
          <w:szCs w:val="24"/>
          <w:vertAlign w:val="superscript"/>
          <w:lang w:val="en-US"/>
        </w:rPr>
        <w:t>28</w:t>
      </w:r>
      <w:r w:rsidRPr="00502E90">
        <w:rPr>
          <w:rFonts w:cs="Times New Roman"/>
          <w:sz w:val="24"/>
          <w:szCs w:val="24"/>
          <w:lang w:val="en-US"/>
        </w:rPr>
        <w:fldChar w:fldCharType="end"/>
      </w:r>
      <w:commentRangeEnd w:id="97"/>
      <w:r>
        <w:rPr>
          <w:rStyle w:val="Refdecomentario"/>
        </w:rPr>
        <w:commentReference w:id="97"/>
      </w:r>
      <w:r w:rsidR="00677564">
        <w:rPr>
          <w:rFonts w:cs="Times New Roman"/>
          <w:sz w:val="24"/>
          <w:szCs w:val="24"/>
          <w:lang w:val="en-US"/>
        </w:rPr>
        <w:t xml:space="preserve"> </w:t>
      </w:r>
      <w:r w:rsidR="000B4152">
        <w:rPr>
          <w:rFonts w:cs="Times New Roman"/>
          <w:sz w:val="24"/>
          <w:szCs w:val="26"/>
          <w:lang w:val="en-US"/>
        </w:rPr>
        <w:t>The ICER</w:t>
      </w:r>
      <w:r w:rsidR="00440867">
        <w:rPr>
          <w:rFonts w:cs="Times New Roman"/>
          <w:sz w:val="24"/>
          <w:szCs w:val="26"/>
          <w:lang w:val="en-US"/>
        </w:rPr>
        <w:t xml:space="preserve"> estimation</w:t>
      </w:r>
      <w:del w:id="99" w:author="Hirsch , Sarah W" w:date="2021-06-11T13:52:00Z">
        <w:r w:rsidR="000B4152" w:rsidDel="00590D9D">
          <w:rPr>
            <w:rFonts w:cs="Times New Roman"/>
            <w:sz w:val="24"/>
            <w:szCs w:val="26"/>
            <w:lang w:val="en-US"/>
          </w:rPr>
          <w:delText>,</w:delText>
        </w:r>
      </w:del>
      <w:r w:rsidR="000B4152">
        <w:rPr>
          <w:rFonts w:cs="Times New Roman"/>
          <w:sz w:val="24"/>
          <w:szCs w:val="26"/>
          <w:lang w:val="en-US"/>
        </w:rPr>
        <w:t xml:space="preserve"> </w:t>
      </w:r>
      <w:r w:rsidR="00440867">
        <w:rPr>
          <w:rFonts w:cs="Times New Roman"/>
          <w:sz w:val="24"/>
          <w:szCs w:val="26"/>
          <w:lang w:val="en-US"/>
        </w:rPr>
        <w:t xml:space="preserve">and all the sensitivity analysis and </w:t>
      </w:r>
      <w:r w:rsidR="00440867">
        <w:rPr>
          <w:rFonts w:cs="Times New Roman"/>
          <w:sz w:val="24"/>
          <w:szCs w:val="24"/>
          <w:lang w:val="en-US"/>
        </w:rPr>
        <w:t xml:space="preserve">visualizations </w:t>
      </w:r>
      <w:r w:rsidR="00F33F12">
        <w:rPr>
          <w:rFonts w:cs="Times New Roman"/>
          <w:sz w:val="24"/>
          <w:szCs w:val="26"/>
          <w:lang w:val="en-US"/>
        </w:rPr>
        <w:t>were carried out</w:t>
      </w:r>
      <w:r w:rsidR="00F33F12" w:rsidRPr="00EA56C2">
        <w:rPr>
          <w:rFonts w:cs="Times New Roman"/>
          <w:sz w:val="24"/>
          <w:szCs w:val="26"/>
          <w:lang w:val="en-US"/>
        </w:rPr>
        <w:t xml:space="preserve"> </w:t>
      </w:r>
      <w:r w:rsidR="00F33F12">
        <w:rPr>
          <w:rFonts w:cs="Times New Roman"/>
          <w:sz w:val="24"/>
          <w:szCs w:val="26"/>
          <w:lang w:val="en-US"/>
        </w:rPr>
        <w:t xml:space="preserve">with </w:t>
      </w:r>
      <w:r w:rsidR="00F33F12" w:rsidRPr="008122F4">
        <w:rPr>
          <w:rFonts w:cs="Times New Roman"/>
          <w:i/>
          <w:sz w:val="24"/>
          <w:szCs w:val="26"/>
          <w:lang w:val="en-US"/>
        </w:rPr>
        <w:t>dampack</w:t>
      </w:r>
      <w:r w:rsidR="00F33F12">
        <w:rPr>
          <w:rFonts w:cs="Times New Roman"/>
          <w:i/>
          <w:sz w:val="24"/>
          <w:szCs w:val="26"/>
          <w:lang w:val="en-US"/>
        </w:rPr>
        <w:fldChar w:fldCharType="begin" w:fldLock="1"/>
      </w:r>
      <w:r w:rsidR="00A30670">
        <w:rPr>
          <w:rFonts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29&lt;/sup&gt;","plainTextFormattedCitation":"29","previouslyFormattedCitation":"&lt;sup&gt;29&lt;/sup&gt;"},"properties":{"noteIndex":0},"schema":"https://github.com/citation-style-language/schema/raw/master/csl-citation.json"}</w:instrText>
      </w:r>
      <w:r w:rsidR="00F33F12">
        <w:rPr>
          <w:rFonts w:cs="Times New Roman"/>
          <w:i/>
          <w:sz w:val="24"/>
          <w:szCs w:val="26"/>
          <w:lang w:val="en-US"/>
        </w:rPr>
        <w:fldChar w:fldCharType="separate"/>
      </w:r>
      <w:r w:rsidR="003B672C" w:rsidRPr="003B672C">
        <w:rPr>
          <w:rFonts w:cs="Times New Roman"/>
          <w:noProof/>
          <w:sz w:val="24"/>
          <w:szCs w:val="26"/>
          <w:vertAlign w:val="superscript"/>
          <w:lang w:val="en-US"/>
        </w:rPr>
        <w:t>29</w:t>
      </w:r>
      <w:r w:rsidR="00F33F12">
        <w:rPr>
          <w:rFonts w:cs="Times New Roman"/>
          <w:i/>
          <w:sz w:val="24"/>
          <w:szCs w:val="26"/>
          <w:lang w:val="en-US"/>
        </w:rPr>
        <w:fldChar w:fldCharType="end"/>
      </w:r>
      <w:r w:rsidR="00F33F12">
        <w:rPr>
          <w:rFonts w:cs="Times New Roman"/>
          <w:i/>
          <w:sz w:val="24"/>
          <w:szCs w:val="26"/>
          <w:lang w:val="en-US"/>
        </w:rPr>
        <w:t xml:space="preserve"> </w:t>
      </w:r>
      <w:r w:rsidR="00F33F12" w:rsidRPr="008122F4">
        <w:rPr>
          <w:rFonts w:cs="Times New Roman"/>
          <w:sz w:val="24"/>
          <w:szCs w:val="26"/>
          <w:lang w:val="en-US"/>
        </w:rPr>
        <w:t>package</w:t>
      </w:r>
      <w:r w:rsidR="00F33F12">
        <w:rPr>
          <w:rFonts w:cs="Times New Roman"/>
          <w:i/>
          <w:sz w:val="24"/>
          <w:szCs w:val="26"/>
          <w:lang w:val="en-US"/>
        </w:rPr>
        <w:t>.</w:t>
      </w:r>
      <w:r w:rsidR="00F33F12">
        <w:rPr>
          <w:rFonts w:cs="Times New Roman"/>
          <w:sz w:val="24"/>
          <w:szCs w:val="26"/>
          <w:lang w:val="en-US"/>
        </w:rPr>
        <w:t xml:space="preserve"> </w:t>
      </w:r>
      <w:r w:rsidR="00681EE5">
        <w:rPr>
          <w:rFonts w:asciiTheme="minorHAnsi" w:hAnsiTheme="minorHAnsi"/>
          <w:sz w:val="22"/>
          <w:lang w:val="en-US"/>
        </w:rPr>
        <w:fldChar w:fldCharType="begin"/>
      </w:r>
      <w:r w:rsidR="00681EE5">
        <w:rPr>
          <w:lang w:val="en-US"/>
        </w:rPr>
        <w:instrText xml:space="preserve"> LINK </w:instrText>
      </w:r>
      <w:r w:rsidR="00467ADB">
        <w:rPr>
          <w:lang w:val="en-US"/>
        </w:rPr>
        <w:instrText xml:space="preserve">Excel.Sheet.12 "C:\\Users\\IRVING\\Documents\\GitHub\\Cov_19_specific_hazard\\docs\\Parameter table total.xlsx" "Parameter Table!F1C1:F53C4" </w:instrText>
      </w:r>
      <w:r w:rsidR="00681EE5">
        <w:rPr>
          <w:lang w:val="en-US"/>
        </w:rPr>
        <w:instrText xml:space="preserve">\a \f 4 \h </w:instrText>
      </w:r>
      <w:r w:rsidR="00467ADB">
        <w:rPr>
          <w:lang w:val="en-US"/>
        </w:rPr>
        <w:fldChar w:fldCharType="separate"/>
      </w:r>
    </w:p>
    <w:tbl>
      <w:tblPr>
        <w:tblW w:w="8640" w:type="dxa"/>
        <w:tblCellMar>
          <w:left w:w="70" w:type="dxa"/>
          <w:right w:w="70" w:type="dxa"/>
        </w:tblCellMar>
        <w:tblLook w:val="04A0" w:firstRow="1" w:lastRow="0" w:firstColumn="1" w:lastColumn="0" w:noHBand="0" w:noVBand="1"/>
        <w:tblPrChange w:id="100" w:author="Diaz Zepeda, Hirvin Azael" w:date="2021-06-11T18:32:00Z">
          <w:tblPr>
            <w:tblW w:w="8640" w:type="dxa"/>
            <w:tblCellMar>
              <w:left w:w="0" w:type="dxa"/>
              <w:right w:w="0" w:type="dxa"/>
            </w:tblCellMar>
            <w:tblLook w:val="04A0" w:firstRow="1" w:lastRow="0" w:firstColumn="1" w:lastColumn="0" w:noHBand="0" w:noVBand="1"/>
          </w:tblPr>
        </w:tblPrChange>
      </w:tblPr>
      <w:tblGrid>
        <w:gridCol w:w="4966"/>
        <w:gridCol w:w="1364"/>
        <w:gridCol w:w="1002"/>
        <w:gridCol w:w="1308"/>
        <w:tblGridChange w:id="101">
          <w:tblGrid>
            <w:gridCol w:w="4966"/>
            <w:gridCol w:w="1364"/>
            <w:gridCol w:w="1002"/>
            <w:gridCol w:w="1308"/>
          </w:tblGrid>
        </w:tblGridChange>
      </w:tblGrid>
      <w:tr w:rsidR="00467ADB" w:rsidRPr="00467ADB" w14:paraId="68885B20" w14:textId="77777777" w:rsidTr="00467ADB">
        <w:trPr>
          <w:trHeight w:val="288"/>
          <w:ins w:id="102" w:author="Diaz Zepeda, Hirvin Azael" w:date="2021-06-11T18:32:00Z"/>
          <w:trPrChange w:id="103" w:author="Diaz Zepeda, Hirvin Azael" w:date="2021-06-11T18:32:00Z">
            <w:trPr>
              <w:trHeight w:val="288"/>
            </w:trPr>
          </w:trPrChange>
        </w:trPr>
        <w:tc>
          <w:tcPr>
            <w:tcW w:w="8640" w:type="dxa"/>
            <w:gridSpan w:val="4"/>
            <w:tcBorders>
              <w:top w:val="nil"/>
              <w:left w:val="nil"/>
              <w:bottom w:val="nil"/>
              <w:right w:val="nil"/>
            </w:tcBorders>
            <w:shd w:val="clear" w:color="000000" w:fill="262626"/>
            <w:noWrap/>
            <w:vAlign w:val="bottom"/>
            <w:hideMark/>
            <w:tcPrChange w:id="104" w:author="Diaz Zepeda, Hirvin Azael" w:date="2021-06-11T18:32:00Z">
              <w:tcPr>
                <w:tcW w:w="8640" w:type="dxa"/>
                <w:gridSpan w:val="4"/>
                <w:tcBorders>
                  <w:top w:val="nil"/>
                  <w:left w:val="nil"/>
                  <w:bottom w:val="nil"/>
                  <w:right w:val="nil"/>
                </w:tcBorders>
                <w:shd w:val="clear" w:color="000000" w:fill="262626"/>
                <w:noWrap/>
                <w:tcMar>
                  <w:top w:w="15" w:type="dxa"/>
                  <w:left w:w="15" w:type="dxa"/>
                  <w:bottom w:w="0" w:type="dxa"/>
                  <w:right w:w="15" w:type="dxa"/>
                </w:tcMar>
                <w:vAlign w:val="bottom"/>
                <w:hideMark/>
              </w:tcPr>
            </w:tcPrChange>
          </w:tcPr>
          <w:p w14:paraId="56F0A21F" w14:textId="4A682E4A" w:rsidR="00467ADB" w:rsidRPr="00467ADB" w:rsidRDefault="00467ADB">
            <w:pPr>
              <w:jc w:val="center"/>
              <w:rPr>
                <w:ins w:id="105" w:author="Diaz Zepeda, Hirvin Azael" w:date="2021-06-11T18:32:00Z"/>
                <w:rFonts w:ascii="Times New Roman" w:eastAsia="Times New Roman" w:hAnsi="Times New Roman" w:cs="Times New Roman"/>
                <w:b/>
                <w:bCs/>
                <w:color w:val="FFFFFF"/>
                <w:lang w:val="en-US" w:eastAsia="es-MX"/>
                <w:rPrChange w:id="106" w:author="Diaz Zepeda, Hirvin Azael" w:date="2021-06-11T18:32:00Z">
                  <w:rPr>
                    <w:ins w:id="107" w:author="Diaz Zepeda, Hirvin Azael" w:date="2021-06-11T18:32:00Z"/>
                    <w:b/>
                    <w:bCs/>
                    <w:color w:val="FFFFFF"/>
                  </w:rPr>
                </w:rPrChange>
              </w:rPr>
            </w:pPr>
            <w:ins w:id="108" w:author="Diaz Zepeda, Hirvin Azael" w:date="2021-06-11T18:32:00Z">
              <w:r w:rsidRPr="00467ADB">
                <w:rPr>
                  <w:rFonts w:ascii="Times New Roman" w:eastAsia="Times New Roman" w:hAnsi="Times New Roman" w:cs="Times New Roman"/>
                  <w:b/>
                  <w:bCs/>
                  <w:color w:val="FFFFFF"/>
                  <w:lang w:val="en-US" w:eastAsia="es-MX"/>
                  <w:rPrChange w:id="109" w:author="Diaz Zepeda, Hirvin Azael" w:date="2021-06-11T18:32:00Z">
                    <w:rPr>
                      <w:b/>
                      <w:bCs/>
                      <w:color w:val="FFFFFF"/>
                    </w:rPr>
                  </w:rPrChange>
                </w:rPr>
                <w:t>Model Values, Utilities and Costs</w:t>
              </w:r>
            </w:ins>
          </w:p>
        </w:tc>
      </w:tr>
      <w:tr w:rsidR="00467ADB" w:rsidRPr="00467ADB" w14:paraId="33F057A2" w14:textId="77777777" w:rsidTr="00467ADB">
        <w:trPr>
          <w:trHeight w:val="288"/>
          <w:ins w:id="110" w:author="Diaz Zepeda, Hirvin Azael" w:date="2021-06-11T18:32:00Z"/>
          <w:trPrChange w:id="111" w:author="Diaz Zepeda, Hirvin Azael" w:date="2021-06-11T18:32:00Z">
            <w:trPr>
              <w:trHeight w:val="288"/>
            </w:trPr>
          </w:trPrChange>
        </w:trPr>
        <w:tc>
          <w:tcPr>
            <w:tcW w:w="8640" w:type="dxa"/>
            <w:gridSpan w:val="4"/>
            <w:tcBorders>
              <w:top w:val="nil"/>
              <w:left w:val="nil"/>
              <w:bottom w:val="nil"/>
              <w:right w:val="nil"/>
            </w:tcBorders>
            <w:shd w:val="clear" w:color="000000" w:fill="757171"/>
            <w:noWrap/>
            <w:vAlign w:val="bottom"/>
            <w:hideMark/>
            <w:tcPrChange w:id="112" w:author="Diaz Zepeda, Hirvin Azael" w:date="2021-06-11T18:32:00Z">
              <w:tcPr>
                <w:tcW w:w="0" w:type="auto"/>
                <w:gridSpan w:val="4"/>
                <w:tcBorders>
                  <w:top w:val="nil"/>
                  <w:left w:val="nil"/>
                  <w:bottom w:val="nil"/>
                  <w:right w:val="nil"/>
                </w:tcBorders>
                <w:shd w:val="clear" w:color="000000" w:fill="757171"/>
                <w:noWrap/>
                <w:tcMar>
                  <w:top w:w="15" w:type="dxa"/>
                  <w:left w:w="15" w:type="dxa"/>
                  <w:bottom w:w="0" w:type="dxa"/>
                  <w:right w:w="15" w:type="dxa"/>
                </w:tcMar>
                <w:vAlign w:val="bottom"/>
                <w:hideMark/>
              </w:tcPr>
            </w:tcPrChange>
          </w:tcPr>
          <w:p w14:paraId="521CBFA1" w14:textId="77777777" w:rsidR="00467ADB" w:rsidRPr="00467ADB" w:rsidRDefault="00467ADB" w:rsidP="00467ADB">
            <w:pPr>
              <w:spacing w:after="0" w:line="240" w:lineRule="auto"/>
              <w:jc w:val="center"/>
              <w:rPr>
                <w:ins w:id="113" w:author="Diaz Zepeda, Hirvin Azael" w:date="2021-06-11T18:32:00Z"/>
                <w:rFonts w:ascii="Times New Roman" w:eastAsia="Times New Roman" w:hAnsi="Times New Roman" w:cs="Times New Roman"/>
                <w:color w:val="FFFFFF"/>
                <w:lang w:eastAsia="es-MX"/>
                <w:rPrChange w:id="114" w:author="Diaz Zepeda, Hirvin Azael" w:date="2021-06-11T18:32:00Z">
                  <w:rPr>
                    <w:ins w:id="115" w:author="Diaz Zepeda, Hirvin Azael" w:date="2021-06-11T18:32:00Z"/>
                  </w:rPr>
                </w:rPrChange>
              </w:rPr>
              <w:pPrChange w:id="116" w:author="Diaz Zepeda, Hirvin Azael" w:date="2021-06-11T18:32:00Z">
                <w:pPr>
                  <w:jc w:val="center"/>
                </w:pPr>
              </w:pPrChange>
            </w:pPr>
            <w:proofErr w:type="spellStart"/>
            <w:ins w:id="117" w:author="Diaz Zepeda, Hirvin Azael" w:date="2021-06-11T18:32:00Z">
              <w:r w:rsidRPr="00467ADB">
                <w:rPr>
                  <w:rFonts w:ascii="Times New Roman" w:eastAsia="Times New Roman" w:hAnsi="Times New Roman" w:cs="Times New Roman"/>
                  <w:color w:val="FFFFFF"/>
                  <w:lang w:eastAsia="es-MX"/>
                  <w:rPrChange w:id="118" w:author="Diaz Zepeda, Hirvin Azael" w:date="2021-06-11T18:32:00Z">
                    <w:rPr/>
                  </w:rPrChange>
                </w:rPr>
                <w:t>Cohorts</w:t>
              </w:r>
              <w:proofErr w:type="spellEnd"/>
              <w:r w:rsidRPr="00467ADB">
                <w:rPr>
                  <w:rFonts w:ascii="Times New Roman" w:eastAsia="Times New Roman" w:hAnsi="Times New Roman" w:cs="Times New Roman"/>
                  <w:color w:val="FFFFFF"/>
                  <w:lang w:eastAsia="es-MX"/>
                  <w:rPrChange w:id="119" w:author="Diaz Zepeda, Hirvin Azael" w:date="2021-06-11T18:32:00Z">
                    <w:rPr/>
                  </w:rPrChange>
                </w:rPr>
                <w:t xml:space="preserve"> </w:t>
              </w:r>
              <w:proofErr w:type="spellStart"/>
              <w:r w:rsidRPr="00467ADB">
                <w:rPr>
                  <w:rFonts w:ascii="Times New Roman" w:eastAsia="Times New Roman" w:hAnsi="Times New Roman" w:cs="Times New Roman"/>
                  <w:color w:val="FFFFFF"/>
                  <w:lang w:eastAsia="es-MX"/>
                  <w:rPrChange w:id="120" w:author="Diaz Zepeda, Hirvin Azael" w:date="2021-06-11T18:32:00Z">
                    <w:rPr/>
                  </w:rPrChange>
                </w:rPr>
                <w:t>characteristics</w:t>
              </w:r>
              <w:proofErr w:type="spellEnd"/>
            </w:ins>
          </w:p>
        </w:tc>
      </w:tr>
      <w:tr w:rsidR="00467ADB" w:rsidRPr="00467ADB" w14:paraId="1B396824" w14:textId="77777777" w:rsidTr="00467ADB">
        <w:trPr>
          <w:trHeight w:val="288"/>
          <w:ins w:id="121" w:author="Diaz Zepeda, Hirvin Azael" w:date="2021-06-11T18:32:00Z"/>
          <w:trPrChange w:id="122"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123"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265EBB05" w14:textId="77777777" w:rsidR="00467ADB" w:rsidRPr="00467ADB" w:rsidRDefault="00467ADB" w:rsidP="00467ADB">
            <w:pPr>
              <w:spacing w:after="0" w:line="240" w:lineRule="auto"/>
              <w:rPr>
                <w:ins w:id="124" w:author="Diaz Zepeda, Hirvin Azael" w:date="2021-06-11T18:32:00Z"/>
                <w:rFonts w:ascii="Times New Roman" w:eastAsia="Times New Roman" w:hAnsi="Times New Roman" w:cs="Times New Roman"/>
                <w:color w:val="000000"/>
                <w:lang w:eastAsia="es-MX"/>
                <w:rPrChange w:id="125" w:author="Diaz Zepeda, Hirvin Azael" w:date="2021-06-11T18:32:00Z">
                  <w:rPr>
                    <w:ins w:id="126" w:author="Diaz Zepeda, Hirvin Azael" w:date="2021-06-11T18:32:00Z"/>
                  </w:rPr>
                </w:rPrChange>
              </w:rPr>
              <w:pPrChange w:id="127" w:author="Diaz Zepeda, Hirvin Azael" w:date="2021-06-11T18:32:00Z">
                <w:pPr/>
              </w:pPrChange>
            </w:pPr>
            <w:proofErr w:type="spellStart"/>
            <w:ins w:id="128" w:author="Diaz Zepeda, Hirvin Azael" w:date="2021-06-11T18:32:00Z">
              <w:r w:rsidRPr="00467ADB">
                <w:rPr>
                  <w:rFonts w:ascii="Times New Roman" w:eastAsia="Times New Roman" w:hAnsi="Times New Roman" w:cs="Times New Roman"/>
                  <w:color w:val="000000"/>
                  <w:lang w:eastAsia="es-MX"/>
                  <w:rPrChange w:id="129"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13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31" w:author="Diaz Zepeda, Hirvin Azael" w:date="2021-06-11T18:32:00Z">
                    <w:rPr/>
                  </w:rPrChange>
                </w:rPr>
                <w:t>not</w:t>
              </w:r>
              <w:proofErr w:type="spellEnd"/>
              <w:r w:rsidRPr="00467ADB">
                <w:rPr>
                  <w:rFonts w:ascii="Times New Roman" w:eastAsia="Times New Roman" w:hAnsi="Times New Roman" w:cs="Times New Roman"/>
                  <w:color w:val="000000"/>
                  <w:lang w:eastAsia="es-MX"/>
                  <w:rPrChange w:id="13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33" w:author="Diaz Zepeda, Hirvin Azael" w:date="2021-06-11T18:32:00Z">
                    <w:rPr/>
                  </w:rPrChange>
                </w:rPr>
                <w:t>intubated</w:t>
              </w:r>
              <w:proofErr w:type="spellEnd"/>
            </w:ins>
          </w:p>
        </w:tc>
      </w:tr>
      <w:tr w:rsidR="00467ADB" w:rsidRPr="00467ADB" w14:paraId="1ED32AE2" w14:textId="77777777" w:rsidTr="00467ADB">
        <w:trPr>
          <w:trHeight w:val="288"/>
          <w:ins w:id="134" w:author="Diaz Zepeda, Hirvin Azael" w:date="2021-06-11T18:32:00Z"/>
        </w:trPr>
        <w:tc>
          <w:tcPr>
            <w:tcW w:w="4966" w:type="dxa"/>
            <w:tcBorders>
              <w:top w:val="nil"/>
              <w:left w:val="nil"/>
              <w:bottom w:val="nil"/>
              <w:right w:val="nil"/>
            </w:tcBorders>
            <w:shd w:val="clear" w:color="000000" w:fill="E7E6E6"/>
            <w:noWrap/>
            <w:vAlign w:val="bottom"/>
            <w:hideMark/>
          </w:tcPr>
          <w:p w14:paraId="045CDED6" w14:textId="77777777" w:rsidR="00467ADB" w:rsidRPr="00467ADB" w:rsidRDefault="00467ADB" w:rsidP="00467ADB">
            <w:pPr>
              <w:spacing w:after="0" w:line="240" w:lineRule="auto"/>
              <w:jc w:val="center"/>
              <w:rPr>
                <w:ins w:id="135" w:author="Diaz Zepeda, Hirvin Azael" w:date="2021-06-11T18:32:00Z"/>
                <w:rFonts w:ascii="Times New Roman" w:eastAsia="Times New Roman" w:hAnsi="Times New Roman" w:cs="Times New Roman"/>
                <w:color w:val="000000"/>
                <w:lang w:eastAsia="es-MX"/>
                <w:rPrChange w:id="136" w:author="Diaz Zepeda, Hirvin Azael" w:date="2021-06-11T18:32:00Z">
                  <w:rPr>
                    <w:ins w:id="137" w:author="Diaz Zepeda, Hirvin Azael" w:date="2021-06-11T18:32:00Z"/>
                  </w:rPr>
                </w:rPrChange>
              </w:rPr>
              <w:pPrChange w:id="138" w:author="Diaz Zepeda, Hirvin Azael" w:date="2021-06-11T18:32:00Z">
                <w:pPr>
                  <w:jc w:val="center"/>
                </w:pPr>
              </w:pPrChange>
            </w:pPr>
            <w:ins w:id="139" w:author="Diaz Zepeda, Hirvin Azael" w:date="2021-06-11T18:32:00Z">
              <w:r w:rsidRPr="00467ADB">
                <w:rPr>
                  <w:rFonts w:ascii="Times New Roman" w:eastAsia="Times New Roman" w:hAnsi="Times New Roman" w:cs="Times New Roman"/>
                  <w:color w:val="000000"/>
                  <w:lang w:eastAsia="es-MX"/>
                  <w:rPrChange w:id="140"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79DD5C3B" w14:textId="77777777" w:rsidR="00467ADB" w:rsidRPr="00467ADB" w:rsidRDefault="00467ADB" w:rsidP="00467ADB">
            <w:pPr>
              <w:spacing w:after="0" w:line="240" w:lineRule="auto"/>
              <w:jc w:val="center"/>
              <w:rPr>
                <w:ins w:id="141" w:author="Diaz Zepeda, Hirvin Azael" w:date="2021-06-11T18:32:00Z"/>
                <w:rFonts w:ascii="Times New Roman" w:eastAsia="Times New Roman" w:hAnsi="Times New Roman" w:cs="Times New Roman"/>
                <w:color w:val="000000"/>
                <w:lang w:eastAsia="es-MX"/>
                <w:rPrChange w:id="142" w:author="Diaz Zepeda, Hirvin Azael" w:date="2021-06-11T18:32:00Z">
                  <w:rPr>
                    <w:ins w:id="143" w:author="Diaz Zepeda, Hirvin Azael" w:date="2021-06-11T18:32:00Z"/>
                  </w:rPr>
                </w:rPrChange>
              </w:rPr>
              <w:pPrChange w:id="144" w:author="Diaz Zepeda, Hirvin Azael" w:date="2021-06-11T18:32:00Z">
                <w:pPr>
                  <w:jc w:val="center"/>
                </w:pPr>
              </w:pPrChange>
            </w:pPr>
            <w:ins w:id="145" w:author="Diaz Zepeda, Hirvin Azael" w:date="2021-06-11T18:32:00Z">
              <w:r w:rsidRPr="00467ADB">
                <w:rPr>
                  <w:rFonts w:ascii="Times New Roman" w:eastAsia="Times New Roman" w:hAnsi="Times New Roman" w:cs="Times New Roman"/>
                  <w:color w:val="000000"/>
                  <w:lang w:eastAsia="es-MX"/>
                  <w:rPrChange w:id="146"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147"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3C282EE2" w14:textId="77777777" w:rsidR="00467ADB" w:rsidRPr="00467ADB" w:rsidRDefault="00467ADB" w:rsidP="00467ADB">
            <w:pPr>
              <w:spacing w:after="0" w:line="240" w:lineRule="auto"/>
              <w:jc w:val="center"/>
              <w:rPr>
                <w:ins w:id="148" w:author="Diaz Zepeda, Hirvin Azael" w:date="2021-06-11T18:32:00Z"/>
                <w:rFonts w:ascii="Times New Roman" w:eastAsia="Times New Roman" w:hAnsi="Times New Roman" w:cs="Times New Roman"/>
                <w:color w:val="000000"/>
                <w:lang w:eastAsia="es-MX"/>
                <w:rPrChange w:id="149" w:author="Diaz Zepeda, Hirvin Azael" w:date="2021-06-11T18:32:00Z">
                  <w:rPr>
                    <w:ins w:id="150" w:author="Diaz Zepeda, Hirvin Azael" w:date="2021-06-11T18:32:00Z"/>
                  </w:rPr>
                </w:rPrChange>
              </w:rPr>
              <w:pPrChange w:id="151" w:author="Diaz Zepeda, Hirvin Azael" w:date="2021-06-11T18:32:00Z">
                <w:pPr>
                  <w:jc w:val="center"/>
                </w:pPr>
              </w:pPrChange>
            </w:pPr>
            <w:ins w:id="152" w:author="Diaz Zepeda, Hirvin Azael" w:date="2021-06-11T18:32:00Z">
              <w:r w:rsidRPr="00467ADB">
                <w:rPr>
                  <w:rFonts w:ascii="Times New Roman" w:eastAsia="Times New Roman" w:hAnsi="Times New Roman" w:cs="Times New Roman"/>
                  <w:color w:val="000000"/>
                  <w:lang w:eastAsia="es-MX"/>
                  <w:rPrChange w:id="153"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6C9B59DB" w14:textId="77777777" w:rsidR="00467ADB" w:rsidRPr="00467ADB" w:rsidRDefault="00467ADB" w:rsidP="00467ADB">
            <w:pPr>
              <w:spacing w:after="0" w:line="240" w:lineRule="auto"/>
              <w:jc w:val="center"/>
              <w:rPr>
                <w:ins w:id="154" w:author="Diaz Zepeda, Hirvin Azael" w:date="2021-06-11T18:32:00Z"/>
                <w:rFonts w:ascii="Times New Roman" w:eastAsia="Times New Roman" w:hAnsi="Times New Roman" w:cs="Times New Roman"/>
                <w:color w:val="000000"/>
                <w:lang w:eastAsia="es-MX"/>
                <w:rPrChange w:id="155" w:author="Diaz Zepeda, Hirvin Azael" w:date="2021-06-11T18:32:00Z">
                  <w:rPr>
                    <w:ins w:id="156" w:author="Diaz Zepeda, Hirvin Azael" w:date="2021-06-11T18:32:00Z"/>
                  </w:rPr>
                </w:rPrChange>
              </w:rPr>
              <w:pPrChange w:id="157" w:author="Diaz Zepeda, Hirvin Azael" w:date="2021-06-11T18:32:00Z">
                <w:pPr>
                  <w:jc w:val="center"/>
                </w:pPr>
              </w:pPrChange>
            </w:pPr>
            <w:proofErr w:type="spellStart"/>
            <w:ins w:id="158" w:author="Diaz Zepeda, Hirvin Azael" w:date="2021-06-11T18:32:00Z">
              <w:r w:rsidRPr="00467ADB">
                <w:rPr>
                  <w:rFonts w:ascii="Times New Roman" w:eastAsia="Times New Roman" w:hAnsi="Times New Roman" w:cs="Times New Roman"/>
                  <w:color w:val="000000"/>
                  <w:lang w:eastAsia="es-MX"/>
                  <w:rPrChange w:id="159" w:author="Diaz Zepeda, Hirvin Azael" w:date="2021-06-11T18:32:00Z">
                    <w:rPr/>
                  </w:rPrChange>
                </w:rPr>
                <w:t>Proportion</w:t>
              </w:r>
              <w:proofErr w:type="spellEnd"/>
            </w:ins>
          </w:p>
        </w:tc>
      </w:tr>
      <w:tr w:rsidR="00467ADB" w:rsidRPr="00467ADB" w14:paraId="6E121A1F" w14:textId="77777777" w:rsidTr="00467ADB">
        <w:trPr>
          <w:trHeight w:val="288"/>
          <w:ins w:id="160"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2620F18D" w14:textId="77777777" w:rsidR="00467ADB" w:rsidRPr="00467ADB" w:rsidRDefault="00467ADB" w:rsidP="00467ADB">
            <w:pPr>
              <w:spacing w:after="0" w:line="240" w:lineRule="auto"/>
              <w:jc w:val="center"/>
              <w:rPr>
                <w:ins w:id="161" w:author="Diaz Zepeda, Hirvin Azael" w:date="2021-06-11T18:32:00Z"/>
                <w:rFonts w:ascii="Times New Roman" w:eastAsia="Times New Roman" w:hAnsi="Times New Roman" w:cs="Times New Roman"/>
                <w:color w:val="000000"/>
                <w:lang w:eastAsia="es-MX"/>
                <w:rPrChange w:id="162" w:author="Diaz Zepeda, Hirvin Azael" w:date="2021-06-11T18:32:00Z">
                  <w:rPr>
                    <w:ins w:id="163" w:author="Diaz Zepeda, Hirvin Azael" w:date="2021-06-11T18:32:00Z"/>
                  </w:rPr>
                </w:rPrChange>
              </w:rPr>
              <w:pPrChange w:id="164" w:author="Diaz Zepeda, Hirvin Azael" w:date="2021-06-11T18:32:00Z">
                <w:pPr>
                  <w:jc w:val="center"/>
                </w:pPr>
              </w:pPrChange>
            </w:pPr>
            <w:proofErr w:type="spellStart"/>
            <w:ins w:id="165" w:author="Diaz Zepeda, Hirvin Azael" w:date="2021-06-11T18:32:00Z">
              <w:r w:rsidRPr="00467ADB">
                <w:rPr>
                  <w:rFonts w:ascii="Times New Roman" w:eastAsia="Times New Roman" w:hAnsi="Times New Roman" w:cs="Times New Roman"/>
                  <w:color w:val="000000"/>
                  <w:lang w:eastAsia="es-MX"/>
                  <w:rPrChange w:id="166"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58DF72B5" w14:textId="77777777" w:rsidR="00467ADB" w:rsidRPr="00467ADB" w:rsidRDefault="00467ADB" w:rsidP="00467ADB">
            <w:pPr>
              <w:spacing w:after="0" w:line="240" w:lineRule="auto"/>
              <w:jc w:val="center"/>
              <w:rPr>
                <w:ins w:id="167" w:author="Diaz Zepeda, Hirvin Azael" w:date="2021-06-11T18:32:00Z"/>
                <w:rFonts w:ascii="Times New Roman" w:eastAsia="Times New Roman" w:hAnsi="Times New Roman" w:cs="Times New Roman"/>
                <w:color w:val="000000"/>
                <w:lang w:eastAsia="es-MX"/>
                <w:rPrChange w:id="168" w:author="Diaz Zepeda, Hirvin Azael" w:date="2021-06-11T18:32:00Z">
                  <w:rPr>
                    <w:ins w:id="169" w:author="Diaz Zepeda, Hirvin Azael" w:date="2021-06-11T18:32:00Z"/>
                  </w:rPr>
                </w:rPrChange>
              </w:rPr>
              <w:pPrChange w:id="170" w:author="Diaz Zepeda, Hirvin Azael" w:date="2021-06-11T18:32:00Z">
                <w:pPr>
                  <w:jc w:val="center"/>
                </w:pPr>
              </w:pPrChange>
            </w:pPr>
            <w:ins w:id="171" w:author="Diaz Zepeda, Hirvin Azael" w:date="2021-06-11T18:32:00Z">
              <w:r w:rsidRPr="00467ADB">
                <w:rPr>
                  <w:rFonts w:ascii="Times New Roman" w:eastAsia="Times New Roman" w:hAnsi="Times New Roman" w:cs="Times New Roman"/>
                  <w:color w:val="000000"/>
                  <w:lang w:eastAsia="es-MX"/>
                  <w:rPrChange w:id="172"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0F406458" w14:textId="77777777" w:rsidR="00467ADB" w:rsidRPr="00467ADB" w:rsidRDefault="00467ADB" w:rsidP="00467ADB">
            <w:pPr>
              <w:spacing w:after="0" w:line="240" w:lineRule="auto"/>
              <w:jc w:val="center"/>
              <w:rPr>
                <w:ins w:id="173" w:author="Diaz Zepeda, Hirvin Azael" w:date="2021-06-11T18:32:00Z"/>
                <w:rFonts w:ascii="Times New Roman" w:eastAsia="Times New Roman" w:hAnsi="Times New Roman" w:cs="Times New Roman"/>
                <w:color w:val="000000"/>
                <w:lang w:eastAsia="es-MX"/>
                <w:rPrChange w:id="174" w:author="Diaz Zepeda, Hirvin Azael" w:date="2021-06-11T18:32:00Z">
                  <w:rPr>
                    <w:ins w:id="175" w:author="Diaz Zepeda, Hirvin Azael" w:date="2021-06-11T18:32:00Z"/>
                  </w:rPr>
                </w:rPrChange>
              </w:rPr>
              <w:pPrChange w:id="176" w:author="Diaz Zepeda, Hirvin Azael" w:date="2021-06-11T18:32:00Z">
                <w:pPr>
                  <w:jc w:val="center"/>
                </w:pPr>
              </w:pPrChange>
            </w:pPr>
            <w:ins w:id="177" w:author="Diaz Zepeda, Hirvin Azael" w:date="2021-06-11T18:32:00Z">
              <w:r w:rsidRPr="00467ADB">
                <w:rPr>
                  <w:rFonts w:ascii="Times New Roman" w:eastAsia="Times New Roman" w:hAnsi="Times New Roman" w:cs="Times New Roman"/>
                  <w:color w:val="000000"/>
                  <w:lang w:eastAsia="es-MX"/>
                  <w:rPrChange w:id="178" w:author="Diaz Zepeda, Hirvin Azael" w:date="2021-06-11T18:32:00Z">
                    <w:rPr/>
                  </w:rPrChange>
                </w:rPr>
                <w:t>32,154</w:t>
              </w:r>
            </w:ins>
          </w:p>
        </w:tc>
        <w:tc>
          <w:tcPr>
            <w:tcW w:w="1308" w:type="dxa"/>
            <w:tcBorders>
              <w:top w:val="nil"/>
              <w:left w:val="nil"/>
              <w:bottom w:val="nil"/>
              <w:right w:val="nil"/>
            </w:tcBorders>
            <w:shd w:val="clear" w:color="000000" w:fill="FFFFFF"/>
            <w:noWrap/>
            <w:vAlign w:val="bottom"/>
            <w:hideMark/>
          </w:tcPr>
          <w:p w14:paraId="34564E99" w14:textId="77777777" w:rsidR="00467ADB" w:rsidRPr="00467ADB" w:rsidRDefault="00467ADB" w:rsidP="00467ADB">
            <w:pPr>
              <w:spacing w:after="0" w:line="240" w:lineRule="auto"/>
              <w:jc w:val="center"/>
              <w:rPr>
                <w:ins w:id="179" w:author="Diaz Zepeda, Hirvin Azael" w:date="2021-06-11T18:32:00Z"/>
                <w:rFonts w:ascii="Times New Roman" w:eastAsia="Times New Roman" w:hAnsi="Times New Roman" w:cs="Times New Roman"/>
                <w:color w:val="000000"/>
                <w:lang w:eastAsia="es-MX"/>
                <w:rPrChange w:id="180" w:author="Diaz Zepeda, Hirvin Azael" w:date="2021-06-11T18:32:00Z">
                  <w:rPr>
                    <w:ins w:id="181" w:author="Diaz Zepeda, Hirvin Azael" w:date="2021-06-11T18:32:00Z"/>
                  </w:rPr>
                </w:rPrChange>
              </w:rPr>
              <w:pPrChange w:id="182" w:author="Diaz Zepeda, Hirvin Azael" w:date="2021-06-11T18:32:00Z">
                <w:pPr>
                  <w:jc w:val="center"/>
                </w:pPr>
              </w:pPrChange>
            </w:pPr>
            <w:ins w:id="183" w:author="Diaz Zepeda, Hirvin Azael" w:date="2021-06-11T18:32:00Z">
              <w:r w:rsidRPr="00467ADB">
                <w:rPr>
                  <w:rFonts w:ascii="Times New Roman" w:eastAsia="Times New Roman" w:hAnsi="Times New Roman" w:cs="Times New Roman"/>
                  <w:color w:val="000000"/>
                  <w:lang w:eastAsia="es-MX"/>
                  <w:rPrChange w:id="184" w:author="Diaz Zepeda, Hirvin Azael" w:date="2021-06-11T18:32:00Z">
                    <w:rPr/>
                  </w:rPrChange>
                </w:rPr>
                <w:t>16%</w:t>
              </w:r>
            </w:ins>
          </w:p>
        </w:tc>
      </w:tr>
      <w:tr w:rsidR="00467ADB" w:rsidRPr="00467ADB" w14:paraId="1229A284" w14:textId="77777777" w:rsidTr="00467ADB">
        <w:trPr>
          <w:trHeight w:val="288"/>
          <w:ins w:id="185" w:author="Diaz Zepeda, Hirvin Azael" w:date="2021-06-11T18:32:00Z"/>
        </w:trPr>
        <w:tc>
          <w:tcPr>
            <w:tcW w:w="4966" w:type="dxa"/>
            <w:vMerge/>
            <w:tcBorders>
              <w:top w:val="nil"/>
              <w:left w:val="nil"/>
              <w:bottom w:val="nil"/>
              <w:right w:val="nil"/>
            </w:tcBorders>
            <w:vAlign w:val="center"/>
            <w:hideMark/>
          </w:tcPr>
          <w:p w14:paraId="47810F99" w14:textId="77777777" w:rsidR="00467ADB" w:rsidRPr="00467ADB" w:rsidRDefault="00467ADB" w:rsidP="00467ADB">
            <w:pPr>
              <w:spacing w:after="0" w:line="240" w:lineRule="auto"/>
              <w:rPr>
                <w:ins w:id="186" w:author="Diaz Zepeda, Hirvin Azael" w:date="2021-06-11T18:32:00Z"/>
                <w:rFonts w:ascii="Times New Roman" w:eastAsia="Times New Roman" w:hAnsi="Times New Roman" w:cs="Times New Roman"/>
                <w:color w:val="000000"/>
                <w:lang w:eastAsia="es-MX"/>
                <w:rPrChange w:id="187" w:author="Diaz Zepeda, Hirvin Azael" w:date="2021-06-11T18:32:00Z">
                  <w:rPr>
                    <w:ins w:id="188" w:author="Diaz Zepeda, Hirvin Azael" w:date="2021-06-11T18:32:00Z"/>
                  </w:rPr>
                </w:rPrChange>
              </w:rPr>
              <w:pPrChange w:id="18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3D402FA2" w14:textId="77777777" w:rsidR="00467ADB" w:rsidRPr="00467ADB" w:rsidRDefault="00467ADB" w:rsidP="00467ADB">
            <w:pPr>
              <w:spacing w:after="0" w:line="240" w:lineRule="auto"/>
              <w:jc w:val="center"/>
              <w:rPr>
                <w:ins w:id="190" w:author="Diaz Zepeda, Hirvin Azael" w:date="2021-06-11T18:32:00Z"/>
                <w:rFonts w:ascii="Times New Roman" w:eastAsia="Times New Roman" w:hAnsi="Times New Roman" w:cs="Times New Roman"/>
                <w:color w:val="000000"/>
                <w:lang w:eastAsia="es-MX"/>
                <w:rPrChange w:id="191" w:author="Diaz Zepeda, Hirvin Azael" w:date="2021-06-11T18:32:00Z">
                  <w:rPr>
                    <w:ins w:id="192" w:author="Diaz Zepeda, Hirvin Azael" w:date="2021-06-11T18:32:00Z"/>
                  </w:rPr>
                </w:rPrChange>
              </w:rPr>
              <w:pPrChange w:id="193" w:author="Diaz Zepeda, Hirvin Azael" w:date="2021-06-11T18:32:00Z">
                <w:pPr>
                  <w:jc w:val="center"/>
                </w:pPr>
              </w:pPrChange>
            </w:pPr>
            <w:ins w:id="194" w:author="Diaz Zepeda, Hirvin Azael" w:date="2021-06-11T18:32:00Z">
              <w:r w:rsidRPr="00467ADB">
                <w:rPr>
                  <w:rFonts w:ascii="Times New Roman" w:eastAsia="Times New Roman" w:hAnsi="Times New Roman" w:cs="Times New Roman"/>
                  <w:color w:val="000000"/>
                  <w:lang w:eastAsia="es-MX"/>
                  <w:rPrChange w:id="195"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62702587" w14:textId="77777777" w:rsidR="00467ADB" w:rsidRPr="00467ADB" w:rsidRDefault="00467ADB" w:rsidP="00467ADB">
            <w:pPr>
              <w:spacing w:after="0" w:line="240" w:lineRule="auto"/>
              <w:jc w:val="center"/>
              <w:rPr>
                <w:ins w:id="196" w:author="Diaz Zepeda, Hirvin Azael" w:date="2021-06-11T18:32:00Z"/>
                <w:rFonts w:ascii="Times New Roman" w:eastAsia="Times New Roman" w:hAnsi="Times New Roman" w:cs="Times New Roman"/>
                <w:color w:val="000000"/>
                <w:lang w:eastAsia="es-MX"/>
                <w:rPrChange w:id="197" w:author="Diaz Zepeda, Hirvin Azael" w:date="2021-06-11T18:32:00Z">
                  <w:rPr>
                    <w:ins w:id="198" w:author="Diaz Zepeda, Hirvin Azael" w:date="2021-06-11T18:32:00Z"/>
                  </w:rPr>
                </w:rPrChange>
              </w:rPr>
              <w:pPrChange w:id="199" w:author="Diaz Zepeda, Hirvin Azael" w:date="2021-06-11T18:32:00Z">
                <w:pPr>
                  <w:jc w:val="center"/>
                </w:pPr>
              </w:pPrChange>
            </w:pPr>
            <w:ins w:id="200" w:author="Diaz Zepeda, Hirvin Azael" w:date="2021-06-11T18:32:00Z">
              <w:r w:rsidRPr="00467ADB">
                <w:rPr>
                  <w:rFonts w:ascii="Times New Roman" w:eastAsia="Times New Roman" w:hAnsi="Times New Roman" w:cs="Times New Roman"/>
                  <w:color w:val="000000"/>
                  <w:lang w:eastAsia="es-MX"/>
                  <w:rPrChange w:id="201" w:author="Diaz Zepeda, Hirvin Azael" w:date="2021-06-11T18:32:00Z">
                    <w:rPr/>
                  </w:rPrChange>
                </w:rPr>
                <w:t>35,973</w:t>
              </w:r>
            </w:ins>
          </w:p>
        </w:tc>
        <w:tc>
          <w:tcPr>
            <w:tcW w:w="1308" w:type="dxa"/>
            <w:tcBorders>
              <w:top w:val="nil"/>
              <w:left w:val="nil"/>
              <w:bottom w:val="nil"/>
              <w:right w:val="nil"/>
            </w:tcBorders>
            <w:shd w:val="clear" w:color="000000" w:fill="FFFFFF"/>
            <w:noWrap/>
            <w:vAlign w:val="bottom"/>
            <w:hideMark/>
          </w:tcPr>
          <w:p w14:paraId="035C976B" w14:textId="77777777" w:rsidR="00467ADB" w:rsidRPr="00467ADB" w:rsidRDefault="00467ADB" w:rsidP="00467ADB">
            <w:pPr>
              <w:spacing w:after="0" w:line="240" w:lineRule="auto"/>
              <w:jc w:val="center"/>
              <w:rPr>
                <w:ins w:id="202" w:author="Diaz Zepeda, Hirvin Azael" w:date="2021-06-11T18:32:00Z"/>
                <w:rFonts w:ascii="Times New Roman" w:eastAsia="Times New Roman" w:hAnsi="Times New Roman" w:cs="Times New Roman"/>
                <w:color w:val="000000"/>
                <w:lang w:eastAsia="es-MX"/>
                <w:rPrChange w:id="203" w:author="Diaz Zepeda, Hirvin Azael" w:date="2021-06-11T18:32:00Z">
                  <w:rPr>
                    <w:ins w:id="204" w:author="Diaz Zepeda, Hirvin Azael" w:date="2021-06-11T18:32:00Z"/>
                  </w:rPr>
                </w:rPrChange>
              </w:rPr>
              <w:pPrChange w:id="205" w:author="Diaz Zepeda, Hirvin Azael" w:date="2021-06-11T18:32:00Z">
                <w:pPr>
                  <w:jc w:val="center"/>
                </w:pPr>
              </w:pPrChange>
            </w:pPr>
            <w:ins w:id="206" w:author="Diaz Zepeda, Hirvin Azael" w:date="2021-06-11T18:32:00Z">
              <w:r w:rsidRPr="00467ADB">
                <w:rPr>
                  <w:rFonts w:ascii="Times New Roman" w:eastAsia="Times New Roman" w:hAnsi="Times New Roman" w:cs="Times New Roman"/>
                  <w:color w:val="000000"/>
                  <w:lang w:eastAsia="es-MX"/>
                  <w:rPrChange w:id="207" w:author="Diaz Zepeda, Hirvin Azael" w:date="2021-06-11T18:32:00Z">
                    <w:rPr/>
                  </w:rPrChange>
                </w:rPr>
                <w:t>18%</w:t>
              </w:r>
            </w:ins>
          </w:p>
        </w:tc>
      </w:tr>
      <w:tr w:rsidR="00467ADB" w:rsidRPr="00467ADB" w14:paraId="54055F75" w14:textId="77777777" w:rsidTr="00467ADB">
        <w:trPr>
          <w:trHeight w:val="288"/>
          <w:ins w:id="208" w:author="Diaz Zepeda, Hirvin Azael" w:date="2021-06-11T18:32:00Z"/>
        </w:trPr>
        <w:tc>
          <w:tcPr>
            <w:tcW w:w="4966" w:type="dxa"/>
            <w:vMerge/>
            <w:tcBorders>
              <w:top w:val="nil"/>
              <w:left w:val="nil"/>
              <w:bottom w:val="nil"/>
              <w:right w:val="nil"/>
            </w:tcBorders>
            <w:vAlign w:val="center"/>
            <w:hideMark/>
          </w:tcPr>
          <w:p w14:paraId="624C4FBC" w14:textId="77777777" w:rsidR="00467ADB" w:rsidRPr="00467ADB" w:rsidRDefault="00467ADB" w:rsidP="00467ADB">
            <w:pPr>
              <w:spacing w:after="0" w:line="240" w:lineRule="auto"/>
              <w:rPr>
                <w:ins w:id="209" w:author="Diaz Zepeda, Hirvin Azael" w:date="2021-06-11T18:32:00Z"/>
                <w:rFonts w:ascii="Times New Roman" w:eastAsia="Times New Roman" w:hAnsi="Times New Roman" w:cs="Times New Roman"/>
                <w:color w:val="000000"/>
                <w:lang w:eastAsia="es-MX"/>
                <w:rPrChange w:id="210" w:author="Diaz Zepeda, Hirvin Azael" w:date="2021-06-11T18:32:00Z">
                  <w:rPr>
                    <w:ins w:id="211" w:author="Diaz Zepeda, Hirvin Azael" w:date="2021-06-11T18:32:00Z"/>
                  </w:rPr>
                </w:rPrChange>
              </w:rPr>
              <w:pPrChange w:id="21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249BB877" w14:textId="77777777" w:rsidR="00467ADB" w:rsidRPr="00467ADB" w:rsidRDefault="00467ADB" w:rsidP="00467ADB">
            <w:pPr>
              <w:spacing w:after="0" w:line="240" w:lineRule="auto"/>
              <w:jc w:val="center"/>
              <w:rPr>
                <w:ins w:id="213" w:author="Diaz Zepeda, Hirvin Azael" w:date="2021-06-11T18:32:00Z"/>
                <w:rFonts w:ascii="Times New Roman" w:eastAsia="Times New Roman" w:hAnsi="Times New Roman" w:cs="Times New Roman"/>
                <w:color w:val="000000"/>
                <w:lang w:eastAsia="es-MX"/>
                <w:rPrChange w:id="214" w:author="Diaz Zepeda, Hirvin Azael" w:date="2021-06-11T18:32:00Z">
                  <w:rPr>
                    <w:ins w:id="215" w:author="Diaz Zepeda, Hirvin Azael" w:date="2021-06-11T18:32:00Z"/>
                  </w:rPr>
                </w:rPrChange>
              </w:rPr>
              <w:pPrChange w:id="216" w:author="Diaz Zepeda, Hirvin Azael" w:date="2021-06-11T18:32:00Z">
                <w:pPr>
                  <w:jc w:val="center"/>
                </w:pPr>
              </w:pPrChange>
            </w:pPr>
            <w:ins w:id="217" w:author="Diaz Zepeda, Hirvin Azael" w:date="2021-06-11T18:32:00Z">
              <w:r w:rsidRPr="00467ADB">
                <w:rPr>
                  <w:rFonts w:ascii="Times New Roman" w:eastAsia="Times New Roman" w:hAnsi="Times New Roman" w:cs="Times New Roman"/>
                  <w:color w:val="000000"/>
                  <w:lang w:eastAsia="es-MX"/>
                  <w:rPrChange w:id="218"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0500668E" w14:textId="77777777" w:rsidR="00467ADB" w:rsidRPr="00467ADB" w:rsidRDefault="00467ADB" w:rsidP="00467ADB">
            <w:pPr>
              <w:spacing w:after="0" w:line="240" w:lineRule="auto"/>
              <w:jc w:val="center"/>
              <w:rPr>
                <w:ins w:id="219" w:author="Diaz Zepeda, Hirvin Azael" w:date="2021-06-11T18:32:00Z"/>
                <w:rFonts w:ascii="Times New Roman" w:eastAsia="Times New Roman" w:hAnsi="Times New Roman" w:cs="Times New Roman"/>
                <w:color w:val="000000"/>
                <w:lang w:eastAsia="es-MX"/>
                <w:rPrChange w:id="220" w:author="Diaz Zepeda, Hirvin Azael" w:date="2021-06-11T18:32:00Z">
                  <w:rPr>
                    <w:ins w:id="221" w:author="Diaz Zepeda, Hirvin Azael" w:date="2021-06-11T18:32:00Z"/>
                  </w:rPr>
                </w:rPrChange>
              </w:rPr>
              <w:pPrChange w:id="222" w:author="Diaz Zepeda, Hirvin Azael" w:date="2021-06-11T18:32:00Z">
                <w:pPr>
                  <w:jc w:val="center"/>
                </w:pPr>
              </w:pPrChange>
            </w:pPr>
            <w:ins w:id="223" w:author="Diaz Zepeda, Hirvin Azael" w:date="2021-06-11T18:32:00Z">
              <w:r w:rsidRPr="00467ADB">
                <w:rPr>
                  <w:rFonts w:ascii="Times New Roman" w:eastAsia="Times New Roman" w:hAnsi="Times New Roman" w:cs="Times New Roman"/>
                  <w:color w:val="000000"/>
                  <w:lang w:eastAsia="es-MX"/>
                  <w:rPrChange w:id="224" w:author="Diaz Zepeda, Hirvin Azael" w:date="2021-06-11T18:32:00Z">
                    <w:rPr/>
                  </w:rPrChange>
                </w:rPr>
                <w:t>16,133</w:t>
              </w:r>
            </w:ins>
          </w:p>
        </w:tc>
        <w:tc>
          <w:tcPr>
            <w:tcW w:w="1308" w:type="dxa"/>
            <w:tcBorders>
              <w:top w:val="nil"/>
              <w:left w:val="nil"/>
              <w:bottom w:val="nil"/>
              <w:right w:val="nil"/>
            </w:tcBorders>
            <w:shd w:val="clear" w:color="000000" w:fill="FFFFFF"/>
            <w:noWrap/>
            <w:vAlign w:val="bottom"/>
            <w:hideMark/>
          </w:tcPr>
          <w:p w14:paraId="7B6B0756" w14:textId="77777777" w:rsidR="00467ADB" w:rsidRPr="00467ADB" w:rsidRDefault="00467ADB" w:rsidP="00467ADB">
            <w:pPr>
              <w:spacing w:after="0" w:line="240" w:lineRule="auto"/>
              <w:jc w:val="center"/>
              <w:rPr>
                <w:ins w:id="225" w:author="Diaz Zepeda, Hirvin Azael" w:date="2021-06-11T18:32:00Z"/>
                <w:rFonts w:ascii="Times New Roman" w:eastAsia="Times New Roman" w:hAnsi="Times New Roman" w:cs="Times New Roman"/>
                <w:color w:val="000000"/>
                <w:lang w:eastAsia="es-MX"/>
                <w:rPrChange w:id="226" w:author="Diaz Zepeda, Hirvin Azael" w:date="2021-06-11T18:32:00Z">
                  <w:rPr>
                    <w:ins w:id="227" w:author="Diaz Zepeda, Hirvin Azael" w:date="2021-06-11T18:32:00Z"/>
                  </w:rPr>
                </w:rPrChange>
              </w:rPr>
              <w:pPrChange w:id="228" w:author="Diaz Zepeda, Hirvin Azael" w:date="2021-06-11T18:32:00Z">
                <w:pPr>
                  <w:jc w:val="center"/>
                </w:pPr>
              </w:pPrChange>
            </w:pPr>
            <w:ins w:id="229" w:author="Diaz Zepeda, Hirvin Azael" w:date="2021-06-11T18:32:00Z">
              <w:r w:rsidRPr="00467ADB">
                <w:rPr>
                  <w:rFonts w:ascii="Times New Roman" w:eastAsia="Times New Roman" w:hAnsi="Times New Roman" w:cs="Times New Roman"/>
                  <w:color w:val="000000"/>
                  <w:lang w:eastAsia="es-MX"/>
                  <w:rPrChange w:id="230" w:author="Diaz Zepeda, Hirvin Azael" w:date="2021-06-11T18:32:00Z">
                    <w:rPr/>
                  </w:rPrChange>
                </w:rPr>
                <w:t>8%</w:t>
              </w:r>
            </w:ins>
          </w:p>
        </w:tc>
      </w:tr>
      <w:tr w:rsidR="00467ADB" w:rsidRPr="00467ADB" w14:paraId="7A44528D" w14:textId="77777777" w:rsidTr="00467ADB">
        <w:trPr>
          <w:trHeight w:val="288"/>
          <w:ins w:id="231" w:author="Diaz Zepeda, Hirvin Azael" w:date="2021-06-11T18:32:00Z"/>
        </w:trPr>
        <w:tc>
          <w:tcPr>
            <w:tcW w:w="4966" w:type="dxa"/>
            <w:vMerge/>
            <w:tcBorders>
              <w:top w:val="nil"/>
              <w:left w:val="nil"/>
              <w:bottom w:val="nil"/>
              <w:right w:val="nil"/>
            </w:tcBorders>
            <w:vAlign w:val="center"/>
            <w:hideMark/>
          </w:tcPr>
          <w:p w14:paraId="6D2BF706" w14:textId="77777777" w:rsidR="00467ADB" w:rsidRPr="00467ADB" w:rsidRDefault="00467ADB" w:rsidP="00467ADB">
            <w:pPr>
              <w:spacing w:after="0" w:line="240" w:lineRule="auto"/>
              <w:rPr>
                <w:ins w:id="232" w:author="Diaz Zepeda, Hirvin Azael" w:date="2021-06-11T18:32:00Z"/>
                <w:rFonts w:ascii="Times New Roman" w:eastAsia="Times New Roman" w:hAnsi="Times New Roman" w:cs="Times New Roman"/>
                <w:color w:val="000000"/>
                <w:lang w:eastAsia="es-MX"/>
                <w:rPrChange w:id="233" w:author="Diaz Zepeda, Hirvin Azael" w:date="2021-06-11T18:32:00Z">
                  <w:rPr>
                    <w:ins w:id="234" w:author="Diaz Zepeda, Hirvin Azael" w:date="2021-06-11T18:32:00Z"/>
                  </w:rPr>
                </w:rPrChange>
              </w:rPr>
              <w:pPrChange w:id="235"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4AB0941F" w14:textId="77777777" w:rsidR="00467ADB" w:rsidRPr="00467ADB" w:rsidRDefault="00467ADB" w:rsidP="00467ADB">
            <w:pPr>
              <w:spacing w:after="0" w:line="240" w:lineRule="auto"/>
              <w:jc w:val="center"/>
              <w:rPr>
                <w:ins w:id="236" w:author="Diaz Zepeda, Hirvin Azael" w:date="2021-06-11T18:32:00Z"/>
                <w:rFonts w:ascii="Times New Roman" w:eastAsia="Times New Roman" w:hAnsi="Times New Roman" w:cs="Times New Roman"/>
                <w:color w:val="000000"/>
                <w:lang w:eastAsia="es-MX"/>
                <w:rPrChange w:id="237" w:author="Diaz Zepeda, Hirvin Azael" w:date="2021-06-11T18:32:00Z">
                  <w:rPr>
                    <w:ins w:id="238" w:author="Diaz Zepeda, Hirvin Azael" w:date="2021-06-11T18:32:00Z"/>
                  </w:rPr>
                </w:rPrChange>
              </w:rPr>
              <w:pPrChange w:id="239" w:author="Diaz Zepeda, Hirvin Azael" w:date="2021-06-11T18:32:00Z">
                <w:pPr>
                  <w:jc w:val="center"/>
                </w:pPr>
              </w:pPrChange>
            </w:pPr>
            <w:ins w:id="240" w:author="Diaz Zepeda, Hirvin Azael" w:date="2021-06-11T18:32:00Z">
              <w:r w:rsidRPr="00467ADB">
                <w:rPr>
                  <w:rFonts w:ascii="Times New Roman" w:eastAsia="Times New Roman" w:hAnsi="Times New Roman" w:cs="Times New Roman"/>
                  <w:color w:val="000000"/>
                  <w:lang w:eastAsia="es-MX"/>
                  <w:rPrChange w:id="241"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732F3550" w14:textId="77777777" w:rsidR="00467ADB" w:rsidRPr="00467ADB" w:rsidRDefault="00467ADB" w:rsidP="00467ADB">
            <w:pPr>
              <w:spacing w:after="0" w:line="240" w:lineRule="auto"/>
              <w:jc w:val="center"/>
              <w:rPr>
                <w:ins w:id="242" w:author="Diaz Zepeda, Hirvin Azael" w:date="2021-06-11T18:32:00Z"/>
                <w:rFonts w:ascii="Times New Roman" w:eastAsia="Times New Roman" w:hAnsi="Times New Roman" w:cs="Times New Roman"/>
                <w:color w:val="000000"/>
                <w:lang w:eastAsia="es-MX"/>
                <w:rPrChange w:id="243" w:author="Diaz Zepeda, Hirvin Azael" w:date="2021-06-11T18:32:00Z">
                  <w:rPr>
                    <w:ins w:id="244" w:author="Diaz Zepeda, Hirvin Azael" w:date="2021-06-11T18:32:00Z"/>
                  </w:rPr>
                </w:rPrChange>
              </w:rPr>
              <w:pPrChange w:id="245" w:author="Diaz Zepeda, Hirvin Azael" w:date="2021-06-11T18:32:00Z">
                <w:pPr>
                  <w:jc w:val="center"/>
                </w:pPr>
              </w:pPrChange>
            </w:pPr>
            <w:ins w:id="246" w:author="Diaz Zepeda, Hirvin Azael" w:date="2021-06-11T18:32:00Z">
              <w:r w:rsidRPr="00467ADB">
                <w:rPr>
                  <w:rFonts w:ascii="Times New Roman" w:eastAsia="Times New Roman" w:hAnsi="Times New Roman" w:cs="Times New Roman"/>
                  <w:color w:val="000000"/>
                  <w:lang w:eastAsia="es-MX"/>
                  <w:rPrChange w:id="247" w:author="Diaz Zepeda, Hirvin Azael" w:date="2021-06-11T18:32:00Z">
                    <w:rPr/>
                  </w:rPrChange>
                </w:rPr>
                <w:t>34,915</w:t>
              </w:r>
            </w:ins>
          </w:p>
        </w:tc>
        <w:tc>
          <w:tcPr>
            <w:tcW w:w="1308" w:type="dxa"/>
            <w:tcBorders>
              <w:top w:val="nil"/>
              <w:left w:val="nil"/>
              <w:bottom w:val="nil"/>
              <w:right w:val="nil"/>
            </w:tcBorders>
            <w:shd w:val="clear" w:color="000000" w:fill="FFFFFF"/>
            <w:noWrap/>
            <w:vAlign w:val="bottom"/>
            <w:hideMark/>
          </w:tcPr>
          <w:p w14:paraId="751D25E9" w14:textId="77777777" w:rsidR="00467ADB" w:rsidRPr="00467ADB" w:rsidRDefault="00467ADB" w:rsidP="00467ADB">
            <w:pPr>
              <w:spacing w:after="0" w:line="240" w:lineRule="auto"/>
              <w:jc w:val="center"/>
              <w:rPr>
                <w:ins w:id="248" w:author="Diaz Zepeda, Hirvin Azael" w:date="2021-06-11T18:32:00Z"/>
                <w:rFonts w:ascii="Times New Roman" w:eastAsia="Times New Roman" w:hAnsi="Times New Roman" w:cs="Times New Roman"/>
                <w:color w:val="000000"/>
                <w:lang w:eastAsia="es-MX"/>
                <w:rPrChange w:id="249" w:author="Diaz Zepeda, Hirvin Azael" w:date="2021-06-11T18:32:00Z">
                  <w:rPr>
                    <w:ins w:id="250" w:author="Diaz Zepeda, Hirvin Azael" w:date="2021-06-11T18:32:00Z"/>
                  </w:rPr>
                </w:rPrChange>
              </w:rPr>
              <w:pPrChange w:id="251" w:author="Diaz Zepeda, Hirvin Azael" w:date="2021-06-11T18:32:00Z">
                <w:pPr>
                  <w:jc w:val="center"/>
                </w:pPr>
              </w:pPrChange>
            </w:pPr>
            <w:ins w:id="252" w:author="Diaz Zepeda, Hirvin Azael" w:date="2021-06-11T18:32:00Z">
              <w:r w:rsidRPr="00467ADB">
                <w:rPr>
                  <w:rFonts w:ascii="Times New Roman" w:eastAsia="Times New Roman" w:hAnsi="Times New Roman" w:cs="Times New Roman"/>
                  <w:color w:val="000000"/>
                  <w:lang w:eastAsia="es-MX"/>
                  <w:rPrChange w:id="253" w:author="Diaz Zepeda, Hirvin Azael" w:date="2021-06-11T18:32:00Z">
                    <w:rPr/>
                  </w:rPrChange>
                </w:rPr>
                <w:t>17%</w:t>
              </w:r>
            </w:ins>
          </w:p>
        </w:tc>
      </w:tr>
      <w:tr w:rsidR="00467ADB" w:rsidRPr="00467ADB" w14:paraId="40FB1813" w14:textId="77777777" w:rsidTr="00467ADB">
        <w:trPr>
          <w:trHeight w:val="288"/>
          <w:ins w:id="254"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2A1FF59E" w14:textId="77777777" w:rsidR="00467ADB" w:rsidRPr="00467ADB" w:rsidRDefault="00467ADB" w:rsidP="00467ADB">
            <w:pPr>
              <w:spacing w:after="0" w:line="240" w:lineRule="auto"/>
              <w:jc w:val="center"/>
              <w:rPr>
                <w:ins w:id="255" w:author="Diaz Zepeda, Hirvin Azael" w:date="2021-06-11T18:32:00Z"/>
                <w:rFonts w:ascii="Times New Roman" w:eastAsia="Times New Roman" w:hAnsi="Times New Roman" w:cs="Times New Roman"/>
                <w:color w:val="000000"/>
                <w:lang w:eastAsia="es-MX"/>
                <w:rPrChange w:id="256" w:author="Diaz Zepeda, Hirvin Azael" w:date="2021-06-11T18:32:00Z">
                  <w:rPr>
                    <w:ins w:id="257" w:author="Diaz Zepeda, Hirvin Azael" w:date="2021-06-11T18:32:00Z"/>
                  </w:rPr>
                </w:rPrChange>
              </w:rPr>
              <w:pPrChange w:id="258" w:author="Diaz Zepeda, Hirvin Azael" w:date="2021-06-11T18:32:00Z">
                <w:pPr>
                  <w:jc w:val="center"/>
                </w:pPr>
              </w:pPrChange>
            </w:pPr>
            <w:proofErr w:type="spellStart"/>
            <w:ins w:id="259" w:author="Diaz Zepeda, Hirvin Azael" w:date="2021-06-11T18:32:00Z">
              <w:r w:rsidRPr="00467ADB">
                <w:rPr>
                  <w:rFonts w:ascii="Times New Roman" w:eastAsia="Times New Roman" w:hAnsi="Times New Roman" w:cs="Times New Roman"/>
                  <w:color w:val="000000"/>
                  <w:lang w:eastAsia="es-MX"/>
                  <w:rPrChange w:id="260"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271E74C2" w14:textId="77777777" w:rsidR="00467ADB" w:rsidRPr="00467ADB" w:rsidRDefault="00467ADB" w:rsidP="00467ADB">
            <w:pPr>
              <w:spacing w:after="0" w:line="240" w:lineRule="auto"/>
              <w:jc w:val="center"/>
              <w:rPr>
                <w:ins w:id="261" w:author="Diaz Zepeda, Hirvin Azael" w:date="2021-06-11T18:32:00Z"/>
                <w:rFonts w:ascii="Times New Roman" w:eastAsia="Times New Roman" w:hAnsi="Times New Roman" w:cs="Times New Roman"/>
                <w:color w:val="000000"/>
                <w:lang w:eastAsia="es-MX"/>
                <w:rPrChange w:id="262" w:author="Diaz Zepeda, Hirvin Azael" w:date="2021-06-11T18:32:00Z">
                  <w:rPr>
                    <w:ins w:id="263" w:author="Diaz Zepeda, Hirvin Azael" w:date="2021-06-11T18:32:00Z"/>
                  </w:rPr>
                </w:rPrChange>
              </w:rPr>
              <w:pPrChange w:id="264" w:author="Diaz Zepeda, Hirvin Azael" w:date="2021-06-11T18:32:00Z">
                <w:pPr>
                  <w:jc w:val="center"/>
                </w:pPr>
              </w:pPrChange>
            </w:pPr>
            <w:ins w:id="265" w:author="Diaz Zepeda, Hirvin Azael" w:date="2021-06-11T18:32:00Z">
              <w:r w:rsidRPr="00467ADB">
                <w:rPr>
                  <w:rFonts w:ascii="Times New Roman" w:eastAsia="Times New Roman" w:hAnsi="Times New Roman" w:cs="Times New Roman"/>
                  <w:color w:val="000000"/>
                  <w:lang w:eastAsia="es-MX"/>
                  <w:rPrChange w:id="266"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5671FF75" w14:textId="77777777" w:rsidR="00467ADB" w:rsidRPr="00467ADB" w:rsidRDefault="00467ADB" w:rsidP="00467ADB">
            <w:pPr>
              <w:spacing w:after="0" w:line="240" w:lineRule="auto"/>
              <w:jc w:val="center"/>
              <w:rPr>
                <w:ins w:id="267" w:author="Diaz Zepeda, Hirvin Azael" w:date="2021-06-11T18:32:00Z"/>
                <w:rFonts w:ascii="Times New Roman" w:eastAsia="Times New Roman" w:hAnsi="Times New Roman" w:cs="Times New Roman"/>
                <w:color w:val="000000"/>
                <w:lang w:eastAsia="es-MX"/>
                <w:rPrChange w:id="268" w:author="Diaz Zepeda, Hirvin Azael" w:date="2021-06-11T18:32:00Z">
                  <w:rPr>
                    <w:ins w:id="269" w:author="Diaz Zepeda, Hirvin Azael" w:date="2021-06-11T18:32:00Z"/>
                  </w:rPr>
                </w:rPrChange>
              </w:rPr>
              <w:pPrChange w:id="270" w:author="Diaz Zepeda, Hirvin Azael" w:date="2021-06-11T18:32:00Z">
                <w:pPr>
                  <w:jc w:val="center"/>
                </w:pPr>
              </w:pPrChange>
            </w:pPr>
            <w:ins w:id="271" w:author="Diaz Zepeda, Hirvin Azael" w:date="2021-06-11T18:32:00Z">
              <w:r w:rsidRPr="00467ADB">
                <w:rPr>
                  <w:rFonts w:ascii="Times New Roman" w:eastAsia="Times New Roman" w:hAnsi="Times New Roman" w:cs="Times New Roman"/>
                  <w:color w:val="000000"/>
                  <w:lang w:eastAsia="es-MX"/>
                  <w:rPrChange w:id="272" w:author="Diaz Zepeda, Hirvin Azael" w:date="2021-06-11T18:32:00Z">
                    <w:rPr/>
                  </w:rPrChange>
                </w:rPr>
                <w:t>19,869</w:t>
              </w:r>
            </w:ins>
          </w:p>
        </w:tc>
        <w:tc>
          <w:tcPr>
            <w:tcW w:w="1308" w:type="dxa"/>
            <w:tcBorders>
              <w:top w:val="nil"/>
              <w:left w:val="nil"/>
              <w:bottom w:val="nil"/>
              <w:right w:val="nil"/>
            </w:tcBorders>
            <w:shd w:val="clear" w:color="000000" w:fill="E7E6E6"/>
            <w:noWrap/>
            <w:vAlign w:val="bottom"/>
            <w:hideMark/>
          </w:tcPr>
          <w:p w14:paraId="6E620232" w14:textId="77777777" w:rsidR="00467ADB" w:rsidRPr="00467ADB" w:rsidRDefault="00467ADB" w:rsidP="00467ADB">
            <w:pPr>
              <w:spacing w:after="0" w:line="240" w:lineRule="auto"/>
              <w:jc w:val="center"/>
              <w:rPr>
                <w:ins w:id="273" w:author="Diaz Zepeda, Hirvin Azael" w:date="2021-06-11T18:32:00Z"/>
                <w:rFonts w:ascii="Times New Roman" w:eastAsia="Times New Roman" w:hAnsi="Times New Roman" w:cs="Times New Roman"/>
                <w:color w:val="000000"/>
                <w:lang w:eastAsia="es-MX"/>
                <w:rPrChange w:id="274" w:author="Diaz Zepeda, Hirvin Azael" w:date="2021-06-11T18:32:00Z">
                  <w:rPr>
                    <w:ins w:id="275" w:author="Diaz Zepeda, Hirvin Azael" w:date="2021-06-11T18:32:00Z"/>
                  </w:rPr>
                </w:rPrChange>
              </w:rPr>
              <w:pPrChange w:id="276" w:author="Diaz Zepeda, Hirvin Azael" w:date="2021-06-11T18:32:00Z">
                <w:pPr>
                  <w:jc w:val="center"/>
                </w:pPr>
              </w:pPrChange>
            </w:pPr>
            <w:ins w:id="277" w:author="Diaz Zepeda, Hirvin Azael" w:date="2021-06-11T18:32:00Z">
              <w:r w:rsidRPr="00467ADB">
                <w:rPr>
                  <w:rFonts w:ascii="Times New Roman" w:eastAsia="Times New Roman" w:hAnsi="Times New Roman" w:cs="Times New Roman"/>
                  <w:color w:val="000000"/>
                  <w:lang w:eastAsia="es-MX"/>
                  <w:rPrChange w:id="278" w:author="Diaz Zepeda, Hirvin Azael" w:date="2021-06-11T18:32:00Z">
                    <w:rPr/>
                  </w:rPrChange>
                </w:rPr>
                <w:t>10%</w:t>
              </w:r>
            </w:ins>
          </w:p>
        </w:tc>
      </w:tr>
      <w:tr w:rsidR="00467ADB" w:rsidRPr="00467ADB" w14:paraId="299A5B23" w14:textId="77777777" w:rsidTr="00467ADB">
        <w:trPr>
          <w:trHeight w:val="288"/>
          <w:ins w:id="279" w:author="Diaz Zepeda, Hirvin Azael" w:date="2021-06-11T18:32:00Z"/>
        </w:trPr>
        <w:tc>
          <w:tcPr>
            <w:tcW w:w="4966" w:type="dxa"/>
            <w:vMerge/>
            <w:tcBorders>
              <w:top w:val="nil"/>
              <w:left w:val="nil"/>
              <w:bottom w:val="nil"/>
              <w:right w:val="nil"/>
            </w:tcBorders>
            <w:vAlign w:val="center"/>
            <w:hideMark/>
          </w:tcPr>
          <w:p w14:paraId="7BD7578E" w14:textId="77777777" w:rsidR="00467ADB" w:rsidRPr="00467ADB" w:rsidRDefault="00467ADB" w:rsidP="00467ADB">
            <w:pPr>
              <w:spacing w:after="0" w:line="240" w:lineRule="auto"/>
              <w:rPr>
                <w:ins w:id="280" w:author="Diaz Zepeda, Hirvin Azael" w:date="2021-06-11T18:32:00Z"/>
                <w:rFonts w:ascii="Times New Roman" w:eastAsia="Times New Roman" w:hAnsi="Times New Roman" w:cs="Times New Roman"/>
                <w:color w:val="000000"/>
                <w:lang w:eastAsia="es-MX"/>
                <w:rPrChange w:id="281" w:author="Diaz Zepeda, Hirvin Azael" w:date="2021-06-11T18:32:00Z">
                  <w:rPr>
                    <w:ins w:id="282" w:author="Diaz Zepeda, Hirvin Azael" w:date="2021-06-11T18:32:00Z"/>
                  </w:rPr>
                </w:rPrChange>
              </w:rPr>
              <w:pPrChange w:id="28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0F46EDCE" w14:textId="77777777" w:rsidR="00467ADB" w:rsidRPr="00467ADB" w:rsidRDefault="00467ADB" w:rsidP="00467ADB">
            <w:pPr>
              <w:spacing w:after="0" w:line="240" w:lineRule="auto"/>
              <w:jc w:val="center"/>
              <w:rPr>
                <w:ins w:id="284" w:author="Diaz Zepeda, Hirvin Azael" w:date="2021-06-11T18:32:00Z"/>
                <w:rFonts w:ascii="Times New Roman" w:eastAsia="Times New Roman" w:hAnsi="Times New Roman" w:cs="Times New Roman"/>
                <w:color w:val="000000"/>
                <w:lang w:eastAsia="es-MX"/>
                <w:rPrChange w:id="285" w:author="Diaz Zepeda, Hirvin Azael" w:date="2021-06-11T18:32:00Z">
                  <w:rPr>
                    <w:ins w:id="286" w:author="Diaz Zepeda, Hirvin Azael" w:date="2021-06-11T18:32:00Z"/>
                  </w:rPr>
                </w:rPrChange>
              </w:rPr>
              <w:pPrChange w:id="287" w:author="Diaz Zepeda, Hirvin Azael" w:date="2021-06-11T18:32:00Z">
                <w:pPr>
                  <w:jc w:val="center"/>
                </w:pPr>
              </w:pPrChange>
            </w:pPr>
            <w:ins w:id="288" w:author="Diaz Zepeda, Hirvin Azael" w:date="2021-06-11T18:32:00Z">
              <w:r w:rsidRPr="00467ADB">
                <w:rPr>
                  <w:rFonts w:ascii="Times New Roman" w:eastAsia="Times New Roman" w:hAnsi="Times New Roman" w:cs="Times New Roman"/>
                  <w:color w:val="000000"/>
                  <w:lang w:eastAsia="es-MX"/>
                  <w:rPrChange w:id="289"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2F1DBE32" w14:textId="77777777" w:rsidR="00467ADB" w:rsidRPr="00467ADB" w:rsidRDefault="00467ADB" w:rsidP="00467ADB">
            <w:pPr>
              <w:spacing w:after="0" w:line="240" w:lineRule="auto"/>
              <w:jc w:val="center"/>
              <w:rPr>
                <w:ins w:id="290" w:author="Diaz Zepeda, Hirvin Azael" w:date="2021-06-11T18:32:00Z"/>
                <w:rFonts w:ascii="Times New Roman" w:eastAsia="Times New Roman" w:hAnsi="Times New Roman" w:cs="Times New Roman"/>
                <w:color w:val="000000"/>
                <w:lang w:eastAsia="es-MX"/>
                <w:rPrChange w:id="291" w:author="Diaz Zepeda, Hirvin Azael" w:date="2021-06-11T18:32:00Z">
                  <w:rPr>
                    <w:ins w:id="292" w:author="Diaz Zepeda, Hirvin Azael" w:date="2021-06-11T18:32:00Z"/>
                  </w:rPr>
                </w:rPrChange>
              </w:rPr>
              <w:pPrChange w:id="293" w:author="Diaz Zepeda, Hirvin Azael" w:date="2021-06-11T18:32:00Z">
                <w:pPr>
                  <w:jc w:val="center"/>
                </w:pPr>
              </w:pPrChange>
            </w:pPr>
            <w:ins w:id="294" w:author="Diaz Zepeda, Hirvin Azael" w:date="2021-06-11T18:32:00Z">
              <w:r w:rsidRPr="00467ADB">
                <w:rPr>
                  <w:rFonts w:ascii="Times New Roman" w:eastAsia="Times New Roman" w:hAnsi="Times New Roman" w:cs="Times New Roman"/>
                  <w:color w:val="000000"/>
                  <w:lang w:eastAsia="es-MX"/>
                  <w:rPrChange w:id="295" w:author="Diaz Zepeda, Hirvin Azael" w:date="2021-06-11T18:32:00Z">
                    <w:rPr/>
                  </w:rPrChange>
                </w:rPr>
                <w:t>24,948</w:t>
              </w:r>
            </w:ins>
          </w:p>
        </w:tc>
        <w:tc>
          <w:tcPr>
            <w:tcW w:w="1308" w:type="dxa"/>
            <w:tcBorders>
              <w:top w:val="nil"/>
              <w:left w:val="nil"/>
              <w:bottom w:val="nil"/>
              <w:right w:val="nil"/>
            </w:tcBorders>
            <w:shd w:val="clear" w:color="000000" w:fill="E7E6E6"/>
            <w:noWrap/>
            <w:vAlign w:val="bottom"/>
            <w:hideMark/>
          </w:tcPr>
          <w:p w14:paraId="23164D25" w14:textId="77777777" w:rsidR="00467ADB" w:rsidRPr="00467ADB" w:rsidRDefault="00467ADB" w:rsidP="00467ADB">
            <w:pPr>
              <w:spacing w:after="0" w:line="240" w:lineRule="auto"/>
              <w:jc w:val="center"/>
              <w:rPr>
                <w:ins w:id="296" w:author="Diaz Zepeda, Hirvin Azael" w:date="2021-06-11T18:32:00Z"/>
                <w:rFonts w:ascii="Times New Roman" w:eastAsia="Times New Roman" w:hAnsi="Times New Roman" w:cs="Times New Roman"/>
                <w:color w:val="000000"/>
                <w:lang w:eastAsia="es-MX"/>
                <w:rPrChange w:id="297" w:author="Diaz Zepeda, Hirvin Azael" w:date="2021-06-11T18:32:00Z">
                  <w:rPr>
                    <w:ins w:id="298" w:author="Diaz Zepeda, Hirvin Azael" w:date="2021-06-11T18:32:00Z"/>
                  </w:rPr>
                </w:rPrChange>
              </w:rPr>
              <w:pPrChange w:id="299" w:author="Diaz Zepeda, Hirvin Azael" w:date="2021-06-11T18:32:00Z">
                <w:pPr>
                  <w:jc w:val="center"/>
                </w:pPr>
              </w:pPrChange>
            </w:pPr>
            <w:ins w:id="300" w:author="Diaz Zepeda, Hirvin Azael" w:date="2021-06-11T18:32:00Z">
              <w:r w:rsidRPr="00467ADB">
                <w:rPr>
                  <w:rFonts w:ascii="Times New Roman" w:eastAsia="Times New Roman" w:hAnsi="Times New Roman" w:cs="Times New Roman"/>
                  <w:color w:val="000000"/>
                  <w:lang w:eastAsia="es-MX"/>
                  <w:rPrChange w:id="301" w:author="Diaz Zepeda, Hirvin Azael" w:date="2021-06-11T18:32:00Z">
                    <w:rPr/>
                  </w:rPrChange>
                </w:rPr>
                <w:t>12%</w:t>
              </w:r>
            </w:ins>
          </w:p>
        </w:tc>
      </w:tr>
      <w:tr w:rsidR="00467ADB" w:rsidRPr="00467ADB" w14:paraId="3AAB2397" w14:textId="77777777" w:rsidTr="00467ADB">
        <w:trPr>
          <w:trHeight w:val="288"/>
          <w:ins w:id="302" w:author="Diaz Zepeda, Hirvin Azael" w:date="2021-06-11T18:32:00Z"/>
        </w:trPr>
        <w:tc>
          <w:tcPr>
            <w:tcW w:w="4966" w:type="dxa"/>
            <w:vMerge/>
            <w:tcBorders>
              <w:top w:val="nil"/>
              <w:left w:val="nil"/>
              <w:bottom w:val="nil"/>
              <w:right w:val="nil"/>
            </w:tcBorders>
            <w:vAlign w:val="center"/>
            <w:hideMark/>
          </w:tcPr>
          <w:p w14:paraId="21A70743" w14:textId="77777777" w:rsidR="00467ADB" w:rsidRPr="00467ADB" w:rsidRDefault="00467ADB" w:rsidP="00467ADB">
            <w:pPr>
              <w:spacing w:after="0" w:line="240" w:lineRule="auto"/>
              <w:rPr>
                <w:ins w:id="303" w:author="Diaz Zepeda, Hirvin Azael" w:date="2021-06-11T18:32:00Z"/>
                <w:rFonts w:ascii="Times New Roman" w:eastAsia="Times New Roman" w:hAnsi="Times New Roman" w:cs="Times New Roman"/>
                <w:color w:val="000000"/>
                <w:lang w:eastAsia="es-MX"/>
                <w:rPrChange w:id="304" w:author="Diaz Zepeda, Hirvin Azael" w:date="2021-06-11T18:32:00Z">
                  <w:rPr>
                    <w:ins w:id="305" w:author="Diaz Zepeda, Hirvin Azael" w:date="2021-06-11T18:32:00Z"/>
                  </w:rPr>
                </w:rPrChange>
              </w:rPr>
              <w:pPrChange w:id="30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1FCE5C00" w14:textId="77777777" w:rsidR="00467ADB" w:rsidRPr="00467ADB" w:rsidRDefault="00467ADB" w:rsidP="00467ADB">
            <w:pPr>
              <w:spacing w:after="0" w:line="240" w:lineRule="auto"/>
              <w:jc w:val="center"/>
              <w:rPr>
                <w:ins w:id="307" w:author="Diaz Zepeda, Hirvin Azael" w:date="2021-06-11T18:32:00Z"/>
                <w:rFonts w:ascii="Times New Roman" w:eastAsia="Times New Roman" w:hAnsi="Times New Roman" w:cs="Times New Roman"/>
                <w:color w:val="000000"/>
                <w:lang w:eastAsia="es-MX"/>
                <w:rPrChange w:id="308" w:author="Diaz Zepeda, Hirvin Azael" w:date="2021-06-11T18:32:00Z">
                  <w:rPr>
                    <w:ins w:id="309" w:author="Diaz Zepeda, Hirvin Azael" w:date="2021-06-11T18:32:00Z"/>
                  </w:rPr>
                </w:rPrChange>
              </w:rPr>
              <w:pPrChange w:id="310" w:author="Diaz Zepeda, Hirvin Azael" w:date="2021-06-11T18:32:00Z">
                <w:pPr>
                  <w:jc w:val="center"/>
                </w:pPr>
              </w:pPrChange>
            </w:pPr>
            <w:ins w:id="311" w:author="Diaz Zepeda, Hirvin Azael" w:date="2021-06-11T18:32:00Z">
              <w:r w:rsidRPr="00467ADB">
                <w:rPr>
                  <w:rFonts w:ascii="Times New Roman" w:eastAsia="Times New Roman" w:hAnsi="Times New Roman" w:cs="Times New Roman"/>
                  <w:color w:val="000000"/>
                  <w:lang w:eastAsia="es-MX"/>
                  <w:rPrChange w:id="312"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4AAC2A7D" w14:textId="77777777" w:rsidR="00467ADB" w:rsidRPr="00467ADB" w:rsidRDefault="00467ADB" w:rsidP="00467ADB">
            <w:pPr>
              <w:spacing w:after="0" w:line="240" w:lineRule="auto"/>
              <w:jc w:val="center"/>
              <w:rPr>
                <w:ins w:id="313" w:author="Diaz Zepeda, Hirvin Azael" w:date="2021-06-11T18:32:00Z"/>
                <w:rFonts w:ascii="Times New Roman" w:eastAsia="Times New Roman" w:hAnsi="Times New Roman" w:cs="Times New Roman"/>
                <w:color w:val="000000"/>
                <w:lang w:eastAsia="es-MX"/>
                <w:rPrChange w:id="314" w:author="Diaz Zepeda, Hirvin Azael" w:date="2021-06-11T18:32:00Z">
                  <w:rPr>
                    <w:ins w:id="315" w:author="Diaz Zepeda, Hirvin Azael" w:date="2021-06-11T18:32:00Z"/>
                  </w:rPr>
                </w:rPrChange>
              </w:rPr>
              <w:pPrChange w:id="316" w:author="Diaz Zepeda, Hirvin Azael" w:date="2021-06-11T18:32:00Z">
                <w:pPr>
                  <w:jc w:val="center"/>
                </w:pPr>
              </w:pPrChange>
            </w:pPr>
            <w:ins w:id="317" w:author="Diaz Zepeda, Hirvin Azael" w:date="2021-06-11T18:32:00Z">
              <w:r w:rsidRPr="00467ADB">
                <w:rPr>
                  <w:rFonts w:ascii="Times New Roman" w:eastAsia="Times New Roman" w:hAnsi="Times New Roman" w:cs="Times New Roman"/>
                  <w:color w:val="000000"/>
                  <w:lang w:eastAsia="es-MX"/>
                  <w:rPrChange w:id="318" w:author="Diaz Zepeda, Hirvin Azael" w:date="2021-06-11T18:32:00Z">
                    <w:rPr/>
                  </w:rPrChange>
                </w:rPr>
                <w:t>11,512</w:t>
              </w:r>
            </w:ins>
          </w:p>
        </w:tc>
        <w:tc>
          <w:tcPr>
            <w:tcW w:w="1308" w:type="dxa"/>
            <w:tcBorders>
              <w:top w:val="nil"/>
              <w:left w:val="nil"/>
              <w:bottom w:val="nil"/>
              <w:right w:val="nil"/>
            </w:tcBorders>
            <w:shd w:val="clear" w:color="000000" w:fill="E7E6E6"/>
            <w:noWrap/>
            <w:vAlign w:val="bottom"/>
            <w:hideMark/>
          </w:tcPr>
          <w:p w14:paraId="49E6E9FB" w14:textId="77777777" w:rsidR="00467ADB" w:rsidRPr="00467ADB" w:rsidRDefault="00467ADB" w:rsidP="00467ADB">
            <w:pPr>
              <w:spacing w:after="0" w:line="240" w:lineRule="auto"/>
              <w:jc w:val="center"/>
              <w:rPr>
                <w:ins w:id="319" w:author="Diaz Zepeda, Hirvin Azael" w:date="2021-06-11T18:32:00Z"/>
                <w:rFonts w:ascii="Times New Roman" w:eastAsia="Times New Roman" w:hAnsi="Times New Roman" w:cs="Times New Roman"/>
                <w:color w:val="000000"/>
                <w:lang w:eastAsia="es-MX"/>
                <w:rPrChange w:id="320" w:author="Diaz Zepeda, Hirvin Azael" w:date="2021-06-11T18:32:00Z">
                  <w:rPr>
                    <w:ins w:id="321" w:author="Diaz Zepeda, Hirvin Azael" w:date="2021-06-11T18:32:00Z"/>
                  </w:rPr>
                </w:rPrChange>
              </w:rPr>
              <w:pPrChange w:id="322" w:author="Diaz Zepeda, Hirvin Azael" w:date="2021-06-11T18:32:00Z">
                <w:pPr>
                  <w:jc w:val="center"/>
                </w:pPr>
              </w:pPrChange>
            </w:pPr>
            <w:ins w:id="323" w:author="Diaz Zepeda, Hirvin Azael" w:date="2021-06-11T18:32:00Z">
              <w:r w:rsidRPr="00467ADB">
                <w:rPr>
                  <w:rFonts w:ascii="Times New Roman" w:eastAsia="Times New Roman" w:hAnsi="Times New Roman" w:cs="Times New Roman"/>
                  <w:color w:val="000000"/>
                  <w:lang w:eastAsia="es-MX"/>
                  <w:rPrChange w:id="324" w:author="Diaz Zepeda, Hirvin Azael" w:date="2021-06-11T18:32:00Z">
                    <w:rPr/>
                  </w:rPrChange>
                </w:rPr>
                <w:t>6%</w:t>
              </w:r>
            </w:ins>
          </w:p>
        </w:tc>
      </w:tr>
      <w:tr w:rsidR="00467ADB" w:rsidRPr="00467ADB" w14:paraId="78C5B41B" w14:textId="77777777" w:rsidTr="00467ADB">
        <w:trPr>
          <w:trHeight w:val="288"/>
          <w:ins w:id="325" w:author="Diaz Zepeda, Hirvin Azael" w:date="2021-06-11T18:32:00Z"/>
        </w:trPr>
        <w:tc>
          <w:tcPr>
            <w:tcW w:w="4966" w:type="dxa"/>
            <w:vMerge/>
            <w:tcBorders>
              <w:top w:val="nil"/>
              <w:left w:val="nil"/>
              <w:bottom w:val="nil"/>
              <w:right w:val="nil"/>
            </w:tcBorders>
            <w:vAlign w:val="center"/>
            <w:hideMark/>
          </w:tcPr>
          <w:p w14:paraId="528136CA" w14:textId="77777777" w:rsidR="00467ADB" w:rsidRPr="00467ADB" w:rsidRDefault="00467ADB" w:rsidP="00467ADB">
            <w:pPr>
              <w:spacing w:after="0" w:line="240" w:lineRule="auto"/>
              <w:rPr>
                <w:ins w:id="326" w:author="Diaz Zepeda, Hirvin Azael" w:date="2021-06-11T18:32:00Z"/>
                <w:rFonts w:ascii="Times New Roman" w:eastAsia="Times New Roman" w:hAnsi="Times New Roman" w:cs="Times New Roman"/>
                <w:color w:val="000000"/>
                <w:lang w:eastAsia="es-MX"/>
                <w:rPrChange w:id="327" w:author="Diaz Zepeda, Hirvin Azael" w:date="2021-06-11T18:32:00Z">
                  <w:rPr>
                    <w:ins w:id="328" w:author="Diaz Zepeda, Hirvin Azael" w:date="2021-06-11T18:32:00Z"/>
                  </w:rPr>
                </w:rPrChange>
              </w:rPr>
              <w:pPrChange w:id="329"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421FC28B" w14:textId="77777777" w:rsidR="00467ADB" w:rsidRPr="00467ADB" w:rsidRDefault="00467ADB" w:rsidP="00467ADB">
            <w:pPr>
              <w:spacing w:after="0" w:line="240" w:lineRule="auto"/>
              <w:jc w:val="center"/>
              <w:rPr>
                <w:ins w:id="330" w:author="Diaz Zepeda, Hirvin Azael" w:date="2021-06-11T18:32:00Z"/>
                <w:rFonts w:ascii="Times New Roman" w:eastAsia="Times New Roman" w:hAnsi="Times New Roman" w:cs="Times New Roman"/>
                <w:color w:val="000000"/>
                <w:lang w:eastAsia="es-MX"/>
                <w:rPrChange w:id="331" w:author="Diaz Zepeda, Hirvin Azael" w:date="2021-06-11T18:32:00Z">
                  <w:rPr>
                    <w:ins w:id="332" w:author="Diaz Zepeda, Hirvin Azael" w:date="2021-06-11T18:32:00Z"/>
                  </w:rPr>
                </w:rPrChange>
              </w:rPr>
              <w:pPrChange w:id="333" w:author="Diaz Zepeda, Hirvin Azael" w:date="2021-06-11T18:32:00Z">
                <w:pPr>
                  <w:jc w:val="center"/>
                </w:pPr>
              </w:pPrChange>
            </w:pPr>
            <w:ins w:id="334" w:author="Diaz Zepeda, Hirvin Azael" w:date="2021-06-11T18:32:00Z">
              <w:r w:rsidRPr="00467ADB">
                <w:rPr>
                  <w:rFonts w:ascii="Times New Roman" w:eastAsia="Times New Roman" w:hAnsi="Times New Roman" w:cs="Times New Roman"/>
                  <w:color w:val="000000"/>
                  <w:lang w:eastAsia="es-MX"/>
                  <w:rPrChange w:id="335"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57771C32" w14:textId="77777777" w:rsidR="00467ADB" w:rsidRPr="00467ADB" w:rsidRDefault="00467ADB" w:rsidP="00467ADB">
            <w:pPr>
              <w:spacing w:after="0" w:line="240" w:lineRule="auto"/>
              <w:jc w:val="center"/>
              <w:rPr>
                <w:ins w:id="336" w:author="Diaz Zepeda, Hirvin Azael" w:date="2021-06-11T18:32:00Z"/>
                <w:rFonts w:ascii="Times New Roman" w:eastAsia="Times New Roman" w:hAnsi="Times New Roman" w:cs="Times New Roman"/>
                <w:color w:val="000000"/>
                <w:lang w:eastAsia="es-MX"/>
                <w:rPrChange w:id="337" w:author="Diaz Zepeda, Hirvin Azael" w:date="2021-06-11T18:32:00Z">
                  <w:rPr>
                    <w:ins w:id="338" w:author="Diaz Zepeda, Hirvin Azael" w:date="2021-06-11T18:32:00Z"/>
                  </w:rPr>
                </w:rPrChange>
              </w:rPr>
              <w:pPrChange w:id="339" w:author="Diaz Zepeda, Hirvin Azael" w:date="2021-06-11T18:32:00Z">
                <w:pPr>
                  <w:jc w:val="center"/>
                </w:pPr>
              </w:pPrChange>
            </w:pPr>
            <w:ins w:id="340" w:author="Diaz Zepeda, Hirvin Azael" w:date="2021-06-11T18:32:00Z">
              <w:r w:rsidRPr="00467ADB">
                <w:rPr>
                  <w:rFonts w:ascii="Times New Roman" w:eastAsia="Times New Roman" w:hAnsi="Times New Roman" w:cs="Times New Roman"/>
                  <w:color w:val="000000"/>
                  <w:lang w:eastAsia="es-MX"/>
                  <w:rPrChange w:id="341" w:author="Diaz Zepeda, Hirvin Azael" w:date="2021-06-11T18:32:00Z">
                    <w:rPr/>
                  </w:rPrChange>
                </w:rPr>
                <w:t>25,189</w:t>
              </w:r>
            </w:ins>
          </w:p>
        </w:tc>
        <w:tc>
          <w:tcPr>
            <w:tcW w:w="1308" w:type="dxa"/>
            <w:tcBorders>
              <w:top w:val="nil"/>
              <w:left w:val="nil"/>
              <w:bottom w:val="nil"/>
              <w:right w:val="nil"/>
            </w:tcBorders>
            <w:shd w:val="clear" w:color="000000" w:fill="E7E6E6"/>
            <w:noWrap/>
            <w:vAlign w:val="bottom"/>
            <w:hideMark/>
          </w:tcPr>
          <w:p w14:paraId="0F8191DE" w14:textId="77777777" w:rsidR="00467ADB" w:rsidRPr="00467ADB" w:rsidRDefault="00467ADB" w:rsidP="00467ADB">
            <w:pPr>
              <w:spacing w:after="0" w:line="240" w:lineRule="auto"/>
              <w:jc w:val="center"/>
              <w:rPr>
                <w:ins w:id="342" w:author="Diaz Zepeda, Hirvin Azael" w:date="2021-06-11T18:32:00Z"/>
                <w:rFonts w:ascii="Times New Roman" w:eastAsia="Times New Roman" w:hAnsi="Times New Roman" w:cs="Times New Roman"/>
                <w:color w:val="000000"/>
                <w:lang w:eastAsia="es-MX"/>
                <w:rPrChange w:id="343" w:author="Diaz Zepeda, Hirvin Azael" w:date="2021-06-11T18:32:00Z">
                  <w:rPr>
                    <w:ins w:id="344" w:author="Diaz Zepeda, Hirvin Azael" w:date="2021-06-11T18:32:00Z"/>
                  </w:rPr>
                </w:rPrChange>
              </w:rPr>
              <w:pPrChange w:id="345" w:author="Diaz Zepeda, Hirvin Azael" w:date="2021-06-11T18:32:00Z">
                <w:pPr>
                  <w:jc w:val="center"/>
                </w:pPr>
              </w:pPrChange>
            </w:pPr>
            <w:ins w:id="346" w:author="Diaz Zepeda, Hirvin Azael" w:date="2021-06-11T18:32:00Z">
              <w:r w:rsidRPr="00467ADB">
                <w:rPr>
                  <w:rFonts w:ascii="Times New Roman" w:eastAsia="Times New Roman" w:hAnsi="Times New Roman" w:cs="Times New Roman"/>
                  <w:color w:val="000000"/>
                  <w:lang w:eastAsia="es-MX"/>
                  <w:rPrChange w:id="347" w:author="Diaz Zepeda, Hirvin Azael" w:date="2021-06-11T18:32:00Z">
                    <w:rPr/>
                  </w:rPrChange>
                </w:rPr>
                <w:t>13%</w:t>
              </w:r>
            </w:ins>
          </w:p>
        </w:tc>
      </w:tr>
      <w:tr w:rsidR="00467ADB" w:rsidRPr="00467ADB" w14:paraId="43D63953" w14:textId="77777777" w:rsidTr="00467ADB">
        <w:trPr>
          <w:trHeight w:val="288"/>
          <w:ins w:id="348" w:author="Diaz Zepeda, Hirvin Azael" w:date="2021-06-11T18:32:00Z"/>
        </w:trPr>
        <w:tc>
          <w:tcPr>
            <w:tcW w:w="4966" w:type="dxa"/>
            <w:tcBorders>
              <w:top w:val="nil"/>
              <w:left w:val="nil"/>
              <w:bottom w:val="nil"/>
              <w:right w:val="nil"/>
            </w:tcBorders>
            <w:shd w:val="clear" w:color="000000" w:fill="FFFFFF"/>
            <w:noWrap/>
            <w:vAlign w:val="bottom"/>
            <w:hideMark/>
          </w:tcPr>
          <w:p w14:paraId="539B746E" w14:textId="77777777" w:rsidR="00467ADB" w:rsidRPr="00467ADB" w:rsidRDefault="00467ADB" w:rsidP="00467ADB">
            <w:pPr>
              <w:spacing w:after="0" w:line="240" w:lineRule="auto"/>
              <w:jc w:val="center"/>
              <w:rPr>
                <w:ins w:id="349" w:author="Diaz Zepeda, Hirvin Azael" w:date="2021-06-11T18:32:00Z"/>
                <w:rFonts w:ascii="Times New Roman" w:eastAsia="Times New Roman" w:hAnsi="Times New Roman" w:cs="Times New Roman"/>
                <w:color w:val="000000"/>
                <w:lang w:eastAsia="es-MX"/>
                <w:rPrChange w:id="350" w:author="Diaz Zepeda, Hirvin Azael" w:date="2021-06-11T18:32:00Z">
                  <w:rPr>
                    <w:ins w:id="351" w:author="Diaz Zepeda, Hirvin Azael" w:date="2021-06-11T18:32:00Z"/>
                  </w:rPr>
                </w:rPrChange>
              </w:rPr>
              <w:pPrChange w:id="352" w:author="Diaz Zepeda, Hirvin Azael" w:date="2021-06-11T18:32:00Z">
                <w:pPr>
                  <w:jc w:val="center"/>
                </w:pPr>
              </w:pPrChange>
            </w:pPr>
            <w:ins w:id="353" w:author="Diaz Zepeda, Hirvin Azael" w:date="2021-06-11T18:32:00Z">
              <w:r w:rsidRPr="00467ADB">
                <w:rPr>
                  <w:rFonts w:ascii="Times New Roman" w:eastAsia="Times New Roman" w:hAnsi="Times New Roman" w:cs="Times New Roman"/>
                  <w:color w:val="000000"/>
                  <w:lang w:eastAsia="es-MX"/>
                  <w:rPrChange w:id="354"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0DCE8D49" w14:textId="77777777" w:rsidR="00467ADB" w:rsidRPr="00467ADB" w:rsidRDefault="00467ADB" w:rsidP="00467ADB">
            <w:pPr>
              <w:spacing w:after="0" w:line="240" w:lineRule="auto"/>
              <w:jc w:val="center"/>
              <w:rPr>
                <w:ins w:id="355" w:author="Diaz Zepeda, Hirvin Azael" w:date="2021-06-11T18:32:00Z"/>
                <w:rFonts w:ascii="Times New Roman" w:eastAsia="Times New Roman" w:hAnsi="Times New Roman" w:cs="Times New Roman"/>
                <w:color w:val="000000"/>
                <w:lang w:eastAsia="es-MX"/>
                <w:rPrChange w:id="356" w:author="Diaz Zepeda, Hirvin Azael" w:date="2021-06-11T18:32:00Z">
                  <w:rPr>
                    <w:ins w:id="357" w:author="Diaz Zepeda, Hirvin Azael" w:date="2021-06-11T18:32:00Z"/>
                  </w:rPr>
                </w:rPrChange>
              </w:rPr>
              <w:pPrChange w:id="358" w:author="Diaz Zepeda, Hirvin Azael" w:date="2021-06-11T18:32:00Z">
                <w:pPr>
                  <w:jc w:val="center"/>
                </w:pPr>
              </w:pPrChange>
            </w:pPr>
            <w:ins w:id="359" w:author="Diaz Zepeda, Hirvin Azael" w:date="2021-06-11T18:32:00Z">
              <w:r w:rsidRPr="00467ADB">
                <w:rPr>
                  <w:rFonts w:ascii="Times New Roman" w:eastAsia="Times New Roman" w:hAnsi="Times New Roman" w:cs="Times New Roman"/>
                  <w:color w:val="000000"/>
                  <w:lang w:eastAsia="es-MX"/>
                  <w:rPrChange w:id="360"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480EDD85" w14:textId="77777777" w:rsidR="00467ADB" w:rsidRPr="00467ADB" w:rsidRDefault="00467ADB" w:rsidP="00467ADB">
            <w:pPr>
              <w:spacing w:after="0" w:line="240" w:lineRule="auto"/>
              <w:jc w:val="center"/>
              <w:rPr>
                <w:ins w:id="361" w:author="Diaz Zepeda, Hirvin Azael" w:date="2021-06-11T18:32:00Z"/>
                <w:rFonts w:ascii="Times New Roman" w:eastAsia="Times New Roman" w:hAnsi="Times New Roman" w:cs="Times New Roman"/>
                <w:color w:val="000000"/>
                <w:lang w:eastAsia="es-MX"/>
                <w:rPrChange w:id="362" w:author="Diaz Zepeda, Hirvin Azael" w:date="2021-06-11T18:32:00Z">
                  <w:rPr>
                    <w:ins w:id="363" w:author="Diaz Zepeda, Hirvin Azael" w:date="2021-06-11T18:32:00Z"/>
                  </w:rPr>
                </w:rPrChange>
              </w:rPr>
              <w:pPrChange w:id="364" w:author="Diaz Zepeda, Hirvin Azael" w:date="2021-06-11T18:32:00Z">
                <w:pPr>
                  <w:jc w:val="center"/>
                </w:pPr>
              </w:pPrChange>
            </w:pPr>
            <w:ins w:id="365" w:author="Diaz Zepeda, Hirvin Azael" w:date="2021-06-11T18:32:00Z">
              <w:r w:rsidRPr="00467ADB">
                <w:rPr>
                  <w:rFonts w:ascii="Times New Roman" w:eastAsia="Times New Roman" w:hAnsi="Times New Roman" w:cs="Times New Roman"/>
                  <w:color w:val="000000"/>
                  <w:lang w:eastAsia="es-MX"/>
                  <w:rPrChange w:id="366" w:author="Diaz Zepeda, Hirvin Azael" w:date="2021-06-11T18:32:00Z">
                    <w:rPr/>
                  </w:rPrChange>
                </w:rPr>
                <w:t>200,693</w:t>
              </w:r>
            </w:ins>
          </w:p>
        </w:tc>
        <w:tc>
          <w:tcPr>
            <w:tcW w:w="1308" w:type="dxa"/>
            <w:tcBorders>
              <w:top w:val="nil"/>
              <w:left w:val="nil"/>
              <w:bottom w:val="nil"/>
              <w:right w:val="nil"/>
            </w:tcBorders>
            <w:shd w:val="clear" w:color="000000" w:fill="FFFFFF"/>
            <w:noWrap/>
            <w:vAlign w:val="bottom"/>
            <w:hideMark/>
          </w:tcPr>
          <w:p w14:paraId="7D551366" w14:textId="77777777" w:rsidR="00467ADB" w:rsidRPr="00467ADB" w:rsidRDefault="00467ADB" w:rsidP="00467ADB">
            <w:pPr>
              <w:spacing w:after="0" w:line="240" w:lineRule="auto"/>
              <w:jc w:val="center"/>
              <w:rPr>
                <w:ins w:id="367" w:author="Diaz Zepeda, Hirvin Azael" w:date="2021-06-11T18:32:00Z"/>
                <w:rFonts w:ascii="Times New Roman" w:eastAsia="Times New Roman" w:hAnsi="Times New Roman" w:cs="Times New Roman"/>
                <w:color w:val="000000"/>
                <w:lang w:eastAsia="es-MX"/>
                <w:rPrChange w:id="368" w:author="Diaz Zepeda, Hirvin Azael" w:date="2021-06-11T18:32:00Z">
                  <w:rPr>
                    <w:ins w:id="369" w:author="Diaz Zepeda, Hirvin Azael" w:date="2021-06-11T18:32:00Z"/>
                  </w:rPr>
                </w:rPrChange>
              </w:rPr>
              <w:pPrChange w:id="370" w:author="Diaz Zepeda, Hirvin Azael" w:date="2021-06-11T18:32:00Z">
                <w:pPr>
                  <w:jc w:val="center"/>
                </w:pPr>
              </w:pPrChange>
            </w:pPr>
            <w:ins w:id="371" w:author="Diaz Zepeda, Hirvin Azael" w:date="2021-06-11T18:32:00Z">
              <w:r w:rsidRPr="00467ADB">
                <w:rPr>
                  <w:rFonts w:ascii="Times New Roman" w:eastAsia="Times New Roman" w:hAnsi="Times New Roman" w:cs="Times New Roman"/>
                  <w:color w:val="000000"/>
                  <w:lang w:eastAsia="es-MX"/>
                  <w:rPrChange w:id="372" w:author="Diaz Zepeda, Hirvin Azael" w:date="2021-06-11T18:32:00Z">
                    <w:rPr/>
                  </w:rPrChange>
                </w:rPr>
                <w:t> </w:t>
              </w:r>
            </w:ins>
          </w:p>
        </w:tc>
      </w:tr>
      <w:tr w:rsidR="00467ADB" w:rsidRPr="00467ADB" w14:paraId="25273777" w14:textId="77777777" w:rsidTr="00467ADB">
        <w:trPr>
          <w:trHeight w:val="288"/>
          <w:ins w:id="373" w:author="Diaz Zepeda, Hirvin Azael" w:date="2021-06-11T18:32:00Z"/>
          <w:trPrChange w:id="374"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375"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0C61F601" w14:textId="77777777" w:rsidR="00467ADB" w:rsidRPr="00467ADB" w:rsidRDefault="00467ADB" w:rsidP="00467ADB">
            <w:pPr>
              <w:spacing w:after="0" w:line="240" w:lineRule="auto"/>
              <w:rPr>
                <w:ins w:id="376" w:author="Diaz Zepeda, Hirvin Azael" w:date="2021-06-11T18:32:00Z"/>
                <w:rFonts w:ascii="Times New Roman" w:eastAsia="Times New Roman" w:hAnsi="Times New Roman" w:cs="Times New Roman"/>
                <w:color w:val="000000"/>
                <w:lang w:eastAsia="es-MX"/>
                <w:rPrChange w:id="377" w:author="Diaz Zepeda, Hirvin Azael" w:date="2021-06-11T18:32:00Z">
                  <w:rPr>
                    <w:ins w:id="378" w:author="Diaz Zepeda, Hirvin Azael" w:date="2021-06-11T18:32:00Z"/>
                  </w:rPr>
                </w:rPrChange>
              </w:rPr>
              <w:pPrChange w:id="379" w:author="Diaz Zepeda, Hirvin Azael" w:date="2021-06-11T18:32:00Z">
                <w:pPr/>
              </w:pPrChange>
            </w:pPr>
            <w:proofErr w:type="spellStart"/>
            <w:ins w:id="380" w:author="Diaz Zepeda, Hirvin Azael" w:date="2021-06-11T18:32:00Z">
              <w:r w:rsidRPr="00467ADB">
                <w:rPr>
                  <w:rFonts w:ascii="Times New Roman" w:eastAsia="Times New Roman" w:hAnsi="Times New Roman" w:cs="Times New Roman"/>
                  <w:color w:val="000000"/>
                  <w:lang w:eastAsia="es-MX"/>
                  <w:rPrChange w:id="381"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38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3" w:author="Diaz Zepeda, Hirvin Azael" w:date="2021-06-11T18:32:00Z">
                    <w:rPr/>
                  </w:rPrChange>
                </w:rPr>
                <w:t>intubated</w:t>
              </w:r>
              <w:proofErr w:type="spellEnd"/>
            </w:ins>
          </w:p>
        </w:tc>
      </w:tr>
      <w:tr w:rsidR="00467ADB" w:rsidRPr="00467ADB" w14:paraId="30CF3C84" w14:textId="77777777" w:rsidTr="00467ADB">
        <w:trPr>
          <w:trHeight w:val="288"/>
          <w:ins w:id="384" w:author="Diaz Zepeda, Hirvin Azael" w:date="2021-06-11T18:32:00Z"/>
        </w:trPr>
        <w:tc>
          <w:tcPr>
            <w:tcW w:w="4966" w:type="dxa"/>
            <w:tcBorders>
              <w:top w:val="nil"/>
              <w:left w:val="nil"/>
              <w:bottom w:val="nil"/>
              <w:right w:val="nil"/>
            </w:tcBorders>
            <w:shd w:val="clear" w:color="000000" w:fill="E7E6E6"/>
            <w:noWrap/>
            <w:vAlign w:val="bottom"/>
            <w:hideMark/>
          </w:tcPr>
          <w:p w14:paraId="6C87A56C" w14:textId="77777777" w:rsidR="00467ADB" w:rsidRPr="00467ADB" w:rsidRDefault="00467ADB" w:rsidP="00467ADB">
            <w:pPr>
              <w:spacing w:after="0" w:line="240" w:lineRule="auto"/>
              <w:jc w:val="center"/>
              <w:rPr>
                <w:ins w:id="385" w:author="Diaz Zepeda, Hirvin Azael" w:date="2021-06-11T18:32:00Z"/>
                <w:rFonts w:ascii="Times New Roman" w:eastAsia="Times New Roman" w:hAnsi="Times New Roman" w:cs="Times New Roman"/>
                <w:color w:val="000000"/>
                <w:lang w:eastAsia="es-MX"/>
                <w:rPrChange w:id="386" w:author="Diaz Zepeda, Hirvin Azael" w:date="2021-06-11T18:32:00Z">
                  <w:rPr>
                    <w:ins w:id="387" w:author="Diaz Zepeda, Hirvin Azael" w:date="2021-06-11T18:32:00Z"/>
                  </w:rPr>
                </w:rPrChange>
              </w:rPr>
              <w:pPrChange w:id="388" w:author="Diaz Zepeda, Hirvin Azael" w:date="2021-06-11T18:32:00Z">
                <w:pPr>
                  <w:jc w:val="center"/>
                </w:pPr>
              </w:pPrChange>
            </w:pPr>
            <w:ins w:id="389" w:author="Diaz Zepeda, Hirvin Azael" w:date="2021-06-11T18:32:00Z">
              <w:r w:rsidRPr="00467ADB">
                <w:rPr>
                  <w:rFonts w:ascii="Times New Roman" w:eastAsia="Times New Roman" w:hAnsi="Times New Roman" w:cs="Times New Roman"/>
                  <w:color w:val="000000"/>
                  <w:lang w:eastAsia="es-MX"/>
                  <w:rPrChange w:id="390"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2AE20E3B" w14:textId="77777777" w:rsidR="00467ADB" w:rsidRPr="00467ADB" w:rsidRDefault="00467ADB" w:rsidP="00467ADB">
            <w:pPr>
              <w:spacing w:after="0" w:line="240" w:lineRule="auto"/>
              <w:jc w:val="center"/>
              <w:rPr>
                <w:ins w:id="391" w:author="Diaz Zepeda, Hirvin Azael" w:date="2021-06-11T18:32:00Z"/>
                <w:rFonts w:ascii="Times New Roman" w:eastAsia="Times New Roman" w:hAnsi="Times New Roman" w:cs="Times New Roman"/>
                <w:color w:val="000000"/>
                <w:lang w:eastAsia="es-MX"/>
                <w:rPrChange w:id="392" w:author="Diaz Zepeda, Hirvin Azael" w:date="2021-06-11T18:32:00Z">
                  <w:rPr>
                    <w:ins w:id="393" w:author="Diaz Zepeda, Hirvin Azael" w:date="2021-06-11T18:32:00Z"/>
                  </w:rPr>
                </w:rPrChange>
              </w:rPr>
              <w:pPrChange w:id="394" w:author="Diaz Zepeda, Hirvin Azael" w:date="2021-06-11T18:32:00Z">
                <w:pPr>
                  <w:jc w:val="center"/>
                </w:pPr>
              </w:pPrChange>
            </w:pPr>
            <w:ins w:id="395" w:author="Diaz Zepeda, Hirvin Azael" w:date="2021-06-11T18:32:00Z">
              <w:r w:rsidRPr="00467ADB">
                <w:rPr>
                  <w:rFonts w:ascii="Times New Roman" w:eastAsia="Times New Roman" w:hAnsi="Times New Roman" w:cs="Times New Roman"/>
                  <w:color w:val="000000"/>
                  <w:lang w:eastAsia="es-MX"/>
                  <w:rPrChange w:id="396"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397"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3D48B9C9" w14:textId="77777777" w:rsidR="00467ADB" w:rsidRPr="00467ADB" w:rsidRDefault="00467ADB" w:rsidP="00467ADB">
            <w:pPr>
              <w:spacing w:after="0" w:line="240" w:lineRule="auto"/>
              <w:jc w:val="center"/>
              <w:rPr>
                <w:ins w:id="398" w:author="Diaz Zepeda, Hirvin Azael" w:date="2021-06-11T18:32:00Z"/>
                <w:rFonts w:ascii="Times New Roman" w:eastAsia="Times New Roman" w:hAnsi="Times New Roman" w:cs="Times New Roman"/>
                <w:color w:val="000000"/>
                <w:lang w:eastAsia="es-MX"/>
                <w:rPrChange w:id="399" w:author="Diaz Zepeda, Hirvin Azael" w:date="2021-06-11T18:32:00Z">
                  <w:rPr>
                    <w:ins w:id="400" w:author="Diaz Zepeda, Hirvin Azael" w:date="2021-06-11T18:32:00Z"/>
                  </w:rPr>
                </w:rPrChange>
              </w:rPr>
              <w:pPrChange w:id="401" w:author="Diaz Zepeda, Hirvin Azael" w:date="2021-06-11T18:32:00Z">
                <w:pPr>
                  <w:jc w:val="center"/>
                </w:pPr>
              </w:pPrChange>
            </w:pPr>
            <w:ins w:id="402" w:author="Diaz Zepeda, Hirvin Azael" w:date="2021-06-11T18:32:00Z">
              <w:r w:rsidRPr="00467ADB">
                <w:rPr>
                  <w:rFonts w:ascii="Times New Roman" w:eastAsia="Times New Roman" w:hAnsi="Times New Roman" w:cs="Times New Roman"/>
                  <w:color w:val="000000"/>
                  <w:lang w:eastAsia="es-MX"/>
                  <w:rPrChange w:id="403"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2A0C3162" w14:textId="77777777" w:rsidR="00467ADB" w:rsidRPr="00467ADB" w:rsidRDefault="00467ADB" w:rsidP="00467ADB">
            <w:pPr>
              <w:spacing w:after="0" w:line="240" w:lineRule="auto"/>
              <w:jc w:val="center"/>
              <w:rPr>
                <w:ins w:id="404" w:author="Diaz Zepeda, Hirvin Azael" w:date="2021-06-11T18:32:00Z"/>
                <w:rFonts w:ascii="Times New Roman" w:eastAsia="Times New Roman" w:hAnsi="Times New Roman" w:cs="Times New Roman"/>
                <w:color w:val="000000"/>
                <w:lang w:eastAsia="es-MX"/>
                <w:rPrChange w:id="405" w:author="Diaz Zepeda, Hirvin Azael" w:date="2021-06-11T18:32:00Z">
                  <w:rPr>
                    <w:ins w:id="406" w:author="Diaz Zepeda, Hirvin Azael" w:date="2021-06-11T18:32:00Z"/>
                  </w:rPr>
                </w:rPrChange>
              </w:rPr>
              <w:pPrChange w:id="407" w:author="Diaz Zepeda, Hirvin Azael" w:date="2021-06-11T18:32:00Z">
                <w:pPr>
                  <w:jc w:val="center"/>
                </w:pPr>
              </w:pPrChange>
            </w:pPr>
            <w:proofErr w:type="spellStart"/>
            <w:ins w:id="408" w:author="Diaz Zepeda, Hirvin Azael" w:date="2021-06-11T18:32:00Z">
              <w:r w:rsidRPr="00467ADB">
                <w:rPr>
                  <w:rFonts w:ascii="Times New Roman" w:eastAsia="Times New Roman" w:hAnsi="Times New Roman" w:cs="Times New Roman"/>
                  <w:color w:val="000000"/>
                  <w:lang w:eastAsia="es-MX"/>
                  <w:rPrChange w:id="409" w:author="Diaz Zepeda, Hirvin Azael" w:date="2021-06-11T18:32:00Z">
                    <w:rPr/>
                  </w:rPrChange>
                </w:rPr>
                <w:t>Proportion</w:t>
              </w:r>
              <w:proofErr w:type="spellEnd"/>
            </w:ins>
          </w:p>
        </w:tc>
      </w:tr>
      <w:tr w:rsidR="00467ADB" w:rsidRPr="00467ADB" w14:paraId="686189FD" w14:textId="77777777" w:rsidTr="00467ADB">
        <w:trPr>
          <w:trHeight w:val="288"/>
          <w:ins w:id="410"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19516B79" w14:textId="77777777" w:rsidR="00467ADB" w:rsidRPr="00467ADB" w:rsidRDefault="00467ADB" w:rsidP="00467ADB">
            <w:pPr>
              <w:spacing w:after="0" w:line="240" w:lineRule="auto"/>
              <w:jc w:val="center"/>
              <w:rPr>
                <w:ins w:id="411" w:author="Diaz Zepeda, Hirvin Azael" w:date="2021-06-11T18:32:00Z"/>
                <w:rFonts w:ascii="Times New Roman" w:eastAsia="Times New Roman" w:hAnsi="Times New Roman" w:cs="Times New Roman"/>
                <w:color w:val="000000"/>
                <w:lang w:eastAsia="es-MX"/>
                <w:rPrChange w:id="412" w:author="Diaz Zepeda, Hirvin Azael" w:date="2021-06-11T18:32:00Z">
                  <w:rPr>
                    <w:ins w:id="413" w:author="Diaz Zepeda, Hirvin Azael" w:date="2021-06-11T18:32:00Z"/>
                  </w:rPr>
                </w:rPrChange>
              </w:rPr>
              <w:pPrChange w:id="414" w:author="Diaz Zepeda, Hirvin Azael" w:date="2021-06-11T18:32:00Z">
                <w:pPr>
                  <w:jc w:val="center"/>
                </w:pPr>
              </w:pPrChange>
            </w:pPr>
            <w:proofErr w:type="spellStart"/>
            <w:ins w:id="415" w:author="Diaz Zepeda, Hirvin Azael" w:date="2021-06-11T18:32:00Z">
              <w:r w:rsidRPr="00467ADB">
                <w:rPr>
                  <w:rFonts w:ascii="Times New Roman" w:eastAsia="Times New Roman" w:hAnsi="Times New Roman" w:cs="Times New Roman"/>
                  <w:color w:val="000000"/>
                  <w:lang w:eastAsia="es-MX"/>
                  <w:rPrChange w:id="416"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6394BA6D" w14:textId="77777777" w:rsidR="00467ADB" w:rsidRPr="00467ADB" w:rsidRDefault="00467ADB" w:rsidP="00467ADB">
            <w:pPr>
              <w:spacing w:after="0" w:line="240" w:lineRule="auto"/>
              <w:jc w:val="center"/>
              <w:rPr>
                <w:ins w:id="417" w:author="Diaz Zepeda, Hirvin Azael" w:date="2021-06-11T18:32:00Z"/>
                <w:rFonts w:ascii="Times New Roman" w:eastAsia="Times New Roman" w:hAnsi="Times New Roman" w:cs="Times New Roman"/>
                <w:color w:val="000000"/>
                <w:lang w:eastAsia="es-MX"/>
                <w:rPrChange w:id="418" w:author="Diaz Zepeda, Hirvin Azael" w:date="2021-06-11T18:32:00Z">
                  <w:rPr>
                    <w:ins w:id="419" w:author="Diaz Zepeda, Hirvin Azael" w:date="2021-06-11T18:32:00Z"/>
                  </w:rPr>
                </w:rPrChange>
              </w:rPr>
              <w:pPrChange w:id="420" w:author="Diaz Zepeda, Hirvin Azael" w:date="2021-06-11T18:32:00Z">
                <w:pPr>
                  <w:jc w:val="center"/>
                </w:pPr>
              </w:pPrChange>
            </w:pPr>
            <w:ins w:id="421" w:author="Diaz Zepeda, Hirvin Azael" w:date="2021-06-11T18:32:00Z">
              <w:r w:rsidRPr="00467ADB">
                <w:rPr>
                  <w:rFonts w:ascii="Times New Roman" w:eastAsia="Times New Roman" w:hAnsi="Times New Roman" w:cs="Times New Roman"/>
                  <w:color w:val="000000"/>
                  <w:lang w:eastAsia="es-MX"/>
                  <w:rPrChange w:id="422"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5BC0CDA6" w14:textId="77777777" w:rsidR="00467ADB" w:rsidRPr="00467ADB" w:rsidRDefault="00467ADB" w:rsidP="00467ADB">
            <w:pPr>
              <w:spacing w:after="0" w:line="240" w:lineRule="auto"/>
              <w:jc w:val="center"/>
              <w:rPr>
                <w:ins w:id="423" w:author="Diaz Zepeda, Hirvin Azael" w:date="2021-06-11T18:32:00Z"/>
                <w:rFonts w:ascii="Times New Roman" w:eastAsia="Times New Roman" w:hAnsi="Times New Roman" w:cs="Times New Roman"/>
                <w:color w:val="000000"/>
                <w:lang w:eastAsia="es-MX"/>
                <w:rPrChange w:id="424" w:author="Diaz Zepeda, Hirvin Azael" w:date="2021-06-11T18:32:00Z">
                  <w:rPr>
                    <w:ins w:id="425" w:author="Diaz Zepeda, Hirvin Azael" w:date="2021-06-11T18:32:00Z"/>
                  </w:rPr>
                </w:rPrChange>
              </w:rPr>
              <w:pPrChange w:id="426" w:author="Diaz Zepeda, Hirvin Azael" w:date="2021-06-11T18:32:00Z">
                <w:pPr>
                  <w:jc w:val="center"/>
                </w:pPr>
              </w:pPrChange>
            </w:pPr>
            <w:ins w:id="427" w:author="Diaz Zepeda, Hirvin Azael" w:date="2021-06-11T18:32:00Z">
              <w:r w:rsidRPr="00467ADB">
                <w:rPr>
                  <w:rFonts w:ascii="Times New Roman" w:eastAsia="Times New Roman" w:hAnsi="Times New Roman" w:cs="Times New Roman"/>
                  <w:color w:val="000000"/>
                  <w:lang w:eastAsia="es-MX"/>
                  <w:rPrChange w:id="428" w:author="Diaz Zepeda, Hirvin Azael" w:date="2021-06-11T18:32:00Z">
                    <w:rPr/>
                  </w:rPrChange>
                </w:rPr>
                <w:t>5,898</w:t>
              </w:r>
            </w:ins>
          </w:p>
        </w:tc>
        <w:tc>
          <w:tcPr>
            <w:tcW w:w="1308" w:type="dxa"/>
            <w:tcBorders>
              <w:top w:val="nil"/>
              <w:left w:val="nil"/>
              <w:bottom w:val="nil"/>
              <w:right w:val="nil"/>
            </w:tcBorders>
            <w:shd w:val="clear" w:color="000000" w:fill="FFFFFF"/>
            <w:noWrap/>
            <w:vAlign w:val="bottom"/>
            <w:hideMark/>
          </w:tcPr>
          <w:p w14:paraId="0E9E4248" w14:textId="77777777" w:rsidR="00467ADB" w:rsidRPr="00467ADB" w:rsidRDefault="00467ADB" w:rsidP="00467ADB">
            <w:pPr>
              <w:spacing w:after="0" w:line="240" w:lineRule="auto"/>
              <w:jc w:val="center"/>
              <w:rPr>
                <w:ins w:id="429" w:author="Diaz Zepeda, Hirvin Azael" w:date="2021-06-11T18:32:00Z"/>
                <w:rFonts w:ascii="Times New Roman" w:eastAsia="Times New Roman" w:hAnsi="Times New Roman" w:cs="Times New Roman"/>
                <w:color w:val="000000"/>
                <w:lang w:eastAsia="es-MX"/>
                <w:rPrChange w:id="430" w:author="Diaz Zepeda, Hirvin Azael" w:date="2021-06-11T18:32:00Z">
                  <w:rPr>
                    <w:ins w:id="431" w:author="Diaz Zepeda, Hirvin Azael" w:date="2021-06-11T18:32:00Z"/>
                  </w:rPr>
                </w:rPrChange>
              </w:rPr>
              <w:pPrChange w:id="432" w:author="Diaz Zepeda, Hirvin Azael" w:date="2021-06-11T18:32:00Z">
                <w:pPr>
                  <w:jc w:val="center"/>
                </w:pPr>
              </w:pPrChange>
            </w:pPr>
            <w:ins w:id="433" w:author="Diaz Zepeda, Hirvin Azael" w:date="2021-06-11T18:32:00Z">
              <w:r w:rsidRPr="00467ADB">
                <w:rPr>
                  <w:rFonts w:ascii="Times New Roman" w:eastAsia="Times New Roman" w:hAnsi="Times New Roman" w:cs="Times New Roman"/>
                  <w:color w:val="000000"/>
                  <w:lang w:eastAsia="es-MX"/>
                  <w:rPrChange w:id="434" w:author="Diaz Zepeda, Hirvin Azael" w:date="2021-06-11T18:32:00Z">
                    <w:rPr/>
                  </w:rPrChange>
                </w:rPr>
                <w:t>15%</w:t>
              </w:r>
            </w:ins>
          </w:p>
        </w:tc>
      </w:tr>
      <w:tr w:rsidR="00467ADB" w:rsidRPr="00467ADB" w14:paraId="5125F22B" w14:textId="77777777" w:rsidTr="00467ADB">
        <w:trPr>
          <w:trHeight w:val="288"/>
          <w:ins w:id="435" w:author="Diaz Zepeda, Hirvin Azael" w:date="2021-06-11T18:32:00Z"/>
        </w:trPr>
        <w:tc>
          <w:tcPr>
            <w:tcW w:w="4966" w:type="dxa"/>
            <w:vMerge/>
            <w:tcBorders>
              <w:top w:val="nil"/>
              <w:left w:val="nil"/>
              <w:bottom w:val="nil"/>
              <w:right w:val="nil"/>
            </w:tcBorders>
            <w:vAlign w:val="center"/>
            <w:hideMark/>
          </w:tcPr>
          <w:p w14:paraId="00F793D8" w14:textId="77777777" w:rsidR="00467ADB" w:rsidRPr="00467ADB" w:rsidRDefault="00467ADB" w:rsidP="00467ADB">
            <w:pPr>
              <w:spacing w:after="0" w:line="240" w:lineRule="auto"/>
              <w:rPr>
                <w:ins w:id="436" w:author="Diaz Zepeda, Hirvin Azael" w:date="2021-06-11T18:32:00Z"/>
                <w:rFonts w:ascii="Times New Roman" w:eastAsia="Times New Roman" w:hAnsi="Times New Roman" w:cs="Times New Roman"/>
                <w:color w:val="000000"/>
                <w:lang w:eastAsia="es-MX"/>
                <w:rPrChange w:id="437" w:author="Diaz Zepeda, Hirvin Azael" w:date="2021-06-11T18:32:00Z">
                  <w:rPr>
                    <w:ins w:id="438" w:author="Diaz Zepeda, Hirvin Azael" w:date="2021-06-11T18:32:00Z"/>
                  </w:rPr>
                </w:rPrChange>
              </w:rPr>
              <w:pPrChange w:id="43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34EF6C48" w14:textId="77777777" w:rsidR="00467ADB" w:rsidRPr="00467ADB" w:rsidRDefault="00467ADB" w:rsidP="00467ADB">
            <w:pPr>
              <w:spacing w:after="0" w:line="240" w:lineRule="auto"/>
              <w:jc w:val="center"/>
              <w:rPr>
                <w:ins w:id="440" w:author="Diaz Zepeda, Hirvin Azael" w:date="2021-06-11T18:32:00Z"/>
                <w:rFonts w:ascii="Times New Roman" w:eastAsia="Times New Roman" w:hAnsi="Times New Roman" w:cs="Times New Roman"/>
                <w:color w:val="000000"/>
                <w:lang w:eastAsia="es-MX"/>
                <w:rPrChange w:id="441" w:author="Diaz Zepeda, Hirvin Azael" w:date="2021-06-11T18:32:00Z">
                  <w:rPr>
                    <w:ins w:id="442" w:author="Diaz Zepeda, Hirvin Azael" w:date="2021-06-11T18:32:00Z"/>
                  </w:rPr>
                </w:rPrChange>
              </w:rPr>
              <w:pPrChange w:id="443" w:author="Diaz Zepeda, Hirvin Azael" w:date="2021-06-11T18:32:00Z">
                <w:pPr>
                  <w:jc w:val="center"/>
                </w:pPr>
              </w:pPrChange>
            </w:pPr>
            <w:ins w:id="444" w:author="Diaz Zepeda, Hirvin Azael" w:date="2021-06-11T18:32:00Z">
              <w:r w:rsidRPr="00467ADB">
                <w:rPr>
                  <w:rFonts w:ascii="Times New Roman" w:eastAsia="Times New Roman" w:hAnsi="Times New Roman" w:cs="Times New Roman"/>
                  <w:color w:val="000000"/>
                  <w:lang w:eastAsia="es-MX"/>
                  <w:rPrChange w:id="445"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6019E371" w14:textId="77777777" w:rsidR="00467ADB" w:rsidRPr="00467ADB" w:rsidRDefault="00467ADB" w:rsidP="00467ADB">
            <w:pPr>
              <w:spacing w:after="0" w:line="240" w:lineRule="auto"/>
              <w:jc w:val="center"/>
              <w:rPr>
                <w:ins w:id="446" w:author="Diaz Zepeda, Hirvin Azael" w:date="2021-06-11T18:32:00Z"/>
                <w:rFonts w:ascii="Times New Roman" w:eastAsia="Times New Roman" w:hAnsi="Times New Roman" w:cs="Times New Roman"/>
                <w:color w:val="000000"/>
                <w:lang w:eastAsia="es-MX"/>
                <w:rPrChange w:id="447" w:author="Diaz Zepeda, Hirvin Azael" w:date="2021-06-11T18:32:00Z">
                  <w:rPr>
                    <w:ins w:id="448" w:author="Diaz Zepeda, Hirvin Azael" w:date="2021-06-11T18:32:00Z"/>
                  </w:rPr>
                </w:rPrChange>
              </w:rPr>
              <w:pPrChange w:id="449" w:author="Diaz Zepeda, Hirvin Azael" w:date="2021-06-11T18:32:00Z">
                <w:pPr>
                  <w:jc w:val="center"/>
                </w:pPr>
              </w:pPrChange>
            </w:pPr>
            <w:ins w:id="450" w:author="Diaz Zepeda, Hirvin Azael" w:date="2021-06-11T18:32:00Z">
              <w:r w:rsidRPr="00467ADB">
                <w:rPr>
                  <w:rFonts w:ascii="Times New Roman" w:eastAsia="Times New Roman" w:hAnsi="Times New Roman" w:cs="Times New Roman"/>
                  <w:color w:val="000000"/>
                  <w:lang w:eastAsia="es-MX"/>
                  <w:rPrChange w:id="451" w:author="Diaz Zepeda, Hirvin Azael" w:date="2021-06-11T18:32:00Z">
                    <w:rPr/>
                  </w:rPrChange>
                </w:rPr>
                <w:t>7,837</w:t>
              </w:r>
            </w:ins>
          </w:p>
        </w:tc>
        <w:tc>
          <w:tcPr>
            <w:tcW w:w="1308" w:type="dxa"/>
            <w:tcBorders>
              <w:top w:val="nil"/>
              <w:left w:val="nil"/>
              <w:bottom w:val="nil"/>
              <w:right w:val="nil"/>
            </w:tcBorders>
            <w:shd w:val="clear" w:color="000000" w:fill="FFFFFF"/>
            <w:noWrap/>
            <w:vAlign w:val="bottom"/>
            <w:hideMark/>
          </w:tcPr>
          <w:p w14:paraId="5C3750DC" w14:textId="77777777" w:rsidR="00467ADB" w:rsidRPr="00467ADB" w:rsidRDefault="00467ADB" w:rsidP="00467ADB">
            <w:pPr>
              <w:spacing w:after="0" w:line="240" w:lineRule="auto"/>
              <w:jc w:val="center"/>
              <w:rPr>
                <w:ins w:id="452" w:author="Diaz Zepeda, Hirvin Azael" w:date="2021-06-11T18:32:00Z"/>
                <w:rFonts w:ascii="Times New Roman" w:eastAsia="Times New Roman" w:hAnsi="Times New Roman" w:cs="Times New Roman"/>
                <w:color w:val="000000"/>
                <w:lang w:eastAsia="es-MX"/>
                <w:rPrChange w:id="453" w:author="Diaz Zepeda, Hirvin Azael" w:date="2021-06-11T18:32:00Z">
                  <w:rPr>
                    <w:ins w:id="454" w:author="Diaz Zepeda, Hirvin Azael" w:date="2021-06-11T18:32:00Z"/>
                  </w:rPr>
                </w:rPrChange>
              </w:rPr>
              <w:pPrChange w:id="455" w:author="Diaz Zepeda, Hirvin Azael" w:date="2021-06-11T18:32:00Z">
                <w:pPr>
                  <w:jc w:val="center"/>
                </w:pPr>
              </w:pPrChange>
            </w:pPr>
            <w:ins w:id="456" w:author="Diaz Zepeda, Hirvin Azael" w:date="2021-06-11T18:32:00Z">
              <w:r w:rsidRPr="00467ADB">
                <w:rPr>
                  <w:rFonts w:ascii="Times New Roman" w:eastAsia="Times New Roman" w:hAnsi="Times New Roman" w:cs="Times New Roman"/>
                  <w:color w:val="000000"/>
                  <w:lang w:eastAsia="es-MX"/>
                  <w:rPrChange w:id="457" w:author="Diaz Zepeda, Hirvin Azael" w:date="2021-06-11T18:32:00Z">
                    <w:rPr/>
                  </w:rPrChange>
                </w:rPr>
                <w:t>20%</w:t>
              </w:r>
            </w:ins>
          </w:p>
        </w:tc>
      </w:tr>
      <w:tr w:rsidR="00467ADB" w:rsidRPr="00467ADB" w14:paraId="343E670B" w14:textId="77777777" w:rsidTr="00467ADB">
        <w:trPr>
          <w:trHeight w:val="288"/>
          <w:ins w:id="458" w:author="Diaz Zepeda, Hirvin Azael" w:date="2021-06-11T18:32:00Z"/>
        </w:trPr>
        <w:tc>
          <w:tcPr>
            <w:tcW w:w="4966" w:type="dxa"/>
            <w:vMerge/>
            <w:tcBorders>
              <w:top w:val="nil"/>
              <w:left w:val="nil"/>
              <w:bottom w:val="nil"/>
              <w:right w:val="nil"/>
            </w:tcBorders>
            <w:vAlign w:val="center"/>
            <w:hideMark/>
          </w:tcPr>
          <w:p w14:paraId="37C84B31" w14:textId="77777777" w:rsidR="00467ADB" w:rsidRPr="00467ADB" w:rsidRDefault="00467ADB" w:rsidP="00467ADB">
            <w:pPr>
              <w:spacing w:after="0" w:line="240" w:lineRule="auto"/>
              <w:rPr>
                <w:ins w:id="459" w:author="Diaz Zepeda, Hirvin Azael" w:date="2021-06-11T18:32:00Z"/>
                <w:rFonts w:ascii="Times New Roman" w:eastAsia="Times New Roman" w:hAnsi="Times New Roman" w:cs="Times New Roman"/>
                <w:color w:val="000000"/>
                <w:lang w:eastAsia="es-MX"/>
                <w:rPrChange w:id="460" w:author="Diaz Zepeda, Hirvin Azael" w:date="2021-06-11T18:32:00Z">
                  <w:rPr>
                    <w:ins w:id="461" w:author="Diaz Zepeda, Hirvin Azael" w:date="2021-06-11T18:32:00Z"/>
                  </w:rPr>
                </w:rPrChange>
              </w:rPr>
              <w:pPrChange w:id="46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19F95C0A" w14:textId="77777777" w:rsidR="00467ADB" w:rsidRPr="00467ADB" w:rsidRDefault="00467ADB" w:rsidP="00467ADB">
            <w:pPr>
              <w:spacing w:after="0" w:line="240" w:lineRule="auto"/>
              <w:jc w:val="center"/>
              <w:rPr>
                <w:ins w:id="463" w:author="Diaz Zepeda, Hirvin Azael" w:date="2021-06-11T18:32:00Z"/>
                <w:rFonts w:ascii="Times New Roman" w:eastAsia="Times New Roman" w:hAnsi="Times New Roman" w:cs="Times New Roman"/>
                <w:color w:val="000000"/>
                <w:lang w:eastAsia="es-MX"/>
                <w:rPrChange w:id="464" w:author="Diaz Zepeda, Hirvin Azael" w:date="2021-06-11T18:32:00Z">
                  <w:rPr>
                    <w:ins w:id="465" w:author="Diaz Zepeda, Hirvin Azael" w:date="2021-06-11T18:32:00Z"/>
                  </w:rPr>
                </w:rPrChange>
              </w:rPr>
              <w:pPrChange w:id="466" w:author="Diaz Zepeda, Hirvin Azael" w:date="2021-06-11T18:32:00Z">
                <w:pPr>
                  <w:jc w:val="center"/>
                </w:pPr>
              </w:pPrChange>
            </w:pPr>
            <w:ins w:id="467" w:author="Diaz Zepeda, Hirvin Azael" w:date="2021-06-11T18:32:00Z">
              <w:r w:rsidRPr="00467ADB">
                <w:rPr>
                  <w:rFonts w:ascii="Times New Roman" w:eastAsia="Times New Roman" w:hAnsi="Times New Roman" w:cs="Times New Roman"/>
                  <w:color w:val="000000"/>
                  <w:lang w:eastAsia="es-MX"/>
                  <w:rPrChange w:id="468"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0E4C98D1" w14:textId="77777777" w:rsidR="00467ADB" w:rsidRPr="00467ADB" w:rsidRDefault="00467ADB" w:rsidP="00467ADB">
            <w:pPr>
              <w:spacing w:after="0" w:line="240" w:lineRule="auto"/>
              <w:jc w:val="center"/>
              <w:rPr>
                <w:ins w:id="469" w:author="Diaz Zepeda, Hirvin Azael" w:date="2021-06-11T18:32:00Z"/>
                <w:rFonts w:ascii="Times New Roman" w:eastAsia="Times New Roman" w:hAnsi="Times New Roman" w:cs="Times New Roman"/>
                <w:color w:val="000000"/>
                <w:lang w:eastAsia="es-MX"/>
                <w:rPrChange w:id="470" w:author="Diaz Zepeda, Hirvin Azael" w:date="2021-06-11T18:32:00Z">
                  <w:rPr>
                    <w:ins w:id="471" w:author="Diaz Zepeda, Hirvin Azael" w:date="2021-06-11T18:32:00Z"/>
                  </w:rPr>
                </w:rPrChange>
              </w:rPr>
              <w:pPrChange w:id="472" w:author="Diaz Zepeda, Hirvin Azael" w:date="2021-06-11T18:32:00Z">
                <w:pPr>
                  <w:jc w:val="center"/>
                </w:pPr>
              </w:pPrChange>
            </w:pPr>
            <w:ins w:id="473" w:author="Diaz Zepeda, Hirvin Azael" w:date="2021-06-11T18:32:00Z">
              <w:r w:rsidRPr="00467ADB">
                <w:rPr>
                  <w:rFonts w:ascii="Times New Roman" w:eastAsia="Times New Roman" w:hAnsi="Times New Roman" w:cs="Times New Roman"/>
                  <w:color w:val="000000"/>
                  <w:lang w:eastAsia="es-MX"/>
                  <w:rPrChange w:id="474" w:author="Diaz Zepeda, Hirvin Azael" w:date="2021-06-11T18:32:00Z">
                    <w:rPr/>
                  </w:rPrChange>
                </w:rPr>
                <w:t>3,838</w:t>
              </w:r>
            </w:ins>
          </w:p>
        </w:tc>
        <w:tc>
          <w:tcPr>
            <w:tcW w:w="1308" w:type="dxa"/>
            <w:tcBorders>
              <w:top w:val="nil"/>
              <w:left w:val="nil"/>
              <w:bottom w:val="nil"/>
              <w:right w:val="nil"/>
            </w:tcBorders>
            <w:shd w:val="clear" w:color="000000" w:fill="FFFFFF"/>
            <w:noWrap/>
            <w:vAlign w:val="bottom"/>
            <w:hideMark/>
          </w:tcPr>
          <w:p w14:paraId="2B8F51B5" w14:textId="77777777" w:rsidR="00467ADB" w:rsidRPr="00467ADB" w:rsidRDefault="00467ADB" w:rsidP="00467ADB">
            <w:pPr>
              <w:spacing w:after="0" w:line="240" w:lineRule="auto"/>
              <w:jc w:val="center"/>
              <w:rPr>
                <w:ins w:id="475" w:author="Diaz Zepeda, Hirvin Azael" w:date="2021-06-11T18:32:00Z"/>
                <w:rFonts w:ascii="Times New Roman" w:eastAsia="Times New Roman" w:hAnsi="Times New Roman" w:cs="Times New Roman"/>
                <w:color w:val="000000"/>
                <w:lang w:eastAsia="es-MX"/>
                <w:rPrChange w:id="476" w:author="Diaz Zepeda, Hirvin Azael" w:date="2021-06-11T18:32:00Z">
                  <w:rPr>
                    <w:ins w:id="477" w:author="Diaz Zepeda, Hirvin Azael" w:date="2021-06-11T18:32:00Z"/>
                  </w:rPr>
                </w:rPrChange>
              </w:rPr>
              <w:pPrChange w:id="478" w:author="Diaz Zepeda, Hirvin Azael" w:date="2021-06-11T18:32:00Z">
                <w:pPr>
                  <w:jc w:val="center"/>
                </w:pPr>
              </w:pPrChange>
            </w:pPr>
            <w:ins w:id="479" w:author="Diaz Zepeda, Hirvin Azael" w:date="2021-06-11T18:32:00Z">
              <w:r w:rsidRPr="00467ADB">
                <w:rPr>
                  <w:rFonts w:ascii="Times New Roman" w:eastAsia="Times New Roman" w:hAnsi="Times New Roman" w:cs="Times New Roman"/>
                  <w:color w:val="000000"/>
                  <w:lang w:eastAsia="es-MX"/>
                  <w:rPrChange w:id="480" w:author="Diaz Zepeda, Hirvin Azael" w:date="2021-06-11T18:32:00Z">
                    <w:rPr/>
                  </w:rPrChange>
                </w:rPr>
                <w:t>10%</w:t>
              </w:r>
            </w:ins>
          </w:p>
        </w:tc>
      </w:tr>
      <w:tr w:rsidR="00467ADB" w:rsidRPr="00467ADB" w14:paraId="142E212A" w14:textId="77777777" w:rsidTr="00467ADB">
        <w:trPr>
          <w:trHeight w:val="288"/>
          <w:ins w:id="481" w:author="Diaz Zepeda, Hirvin Azael" w:date="2021-06-11T18:32:00Z"/>
        </w:trPr>
        <w:tc>
          <w:tcPr>
            <w:tcW w:w="4966" w:type="dxa"/>
            <w:vMerge/>
            <w:tcBorders>
              <w:top w:val="nil"/>
              <w:left w:val="nil"/>
              <w:bottom w:val="nil"/>
              <w:right w:val="nil"/>
            </w:tcBorders>
            <w:vAlign w:val="center"/>
            <w:hideMark/>
          </w:tcPr>
          <w:p w14:paraId="5903E61D" w14:textId="77777777" w:rsidR="00467ADB" w:rsidRPr="00467ADB" w:rsidRDefault="00467ADB" w:rsidP="00467ADB">
            <w:pPr>
              <w:spacing w:after="0" w:line="240" w:lineRule="auto"/>
              <w:rPr>
                <w:ins w:id="482" w:author="Diaz Zepeda, Hirvin Azael" w:date="2021-06-11T18:32:00Z"/>
                <w:rFonts w:ascii="Times New Roman" w:eastAsia="Times New Roman" w:hAnsi="Times New Roman" w:cs="Times New Roman"/>
                <w:color w:val="000000"/>
                <w:lang w:eastAsia="es-MX"/>
                <w:rPrChange w:id="483" w:author="Diaz Zepeda, Hirvin Azael" w:date="2021-06-11T18:32:00Z">
                  <w:rPr>
                    <w:ins w:id="484" w:author="Diaz Zepeda, Hirvin Azael" w:date="2021-06-11T18:32:00Z"/>
                  </w:rPr>
                </w:rPrChange>
              </w:rPr>
              <w:pPrChange w:id="485"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059FCD91" w14:textId="77777777" w:rsidR="00467ADB" w:rsidRPr="00467ADB" w:rsidRDefault="00467ADB" w:rsidP="00467ADB">
            <w:pPr>
              <w:spacing w:after="0" w:line="240" w:lineRule="auto"/>
              <w:jc w:val="center"/>
              <w:rPr>
                <w:ins w:id="486" w:author="Diaz Zepeda, Hirvin Azael" w:date="2021-06-11T18:32:00Z"/>
                <w:rFonts w:ascii="Times New Roman" w:eastAsia="Times New Roman" w:hAnsi="Times New Roman" w:cs="Times New Roman"/>
                <w:color w:val="000000"/>
                <w:lang w:eastAsia="es-MX"/>
                <w:rPrChange w:id="487" w:author="Diaz Zepeda, Hirvin Azael" w:date="2021-06-11T18:32:00Z">
                  <w:rPr>
                    <w:ins w:id="488" w:author="Diaz Zepeda, Hirvin Azael" w:date="2021-06-11T18:32:00Z"/>
                  </w:rPr>
                </w:rPrChange>
              </w:rPr>
              <w:pPrChange w:id="489" w:author="Diaz Zepeda, Hirvin Azael" w:date="2021-06-11T18:32:00Z">
                <w:pPr>
                  <w:jc w:val="center"/>
                </w:pPr>
              </w:pPrChange>
            </w:pPr>
            <w:ins w:id="490" w:author="Diaz Zepeda, Hirvin Azael" w:date="2021-06-11T18:32:00Z">
              <w:r w:rsidRPr="00467ADB">
                <w:rPr>
                  <w:rFonts w:ascii="Times New Roman" w:eastAsia="Times New Roman" w:hAnsi="Times New Roman" w:cs="Times New Roman"/>
                  <w:color w:val="000000"/>
                  <w:lang w:eastAsia="es-MX"/>
                  <w:rPrChange w:id="491"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5E9DDDC9" w14:textId="77777777" w:rsidR="00467ADB" w:rsidRPr="00467ADB" w:rsidRDefault="00467ADB" w:rsidP="00467ADB">
            <w:pPr>
              <w:spacing w:after="0" w:line="240" w:lineRule="auto"/>
              <w:jc w:val="center"/>
              <w:rPr>
                <w:ins w:id="492" w:author="Diaz Zepeda, Hirvin Azael" w:date="2021-06-11T18:32:00Z"/>
                <w:rFonts w:ascii="Times New Roman" w:eastAsia="Times New Roman" w:hAnsi="Times New Roman" w:cs="Times New Roman"/>
                <w:color w:val="000000"/>
                <w:lang w:eastAsia="es-MX"/>
                <w:rPrChange w:id="493" w:author="Diaz Zepeda, Hirvin Azael" w:date="2021-06-11T18:32:00Z">
                  <w:rPr>
                    <w:ins w:id="494" w:author="Diaz Zepeda, Hirvin Azael" w:date="2021-06-11T18:32:00Z"/>
                  </w:rPr>
                </w:rPrChange>
              </w:rPr>
              <w:pPrChange w:id="495" w:author="Diaz Zepeda, Hirvin Azael" w:date="2021-06-11T18:32:00Z">
                <w:pPr>
                  <w:jc w:val="center"/>
                </w:pPr>
              </w:pPrChange>
            </w:pPr>
            <w:ins w:id="496" w:author="Diaz Zepeda, Hirvin Azael" w:date="2021-06-11T18:32:00Z">
              <w:r w:rsidRPr="00467ADB">
                <w:rPr>
                  <w:rFonts w:ascii="Times New Roman" w:eastAsia="Times New Roman" w:hAnsi="Times New Roman" w:cs="Times New Roman"/>
                  <w:color w:val="000000"/>
                  <w:lang w:eastAsia="es-MX"/>
                  <w:rPrChange w:id="497" w:author="Diaz Zepeda, Hirvin Azael" w:date="2021-06-11T18:32:00Z">
                    <w:rPr/>
                  </w:rPrChange>
                </w:rPr>
                <w:t>7,295</w:t>
              </w:r>
            </w:ins>
          </w:p>
        </w:tc>
        <w:tc>
          <w:tcPr>
            <w:tcW w:w="1308" w:type="dxa"/>
            <w:tcBorders>
              <w:top w:val="nil"/>
              <w:left w:val="nil"/>
              <w:bottom w:val="nil"/>
              <w:right w:val="nil"/>
            </w:tcBorders>
            <w:shd w:val="clear" w:color="000000" w:fill="FFFFFF"/>
            <w:noWrap/>
            <w:vAlign w:val="bottom"/>
            <w:hideMark/>
          </w:tcPr>
          <w:p w14:paraId="69524501" w14:textId="77777777" w:rsidR="00467ADB" w:rsidRPr="00467ADB" w:rsidRDefault="00467ADB" w:rsidP="00467ADB">
            <w:pPr>
              <w:spacing w:after="0" w:line="240" w:lineRule="auto"/>
              <w:jc w:val="center"/>
              <w:rPr>
                <w:ins w:id="498" w:author="Diaz Zepeda, Hirvin Azael" w:date="2021-06-11T18:32:00Z"/>
                <w:rFonts w:ascii="Times New Roman" w:eastAsia="Times New Roman" w:hAnsi="Times New Roman" w:cs="Times New Roman"/>
                <w:color w:val="000000"/>
                <w:lang w:eastAsia="es-MX"/>
                <w:rPrChange w:id="499" w:author="Diaz Zepeda, Hirvin Azael" w:date="2021-06-11T18:32:00Z">
                  <w:rPr>
                    <w:ins w:id="500" w:author="Diaz Zepeda, Hirvin Azael" w:date="2021-06-11T18:32:00Z"/>
                  </w:rPr>
                </w:rPrChange>
              </w:rPr>
              <w:pPrChange w:id="501" w:author="Diaz Zepeda, Hirvin Azael" w:date="2021-06-11T18:32:00Z">
                <w:pPr>
                  <w:jc w:val="center"/>
                </w:pPr>
              </w:pPrChange>
            </w:pPr>
            <w:ins w:id="502" w:author="Diaz Zepeda, Hirvin Azael" w:date="2021-06-11T18:32:00Z">
              <w:r w:rsidRPr="00467ADB">
                <w:rPr>
                  <w:rFonts w:ascii="Times New Roman" w:eastAsia="Times New Roman" w:hAnsi="Times New Roman" w:cs="Times New Roman"/>
                  <w:color w:val="000000"/>
                  <w:lang w:eastAsia="es-MX"/>
                  <w:rPrChange w:id="503" w:author="Diaz Zepeda, Hirvin Azael" w:date="2021-06-11T18:32:00Z">
                    <w:rPr/>
                  </w:rPrChange>
                </w:rPr>
                <w:t>19%</w:t>
              </w:r>
            </w:ins>
          </w:p>
        </w:tc>
      </w:tr>
      <w:tr w:rsidR="00467ADB" w:rsidRPr="00467ADB" w14:paraId="0311BD39" w14:textId="77777777" w:rsidTr="00467ADB">
        <w:trPr>
          <w:trHeight w:val="288"/>
          <w:ins w:id="504"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48BB0E04" w14:textId="77777777" w:rsidR="00467ADB" w:rsidRPr="00467ADB" w:rsidRDefault="00467ADB" w:rsidP="00467ADB">
            <w:pPr>
              <w:spacing w:after="0" w:line="240" w:lineRule="auto"/>
              <w:jc w:val="center"/>
              <w:rPr>
                <w:ins w:id="505" w:author="Diaz Zepeda, Hirvin Azael" w:date="2021-06-11T18:32:00Z"/>
                <w:rFonts w:ascii="Times New Roman" w:eastAsia="Times New Roman" w:hAnsi="Times New Roman" w:cs="Times New Roman"/>
                <w:color w:val="000000"/>
                <w:lang w:eastAsia="es-MX"/>
                <w:rPrChange w:id="506" w:author="Diaz Zepeda, Hirvin Azael" w:date="2021-06-11T18:32:00Z">
                  <w:rPr>
                    <w:ins w:id="507" w:author="Diaz Zepeda, Hirvin Azael" w:date="2021-06-11T18:32:00Z"/>
                  </w:rPr>
                </w:rPrChange>
              </w:rPr>
              <w:pPrChange w:id="508" w:author="Diaz Zepeda, Hirvin Azael" w:date="2021-06-11T18:32:00Z">
                <w:pPr>
                  <w:jc w:val="center"/>
                </w:pPr>
              </w:pPrChange>
            </w:pPr>
            <w:proofErr w:type="spellStart"/>
            <w:ins w:id="509" w:author="Diaz Zepeda, Hirvin Azael" w:date="2021-06-11T18:32:00Z">
              <w:r w:rsidRPr="00467ADB">
                <w:rPr>
                  <w:rFonts w:ascii="Times New Roman" w:eastAsia="Times New Roman" w:hAnsi="Times New Roman" w:cs="Times New Roman"/>
                  <w:color w:val="000000"/>
                  <w:lang w:eastAsia="es-MX"/>
                  <w:rPrChange w:id="510"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4B158D6A" w14:textId="77777777" w:rsidR="00467ADB" w:rsidRPr="00467ADB" w:rsidRDefault="00467ADB" w:rsidP="00467ADB">
            <w:pPr>
              <w:spacing w:after="0" w:line="240" w:lineRule="auto"/>
              <w:jc w:val="center"/>
              <w:rPr>
                <w:ins w:id="511" w:author="Diaz Zepeda, Hirvin Azael" w:date="2021-06-11T18:32:00Z"/>
                <w:rFonts w:ascii="Times New Roman" w:eastAsia="Times New Roman" w:hAnsi="Times New Roman" w:cs="Times New Roman"/>
                <w:color w:val="000000"/>
                <w:lang w:eastAsia="es-MX"/>
                <w:rPrChange w:id="512" w:author="Diaz Zepeda, Hirvin Azael" w:date="2021-06-11T18:32:00Z">
                  <w:rPr>
                    <w:ins w:id="513" w:author="Diaz Zepeda, Hirvin Azael" w:date="2021-06-11T18:32:00Z"/>
                  </w:rPr>
                </w:rPrChange>
              </w:rPr>
              <w:pPrChange w:id="514" w:author="Diaz Zepeda, Hirvin Azael" w:date="2021-06-11T18:32:00Z">
                <w:pPr>
                  <w:jc w:val="center"/>
                </w:pPr>
              </w:pPrChange>
            </w:pPr>
            <w:ins w:id="515" w:author="Diaz Zepeda, Hirvin Azael" w:date="2021-06-11T18:32:00Z">
              <w:r w:rsidRPr="00467ADB">
                <w:rPr>
                  <w:rFonts w:ascii="Times New Roman" w:eastAsia="Times New Roman" w:hAnsi="Times New Roman" w:cs="Times New Roman"/>
                  <w:color w:val="000000"/>
                  <w:lang w:eastAsia="es-MX"/>
                  <w:rPrChange w:id="516"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14DEECCF" w14:textId="77777777" w:rsidR="00467ADB" w:rsidRPr="00467ADB" w:rsidRDefault="00467ADB" w:rsidP="00467ADB">
            <w:pPr>
              <w:spacing w:after="0" w:line="240" w:lineRule="auto"/>
              <w:jc w:val="center"/>
              <w:rPr>
                <w:ins w:id="517" w:author="Diaz Zepeda, Hirvin Azael" w:date="2021-06-11T18:32:00Z"/>
                <w:rFonts w:ascii="Times New Roman" w:eastAsia="Times New Roman" w:hAnsi="Times New Roman" w:cs="Times New Roman"/>
                <w:color w:val="000000"/>
                <w:lang w:eastAsia="es-MX"/>
                <w:rPrChange w:id="518" w:author="Diaz Zepeda, Hirvin Azael" w:date="2021-06-11T18:32:00Z">
                  <w:rPr>
                    <w:ins w:id="519" w:author="Diaz Zepeda, Hirvin Azael" w:date="2021-06-11T18:32:00Z"/>
                  </w:rPr>
                </w:rPrChange>
              </w:rPr>
              <w:pPrChange w:id="520" w:author="Diaz Zepeda, Hirvin Azael" w:date="2021-06-11T18:32:00Z">
                <w:pPr>
                  <w:jc w:val="center"/>
                </w:pPr>
              </w:pPrChange>
            </w:pPr>
            <w:ins w:id="521" w:author="Diaz Zepeda, Hirvin Azael" w:date="2021-06-11T18:32:00Z">
              <w:r w:rsidRPr="00467ADB">
                <w:rPr>
                  <w:rFonts w:ascii="Times New Roman" w:eastAsia="Times New Roman" w:hAnsi="Times New Roman" w:cs="Times New Roman"/>
                  <w:color w:val="000000"/>
                  <w:lang w:eastAsia="es-MX"/>
                  <w:rPrChange w:id="522" w:author="Diaz Zepeda, Hirvin Azael" w:date="2021-06-11T18:32:00Z">
                    <w:rPr/>
                  </w:rPrChange>
                </w:rPr>
                <w:t>2,719</w:t>
              </w:r>
            </w:ins>
          </w:p>
        </w:tc>
        <w:tc>
          <w:tcPr>
            <w:tcW w:w="1308" w:type="dxa"/>
            <w:tcBorders>
              <w:top w:val="nil"/>
              <w:left w:val="nil"/>
              <w:bottom w:val="nil"/>
              <w:right w:val="nil"/>
            </w:tcBorders>
            <w:shd w:val="clear" w:color="000000" w:fill="E7E6E6"/>
            <w:noWrap/>
            <w:vAlign w:val="bottom"/>
            <w:hideMark/>
          </w:tcPr>
          <w:p w14:paraId="472F77BF" w14:textId="77777777" w:rsidR="00467ADB" w:rsidRPr="00467ADB" w:rsidRDefault="00467ADB" w:rsidP="00467ADB">
            <w:pPr>
              <w:spacing w:after="0" w:line="240" w:lineRule="auto"/>
              <w:jc w:val="center"/>
              <w:rPr>
                <w:ins w:id="523" w:author="Diaz Zepeda, Hirvin Azael" w:date="2021-06-11T18:32:00Z"/>
                <w:rFonts w:ascii="Times New Roman" w:eastAsia="Times New Roman" w:hAnsi="Times New Roman" w:cs="Times New Roman"/>
                <w:color w:val="000000"/>
                <w:lang w:eastAsia="es-MX"/>
                <w:rPrChange w:id="524" w:author="Diaz Zepeda, Hirvin Azael" w:date="2021-06-11T18:32:00Z">
                  <w:rPr>
                    <w:ins w:id="525" w:author="Diaz Zepeda, Hirvin Azael" w:date="2021-06-11T18:32:00Z"/>
                  </w:rPr>
                </w:rPrChange>
              </w:rPr>
              <w:pPrChange w:id="526" w:author="Diaz Zepeda, Hirvin Azael" w:date="2021-06-11T18:32:00Z">
                <w:pPr>
                  <w:jc w:val="center"/>
                </w:pPr>
              </w:pPrChange>
            </w:pPr>
            <w:ins w:id="527" w:author="Diaz Zepeda, Hirvin Azael" w:date="2021-06-11T18:32:00Z">
              <w:r w:rsidRPr="00467ADB">
                <w:rPr>
                  <w:rFonts w:ascii="Times New Roman" w:eastAsia="Times New Roman" w:hAnsi="Times New Roman" w:cs="Times New Roman"/>
                  <w:color w:val="000000"/>
                  <w:lang w:eastAsia="es-MX"/>
                  <w:rPrChange w:id="528" w:author="Diaz Zepeda, Hirvin Azael" w:date="2021-06-11T18:32:00Z">
                    <w:rPr/>
                  </w:rPrChange>
                </w:rPr>
                <w:t>7%</w:t>
              </w:r>
            </w:ins>
          </w:p>
        </w:tc>
      </w:tr>
      <w:tr w:rsidR="00467ADB" w:rsidRPr="00467ADB" w14:paraId="1CE6BFE9" w14:textId="77777777" w:rsidTr="00467ADB">
        <w:trPr>
          <w:trHeight w:val="288"/>
          <w:ins w:id="529" w:author="Diaz Zepeda, Hirvin Azael" w:date="2021-06-11T18:32:00Z"/>
        </w:trPr>
        <w:tc>
          <w:tcPr>
            <w:tcW w:w="4966" w:type="dxa"/>
            <w:vMerge/>
            <w:tcBorders>
              <w:top w:val="nil"/>
              <w:left w:val="nil"/>
              <w:bottom w:val="nil"/>
              <w:right w:val="nil"/>
            </w:tcBorders>
            <w:vAlign w:val="center"/>
            <w:hideMark/>
          </w:tcPr>
          <w:p w14:paraId="5A94D739" w14:textId="77777777" w:rsidR="00467ADB" w:rsidRPr="00467ADB" w:rsidRDefault="00467ADB" w:rsidP="00467ADB">
            <w:pPr>
              <w:spacing w:after="0" w:line="240" w:lineRule="auto"/>
              <w:rPr>
                <w:ins w:id="530" w:author="Diaz Zepeda, Hirvin Azael" w:date="2021-06-11T18:32:00Z"/>
                <w:rFonts w:ascii="Times New Roman" w:eastAsia="Times New Roman" w:hAnsi="Times New Roman" w:cs="Times New Roman"/>
                <w:color w:val="000000"/>
                <w:lang w:eastAsia="es-MX"/>
                <w:rPrChange w:id="531" w:author="Diaz Zepeda, Hirvin Azael" w:date="2021-06-11T18:32:00Z">
                  <w:rPr>
                    <w:ins w:id="532" w:author="Diaz Zepeda, Hirvin Azael" w:date="2021-06-11T18:32:00Z"/>
                  </w:rPr>
                </w:rPrChange>
              </w:rPr>
              <w:pPrChange w:id="53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1B11834C" w14:textId="77777777" w:rsidR="00467ADB" w:rsidRPr="00467ADB" w:rsidRDefault="00467ADB" w:rsidP="00467ADB">
            <w:pPr>
              <w:spacing w:after="0" w:line="240" w:lineRule="auto"/>
              <w:jc w:val="center"/>
              <w:rPr>
                <w:ins w:id="534" w:author="Diaz Zepeda, Hirvin Azael" w:date="2021-06-11T18:32:00Z"/>
                <w:rFonts w:ascii="Times New Roman" w:eastAsia="Times New Roman" w:hAnsi="Times New Roman" w:cs="Times New Roman"/>
                <w:color w:val="000000"/>
                <w:lang w:eastAsia="es-MX"/>
                <w:rPrChange w:id="535" w:author="Diaz Zepeda, Hirvin Azael" w:date="2021-06-11T18:32:00Z">
                  <w:rPr>
                    <w:ins w:id="536" w:author="Diaz Zepeda, Hirvin Azael" w:date="2021-06-11T18:32:00Z"/>
                  </w:rPr>
                </w:rPrChange>
              </w:rPr>
              <w:pPrChange w:id="537" w:author="Diaz Zepeda, Hirvin Azael" w:date="2021-06-11T18:32:00Z">
                <w:pPr>
                  <w:jc w:val="center"/>
                </w:pPr>
              </w:pPrChange>
            </w:pPr>
            <w:ins w:id="538" w:author="Diaz Zepeda, Hirvin Azael" w:date="2021-06-11T18:32:00Z">
              <w:r w:rsidRPr="00467ADB">
                <w:rPr>
                  <w:rFonts w:ascii="Times New Roman" w:eastAsia="Times New Roman" w:hAnsi="Times New Roman" w:cs="Times New Roman"/>
                  <w:color w:val="000000"/>
                  <w:lang w:eastAsia="es-MX"/>
                  <w:rPrChange w:id="539"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09E6C012" w14:textId="77777777" w:rsidR="00467ADB" w:rsidRPr="00467ADB" w:rsidRDefault="00467ADB" w:rsidP="00467ADB">
            <w:pPr>
              <w:spacing w:after="0" w:line="240" w:lineRule="auto"/>
              <w:jc w:val="center"/>
              <w:rPr>
                <w:ins w:id="540" w:author="Diaz Zepeda, Hirvin Azael" w:date="2021-06-11T18:32:00Z"/>
                <w:rFonts w:ascii="Times New Roman" w:eastAsia="Times New Roman" w:hAnsi="Times New Roman" w:cs="Times New Roman"/>
                <w:color w:val="000000"/>
                <w:lang w:eastAsia="es-MX"/>
                <w:rPrChange w:id="541" w:author="Diaz Zepeda, Hirvin Azael" w:date="2021-06-11T18:32:00Z">
                  <w:rPr>
                    <w:ins w:id="542" w:author="Diaz Zepeda, Hirvin Azael" w:date="2021-06-11T18:32:00Z"/>
                  </w:rPr>
                </w:rPrChange>
              </w:rPr>
              <w:pPrChange w:id="543" w:author="Diaz Zepeda, Hirvin Azael" w:date="2021-06-11T18:32:00Z">
                <w:pPr>
                  <w:jc w:val="center"/>
                </w:pPr>
              </w:pPrChange>
            </w:pPr>
            <w:ins w:id="544" w:author="Diaz Zepeda, Hirvin Azael" w:date="2021-06-11T18:32:00Z">
              <w:r w:rsidRPr="00467ADB">
                <w:rPr>
                  <w:rFonts w:ascii="Times New Roman" w:eastAsia="Times New Roman" w:hAnsi="Times New Roman" w:cs="Times New Roman"/>
                  <w:color w:val="000000"/>
                  <w:lang w:eastAsia="es-MX"/>
                  <w:rPrChange w:id="545" w:author="Diaz Zepeda, Hirvin Azael" w:date="2021-06-11T18:32:00Z">
                    <w:rPr/>
                  </w:rPrChange>
                </w:rPr>
                <w:t>4,451</w:t>
              </w:r>
            </w:ins>
          </w:p>
        </w:tc>
        <w:tc>
          <w:tcPr>
            <w:tcW w:w="1308" w:type="dxa"/>
            <w:tcBorders>
              <w:top w:val="nil"/>
              <w:left w:val="nil"/>
              <w:bottom w:val="nil"/>
              <w:right w:val="nil"/>
            </w:tcBorders>
            <w:shd w:val="clear" w:color="000000" w:fill="E7E6E6"/>
            <w:noWrap/>
            <w:vAlign w:val="bottom"/>
            <w:hideMark/>
          </w:tcPr>
          <w:p w14:paraId="7463349F" w14:textId="77777777" w:rsidR="00467ADB" w:rsidRPr="00467ADB" w:rsidRDefault="00467ADB" w:rsidP="00467ADB">
            <w:pPr>
              <w:spacing w:after="0" w:line="240" w:lineRule="auto"/>
              <w:jc w:val="center"/>
              <w:rPr>
                <w:ins w:id="546" w:author="Diaz Zepeda, Hirvin Azael" w:date="2021-06-11T18:32:00Z"/>
                <w:rFonts w:ascii="Times New Roman" w:eastAsia="Times New Roman" w:hAnsi="Times New Roman" w:cs="Times New Roman"/>
                <w:color w:val="000000"/>
                <w:lang w:eastAsia="es-MX"/>
                <w:rPrChange w:id="547" w:author="Diaz Zepeda, Hirvin Azael" w:date="2021-06-11T18:32:00Z">
                  <w:rPr>
                    <w:ins w:id="548" w:author="Diaz Zepeda, Hirvin Azael" w:date="2021-06-11T18:32:00Z"/>
                  </w:rPr>
                </w:rPrChange>
              </w:rPr>
              <w:pPrChange w:id="549" w:author="Diaz Zepeda, Hirvin Azael" w:date="2021-06-11T18:32:00Z">
                <w:pPr>
                  <w:jc w:val="center"/>
                </w:pPr>
              </w:pPrChange>
            </w:pPr>
            <w:ins w:id="550" w:author="Diaz Zepeda, Hirvin Azael" w:date="2021-06-11T18:32:00Z">
              <w:r w:rsidRPr="00467ADB">
                <w:rPr>
                  <w:rFonts w:ascii="Times New Roman" w:eastAsia="Times New Roman" w:hAnsi="Times New Roman" w:cs="Times New Roman"/>
                  <w:color w:val="000000"/>
                  <w:lang w:eastAsia="es-MX"/>
                  <w:rPrChange w:id="551" w:author="Diaz Zepeda, Hirvin Azael" w:date="2021-06-11T18:32:00Z">
                    <w:rPr/>
                  </w:rPrChange>
                </w:rPr>
                <w:t>11%</w:t>
              </w:r>
            </w:ins>
          </w:p>
        </w:tc>
      </w:tr>
      <w:tr w:rsidR="00467ADB" w:rsidRPr="00467ADB" w14:paraId="4FE83420" w14:textId="77777777" w:rsidTr="00467ADB">
        <w:trPr>
          <w:trHeight w:val="288"/>
          <w:ins w:id="552" w:author="Diaz Zepeda, Hirvin Azael" w:date="2021-06-11T18:32:00Z"/>
        </w:trPr>
        <w:tc>
          <w:tcPr>
            <w:tcW w:w="4966" w:type="dxa"/>
            <w:vMerge/>
            <w:tcBorders>
              <w:top w:val="nil"/>
              <w:left w:val="nil"/>
              <w:bottom w:val="nil"/>
              <w:right w:val="nil"/>
            </w:tcBorders>
            <w:vAlign w:val="center"/>
            <w:hideMark/>
          </w:tcPr>
          <w:p w14:paraId="5B5D02C4" w14:textId="77777777" w:rsidR="00467ADB" w:rsidRPr="00467ADB" w:rsidRDefault="00467ADB" w:rsidP="00467ADB">
            <w:pPr>
              <w:spacing w:after="0" w:line="240" w:lineRule="auto"/>
              <w:rPr>
                <w:ins w:id="553" w:author="Diaz Zepeda, Hirvin Azael" w:date="2021-06-11T18:32:00Z"/>
                <w:rFonts w:ascii="Times New Roman" w:eastAsia="Times New Roman" w:hAnsi="Times New Roman" w:cs="Times New Roman"/>
                <w:color w:val="000000"/>
                <w:lang w:eastAsia="es-MX"/>
                <w:rPrChange w:id="554" w:author="Diaz Zepeda, Hirvin Azael" w:date="2021-06-11T18:32:00Z">
                  <w:rPr>
                    <w:ins w:id="555" w:author="Diaz Zepeda, Hirvin Azael" w:date="2021-06-11T18:32:00Z"/>
                  </w:rPr>
                </w:rPrChange>
              </w:rPr>
              <w:pPrChange w:id="55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1A401117" w14:textId="77777777" w:rsidR="00467ADB" w:rsidRPr="00467ADB" w:rsidRDefault="00467ADB" w:rsidP="00467ADB">
            <w:pPr>
              <w:spacing w:after="0" w:line="240" w:lineRule="auto"/>
              <w:jc w:val="center"/>
              <w:rPr>
                <w:ins w:id="557" w:author="Diaz Zepeda, Hirvin Azael" w:date="2021-06-11T18:32:00Z"/>
                <w:rFonts w:ascii="Times New Roman" w:eastAsia="Times New Roman" w:hAnsi="Times New Roman" w:cs="Times New Roman"/>
                <w:color w:val="000000"/>
                <w:lang w:eastAsia="es-MX"/>
                <w:rPrChange w:id="558" w:author="Diaz Zepeda, Hirvin Azael" w:date="2021-06-11T18:32:00Z">
                  <w:rPr>
                    <w:ins w:id="559" w:author="Diaz Zepeda, Hirvin Azael" w:date="2021-06-11T18:32:00Z"/>
                  </w:rPr>
                </w:rPrChange>
              </w:rPr>
              <w:pPrChange w:id="560" w:author="Diaz Zepeda, Hirvin Azael" w:date="2021-06-11T18:32:00Z">
                <w:pPr>
                  <w:jc w:val="center"/>
                </w:pPr>
              </w:pPrChange>
            </w:pPr>
            <w:ins w:id="561" w:author="Diaz Zepeda, Hirvin Azael" w:date="2021-06-11T18:32:00Z">
              <w:r w:rsidRPr="00467ADB">
                <w:rPr>
                  <w:rFonts w:ascii="Times New Roman" w:eastAsia="Times New Roman" w:hAnsi="Times New Roman" w:cs="Times New Roman"/>
                  <w:color w:val="000000"/>
                  <w:lang w:eastAsia="es-MX"/>
                  <w:rPrChange w:id="562"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26DC6ACF" w14:textId="77777777" w:rsidR="00467ADB" w:rsidRPr="00467ADB" w:rsidRDefault="00467ADB" w:rsidP="00467ADB">
            <w:pPr>
              <w:spacing w:after="0" w:line="240" w:lineRule="auto"/>
              <w:jc w:val="center"/>
              <w:rPr>
                <w:ins w:id="563" w:author="Diaz Zepeda, Hirvin Azael" w:date="2021-06-11T18:32:00Z"/>
                <w:rFonts w:ascii="Times New Roman" w:eastAsia="Times New Roman" w:hAnsi="Times New Roman" w:cs="Times New Roman"/>
                <w:color w:val="000000"/>
                <w:lang w:eastAsia="es-MX"/>
                <w:rPrChange w:id="564" w:author="Diaz Zepeda, Hirvin Azael" w:date="2021-06-11T18:32:00Z">
                  <w:rPr>
                    <w:ins w:id="565" w:author="Diaz Zepeda, Hirvin Azael" w:date="2021-06-11T18:32:00Z"/>
                  </w:rPr>
                </w:rPrChange>
              </w:rPr>
              <w:pPrChange w:id="566" w:author="Diaz Zepeda, Hirvin Azael" w:date="2021-06-11T18:32:00Z">
                <w:pPr>
                  <w:jc w:val="center"/>
                </w:pPr>
              </w:pPrChange>
            </w:pPr>
            <w:ins w:id="567" w:author="Diaz Zepeda, Hirvin Azael" w:date="2021-06-11T18:32:00Z">
              <w:r w:rsidRPr="00467ADB">
                <w:rPr>
                  <w:rFonts w:ascii="Times New Roman" w:eastAsia="Times New Roman" w:hAnsi="Times New Roman" w:cs="Times New Roman"/>
                  <w:color w:val="000000"/>
                  <w:lang w:eastAsia="es-MX"/>
                  <w:rPrChange w:id="568" w:author="Diaz Zepeda, Hirvin Azael" w:date="2021-06-11T18:32:00Z">
                    <w:rPr/>
                  </w:rPrChange>
                </w:rPr>
                <w:t>2,268</w:t>
              </w:r>
            </w:ins>
          </w:p>
        </w:tc>
        <w:tc>
          <w:tcPr>
            <w:tcW w:w="1308" w:type="dxa"/>
            <w:tcBorders>
              <w:top w:val="nil"/>
              <w:left w:val="nil"/>
              <w:bottom w:val="nil"/>
              <w:right w:val="nil"/>
            </w:tcBorders>
            <w:shd w:val="clear" w:color="000000" w:fill="E7E6E6"/>
            <w:noWrap/>
            <w:vAlign w:val="bottom"/>
            <w:hideMark/>
          </w:tcPr>
          <w:p w14:paraId="70FA5DAA" w14:textId="77777777" w:rsidR="00467ADB" w:rsidRPr="00467ADB" w:rsidRDefault="00467ADB" w:rsidP="00467ADB">
            <w:pPr>
              <w:spacing w:after="0" w:line="240" w:lineRule="auto"/>
              <w:jc w:val="center"/>
              <w:rPr>
                <w:ins w:id="569" w:author="Diaz Zepeda, Hirvin Azael" w:date="2021-06-11T18:32:00Z"/>
                <w:rFonts w:ascii="Times New Roman" w:eastAsia="Times New Roman" w:hAnsi="Times New Roman" w:cs="Times New Roman"/>
                <w:color w:val="000000"/>
                <w:lang w:eastAsia="es-MX"/>
                <w:rPrChange w:id="570" w:author="Diaz Zepeda, Hirvin Azael" w:date="2021-06-11T18:32:00Z">
                  <w:rPr>
                    <w:ins w:id="571" w:author="Diaz Zepeda, Hirvin Azael" w:date="2021-06-11T18:32:00Z"/>
                  </w:rPr>
                </w:rPrChange>
              </w:rPr>
              <w:pPrChange w:id="572" w:author="Diaz Zepeda, Hirvin Azael" w:date="2021-06-11T18:32:00Z">
                <w:pPr>
                  <w:jc w:val="center"/>
                </w:pPr>
              </w:pPrChange>
            </w:pPr>
            <w:ins w:id="573" w:author="Diaz Zepeda, Hirvin Azael" w:date="2021-06-11T18:32:00Z">
              <w:r w:rsidRPr="00467ADB">
                <w:rPr>
                  <w:rFonts w:ascii="Times New Roman" w:eastAsia="Times New Roman" w:hAnsi="Times New Roman" w:cs="Times New Roman"/>
                  <w:color w:val="000000"/>
                  <w:lang w:eastAsia="es-MX"/>
                  <w:rPrChange w:id="574" w:author="Diaz Zepeda, Hirvin Azael" w:date="2021-06-11T18:32:00Z">
                    <w:rPr/>
                  </w:rPrChange>
                </w:rPr>
                <w:t>6%</w:t>
              </w:r>
            </w:ins>
          </w:p>
        </w:tc>
      </w:tr>
      <w:tr w:rsidR="00467ADB" w:rsidRPr="00467ADB" w14:paraId="694BB2CA" w14:textId="77777777" w:rsidTr="00467ADB">
        <w:trPr>
          <w:trHeight w:val="288"/>
          <w:ins w:id="575" w:author="Diaz Zepeda, Hirvin Azael" w:date="2021-06-11T18:32:00Z"/>
        </w:trPr>
        <w:tc>
          <w:tcPr>
            <w:tcW w:w="4966" w:type="dxa"/>
            <w:vMerge/>
            <w:tcBorders>
              <w:top w:val="nil"/>
              <w:left w:val="nil"/>
              <w:bottom w:val="nil"/>
              <w:right w:val="nil"/>
            </w:tcBorders>
            <w:vAlign w:val="center"/>
            <w:hideMark/>
          </w:tcPr>
          <w:p w14:paraId="1A2482B9" w14:textId="77777777" w:rsidR="00467ADB" w:rsidRPr="00467ADB" w:rsidRDefault="00467ADB" w:rsidP="00467ADB">
            <w:pPr>
              <w:spacing w:after="0" w:line="240" w:lineRule="auto"/>
              <w:rPr>
                <w:ins w:id="576" w:author="Diaz Zepeda, Hirvin Azael" w:date="2021-06-11T18:32:00Z"/>
                <w:rFonts w:ascii="Times New Roman" w:eastAsia="Times New Roman" w:hAnsi="Times New Roman" w:cs="Times New Roman"/>
                <w:color w:val="000000"/>
                <w:lang w:eastAsia="es-MX"/>
                <w:rPrChange w:id="577" w:author="Diaz Zepeda, Hirvin Azael" w:date="2021-06-11T18:32:00Z">
                  <w:rPr>
                    <w:ins w:id="578" w:author="Diaz Zepeda, Hirvin Azael" w:date="2021-06-11T18:32:00Z"/>
                  </w:rPr>
                </w:rPrChange>
              </w:rPr>
              <w:pPrChange w:id="579"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05B7B78C" w14:textId="77777777" w:rsidR="00467ADB" w:rsidRPr="00467ADB" w:rsidRDefault="00467ADB" w:rsidP="00467ADB">
            <w:pPr>
              <w:spacing w:after="0" w:line="240" w:lineRule="auto"/>
              <w:jc w:val="center"/>
              <w:rPr>
                <w:ins w:id="580" w:author="Diaz Zepeda, Hirvin Azael" w:date="2021-06-11T18:32:00Z"/>
                <w:rFonts w:ascii="Times New Roman" w:eastAsia="Times New Roman" w:hAnsi="Times New Roman" w:cs="Times New Roman"/>
                <w:color w:val="000000"/>
                <w:lang w:eastAsia="es-MX"/>
                <w:rPrChange w:id="581" w:author="Diaz Zepeda, Hirvin Azael" w:date="2021-06-11T18:32:00Z">
                  <w:rPr>
                    <w:ins w:id="582" w:author="Diaz Zepeda, Hirvin Azael" w:date="2021-06-11T18:32:00Z"/>
                  </w:rPr>
                </w:rPrChange>
              </w:rPr>
              <w:pPrChange w:id="583" w:author="Diaz Zepeda, Hirvin Azael" w:date="2021-06-11T18:32:00Z">
                <w:pPr>
                  <w:jc w:val="center"/>
                </w:pPr>
              </w:pPrChange>
            </w:pPr>
            <w:ins w:id="584" w:author="Diaz Zepeda, Hirvin Azael" w:date="2021-06-11T18:32:00Z">
              <w:r w:rsidRPr="00467ADB">
                <w:rPr>
                  <w:rFonts w:ascii="Times New Roman" w:eastAsia="Times New Roman" w:hAnsi="Times New Roman" w:cs="Times New Roman"/>
                  <w:color w:val="000000"/>
                  <w:lang w:eastAsia="es-MX"/>
                  <w:rPrChange w:id="585"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74091C25" w14:textId="77777777" w:rsidR="00467ADB" w:rsidRPr="00467ADB" w:rsidRDefault="00467ADB" w:rsidP="00467ADB">
            <w:pPr>
              <w:spacing w:after="0" w:line="240" w:lineRule="auto"/>
              <w:jc w:val="center"/>
              <w:rPr>
                <w:ins w:id="586" w:author="Diaz Zepeda, Hirvin Azael" w:date="2021-06-11T18:32:00Z"/>
                <w:rFonts w:ascii="Times New Roman" w:eastAsia="Times New Roman" w:hAnsi="Times New Roman" w:cs="Times New Roman"/>
                <w:color w:val="000000"/>
                <w:lang w:eastAsia="es-MX"/>
                <w:rPrChange w:id="587" w:author="Diaz Zepeda, Hirvin Azael" w:date="2021-06-11T18:32:00Z">
                  <w:rPr>
                    <w:ins w:id="588" w:author="Diaz Zepeda, Hirvin Azael" w:date="2021-06-11T18:32:00Z"/>
                  </w:rPr>
                </w:rPrChange>
              </w:rPr>
              <w:pPrChange w:id="589" w:author="Diaz Zepeda, Hirvin Azael" w:date="2021-06-11T18:32:00Z">
                <w:pPr>
                  <w:jc w:val="center"/>
                </w:pPr>
              </w:pPrChange>
            </w:pPr>
            <w:ins w:id="590" w:author="Diaz Zepeda, Hirvin Azael" w:date="2021-06-11T18:32:00Z">
              <w:r w:rsidRPr="00467ADB">
                <w:rPr>
                  <w:rFonts w:ascii="Times New Roman" w:eastAsia="Times New Roman" w:hAnsi="Times New Roman" w:cs="Times New Roman"/>
                  <w:color w:val="000000"/>
                  <w:lang w:eastAsia="es-MX"/>
                  <w:rPrChange w:id="591" w:author="Diaz Zepeda, Hirvin Azael" w:date="2021-06-11T18:32:00Z">
                    <w:rPr/>
                  </w:rPrChange>
                </w:rPr>
                <w:t>4,578</w:t>
              </w:r>
            </w:ins>
          </w:p>
        </w:tc>
        <w:tc>
          <w:tcPr>
            <w:tcW w:w="1308" w:type="dxa"/>
            <w:tcBorders>
              <w:top w:val="nil"/>
              <w:left w:val="nil"/>
              <w:bottom w:val="nil"/>
              <w:right w:val="nil"/>
            </w:tcBorders>
            <w:shd w:val="clear" w:color="000000" w:fill="E7E6E6"/>
            <w:noWrap/>
            <w:vAlign w:val="bottom"/>
            <w:hideMark/>
          </w:tcPr>
          <w:p w14:paraId="1C89B0AE" w14:textId="77777777" w:rsidR="00467ADB" w:rsidRPr="00467ADB" w:rsidRDefault="00467ADB" w:rsidP="00467ADB">
            <w:pPr>
              <w:spacing w:after="0" w:line="240" w:lineRule="auto"/>
              <w:jc w:val="center"/>
              <w:rPr>
                <w:ins w:id="592" w:author="Diaz Zepeda, Hirvin Azael" w:date="2021-06-11T18:32:00Z"/>
                <w:rFonts w:ascii="Times New Roman" w:eastAsia="Times New Roman" w:hAnsi="Times New Roman" w:cs="Times New Roman"/>
                <w:color w:val="000000"/>
                <w:lang w:eastAsia="es-MX"/>
                <w:rPrChange w:id="593" w:author="Diaz Zepeda, Hirvin Azael" w:date="2021-06-11T18:32:00Z">
                  <w:rPr>
                    <w:ins w:id="594" w:author="Diaz Zepeda, Hirvin Azael" w:date="2021-06-11T18:32:00Z"/>
                  </w:rPr>
                </w:rPrChange>
              </w:rPr>
              <w:pPrChange w:id="595" w:author="Diaz Zepeda, Hirvin Azael" w:date="2021-06-11T18:32:00Z">
                <w:pPr>
                  <w:jc w:val="center"/>
                </w:pPr>
              </w:pPrChange>
            </w:pPr>
            <w:ins w:id="596" w:author="Diaz Zepeda, Hirvin Azael" w:date="2021-06-11T18:32:00Z">
              <w:r w:rsidRPr="00467ADB">
                <w:rPr>
                  <w:rFonts w:ascii="Times New Roman" w:eastAsia="Times New Roman" w:hAnsi="Times New Roman" w:cs="Times New Roman"/>
                  <w:color w:val="000000"/>
                  <w:lang w:eastAsia="es-MX"/>
                  <w:rPrChange w:id="597" w:author="Diaz Zepeda, Hirvin Azael" w:date="2021-06-11T18:32:00Z">
                    <w:rPr/>
                  </w:rPrChange>
                </w:rPr>
                <w:t>12%</w:t>
              </w:r>
            </w:ins>
          </w:p>
        </w:tc>
      </w:tr>
      <w:tr w:rsidR="00467ADB" w:rsidRPr="00467ADB" w14:paraId="1977BECF" w14:textId="77777777" w:rsidTr="00467ADB">
        <w:trPr>
          <w:trHeight w:val="288"/>
          <w:ins w:id="598" w:author="Diaz Zepeda, Hirvin Azael" w:date="2021-06-11T18:32:00Z"/>
        </w:trPr>
        <w:tc>
          <w:tcPr>
            <w:tcW w:w="4966" w:type="dxa"/>
            <w:tcBorders>
              <w:top w:val="nil"/>
              <w:left w:val="nil"/>
              <w:bottom w:val="nil"/>
              <w:right w:val="nil"/>
            </w:tcBorders>
            <w:shd w:val="clear" w:color="000000" w:fill="FFFFFF"/>
            <w:noWrap/>
            <w:vAlign w:val="bottom"/>
            <w:hideMark/>
          </w:tcPr>
          <w:p w14:paraId="1816D656" w14:textId="77777777" w:rsidR="00467ADB" w:rsidRPr="00467ADB" w:rsidRDefault="00467ADB" w:rsidP="00467ADB">
            <w:pPr>
              <w:spacing w:after="0" w:line="240" w:lineRule="auto"/>
              <w:jc w:val="center"/>
              <w:rPr>
                <w:ins w:id="599" w:author="Diaz Zepeda, Hirvin Azael" w:date="2021-06-11T18:32:00Z"/>
                <w:rFonts w:ascii="Times New Roman" w:eastAsia="Times New Roman" w:hAnsi="Times New Roman" w:cs="Times New Roman"/>
                <w:color w:val="000000"/>
                <w:lang w:eastAsia="es-MX"/>
                <w:rPrChange w:id="600" w:author="Diaz Zepeda, Hirvin Azael" w:date="2021-06-11T18:32:00Z">
                  <w:rPr>
                    <w:ins w:id="601" w:author="Diaz Zepeda, Hirvin Azael" w:date="2021-06-11T18:32:00Z"/>
                  </w:rPr>
                </w:rPrChange>
              </w:rPr>
              <w:pPrChange w:id="602" w:author="Diaz Zepeda, Hirvin Azael" w:date="2021-06-11T18:32:00Z">
                <w:pPr>
                  <w:jc w:val="center"/>
                </w:pPr>
              </w:pPrChange>
            </w:pPr>
            <w:ins w:id="603" w:author="Diaz Zepeda, Hirvin Azael" w:date="2021-06-11T18:32:00Z">
              <w:r w:rsidRPr="00467ADB">
                <w:rPr>
                  <w:rFonts w:ascii="Times New Roman" w:eastAsia="Times New Roman" w:hAnsi="Times New Roman" w:cs="Times New Roman"/>
                  <w:color w:val="000000"/>
                  <w:lang w:eastAsia="es-MX"/>
                  <w:rPrChange w:id="604"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3F296ABF" w14:textId="77777777" w:rsidR="00467ADB" w:rsidRPr="00467ADB" w:rsidRDefault="00467ADB" w:rsidP="00467ADB">
            <w:pPr>
              <w:spacing w:after="0" w:line="240" w:lineRule="auto"/>
              <w:jc w:val="center"/>
              <w:rPr>
                <w:ins w:id="605" w:author="Diaz Zepeda, Hirvin Azael" w:date="2021-06-11T18:32:00Z"/>
                <w:rFonts w:ascii="Times New Roman" w:eastAsia="Times New Roman" w:hAnsi="Times New Roman" w:cs="Times New Roman"/>
                <w:color w:val="000000"/>
                <w:lang w:eastAsia="es-MX"/>
                <w:rPrChange w:id="606" w:author="Diaz Zepeda, Hirvin Azael" w:date="2021-06-11T18:32:00Z">
                  <w:rPr>
                    <w:ins w:id="607" w:author="Diaz Zepeda, Hirvin Azael" w:date="2021-06-11T18:32:00Z"/>
                  </w:rPr>
                </w:rPrChange>
              </w:rPr>
              <w:pPrChange w:id="608" w:author="Diaz Zepeda, Hirvin Azael" w:date="2021-06-11T18:32:00Z">
                <w:pPr>
                  <w:jc w:val="center"/>
                </w:pPr>
              </w:pPrChange>
            </w:pPr>
            <w:ins w:id="609" w:author="Diaz Zepeda, Hirvin Azael" w:date="2021-06-11T18:32:00Z">
              <w:r w:rsidRPr="00467ADB">
                <w:rPr>
                  <w:rFonts w:ascii="Times New Roman" w:eastAsia="Times New Roman" w:hAnsi="Times New Roman" w:cs="Times New Roman"/>
                  <w:color w:val="000000"/>
                  <w:lang w:eastAsia="es-MX"/>
                  <w:rPrChange w:id="610"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32F1027F" w14:textId="77777777" w:rsidR="00467ADB" w:rsidRPr="00467ADB" w:rsidRDefault="00467ADB" w:rsidP="00467ADB">
            <w:pPr>
              <w:spacing w:after="0" w:line="240" w:lineRule="auto"/>
              <w:jc w:val="center"/>
              <w:rPr>
                <w:ins w:id="611" w:author="Diaz Zepeda, Hirvin Azael" w:date="2021-06-11T18:32:00Z"/>
                <w:rFonts w:ascii="Times New Roman" w:eastAsia="Times New Roman" w:hAnsi="Times New Roman" w:cs="Times New Roman"/>
                <w:color w:val="000000"/>
                <w:lang w:eastAsia="es-MX"/>
                <w:rPrChange w:id="612" w:author="Diaz Zepeda, Hirvin Azael" w:date="2021-06-11T18:32:00Z">
                  <w:rPr>
                    <w:ins w:id="613" w:author="Diaz Zepeda, Hirvin Azael" w:date="2021-06-11T18:32:00Z"/>
                  </w:rPr>
                </w:rPrChange>
              </w:rPr>
              <w:pPrChange w:id="614" w:author="Diaz Zepeda, Hirvin Azael" w:date="2021-06-11T18:32:00Z">
                <w:pPr>
                  <w:jc w:val="center"/>
                </w:pPr>
              </w:pPrChange>
            </w:pPr>
            <w:ins w:id="615" w:author="Diaz Zepeda, Hirvin Azael" w:date="2021-06-11T18:32:00Z">
              <w:r w:rsidRPr="00467ADB">
                <w:rPr>
                  <w:rFonts w:ascii="Times New Roman" w:eastAsia="Times New Roman" w:hAnsi="Times New Roman" w:cs="Times New Roman"/>
                  <w:color w:val="000000"/>
                  <w:lang w:eastAsia="es-MX"/>
                  <w:rPrChange w:id="616" w:author="Diaz Zepeda, Hirvin Azael" w:date="2021-06-11T18:32:00Z">
                    <w:rPr/>
                  </w:rPrChange>
                </w:rPr>
                <w:t>38,884</w:t>
              </w:r>
            </w:ins>
          </w:p>
        </w:tc>
        <w:tc>
          <w:tcPr>
            <w:tcW w:w="1308" w:type="dxa"/>
            <w:tcBorders>
              <w:top w:val="nil"/>
              <w:left w:val="nil"/>
              <w:bottom w:val="nil"/>
              <w:right w:val="nil"/>
            </w:tcBorders>
            <w:shd w:val="clear" w:color="000000" w:fill="FFFFFF"/>
            <w:noWrap/>
            <w:vAlign w:val="bottom"/>
            <w:hideMark/>
          </w:tcPr>
          <w:p w14:paraId="62F98532" w14:textId="77777777" w:rsidR="00467ADB" w:rsidRPr="00467ADB" w:rsidRDefault="00467ADB" w:rsidP="00467ADB">
            <w:pPr>
              <w:spacing w:after="0" w:line="240" w:lineRule="auto"/>
              <w:jc w:val="center"/>
              <w:rPr>
                <w:ins w:id="617" w:author="Diaz Zepeda, Hirvin Azael" w:date="2021-06-11T18:32:00Z"/>
                <w:rFonts w:ascii="Times New Roman" w:eastAsia="Times New Roman" w:hAnsi="Times New Roman" w:cs="Times New Roman"/>
                <w:color w:val="000000"/>
                <w:lang w:eastAsia="es-MX"/>
                <w:rPrChange w:id="618" w:author="Diaz Zepeda, Hirvin Azael" w:date="2021-06-11T18:32:00Z">
                  <w:rPr>
                    <w:ins w:id="619" w:author="Diaz Zepeda, Hirvin Azael" w:date="2021-06-11T18:32:00Z"/>
                  </w:rPr>
                </w:rPrChange>
              </w:rPr>
              <w:pPrChange w:id="620" w:author="Diaz Zepeda, Hirvin Azael" w:date="2021-06-11T18:32:00Z">
                <w:pPr>
                  <w:jc w:val="center"/>
                </w:pPr>
              </w:pPrChange>
            </w:pPr>
            <w:ins w:id="621" w:author="Diaz Zepeda, Hirvin Azael" w:date="2021-06-11T18:32:00Z">
              <w:r w:rsidRPr="00467ADB">
                <w:rPr>
                  <w:rFonts w:ascii="Times New Roman" w:eastAsia="Times New Roman" w:hAnsi="Times New Roman" w:cs="Times New Roman"/>
                  <w:color w:val="000000"/>
                  <w:lang w:eastAsia="es-MX"/>
                  <w:rPrChange w:id="622" w:author="Diaz Zepeda, Hirvin Azael" w:date="2021-06-11T18:32:00Z">
                    <w:rPr/>
                  </w:rPrChange>
                </w:rPr>
                <w:t> </w:t>
              </w:r>
            </w:ins>
          </w:p>
        </w:tc>
      </w:tr>
      <w:tr w:rsidR="00467ADB" w:rsidRPr="00467ADB" w14:paraId="235759D8" w14:textId="77777777" w:rsidTr="00467ADB">
        <w:trPr>
          <w:trHeight w:val="288"/>
          <w:ins w:id="623" w:author="Diaz Zepeda, Hirvin Azael" w:date="2021-06-11T18:32:00Z"/>
          <w:trPrChange w:id="624"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625"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21DFD767" w14:textId="77777777" w:rsidR="00467ADB" w:rsidRPr="00467ADB" w:rsidRDefault="00467ADB" w:rsidP="00467ADB">
            <w:pPr>
              <w:spacing w:after="0" w:line="240" w:lineRule="auto"/>
              <w:jc w:val="center"/>
              <w:rPr>
                <w:ins w:id="626" w:author="Diaz Zepeda, Hirvin Azael" w:date="2021-06-11T18:32:00Z"/>
                <w:rFonts w:ascii="Times New Roman" w:eastAsia="Times New Roman" w:hAnsi="Times New Roman" w:cs="Times New Roman"/>
                <w:color w:val="000000"/>
                <w:lang w:eastAsia="es-MX"/>
                <w:rPrChange w:id="627" w:author="Diaz Zepeda, Hirvin Azael" w:date="2021-06-11T18:32:00Z">
                  <w:rPr>
                    <w:ins w:id="628" w:author="Diaz Zepeda, Hirvin Azael" w:date="2021-06-11T18:32:00Z"/>
                  </w:rPr>
                </w:rPrChange>
              </w:rPr>
              <w:pPrChange w:id="629" w:author="Diaz Zepeda, Hirvin Azael" w:date="2021-06-11T18:32:00Z">
                <w:pPr>
                  <w:jc w:val="center"/>
                </w:pPr>
              </w:pPrChange>
            </w:pPr>
            <w:proofErr w:type="spellStart"/>
            <w:ins w:id="630" w:author="Diaz Zepeda, Hirvin Azael" w:date="2021-06-11T18:32:00Z">
              <w:r w:rsidRPr="00467ADB">
                <w:rPr>
                  <w:rFonts w:ascii="Times New Roman" w:eastAsia="Times New Roman" w:hAnsi="Times New Roman" w:cs="Times New Roman"/>
                  <w:color w:val="000000"/>
                  <w:lang w:eastAsia="es-MX"/>
                  <w:rPrChange w:id="631" w:author="Diaz Zepeda, Hirvin Azael" w:date="2021-06-11T18:32:00Z">
                    <w:rPr/>
                  </w:rPrChange>
                </w:rPr>
                <w:t>Model</w:t>
              </w:r>
              <w:proofErr w:type="spellEnd"/>
              <w:r w:rsidRPr="00467ADB">
                <w:rPr>
                  <w:rFonts w:ascii="Times New Roman" w:eastAsia="Times New Roman" w:hAnsi="Times New Roman" w:cs="Times New Roman"/>
                  <w:color w:val="000000"/>
                  <w:lang w:eastAsia="es-MX"/>
                  <w:rPrChange w:id="63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633" w:author="Diaz Zepeda, Hirvin Azael" w:date="2021-06-11T18:32:00Z">
                    <w:rPr/>
                  </w:rPrChange>
                </w:rPr>
                <w:t>Assumptions</w:t>
              </w:r>
              <w:proofErr w:type="spellEnd"/>
            </w:ins>
          </w:p>
        </w:tc>
      </w:tr>
      <w:tr w:rsidR="00467ADB" w:rsidRPr="00467ADB" w14:paraId="51797FE4" w14:textId="77777777" w:rsidTr="00467ADB">
        <w:trPr>
          <w:trHeight w:val="288"/>
          <w:ins w:id="634" w:author="Diaz Zepeda, Hirvin Azael" w:date="2021-06-11T18:32:00Z"/>
          <w:trPrChange w:id="635"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636"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691E7B9F" w14:textId="77777777" w:rsidR="00467ADB" w:rsidRPr="00467ADB" w:rsidRDefault="00467ADB" w:rsidP="00467ADB">
            <w:pPr>
              <w:spacing w:after="0" w:line="240" w:lineRule="auto"/>
              <w:rPr>
                <w:ins w:id="637" w:author="Diaz Zepeda, Hirvin Azael" w:date="2021-06-11T18:32:00Z"/>
                <w:rFonts w:ascii="Times New Roman" w:eastAsia="Times New Roman" w:hAnsi="Times New Roman" w:cs="Times New Roman"/>
                <w:color w:val="000000"/>
                <w:lang w:val="en-US" w:eastAsia="es-MX"/>
                <w:rPrChange w:id="638" w:author="Diaz Zepeda, Hirvin Azael" w:date="2021-06-11T18:32:00Z">
                  <w:rPr>
                    <w:ins w:id="639" w:author="Diaz Zepeda, Hirvin Azael" w:date="2021-06-11T18:32:00Z"/>
                  </w:rPr>
                </w:rPrChange>
              </w:rPr>
              <w:pPrChange w:id="640" w:author="Diaz Zepeda, Hirvin Azael" w:date="2021-06-11T18:32:00Z">
                <w:pPr/>
              </w:pPrChange>
            </w:pPr>
            <w:ins w:id="641" w:author="Diaz Zepeda, Hirvin Azael" w:date="2021-06-11T18:32:00Z">
              <w:r w:rsidRPr="00467ADB">
                <w:rPr>
                  <w:rFonts w:ascii="Times New Roman" w:eastAsia="Times New Roman" w:hAnsi="Times New Roman" w:cs="Times New Roman"/>
                  <w:color w:val="000000"/>
                  <w:lang w:val="en-US" w:eastAsia="es-MX"/>
                  <w:rPrChange w:id="642" w:author="Diaz Zepeda, Hirvin Azael" w:date="2021-06-11T18:32:00Z">
                    <w:rPr/>
                  </w:rPrChange>
                </w:rPr>
                <w:t>Markov Model COVID-19 Sick - Dead</w:t>
              </w:r>
            </w:ins>
          </w:p>
        </w:tc>
      </w:tr>
      <w:tr w:rsidR="00467ADB" w:rsidRPr="00467ADB" w14:paraId="5A39EA1C" w14:textId="77777777" w:rsidTr="00467ADB">
        <w:trPr>
          <w:trHeight w:val="288"/>
          <w:ins w:id="643" w:author="Diaz Zepeda, Hirvin Azael" w:date="2021-06-11T18:32:00Z"/>
        </w:trPr>
        <w:tc>
          <w:tcPr>
            <w:tcW w:w="4966" w:type="dxa"/>
            <w:tcBorders>
              <w:top w:val="nil"/>
              <w:left w:val="nil"/>
              <w:bottom w:val="nil"/>
              <w:right w:val="nil"/>
            </w:tcBorders>
            <w:shd w:val="clear" w:color="000000" w:fill="FFFFFF"/>
            <w:noWrap/>
            <w:vAlign w:val="bottom"/>
            <w:hideMark/>
          </w:tcPr>
          <w:p w14:paraId="3D2C34B5" w14:textId="77777777" w:rsidR="00467ADB" w:rsidRPr="00467ADB" w:rsidRDefault="00467ADB" w:rsidP="00467ADB">
            <w:pPr>
              <w:spacing w:after="0" w:line="240" w:lineRule="auto"/>
              <w:jc w:val="center"/>
              <w:rPr>
                <w:ins w:id="644" w:author="Diaz Zepeda, Hirvin Azael" w:date="2021-06-11T18:32:00Z"/>
                <w:rFonts w:ascii="Times New Roman" w:eastAsia="Times New Roman" w:hAnsi="Times New Roman" w:cs="Times New Roman"/>
                <w:color w:val="000000"/>
                <w:lang w:eastAsia="es-MX"/>
                <w:rPrChange w:id="645" w:author="Diaz Zepeda, Hirvin Azael" w:date="2021-06-11T18:32:00Z">
                  <w:rPr>
                    <w:ins w:id="646" w:author="Diaz Zepeda, Hirvin Azael" w:date="2021-06-11T18:32:00Z"/>
                  </w:rPr>
                </w:rPrChange>
              </w:rPr>
              <w:pPrChange w:id="647" w:author="Diaz Zepeda, Hirvin Azael" w:date="2021-06-11T18:32:00Z">
                <w:pPr>
                  <w:jc w:val="center"/>
                </w:pPr>
              </w:pPrChange>
            </w:pPr>
            <w:ins w:id="648" w:author="Diaz Zepeda, Hirvin Azael" w:date="2021-06-11T18:32:00Z">
              <w:r w:rsidRPr="00467ADB">
                <w:rPr>
                  <w:rFonts w:ascii="Times New Roman" w:eastAsia="Times New Roman" w:hAnsi="Times New Roman" w:cs="Times New Roman"/>
                  <w:color w:val="000000"/>
                  <w:lang w:eastAsia="es-MX"/>
                  <w:rPrChange w:id="649"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650"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bottom"/>
            <w:hideMark/>
          </w:tcPr>
          <w:p w14:paraId="63EEC64A" w14:textId="77777777" w:rsidR="00467ADB" w:rsidRPr="00467ADB" w:rsidRDefault="00467ADB" w:rsidP="00467ADB">
            <w:pPr>
              <w:spacing w:after="0" w:line="240" w:lineRule="auto"/>
              <w:jc w:val="center"/>
              <w:rPr>
                <w:ins w:id="651" w:author="Diaz Zepeda, Hirvin Azael" w:date="2021-06-11T18:32:00Z"/>
                <w:rFonts w:ascii="Times New Roman" w:eastAsia="Times New Roman" w:hAnsi="Times New Roman" w:cs="Times New Roman"/>
                <w:color w:val="000000"/>
                <w:lang w:eastAsia="es-MX"/>
                <w:rPrChange w:id="652" w:author="Diaz Zepeda, Hirvin Azael" w:date="2021-06-11T18:32:00Z">
                  <w:rPr>
                    <w:ins w:id="653" w:author="Diaz Zepeda, Hirvin Azael" w:date="2021-06-11T18:32:00Z"/>
                  </w:rPr>
                </w:rPrChange>
              </w:rPr>
              <w:pPrChange w:id="654" w:author="Diaz Zepeda, Hirvin Azael" w:date="2021-06-11T18:32:00Z">
                <w:pPr>
                  <w:jc w:val="center"/>
                </w:pPr>
              </w:pPrChange>
            </w:pPr>
            <w:ins w:id="655" w:author="Diaz Zepeda, Hirvin Azael" w:date="2021-06-11T18:32:00Z">
              <w:r w:rsidRPr="00467ADB">
                <w:rPr>
                  <w:rFonts w:ascii="Times New Roman" w:eastAsia="Times New Roman" w:hAnsi="Times New Roman" w:cs="Times New Roman"/>
                  <w:color w:val="000000"/>
                  <w:lang w:eastAsia="es-MX"/>
                  <w:rPrChange w:id="656" w:author="Diaz Zepeda, Hirvin Azael" w:date="2021-06-11T18:32:00Z">
                    <w:rPr/>
                  </w:rPrChange>
                </w:rPr>
                <w:t xml:space="preserve">50 </w:t>
              </w:r>
              <w:proofErr w:type="spellStart"/>
              <w:r w:rsidRPr="00467ADB">
                <w:rPr>
                  <w:rFonts w:ascii="Times New Roman" w:eastAsia="Times New Roman" w:hAnsi="Times New Roman" w:cs="Times New Roman"/>
                  <w:color w:val="000000"/>
                  <w:lang w:eastAsia="es-MX"/>
                  <w:rPrChange w:id="657" w:author="Diaz Zepeda, Hirvin Azael" w:date="2021-06-11T18:32:00Z">
                    <w:rPr/>
                  </w:rPrChange>
                </w:rPr>
                <w:t>days</w:t>
              </w:r>
              <w:proofErr w:type="spellEnd"/>
            </w:ins>
          </w:p>
        </w:tc>
      </w:tr>
      <w:tr w:rsidR="00467ADB" w:rsidRPr="00467ADB" w14:paraId="0319BC1D" w14:textId="77777777" w:rsidTr="00467ADB">
        <w:trPr>
          <w:trHeight w:val="288"/>
          <w:ins w:id="658" w:author="Diaz Zepeda, Hirvin Azael" w:date="2021-06-11T18:32:00Z"/>
        </w:trPr>
        <w:tc>
          <w:tcPr>
            <w:tcW w:w="4966" w:type="dxa"/>
            <w:tcBorders>
              <w:top w:val="nil"/>
              <w:left w:val="nil"/>
              <w:bottom w:val="nil"/>
              <w:right w:val="nil"/>
            </w:tcBorders>
            <w:shd w:val="clear" w:color="000000" w:fill="E7E6E6"/>
            <w:noWrap/>
            <w:vAlign w:val="bottom"/>
            <w:hideMark/>
          </w:tcPr>
          <w:p w14:paraId="7AD71D38" w14:textId="77777777" w:rsidR="00467ADB" w:rsidRPr="00467ADB" w:rsidRDefault="00467ADB" w:rsidP="00467ADB">
            <w:pPr>
              <w:spacing w:after="0" w:line="240" w:lineRule="auto"/>
              <w:jc w:val="center"/>
              <w:rPr>
                <w:ins w:id="659" w:author="Diaz Zepeda, Hirvin Azael" w:date="2021-06-11T18:32:00Z"/>
                <w:rFonts w:ascii="Times New Roman" w:eastAsia="Times New Roman" w:hAnsi="Times New Roman" w:cs="Times New Roman"/>
                <w:color w:val="000000"/>
                <w:lang w:eastAsia="es-MX"/>
                <w:rPrChange w:id="660" w:author="Diaz Zepeda, Hirvin Azael" w:date="2021-06-11T18:32:00Z">
                  <w:rPr>
                    <w:ins w:id="661" w:author="Diaz Zepeda, Hirvin Azael" w:date="2021-06-11T18:32:00Z"/>
                  </w:rPr>
                </w:rPrChange>
              </w:rPr>
              <w:pPrChange w:id="662" w:author="Diaz Zepeda, Hirvin Azael" w:date="2021-06-11T18:32:00Z">
                <w:pPr>
                  <w:jc w:val="center"/>
                </w:pPr>
              </w:pPrChange>
            </w:pPr>
            <w:proofErr w:type="spellStart"/>
            <w:ins w:id="663" w:author="Diaz Zepeda, Hirvin Azael" w:date="2021-06-11T18:32:00Z">
              <w:r w:rsidRPr="00467ADB">
                <w:rPr>
                  <w:rFonts w:ascii="Times New Roman" w:eastAsia="Times New Roman" w:hAnsi="Times New Roman" w:cs="Times New Roman"/>
                  <w:color w:val="000000"/>
                  <w:lang w:eastAsia="es-MX"/>
                  <w:rPrChange w:id="664"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66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666"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66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668"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669"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
          <w:p w14:paraId="2988E083" w14:textId="77777777" w:rsidR="00467ADB" w:rsidRPr="00467ADB" w:rsidRDefault="00467ADB" w:rsidP="00467ADB">
            <w:pPr>
              <w:spacing w:after="0" w:line="240" w:lineRule="auto"/>
              <w:jc w:val="center"/>
              <w:rPr>
                <w:ins w:id="670" w:author="Diaz Zepeda, Hirvin Azael" w:date="2021-06-11T18:32:00Z"/>
                <w:rFonts w:ascii="Times New Roman" w:eastAsia="Times New Roman" w:hAnsi="Times New Roman" w:cs="Times New Roman"/>
                <w:color w:val="000000"/>
                <w:lang w:eastAsia="es-MX"/>
                <w:rPrChange w:id="671" w:author="Diaz Zepeda, Hirvin Azael" w:date="2021-06-11T18:32:00Z">
                  <w:rPr>
                    <w:ins w:id="672" w:author="Diaz Zepeda, Hirvin Azael" w:date="2021-06-11T18:32:00Z"/>
                  </w:rPr>
                </w:rPrChange>
              </w:rPr>
              <w:pPrChange w:id="673" w:author="Diaz Zepeda, Hirvin Azael" w:date="2021-06-11T18:32:00Z">
                <w:pPr>
                  <w:jc w:val="center"/>
                </w:pPr>
              </w:pPrChange>
            </w:pPr>
            <w:ins w:id="674" w:author="Diaz Zepeda, Hirvin Azael" w:date="2021-06-11T18:32:00Z">
              <w:r w:rsidRPr="00467ADB">
                <w:rPr>
                  <w:rFonts w:ascii="Times New Roman" w:eastAsia="Times New Roman" w:hAnsi="Times New Roman" w:cs="Times New Roman"/>
                  <w:color w:val="000000"/>
                  <w:lang w:eastAsia="es-MX"/>
                  <w:rPrChange w:id="675" w:author="Diaz Zepeda, Hirvin Azael" w:date="2021-06-11T18:32:00Z">
                    <w:rPr/>
                  </w:rPrChange>
                </w:rPr>
                <w:t>3</w:t>
              </w:r>
            </w:ins>
          </w:p>
        </w:tc>
      </w:tr>
      <w:tr w:rsidR="00467ADB" w:rsidRPr="00467ADB" w14:paraId="3A2B96FD" w14:textId="77777777" w:rsidTr="00467ADB">
        <w:trPr>
          <w:trHeight w:val="288"/>
          <w:ins w:id="676"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0D5252B2" w14:textId="77777777" w:rsidR="00467ADB" w:rsidRPr="00467ADB" w:rsidRDefault="00467ADB" w:rsidP="00467ADB">
            <w:pPr>
              <w:spacing w:after="0" w:line="240" w:lineRule="auto"/>
              <w:jc w:val="center"/>
              <w:rPr>
                <w:ins w:id="677" w:author="Diaz Zepeda, Hirvin Azael" w:date="2021-06-11T18:32:00Z"/>
                <w:rFonts w:ascii="Times New Roman" w:eastAsia="Times New Roman" w:hAnsi="Times New Roman" w:cs="Times New Roman"/>
                <w:color w:val="000000"/>
                <w:lang w:eastAsia="es-MX"/>
                <w:rPrChange w:id="678" w:author="Diaz Zepeda, Hirvin Azael" w:date="2021-06-11T18:32:00Z">
                  <w:rPr>
                    <w:ins w:id="679" w:author="Diaz Zepeda, Hirvin Azael" w:date="2021-06-11T18:32:00Z"/>
                  </w:rPr>
                </w:rPrChange>
              </w:rPr>
              <w:pPrChange w:id="680" w:author="Diaz Zepeda, Hirvin Azael" w:date="2021-06-11T18:32:00Z">
                <w:pPr>
                  <w:jc w:val="center"/>
                </w:pPr>
              </w:pPrChange>
            </w:pPr>
            <w:proofErr w:type="spellStart"/>
            <w:ins w:id="681" w:author="Diaz Zepeda, Hirvin Azael" w:date="2021-06-11T18:32:00Z">
              <w:r w:rsidRPr="00467ADB">
                <w:rPr>
                  <w:rFonts w:ascii="Times New Roman" w:eastAsia="Times New Roman" w:hAnsi="Times New Roman" w:cs="Times New Roman"/>
                  <w:color w:val="000000"/>
                  <w:lang w:eastAsia="es-MX"/>
                  <w:rPrChange w:id="682"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68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684"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68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686"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
          <w:p w14:paraId="2A3B25F3" w14:textId="77777777" w:rsidR="00467ADB" w:rsidRPr="00467ADB" w:rsidRDefault="00467ADB" w:rsidP="00467ADB">
            <w:pPr>
              <w:spacing w:after="0" w:line="240" w:lineRule="auto"/>
              <w:jc w:val="center"/>
              <w:rPr>
                <w:ins w:id="687" w:author="Diaz Zepeda, Hirvin Azael" w:date="2021-06-11T18:32:00Z"/>
                <w:rFonts w:ascii="Times New Roman" w:eastAsia="Times New Roman" w:hAnsi="Times New Roman" w:cs="Times New Roman"/>
                <w:color w:val="000000"/>
                <w:lang w:eastAsia="es-MX"/>
                <w:rPrChange w:id="688" w:author="Diaz Zepeda, Hirvin Azael" w:date="2021-06-11T18:32:00Z">
                  <w:rPr>
                    <w:ins w:id="689" w:author="Diaz Zepeda, Hirvin Azael" w:date="2021-06-11T18:32:00Z"/>
                  </w:rPr>
                </w:rPrChange>
              </w:rPr>
              <w:pPrChange w:id="690" w:author="Diaz Zepeda, Hirvin Azael" w:date="2021-06-11T18:32:00Z">
                <w:pPr>
                  <w:jc w:val="center"/>
                </w:pPr>
              </w:pPrChange>
            </w:pPr>
            <w:ins w:id="691" w:author="Diaz Zepeda, Hirvin Azael" w:date="2021-06-11T18:32:00Z">
              <w:r w:rsidRPr="00467ADB">
                <w:rPr>
                  <w:rFonts w:ascii="Times New Roman" w:eastAsia="Times New Roman" w:hAnsi="Times New Roman" w:cs="Times New Roman"/>
                  <w:color w:val="000000"/>
                  <w:lang w:eastAsia="es-MX"/>
                  <w:rPrChange w:id="692" w:author="Diaz Zepeda, Hirvin Azael" w:date="2021-06-11T18:32:00Z">
                    <w:rPr/>
                  </w:rPrChange>
                </w:rPr>
                <w:t>Cov-19 +</w:t>
              </w:r>
            </w:ins>
          </w:p>
        </w:tc>
      </w:tr>
      <w:tr w:rsidR="00467ADB" w:rsidRPr="00467ADB" w14:paraId="5DCBF6D2" w14:textId="77777777" w:rsidTr="00467ADB">
        <w:trPr>
          <w:trHeight w:val="288"/>
          <w:ins w:id="693" w:author="Diaz Zepeda, Hirvin Azael" w:date="2021-06-11T18:32:00Z"/>
          <w:trPrChange w:id="694" w:author="Diaz Zepeda, Hirvin Azael" w:date="2021-06-11T18:32:00Z">
            <w:trPr>
              <w:trHeight w:val="288"/>
            </w:trPr>
          </w:trPrChange>
        </w:trPr>
        <w:tc>
          <w:tcPr>
            <w:tcW w:w="4966" w:type="dxa"/>
            <w:vMerge/>
            <w:tcBorders>
              <w:top w:val="nil"/>
              <w:left w:val="nil"/>
              <w:bottom w:val="nil"/>
              <w:right w:val="nil"/>
            </w:tcBorders>
            <w:vAlign w:val="center"/>
            <w:hideMark/>
            <w:tcPrChange w:id="695" w:author="Diaz Zepeda, Hirvin Azael" w:date="2021-06-11T18:32:00Z">
              <w:tcPr>
                <w:tcW w:w="0" w:type="auto"/>
                <w:vMerge/>
                <w:tcBorders>
                  <w:top w:val="nil"/>
                  <w:left w:val="nil"/>
                  <w:bottom w:val="nil"/>
                  <w:right w:val="nil"/>
                </w:tcBorders>
                <w:vAlign w:val="center"/>
                <w:hideMark/>
              </w:tcPr>
            </w:tcPrChange>
          </w:tcPr>
          <w:p w14:paraId="354C2996" w14:textId="77777777" w:rsidR="00467ADB" w:rsidRPr="00467ADB" w:rsidRDefault="00467ADB" w:rsidP="00467ADB">
            <w:pPr>
              <w:spacing w:after="0" w:line="240" w:lineRule="auto"/>
              <w:rPr>
                <w:ins w:id="696" w:author="Diaz Zepeda, Hirvin Azael" w:date="2021-06-11T18:32:00Z"/>
                <w:rFonts w:ascii="Times New Roman" w:eastAsia="Times New Roman" w:hAnsi="Times New Roman" w:cs="Times New Roman"/>
                <w:color w:val="000000"/>
                <w:lang w:eastAsia="es-MX"/>
                <w:rPrChange w:id="697" w:author="Diaz Zepeda, Hirvin Azael" w:date="2021-06-11T18:32:00Z">
                  <w:rPr>
                    <w:ins w:id="698" w:author="Diaz Zepeda, Hirvin Azael" w:date="2021-06-11T18:32:00Z"/>
                  </w:rPr>
                </w:rPrChange>
              </w:rPr>
              <w:pPrChange w:id="699"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700"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45E42E2B" w14:textId="77777777" w:rsidR="00467ADB" w:rsidRPr="00467ADB" w:rsidRDefault="00467ADB" w:rsidP="00467ADB">
            <w:pPr>
              <w:spacing w:after="0" w:line="240" w:lineRule="auto"/>
              <w:jc w:val="center"/>
              <w:rPr>
                <w:ins w:id="701" w:author="Diaz Zepeda, Hirvin Azael" w:date="2021-06-11T18:32:00Z"/>
                <w:rFonts w:ascii="Times New Roman" w:eastAsia="Times New Roman" w:hAnsi="Times New Roman" w:cs="Times New Roman"/>
                <w:color w:val="000000"/>
                <w:lang w:eastAsia="es-MX"/>
                <w:rPrChange w:id="702" w:author="Diaz Zepeda, Hirvin Azael" w:date="2021-06-11T18:32:00Z">
                  <w:rPr>
                    <w:ins w:id="703" w:author="Diaz Zepeda, Hirvin Azael" w:date="2021-06-11T18:32:00Z"/>
                  </w:rPr>
                </w:rPrChange>
              </w:rPr>
              <w:pPrChange w:id="704" w:author="Diaz Zepeda, Hirvin Azael" w:date="2021-06-11T18:32:00Z">
                <w:pPr>
                  <w:jc w:val="center"/>
                </w:pPr>
              </w:pPrChange>
            </w:pPr>
            <w:ins w:id="705" w:author="Diaz Zepeda, Hirvin Azael" w:date="2021-06-11T18:32:00Z">
              <w:r w:rsidRPr="00467ADB">
                <w:rPr>
                  <w:rFonts w:ascii="Times New Roman" w:eastAsia="Times New Roman" w:hAnsi="Times New Roman" w:cs="Times New Roman"/>
                  <w:color w:val="000000"/>
                  <w:lang w:eastAsia="es-MX"/>
                  <w:rPrChange w:id="706" w:author="Diaz Zepeda, Hirvin Azael" w:date="2021-06-11T18:32:00Z">
                    <w:rPr/>
                  </w:rPrChange>
                </w:rPr>
                <w:t xml:space="preserve">Cov-19 </w:t>
              </w:r>
              <w:proofErr w:type="spellStart"/>
              <w:r w:rsidRPr="00467ADB">
                <w:rPr>
                  <w:rFonts w:ascii="Times New Roman" w:eastAsia="Times New Roman" w:hAnsi="Times New Roman" w:cs="Times New Roman"/>
                  <w:color w:val="000000"/>
                  <w:lang w:eastAsia="es-MX"/>
                  <w:rPrChange w:id="707" w:author="Diaz Zepeda, Hirvin Azael" w:date="2021-06-11T18:32:00Z">
                    <w:rPr/>
                  </w:rPrChange>
                </w:rPr>
                <w:t>Dead</w:t>
              </w:r>
              <w:proofErr w:type="spellEnd"/>
            </w:ins>
          </w:p>
        </w:tc>
      </w:tr>
      <w:tr w:rsidR="00467ADB" w:rsidRPr="00467ADB" w14:paraId="743AF62F" w14:textId="77777777" w:rsidTr="00467ADB">
        <w:trPr>
          <w:trHeight w:val="288"/>
          <w:ins w:id="708" w:author="Diaz Zepeda, Hirvin Azael" w:date="2021-06-11T18:32:00Z"/>
          <w:trPrChange w:id="709" w:author="Diaz Zepeda, Hirvin Azael" w:date="2021-06-11T18:32:00Z">
            <w:trPr>
              <w:trHeight w:val="288"/>
            </w:trPr>
          </w:trPrChange>
        </w:trPr>
        <w:tc>
          <w:tcPr>
            <w:tcW w:w="4966" w:type="dxa"/>
            <w:vMerge/>
            <w:tcBorders>
              <w:top w:val="nil"/>
              <w:left w:val="nil"/>
              <w:bottom w:val="nil"/>
              <w:right w:val="nil"/>
            </w:tcBorders>
            <w:vAlign w:val="center"/>
            <w:hideMark/>
            <w:tcPrChange w:id="710" w:author="Diaz Zepeda, Hirvin Azael" w:date="2021-06-11T18:32:00Z">
              <w:tcPr>
                <w:tcW w:w="0" w:type="auto"/>
                <w:vMerge/>
                <w:tcBorders>
                  <w:top w:val="nil"/>
                  <w:left w:val="nil"/>
                  <w:bottom w:val="nil"/>
                  <w:right w:val="nil"/>
                </w:tcBorders>
                <w:vAlign w:val="center"/>
                <w:hideMark/>
              </w:tcPr>
            </w:tcPrChange>
          </w:tcPr>
          <w:p w14:paraId="74C8AFE7" w14:textId="77777777" w:rsidR="00467ADB" w:rsidRPr="00467ADB" w:rsidRDefault="00467ADB" w:rsidP="00467ADB">
            <w:pPr>
              <w:spacing w:after="0" w:line="240" w:lineRule="auto"/>
              <w:rPr>
                <w:ins w:id="711" w:author="Diaz Zepeda, Hirvin Azael" w:date="2021-06-11T18:32:00Z"/>
                <w:rFonts w:ascii="Times New Roman" w:eastAsia="Times New Roman" w:hAnsi="Times New Roman" w:cs="Times New Roman"/>
                <w:color w:val="000000"/>
                <w:lang w:eastAsia="es-MX"/>
                <w:rPrChange w:id="712" w:author="Diaz Zepeda, Hirvin Azael" w:date="2021-06-11T18:32:00Z">
                  <w:rPr>
                    <w:ins w:id="713" w:author="Diaz Zepeda, Hirvin Azael" w:date="2021-06-11T18:32:00Z"/>
                  </w:rPr>
                </w:rPrChange>
              </w:rPr>
              <w:pPrChange w:id="714"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715"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5211140C" w14:textId="77777777" w:rsidR="00467ADB" w:rsidRPr="00467ADB" w:rsidRDefault="00467ADB" w:rsidP="00467ADB">
            <w:pPr>
              <w:spacing w:after="0" w:line="240" w:lineRule="auto"/>
              <w:jc w:val="center"/>
              <w:rPr>
                <w:ins w:id="716" w:author="Diaz Zepeda, Hirvin Azael" w:date="2021-06-11T18:32:00Z"/>
                <w:rFonts w:ascii="Times New Roman" w:eastAsia="Times New Roman" w:hAnsi="Times New Roman" w:cs="Times New Roman"/>
                <w:color w:val="000000"/>
                <w:lang w:eastAsia="es-MX"/>
                <w:rPrChange w:id="717" w:author="Diaz Zepeda, Hirvin Azael" w:date="2021-06-11T18:32:00Z">
                  <w:rPr>
                    <w:ins w:id="718" w:author="Diaz Zepeda, Hirvin Azael" w:date="2021-06-11T18:32:00Z"/>
                  </w:rPr>
                </w:rPrChange>
              </w:rPr>
              <w:pPrChange w:id="719" w:author="Diaz Zepeda, Hirvin Azael" w:date="2021-06-11T18:32:00Z">
                <w:pPr>
                  <w:jc w:val="center"/>
                </w:pPr>
              </w:pPrChange>
            </w:pPr>
            <w:proofErr w:type="spellStart"/>
            <w:ins w:id="720" w:author="Diaz Zepeda, Hirvin Azael" w:date="2021-06-11T18:32:00Z">
              <w:r w:rsidRPr="00467ADB">
                <w:rPr>
                  <w:rFonts w:ascii="Times New Roman" w:eastAsia="Times New Roman" w:hAnsi="Times New Roman" w:cs="Times New Roman"/>
                  <w:color w:val="000000"/>
                  <w:lang w:eastAsia="es-MX"/>
                  <w:rPrChange w:id="721" w:author="Diaz Zepeda, Hirvin Azael" w:date="2021-06-11T18:32:00Z">
                    <w:rPr/>
                  </w:rPrChange>
                </w:rPr>
                <w:t>Dead</w:t>
              </w:r>
              <w:proofErr w:type="spellEnd"/>
              <w:r w:rsidRPr="00467ADB">
                <w:rPr>
                  <w:rFonts w:ascii="Times New Roman" w:eastAsia="Times New Roman" w:hAnsi="Times New Roman" w:cs="Times New Roman"/>
                  <w:color w:val="000000"/>
                  <w:lang w:eastAsia="es-MX"/>
                  <w:rPrChange w:id="72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723" w:author="Diaz Zepeda, Hirvin Azael" w:date="2021-06-11T18:32:00Z">
                    <w:rPr/>
                  </w:rPrChange>
                </w:rPr>
                <w:t>Other</w:t>
              </w:r>
              <w:proofErr w:type="spellEnd"/>
              <w:r w:rsidRPr="00467ADB">
                <w:rPr>
                  <w:rFonts w:ascii="Times New Roman" w:eastAsia="Times New Roman" w:hAnsi="Times New Roman" w:cs="Times New Roman"/>
                  <w:color w:val="000000"/>
                  <w:lang w:eastAsia="es-MX"/>
                  <w:rPrChange w:id="724" w:author="Diaz Zepeda, Hirvin Azael" w:date="2021-06-11T18:32:00Z">
                    <w:rPr/>
                  </w:rPrChange>
                </w:rPr>
                <w:t xml:space="preserve"> causes</w:t>
              </w:r>
            </w:ins>
          </w:p>
        </w:tc>
      </w:tr>
      <w:tr w:rsidR="00467ADB" w:rsidRPr="00467ADB" w14:paraId="3E0D4493" w14:textId="77777777" w:rsidTr="00467ADB">
        <w:trPr>
          <w:trHeight w:val="288"/>
          <w:ins w:id="725" w:author="Diaz Zepeda, Hirvin Azael" w:date="2021-06-11T18:32:00Z"/>
          <w:trPrChange w:id="726"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727"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15036383" w14:textId="77777777" w:rsidR="00467ADB" w:rsidRPr="00467ADB" w:rsidRDefault="00467ADB" w:rsidP="00467ADB">
            <w:pPr>
              <w:spacing w:after="0" w:line="240" w:lineRule="auto"/>
              <w:rPr>
                <w:ins w:id="728" w:author="Diaz Zepeda, Hirvin Azael" w:date="2021-06-11T18:32:00Z"/>
                <w:rFonts w:ascii="Times New Roman" w:eastAsia="Times New Roman" w:hAnsi="Times New Roman" w:cs="Times New Roman"/>
                <w:color w:val="000000"/>
                <w:lang w:val="en-US" w:eastAsia="es-MX"/>
                <w:rPrChange w:id="729" w:author="Diaz Zepeda, Hirvin Azael" w:date="2021-06-11T18:32:00Z">
                  <w:rPr>
                    <w:ins w:id="730" w:author="Diaz Zepeda, Hirvin Azael" w:date="2021-06-11T18:32:00Z"/>
                  </w:rPr>
                </w:rPrChange>
              </w:rPr>
              <w:pPrChange w:id="731" w:author="Diaz Zepeda, Hirvin Azael" w:date="2021-06-11T18:32:00Z">
                <w:pPr/>
              </w:pPrChange>
            </w:pPr>
            <w:ins w:id="732" w:author="Diaz Zepeda, Hirvin Azael" w:date="2021-06-11T18:32:00Z">
              <w:r w:rsidRPr="00467ADB">
                <w:rPr>
                  <w:rFonts w:ascii="Times New Roman" w:eastAsia="Times New Roman" w:hAnsi="Times New Roman" w:cs="Times New Roman"/>
                  <w:color w:val="000000"/>
                  <w:lang w:val="en-US" w:eastAsia="es-MX"/>
                  <w:rPrChange w:id="733" w:author="Diaz Zepeda, Hirvin Azael" w:date="2021-06-11T18:32:00Z">
                    <w:rPr/>
                  </w:rPrChange>
                </w:rPr>
                <w:t>Markov Model COVID-19 Alive - Dead</w:t>
              </w:r>
            </w:ins>
          </w:p>
        </w:tc>
      </w:tr>
      <w:tr w:rsidR="00467ADB" w:rsidRPr="00467ADB" w14:paraId="2410ABA8" w14:textId="77777777" w:rsidTr="00467ADB">
        <w:trPr>
          <w:trHeight w:val="288"/>
          <w:ins w:id="734" w:author="Diaz Zepeda, Hirvin Azael" w:date="2021-06-11T18:32:00Z"/>
        </w:trPr>
        <w:tc>
          <w:tcPr>
            <w:tcW w:w="4966" w:type="dxa"/>
            <w:tcBorders>
              <w:top w:val="nil"/>
              <w:left w:val="nil"/>
              <w:bottom w:val="nil"/>
              <w:right w:val="nil"/>
            </w:tcBorders>
            <w:shd w:val="clear" w:color="000000" w:fill="FFFFFF"/>
            <w:noWrap/>
            <w:vAlign w:val="bottom"/>
            <w:hideMark/>
          </w:tcPr>
          <w:p w14:paraId="1E0C86C8" w14:textId="77777777" w:rsidR="00467ADB" w:rsidRPr="00467ADB" w:rsidRDefault="00467ADB" w:rsidP="00467ADB">
            <w:pPr>
              <w:spacing w:after="0" w:line="240" w:lineRule="auto"/>
              <w:jc w:val="center"/>
              <w:rPr>
                <w:ins w:id="735" w:author="Diaz Zepeda, Hirvin Azael" w:date="2021-06-11T18:32:00Z"/>
                <w:rFonts w:ascii="Times New Roman" w:eastAsia="Times New Roman" w:hAnsi="Times New Roman" w:cs="Times New Roman"/>
                <w:color w:val="000000"/>
                <w:lang w:eastAsia="es-MX"/>
                <w:rPrChange w:id="736" w:author="Diaz Zepeda, Hirvin Azael" w:date="2021-06-11T18:32:00Z">
                  <w:rPr>
                    <w:ins w:id="737" w:author="Diaz Zepeda, Hirvin Azael" w:date="2021-06-11T18:32:00Z"/>
                  </w:rPr>
                </w:rPrChange>
              </w:rPr>
              <w:pPrChange w:id="738" w:author="Diaz Zepeda, Hirvin Azael" w:date="2021-06-11T18:32:00Z">
                <w:pPr>
                  <w:jc w:val="center"/>
                </w:pPr>
              </w:pPrChange>
            </w:pPr>
            <w:ins w:id="739" w:author="Diaz Zepeda, Hirvin Azael" w:date="2021-06-11T18:32:00Z">
              <w:r w:rsidRPr="00467ADB">
                <w:rPr>
                  <w:rFonts w:ascii="Times New Roman" w:eastAsia="Times New Roman" w:hAnsi="Times New Roman" w:cs="Times New Roman"/>
                  <w:color w:val="000000"/>
                  <w:lang w:eastAsia="es-MX"/>
                  <w:rPrChange w:id="740"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741"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center"/>
            <w:hideMark/>
          </w:tcPr>
          <w:p w14:paraId="619B7627" w14:textId="77777777" w:rsidR="00467ADB" w:rsidRPr="00467ADB" w:rsidRDefault="00467ADB" w:rsidP="00467ADB">
            <w:pPr>
              <w:spacing w:after="0" w:line="240" w:lineRule="auto"/>
              <w:jc w:val="center"/>
              <w:rPr>
                <w:ins w:id="742" w:author="Diaz Zepeda, Hirvin Azael" w:date="2021-06-11T18:32:00Z"/>
                <w:rFonts w:ascii="Times New Roman" w:eastAsia="Times New Roman" w:hAnsi="Times New Roman" w:cs="Times New Roman"/>
                <w:color w:val="000000"/>
                <w:lang w:eastAsia="es-MX"/>
                <w:rPrChange w:id="743" w:author="Diaz Zepeda, Hirvin Azael" w:date="2021-06-11T18:32:00Z">
                  <w:rPr>
                    <w:ins w:id="744" w:author="Diaz Zepeda, Hirvin Azael" w:date="2021-06-11T18:32:00Z"/>
                  </w:rPr>
                </w:rPrChange>
              </w:rPr>
              <w:pPrChange w:id="745" w:author="Diaz Zepeda, Hirvin Azael" w:date="2021-06-11T18:32:00Z">
                <w:pPr>
                  <w:jc w:val="center"/>
                </w:pPr>
              </w:pPrChange>
            </w:pPr>
            <w:proofErr w:type="spellStart"/>
            <w:ins w:id="746" w:author="Diaz Zepeda, Hirvin Azael" w:date="2021-06-11T18:32:00Z">
              <w:r w:rsidRPr="00467ADB">
                <w:rPr>
                  <w:rFonts w:ascii="Times New Roman" w:eastAsia="Times New Roman" w:hAnsi="Times New Roman" w:cs="Times New Roman"/>
                  <w:color w:val="000000"/>
                  <w:lang w:eastAsia="es-MX"/>
                  <w:rPrChange w:id="747" w:author="Diaz Zepeda, Hirvin Azael" w:date="2021-06-11T18:32:00Z">
                    <w:rPr/>
                  </w:rPrChange>
                </w:rPr>
                <w:t>Lifetime</w:t>
              </w:r>
              <w:proofErr w:type="spellEnd"/>
            </w:ins>
          </w:p>
        </w:tc>
      </w:tr>
      <w:tr w:rsidR="00467ADB" w:rsidRPr="00467ADB" w14:paraId="05A73677" w14:textId="77777777" w:rsidTr="00467ADB">
        <w:trPr>
          <w:trHeight w:val="288"/>
          <w:ins w:id="748" w:author="Diaz Zepeda, Hirvin Azael" w:date="2021-06-11T18:32:00Z"/>
        </w:trPr>
        <w:tc>
          <w:tcPr>
            <w:tcW w:w="4966" w:type="dxa"/>
            <w:tcBorders>
              <w:top w:val="nil"/>
              <w:left w:val="nil"/>
              <w:bottom w:val="nil"/>
              <w:right w:val="nil"/>
            </w:tcBorders>
            <w:shd w:val="clear" w:color="000000" w:fill="E7E6E6"/>
            <w:noWrap/>
            <w:vAlign w:val="bottom"/>
            <w:hideMark/>
          </w:tcPr>
          <w:p w14:paraId="2E961EAE" w14:textId="77777777" w:rsidR="00467ADB" w:rsidRPr="00467ADB" w:rsidRDefault="00467ADB" w:rsidP="00467ADB">
            <w:pPr>
              <w:spacing w:after="0" w:line="240" w:lineRule="auto"/>
              <w:jc w:val="center"/>
              <w:rPr>
                <w:ins w:id="749" w:author="Diaz Zepeda, Hirvin Azael" w:date="2021-06-11T18:32:00Z"/>
                <w:rFonts w:ascii="Times New Roman" w:eastAsia="Times New Roman" w:hAnsi="Times New Roman" w:cs="Times New Roman"/>
                <w:color w:val="000000"/>
                <w:lang w:eastAsia="es-MX"/>
                <w:rPrChange w:id="750" w:author="Diaz Zepeda, Hirvin Azael" w:date="2021-06-11T18:32:00Z">
                  <w:rPr>
                    <w:ins w:id="751" w:author="Diaz Zepeda, Hirvin Azael" w:date="2021-06-11T18:32:00Z"/>
                  </w:rPr>
                </w:rPrChange>
              </w:rPr>
              <w:pPrChange w:id="752" w:author="Diaz Zepeda, Hirvin Azael" w:date="2021-06-11T18:32:00Z">
                <w:pPr>
                  <w:jc w:val="center"/>
                </w:pPr>
              </w:pPrChange>
            </w:pPr>
            <w:proofErr w:type="spellStart"/>
            <w:ins w:id="753" w:author="Diaz Zepeda, Hirvin Azael" w:date="2021-06-11T18:32:00Z">
              <w:r w:rsidRPr="00467ADB">
                <w:rPr>
                  <w:rFonts w:ascii="Times New Roman" w:eastAsia="Times New Roman" w:hAnsi="Times New Roman" w:cs="Times New Roman"/>
                  <w:color w:val="000000"/>
                  <w:lang w:eastAsia="es-MX"/>
                  <w:rPrChange w:id="754"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75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756"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75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758"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759"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
          <w:p w14:paraId="5023BA19" w14:textId="77777777" w:rsidR="00467ADB" w:rsidRPr="00467ADB" w:rsidRDefault="00467ADB" w:rsidP="00467ADB">
            <w:pPr>
              <w:spacing w:after="0" w:line="240" w:lineRule="auto"/>
              <w:jc w:val="center"/>
              <w:rPr>
                <w:ins w:id="760" w:author="Diaz Zepeda, Hirvin Azael" w:date="2021-06-11T18:32:00Z"/>
                <w:rFonts w:ascii="Times New Roman" w:eastAsia="Times New Roman" w:hAnsi="Times New Roman" w:cs="Times New Roman"/>
                <w:color w:val="000000"/>
                <w:lang w:eastAsia="es-MX"/>
                <w:rPrChange w:id="761" w:author="Diaz Zepeda, Hirvin Azael" w:date="2021-06-11T18:32:00Z">
                  <w:rPr>
                    <w:ins w:id="762" w:author="Diaz Zepeda, Hirvin Azael" w:date="2021-06-11T18:32:00Z"/>
                  </w:rPr>
                </w:rPrChange>
              </w:rPr>
              <w:pPrChange w:id="763" w:author="Diaz Zepeda, Hirvin Azael" w:date="2021-06-11T18:32:00Z">
                <w:pPr>
                  <w:jc w:val="center"/>
                </w:pPr>
              </w:pPrChange>
            </w:pPr>
            <w:ins w:id="764" w:author="Diaz Zepeda, Hirvin Azael" w:date="2021-06-11T18:32:00Z">
              <w:r w:rsidRPr="00467ADB">
                <w:rPr>
                  <w:rFonts w:ascii="Times New Roman" w:eastAsia="Times New Roman" w:hAnsi="Times New Roman" w:cs="Times New Roman"/>
                  <w:color w:val="000000"/>
                  <w:lang w:eastAsia="es-MX"/>
                  <w:rPrChange w:id="765" w:author="Diaz Zepeda, Hirvin Azael" w:date="2021-06-11T18:32:00Z">
                    <w:rPr/>
                  </w:rPrChange>
                </w:rPr>
                <w:t>2</w:t>
              </w:r>
            </w:ins>
          </w:p>
        </w:tc>
      </w:tr>
      <w:tr w:rsidR="00467ADB" w:rsidRPr="00467ADB" w14:paraId="7865B182" w14:textId="77777777" w:rsidTr="00467ADB">
        <w:trPr>
          <w:trHeight w:val="288"/>
          <w:ins w:id="766"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7AE11D7D" w14:textId="77777777" w:rsidR="00467ADB" w:rsidRPr="00467ADB" w:rsidRDefault="00467ADB" w:rsidP="00467ADB">
            <w:pPr>
              <w:spacing w:after="0" w:line="240" w:lineRule="auto"/>
              <w:jc w:val="center"/>
              <w:rPr>
                <w:ins w:id="767" w:author="Diaz Zepeda, Hirvin Azael" w:date="2021-06-11T18:32:00Z"/>
                <w:rFonts w:ascii="Times New Roman" w:eastAsia="Times New Roman" w:hAnsi="Times New Roman" w:cs="Times New Roman"/>
                <w:color w:val="000000"/>
                <w:lang w:eastAsia="es-MX"/>
                <w:rPrChange w:id="768" w:author="Diaz Zepeda, Hirvin Azael" w:date="2021-06-11T18:32:00Z">
                  <w:rPr>
                    <w:ins w:id="769" w:author="Diaz Zepeda, Hirvin Azael" w:date="2021-06-11T18:32:00Z"/>
                  </w:rPr>
                </w:rPrChange>
              </w:rPr>
              <w:pPrChange w:id="770" w:author="Diaz Zepeda, Hirvin Azael" w:date="2021-06-11T18:32:00Z">
                <w:pPr>
                  <w:jc w:val="center"/>
                </w:pPr>
              </w:pPrChange>
            </w:pPr>
            <w:proofErr w:type="spellStart"/>
            <w:ins w:id="771" w:author="Diaz Zepeda, Hirvin Azael" w:date="2021-06-11T18:32:00Z">
              <w:r w:rsidRPr="00467ADB">
                <w:rPr>
                  <w:rFonts w:ascii="Times New Roman" w:eastAsia="Times New Roman" w:hAnsi="Times New Roman" w:cs="Times New Roman"/>
                  <w:color w:val="000000"/>
                  <w:lang w:eastAsia="es-MX"/>
                  <w:rPrChange w:id="772"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77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774"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77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776"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
          <w:p w14:paraId="29352F56" w14:textId="77777777" w:rsidR="00467ADB" w:rsidRPr="00467ADB" w:rsidRDefault="00467ADB" w:rsidP="00467ADB">
            <w:pPr>
              <w:spacing w:after="0" w:line="240" w:lineRule="auto"/>
              <w:jc w:val="center"/>
              <w:rPr>
                <w:ins w:id="777" w:author="Diaz Zepeda, Hirvin Azael" w:date="2021-06-11T18:32:00Z"/>
                <w:rFonts w:ascii="Times New Roman" w:eastAsia="Times New Roman" w:hAnsi="Times New Roman" w:cs="Times New Roman"/>
                <w:color w:val="000000"/>
                <w:lang w:eastAsia="es-MX"/>
                <w:rPrChange w:id="778" w:author="Diaz Zepeda, Hirvin Azael" w:date="2021-06-11T18:32:00Z">
                  <w:rPr>
                    <w:ins w:id="779" w:author="Diaz Zepeda, Hirvin Azael" w:date="2021-06-11T18:32:00Z"/>
                  </w:rPr>
                </w:rPrChange>
              </w:rPr>
              <w:pPrChange w:id="780" w:author="Diaz Zepeda, Hirvin Azael" w:date="2021-06-11T18:32:00Z">
                <w:pPr>
                  <w:jc w:val="center"/>
                </w:pPr>
              </w:pPrChange>
            </w:pPr>
            <w:proofErr w:type="spellStart"/>
            <w:ins w:id="781" w:author="Diaz Zepeda, Hirvin Azael" w:date="2021-06-11T18:32:00Z">
              <w:r w:rsidRPr="00467ADB">
                <w:rPr>
                  <w:rFonts w:ascii="Times New Roman" w:eastAsia="Times New Roman" w:hAnsi="Times New Roman" w:cs="Times New Roman"/>
                  <w:color w:val="000000"/>
                  <w:lang w:eastAsia="es-MX"/>
                  <w:rPrChange w:id="782" w:author="Diaz Zepeda, Hirvin Azael" w:date="2021-06-11T18:32:00Z">
                    <w:rPr/>
                  </w:rPrChange>
                </w:rPr>
                <w:t>Alive</w:t>
              </w:r>
              <w:proofErr w:type="spellEnd"/>
            </w:ins>
          </w:p>
        </w:tc>
      </w:tr>
      <w:tr w:rsidR="00467ADB" w:rsidRPr="00467ADB" w14:paraId="766FA118" w14:textId="77777777" w:rsidTr="00467ADB">
        <w:trPr>
          <w:trHeight w:val="288"/>
          <w:ins w:id="783" w:author="Diaz Zepeda, Hirvin Azael" w:date="2021-06-11T18:32:00Z"/>
          <w:trPrChange w:id="784" w:author="Diaz Zepeda, Hirvin Azael" w:date="2021-06-11T18:32:00Z">
            <w:trPr>
              <w:trHeight w:val="288"/>
            </w:trPr>
          </w:trPrChange>
        </w:trPr>
        <w:tc>
          <w:tcPr>
            <w:tcW w:w="4966" w:type="dxa"/>
            <w:vMerge/>
            <w:tcBorders>
              <w:top w:val="nil"/>
              <w:left w:val="nil"/>
              <w:bottom w:val="nil"/>
              <w:right w:val="nil"/>
            </w:tcBorders>
            <w:vAlign w:val="center"/>
            <w:hideMark/>
            <w:tcPrChange w:id="785" w:author="Diaz Zepeda, Hirvin Azael" w:date="2021-06-11T18:32:00Z">
              <w:tcPr>
                <w:tcW w:w="0" w:type="auto"/>
                <w:vMerge/>
                <w:tcBorders>
                  <w:top w:val="nil"/>
                  <w:left w:val="nil"/>
                  <w:bottom w:val="nil"/>
                  <w:right w:val="nil"/>
                </w:tcBorders>
                <w:vAlign w:val="center"/>
                <w:hideMark/>
              </w:tcPr>
            </w:tcPrChange>
          </w:tcPr>
          <w:p w14:paraId="7057BC10" w14:textId="77777777" w:rsidR="00467ADB" w:rsidRPr="00467ADB" w:rsidRDefault="00467ADB" w:rsidP="00467ADB">
            <w:pPr>
              <w:spacing w:after="0" w:line="240" w:lineRule="auto"/>
              <w:rPr>
                <w:ins w:id="786" w:author="Diaz Zepeda, Hirvin Azael" w:date="2021-06-11T18:32:00Z"/>
                <w:rFonts w:ascii="Times New Roman" w:eastAsia="Times New Roman" w:hAnsi="Times New Roman" w:cs="Times New Roman"/>
                <w:color w:val="000000"/>
                <w:lang w:eastAsia="es-MX"/>
                <w:rPrChange w:id="787" w:author="Diaz Zepeda, Hirvin Azael" w:date="2021-06-11T18:32:00Z">
                  <w:rPr>
                    <w:ins w:id="788" w:author="Diaz Zepeda, Hirvin Azael" w:date="2021-06-11T18:32:00Z"/>
                  </w:rPr>
                </w:rPrChange>
              </w:rPr>
              <w:pPrChange w:id="789" w:author="Diaz Zepeda, Hirvin Azael" w:date="2021-06-11T18:32:00Z">
                <w:pPr/>
              </w:pPrChange>
            </w:pPr>
          </w:p>
        </w:tc>
        <w:tc>
          <w:tcPr>
            <w:tcW w:w="3674" w:type="dxa"/>
            <w:gridSpan w:val="3"/>
            <w:tcBorders>
              <w:top w:val="nil"/>
              <w:left w:val="nil"/>
              <w:bottom w:val="nil"/>
              <w:right w:val="nil"/>
            </w:tcBorders>
            <w:shd w:val="clear" w:color="000000" w:fill="FFFFFF"/>
            <w:noWrap/>
            <w:vAlign w:val="bottom"/>
            <w:hideMark/>
            <w:tcPrChange w:id="790"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70D6AB1E" w14:textId="77777777" w:rsidR="00467ADB" w:rsidRPr="00467ADB" w:rsidRDefault="00467ADB" w:rsidP="00467ADB">
            <w:pPr>
              <w:spacing w:after="0" w:line="240" w:lineRule="auto"/>
              <w:jc w:val="center"/>
              <w:rPr>
                <w:ins w:id="791" w:author="Diaz Zepeda, Hirvin Azael" w:date="2021-06-11T18:32:00Z"/>
                <w:rFonts w:ascii="Times New Roman" w:eastAsia="Times New Roman" w:hAnsi="Times New Roman" w:cs="Times New Roman"/>
                <w:color w:val="000000"/>
                <w:lang w:eastAsia="es-MX"/>
                <w:rPrChange w:id="792" w:author="Diaz Zepeda, Hirvin Azael" w:date="2021-06-11T18:32:00Z">
                  <w:rPr>
                    <w:ins w:id="793" w:author="Diaz Zepeda, Hirvin Azael" w:date="2021-06-11T18:32:00Z"/>
                  </w:rPr>
                </w:rPrChange>
              </w:rPr>
              <w:pPrChange w:id="794" w:author="Diaz Zepeda, Hirvin Azael" w:date="2021-06-11T18:32:00Z">
                <w:pPr>
                  <w:jc w:val="center"/>
                </w:pPr>
              </w:pPrChange>
            </w:pPr>
            <w:proofErr w:type="spellStart"/>
            <w:ins w:id="795" w:author="Diaz Zepeda, Hirvin Azael" w:date="2021-06-11T18:32:00Z">
              <w:r w:rsidRPr="00467ADB">
                <w:rPr>
                  <w:rFonts w:ascii="Times New Roman" w:eastAsia="Times New Roman" w:hAnsi="Times New Roman" w:cs="Times New Roman"/>
                  <w:color w:val="000000"/>
                  <w:lang w:eastAsia="es-MX"/>
                  <w:rPrChange w:id="796" w:author="Diaz Zepeda, Hirvin Azael" w:date="2021-06-11T18:32:00Z">
                    <w:rPr/>
                  </w:rPrChange>
                </w:rPr>
                <w:t>Dead</w:t>
              </w:r>
              <w:proofErr w:type="spellEnd"/>
            </w:ins>
          </w:p>
        </w:tc>
      </w:tr>
      <w:tr w:rsidR="00467ADB" w:rsidRPr="00467ADB" w14:paraId="538373FB" w14:textId="77777777" w:rsidTr="00467ADB">
        <w:trPr>
          <w:trHeight w:val="288"/>
          <w:ins w:id="797" w:author="Diaz Zepeda, Hirvin Azael" w:date="2021-06-11T18:32:00Z"/>
        </w:trPr>
        <w:tc>
          <w:tcPr>
            <w:tcW w:w="4966" w:type="dxa"/>
            <w:tcBorders>
              <w:top w:val="nil"/>
              <w:left w:val="nil"/>
              <w:bottom w:val="nil"/>
              <w:right w:val="nil"/>
            </w:tcBorders>
            <w:shd w:val="clear" w:color="000000" w:fill="E7E6E6"/>
            <w:noWrap/>
            <w:vAlign w:val="bottom"/>
            <w:hideMark/>
          </w:tcPr>
          <w:p w14:paraId="33841805" w14:textId="77777777" w:rsidR="00467ADB" w:rsidRPr="00467ADB" w:rsidRDefault="00467ADB" w:rsidP="00467ADB">
            <w:pPr>
              <w:spacing w:after="0" w:line="240" w:lineRule="auto"/>
              <w:jc w:val="center"/>
              <w:rPr>
                <w:ins w:id="798" w:author="Diaz Zepeda, Hirvin Azael" w:date="2021-06-11T18:32:00Z"/>
                <w:rFonts w:ascii="Times New Roman" w:eastAsia="Times New Roman" w:hAnsi="Times New Roman" w:cs="Times New Roman"/>
                <w:color w:val="000000"/>
                <w:lang w:eastAsia="es-MX"/>
                <w:rPrChange w:id="799" w:author="Diaz Zepeda, Hirvin Azael" w:date="2021-06-11T18:32:00Z">
                  <w:rPr>
                    <w:ins w:id="800" w:author="Diaz Zepeda, Hirvin Azael" w:date="2021-06-11T18:32:00Z"/>
                  </w:rPr>
                </w:rPrChange>
              </w:rPr>
              <w:pPrChange w:id="801" w:author="Diaz Zepeda, Hirvin Azael" w:date="2021-06-11T18:32:00Z">
                <w:pPr>
                  <w:jc w:val="center"/>
                </w:pPr>
              </w:pPrChange>
            </w:pPr>
            <w:proofErr w:type="spellStart"/>
            <w:ins w:id="802" w:author="Diaz Zepeda, Hirvin Azael" w:date="2021-06-11T18:32:00Z">
              <w:r w:rsidRPr="00467ADB">
                <w:rPr>
                  <w:rFonts w:ascii="Times New Roman" w:eastAsia="Times New Roman" w:hAnsi="Times New Roman" w:cs="Times New Roman"/>
                  <w:color w:val="000000"/>
                  <w:lang w:eastAsia="es-MX"/>
                  <w:rPrChange w:id="803" w:author="Diaz Zepeda, Hirvin Azael" w:date="2021-06-11T18:32:00Z">
                    <w:rPr/>
                  </w:rPrChange>
                </w:rPr>
                <w:lastRenderedPageBreak/>
                <w:t>Discount</w:t>
              </w:r>
              <w:proofErr w:type="spellEnd"/>
              <w:r w:rsidRPr="00467ADB">
                <w:rPr>
                  <w:rFonts w:ascii="Times New Roman" w:eastAsia="Times New Roman" w:hAnsi="Times New Roman" w:cs="Times New Roman"/>
                  <w:color w:val="000000"/>
                  <w:lang w:eastAsia="es-MX"/>
                  <w:rPrChange w:id="804"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805" w:author="Diaz Zepeda, Hirvin Azael" w:date="2021-06-11T18:32:00Z">
                    <w:rPr/>
                  </w:rPrChange>
                </w:rPr>
                <w:t>rate</w:t>
              </w:r>
              <w:proofErr w:type="spellEnd"/>
            </w:ins>
          </w:p>
        </w:tc>
        <w:tc>
          <w:tcPr>
            <w:tcW w:w="3674" w:type="dxa"/>
            <w:gridSpan w:val="3"/>
            <w:tcBorders>
              <w:top w:val="nil"/>
              <w:left w:val="nil"/>
              <w:bottom w:val="nil"/>
              <w:right w:val="nil"/>
            </w:tcBorders>
            <w:shd w:val="clear" w:color="000000" w:fill="E7E6E6"/>
            <w:noWrap/>
            <w:vAlign w:val="bottom"/>
            <w:hideMark/>
          </w:tcPr>
          <w:p w14:paraId="6D9A4CDC" w14:textId="77777777" w:rsidR="00467ADB" w:rsidRPr="00467ADB" w:rsidRDefault="00467ADB" w:rsidP="00467ADB">
            <w:pPr>
              <w:spacing w:after="0" w:line="240" w:lineRule="auto"/>
              <w:jc w:val="center"/>
              <w:rPr>
                <w:ins w:id="806" w:author="Diaz Zepeda, Hirvin Azael" w:date="2021-06-11T18:32:00Z"/>
                <w:rFonts w:ascii="Times New Roman" w:eastAsia="Times New Roman" w:hAnsi="Times New Roman" w:cs="Times New Roman"/>
                <w:color w:val="000000"/>
                <w:lang w:eastAsia="es-MX"/>
                <w:rPrChange w:id="807" w:author="Diaz Zepeda, Hirvin Azael" w:date="2021-06-11T18:32:00Z">
                  <w:rPr>
                    <w:ins w:id="808" w:author="Diaz Zepeda, Hirvin Azael" w:date="2021-06-11T18:32:00Z"/>
                  </w:rPr>
                </w:rPrChange>
              </w:rPr>
              <w:pPrChange w:id="809" w:author="Diaz Zepeda, Hirvin Azael" w:date="2021-06-11T18:32:00Z">
                <w:pPr>
                  <w:jc w:val="center"/>
                </w:pPr>
              </w:pPrChange>
            </w:pPr>
            <w:ins w:id="810" w:author="Diaz Zepeda, Hirvin Azael" w:date="2021-06-11T18:32:00Z">
              <w:r w:rsidRPr="00467ADB">
                <w:rPr>
                  <w:rFonts w:ascii="Times New Roman" w:eastAsia="Times New Roman" w:hAnsi="Times New Roman" w:cs="Times New Roman"/>
                  <w:color w:val="000000"/>
                  <w:lang w:eastAsia="es-MX"/>
                  <w:rPrChange w:id="811" w:author="Diaz Zepeda, Hirvin Azael" w:date="2021-06-11T18:32:00Z">
                    <w:rPr/>
                  </w:rPrChange>
                </w:rPr>
                <w:t>0.05</w:t>
              </w:r>
            </w:ins>
          </w:p>
        </w:tc>
      </w:tr>
      <w:tr w:rsidR="00467ADB" w:rsidRPr="00467ADB" w14:paraId="6465C6A5" w14:textId="77777777" w:rsidTr="00467ADB">
        <w:trPr>
          <w:trHeight w:val="288"/>
          <w:ins w:id="812" w:author="Diaz Zepeda, Hirvin Azael" w:date="2021-06-11T18:32:00Z"/>
          <w:trPrChange w:id="813"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814"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750538ED" w14:textId="77777777" w:rsidR="00467ADB" w:rsidRPr="00467ADB" w:rsidRDefault="00467ADB" w:rsidP="00467ADB">
            <w:pPr>
              <w:spacing w:after="0" w:line="240" w:lineRule="auto"/>
              <w:jc w:val="center"/>
              <w:rPr>
                <w:ins w:id="815" w:author="Diaz Zepeda, Hirvin Azael" w:date="2021-06-11T18:32:00Z"/>
                <w:rFonts w:ascii="Times New Roman" w:eastAsia="Times New Roman" w:hAnsi="Times New Roman" w:cs="Times New Roman"/>
                <w:color w:val="000000"/>
                <w:lang w:eastAsia="es-MX"/>
                <w:rPrChange w:id="816" w:author="Diaz Zepeda, Hirvin Azael" w:date="2021-06-11T18:32:00Z">
                  <w:rPr>
                    <w:ins w:id="817" w:author="Diaz Zepeda, Hirvin Azael" w:date="2021-06-11T18:32:00Z"/>
                  </w:rPr>
                </w:rPrChange>
              </w:rPr>
              <w:pPrChange w:id="818" w:author="Diaz Zepeda, Hirvin Azael" w:date="2021-06-11T18:32:00Z">
                <w:pPr>
                  <w:jc w:val="center"/>
                </w:pPr>
              </w:pPrChange>
            </w:pPr>
            <w:proofErr w:type="spellStart"/>
            <w:ins w:id="819" w:author="Diaz Zepeda, Hirvin Azael" w:date="2021-06-11T18:32:00Z">
              <w:r w:rsidRPr="00467ADB">
                <w:rPr>
                  <w:rFonts w:ascii="Times New Roman" w:eastAsia="Times New Roman" w:hAnsi="Times New Roman" w:cs="Times New Roman"/>
                  <w:color w:val="000000"/>
                  <w:lang w:eastAsia="es-MX"/>
                  <w:rPrChange w:id="820" w:author="Diaz Zepeda, Hirvin Azael" w:date="2021-06-11T18:32:00Z">
                    <w:rPr/>
                  </w:rPrChange>
                </w:rPr>
                <w:t>Utilities</w:t>
              </w:r>
              <w:proofErr w:type="spellEnd"/>
              <w:r w:rsidRPr="00467ADB">
                <w:rPr>
                  <w:rFonts w:ascii="Times New Roman" w:eastAsia="Times New Roman" w:hAnsi="Times New Roman" w:cs="Times New Roman"/>
                  <w:color w:val="000000"/>
                  <w:lang w:eastAsia="es-MX"/>
                  <w:rPrChange w:id="821" w:author="Diaz Zepeda, Hirvin Azael" w:date="2021-06-11T18:32:00Z">
                    <w:rPr/>
                  </w:rPrChange>
                </w:rPr>
                <w:t xml:space="preserve"> and </w:t>
              </w:r>
              <w:proofErr w:type="spellStart"/>
              <w:r w:rsidRPr="00467ADB">
                <w:rPr>
                  <w:rFonts w:ascii="Times New Roman" w:eastAsia="Times New Roman" w:hAnsi="Times New Roman" w:cs="Times New Roman"/>
                  <w:color w:val="000000"/>
                  <w:lang w:eastAsia="es-MX"/>
                  <w:rPrChange w:id="822" w:author="Diaz Zepeda, Hirvin Azael" w:date="2021-06-11T18:32:00Z">
                    <w:rPr/>
                  </w:rPrChange>
                </w:rPr>
                <w:t>Costs</w:t>
              </w:r>
              <w:proofErr w:type="spellEnd"/>
            </w:ins>
          </w:p>
        </w:tc>
      </w:tr>
      <w:tr w:rsidR="00467ADB" w:rsidRPr="00467ADB" w14:paraId="3E6E93AC" w14:textId="77777777" w:rsidTr="00467ADB">
        <w:trPr>
          <w:trHeight w:val="288"/>
          <w:ins w:id="823" w:author="Diaz Zepeda, Hirvin Azael" w:date="2021-06-11T18:32:00Z"/>
          <w:trPrChange w:id="824"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825"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2F828D2C" w14:textId="77777777" w:rsidR="00467ADB" w:rsidRPr="00467ADB" w:rsidRDefault="00467ADB" w:rsidP="00467ADB">
            <w:pPr>
              <w:spacing w:after="0" w:line="240" w:lineRule="auto"/>
              <w:jc w:val="center"/>
              <w:rPr>
                <w:ins w:id="826" w:author="Diaz Zepeda, Hirvin Azael" w:date="2021-06-11T18:32:00Z"/>
                <w:rFonts w:ascii="Times New Roman" w:eastAsia="Times New Roman" w:hAnsi="Times New Roman" w:cs="Times New Roman"/>
                <w:color w:val="000000"/>
                <w:lang w:eastAsia="es-MX"/>
                <w:rPrChange w:id="827" w:author="Diaz Zepeda, Hirvin Azael" w:date="2021-06-11T18:32:00Z">
                  <w:rPr>
                    <w:ins w:id="828" w:author="Diaz Zepeda, Hirvin Azael" w:date="2021-06-11T18:32:00Z"/>
                  </w:rPr>
                </w:rPrChange>
              </w:rPr>
              <w:pPrChange w:id="829" w:author="Diaz Zepeda, Hirvin Azael" w:date="2021-06-11T18:32:00Z">
                <w:pPr>
                  <w:jc w:val="center"/>
                </w:pPr>
              </w:pPrChange>
            </w:pPr>
            <w:ins w:id="830" w:author="Diaz Zepeda, Hirvin Azael" w:date="2021-06-11T18:32:00Z">
              <w:r w:rsidRPr="00467ADB">
                <w:rPr>
                  <w:rFonts w:ascii="Times New Roman" w:eastAsia="Times New Roman" w:hAnsi="Times New Roman" w:cs="Times New Roman"/>
                  <w:color w:val="000000"/>
                  <w:lang w:eastAsia="es-MX"/>
                  <w:rPrChange w:id="831" w:author="Diaz Zepeda, Hirvin Azael" w:date="2021-06-11T18:32:00Z">
                    <w:rPr/>
                  </w:rPrChange>
                </w:rPr>
                <w:t xml:space="preserve">Cost (2021 </w:t>
              </w:r>
              <w:proofErr w:type="spellStart"/>
              <w:r w:rsidRPr="00467ADB">
                <w:rPr>
                  <w:rFonts w:ascii="Times New Roman" w:eastAsia="Times New Roman" w:hAnsi="Times New Roman" w:cs="Times New Roman"/>
                  <w:color w:val="000000"/>
                  <w:lang w:eastAsia="es-MX"/>
                  <w:rPrChange w:id="832" w:author="Diaz Zepeda, Hirvin Azael" w:date="2021-06-11T18:32:00Z">
                    <w:rPr/>
                  </w:rPrChange>
                </w:rPr>
                <w:t>Mexican</w:t>
              </w:r>
              <w:proofErr w:type="spellEnd"/>
              <w:r w:rsidRPr="00467ADB">
                <w:rPr>
                  <w:rFonts w:ascii="Times New Roman" w:eastAsia="Times New Roman" w:hAnsi="Times New Roman" w:cs="Times New Roman"/>
                  <w:color w:val="000000"/>
                  <w:lang w:eastAsia="es-MX"/>
                  <w:rPrChange w:id="833" w:author="Diaz Zepeda, Hirvin Azael" w:date="2021-06-11T18:32:00Z">
                    <w:rPr/>
                  </w:rPrChange>
                </w:rPr>
                <w:t xml:space="preserve"> Pesos) $</w:t>
              </w:r>
            </w:ins>
          </w:p>
        </w:tc>
      </w:tr>
      <w:tr w:rsidR="00467ADB" w:rsidRPr="00467ADB" w14:paraId="2B24B4F1" w14:textId="77777777" w:rsidTr="00467ADB">
        <w:trPr>
          <w:trHeight w:val="288"/>
          <w:ins w:id="834" w:author="Diaz Zepeda, Hirvin Azael" w:date="2021-06-11T18:32:00Z"/>
        </w:trPr>
        <w:tc>
          <w:tcPr>
            <w:tcW w:w="4966" w:type="dxa"/>
            <w:tcBorders>
              <w:top w:val="nil"/>
              <w:left w:val="nil"/>
              <w:bottom w:val="nil"/>
              <w:right w:val="nil"/>
            </w:tcBorders>
            <w:shd w:val="clear" w:color="000000" w:fill="E7E6E6"/>
            <w:noWrap/>
            <w:vAlign w:val="bottom"/>
            <w:hideMark/>
          </w:tcPr>
          <w:p w14:paraId="3323FA49" w14:textId="77777777" w:rsidR="00467ADB" w:rsidRPr="00467ADB" w:rsidRDefault="00467ADB" w:rsidP="00467ADB">
            <w:pPr>
              <w:spacing w:after="0" w:line="240" w:lineRule="auto"/>
              <w:jc w:val="center"/>
              <w:rPr>
                <w:ins w:id="835" w:author="Diaz Zepeda, Hirvin Azael" w:date="2021-06-11T18:32:00Z"/>
                <w:rFonts w:ascii="Times New Roman" w:eastAsia="Times New Roman" w:hAnsi="Times New Roman" w:cs="Times New Roman"/>
                <w:color w:val="000000"/>
                <w:lang w:eastAsia="es-MX"/>
                <w:rPrChange w:id="836" w:author="Diaz Zepeda, Hirvin Azael" w:date="2021-06-11T18:32:00Z">
                  <w:rPr>
                    <w:ins w:id="837" w:author="Diaz Zepeda, Hirvin Azael" w:date="2021-06-11T18:32:00Z"/>
                  </w:rPr>
                </w:rPrChange>
              </w:rPr>
              <w:pPrChange w:id="838" w:author="Diaz Zepeda, Hirvin Azael" w:date="2021-06-11T18:32:00Z">
                <w:pPr>
                  <w:jc w:val="center"/>
                </w:pPr>
              </w:pPrChange>
            </w:pPr>
            <w:ins w:id="839" w:author="Diaz Zepeda, Hirvin Azael" w:date="2021-06-11T18:32:00Z">
              <w:r w:rsidRPr="00467ADB">
                <w:rPr>
                  <w:rFonts w:ascii="Times New Roman" w:eastAsia="Times New Roman" w:hAnsi="Times New Roman" w:cs="Times New Roman"/>
                  <w:color w:val="000000"/>
                  <w:lang w:eastAsia="es-MX"/>
                  <w:rPrChange w:id="840" w:author="Diaz Zepeda, Hirvin Azael" w:date="2021-06-11T18:32:00Z">
                    <w:rPr/>
                  </w:rPrChange>
                </w:rPr>
                <w:t>Treatment</w:t>
              </w:r>
            </w:ins>
          </w:p>
        </w:tc>
        <w:tc>
          <w:tcPr>
            <w:tcW w:w="1364" w:type="dxa"/>
            <w:tcBorders>
              <w:top w:val="nil"/>
              <w:left w:val="nil"/>
              <w:bottom w:val="nil"/>
              <w:right w:val="nil"/>
            </w:tcBorders>
            <w:shd w:val="clear" w:color="000000" w:fill="E7E6E6"/>
            <w:noWrap/>
            <w:vAlign w:val="bottom"/>
            <w:hideMark/>
          </w:tcPr>
          <w:p w14:paraId="0645A355" w14:textId="77777777" w:rsidR="00467ADB" w:rsidRPr="00467ADB" w:rsidRDefault="00467ADB" w:rsidP="00467ADB">
            <w:pPr>
              <w:spacing w:after="0" w:line="240" w:lineRule="auto"/>
              <w:jc w:val="center"/>
              <w:rPr>
                <w:ins w:id="841" w:author="Diaz Zepeda, Hirvin Azael" w:date="2021-06-11T18:32:00Z"/>
                <w:rFonts w:ascii="Times New Roman" w:eastAsia="Times New Roman" w:hAnsi="Times New Roman" w:cs="Times New Roman"/>
                <w:color w:val="000000"/>
                <w:lang w:eastAsia="es-MX"/>
                <w:rPrChange w:id="842" w:author="Diaz Zepeda, Hirvin Azael" w:date="2021-06-11T18:32:00Z">
                  <w:rPr>
                    <w:ins w:id="843" w:author="Diaz Zepeda, Hirvin Azael" w:date="2021-06-11T18:32:00Z"/>
                  </w:rPr>
                </w:rPrChange>
              </w:rPr>
              <w:pPrChange w:id="844" w:author="Diaz Zepeda, Hirvin Azael" w:date="2021-06-11T18:32:00Z">
                <w:pPr>
                  <w:jc w:val="center"/>
                </w:pPr>
              </w:pPrChange>
            </w:pPr>
            <w:ins w:id="845" w:author="Diaz Zepeda, Hirvin Azael" w:date="2021-06-11T18:32:00Z">
              <w:r w:rsidRPr="00467ADB">
                <w:rPr>
                  <w:rFonts w:ascii="Times New Roman" w:eastAsia="Times New Roman" w:hAnsi="Times New Roman" w:cs="Times New Roman"/>
                  <w:color w:val="000000"/>
                  <w:lang w:eastAsia="es-MX"/>
                  <w:rPrChange w:id="846" w:author="Diaz Zepeda, Hirvin Azael" w:date="2021-06-11T18:32:00Z">
                    <w:rPr/>
                  </w:rPrChange>
                </w:rPr>
                <w:t> </w:t>
              </w:r>
            </w:ins>
          </w:p>
        </w:tc>
        <w:tc>
          <w:tcPr>
            <w:tcW w:w="2310" w:type="dxa"/>
            <w:gridSpan w:val="2"/>
            <w:tcBorders>
              <w:top w:val="nil"/>
              <w:left w:val="nil"/>
              <w:bottom w:val="nil"/>
              <w:right w:val="nil"/>
            </w:tcBorders>
            <w:shd w:val="clear" w:color="000000" w:fill="E7E6E6"/>
            <w:noWrap/>
            <w:vAlign w:val="bottom"/>
            <w:hideMark/>
          </w:tcPr>
          <w:p w14:paraId="38979B11" w14:textId="77777777" w:rsidR="00467ADB" w:rsidRPr="00467ADB" w:rsidRDefault="00467ADB" w:rsidP="00467ADB">
            <w:pPr>
              <w:spacing w:after="0" w:line="240" w:lineRule="auto"/>
              <w:jc w:val="center"/>
              <w:rPr>
                <w:ins w:id="847" w:author="Diaz Zepeda, Hirvin Azael" w:date="2021-06-11T18:32:00Z"/>
                <w:rFonts w:ascii="Times New Roman" w:eastAsia="Times New Roman" w:hAnsi="Times New Roman" w:cs="Times New Roman"/>
                <w:color w:val="000000"/>
                <w:lang w:eastAsia="es-MX"/>
                <w:rPrChange w:id="848" w:author="Diaz Zepeda, Hirvin Azael" w:date="2021-06-11T18:32:00Z">
                  <w:rPr>
                    <w:ins w:id="849" w:author="Diaz Zepeda, Hirvin Azael" w:date="2021-06-11T18:32:00Z"/>
                  </w:rPr>
                </w:rPrChange>
              </w:rPr>
              <w:pPrChange w:id="850" w:author="Diaz Zepeda, Hirvin Azael" w:date="2021-06-11T18:32:00Z">
                <w:pPr>
                  <w:jc w:val="center"/>
                </w:pPr>
              </w:pPrChange>
            </w:pPr>
            <w:proofErr w:type="spellStart"/>
            <w:ins w:id="851" w:author="Diaz Zepeda, Hirvin Azael" w:date="2021-06-11T18:32:00Z">
              <w:r w:rsidRPr="00467ADB">
                <w:rPr>
                  <w:rFonts w:ascii="Times New Roman" w:eastAsia="Times New Roman" w:hAnsi="Times New Roman" w:cs="Times New Roman"/>
                  <w:color w:val="000000"/>
                  <w:lang w:eastAsia="es-MX"/>
                  <w:rPrChange w:id="852" w:author="Diaz Zepeda, Hirvin Azael" w:date="2021-06-11T18:32:00Z">
                    <w:rPr/>
                  </w:rPrChange>
                </w:rPr>
                <w:t>Frequency</w:t>
              </w:r>
              <w:proofErr w:type="spellEnd"/>
            </w:ins>
          </w:p>
        </w:tc>
      </w:tr>
      <w:tr w:rsidR="00467ADB" w:rsidRPr="00467ADB" w14:paraId="19FFDB99" w14:textId="77777777" w:rsidTr="00467ADB">
        <w:trPr>
          <w:trHeight w:val="288"/>
          <w:ins w:id="853" w:author="Diaz Zepeda, Hirvin Azael" w:date="2021-06-11T18:32:00Z"/>
        </w:trPr>
        <w:tc>
          <w:tcPr>
            <w:tcW w:w="4966" w:type="dxa"/>
            <w:tcBorders>
              <w:top w:val="nil"/>
              <w:left w:val="nil"/>
              <w:bottom w:val="nil"/>
              <w:right w:val="nil"/>
            </w:tcBorders>
            <w:shd w:val="clear" w:color="000000" w:fill="FFFFFF"/>
            <w:noWrap/>
            <w:vAlign w:val="bottom"/>
            <w:hideMark/>
          </w:tcPr>
          <w:p w14:paraId="3A3E4C41" w14:textId="77777777" w:rsidR="00467ADB" w:rsidRPr="00467ADB" w:rsidRDefault="00467ADB" w:rsidP="00467ADB">
            <w:pPr>
              <w:spacing w:after="0" w:line="240" w:lineRule="auto"/>
              <w:jc w:val="center"/>
              <w:rPr>
                <w:ins w:id="854" w:author="Diaz Zepeda, Hirvin Azael" w:date="2021-06-11T18:32:00Z"/>
                <w:rFonts w:ascii="Times New Roman" w:eastAsia="Times New Roman" w:hAnsi="Times New Roman" w:cs="Times New Roman"/>
                <w:color w:val="000000"/>
                <w:lang w:eastAsia="es-MX"/>
                <w:rPrChange w:id="855" w:author="Diaz Zepeda, Hirvin Azael" w:date="2021-06-11T18:32:00Z">
                  <w:rPr>
                    <w:ins w:id="856" w:author="Diaz Zepeda, Hirvin Azael" w:date="2021-06-11T18:32:00Z"/>
                  </w:rPr>
                </w:rPrChange>
              </w:rPr>
              <w:pPrChange w:id="857" w:author="Diaz Zepeda, Hirvin Azael" w:date="2021-06-11T18:32:00Z">
                <w:pPr>
                  <w:jc w:val="center"/>
                </w:pPr>
              </w:pPrChange>
            </w:pPr>
            <w:ins w:id="858" w:author="Diaz Zepeda, Hirvin Azael" w:date="2021-06-11T18:32:00Z">
              <w:r w:rsidRPr="00467ADB">
                <w:rPr>
                  <w:rFonts w:ascii="Times New Roman" w:eastAsia="Times New Roman" w:hAnsi="Times New Roman" w:cs="Times New Roman"/>
                  <w:color w:val="000000"/>
                  <w:lang w:eastAsia="es-MX"/>
                  <w:rPrChange w:id="859" w:author="Diaz Zepeda, Hirvin Azael" w:date="2021-06-11T18:32:00Z">
                    <w:rPr/>
                  </w:rPrChange>
                </w:rPr>
                <w:t>Remdesivir Treatment</w:t>
              </w:r>
            </w:ins>
          </w:p>
        </w:tc>
        <w:tc>
          <w:tcPr>
            <w:tcW w:w="1364" w:type="dxa"/>
            <w:tcBorders>
              <w:top w:val="nil"/>
              <w:left w:val="nil"/>
              <w:bottom w:val="nil"/>
              <w:right w:val="nil"/>
            </w:tcBorders>
            <w:shd w:val="clear" w:color="000000" w:fill="E7E6E6"/>
            <w:noWrap/>
            <w:vAlign w:val="bottom"/>
            <w:hideMark/>
          </w:tcPr>
          <w:p w14:paraId="03003721" w14:textId="77777777" w:rsidR="00467ADB" w:rsidRPr="00467ADB" w:rsidRDefault="00467ADB" w:rsidP="00467ADB">
            <w:pPr>
              <w:spacing w:after="0" w:line="240" w:lineRule="auto"/>
              <w:jc w:val="center"/>
              <w:rPr>
                <w:ins w:id="860" w:author="Diaz Zepeda, Hirvin Azael" w:date="2021-06-11T18:32:00Z"/>
                <w:rFonts w:ascii="Times New Roman" w:eastAsia="Times New Roman" w:hAnsi="Times New Roman" w:cs="Times New Roman"/>
                <w:color w:val="000000"/>
                <w:lang w:eastAsia="es-MX"/>
                <w:rPrChange w:id="861" w:author="Diaz Zepeda, Hirvin Azael" w:date="2021-06-11T18:32:00Z">
                  <w:rPr>
                    <w:ins w:id="862" w:author="Diaz Zepeda, Hirvin Azael" w:date="2021-06-11T18:32:00Z"/>
                  </w:rPr>
                </w:rPrChange>
              </w:rPr>
              <w:pPrChange w:id="863" w:author="Diaz Zepeda, Hirvin Azael" w:date="2021-06-11T18:32:00Z">
                <w:pPr>
                  <w:jc w:val="center"/>
                </w:pPr>
              </w:pPrChange>
            </w:pPr>
            <w:ins w:id="864" w:author="Diaz Zepeda, Hirvin Azael" w:date="2021-06-11T18:32:00Z">
              <w:r w:rsidRPr="00467ADB">
                <w:rPr>
                  <w:rFonts w:ascii="Times New Roman" w:eastAsia="Times New Roman" w:hAnsi="Times New Roman" w:cs="Times New Roman"/>
                  <w:color w:val="000000"/>
                  <w:lang w:eastAsia="es-MX"/>
                  <w:rPrChange w:id="865" w:author="Diaz Zepeda, Hirvin Azael" w:date="2021-06-11T18:32:00Z">
                    <w:rPr/>
                  </w:rPrChange>
                </w:rPr>
                <w:t>6,188</w:t>
              </w:r>
            </w:ins>
          </w:p>
        </w:tc>
        <w:tc>
          <w:tcPr>
            <w:tcW w:w="2310" w:type="dxa"/>
            <w:gridSpan w:val="2"/>
            <w:tcBorders>
              <w:top w:val="nil"/>
              <w:left w:val="nil"/>
              <w:bottom w:val="nil"/>
              <w:right w:val="nil"/>
            </w:tcBorders>
            <w:shd w:val="clear" w:color="000000" w:fill="FFFFFF"/>
            <w:noWrap/>
            <w:vAlign w:val="bottom"/>
            <w:hideMark/>
          </w:tcPr>
          <w:p w14:paraId="3A4F947A" w14:textId="77777777" w:rsidR="00467ADB" w:rsidRPr="00467ADB" w:rsidRDefault="00467ADB" w:rsidP="00467ADB">
            <w:pPr>
              <w:spacing w:after="0" w:line="240" w:lineRule="auto"/>
              <w:jc w:val="center"/>
              <w:rPr>
                <w:ins w:id="866" w:author="Diaz Zepeda, Hirvin Azael" w:date="2021-06-11T18:32:00Z"/>
                <w:rFonts w:ascii="Times New Roman" w:eastAsia="Times New Roman" w:hAnsi="Times New Roman" w:cs="Times New Roman"/>
                <w:color w:val="000000"/>
                <w:lang w:eastAsia="es-MX"/>
                <w:rPrChange w:id="867" w:author="Diaz Zepeda, Hirvin Azael" w:date="2021-06-11T18:32:00Z">
                  <w:rPr>
                    <w:ins w:id="868" w:author="Diaz Zepeda, Hirvin Azael" w:date="2021-06-11T18:32:00Z"/>
                  </w:rPr>
                </w:rPrChange>
              </w:rPr>
              <w:pPrChange w:id="869" w:author="Diaz Zepeda, Hirvin Azael" w:date="2021-06-11T18:32:00Z">
                <w:pPr>
                  <w:jc w:val="center"/>
                </w:pPr>
              </w:pPrChange>
            </w:pPr>
            <w:proofErr w:type="spellStart"/>
            <w:ins w:id="870" w:author="Diaz Zepeda, Hirvin Azael" w:date="2021-06-11T18:32:00Z">
              <w:r w:rsidRPr="00467ADB">
                <w:rPr>
                  <w:rFonts w:ascii="Times New Roman" w:eastAsia="Times New Roman" w:hAnsi="Times New Roman" w:cs="Times New Roman"/>
                  <w:color w:val="000000"/>
                  <w:lang w:eastAsia="es-MX"/>
                  <w:rPrChange w:id="871" w:author="Diaz Zepeda, Hirvin Azael" w:date="2021-06-11T18:32:00Z">
                    <w:rPr/>
                  </w:rPrChange>
                </w:rPr>
                <w:t>Daily</w:t>
              </w:r>
              <w:proofErr w:type="spellEnd"/>
            </w:ins>
          </w:p>
        </w:tc>
      </w:tr>
      <w:tr w:rsidR="00467ADB" w:rsidRPr="00467ADB" w14:paraId="4F67448A" w14:textId="77777777" w:rsidTr="00467ADB">
        <w:trPr>
          <w:trHeight w:val="288"/>
          <w:ins w:id="872" w:author="Diaz Zepeda, Hirvin Azael" w:date="2021-06-11T18:32:00Z"/>
        </w:trPr>
        <w:tc>
          <w:tcPr>
            <w:tcW w:w="4966" w:type="dxa"/>
            <w:tcBorders>
              <w:top w:val="nil"/>
              <w:left w:val="nil"/>
              <w:bottom w:val="nil"/>
              <w:right w:val="nil"/>
            </w:tcBorders>
            <w:shd w:val="clear" w:color="000000" w:fill="FFFFFF"/>
            <w:noWrap/>
            <w:vAlign w:val="bottom"/>
            <w:hideMark/>
          </w:tcPr>
          <w:p w14:paraId="07984DCF" w14:textId="77777777" w:rsidR="00467ADB" w:rsidRPr="00467ADB" w:rsidRDefault="00467ADB" w:rsidP="00467ADB">
            <w:pPr>
              <w:spacing w:after="0" w:line="240" w:lineRule="auto"/>
              <w:jc w:val="center"/>
              <w:rPr>
                <w:ins w:id="873" w:author="Diaz Zepeda, Hirvin Azael" w:date="2021-06-11T18:32:00Z"/>
                <w:rFonts w:ascii="Times New Roman" w:eastAsia="Times New Roman" w:hAnsi="Times New Roman" w:cs="Times New Roman"/>
                <w:color w:val="000000"/>
                <w:lang w:eastAsia="es-MX"/>
                <w:rPrChange w:id="874" w:author="Diaz Zepeda, Hirvin Azael" w:date="2021-06-11T18:32:00Z">
                  <w:rPr>
                    <w:ins w:id="875" w:author="Diaz Zepeda, Hirvin Azael" w:date="2021-06-11T18:32:00Z"/>
                  </w:rPr>
                </w:rPrChange>
              </w:rPr>
              <w:pPrChange w:id="876" w:author="Diaz Zepeda, Hirvin Azael" w:date="2021-06-11T18:32:00Z">
                <w:pPr>
                  <w:jc w:val="center"/>
                </w:pPr>
              </w:pPrChange>
            </w:pPr>
            <w:ins w:id="877" w:author="Diaz Zepeda, Hirvin Azael" w:date="2021-06-11T18:32:00Z">
              <w:r w:rsidRPr="00467ADB">
                <w:rPr>
                  <w:rFonts w:ascii="Times New Roman" w:eastAsia="Times New Roman" w:hAnsi="Times New Roman" w:cs="Times New Roman"/>
                  <w:color w:val="000000"/>
                  <w:lang w:eastAsia="es-MX"/>
                  <w:rPrChange w:id="878" w:author="Diaz Zepeda, Hirvin Azael" w:date="2021-06-11T18:32:00Z">
                    <w:rPr/>
                  </w:rPrChange>
                </w:rPr>
                <w:t>Baricitinib Treatment</w:t>
              </w:r>
            </w:ins>
          </w:p>
        </w:tc>
        <w:tc>
          <w:tcPr>
            <w:tcW w:w="1364" w:type="dxa"/>
            <w:tcBorders>
              <w:top w:val="nil"/>
              <w:left w:val="nil"/>
              <w:bottom w:val="nil"/>
              <w:right w:val="nil"/>
            </w:tcBorders>
            <w:shd w:val="clear" w:color="000000" w:fill="E7E6E6"/>
            <w:noWrap/>
            <w:vAlign w:val="bottom"/>
            <w:hideMark/>
          </w:tcPr>
          <w:p w14:paraId="78EDADC7" w14:textId="77777777" w:rsidR="00467ADB" w:rsidRPr="00467ADB" w:rsidRDefault="00467ADB" w:rsidP="00467ADB">
            <w:pPr>
              <w:spacing w:after="0" w:line="240" w:lineRule="auto"/>
              <w:jc w:val="center"/>
              <w:rPr>
                <w:ins w:id="879" w:author="Diaz Zepeda, Hirvin Azael" w:date="2021-06-11T18:32:00Z"/>
                <w:rFonts w:ascii="Times New Roman" w:eastAsia="Times New Roman" w:hAnsi="Times New Roman" w:cs="Times New Roman"/>
                <w:color w:val="000000"/>
                <w:lang w:eastAsia="es-MX"/>
                <w:rPrChange w:id="880" w:author="Diaz Zepeda, Hirvin Azael" w:date="2021-06-11T18:32:00Z">
                  <w:rPr>
                    <w:ins w:id="881" w:author="Diaz Zepeda, Hirvin Azael" w:date="2021-06-11T18:32:00Z"/>
                  </w:rPr>
                </w:rPrChange>
              </w:rPr>
              <w:pPrChange w:id="882" w:author="Diaz Zepeda, Hirvin Azael" w:date="2021-06-11T18:32:00Z">
                <w:pPr>
                  <w:jc w:val="center"/>
                </w:pPr>
              </w:pPrChange>
            </w:pPr>
            <w:ins w:id="883" w:author="Diaz Zepeda, Hirvin Azael" w:date="2021-06-11T18:32:00Z">
              <w:r w:rsidRPr="00467ADB">
                <w:rPr>
                  <w:rFonts w:ascii="Times New Roman" w:eastAsia="Times New Roman" w:hAnsi="Times New Roman" w:cs="Times New Roman"/>
                  <w:color w:val="000000"/>
                  <w:lang w:eastAsia="es-MX"/>
                  <w:rPrChange w:id="884" w:author="Diaz Zepeda, Hirvin Azael" w:date="2021-06-11T18:32:00Z">
                    <w:rPr/>
                  </w:rPrChange>
                </w:rPr>
                <w:t>3,672</w:t>
              </w:r>
            </w:ins>
          </w:p>
        </w:tc>
        <w:tc>
          <w:tcPr>
            <w:tcW w:w="2310" w:type="dxa"/>
            <w:gridSpan w:val="2"/>
            <w:tcBorders>
              <w:top w:val="nil"/>
              <w:left w:val="nil"/>
              <w:bottom w:val="nil"/>
              <w:right w:val="nil"/>
            </w:tcBorders>
            <w:shd w:val="clear" w:color="000000" w:fill="FFFFFF"/>
            <w:noWrap/>
            <w:vAlign w:val="bottom"/>
            <w:hideMark/>
          </w:tcPr>
          <w:p w14:paraId="5130923E" w14:textId="77777777" w:rsidR="00467ADB" w:rsidRPr="00467ADB" w:rsidRDefault="00467ADB" w:rsidP="00467ADB">
            <w:pPr>
              <w:spacing w:after="0" w:line="240" w:lineRule="auto"/>
              <w:jc w:val="center"/>
              <w:rPr>
                <w:ins w:id="885" w:author="Diaz Zepeda, Hirvin Azael" w:date="2021-06-11T18:32:00Z"/>
                <w:rFonts w:ascii="Times New Roman" w:eastAsia="Times New Roman" w:hAnsi="Times New Roman" w:cs="Times New Roman"/>
                <w:color w:val="000000"/>
                <w:lang w:eastAsia="es-MX"/>
                <w:rPrChange w:id="886" w:author="Diaz Zepeda, Hirvin Azael" w:date="2021-06-11T18:32:00Z">
                  <w:rPr>
                    <w:ins w:id="887" w:author="Diaz Zepeda, Hirvin Azael" w:date="2021-06-11T18:32:00Z"/>
                  </w:rPr>
                </w:rPrChange>
              </w:rPr>
              <w:pPrChange w:id="888" w:author="Diaz Zepeda, Hirvin Azael" w:date="2021-06-11T18:32:00Z">
                <w:pPr>
                  <w:jc w:val="center"/>
                </w:pPr>
              </w:pPrChange>
            </w:pPr>
            <w:proofErr w:type="spellStart"/>
            <w:ins w:id="889" w:author="Diaz Zepeda, Hirvin Azael" w:date="2021-06-11T18:32:00Z">
              <w:r w:rsidRPr="00467ADB">
                <w:rPr>
                  <w:rFonts w:ascii="Times New Roman" w:eastAsia="Times New Roman" w:hAnsi="Times New Roman" w:cs="Times New Roman"/>
                  <w:color w:val="000000"/>
                  <w:lang w:eastAsia="es-MX"/>
                  <w:rPrChange w:id="890" w:author="Diaz Zepeda, Hirvin Azael" w:date="2021-06-11T18:32:00Z">
                    <w:rPr/>
                  </w:rPrChange>
                </w:rPr>
                <w:t>Daily</w:t>
              </w:r>
              <w:proofErr w:type="spellEnd"/>
            </w:ins>
          </w:p>
        </w:tc>
      </w:tr>
      <w:tr w:rsidR="00467ADB" w:rsidRPr="00467ADB" w14:paraId="535198D8" w14:textId="77777777" w:rsidTr="00467ADB">
        <w:trPr>
          <w:trHeight w:val="288"/>
          <w:ins w:id="891" w:author="Diaz Zepeda, Hirvin Azael" w:date="2021-06-11T18:32:00Z"/>
        </w:trPr>
        <w:tc>
          <w:tcPr>
            <w:tcW w:w="4966" w:type="dxa"/>
            <w:tcBorders>
              <w:top w:val="nil"/>
              <w:left w:val="nil"/>
              <w:bottom w:val="nil"/>
              <w:right w:val="nil"/>
            </w:tcBorders>
            <w:shd w:val="clear" w:color="000000" w:fill="FFFFFF"/>
            <w:noWrap/>
            <w:vAlign w:val="bottom"/>
            <w:hideMark/>
          </w:tcPr>
          <w:p w14:paraId="47BD512D" w14:textId="77777777" w:rsidR="00467ADB" w:rsidRPr="00467ADB" w:rsidRDefault="00467ADB" w:rsidP="00467ADB">
            <w:pPr>
              <w:spacing w:after="0" w:line="240" w:lineRule="auto"/>
              <w:jc w:val="center"/>
              <w:rPr>
                <w:ins w:id="892" w:author="Diaz Zepeda, Hirvin Azael" w:date="2021-06-11T18:32:00Z"/>
                <w:rFonts w:ascii="Times New Roman" w:eastAsia="Times New Roman" w:hAnsi="Times New Roman" w:cs="Times New Roman"/>
                <w:color w:val="000000"/>
                <w:lang w:eastAsia="es-MX"/>
                <w:rPrChange w:id="893" w:author="Diaz Zepeda, Hirvin Azael" w:date="2021-06-11T18:32:00Z">
                  <w:rPr>
                    <w:ins w:id="894" w:author="Diaz Zepeda, Hirvin Azael" w:date="2021-06-11T18:32:00Z"/>
                  </w:rPr>
                </w:rPrChange>
              </w:rPr>
              <w:pPrChange w:id="895" w:author="Diaz Zepeda, Hirvin Azael" w:date="2021-06-11T18:32:00Z">
                <w:pPr>
                  <w:jc w:val="center"/>
                </w:pPr>
              </w:pPrChange>
            </w:pPr>
            <w:proofErr w:type="spellStart"/>
            <w:ins w:id="896" w:author="Diaz Zepeda, Hirvin Azael" w:date="2021-06-11T18:32:00Z">
              <w:r w:rsidRPr="00467ADB">
                <w:rPr>
                  <w:rFonts w:ascii="Times New Roman" w:eastAsia="Times New Roman" w:hAnsi="Times New Roman" w:cs="Times New Roman"/>
                  <w:color w:val="000000"/>
                  <w:lang w:eastAsia="es-MX"/>
                  <w:rPrChange w:id="897" w:author="Diaz Zepeda, Hirvin Azael" w:date="2021-06-11T18:32:00Z">
                    <w:rPr/>
                  </w:rPrChange>
                </w:rPr>
                <w:t>Dexamethasone</w:t>
              </w:r>
              <w:proofErr w:type="spellEnd"/>
              <w:r w:rsidRPr="00467ADB">
                <w:rPr>
                  <w:rFonts w:ascii="Times New Roman" w:eastAsia="Times New Roman" w:hAnsi="Times New Roman" w:cs="Times New Roman"/>
                  <w:color w:val="000000"/>
                  <w:lang w:eastAsia="es-MX"/>
                  <w:rPrChange w:id="898"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899" w:author="Diaz Zepeda, Hirvin Azael" w:date="2021-06-11T18:32:00Z">
                    <w:rPr/>
                  </w:rPrChange>
                </w:rPr>
                <w:t>treatment</w:t>
              </w:r>
              <w:proofErr w:type="spellEnd"/>
            </w:ins>
          </w:p>
        </w:tc>
        <w:tc>
          <w:tcPr>
            <w:tcW w:w="1364" w:type="dxa"/>
            <w:tcBorders>
              <w:top w:val="nil"/>
              <w:left w:val="nil"/>
              <w:bottom w:val="nil"/>
              <w:right w:val="nil"/>
            </w:tcBorders>
            <w:shd w:val="clear" w:color="000000" w:fill="E7E6E6"/>
            <w:noWrap/>
            <w:vAlign w:val="bottom"/>
            <w:hideMark/>
          </w:tcPr>
          <w:p w14:paraId="44E00C88" w14:textId="77777777" w:rsidR="00467ADB" w:rsidRPr="00467ADB" w:rsidRDefault="00467ADB" w:rsidP="00467ADB">
            <w:pPr>
              <w:spacing w:after="0" w:line="240" w:lineRule="auto"/>
              <w:jc w:val="center"/>
              <w:rPr>
                <w:ins w:id="900" w:author="Diaz Zepeda, Hirvin Azael" w:date="2021-06-11T18:32:00Z"/>
                <w:rFonts w:ascii="Times New Roman" w:eastAsia="Times New Roman" w:hAnsi="Times New Roman" w:cs="Times New Roman"/>
                <w:color w:val="000000"/>
                <w:lang w:eastAsia="es-MX"/>
                <w:rPrChange w:id="901" w:author="Diaz Zepeda, Hirvin Azael" w:date="2021-06-11T18:32:00Z">
                  <w:rPr>
                    <w:ins w:id="902" w:author="Diaz Zepeda, Hirvin Azael" w:date="2021-06-11T18:32:00Z"/>
                  </w:rPr>
                </w:rPrChange>
              </w:rPr>
              <w:pPrChange w:id="903" w:author="Diaz Zepeda, Hirvin Azael" w:date="2021-06-11T18:32:00Z">
                <w:pPr>
                  <w:jc w:val="center"/>
                </w:pPr>
              </w:pPrChange>
            </w:pPr>
            <w:ins w:id="904" w:author="Diaz Zepeda, Hirvin Azael" w:date="2021-06-11T18:32:00Z">
              <w:r w:rsidRPr="00467ADB">
                <w:rPr>
                  <w:rFonts w:ascii="Times New Roman" w:eastAsia="Times New Roman" w:hAnsi="Times New Roman" w:cs="Times New Roman"/>
                  <w:color w:val="000000"/>
                  <w:lang w:eastAsia="es-MX"/>
                  <w:rPrChange w:id="905" w:author="Diaz Zepeda, Hirvin Azael" w:date="2021-06-11T18:32:00Z">
                    <w:rPr/>
                  </w:rPrChange>
                </w:rPr>
                <w:t>4</w:t>
              </w:r>
            </w:ins>
          </w:p>
        </w:tc>
        <w:tc>
          <w:tcPr>
            <w:tcW w:w="2310" w:type="dxa"/>
            <w:gridSpan w:val="2"/>
            <w:tcBorders>
              <w:top w:val="nil"/>
              <w:left w:val="nil"/>
              <w:bottom w:val="nil"/>
              <w:right w:val="nil"/>
            </w:tcBorders>
            <w:shd w:val="clear" w:color="000000" w:fill="FFFFFF"/>
            <w:noWrap/>
            <w:vAlign w:val="bottom"/>
            <w:hideMark/>
          </w:tcPr>
          <w:p w14:paraId="624D876F" w14:textId="77777777" w:rsidR="00467ADB" w:rsidRPr="00467ADB" w:rsidRDefault="00467ADB" w:rsidP="00467ADB">
            <w:pPr>
              <w:spacing w:after="0" w:line="240" w:lineRule="auto"/>
              <w:jc w:val="center"/>
              <w:rPr>
                <w:ins w:id="906" w:author="Diaz Zepeda, Hirvin Azael" w:date="2021-06-11T18:32:00Z"/>
                <w:rFonts w:ascii="Times New Roman" w:eastAsia="Times New Roman" w:hAnsi="Times New Roman" w:cs="Times New Roman"/>
                <w:color w:val="000000"/>
                <w:lang w:eastAsia="es-MX"/>
                <w:rPrChange w:id="907" w:author="Diaz Zepeda, Hirvin Azael" w:date="2021-06-11T18:32:00Z">
                  <w:rPr>
                    <w:ins w:id="908" w:author="Diaz Zepeda, Hirvin Azael" w:date="2021-06-11T18:32:00Z"/>
                  </w:rPr>
                </w:rPrChange>
              </w:rPr>
              <w:pPrChange w:id="909" w:author="Diaz Zepeda, Hirvin Azael" w:date="2021-06-11T18:32:00Z">
                <w:pPr>
                  <w:jc w:val="center"/>
                </w:pPr>
              </w:pPrChange>
            </w:pPr>
            <w:proofErr w:type="spellStart"/>
            <w:ins w:id="910" w:author="Diaz Zepeda, Hirvin Azael" w:date="2021-06-11T18:32:00Z">
              <w:r w:rsidRPr="00467ADB">
                <w:rPr>
                  <w:rFonts w:ascii="Times New Roman" w:eastAsia="Times New Roman" w:hAnsi="Times New Roman" w:cs="Times New Roman"/>
                  <w:color w:val="000000"/>
                  <w:lang w:eastAsia="es-MX"/>
                  <w:rPrChange w:id="911" w:author="Diaz Zepeda, Hirvin Azael" w:date="2021-06-11T18:32:00Z">
                    <w:rPr/>
                  </w:rPrChange>
                </w:rPr>
                <w:t>Daily</w:t>
              </w:r>
              <w:proofErr w:type="spellEnd"/>
            </w:ins>
          </w:p>
        </w:tc>
      </w:tr>
      <w:tr w:rsidR="00467ADB" w:rsidRPr="00467ADB" w14:paraId="79CEF8F0" w14:textId="77777777" w:rsidTr="00467ADB">
        <w:trPr>
          <w:trHeight w:val="288"/>
          <w:ins w:id="912" w:author="Diaz Zepeda, Hirvin Azael" w:date="2021-06-11T18:32:00Z"/>
        </w:trPr>
        <w:tc>
          <w:tcPr>
            <w:tcW w:w="4966" w:type="dxa"/>
            <w:tcBorders>
              <w:top w:val="nil"/>
              <w:left w:val="nil"/>
              <w:bottom w:val="nil"/>
              <w:right w:val="nil"/>
            </w:tcBorders>
            <w:shd w:val="clear" w:color="000000" w:fill="FFFFFF"/>
            <w:noWrap/>
            <w:vAlign w:val="bottom"/>
            <w:hideMark/>
          </w:tcPr>
          <w:p w14:paraId="7C618968" w14:textId="77777777" w:rsidR="00467ADB" w:rsidRPr="00467ADB" w:rsidRDefault="00467ADB" w:rsidP="00467ADB">
            <w:pPr>
              <w:spacing w:after="0" w:line="240" w:lineRule="auto"/>
              <w:jc w:val="center"/>
              <w:rPr>
                <w:ins w:id="913" w:author="Diaz Zepeda, Hirvin Azael" w:date="2021-06-11T18:32:00Z"/>
                <w:rFonts w:ascii="Times New Roman" w:eastAsia="Times New Roman" w:hAnsi="Times New Roman" w:cs="Times New Roman"/>
                <w:color w:val="000000"/>
                <w:lang w:val="en-US" w:eastAsia="es-MX"/>
                <w:rPrChange w:id="914" w:author="Diaz Zepeda, Hirvin Azael" w:date="2021-06-11T18:32:00Z">
                  <w:rPr>
                    <w:ins w:id="915" w:author="Diaz Zepeda, Hirvin Azael" w:date="2021-06-11T18:32:00Z"/>
                  </w:rPr>
                </w:rPrChange>
              </w:rPr>
              <w:pPrChange w:id="916" w:author="Diaz Zepeda, Hirvin Azael" w:date="2021-06-11T18:32:00Z">
                <w:pPr>
                  <w:jc w:val="center"/>
                </w:pPr>
              </w:pPrChange>
            </w:pPr>
            <w:ins w:id="917" w:author="Diaz Zepeda, Hirvin Azael" w:date="2021-06-11T18:32:00Z">
              <w:r w:rsidRPr="00467ADB">
                <w:rPr>
                  <w:rFonts w:ascii="Times New Roman" w:eastAsia="Times New Roman" w:hAnsi="Times New Roman" w:cs="Times New Roman"/>
                  <w:color w:val="000000"/>
                  <w:lang w:val="en-US" w:eastAsia="es-MX"/>
                  <w:rPrChange w:id="918" w:author="Diaz Zepeda, Hirvin Azael" w:date="2021-06-11T18:32:00Z">
                    <w:rPr/>
                  </w:rPrChange>
                </w:rPr>
                <w:t>Mean Hospitalization costs, not intubated</w:t>
              </w:r>
            </w:ins>
          </w:p>
        </w:tc>
        <w:tc>
          <w:tcPr>
            <w:tcW w:w="1364" w:type="dxa"/>
            <w:tcBorders>
              <w:top w:val="nil"/>
              <w:left w:val="nil"/>
              <w:bottom w:val="nil"/>
              <w:right w:val="nil"/>
            </w:tcBorders>
            <w:shd w:val="clear" w:color="000000" w:fill="E7E6E6"/>
            <w:noWrap/>
            <w:vAlign w:val="bottom"/>
            <w:hideMark/>
          </w:tcPr>
          <w:p w14:paraId="44E14D0C" w14:textId="77777777" w:rsidR="00467ADB" w:rsidRPr="00467ADB" w:rsidRDefault="00467ADB" w:rsidP="00467ADB">
            <w:pPr>
              <w:spacing w:after="0" w:line="240" w:lineRule="auto"/>
              <w:jc w:val="center"/>
              <w:rPr>
                <w:ins w:id="919" w:author="Diaz Zepeda, Hirvin Azael" w:date="2021-06-11T18:32:00Z"/>
                <w:rFonts w:ascii="Times New Roman" w:eastAsia="Times New Roman" w:hAnsi="Times New Roman" w:cs="Times New Roman"/>
                <w:color w:val="000000"/>
                <w:lang w:eastAsia="es-MX"/>
                <w:rPrChange w:id="920" w:author="Diaz Zepeda, Hirvin Azael" w:date="2021-06-11T18:32:00Z">
                  <w:rPr>
                    <w:ins w:id="921" w:author="Diaz Zepeda, Hirvin Azael" w:date="2021-06-11T18:32:00Z"/>
                  </w:rPr>
                </w:rPrChange>
              </w:rPr>
              <w:pPrChange w:id="922" w:author="Diaz Zepeda, Hirvin Azael" w:date="2021-06-11T18:32:00Z">
                <w:pPr>
                  <w:jc w:val="center"/>
                </w:pPr>
              </w:pPrChange>
            </w:pPr>
            <w:ins w:id="923" w:author="Diaz Zepeda, Hirvin Azael" w:date="2021-06-11T18:32:00Z">
              <w:r w:rsidRPr="00467ADB">
                <w:rPr>
                  <w:rFonts w:ascii="Times New Roman" w:eastAsia="Times New Roman" w:hAnsi="Times New Roman" w:cs="Times New Roman"/>
                  <w:color w:val="000000"/>
                  <w:lang w:eastAsia="es-MX"/>
                  <w:rPrChange w:id="924" w:author="Diaz Zepeda, Hirvin Azael" w:date="2021-06-11T18:32:00Z">
                    <w:rPr/>
                  </w:rPrChange>
                </w:rPr>
                <w:t>9,272</w:t>
              </w:r>
            </w:ins>
          </w:p>
        </w:tc>
        <w:tc>
          <w:tcPr>
            <w:tcW w:w="2310" w:type="dxa"/>
            <w:gridSpan w:val="2"/>
            <w:tcBorders>
              <w:top w:val="nil"/>
              <w:left w:val="nil"/>
              <w:bottom w:val="nil"/>
              <w:right w:val="nil"/>
            </w:tcBorders>
            <w:shd w:val="clear" w:color="000000" w:fill="FFFFFF"/>
            <w:noWrap/>
            <w:vAlign w:val="bottom"/>
            <w:hideMark/>
          </w:tcPr>
          <w:p w14:paraId="12559F5A" w14:textId="77777777" w:rsidR="00467ADB" w:rsidRPr="00467ADB" w:rsidRDefault="00467ADB" w:rsidP="00467ADB">
            <w:pPr>
              <w:spacing w:after="0" w:line="240" w:lineRule="auto"/>
              <w:jc w:val="center"/>
              <w:rPr>
                <w:ins w:id="925" w:author="Diaz Zepeda, Hirvin Azael" w:date="2021-06-11T18:32:00Z"/>
                <w:rFonts w:ascii="Times New Roman" w:eastAsia="Times New Roman" w:hAnsi="Times New Roman" w:cs="Times New Roman"/>
                <w:color w:val="000000"/>
                <w:lang w:eastAsia="es-MX"/>
                <w:rPrChange w:id="926" w:author="Diaz Zepeda, Hirvin Azael" w:date="2021-06-11T18:32:00Z">
                  <w:rPr>
                    <w:ins w:id="927" w:author="Diaz Zepeda, Hirvin Azael" w:date="2021-06-11T18:32:00Z"/>
                  </w:rPr>
                </w:rPrChange>
              </w:rPr>
              <w:pPrChange w:id="928" w:author="Diaz Zepeda, Hirvin Azael" w:date="2021-06-11T18:32:00Z">
                <w:pPr>
                  <w:jc w:val="center"/>
                </w:pPr>
              </w:pPrChange>
            </w:pPr>
            <w:proofErr w:type="spellStart"/>
            <w:ins w:id="929" w:author="Diaz Zepeda, Hirvin Azael" w:date="2021-06-11T18:32:00Z">
              <w:r w:rsidRPr="00467ADB">
                <w:rPr>
                  <w:rFonts w:ascii="Times New Roman" w:eastAsia="Times New Roman" w:hAnsi="Times New Roman" w:cs="Times New Roman"/>
                  <w:color w:val="000000"/>
                  <w:lang w:eastAsia="es-MX"/>
                  <w:rPrChange w:id="930" w:author="Diaz Zepeda, Hirvin Azael" w:date="2021-06-11T18:32:00Z">
                    <w:rPr/>
                  </w:rPrChange>
                </w:rPr>
                <w:t>Daily</w:t>
              </w:r>
              <w:proofErr w:type="spellEnd"/>
            </w:ins>
          </w:p>
        </w:tc>
      </w:tr>
      <w:tr w:rsidR="00467ADB" w:rsidRPr="00467ADB" w14:paraId="5E46BAEC" w14:textId="77777777" w:rsidTr="00467ADB">
        <w:trPr>
          <w:trHeight w:val="288"/>
          <w:ins w:id="931" w:author="Diaz Zepeda, Hirvin Azael" w:date="2021-06-11T18:32:00Z"/>
        </w:trPr>
        <w:tc>
          <w:tcPr>
            <w:tcW w:w="4966" w:type="dxa"/>
            <w:tcBorders>
              <w:top w:val="nil"/>
              <w:left w:val="nil"/>
              <w:bottom w:val="nil"/>
              <w:right w:val="nil"/>
            </w:tcBorders>
            <w:shd w:val="clear" w:color="000000" w:fill="FFFFFF"/>
            <w:noWrap/>
            <w:vAlign w:val="bottom"/>
            <w:hideMark/>
          </w:tcPr>
          <w:p w14:paraId="143106B3" w14:textId="77777777" w:rsidR="00467ADB" w:rsidRPr="00467ADB" w:rsidRDefault="00467ADB" w:rsidP="00467ADB">
            <w:pPr>
              <w:spacing w:after="0" w:line="240" w:lineRule="auto"/>
              <w:jc w:val="center"/>
              <w:rPr>
                <w:ins w:id="932" w:author="Diaz Zepeda, Hirvin Azael" w:date="2021-06-11T18:32:00Z"/>
                <w:rFonts w:ascii="Times New Roman" w:eastAsia="Times New Roman" w:hAnsi="Times New Roman" w:cs="Times New Roman"/>
                <w:color w:val="000000"/>
                <w:lang w:eastAsia="es-MX"/>
                <w:rPrChange w:id="933" w:author="Diaz Zepeda, Hirvin Azael" w:date="2021-06-11T18:32:00Z">
                  <w:rPr>
                    <w:ins w:id="934" w:author="Diaz Zepeda, Hirvin Azael" w:date="2021-06-11T18:32:00Z"/>
                  </w:rPr>
                </w:rPrChange>
              </w:rPr>
              <w:pPrChange w:id="935" w:author="Diaz Zepeda, Hirvin Azael" w:date="2021-06-11T18:32:00Z">
                <w:pPr>
                  <w:jc w:val="center"/>
                </w:pPr>
              </w:pPrChange>
            </w:pPr>
            <w:ins w:id="936" w:author="Diaz Zepeda, Hirvin Azael" w:date="2021-06-11T18:32:00Z">
              <w:r w:rsidRPr="00467ADB">
                <w:rPr>
                  <w:rFonts w:ascii="Times New Roman" w:eastAsia="Times New Roman" w:hAnsi="Times New Roman" w:cs="Times New Roman"/>
                  <w:color w:val="000000"/>
                  <w:lang w:eastAsia="es-MX"/>
                  <w:rPrChange w:id="937" w:author="Diaz Zepeda, Hirvin Azael" w:date="2021-06-11T18:32:00Z">
                    <w:rPr/>
                  </w:rPrChange>
                </w:rPr>
                <w:t xml:space="preserve">Mean </w:t>
              </w:r>
              <w:proofErr w:type="spellStart"/>
              <w:r w:rsidRPr="00467ADB">
                <w:rPr>
                  <w:rFonts w:ascii="Times New Roman" w:eastAsia="Times New Roman" w:hAnsi="Times New Roman" w:cs="Times New Roman"/>
                  <w:color w:val="000000"/>
                  <w:lang w:eastAsia="es-MX"/>
                  <w:rPrChange w:id="938"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93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40" w:author="Diaz Zepeda, Hirvin Azael" w:date="2021-06-11T18:32:00Z">
                    <w:rPr/>
                  </w:rPrChange>
                </w:rPr>
                <w:t>costs</w:t>
              </w:r>
              <w:proofErr w:type="spellEnd"/>
              <w:r w:rsidRPr="00467ADB">
                <w:rPr>
                  <w:rFonts w:ascii="Times New Roman" w:eastAsia="Times New Roman" w:hAnsi="Times New Roman" w:cs="Times New Roman"/>
                  <w:color w:val="000000"/>
                  <w:lang w:eastAsia="es-MX"/>
                  <w:rPrChange w:id="94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42" w:author="Diaz Zepeda, Hirvin Azael" w:date="2021-06-11T18:32:00Z">
                    <w:rPr/>
                  </w:rPrChange>
                </w:rPr>
                <w:t>intubated</w:t>
              </w:r>
              <w:proofErr w:type="spellEnd"/>
            </w:ins>
          </w:p>
        </w:tc>
        <w:tc>
          <w:tcPr>
            <w:tcW w:w="1364" w:type="dxa"/>
            <w:tcBorders>
              <w:top w:val="nil"/>
              <w:left w:val="nil"/>
              <w:bottom w:val="nil"/>
              <w:right w:val="nil"/>
            </w:tcBorders>
            <w:shd w:val="clear" w:color="000000" w:fill="E7E6E6"/>
            <w:noWrap/>
            <w:vAlign w:val="bottom"/>
            <w:hideMark/>
          </w:tcPr>
          <w:p w14:paraId="37DAD014" w14:textId="77777777" w:rsidR="00467ADB" w:rsidRPr="00467ADB" w:rsidRDefault="00467ADB" w:rsidP="00467ADB">
            <w:pPr>
              <w:spacing w:after="0" w:line="240" w:lineRule="auto"/>
              <w:jc w:val="center"/>
              <w:rPr>
                <w:ins w:id="943" w:author="Diaz Zepeda, Hirvin Azael" w:date="2021-06-11T18:32:00Z"/>
                <w:rFonts w:ascii="Times New Roman" w:eastAsia="Times New Roman" w:hAnsi="Times New Roman" w:cs="Times New Roman"/>
                <w:color w:val="000000"/>
                <w:lang w:eastAsia="es-MX"/>
                <w:rPrChange w:id="944" w:author="Diaz Zepeda, Hirvin Azael" w:date="2021-06-11T18:32:00Z">
                  <w:rPr>
                    <w:ins w:id="945" w:author="Diaz Zepeda, Hirvin Azael" w:date="2021-06-11T18:32:00Z"/>
                  </w:rPr>
                </w:rPrChange>
              </w:rPr>
              <w:pPrChange w:id="946" w:author="Diaz Zepeda, Hirvin Azael" w:date="2021-06-11T18:32:00Z">
                <w:pPr>
                  <w:jc w:val="center"/>
                </w:pPr>
              </w:pPrChange>
            </w:pPr>
            <w:ins w:id="947" w:author="Diaz Zepeda, Hirvin Azael" w:date="2021-06-11T18:32:00Z">
              <w:r w:rsidRPr="00467ADB">
                <w:rPr>
                  <w:rFonts w:ascii="Times New Roman" w:eastAsia="Times New Roman" w:hAnsi="Times New Roman" w:cs="Times New Roman"/>
                  <w:color w:val="000000"/>
                  <w:lang w:eastAsia="es-MX"/>
                  <w:rPrChange w:id="948" w:author="Diaz Zepeda, Hirvin Azael" w:date="2021-06-11T18:32:00Z">
                    <w:rPr/>
                  </w:rPrChange>
                </w:rPr>
                <w:t>44,151</w:t>
              </w:r>
            </w:ins>
          </w:p>
        </w:tc>
        <w:tc>
          <w:tcPr>
            <w:tcW w:w="2310" w:type="dxa"/>
            <w:gridSpan w:val="2"/>
            <w:tcBorders>
              <w:top w:val="nil"/>
              <w:left w:val="nil"/>
              <w:bottom w:val="nil"/>
              <w:right w:val="nil"/>
            </w:tcBorders>
            <w:shd w:val="clear" w:color="000000" w:fill="FFFFFF"/>
            <w:noWrap/>
            <w:vAlign w:val="bottom"/>
            <w:hideMark/>
          </w:tcPr>
          <w:p w14:paraId="606D5AF1" w14:textId="77777777" w:rsidR="00467ADB" w:rsidRPr="00467ADB" w:rsidRDefault="00467ADB" w:rsidP="00467ADB">
            <w:pPr>
              <w:spacing w:after="0" w:line="240" w:lineRule="auto"/>
              <w:jc w:val="center"/>
              <w:rPr>
                <w:ins w:id="949" w:author="Diaz Zepeda, Hirvin Azael" w:date="2021-06-11T18:32:00Z"/>
                <w:rFonts w:ascii="Times New Roman" w:eastAsia="Times New Roman" w:hAnsi="Times New Roman" w:cs="Times New Roman"/>
                <w:color w:val="000000"/>
                <w:lang w:eastAsia="es-MX"/>
                <w:rPrChange w:id="950" w:author="Diaz Zepeda, Hirvin Azael" w:date="2021-06-11T18:32:00Z">
                  <w:rPr>
                    <w:ins w:id="951" w:author="Diaz Zepeda, Hirvin Azael" w:date="2021-06-11T18:32:00Z"/>
                  </w:rPr>
                </w:rPrChange>
              </w:rPr>
              <w:pPrChange w:id="952" w:author="Diaz Zepeda, Hirvin Azael" w:date="2021-06-11T18:32:00Z">
                <w:pPr>
                  <w:jc w:val="center"/>
                </w:pPr>
              </w:pPrChange>
            </w:pPr>
            <w:proofErr w:type="spellStart"/>
            <w:ins w:id="953" w:author="Diaz Zepeda, Hirvin Azael" w:date="2021-06-11T18:32:00Z">
              <w:r w:rsidRPr="00467ADB">
                <w:rPr>
                  <w:rFonts w:ascii="Times New Roman" w:eastAsia="Times New Roman" w:hAnsi="Times New Roman" w:cs="Times New Roman"/>
                  <w:color w:val="000000"/>
                  <w:lang w:eastAsia="es-MX"/>
                  <w:rPrChange w:id="954" w:author="Diaz Zepeda, Hirvin Azael" w:date="2021-06-11T18:32:00Z">
                    <w:rPr/>
                  </w:rPrChange>
                </w:rPr>
                <w:t>Daily</w:t>
              </w:r>
              <w:proofErr w:type="spellEnd"/>
            </w:ins>
          </w:p>
        </w:tc>
      </w:tr>
      <w:tr w:rsidR="00467ADB" w:rsidRPr="00467ADB" w14:paraId="53B0B1AF" w14:textId="77777777" w:rsidTr="00467ADB">
        <w:trPr>
          <w:trHeight w:val="288"/>
          <w:ins w:id="955" w:author="Diaz Zepeda, Hirvin Azael" w:date="2021-06-11T18:32:00Z"/>
        </w:trPr>
        <w:tc>
          <w:tcPr>
            <w:tcW w:w="4966" w:type="dxa"/>
            <w:tcBorders>
              <w:top w:val="nil"/>
              <w:left w:val="nil"/>
              <w:bottom w:val="nil"/>
              <w:right w:val="nil"/>
            </w:tcBorders>
            <w:shd w:val="clear" w:color="000000" w:fill="FFFFFF"/>
            <w:noWrap/>
            <w:vAlign w:val="bottom"/>
            <w:hideMark/>
          </w:tcPr>
          <w:p w14:paraId="5A7DD4BD" w14:textId="77777777" w:rsidR="00467ADB" w:rsidRPr="00467ADB" w:rsidRDefault="00467ADB" w:rsidP="00467ADB">
            <w:pPr>
              <w:spacing w:after="0" w:line="240" w:lineRule="auto"/>
              <w:jc w:val="center"/>
              <w:rPr>
                <w:ins w:id="956" w:author="Diaz Zepeda, Hirvin Azael" w:date="2021-06-11T18:32:00Z"/>
                <w:rFonts w:ascii="Times New Roman" w:eastAsia="Times New Roman" w:hAnsi="Times New Roman" w:cs="Times New Roman"/>
                <w:color w:val="000000"/>
                <w:lang w:eastAsia="es-MX"/>
                <w:rPrChange w:id="957" w:author="Diaz Zepeda, Hirvin Azael" w:date="2021-06-11T18:32:00Z">
                  <w:rPr>
                    <w:ins w:id="958" w:author="Diaz Zepeda, Hirvin Azael" w:date="2021-06-11T18:32:00Z"/>
                  </w:rPr>
                </w:rPrChange>
              </w:rPr>
              <w:pPrChange w:id="959" w:author="Diaz Zepeda, Hirvin Azael" w:date="2021-06-11T18:32:00Z">
                <w:pPr>
                  <w:jc w:val="center"/>
                </w:pPr>
              </w:pPrChange>
            </w:pPr>
            <w:ins w:id="960" w:author="Diaz Zepeda, Hirvin Azael" w:date="2021-06-11T18:32:00Z">
              <w:r w:rsidRPr="00467ADB">
                <w:rPr>
                  <w:rFonts w:ascii="Times New Roman" w:eastAsia="Times New Roman" w:hAnsi="Times New Roman" w:cs="Times New Roman"/>
                  <w:color w:val="000000"/>
                  <w:lang w:eastAsia="es-MX"/>
                  <w:rPrChange w:id="96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62" w:author="Diaz Zepeda, Hirvin Azael" w:date="2021-06-11T18:32:00Z">
                    <w:rPr/>
                  </w:rPrChange>
                </w:rPr>
                <w:t>Healthcare</w:t>
              </w:r>
              <w:proofErr w:type="spellEnd"/>
              <w:r w:rsidRPr="00467ADB">
                <w:rPr>
                  <w:rFonts w:ascii="Times New Roman" w:eastAsia="Times New Roman" w:hAnsi="Times New Roman" w:cs="Times New Roman"/>
                  <w:color w:val="000000"/>
                  <w:lang w:eastAsia="es-MX"/>
                  <w:rPrChange w:id="96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64" w:author="Diaz Zepeda, Hirvin Azael" w:date="2021-06-11T18:32:00Z">
                    <w:rPr/>
                  </w:rPrChange>
                </w:rPr>
                <w:t>expenditure</w:t>
              </w:r>
              <w:proofErr w:type="spellEnd"/>
              <w:r w:rsidRPr="00467ADB">
                <w:rPr>
                  <w:rFonts w:ascii="Times New Roman" w:eastAsia="Times New Roman" w:hAnsi="Times New Roman" w:cs="Times New Roman"/>
                  <w:color w:val="000000"/>
                  <w:lang w:eastAsia="es-MX"/>
                  <w:rPrChange w:id="96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66" w:author="Diaz Zepeda, Hirvin Azael" w:date="2021-06-11T18:32:00Z">
                    <w:rPr/>
                  </w:rPrChange>
                </w:rPr>
                <w:t>by</w:t>
              </w:r>
              <w:proofErr w:type="spellEnd"/>
              <w:r w:rsidRPr="00467ADB">
                <w:rPr>
                  <w:rFonts w:ascii="Times New Roman" w:eastAsia="Times New Roman" w:hAnsi="Times New Roman" w:cs="Times New Roman"/>
                  <w:color w:val="000000"/>
                  <w:lang w:eastAsia="es-MX"/>
                  <w:rPrChange w:id="96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68" w:author="Diaz Zepeda, Hirvin Azael" w:date="2021-06-11T18:32:00Z">
                    <w:rPr/>
                  </w:rPrChange>
                </w:rPr>
                <w:t>patient</w:t>
              </w:r>
              <w:proofErr w:type="spellEnd"/>
            </w:ins>
          </w:p>
        </w:tc>
        <w:tc>
          <w:tcPr>
            <w:tcW w:w="1364" w:type="dxa"/>
            <w:tcBorders>
              <w:top w:val="nil"/>
              <w:left w:val="nil"/>
              <w:bottom w:val="nil"/>
              <w:right w:val="nil"/>
            </w:tcBorders>
            <w:shd w:val="clear" w:color="000000" w:fill="E7E6E6"/>
            <w:noWrap/>
            <w:vAlign w:val="bottom"/>
            <w:hideMark/>
          </w:tcPr>
          <w:p w14:paraId="28572ACE" w14:textId="77777777" w:rsidR="00467ADB" w:rsidRPr="00467ADB" w:rsidRDefault="00467ADB" w:rsidP="00467ADB">
            <w:pPr>
              <w:spacing w:after="0" w:line="240" w:lineRule="auto"/>
              <w:jc w:val="center"/>
              <w:rPr>
                <w:ins w:id="969" w:author="Diaz Zepeda, Hirvin Azael" w:date="2021-06-11T18:32:00Z"/>
                <w:rFonts w:ascii="Times New Roman" w:eastAsia="Times New Roman" w:hAnsi="Times New Roman" w:cs="Times New Roman"/>
                <w:color w:val="000000"/>
                <w:lang w:eastAsia="es-MX"/>
                <w:rPrChange w:id="970" w:author="Diaz Zepeda, Hirvin Azael" w:date="2021-06-11T18:32:00Z">
                  <w:rPr>
                    <w:ins w:id="971" w:author="Diaz Zepeda, Hirvin Azael" w:date="2021-06-11T18:32:00Z"/>
                  </w:rPr>
                </w:rPrChange>
              </w:rPr>
              <w:pPrChange w:id="972" w:author="Diaz Zepeda, Hirvin Azael" w:date="2021-06-11T18:32:00Z">
                <w:pPr>
                  <w:jc w:val="center"/>
                </w:pPr>
              </w:pPrChange>
            </w:pPr>
            <w:ins w:id="973" w:author="Diaz Zepeda, Hirvin Azael" w:date="2021-06-11T18:32:00Z">
              <w:r w:rsidRPr="00467ADB">
                <w:rPr>
                  <w:rFonts w:ascii="Times New Roman" w:eastAsia="Times New Roman" w:hAnsi="Times New Roman" w:cs="Times New Roman"/>
                  <w:color w:val="000000"/>
                  <w:lang w:eastAsia="es-MX"/>
                  <w:rPrChange w:id="974" w:author="Diaz Zepeda, Hirvin Azael" w:date="2021-06-11T18:32:00Z">
                    <w:rPr/>
                  </w:rPrChange>
                </w:rPr>
                <w:t>11,483</w:t>
              </w:r>
            </w:ins>
          </w:p>
        </w:tc>
        <w:tc>
          <w:tcPr>
            <w:tcW w:w="2310" w:type="dxa"/>
            <w:gridSpan w:val="2"/>
            <w:tcBorders>
              <w:top w:val="nil"/>
              <w:left w:val="nil"/>
              <w:bottom w:val="nil"/>
              <w:right w:val="nil"/>
            </w:tcBorders>
            <w:shd w:val="clear" w:color="000000" w:fill="FFFFFF"/>
            <w:noWrap/>
            <w:vAlign w:val="bottom"/>
            <w:hideMark/>
          </w:tcPr>
          <w:p w14:paraId="3311FA00" w14:textId="77777777" w:rsidR="00467ADB" w:rsidRPr="00467ADB" w:rsidRDefault="00467ADB" w:rsidP="00467ADB">
            <w:pPr>
              <w:spacing w:after="0" w:line="240" w:lineRule="auto"/>
              <w:jc w:val="center"/>
              <w:rPr>
                <w:ins w:id="975" w:author="Diaz Zepeda, Hirvin Azael" w:date="2021-06-11T18:32:00Z"/>
                <w:rFonts w:ascii="Times New Roman" w:eastAsia="Times New Roman" w:hAnsi="Times New Roman" w:cs="Times New Roman"/>
                <w:color w:val="000000"/>
                <w:lang w:eastAsia="es-MX"/>
                <w:rPrChange w:id="976" w:author="Diaz Zepeda, Hirvin Azael" w:date="2021-06-11T18:32:00Z">
                  <w:rPr>
                    <w:ins w:id="977" w:author="Diaz Zepeda, Hirvin Azael" w:date="2021-06-11T18:32:00Z"/>
                  </w:rPr>
                </w:rPrChange>
              </w:rPr>
              <w:pPrChange w:id="978" w:author="Diaz Zepeda, Hirvin Azael" w:date="2021-06-11T18:32:00Z">
                <w:pPr>
                  <w:jc w:val="center"/>
                </w:pPr>
              </w:pPrChange>
            </w:pPr>
            <w:proofErr w:type="spellStart"/>
            <w:ins w:id="979" w:author="Diaz Zepeda, Hirvin Azael" w:date="2021-06-11T18:32:00Z">
              <w:r w:rsidRPr="00467ADB">
                <w:rPr>
                  <w:rFonts w:ascii="Times New Roman" w:eastAsia="Times New Roman" w:hAnsi="Times New Roman" w:cs="Times New Roman"/>
                  <w:color w:val="000000"/>
                  <w:lang w:eastAsia="es-MX"/>
                  <w:rPrChange w:id="980" w:author="Diaz Zepeda, Hirvin Azael" w:date="2021-06-11T18:32:00Z">
                    <w:rPr/>
                  </w:rPrChange>
                </w:rPr>
                <w:t>Annually</w:t>
              </w:r>
              <w:proofErr w:type="spellEnd"/>
            </w:ins>
          </w:p>
        </w:tc>
      </w:tr>
      <w:tr w:rsidR="00467ADB" w:rsidRPr="00467ADB" w14:paraId="7C467727" w14:textId="77777777" w:rsidTr="00467ADB">
        <w:trPr>
          <w:trHeight w:val="288"/>
          <w:ins w:id="981" w:author="Diaz Zepeda, Hirvin Azael" w:date="2021-06-11T18:32:00Z"/>
          <w:trPrChange w:id="982"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983"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3C9D5EB1" w14:textId="77777777" w:rsidR="00467ADB" w:rsidRPr="00467ADB" w:rsidRDefault="00467ADB" w:rsidP="00467ADB">
            <w:pPr>
              <w:spacing w:after="0" w:line="240" w:lineRule="auto"/>
              <w:jc w:val="center"/>
              <w:rPr>
                <w:ins w:id="984" w:author="Diaz Zepeda, Hirvin Azael" w:date="2021-06-11T18:32:00Z"/>
                <w:rFonts w:ascii="Times New Roman" w:eastAsia="Times New Roman" w:hAnsi="Times New Roman" w:cs="Times New Roman"/>
                <w:color w:val="000000"/>
                <w:lang w:eastAsia="es-MX"/>
                <w:rPrChange w:id="985" w:author="Diaz Zepeda, Hirvin Azael" w:date="2021-06-11T18:32:00Z">
                  <w:rPr>
                    <w:ins w:id="986" w:author="Diaz Zepeda, Hirvin Azael" w:date="2021-06-11T18:32:00Z"/>
                  </w:rPr>
                </w:rPrChange>
              </w:rPr>
              <w:pPrChange w:id="987" w:author="Diaz Zepeda, Hirvin Azael" w:date="2021-06-11T18:32:00Z">
                <w:pPr>
                  <w:jc w:val="center"/>
                </w:pPr>
              </w:pPrChange>
            </w:pPr>
            <w:proofErr w:type="spellStart"/>
            <w:ins w:id="988" w:author="Diaz Zepeda, Hirvin Azael" w:date="2021-06-11T18:32:00Z">
              <w:r w:rsidRPr="00467ADB">
                <w:rPr>
                  <w:rFonts w:ascii="Times New Roman" w:eastAsia="Times New Roman" w:hAnsi="Times New Roman" w:cs="Times New Roman"/>
                  <w:color w:val="000000"/>
                  <w:lang w:eastAsia="es-MX"/>
                  <w:rPrChange w:id="989" w:author="Diaz Zepeda, Hirvin Azael" w:date="2021-06-11T18:32:00Z">
                    <w:rPr/>
                  </w:rPrChange>
                </w:rPr>
                <w:t>Quality</w:t>
              </w:r>
              <w:proofErr w:type="spellEnd"/>
              <w:r w:rsidRPr="00467ADB">
                <w:rPr>
                  <w:rFonts w:ascii="Times New Roman" w:eastAsia="Times New Roman" w:hAnsi="Times New Roman" w:cs="Times New Roman"/>
                  <w:color w:val="000000"/>
                  <w:lang w:eastAsia="es-MX"/>
                  <w:rPrChange w:id="99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91"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99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993" w:author="Diaz Zepeda, Hirvin Azael" w:date="2021-06-11T18:32:00Z">
                    <w:rPr/>
                  </w:rPrChange>
                </w:rPr>
                <w:t>life</w:t>
              </w:r>
              <w:proofErr w:type="spellEnd"/>
            </w:ins>
          </w:p>
        </w:tc>
      </w:tr>
      <w:tr w:rsidR="00467ADB" w:rsidRPr="00467ADB" w14:paraId="086D117F" w14:textId="77777777" w:rsidTr="00467ADB">
        <w:trPr>
          <w:trHeight w:val="288"/>
          <w:ins w:id="994"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3655FE9E" w14:textId="77777777" w:rsidR="00467ADB" w:rsidRPr="00467ADB" w:rsidRDefault="00467ADB" w:rsidP="00467ADB">
            <w:pPr>
              <w:spacing w:after="0" w:line="240" w:lineRule="auto"/>
              <w:jc w:val="center"/>
              <w:rPr>
                <w:ins w:id="995" w:author="Diaz Zepeda, Hirvin Azael" w:date="2021-06-11T18:32:00Z"/>
                <w:rFonts w:ascii="Times New Roman" w:eastAsia="Times New Roman" w:hAnsi="Times New Roman" w:cs="Times New Roman"/>
                <w:color w:val="000000"/>
                <w:lang w:eastAsia="es-MX"/>
                <w:rPrChange w:id="996" w:author="Diaz Zepeda, Hirvin Azael" w:date="2021-06-11T18:32:00Z">
                  <w:rPr>
                    <w:ins w:id="997" w:author="Diaz Zepeda, Hirvin Azael" w:date="2021-06-11T18:32:00Z"/>
                  </w:rPr>
                </w:rPrChange>
              </w:rPr>
              <w:pPrChange w:id="998" w:author="Diaz Zepeda, Hirvin Azael" w:date="2021-06-11T18:32:00Z">
                <w:pPr>
                  <w:jc w:val="center"/>
                </w:pPr>
              </w:pPrChange>
            </w:pPr>
            <w:ins w:id="999" w:author="Diaz Zepeda, Hirvin Azael" w:date="2021-06-11T18:32:00Z">
              <w:r w:rsidRPr="00467ADB">
                <w:rPr>
                  <w:rFonts w:ascii="Times New Roman" w:eastAsia="Times New Roman" w:hAnsi="Times New Roman" w:cs="Times New Roman"/>
                  <w:color w:val="000000"/>
                  <w:lang w:eastAsia="es-MX"/>
                  <w:rPrChange w:id="1000" w:author="Diaz Zepeda, Hirvin Azael" w:date="2021-06-11T18:32:00Z">
                    <w:rPr/>
                  </w:rPrChange>
                </w:rPr>
                <w:t xml:space="preserve">Age - </w:t>
              </w:r>
              <w:proofErr w:type="spellStart"/>
              <w:r w:rsidRPr="00467ADB">
                <w:rPr>
                  <w:rFonts w:ascii="Times New Roman" w:eastAsia="Times New Roman" w:hAnsi="Times New Roman" w:cs="Times New Roman"/>
                  <w:color w:val="000000"/>
                  <w:lang w:eastAsia="es-MX"/>
                  <w:rPrChange w:id="1001" w:author="Diaz Zepeda, Hirvin Azael" w:date="2021-06-11T18:32:00Z">
                    <w:rPr/>
                  </w:rPrChange>
                </w:rPr>
                <w:t>Group</w:t>
              </w:r>
              <w:proofErr w:type="spellEnd"/>
            </w:ins>
          </w:p>
        </w:tc>
        <w:tc>
          <w:tcPr>
            <w:tcW w:w="2310" w:type="dxa"/>
            <w:gridSpan w:val="2"/>
            <w:tcBorders>
              <w:top w:val="nil"/>
              <w:left w:val="nil"/>
              <w:bottom w:val="nil"/>
              <w:right w:val="nil"/>
            </w:tcBorders>
            <w:shd w:val="clear" w:color="000000" w:fill="E7E6E6"/>
            <w:noWrap/>
            <w:vAlign w:val="bottom"/>
            <w:hideMark/>
          </w:tcPr>
          <w:p w14:paraId="1C15B929" w14:textId="77777777" w:rsidR="00467ADB" w:rsidRPr="00467ADB" w:rsidRDefault="00467ADB" w:rsidP="00467ADB">
            <w:pPr>
              <w:spacing w:after="0" w:line="240" w:lineRule="auto"/>
              <w:jc w:val="center"/>
              <w:rPr>
                <w:ins w:id="1002" w:author="Diaz Zepeda, Hirvin Azael" w:date="2021-06-11T18:32:00Z"/>
                <w:rFonts w:ascii="Times New Roman" w:eastAsia="Times New Roman" w:hAnsi="Times New Roman" w:cs="Times New Roman"/>
                <w:color w:val="000000"/>
                <w:lang w:eastAsia="es-MX"/>
                <w:rPrChange w:id="1003" w:author="Diaz Zepeda, Hirvin Azael" w:date="2021-06-11T18:32:00Z">
                  <w:rPr>
                    <w:ins w:id="1004" w:author="Diaz Zepeda, Hirvin Azael" w:date="2021-06-11T18:32:00Z"/>
                  </w:rPr>
                </w:rPrChange>
              </w:rPr>
              <w:pPrChange w:id="1005" w:author="Diaz Zepeda, Hirvin Azael" w:date="2021-06-11T18:32:00Z">
                <w:pPr>
                  <w:jc w:val="center"/>
                </w:pPr>
              </w:pPrChange>
            </w:pPr>
            <w:proofErr w:type="spellStart"/>
            <w:ins w:id="1006" w:author="Diaz Zepeda, Hirvin Azael" w:date="2021-06-11T18:32:00Z">
              <w:r w:rsidRPr="00467ADB">
                <w:rPr>
                  <w:rFonts w:ascii="Times New Roman" w:eastAsia="Times New Roman" w:hAnsi="Times New Roman" w:cs="Times New Roman"/>
                  <w:color w:val="000000"/>
                  <w:lang w:eastAsia="es-MX"/>
                  <w:rPrChange w:id="1007" w:author="Diaz Zepeda, Hirvin Azael" w:date="2021-06-11T18:32:00Z">
                    <w:rPr/>
                  </w:rPrChange>
                </w:rPr>
                <w:t>Utilities</w:t>
              </w:r>
              <w:proofErr w:type="spellEnd"/>
            </w:ins>
          </w:p>
        </w:tc>
      </w:tr>
      <w:tr w:rsidR="00467ADB" w:rsidRPr="00467ADB" w14:paraId="6172F19B" w14:textId="77777777" w:rsidTr="00467ADB">
        <w:trPr>
          <w:trHeight w:val="300"/>
          <w:ins w:id="1008"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5B44E012" w14:textId="77777777" w:rsidR="00467ADB" w:rsidRPr="00467ADB" w:rsidRDefault="00467ADB" w:rsidP="00467ADB">
            <w:pPr>
              <w:spacing w:after="0" w:line="240" w:lineRule="auto"/>
              <w:jc w:val="center"/>
              <w:rPr>
                <w:ins w:id="1009" w:author="Diaz Zepeda, Hirvin Azael" w:date="2021-06-11T18:32:00Z"/>
                <w:rFonts w:ascii="Times New Roman" w:eastAsia="Times New Roman" w:hAnsi="Times New Roman" w:cs="Times New Roman"/>
                <w:color w:val="000000"/>
                <w:lang w:eastAsia="es-MX"/>
                <w:rPrChange w:id="1010" w:author="Diaz Zepeda, Hirvin Azael" w:date="2021-06-11T18:32:00Z">
                  <w:rPr>
                    <w:ins w:id="1011" w:author="Diaz Zepeda, Hirvin Azael" w:date="2021-06-11T18:32:00Z"/>
                  </w:rPr>
                </w:rPrChange>
              </w:rPr>
              <w:pPrChange w:id="1012" w:author="Diaz Zepeda, Hirvin Azael" w:date="2021-06-11T18:32:00Z">
                <w:pPr>
                  <w:jc w:val="center"/>
                </w:pPr>
              </w:pPrChange>
            </w:pPr>
            <w:ins w:id="1013" w:author="Diaz Zepeda, Hirvin Azael" w:date="2021-06-11T18:32:00Z">
              <w:r w:rsidRPr="00467ADB">
                <w:rPr>
                  <w:rFonts w:ascii="Times New Roman" w:eastAsia="Times New Roman" w:hAnsi="Times New Roman" w:cs="Times New Roman"/>
                  <w:color w:val="000000"/>
                  <w:lang w:eastAsia="es-MX"/>
                  <w:rPrChange w:id="1014" w:author="Diaz Zepeda, Hirvin Azael" w:date="2021-06-11T18:32:00Z">
                    <w:rPr/>
                  </w:rPrChange>
                </w:rPr>
                <w:t>45 - 49</w:t>
              </w:r>
            </w:ins>
          </w:p>
        </w:tc>
        <w:tc>
          <w:tcPr>
            <w:tcW w:w="2310" w:type="dxa"/>
            <w:gridSpan w:val="2"/>
            <w:tcBorders>
              <w:top w:val="nil"/>
              <w:left w:val="nil"/>
              <w:bottom w:val="nil"/>
              <w:right w:val="nil"/>
            </w:tcBorders>
            <w:shd w:val="clear" w:color="000000" w:fill="FFFFFF"/>
            <w:noWrap/>
            <w:vAlign w:val="bottom"/>
            <w:hideMark/>
          </w:tcPr>
          <w:p w14:paraId="7C54EF72" w14:textId="77777777" w:rsidR="00467ADB" w:rsidRPr="00467ADB" w:rsidRDefault="00467ADB" w:rsidP="00467ADB">
            <w:pPr>
              <w:spacing w:after="0" w:line="240" w:lineRule="auto"/>
              <w:jc w:val="center"/>
              <w:rPr>
                <w:ins w:id="1015" w:author="Diaz Zepeda, Hirvin Azael" w:date="2021-06-11T18:32:00Z"/>
                <w:rFonts w:ascii="Times New Roman" w:eastAsia="Times New Roman" w:hAnsi="Times New Roman" w:cs="Times New Roman"/>
                <w:color w:val="000000"/>
                <w:lang w:eastAsia="es-MX"/>
                <w:rPrChange w:id="1016" w:author="Diaz Zepeda, Hirvin Azael" w:date="2021-06-11T18:32:00Z">
                  <w:rPr>
                    <w:ins w:id="1017" w:author="Diaz Zepeda, Hirvin Azael" w:date="2021-06-11T18:32:00Z"/>
                  </w:rPr>
                </w:rPrChange>
              </w:rPr>
              <w:pPrChange w:id="1018" w:author="Diaz Zepeda, Hirvin Azael" w:date="2021-06-11T18:32:00Z">
                <w:pPr>
                  <w:jc w:val="center"/>
                </w:pPr>
              </w:pPrChange>
            </w:pPr>
            <w:ins w:id="1019" w:author="Diaz Zepeda, Hirvin Azael" w:date="2021-06-11T18:32:00Z">
              <w:r w:rsidRPr="00467ADB">
                <w:rPr>
                  <w:rFonts w:ascii="Times New Roman" w:eastAsia="Times New Roman" w:hAnsi="Times New Roman" w:cs="Times New Roman"/>
                  <w:color w:val="000000"/>
                  <w:lang w:eastAsia="es-MX"/>
                  <w:rPrChange w:id="1020" w:author="Diaz Zepeda, Hirvin Azael" w:date="2021-06-11T18:32:00Z">
                    <w:rPr/>
                  </w:rPrChange>
                </w:rPr>
                <w:t>0.871</w:t>
              </w:r>
            </w:ins>
          </w:p>
        </w:tc>
      </w:tr>
      <w:tr w:rsidR="00467ADB" w:rsidRPr="00467ADB" w14:paraId="1F6D38E9" w14:textId="77777777" w:rsidTr="00467ADB">
        <w:trPr>
          <w:trHeight w:val="288"/>
          <w:ins w:id="1021"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11ABB7A1" w14:textId="77777777" w:rsidR="00467ADB" w:rsidRPr="00467ADB" w:rsidRDefault="00467ADB" w:rsidP="00467ADB">
            <w:pPr>
              <w:spacing w:after="0" w:line="240" w:lineRule="auto"/>
              <w:jc w:val="center"/>
              <w:rPr>
                <w:ins w:id="1022" w:author="Diaz Zepeda, Hirvin Azael" w:date="2021-06-11T18:32:00Z"/>
                <w:rFonts w:ascii="Times New Roman" w:eastAsia="Times New Roman" w:hAnsi="Times New Roman" w:cs="Times New Roman"/>
                <w:color w:val="000000"/>
                <w:lang w:eastAsia="es-MX"/>
                <w:rPrChange w:id="1023" w:author="Diaz Zepeda, Hirvin Azael" w:date="2021-06-11T18:32:00Z">
                  <w:rPr>
                    <w:ins w:id="1024" w:author="Diaz Zepeda, Hirvin Azael" w:date="2021-06-11T18:32:00Z"/>
                  </w:rPr>
                </w:rPrChange>
              </w:rPr>
              <w:pPrChange w:id="1025" w:author="Diaz Zepeda, Hirvin Azael" w:date="2021-06-11T18:32:00Z">
                <w:pPr>
                  <w:jc w:val="center"/>
                </w:pPr>
              </w:pPrChange>
            </w:pPr>
            <w:ins w:id="1026" w:author="Diaz Zepeda, Hirvin Azael" w:date="2021-06-11T18:32:00Z">
              <w:r w:rsidRPr="00467ADB">
                <w:rPr>
                  <w:rFonts w:ascii="Times New Roman" w:eastAsia="Times New Roman" w:hAnsi="Times New Roman" w:cs="Times New Roman"/>
                  <w:color w:val="000000"/>
                  <w:lang w:eastAsia="es-MX"/>
                  <w:rPrChange w:id="1027" w:author="Diaz Zepeda, Hirvin Azael" w:date="2021-06-11T18:32:00Z">
                    <w:rPr/>
                  </w:rPrChange>
                </w:rPr>
                <w:t>50 - 59</w:t>
              </w:r>
            </w:ins>
          </w:p>
        </w:tc>
        <w:tc>
          <w:tcPr>
            <w:tcW w:w="2310" w:type="dxa"/>
            <w:gridSpan w:val="2"/>
            <w:tcBorders>
              <w:top w:val="nil"/>
              <w:left w:val="nil"/>
              <w:bottom w:val="nil"/>
              <w:right w:val="nil"/>
            </w:tcBorders>
            <w:shd w:val="clear" w:color="000000" w:fill="FFFFFF"/>
            <w:noWrap/>
            <w:vAlign w:val="bottom"/>
            <w:hideMark/>
          </w:tcPr>
          <w:p w14:paraId="03B059AF" w14:textId="77777777" w:rsidR="00467ADB" w:rsidRPr="00467ADB" w:rsidRDefault="00467ADB" w:rsidP="00467ADB">
            <w:pPr>
              <w:spacing w:after="0" w:line="240" w:lineRule="auto"/>
              <w:jc w:val="center"/>
              <w:rPr>
                <w:ins w:id="1028" w:author="Diaz Zepeda, Hirvin Azael" w:date="2021-06-11T18:32:00Z"/>
                <w:rFonts w:ascii="Times New Roman" w:eastAsia="Times New Roman" w:hAnsi="Times New Roman" w:cs="Times New Roman"/>
                <w:color w:val="000000"/>
                <w:lang w:eastAsia="es-MX"/>
                <w:rPrChange w:id="1029" w:author="Diaz Zepeda, Hirvin Azael" w:date="2021-06-11T18:32:00Z">
                  <w:rPr>
                    <w:ins w:id="1030" w:author="Diaz Zepeda, Hirvin Azael" w:date="2021-06-11T18:32:00Z"/>
                  </w:rPr>
                </w:rPrChange>
              </w:rPr>
              <w:pPrChange w:id="1031" w:author="Diaz Zepeda, Hirvin Azael" w:date="2021-06-11T18:32:00Z">
                <w:pPr>
                  <w:jc w:val="center"/>
                </w:pPr>
              </w:pPrChange>
            </w:pPr>
            <w:ins w:id="1032" w:author="Diaz Zepeda, Hirvin Azael" w:date="2021-06-11T18:32:00Z">
              <w:r w:rsidRPr="00467ADB">
                <w:rPr>
                  <w:rFonts w:ascii="Times New Roman" w:eastAsia="Times New Roman" w:hAnsi="Times New Roman" w:cs="Times New Roman"/>
                  <w:color w:val="000000"/>
                  <w:lang w:eastAsia="es-MX"/>
                  <w:rPrChange w:id="1033" w:author="Diaz Zepeda, Hirvin Azael" w:date="2021-06-11T18:32:00Z">
                    <w:rPr/>
                  </w:rPrChange>
                </w:rPr>
                <w:t>0.842</w:t>
              </w:r>
            </w:ins>
          </w:p>
        </w:tc>
      </w:tr>
      <w:tr w:rsidR="00467ADB" w:rsidRPr="00467ADB" w14:paraId="4942751E" w14:textId="77777777" w:rsidTr="00467ADB">
        <w:trPr>
          <w:trHeight w:val="288"/>
          <w:ins w:id="1034"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3C2D0E2C" w14:textId="77777777" w:rsidR="00467ADB" w:rsidRPr="00467ADB" w:rsidRDefault="00467ADB" w:rsidP="00467ADB">
            <w:pPr>
              <w:spacing w:after="0" w:line="240" w:lineRule="auto"/>
              <w:jc w:val="center"/>
              <w:rPr>
                <w:ins w:id="1035" w:author="Diaz Zepeda, Hirvin Azael" w:date="2021-06-11T18:32:00Z"/>
                <w:rFonts w:ascii="Times New Roman" w:eastAsia="Times New Roman" w:hAnsi="Times New Roman" w:cs="Times New Roman"/>
                <w:color w:val="000000"/>
                <w:lang w:eastAsia="es-MX"/>
                <w:rPrChange w:id="1036" w:author="Diaz Zepeda, Hirvin Azael" w:date="2021-06-11T18:32:00Z">
                  <w:rPr>
                    <w:ins w:id="1037" w:author="Diaz Zepeda, Hirvin Azael" w:date="2021-06-11T18:32:00Z"/>
                  </w:rPr>
                </w:rPrChange>
              </w:rPr>
              <w:pPrChange w:id="1038" w:author="Diaz Zepeda, Hirvin Azael" w:date="2021-06-11T18:32:00Z">
                <w:pPr>
                  <w:jc w:val="center"/>
                </w:pPr>
              </w:pPrChange>
            </w:pPr>
            <w:ins w:id="1039" w:author="Diaz Zepeda, Hirvin Azael" w:date="2021-06-11T18:32:00Z">
              <w:r w:rsidRPr="00467ADB">
                <w:rPr>
                  <w:rFonts w:ascii="Times New Roman" w:eastAsia="Times New Roman" w:hAnsi="Times New Roman" w:cs="Times New Roman"/>
                  <w:color w:val="000000"/>
                  <w:lang w:eastAsia="es-MX"/>
                  <w:rPrChange w:id="1040" w:author="Diaz Zepeda, Hirvin Azael" w:date="2021-06-11T18:32:00Z">
                    <w:rPr/>
                  </w:rPrChange>
                </w:rPr>
                <w:t>60 - 69</w:t>
              </w:r>
            </w:ins>
          </w:p>
        </w:tc>
        <w:tc>
          <w:tcPr>
            <w:tcW w:w="2310" w:type="dxa"/>
            <w:gridSpan w:val="2"/>
            <w:tcBorders>
              <w:top w:val="nil"/>
              <w:left w:val="nil"/>
              <w:bottom w:val="nil"/>
              <w:right w:val="nil"/>
            </w:tcBorders>
            <w:shd w:val="clear" w:color="000000" w:fill="FFFFFF"/>
            <w:noWrap/>
            <w:vAlign w:val="bottom"/>
            <w:hideMark/>
          </w:tcPr>
          <w:p w14:paraId="27858B6C" w14:textId="77777777" w:rsidR="00467ADB" w:rsidRPr="00467ADB" w:rsidRDefault="00467ADB" w:rsidP="00467ADB">
            <w:pPr>
              <w:spacing w:after="0" w:line="240" w:lineRule="auto"/>
              <w:jc w:val="center"/>
              <w:rPr>
                <w:ins w:id="1041" w:author="Diaz Zepeda, Hirvin Azael" w:date="2021-06-11T18:32:00Z"/>
                <w:rFonts w:ascii="Times New Roman" w:eastAsia="Times New Roman" w:hAnsi="Times New Roman" w:cs="Times New Roman"/>
                <w:color w:val="000000"/>
                <w:lang w:eastAsia="es-MX"/>
                <w:rPrChange w:id="1042" w:author="Diaz Zepeda, Hirvin Azael" w:date="2021-06-11T18:32:00Z">
                  <w:rPr>
                    <w:ins w:id="1043" w:author="Diaz Zepeda, Hirvin Azael" w:date="2021-06-11T18:32:00Z"/>
                  </w:rPr>
                </w:rPrChange>
              </w:rPr>
              <w:pPrChange w:id="1044" w:author="Diaz Zepeda, Hirvin Azael" w:date="2021-06-11T18:32:00Z">
                <w:pPr>
                  <w:jc w:val="center"/>
                </w:pPr>
              </w:pPrChange>
            </w:pPr>
            <w:ins w:id="1045" w:author="Diaz Zepeda, Hirvin Azael" w:date="2021-06-11T18:32:00Z">
              <w:r w:rsidRPr="00467ADB">
                <w:rPr>
                  <w:rFonts w:ascii="Times New Roman" w:eastAsia="Times New Roman" w:hAnsi="Times New Roman" w:cs="Times New Roman"/>
                  <w:color w:val="000000"/>
                  <w:lang w:eastAsia="es-MX"/>
                  <w:rPrChange w:id="1046" w:author="Diaz Zepeda, Hirvin Azael" w:date="2021-06-11T18:32:00Z">
                    <w:rPr/>
                  </w:rPrChange>
                </w:rPr>
                <w:t>0.823</w:t>
              </w:r>
            </w:ins>
          </w:p>
        </w:tc>
      </w:tr>
      <w:tr w:rsidR="00467ADB" w:rsidRPr="00467ADB" w14:paraId="080678AD" w14:textId="77777777" w:rsidTr="00467ADB">
        <w:trPr>
          <w:trHeight w:val="288"/>
          <w:ins w:id="1047"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1593D34C" w14:textId="77777777" w:rsidR="00467ADB" w:rsidRPr="00467ADB" w:rsidRDefault="00467ADB" w:rsidP="00467ADB">
            <w:pPr>
              <w:spacing w:after="0" w:line="240" w:lineRule="auto"/>
              <w:jc w:val="center"/>
              <w:rPr>
                <w:ins w:id="1048" w:author="Diaz Zepeda, Hirvin Azael" w:date="2021-06-11T18:32:00Z"/>
                <w:rFonts w:ascii="Times New Roman" w:eastAsia="Times New Roman" w:hAnsi="Times New Roman" w:cs="Times New Roman"/>
                <w:color w:val="000000"/>
                <w:lang w:eastAsia="es-MX"/>
                <w:rPrChange w:id="1049" w:author="Diaz Zepeda, Hirvin Azael" w:date="2021-06-11T18:32:00Z">
                  <w:rPr>
                    <w:ins w:id="1050" w:author="Diaz Zepeda, Hirvin Azael" w:date="2021-06-11T18:32:00Z"/>
                  </w:rPr>
                </w:rPrChange>
              </w:rPr>
              <w:pPrChange w:id="1051" w:author="Diaz Zepeda, Hirvin Azael" w:date="2021-06-11T18:32:00Z">
                <w:pPr>
                  <w:jc w:val="center"/>
                </w:pPr>
              </w:pPrChange>
            </w:pPr>
            <w:ins w:id="1052" w:author="Diaz Zepeda, Hirvin Azael" w:date="2021-06-11T18:32:00Z">
              <w:r w:rsidRPr="00467ADB">
                <w:rPr>
                  <w:rFonts w:ascii="Times New Roman" w:eastAsia="Times New Roman" w:hAnsi="Times New Roman" w:cs="Times New Roman"/>
                  <w:color w:val="000000"/>
                  <w:lang w:eastAsia="es-MX"/>
                  <w:rPrChange w:id="1053" w:author="Diaz Zepeda, Hirvin Azael" w:date="2021-06-11T18:32:00Z">
                    <w:rPr/>
                  </w:rPrChange>
                </w:rPr>
                <w:t>70 - 79</w:t>
              </w:r>
            </w:ins>
          </w:p>
        </w:tc>
        <w:tc>
          <w:tcPr>
            <w:tcW w:w="2310" w:type="dxa"/>
            <w:gridSpan w:val="2"/>
            <w:tcBorders>
              <w:top w:val="nil"/>
              <w:left w:val="nil"/>
              <w:bottom w:val="nil"/>
              <w:right w:val="nil"/>
            </w:tcBorders>
            <w:shd w:val="clear" w:color="000000" w:fill="FFFFFF"/>
            <w:noWrap/>
            <w:vAlign w:val="bottom"/>
            <w:hideMark/>
          </w:tcPr>
          <w:p w14:paraId="631DC474" w14:textId="77777777" w:rsidR="00467ADB" w:rsidRPr="00467ADB" w:rsidRDefault="00467ADB" w:rsidP="00467ADB">
            <w:pPr>
              <w:spacing w:after="0" w:line="240" w:lineRule="auto"/>
              <w:jc w:val="center"/>
              <w:rPr>
                <w:ins w:id="1054" w:author="Diaz Zepeda, Hirvin Azael" w:date="2021-06-11T18:32:00Z"/>
                <w:rFonts w:ascii="Times New Roman" w:eastAsia="Times New Roman" w:hAnsi="Times New Roman" w:cs="Times New Roman"/>
                <w:color w:val="000000"/>
                <w:lang w:eastAsia="es-MX"/>
                <w:rPrChange w:id="1055" w:author="Diaz Zepeda, Hirvin Azael" w:date="2021-06-11T18:32:00Z">
                  <w:rPr>
                    <w:ins w:id="1056" w:author="Diaz Zepeda, Hirvin Azael" w:date="2021-06-11T18:32:00Z"/>
                  </w:rPr>
                </w:rPrChange>
              </w:rPr>
              <w:pPrChange w:id="1057" w:author="Diaz Zepeda, Hirvin Azael" w:date="2021-06-11T18:32:00Z">
                <w:pPr>
                  <w:jc w:val="center"/>
                </w:pPr>
              </w:pPrChange>
            </w:pPr>
            <w:ins w:id="1058" w:author="Diaz Zepeda, Hirvin Azael" w:date="2021-06-11T18:32:00Z">
              <w:r w:rsidRPr="00467ADB">
                <w:rPr>
                  <w:rFonts w:ascii="Times New Roman" w:eastAsia="Times New Roman" w:hAnsi="Times New Roman" w:cs="Times New Roman"/>
                  <w:color w:val="000000"/>
                  <w:lang w:eastAsia="es-MX"/>
                  <w:rPrChange w:id="1059" w:author="Diaz Zepeda, Hirvin Azael" w:date="2021-06-11T18:32:00Z">
                    <w:rPr/>
                  </w:rPrChange>
                </w:rPr>
                <w:t>0.79</w:t>
              </w:r>
            </w:ins>
          </w:p>
        </w:tc>
      </w:tr>
      <w:tr w:rsidR="00467ADB" w:rsidRPr="00467ADB" w14:paraId="143EDB1A" w14:textId="77777777" w:rsidTr="00467ADB">
        <w:trPr>
          <w:trHeight w:val="288"/>
          <w:ins w:id="1060" w:author="Diaz Zepeda, Hirvin Azael" w:date="2021-06-11T18:32:00Z"/>
        </w:trPr>
        <w:tc>
          <w:tcPr>
            <w:tcW w:w="6330" w:type="dxa"/>
            <w:gridSpan w:val="2"/>
            <w:tcBorders>
              <w:top w:val="nil"/>
              <w:left w:val="nil"/>
              <w:bottom w:val="nil"/>
              <w:right w:val="nil"/>
            </w:tcBorders>
            <w:shd w:val="clear" w:color="000000" w:fill="E7E6E6"/>
            <w:noWrap/>
            <w:vAlign w:val="bottom"/>
            <w:hideMark/>
          </w:tcPr>
          <w:p w14:paraId="7B5032DA" w14:textId="77777777" w:rsidR="00467ADB" w:rsidRPr="00467ADB" w:rsidRDefault="00467ADB" w:rsidP="00467ADB">
            <w:pPr>
              <w:spacing w:after="0" w:line="240" w:lineRule="auto"/>
              <w:jc w:val="center"/>
              <w:rPr>
                <w:ins w:id="1061" w:author="Diaz Zepeda, Hirvin Azael" w:date="2021-06-11T18:32:00Z"/>
                <w:rFonts w:ascii="Times New Roman" w:eastAsia="Times New Roman" w:hAnsi="Times New Roman" w:cs="Times New Roman"/>
                <w:color w:val="000000"/>
                <w:lang w:eastAsia="es-MX"/>
                <w:rPrChange w:id="1062" w:author="Diaz Zepeda, Hirvin Azael" w:date="2021-06-11T18:32:00Z">
                  <w:rPr>
                    <w:ins w:id="1063" w:author="Diaz Zepeda, Hirvin Azael" w:date="2021-06-11T18:32:00Z"/>
                  </w:rPr>
                </w:rPrChange>
              </w:rPr>
              <w:pPrChange w:id="1064" w:author="Diaz Zepeda, Hirvin Azael" w:date="2021-06-11T18:32:00Z">
                <w:pPr>
                  <w:jc w:val="center"/>
                </w:pPr>
              </w:pPrChange>
            </w:pPr>
            <w:ins w:id="1065" w:author="Diaz Zepeda, Hirvin Azael" w:date="2021-06-11T18:32:00Z">
              <w:r w:rsidRPr="00467ADB">
                <w:rPr>
                  <w:rFonts w:ascii="Calibri" w:eastAsia="Times New Roman" w:hAnsi="Calibri" w:cs="Times New Roman"/>
                  <w:color w:val="000000"/>
                  <w:lang w:eastAsia="es-MX"/>
                  <w:rPrChange w:id="1066" w:author="Diaz Zepeda, Hirvin Azael" w:date="2021-06-11T18:32:00Z">
                    <w:rPr>
                      <w:rFonts w:ascii="Calibri" w:hAnsi="Calibri"/>
                    </w:rPr>
                  </w:rPrChange>
                </w:rPr>
                <w:t>≥</w:t>
              </w:r>
              <w:r w:rsidRPr="00467ADB">
                <w:rPr>
                  <w:rFonts w:ascii="Times New Roman" w:eastAsia="Times New Roman" w:hAnsi="Times New Roman" w:cs="Times New Roman"/>
                  <w:color w:val="000000"/>
                  <w:lang w:eastAsia="es-MX"/>
                  <w:rPrChange w:id="1067" w:author="Diaz Zepeda, Hirvin Azael" w:date="2021-06-11T18:32:00Z">
                    <w:rPr/>
                  </w:rPrChange>
                </w:rPr>
                <w:t xml:space="preserve"> 80</w:t>
              </w:r>
            </w:ins>
          </w:p>
        </w:tc>
        <w:tc>
          <w:tcPr>
            <w:tcW w:w="2310" w:type="dxa"/>
            <w:gridSpan w:val="2"/>
            <w:tcBorders>
              <w:top w:val="nil"/>
              <w:left w:val="nil"/>
              <w:bottom w:val="nil"/>
              <w:right w:val="nil"/>
            </w:tcBorders>
            <w:shd w:val="clear" w:color="000000" w:fill="FFFFFF"/>
            <w:noWrap/>
            <w:vAlign w:val="bottom"/>
            <w:hideMark/>
          </w:tcPr>
          <w:p w14:paraId="4EBBC344" w14:textId="77777777" w:rsidR="00467ADB" w:rsidRPr="00467ADB" w:rsidRDefault="00467ADB" w:rsidP="00467ADB">
            <w:pPr>
              <w:spacing w:after="0" w:line="240" w:lineRule="auto"/>
              <w:jc w:val="center"/>
              <w:rPr>
                <w:ins w:id="1068" w:author="Diaz Zepeda, Hirvin Azael" w:date="2021-06-11T18:32:00Z"/>
                <w:rFonts w:ascii="Times New Roman" w:eastAsia="Times New Roman" w:hAnsi="Times New Roman" w:cs="Times New Roman"/>
                <w:color w:val="000000"/>
                <w:lang w:eastAsia="es-MX"/>
                <w:rPrChange w:id="1069" w:author="Diaz Zepeda, Hirvin Azael" w:date="2021-06-11T18:32:00Z">
                  <w:rPr>
                    <w:ins w:id="1070" w:author="Diaz Zepeda, Hirvin Azael" w:date="2021-06-11T18:32:00Z"/>
                  </w:rPr>
                </w:rPrChange>
              </w:rPr>
              <w:pPrChange w:id="1071" w:author="Diaz Zepeda, Hirvin Azael" w:date="2021-06-11T18:32:00Z">
                <w:pPr>
                  <w:jc w:val="center"/>
                </w:pPr>
              </w:pPrChange>
            </w:pPr>
            <w:ins w:id="1072" w:author="Diaz Zepeda, Hirvin Azael" w:date="2021-06-11T18:32:00Z">
              <w:r w:rsidRPr="00467ADB">
                <w:rPr>
                  <w:rFonts w:ascii="Times New Roman" w:eastAsia="Times New Roman" w:hAnsi="Times New Roman" w:cs="Times New Roman"/>
                  <w:color w:val="000000"/>
                  <w:lang w:eastAsia="es-MX"/>
                  <w:rPrChange w:id="1073" w:author="Diaz Zepeda, Hirvin Azael" w:date="2021-06-11T18:32:00Z">
                    <w:rPr/>
                  </w:rPrChange>
                </w:rPr>
                <w:t>0.736</w:t>
              </w:r>
            </w:ins>
          </w:p>
        </w:tc>
      </w:tr>
    </w:tbl>
    <w:p w14:paraId="579A0E31" w14:textId="4B86C41D" w:rsidR="00906523" w:rsidRPr="00F33F12" w:rsidDel="00467ADB" w:rsidRDefault="00906523" w:rsidP="00467ADB">
      <w:pPr>
        <w:autoSpaceDE w:val="0"/>
        <w:autoSpaceDN w:val="0"/>
        <w:adjustRightInd w:val="0"/>
        <w:spacing w:before="240" w:line="360" w:lineRule="auto"/>
        <w:jc w:val="both"/>
        <w:rPr>
          <w:del w:id="1074" w:author="Diaz Zepeda, Hirvin Azael" w:date="2021-06-11T18:32:00Z"/>
          <w:rFonts w:ascii="Times New Roman" w:hAnsi="Times New Roman" w:cs="Times New Roman"/>
          <w:i/>
          <w:sz w:val="24"/>
          <w:szCs w:val="26"/>
          <w:lang w:val="en-US"/>
        </w:rPr>
      </w:pPr>
    </w:p>
    <w:p w14:paraId="7438FC1A" w14:textId="2533032B" w:rsidR="00467ADB" w:rsidRDefault="00681EE5" w:rsidP="0008514B">
      <w:pPr>
        <w:pStyle w:val="Descripcin"/>
        <w:jc w:val="both"/>
        <w:rPr>
          <w:rFonts w:asciiTheme="minorHAnsi" w:hAnsiTheme="minorHAnsi"/>
          <w:sz w:val="22"/>
        </w:rPr>
      </w:pPr>
      <w:r>
        <w:rPr>
          <w:rFonts w:cs="Times New Roman"/>
          <w:color w:val="FF0000"/>
          <w:sz w:val="24"/>
          <w:szCs w:val="26"/>
          <w:lang w:val="en-US"/>
        </w:rPr>
        <w:fldChar w:fldCharType="end"/>
      </w:r>
      <w:commentRangeStart w:id="1075"/>
      <w:r w:rsidR="00E8425E">
        <w:rPr>
          <w:rFonts w:cs="Times New Roman"/>
          <w:color w:val="FF0000"/>
          <w:sz w:val="24"/>
          <w:szCs w:val="26"/>
          <w:lang w:val="en-US"/>
        </w:rPr>
        <w:fldChar w:fldCharType="begin"/>
      </w:r>
      <w:r w:rsidR="00E8425E">
        <w:rPr>
          <w:rFonts w:cs="Times New Roman"/>
          <w:color w:val="FF0000"/>
          <w:sz w:val="24"/>
          <w:szCs w:val="26"/>
          <w:lang w:val="en-US"/>
        </w:rPr>
        <w:instrText xml:space="preserve"> LINK </w:instrText>
      </w:r>
      <w:r w:rsidR="00467ADB">
        <w:rPr>
          <w:rFonts w:cs="Times New Roman"/>
          <w:color w:val="FF0000"/>
          <w:sz w:val="24"/>
          <w:szCs w:val="26"/>
          <w:lang w:val="en-US"/>
        </w:rPr>
        <w:instrText xml:space="preserve">Excel.Sheet.12 "C:\\Users\\IRVING\\Documents\\GitHub\\Cov_19_specific_hazard\\docs\\Copia de Copia de Parameter table total.xlsx" "Parameter Table!F2C1:F56C4" </w:instrText>
      </w:r>
      <w:r w:rsidR="00E8425E">
        <w:rPr>
          <w:rFonts w:cs="Times New Roman"/>
          <w:color w:val="FF0000"/>
          <w:sz w:val="24"/>
          <w:szCs w:val="26"/>
          <w:lang w:val="en-US"/>
        </w:rPr>
        <w:instrText xml:space="preserve">\a \f 4 \h  \* MERGEFORMAT </w:instrText>
      </w:r>
      <w:r w:rsidR="00467ADB">
        <w:rPr>
          <w:rFonts w:cs="Times New Roman"/>
          <w:color w:val="FF0000"/>
          <w:sz w:val="24"/>
          <w:szCs w:val="26"/>
          <w:lang w:val="en-US"/>
        </w:rPr>
        <w:fldChar w:fldCharType="separate"/>
      </w:r>
    </w:p>
    <w:tbl>
      <w:tblPr>
        <w:tblW w:w="8640" w:type="dxa"/>
        <w:jc w:val="center"/>
        <w:tblCellMar>
          <w:left w:w="70" w:type="dxa"/>
          <w:right w:w="70" w:type="dxa"/>
        </w:tblCellMar>
        <w:tblLook w:val="04A0" w:firstRow="1" w:lastRow="0" w:firstColumn="1" w:lastColumn="0" w:noHBand="0" w:noVBand="1"/>
        <w:tblPrChange w:id="1076" w:author="Diaz Zepeda, Hirvin Azael" w:date="2021-06-11T18:32:00Z">
          <w:tblPr>
            <w:tblW w:w="8640" w:type="dxa"/>
            <w:tblCellMar>
              <w:left w:w="0" w:type="dxa"/>
              <w:right w:w="0" w:type="dxa"/>
            </w:tblCellMar>
            <w:tblLook w:val="04A0" w:firstRow="1" w:lastRow="0" w:firstColumn="1" w:lastColumn="0" w:noHBand="0" w:noVBand="1"/>
          </w:tblPr>
        </w:tblPrChange>
      </w:tblPr>
      <w:tblGrid>
        <w:gridCol w:w="4966"/>
        <w:gridCol w:w="1364"/>
        <w:gridCol w:w="1002"/>
        <w:gridCol w:w="1308"/>
        <w:tblGridChange w:id="1077">
          <w:tblGrid>
            <w:gridCol w:w="4966"/>
            <w:gridCol w:w="1364"/>
            <w:gridCol w:w="1002"/>
            <w:gridCol w:w="1308"/>
          </w:tblGrid>
        </w:tblGridChange>
      </w:tblGrid>
      <w:tr w:rsidR="00467ADB" w:rsidRPr="00467ADB" w14:paraId="24B4FF07" w14:textId="77777777" w:rsidTr="00467ADB">
        <w:trPr>
          <w:divId w:val="1033967476"/>
          <w:trHeight w:val="288"/>
          <w:jc w:val="center"/>
          <w:ins w:id="1078" w:author="Diaz Zepeda, Hirvin Azael" w:date="2021-06-11T18:32:00Z"/>
          <w:trPrChange w:id="1079"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757171"/>
            <w:noWrap/>
            <w:vAlign w:val="bottom"/>
            <w:hideMark/>
            <w:tcPrChange w:id="1080" w:author="Diaz Zepeda, Hirvin Azael" w:date="2021-06-11T18:32:00Z">
              <w:tcPr>
                <w:tcW w:w="8640" w:type="dxa"/>
                <w:gridSpan w:val="4"/>
                <w:tcBorders>
                  <w:top w:val="nil"/>
                  <w:left w:val="nil"/>
                  <w:bottom w:val="nil"/>
                  <w:right w:val="nil"/>
                </w:tcBorders>
                <w:shd w:val="clear" w:color="000000" w:fill="757171"/>
                <w:noWrap/>
                <w:tcMar>
                  <w:top w:w="15" w:type="dxa"/>
                  <w:left w:w="15" w:type="dxa"/>
                  <w:bottom w:w="0" w:type="dxa"/>
                  <w:right w:w="15" w:type="dxa"/>
                </w:tcMar>
                <w:vAlign w:val="bottom"/>
                <w:hideMark/>
              </w:tcPr>
            </w:tcPrChange>
          </w:tcPr>
          <w:p w14:paraId="4A2FBEBC" w14:textId="0AF1AAFA" w:rsidR="00467ADB" w:rsidRPr="00467ADB" w:rsidRDefault="00467ADB" w:rsidP="00467ADB">
            <w:pPr>
              <w:jc w:val="center"/>
              <w:rPr>
                <w:ins w:id="1081" w:author="Diaz Zepeda, Hirvin Azael" w:date="2021-06-11T18:32:00Z"/>
                <w:rFonts w:ascii="Times New Roman" w:eastAsia="Times New Roman" w:hAnsi="Times New Roman" w:cs="Times New Roman"/>
                <w:color w:val="FFFFFF"/>
                <w:lang w:eastAsia="es-MX"/>
                <w:rPrChange w:id="1082" w:author="Diaz Zepeda, Hirvin Azael" w:date="2021-06-11T18:32:00Z">
                  <w:rPr>
                    <w:ins w:id="1083" w:author="Diaz Zepeda, Hirvin Azael" w:date="2021-06-11T18:32:00Z"/>
                    <w:color w:val="FFFFFF"/>
                  </w:rPr>
                </w:rPrChange>
              </w:rPr>
            </w:pPr>
            <w:proofErr w:type="spellStart"/>
            <w:ins w:id="1084" w:author="Diaz Zepeda, Hirvin Azael" w:date="2021-06-11T18:32:00Z">
              <w:r w:rsidRPr="00467ADB">
                <w:rPr>
                  <w:rFonts w:ascii="Times New Roman" w:eastAsia="Times New Roman" w:hAnsi="Times New Roman" w:cs="Times New Roman"/>
                  <w:color w:val="FFFFFF"/>
                  <w:lang w:eastAsia="es-MX"/>
                  <w:rPrChange w:id="1085" w:author="Diaz Zepeda, Hirvin Azael" w:date="2021-06-11T18:32:00Z">
                    <w:rPr>
                      <w:color w:val="FFFFFF"/>
                    </w:rPr>
                  </w:rPrChange>
                </w:rPr>
                <w:t>Cohorts</w:t>
              </w:r>
              <w:proofErr w:type="spellEnd"/>
              <w:r w:rsidRPr="00467ADB">
                <w:rPr>
                  <w:rFonts w:ascii="Times New Roman" w:eastAsia="Times New Roman" w:hAnsi="Times New Roman" w:cs="Times New Roman"/>
                  <w:color w:val="FFFFFF"/>
                  <w:lang w:eastAsia="es-MX"/>
                  <w:rPrChange w:id="1086" w:author="Diaz Zepeda, Hirvin Azael" w:date="2021-06-11T18:32:00Z">
                    <w:rPr>
                      <w:color w:val="FFFFFF"/>
                    </w:rPr>
                  </w:rPrChange>
                </w:rPr>
                <w:t xml:space="preserve"> </w:t>
              </w:r>
              <w:proofErr w:type="spellStart"/>
              <w:r w:rsidRPr="00467ADB">
                <w:rPr>
                  <w:rFonts w:ascii="Times New Roman" w:eastAsia="Times New Roman" w:hAnsi="Times New Roman" w:cs="Times New Roman"/>
                  <w:color w:val="FFFFFF"/>
                  <w:lang w:eastAsia="es-MX"/>
                  <w:rPrChange w:id="1087" w:author="Diaz Zepeda, Hirvin Azael" w:date="2021-06-11T18:32:00Z">
                    <w:rPr>
                      <w:color w:val="FFFFFF"/>
                    </w:rPr>
                  </w:rPrChange>
                </w:rPr>
                <w:t>characteristics</w:t>
              </w:r>
              <w:proofErr w:type="spellEnd"/>
            </w:ins>
          </w:p>
        </w:tc>
      </w:tr>
      <w:tr w:rsidR="00467ADB" w:rsidRPr="00467ADB" w14:paraId="2CEB887D" w14:textId="77777777" w:rsidTr="00467ADB">
        <w:trPr>
          <w:divId w:val="1033967476"/>
          <w:trHeight w:val="288"/>
          <w:jc w:val="center"/>
          <w:ins w:id="1088" w:author="Diaz Zepeda, Hirvin Azael" w:date="2021-06-11T18:32:00Z"/>
          <w:trPrChange w:id="1089"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E7E6E6"/>
            <w:noWrap/>
            <w:vAlign w:val="bottom"/>
            <w:hideMark/>
            <w:tcPrChange w:id="1090"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4EA86305" w14:textId="77777777" w:rsidR="00467ADB" w:rsidRPr="00467ADB" w:rsidRDefault="00467ADB" w:rsidP="00467ADB">
            <w:pPr>
              <w:spacing w:after="0" w:line="240" w:lineRule="auto"/>
              <w:jc w:val="center"/>
              <w:rPr>
                <w:ins w:id="1091" w:author="Diaz Zepeda, Hirvin Azael" w:date="2021-06-11T18:32:00Z"/>
                <w:rFonts w:ascii="Times New Roman" w:eastAsia="Times New Roman" w:hAnsi="Times New Roman" w:cs="Times New Roman"/>
                <w:color w:val="000000"/>
                <w:lang w:eastAsia="es-MX"/>
                <w:rPrChange w:id="1092" w:author="Diaz Zepeda, Hirvin Azael" w:date="2021-06-11T18:32:00Z">
                  <w:rPr>
                    <w:ins w:id="1093" w:author="Diaz Zepeda, Hirvin Azael" w:date="2021-06-11T18:32:00Z"/>
                  </w:rPr>
                </w:rPrChange>
              </w:rPr>
              <w:pPrChange w:id="1094" w:author="Diaz Zepeda, Hirvin Azael" w:date="2021-06-11T18:32:00Z">
                <w:pPr>
                  <w:jc w:val="center"/>
                </w:pPr>
              </w:pPrChange>
            </w:pPr>
            <w:proofErr w:type="spellStart"/>
            <w:ins w:id="1095" w:author="Diaz Zepeda, Hirvin Azael" w:date="2021-06-11T18:32:00Z">
              <w:r w:rsidRPr="00467ADB">
                <w:rPr>
                  <w:rFonts w:ascii="Times New Roman" w:eastAsia="Times New Roman" w:hAnsi="Times New Roman" w:cs="Times New Roman"/>
                  <w:color w:val="000000"/>
                  <w:lang w:eastAsia="es-MX"/>
                  <w:rPrChange w:id="1096"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109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098" w:author="Diaz Zepeda, Hirvin Azael" w:date="2021-06-11T18:32:00Z">
                    <w:rPr/>
                  </w:rPrChange>
                </w:rPr>
                <w:t>not</w:t>
              </w:r>
              <w:proofErr w:type="spellEnd"/>
              <w:r w:rsidRPr="00467ADB">
                <w:rPr>
                  <w:rFonts w:ascii="Times New Roman" w:eastAsia="Times New Roman" w:hAnsi="Times New Roman" w:cs="Times New Roman"/>
                  <w:color w:val="000000"/>
                  <w:lang w:eastAsia="es-MX"/>
                  <w:rPrChange w:id="109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100" w:author="Diaz Zepeda, Hirvin Azael" w:date="2021-06-11T18:32:00Z">
                    <w:rPr/>
                  </w:rPrChange>
                </w:rPr>
                <w:t>intubated</w:t>
              </w:r>
              <w:proofErr w:type="spellEnd"/>
            </w:ins>
          </w:p>
        </w:tc>
      </w:tr>
      <w:tr w:rsidR="00467ADB" w:rsidRPr="00467ADB" w14:paraId="1851C3E3" w14:textId="77777777" w:rsidTr="00467ADB">
        <w:trPr>
          <w:divId w:val="1033967476"/>
          <w:trHeight w:val="288"/>
          <w:jc w:val="center"/>
          <w:ins w:id="1101" w:author="Diaz Zepeda, Hirvin Azael" w:date="2021-06-11T18:32:00Z"/>
        </w:trPr>
        <w:tc>
          <w:tcPr>
            <w:tcW w:w="4966" w:type="dxa"/>
            <w:tcBorders>
              <w:top w:val="nil"/>
              <w:left w:val="nil"/>
              <w:bottom w:val="nil"/>
              <w:right w:val="nil"/>
            </w:tcBorders>
            <w:shd w:val="clear" w:color="000000" w:fill="E7E6E6"/>
            <w:noWrap/>
            <w:vAlign w:val="bottom"/>
            <w:hideMark/>
          </w:tcPr>
          <w:p w14:paraId="62DFFCCC" w14:textId="77777777" w:rsidR="00467ADB" w:rsidRPr="00467ADB" w:rsidRDefault="00467ADB" w:rsidP="00467ADB">
            <w:pPr>
              <w:spacing w:after="0" w:line="240" w:lineRule="auto"/>
              <w:jc w:val="center"/>
              <w:rPr>
                <w:ins w:id="1102" w:author="Diaz Zepeda, Hirvin Azael" w:date="2021-06-11T18:32:00Z"/>
                <w:rFonts w:ascii="Times New Roman" w:eastAsia="Times New Roman" w:hAnsi="Times New Roman" w:cs="Times New Roman"/>
                <w:color w:val="000000"/>
                <w:lang w:eastAsia="es-MX"/>
                <w:rPrChange w:id="1103" w:author="Diaz Zepeda, Hirvin Azael" w:date="2021-06-11T18:32:00Z">
                  <w:rPr>
                    <w:ins w:id="1104" w:author="Diaz Zepeda, Hirvin Azael" w:date="2021-06-11T18:32:00Z"/>
                  </w:rPr>
                </w:rPrChange>
              </w:rPr>
              <w:pPrChange w:id="1105" w:author="Diaz Zepeda, Hirvin Azael" w:date="2021-06-11T18:32:00Z">
                <w:pPr>
                  <w:jc w:val="center"/>
                </w:pPr>
              </w:pPrChange>
            </w:pPr>
            <w:ins w:id="1106" w:author="Diaz Zepeda, Hirvin Azael" w:date="2021-06-11T18:32:00Z">
              <w:r w:rsidRPr="00467ADB">
                <w:rPr>
                  <w:rFonts w:ascii="Times New Roman" w:eastAsia="Times New Roman" w:hAnsi="Times New Roman" w:cs="Times New Roman"/>
                  <w:color w:val="000000"/>
                  <w:lang w:eastAsia="es-MX"/>
                  <w:rPrChange w:id="1107"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45F212B3" w14:textId="77777777" w:rsidR="00467ADB" w:rsidRPr="00467ADB" w:rsidRDefault="00467ADB" w:rsidP="00467ADB">
            <w:pPr>
              <w:spacing w:after="0" w:line="240" w:lineRule="auto"/>
              <w:jc w:val="center"/>
              <w:rPr>
                <w:ins w:id="1108" w:author="Diaz Zepeda, Hirvin Azael" w:date="2021-06-11T18:32:00Z"/>
                <w:rFonts w:ascii="Times New Roman" w:eastAsia="Times New Roman" w:hAnsi="Times New Roman" w:cs="Times New Roman"/>
                <w:color w:val="000000"/>
                <w:lang w:eastAsia="es-MX"/>
                <w:rPrChange w:id="1109" w:author="Diaz Zepeda, Hirvin Azael" w:date="2021-06-11T18:32:00Z">
                  <w:rPr>
                    <w:ins w:id="1110" w:author="Diaz Zepeda, Hirvin Azael" w:date="2021-06-11T18:32:00Z"/>
                  </w:rPr>
                </w:rPrChange>
              </w:rPr>
              <w:pPrChange w:id="1111" w:author="Diaz Zepeda, Hirvin Azael" w:date="2021-06-11T18:32:00Z">
                <w:pPr>
                  <w:jc w:val="center"/>
                </w:pPr>
              </w:pPrChange>
            </w:pPr>
            <w:ins w:id="1112" w:author="Diaz Zepeda, Hirvin Azael" w:date="2021-06-11T18:32:00Z">
              <w:r w:rsidRPr="00467ADB">
                <w:rPr>
                  <w:rFonts w:ascii="Times New Roman" w:eastAsia="Times New Roman" w:hAnsi="Times New Roman" w:cs="Times New Roman"/>
                  <w:color w:val="000000"/>
                  <w:lang w:eastAsia="es-MX"/>
                  <w:rPrChange w:id="1113"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1114"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72C428C7" w14:textId="77777777" w:rsidR="00467ADB" w:rsidRPr="00467ADB" w:rsidRDefault="00467ADB" w:rsidP="00467ADB">
            <w:pPr>
              <w:spacing w:after="0" w:line="240" w:lineRule="auto"/>
              <w:jc w:val="center"/>
              <w:rPr>
                <w:ins w:id="1115" w:author="Diaz Zepeda, Hirvin Azael" w:date="2021-06-11T18:32:00Z"/>
                <w:rFonts w:ascii="Times New Roman" w:eastAsia="Times New Roman" w:hAnsi="Times New Roman" w:cs="Times New Roman"/>
                <w:color w:val="000000"/>
                <w:lang w:eastAsia="es-MX"/>
                <w:rPrChange w:id="1116" w:author="Diaz Zepeda, Hirvin Azael" w:date="2021-06-11T18:32:00Z">
                  <w:rPr>
                    <w:ins w:id="1117" w:author="Diaz Zepeda, Hirvin Azael" w:date="2021-06-11T18:32:00Z"/>
                  </w:rPr>
                </w:rPrChange>
              </w:rPr>
              <w:pPrChange w:id="1118" w:author="Diaz Zepeda, Hirvin Azael" w:date="2021-06-11T18:32:00Z">
                <w:pPr>
                  <w:jc w:val="center"/>
                </w:pPr>
              </w:pPrChange>
            </w:pPr>
            <w:ins w:id="1119" w:author="Diaz Zepeda, Hirvin Azael" w:date="2021-06-11T18:32:00Z">
              <w:r w:rsidRPr="00467ADB">
                <w:rPr>
                  <w:rFonts w:ascii="Times New Roman" w:eastAsia="Times New Roman" w:hAnsi="Times New Roman" w:cs="Times New Roman"/>
                  <w:color w:val="000000"/>
                  <w:lang w:eastAsia="es-MX"/>
                  <w:rPrChange w:id="1120"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6A5D4CA2" w14:textId="77777777" w:rsidR="00467ADB" w:rsidRPr="00467ADB" w:rsidRDefault="00467ADB" w:rsidP="00467ADB">
            <w:pPr>
              <w:spacing w:after="0" w:line="240" w:lineRule="auto"/>
              <w:jc w:val="center"/>
              <w:rPr>
                <w:ins w:id="1121" w:author="Diaz Zepeda, Hirvin Azael" w:date="2021-06-11T18:32:00Z"/>
                <w:rFonts w:ascii="Times New Roman" w:eastAsia="Times New Roman" w:hAnsi="Times New Roman" w:cs="Times New Roman"/>
                <w:color w:val="000000"/>
                <w:lang w:eastAsia="es-MX"/>
                <w:rPrChange w:id="1122" w:author="Diaz Zepeda, Hirvin Azael" w:date="2021-06-11T18:32:00Z">
                  <w:rPr>
                    <w:ins w:id="1123" w:author="Diaz Zepeda, Hirvin Azael" w:date="2021-06-11T18:32:00Z"/>
                  </w:rPr>
                </w:rPrChange>
              </w:rPr>
              <w:pPrChange w:id="1124" w:author="Diaz Zepeda, Hirvin Azael" w:date="2021-06-11T18:32:00Z">
                <w:pPr>
                  <w:jc w:val="center"/>
                </w:pPr>
              </w:pPrChange>
            </w:pPr>
            <w:proofErr w:type="spellStart"/>
            <w:ins w:id="1125" w:author="Diaz Zepeda, Hirvin Azael" w:date="2021-06-11T18:32:00Z">
              <w:r w:rsidRPr="00467ADB">
                <w:rPr>
                  <w:rFonts w:ascii="Times New Roman" w:eastAsia="Times New Roman" w:hAnsi="Times New Roman" w:cs="Times New Roman"/>
                  <w:color w:val="000000"/>
                  <w:lang w:eastAsia="es-MX"/>
                  <w:rPrChange w:id="1126" w:author="Diaz Zepeda, Hirvin Azael" w:date="2021-06-11T18:32:00Z">
                    <w:rPr/>
                  </w:rPrChange>
                </w:rPr>
                <w:t>Proportion</w:t>
              </w:r>
              <w:proofErr w:type="spellEnd"/>
            </w:ins>
          </w:p>
        </w:tc>
      </w:tr>
      <w:tr w:rsidR="00467ADB" w:rsidRPr="00467ADB" w14:paraId="3F40B7E3" w14:textId="77777777" w:rsidTr="00467ADB">
        <w:trPr>
          <w:divId w:val="1033967476"/>
          <w:trHeight w:val="288"/>
          <w:jc w:val="center"/>
          <w:ins w:id="1127"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13D4978F" w14:textId="77777777" w:rsidR="00467ADB" w:rsidRPr="00467ADB" w:rsidRDefault="00467ADB" w:rsidP="00467ADB">
            <w:pPr>
              <w:spacing w:after="0" w:line="240" w:lineRule="auto"/>
              <w:jc w:val="center"/>
              <w:rPr>
                <w:ins w:id="1128" w:author="Diaz Zepeda, Hirvin Azael" w:date="2021-06-11T18:32:00Z"/>
                <w:rFonts w:ascii="Times New Roman" w:eastAsia="Times New Roman" w:hAnsi="Times New Roman" w:cs="Times New Roman"/>
                <w:color w:val="000000"/>
                <w:lang w:eastAsia="es-MX"/>
                <w:rPrChange w:id="1129" w:author="Diaz Zepeda, Hirvin Azael" w:date="2021-06-11T18:32:00Z">
                  <w:rPr>
                    <w:ins w:id="1130" w:author="Diaz Zepeda, Hirvin Azael" w:date="2021-06-11T18:32:00Z"/>
                  </w:rPr>
                </w:rPrChange>
              </w:rPr>
              <w:pPrChange w:id="1131" w:author="Diaz Zepeda, Hirvin Azael" w:date="2021-06-11T18:32:00Z">
                <w:pPr>
                  <w:jc w:val="center"/>
                </w:pPr>
              </w:pPrChange>
            </w:pPr>
            <w:proofErr w:type="spellStart"/>
            <w:ins w:id="1132" w:author="Diaz Zepeda, Hirvin Azael" w:date="2021-06-11T18:32:00Z">
              <w:r w:rsidRPr="00467ADB">
                <w:rPr>
                  <w:rFonts w:ascii="Times New Roman" w:eastAsia="Times New Roman" w:hAnsi="Times New Roman" w:cs="Times New Roman"/>
                  <w:color w:val="000000"/>
                  <w:lang w:eastAsia="es-MX"/>
                  <w:rPrChange w:id="1133"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5DC71659" w14:textId="77777777" w:rsidR="00467ADB" w:rsidRPr="00467ADB" w:rsidRDefault="00467ADB" w:rsidP="00467ADB">
            <w:pPr>
              <w:spacing w:after="0" w:line="240" w:lineRule="auto"/>
              <w:jc w:val="center"/>
              <w:rPr>
                <w:ins w:id="1134" w:author="Diaz Zepeda, Hirvin Azael" w:date="2021-06-11T18:32:00Z"/>
                <w:rFonts w:ascii="Times New Roman" w:eastAsia="Times New Roman" w:hAnsi="Times New Roman" w:cs="Times New Roman"/>
                <w:color w:val="000000"/>
                <w:lang w:eastAsia="es-MX"/>
                <w:rPrChange w:id="1135" w:author="Diaz Zepeda, Hirvin Azael" w:date="2021-06-11T18:32:00Z">
                  <w:rPr>
                    <w:ins w:id="1136" w:author="Diaz Zepeda, Hirvin Azael" w:date="2021-06-11T18:32:00Z"/>
                  </w:rPr>
                </w:rPrChange>
              </w:rPr>
              <w:pPrChange w:id="1137" w:author="Diaz Zepeda, Hirvin Azael" w:date="2021-06-11T18:32:00Z">
                <w:pPr>
                  <w:jc w:val="center"/>
                </w:pPr>
              </w:pPrChange>
            </w:pPr>
            <w:ins w:id="1138" w:author="Diaz Zepeda, Hirvin Azael" w:date="2021-06-11T18:32:00Z">
              <w:r w:rsidRPr="00467ADB">
                <w:rPr>
                  <w:rFonts w:ascii="Times New Roman" w:eastAsia="Times New Roman" w:hAnsi="Times New Roman" w:cs="Times New Roman"/>
                  <w:color w:val="000000"/>
                  <w:lang w:eastAsia="es-MX"/>
                  <w:rPrChange w:id="1139"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39B14686" w14:textId="77777777" w:rsidR="00467ADB" w:rsidRPr="00467ADB" w:rsidRDefault="00467ADB" w:rsidP="00467ADB">
            <w:pPr>
              <w:spacing w:after="0" w:line="240" w:lineRule="auto"/>
              <w:jc w:val="center"/>
              <w:rPr>
                <w:ins w:id="1140" w:author="Diaz Zepeda, Hirvin Azael" w:date="2021-06-11T18:32:00Z"/>
                <w:rFonts w:ascii="Times New Roman" w:eastAsia="Times New Roman" w:hAnsi="Times New Roman" w:cs="Times New Roman"/>
                <w:color w:val="000000"/>
                <w:lang w:eastAsia="es-MX"/>
                <w:rPrChange w:id="1141" w:author="Diaz Zepeda, Hirvin Azael" w:date="2021-06-11T18:32:00Z">
                  <w:rPr>
                    <w:ins w:id="1142" w:author="Diaz Zepeda, Hirvin Azael" w:date="2021-06-11T18:32:00Z"/>
                  </w:rPr>
                </w:rPrChange>
              </w:rPr>
              <w:pPrChange w:id="1143" w:author="Diaz Zepeda, Hirvin Azael" w:date="2021-06-11T18:32:00Z">
                <w:pPr>
                  <w:jc w:val="center"/>
                </w:pPr>
              </w:pPrChange>
            </w:pPr>
            <w:ins w:id="1144" w:author="Diaz Zepeda, Hirvin Azael" w:date="2021-06-11T18:32:00Z">
              <w:r w:rsidRPr="00467ADB">
                <w:rPr>
                  <w:rFonts w:ascii="Times New Roman" w:eastAsia="Times New Roman" w:hAnsi="Times New Roman" w:cs="Times New Roman"/>
                  <w:color w:val="000000"/>
                  <w:lang w:eastAsia="es-MX"/>
                  <w:rPrChange w:id="1145" w:author="Diaz Zepeda, Hirvin Azael" w:date="2021-06-11T18:32:00Z">
                    <w:rPr/>
                  </w:rPrChange>
                </w:rPr>
                <w:t>32,154</w:t>
              </w:r>
            </w:ins>
          </w:p>
        </w:tc>
        <w:tc>
          <w:tcPr>
            <w:tcW w:w="1308" w:type="dxa"/>
            <w:tcBorders>
              <w:top w:val="nil"/>
              <w:left w:val="nil"/>
              <w:bottom w:val="nil"/>
              <w:right w:val="nil"/>
            </w:tcBorders>
            <w:shd w:val="clear" w:color="000000" w:fill="FFFFFF"/>
            <w:noWrap/>
            <w:vAlign w:val="bottom"/>
            <w:hideMark/>
          </w:tcPr>
          <w:p w14:paraId="60EB55A0" w14:textId="77777777" w:rsidR="00467ADB" w:rsidRPr="00467ADB" w:rsidRDefault="00467ADB" w:rsidP="00467ADB">
            <w:pPr>
              <w:spacing w:after="0" w:line="240" w:lineRule="auto"/>
              <w:jc w:val="center"/>
              <w:rPr>
                <w:ins w:id="1146" w:author="Diaz Zepeda, Hirvin Azael" w:date="2021-06-11T18:32:00Z"/>
                <w:rFonts w:ascii="Times New Roman" w:eastAsia="Times New Roman" w:hAnsi="Times New Roman" w:cs="Times New Roman"/>
                <w:color w:val="000000"/>
                <w:lang w:eastAsia="es-MX"/>
                <w:rPrChange w:id="1147" w:author="Diaz Zepeda, Hirvin Azael" w:date="2021-06-11T18:32:00Z">
                  <w:rPr>
                    <w:ins w:id="1148" w:author="Diaz Zepeda, Hirvin Azael" w:date="2021-06-11T18:32:00Z"/>
                  </w:rPr>
                </w:rPrChange>
              </w:rPr>
              <w:pPrChange w:id="1149" w:author="Diaz Zepeda, Hirvin Azael" w:date="2021-06-11T18:32:00Z">
                <w:pPr>
                  <w:jc w:val="center"/>
                </w:pPr>
              </w:pPrChange>
            </w:pPr>
            <w:ins w:id="1150" w:author="Diaz Zepeda, Hirvin Azael" w:date="2021-06-11T18:32:00Z">
              <w:r w:rsidRPr="00467ADB">
                <w:rPr>
                  <w:rFonts w:ascii="Times New Roman" w:eastAsia="Times New Roman" w:hAnsi="Times New Roman" w:cs="Times New Roman"/>
                  <w:color w:val="000000"/>
                  <w:lang w:eastAsia="es-MX"/>
                  <w:rPrChange w:id="1151" w:author="Diaz Zepeda, Hirvin Azael" w:date="2021-06-11T18:32:00Z">
                    <w:rPr/>
                  </w:rPrChange>
                </w:rPr>
                <w:t>16%</w:t>
              </w:r>
            </w:ins>
          </w:p>
        </w:tc>
      </w:tr>
      <w:tr w:rsidR="00467ADB" w:rsidRPr="00467ADB" w14:paraId="2F9F1306" w14:textId="77777777" w:rsidTr="00467ADB">
        <w:trPr>
          <w:divId w:val="1033967476"/>
          <w:trHeight w:val="288"/>
          <w:jc w:val="center"/>
          <w:ins w:id="1152" w:author="Diaz Zepeda, Hirvin Azael" w:date="2021-06-11T18:32:00Z"/>
        </w:trPr>
        <w:tc>
          <w:tcPr>
            <w:tcW w:w="4966" w:type="dxa"/>
            <w:vMerge/>
            <w:tcBorders>
              <w:top w:val="nil"/>
              <w:left w:val="nil"/>
              <w:bottom w:val="nil"/>
              <w:right w:val="nil"/>
            </w:tcBorders>
            <w:vAlign w:val="center"/>
            <w:hideMark/>
          </w:tcPr>
          <w:p w14:paraId="30DB545C" w14:textId="77777777" w:rsidR="00467ADB" w:rsidRPr="00467ADB" w:rsidRDefault="00467ADB" w:rsidP="00467ADB">
            <w:pPr>
              <w:spacing w:after="0" w:line="240" w:lineRule="auto"/>
              <w:rPr>
                <w:ins w:id="1153" w:author="Diaz Zepeda, Hirvin Azael" w:date="2021-06-11T18:32:00Z"/>
                <w:rFonts w:ascii="Times New Roman" w:eastAsia="Times New Roman" w:hAnsi="Times New Roman" w:cs="Times New Roman"/>
                <w:color w:val="000000"/>
                <w:lang w:eastAsia="es-MX"/>
                <w:rPrChange w:id="1154" w:author="Diaz Zepeda, Hirvin Azael" w:date="2021-06-11T18:32:00Z">
                  <w:rPr>
                    <w:ins w:id="1155" w:author="Diaz Zepeda, Hirvin Azael" w:date="2021-06-11T18:32:00Z"/>
                  </w:rPr>
                </w:rPrChange>
              </w:rPr>
              <w:pPrChange w:id="1156"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69401F8B" w14:textId="77777777" w:rsidR="00467ADB" w:rsidRPr="00467ADB" w:rsidRDefault="00467ADB" w:rsidP="00467ADB">
            <w:pPr>
              <w:spacing w:after="0" w:line="240" w:lineRule="auto"/>
              <w:jc w:val="center"/>
              <w:rPr>
                <w:ins w:id="1157" w:author="Diaz Zepeda, Hirvin Azael" w:date="2021-06-11T18:32:00Z"/>
                <w:rFonts w:ascii="Times New Roman" w:eastAsia="Times New Roman" w:hAnsi="Times New Roman" w:cs="Times New Roman"/>
                <w:color w:val="000000"/>
                <w:lang w:eastAsia="es-MX"/>
                <w:rPrChange w:id="1158" w:author="Diaz Zepeda, Hirvin Azael" w:date="2021-06-11T18:32:00Z">
                  <w:rPr>
                    <w:ins w:id="1159" w:author="Diaz Zepeda, Hirvin Azael" w:date="2021-06-11T18:32:00Z"/>
                  </w:rPr>
                </w:rPrChange>
              </w:rPr>
              <w:pPrChange w:id="1160" w:author="Diaz Zepeda, Hirvin Azael" w:date="2021-06-11T18:32:00Z">
                <w:pPr>
                  <w:jc w:val="center"/>
                </w:pPr>
              </w:pPrChange>
            </w:pPr>
            <w:ins w:id="1161" w:author="Diaz Zepeda, Hirvin Azael" w:date="2021-06-11T18:32:00Z">
              <w:r w:rsidRPr="00467ADB">
                <w:rPr>
                  <w:rFonts w:ascii="Times New Roman" w:eastAsia="Times New Roman" w:hAnsi="Times New Roman" w:cs="Times New Roman"/>
                  <w:color w:val="000000"/>
                  <w:lang w:eastAsia="es-MX"/>
                  <w:rPrChange w:id="1162"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5C06F455" w14:textId="77777777" w:rsidR="00467ADB" w:rsidRPr="00467ADB" w:rsidRDefault="00467ADB" w:rsidP="00467ADB">
            <w:pPr>
              <w:spacing w:after="0" w:line="240" w:lineRule="auto"/>
              <w:jc w:val="center"/>
              <w:rPr>
                <w:ins w:id="1163" w:author="Diaz Zepeda, Hirvin Azael" w:date="2021-06-11T18:32:00Z"/>
                <w:rFonts w:ascii="Times New Roman" w:eastAsia="Times New Roman" w:hAnsi="Times New Roman" w:cs="Times New Roman"/>
                <w:color w:val="000000"/>
                <w:lang w:eastAsia="es-MX"/>
                <w:rPrChange w:id="1164" w:author="Diaz Zepeda, Hirvin Azael" w:date="2021-06-11T18:32:00Z">
                  <w:rPr>
                    <w:ins w:id="1165" w:author="Diaz Zepeda, Hirvin Azael" w:date="2021-06-11T18:32:00Z"/>
                  </w:rPr>
                </w:rPrChange>
              </w:rPr>
              <w:pPrChange w:id="1166" w:author="Diaz Zepeda, Hirvin Azael" w:date="2021-06-11T18:32:00Z">
                <w:pPr>
                  <w:jc w:val="center"/>
                </w:pPr>
              </w:pPrChange>
            </w:pPr>
            <w:ins w:id="1167" w:author="Diaz Zepeda, Hirvin Azael" w:date="2021-06-11T18:32:00Z">
              <w:r w:rsidRPr="00467ADB">
                <w:rPr>
                  <w:rFonts w:ascii="Times New Roman" w:eastAsia="Times New Roman" w:hAnsi="Times New Roman" w:cs="Times New Roman"/>
                  <w:color w:val="000000"/>
                  <w:lang w:eastAsia="es-MX"/>
                  <w:rPrChange w:id="1168" w:author="Diaz Zepeda, Hirvin Azael" w:date="2021-06-11T18:32:00Z">
                    <w:rPr/>
                  </w:rPrChange>
                </w:rPr>
                <w:t>35,973</w:t>
              </w:r>
            </w:ins>
          </w:p>
        </w:tc>
        <w:tc>
          <w:tcPr>
            <w:tcW w:w="1308" w:type="dxa"/>
            <w:tcBorders>
              <w:top w:val="nil"/>
              <w:left w:val="nil"/>
              <w:bottom w:val="nil"/>
              <w:right w:val="nil"/>
            </w:tcBorders>
            <w:shd w:val="clear" w:color="000000" w:fill="FFFFFF"/>
            <w:noWrap/>
            <w:vAlign w:val="bottom"/>
            <w:hideMark/>
          </w:tcPr>
          <w:p w14:paraId="11D83CBE" w14:textId="77777777" w:rsidR="00467ADB" w:rsidRPr="00467ADB" w:rsidRDefault="00467ADB" w:rsidP="00467ADB">
            <w:pPr>
              <w:spacing w:after="0" w:line="240" w:lineRule="auto"/>
              <w:jc w:val="center"/>
              <w:rPr>
                <w:ins w:id="1169" w:author="Diaz Zepeda, Hirvin Azael" w:date="2021-06-11T18:32:00Z"/>
                <w:rFonts w:ascii="Times New Roman" w:eastAsia="Times New Roman" w:hAnsi="Times New Roman" w:cs="Times New Roman"/>
                <w:color w:val="000000"/>
                <w:lang w:eastAsia="es-MX"/>
                <w:rPrChange w:id="1170" w:author="Diaz Zepeda, Hirvin Azael" w:date="2021-06-11T18:32:00Z">
                  <w:rPr>
                    <w:ins w:id="1171" w:author="Diaz Zepeda, Hirvin Azael" w:date="2021-06-11T18:32:00Z"/>
                  </w:rPr>
                </w:rPrChange>
              </w:rPr>
              <w:pPrChange w:id="1172" w:author="Diaz Zepeda, Hirvin Azael" w:date="2021-06-11T18:32:00Z">
                <w:pPr>
                  <w:jc w:val="center"/>
                </w:pPr>
              </w:pPrChange>
            </w:pPr>
            <w:ins w:id="1173" w:author="Diaz Zepeda, Hirvin Azael" w:date="2021-06-11T18:32:00Z">
              <w:r w:rsidRPr="00467ADB">
                <w:rPr>
                  <w:rFonts w:ascii="Times New Roman" w:eastAsia="Times New Roman" w:hAnsi="Times New Roman" w:cs="Times New Roman"/>
                  <w:color w:val="000000"/>
                  <w:lang w:eastAsia="es-MX"/>
                  <w:rPrChange w:id="1174" w:author="Diaz Zepeda, Hirvin Azael" w:date="2021-06-11T18:32:00Z">
                    <w:rPr/>
                  </w:rPrChange>
                </w:rPr>
                <w:t>18%</w:t>
              </w:r>
            </w:ins>
          </w:p>
        </w:tc>
      </w:tr>
      <w:tr w:rsidR="00467ADB" w:rsidRPr="00467ADB" w14:paraId="36744820" w14:textId="77777777" w:rsidTr="00467ADB">
        <w:trPr>
          <w:divId w:val="1033967476"/>
          <w:trHeight w:val="288"/>
          <w:jc w:val="center"/>
          <w:ins w:id="1175" w:author="Diaz Zepeda, Hirvin Azael" w:date="2021-06-11T18:32:00Z"/>
        </w:trPr>
        <w:tc>
          <w:tcPr>
            <w:tcW w:w="4966" w:type="dxa"/>
            <w:vMerge/>
            <w:tcBorders>
              <w:top w:val="nil"/>
              <w:left w:val="nil"/>
              <w:bottom w:val="nil"/>
              <w:right w:val="nil"/>
            </w:tcBorders>
            <w:vAlign w:val="center"/>
            <w:hideMark/>
          </w:tcPr>
          <w:p w14:paraId="04A9AA65" w14:textId="77777777" w:rsidR="00467ADB" w:rsidRPr="00467ADB" w:rsidRDefault="00467ADB" w:rsidP="00467ADB">
            <w:pPr>
              <w:spacing w:after="0" w:line="240" w:lineRule="auto"/>
              <w:rPr>
                <w:ins w:id="1176" w:author="Diaz Zepeda, Hirvin Azael" w:date="2021-06-11T18:32:00Z"/>
                <w:rFonts w:ascii="Times New Roman" w:eastAsia="Times New Roman" w:hAnsi="Times New Roman" w:cs="Times New Roman"/>
                <w:color w:val="000000"/>
                <w:lang w:eastAsia="es-MX"/>
                <w:rPrChange w:id="1177" w:author="Diaz Zepeda, Hirvin Azael" w:date="2021-06-11T18:32:00Z">
                  <w:rPr>
                    <w:ins w:id="1178" w:author="Diaz Zepeda, Hirvin Azael" w:date="2021-06-11T18:32:00Z"/>
                  </w:rPr>
                </w:rPrChange>
              </w:rPr>
              <w:pPrChange w:id="117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7BFA96AA" w14:textId="77777777" w:rsidR="00467ADB" w:rsidRPr="00467ADB" w:rsidRDefault="00467ADB" w:rsidP="00467ADB">
            <w:pPr>
              <w:spacing w:after="0" w:line="240" w:lineRule="auto"/>
              <w:jc w:val="center"/>
              <w:rPr>
                <w:ins w:id="1180" w:author="Diaz Zepeda, Hirvin Azael" w:date="2021-06-11T18:32:00Z"/>
                <w:rFonts w:ascii="Times New Roman" w:eastAsia="Times New Roman" w:hAnsi="Times New Roman" w:cs="Times New Roman"/>
                <w:color w:val="000000"/>
                <w:lang w:eastAsia="es-MX"/>
                <w:rPrChange w:id="1181" w:author="Diaz Zepeda, Hirvin Azael" w:date="2021-06-11T18:32:00Z">
                  <w:rPr>
                    <w:ins w:id="1182" w:author="Diaz Zepeda, Hirvin Azael" w:date="2021-06-11T18:32:00Z"/>
                  </w:rPr>
                </w:rPrChange>
              </w:rPr>
              <w:pPrChange w:id="1183" w:author="Diaz Zepeda, Hirvin Azael" w:date="2021-06-11T18:32:00Z">
                <w:pPr>
                  <w:jc w:val="center"/>
                </w:pPr>
              </w:pPrChange>
            </w:pPr>
            <w:ins w:id="1184" w:author="Diaz Zepeda, Hirvin Azael" w:date="2021-06-11T18:32:00Z">
              <w:r w:rsidRPr="00467ADB">
                <w:rPr>
                  <w:rFonts w:ascii="Times New Roman" w:eastAsia="Times New Roman" w:hAnsi="Times New Roman" w:cs="Times New Roman"/>
                  <w:color w:val="000000"/>
                  <w:lang w:eastAsia="es-MX"/>
                  <w:rPrChange w:id="1185"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5772FDE1" w14:textId="77777777" w:rsidR="00467ADB" w:rsidRPr="00467ADB" w:rsidRDefault="00467ADB" w:rsidP="00467ADB">
            <w:pPr>
              <w:spacing w:after="0" w:line="240" w:lineRule="auto"/>
              <w:jc w:val="center"/>
              <w:rPr>
                <w:ins w:id="1186" w:author="Diaz Zepeda, Hirvin Azael" w:date="2021-06-11T18:32:00Z"/>
                <w:rFonts w:ascii="Times New Roman" w:eastAsia="Times New Roman" w:hAnsi="Times New Roman" w:cs="Times New Roman"/>
                <w:color w:val="000000"/>
                <w:lang w:eastAsia="es-MX"/>
                <w:rPrChange w:id="1187" w:author="Diaz Zepeda, Hirvin Azael" w:date="2021-06-11T18:32:00Z">
                  <w:rPr>
                    <w:ins w:id="1188" w:author="Diaz Zepeda, Hirvin Azael" w:date="2021-06-11T18:32:00Z"/>
                  </w:rPr>
                </w:rPrChange>
              </w:rPr>
              <w:pPrChange w:id="1189" w:author="Diaz Zepeda, Hirvin Azael" w:date="2021-06-11T18:32:00Z">
                <w:pPr>
                  <w:jc w:val="center"/>
                </w:pPr>
              </w:pPrChange>
            </w:pPr>
            <w:ins w:id="1190" w:author="Diaz Zepeda, Hirvin Azael" w:date="2021-06-11T18:32:00Z">
              <w:r w:rsidRPr="00467ADB">
                <w:rPr>
                  <w:rFonts w:ascii="Times New Roman" w:eastAsia="Times New Roman" w:hAnsi="Times New Roman" w:cs="Times New Roman"/>
                  <w:color w:val="000000"/>
                  <w:lang w:eastAsia="es-MX"/>
                  <w:rPrChange w:id="1191" w:author="Diaz Zepeda, Hirvin Azael" w:date="2021-06-11T18:32:00Z">
                    <w:rPr/>
                  </w:rPrChange>
                </w:rPr>
                <w:t>16,133</w:t>
              </w:r>
            </w:ins>
          </w:p>
        </w:tc>
        <w:tc>
          <w:tcPr>
            <w:tcW w:w="1308" w:type="dxa"/>
            <w:tcBorders>
              <w:top w:val="nil"/>
              <w:left w:val="nil"/>
              <w:bottom w:val="nil"/>
              <w:right w:val="nil"/>
            </w:tcBorders>
            <w:shd w:val="clear" w:color="000000" w:fill="FFFFFF"/>
            <w:noWrap/>
            <w:vAlign w:val="bottom"/>
            <w:hideMark/>
          </w:tcPr>
          <w:p w14:paraId="71827FF8" w14:textId="77777777" w:rsidR="00467ADB" w:rsidRPr="00467ADB" w:rsidRDefault="00467ADB" w:rsidP="00467ADB">
            <w:pPr>
              <w:spacing w:after="0" w:line="240" w:lineRule="auto"/>
              <w:jc w:val="center"/>
              <w:rPr>
                <w:ins w:id="1192" w:author="Diaz Zepeda, Hirvin Azael" w:date="2021-06-11T18:32:00Z"/>
                <w:rFonts w:ascii="Times New Roman" w:eastAsia="Times New Roman" w:hAnsi="Times New Roman" w:cs="Times New Roman"/>
                <w:color w:val="000000"/>
                <w:lang w:eastAsia="es-MX"/>
                <w:rPrChange w:id="1193" w:author="Diaz Zepeda, Hirvin Azael" w:date="2021-06-11T18:32:00Z">
                  <w:rPr>
                    <w:ins w:id="1194" w:author="Diaz Zepeda, Hirvin Azael" w:date="2021-06-11T18:32:00Z"/>
                  </w:rPr>
                </w:rPrChange>
              </w:rPr>
              <w:pPrChange w:id="1195" w:author="Diaz Zepeda, Hirvin Azael" w:date="2021-06-11T18:32:00Z">
                <w:pPr>
                  <w:jc w:val="center"/>
                </w:pPr>
              </w:pPrChange>
            </w:pPr>
            <w:ins w:id="1196" w:author="Diaz Zepeda, Hirvin Azael" w:date="2021-06-11T18:32:00Z">
              <w:r w:rsidRPr="00467ADB">
                <w:rPr>
                  <w:rFonts w:ascii="Times New Roman" w:eastAsia="Times New Roman" w:hAnsi="Times New Roman" w:cs="Times New Roman"/>
                  <w:color w:val="000000"/>
                  <w:lang w:eastAsia="es-MX"/>
                  <w:rPrChange w:id="1197" w:author="Diaz Zepeda, Hirvin Azael" w:date="2021-06-11T18:32:00Z">
                    <w:rPr/>
                  </w:rPrChange>
                </w:rPr>
                <w:t>8%</w:t>
              </w:r>
            </w:ins>
          </w:p>
        </w:tc>
      </w:tr>
      <w:tr w:rsidR="00467ADB" w:rsidRPr="00467ADB" w14:paraId="0F24FA90" w14:textId="77777777" w:rsidTr="00467ADB">
        <w:trPr>
          <w:divId w:val="1033967476"/>
          <w:trHeight w:val="288"/>
          <w:jc w:val="center"/>
          <w:ins w:id="1198" w:author="Diaz Zepeda, Hirvin Azael" w:date="2021-06-11T18:32:00Z"/>
        </w:trPr>
        <w:tc>
          <w:tcPr>
            <w:tcW w:w="4966" w:type="dxa"/>
            <w:vMerge/>
            <w:tcBorders>
              <w:top w:val="nil"/>
              <w:left w:val="nil"/>
              <w:bottom w:val="nil"/>
              <w:right w:val="nil"/>
            </w:tcBorders>
            <w:vAlign w:val="center"/>
            <w:hideMark/>
          </w:tcPr>
          <w:p w14:paraId="25FFD75B" w14:textId="77777777" w:rsidR="00467ADB" w:rsidRPr="00467ADB" w:rsidRDefault="00467ADB" w:rsidP="00467ADB">
            <w:pPr>
              <w:spacing w:after="0" w:line="240" w:lineRule="auto"/>
              <w:rPr>
                <w:ins w:id="1199" w:author="Diaz Zepeda, Hirvin Azael" w:date="2021-06-11T18:32:00Z"/>
                <w:rFonts w:ascii="Times New Roman" w:eastAsia="Times New Roman" w:hAnsi="Times New Roman" w:cs="Times New Roman"/>
                <w:color w:val="000000"/>
                <w:lang w:eastAsia="es-MX"/>
                <w:rPrChange w:id="1200" w:author="Diaz Zepeda, Hirvin Azael" w:date="2021-06-11T18:32:00Z">
                  <w:rPr>
                    <w:ins w:id="1201" w:author="Diaz Zepeda, Hirvin Azael" w:date="2021-06-11T18:32:00Z"/>
                  </w:rPr>
                </w:rPrChange>
              </w:rPr>
              <w:pPrChange w:id="120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62F58ED4" w14:textId="77777777" w:rsidR="00467ADB" w:rsidRPr="00467ADB" w:rsidRDefault="00467ADB" w:rsidP="00467ADB">
            <w:pPr>
              <w:spacing w:after="0" w:line="240" w:lineRule="auto"/>
              <w:jc w:val="center"/>
              <w:rPr>
                <w:ins w:id="1203" w:author="Diaz Zepeda, Hirvin Azael" w:date="2021-06-11T18:32:00Z"/>
                <w:rFonts w:ascii="Times New Roman" w:eastAsia="Times New Roman" w:hAnsi="Times New Roman" w:cs="Times New Roman"/>
                <w:color w:val="000000"/>
                <w:lang w:eastAsia="es-MX"/>
                <w:rPrChange w:id="1204" w:author="Diaz Zepeda, Hirvin Azael" w:date="2021-06-11T18:32:00Z">
                  <w:rPr>
                    <w:ins w:id="1205" w:author="Diaz Zepeda, Hirvin Azael" w:date="2021-06-11T18:32:00Z"/>
                  </w:rPr>
                </w:rPrChange>
              </w:rPr>
              <w:pPrChange w:id="1206" w:author="Diaz Zepeda, Hirvin Azael" w:date="2021-06-11T18:32:00Z">
                <w:pPr>
                  <w:jc w:val="center"/>
                </w:pPr>
              </w:pPrChange>
            </w:pPr>
            <w:ins w:id="1207" w:author="Diaz Zepeda, Hirvin Azael" w:date="2021-06-11T18:32:00Z">
              <w:r w:rsidRPr="00467ADB">
                <w:rPr>
                  <w:rFonts w:ascii="Times New Roman" w:eastAsia="Times New Roman" w:hAnsi="Times New Roman" w:cs="Times New Roman"/>
                  <w:color w:val="000000"/>
                  <w:lang w:eastAsia="es-MX"/>
                  <w:rPrChange w:id="1208"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017553E1" w14:textId="77777777" w:rsidR="00467ADB" w:rsidRPr="00467ADB" w:rsidRDefault="00467ADB" w:rsidP="00467ADB">
            <w:pPr>
              <w:spacing w:after="0" w:line="240" w:lineRule="auto"/>
              <w:jc w:val="center"/>
              <w:rPr>
                <w:ins w:id="1209" w:author="Diaz Zepeda, Hirvin Azael" w:date="2021-06-11T18:32:00Z"/>
                <w:rFonts w:ascii="Times New Roman" w:eastAsia="Times New Roman" w:hAnsi="Times New Roman" w:cs="Times New Roman"/>
                <w:color w:val="000000"/>
                <w:lang w:eastAsia="es-MX"/>
                <w:rPrChange w:id="1210" w:author="Diaz Zepeda, Hirvin Azael" w:date="2021-06-11T18:32:00Z">
                  <w:rPr>
                    <w:ins w:id="1211" w:author="Diaz Zepeda, Hirvin Azael" w:date="2021-06-11T18:32:00Z"/>
                  </w:rPr>
                </w:rPrChange>
              </w:rPr>
              <w:pPrChange w:id="1212" w:author="Diaz Zepeda, Hirvin Azael" w:date="2021-06-11T18:32:00Z">
                <w:pPr>
                  <w:jc w:val="center"/>
                </w:pPr>
              </w:pPrChange>
            </w:pPr>
            <w:ins w:id="1213" w:author="Diaz Zepeda, Hirvin Azael" w:date="2021-06-11T18:32:00Z">
              <w:r w:rsidRPr="00467ADB">
                <w:rPr>
                  <w:rFonts w:ascii="Times New Roman" w:eastAsia="Times New Roman" w:hAnsi="Times New Roman" w:cs="Times New Roman"/>
                  <w:color w:val="000000"/>
                  <w:lang w:eastAsia="es-MX"/>
                  <w:rPrChange w:id="1214" w:author="Diaz Zepeda, Hirvin Azael" w:date="2021-06-11T18:32:00Z">
                    <w:rPr/>
                  </w:rPrChange>
                </w:rPr>
                <w:t>34,915</w:t>
              </w:r>
            </w:ins>
          </w:p>
        </w:tc>
        <w:tc>
          <w:tcPr>
            <w:tcW w:w="1308" w:type="dxa"/>
            <w:tcBorders>
              <w:top w:val="nil"/>
              <w:left w:val="nil"/>
              <w:bottom w:val="nil"/>
              <w:right w:val="nil"/>
            </w:tcBorders>
            <w:shd w:val="clear" w:color="000000" w:fill="FFFFFF"/>
            <w:noWrap/>
            <w:vAlign w:val="bottom"/>
            <w:hideMark/>
          </w:tcPr>
          <w:p w14:paraId="0D1F91B1" w14:textId="77777777" w:rsidR="00467ADB" w:rsidRPr="00467ADB" w:rsidRDefault="00467ADB" w:rsidP="00467ADB">
            <w:pPr>
              <w:spacing w:after="0" w:line="240" w:lineRule="auto"/>
              <w:jc w:val="center"/>
              <w:rPr>
                <w:ins w:id="1215" w:author="Diaz Zepeda, Hirvin Azael" w:date="2021-06-11T18:32:00Z"/>
                <w:rFonts w:ascii="Times New Roman" w:eastAsia="Times New Roman" w:hAnsi="Times New Roman" w:cs="Times New Roman"/>
                <w:color w:val="000000"/>
                <w:lang w:eastAsia="es-MX"/>
                <w:rPrChange w:id="1216" w:author="Diaz Zepeda, Hirvin Azael" w:date="2021-06-11T18:32:00Z">
                  <w:rPr>
                    <w:ins w:id="1217" w:author="Diaz Zepeda, Hirvin Azael" w:date="2021-06-11T18:32:00Z"/>
                  </w:rPr>
                </w:rPrChange>
              </w:rPr>
              <w:pPrChange w:id="1218" w:author="Diaz Zepeda, Hirvin Azael" w:date="2021-06-11T18:32:00Z">
                <w:pPr>
                  <w:jc w:val="center"/>
                </w:pPr>
              </w:pPrChange>
            </w:pPr>
            <w:ins w:id="1219" w:author="Diaz Zepeda, Hirvin Azael" w:date="2021-06-11T18:32:00Z">
              <w:r w:rsidRPr="00467ADB">
                <w:rPr>
                  <w:rFonts w:ascii="Times New Roman" w:eastAsia="Times New Roman" w:hAnsi="Times New Roman" w:cs="Times New Roman"/>
                  <w:color w:val="000000"/>
                  <w:lang w:eastAsia="es-MX"/>
                  <w:rPrChange w:id="1220" w:author="Diaz Zepeda, Hirvin Azael" w:date="2021-06-11T18:32:00Z">
                    <w:rPr/>
                  </w:rPrChange>
                </w:rPr>
                <w:t>17%</w:t>
              </w:r>
            </w:ins>
          </w:p>
        </w:tc>
      </w:tr>
      <w:tr w:rsidR="00467ADB" w:rsidRPr="00467ADB" w14:paraId="012671BF" w14:textId="77777777" w:rsidTr="00467ADB">
        <w:trPr>
          <w:divId w:val="1033967476"/>
          <w:trHeight w:val="288"/>
          <w:jc w:val="center"/>
          <w:ins w:id="1221"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18AD1B54" w14:textId="77777777" w:rsidR="00467ADB" w:rsidRPr="00467ADB" w:rsidRDefault="00467ADB" w:rsidP="00467ADB">
            <w:pPr>
              <w:spacing w:after="0" w:line="240" w:lineRule="auto"/>
              <w:jc w:val="center"/>
              <w:rPr>
                <w:ins w:id="1222" w:author="Diaz Zepeda, Hirvin Azael" w:date="2021-06-11T18:32:00Z"/>
                <w:rFonts w:ascii="Times New Roman" w:eastAsia="Times New Roman" w:hAnsi="Times New Roman" w:cs="Times New Roman"/>
                <w:color w:val="000000"/>
                <w:lang w:eastAsia="es-MX"/>
                <w:rPrChange w:id="1223" w:author="Diaz Zepeda, Hirvin Azael" w:date="2021-06-11T18:32:00Z">
                  <w:rPr>
                    <w:ins w:id="1224" w:author="Diaz Zepeda, Hirvin Azael" w:date="2021-06-11T18:32:00Z"/>
                  </w:rPr>
                </w:rPrChange>
              </w:rPr>
              <w:pPrChange w:id="1225" w:author="Diaz Zepeda, Hirvin Azael" w:date="2021-06-11T18:32:00Z">
                <w:pPr>
                  <w:jc w:val="center"/>
                </w:pPr>
              </w:pPrChange>
            </w:pPr>
            <w:proofErr w:type="spellStart"/>
            <w:ins w:id="1226" w:author="Diaz Zepeda, Hirvin Azael" w:date="2021-06-11T18:32:00Z">
              <w:r w:rsidRPr="00467ADB">
                <w:rPr>
                  <w:rFonts w:ascii="Times New Roman" w:eastAsia="Times New Roman" w:hAnsi="Times New Roman" w:cs="Times New Roman"/>
                  <w:color w:val="000000"/>
                  <w:lang w:eastAsia="es-MX"/>
                  <w:rPrChange w:id="1227"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43FE1967" w14:textId="77777777" w:rsidR="00467ADB" w:rsidRPr="00467ADB" w:rsidRDefault="00467ADB" w:rsidP="00467ADB">
            <w:pPr>
              <w:spacing w:after="0" w:line="240" w:lineRule="auto"/>
              <w:jc w:val="center"/>
              <w:rPr>
                <w:ins w:id="1228" w:author="Diaz Zepeda, Hirvin Azael" w:date="2021-06-11T18:32:00Z"/>
                <w:rFonts w:ascii="Times New Roman" w:eastAsia="Times New Roman" w:hAnsi="Times New Roman" w:cs="Times New Roman"/>
                <w:color w:val="000000"/>
                <w:lang w:eastAsia="es-MX"/>
                <w:rPrChange w:id="1229" w:author="Diaz Zepeda, Hirvin Azael" w:date="2021-06-11T18:32:00Z">
                  <w:rPr>
                    <w:ins w:id="1230" w:author="Diaz Zepeda, Hirvin Azael" w:date="2021-06-11T18:32:00Z"/>
                  </w:rPr>
                </w:rPrChange>
              </w:rPr>
              <w:pPrChange w:id="1231" w:author="Diaz Zepeda, Hirvin Azael" w:date="2021-06-11T18:32:00Z">
                <w:pPr>
                  <w:jc w:val="center"/>
                </w:pPr>
              </w:pPrChange>
            </w:pPr>
            <w:ins w:id="1232" w:author="Diaz Zepeda, Hirvin Azael" w:date="2021-06-11T18:32:00Z">
              <w:r w:rsidRPr="00467ADB">
                <w:rPr>
                  <w:rFonts w:ascii="Times New Roman" w:eastAsia="Times New Roman" w:hAnsi="Times New Roman" w:cs="Times New Roman"/>
                  <w:color w:val="000000"/>
                  <w:lang w:eastAsia="es-MX"/>
                  <w:rPrChange w:id="1233"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0621693D" w14:textId="77777777" w:rsidR="00467ADB" w:rsidRPr="00467ADB" w:rsidRDefault="00467ADB" w:rsidP="00467ADB">
            <w:pPr>
              <w:spacing w:after="0" w:line="240" w:lineRule="auto"/>
              <w:jc w:val="center"/>
              <w:rPr>
                <w:ins w:id="1234" w:author="Diaz Zepeda, Hirvin Azael" w:date="2021-06-11T18:32:00Z"/>
                <w:rFonts w:ascii="Times New Roman" w:eastAsia="Times New Roman" w:hAnsi="Times New Roman" w:cs="Times New Roman"/>
                <w:color w:val="000000"/>
                <w:lang w:eastAsia="es-MX"/>
                <w:rPrChange w:id="1235" w:author="Diaz Zepeda, Hirvin Azael" w:date="2021-06-11T18:32:00Z">
                  <w:rPr>
                    <w:ins w:id="1236" w:author="Diaz Zepeda, Hirvin Azael" w:date="2021-06-11T18:32:00Z"/>
                  </w:rPr>
                </w:rPrChange>
              </w:rPr>
              <w:pPrChange w:id="1237" w:author="Diaz Zepeda, Hirvin Azael" w:date="2021-06-11T18:32:00Z">
                <w:pPr>
                  <w:jc w:val="center"/>
                </w:pPr>
              </w:pPrChange>
            </w:pPr>
            <w:ins w:id="1238" w:author="Diaz Zepeda, Hirvin Azael" w:date="2021-06-11T18:32:00Z">
              <w:r w:rsidRPr="00467ADB">
                <w:rPr>
                  <w:rFonts w:ascii="Times New Roman" w:eastAsia="Times New Roman" w:hAnsi="Times New Roman" w:cs="Times New Roman"/>
                  <w:color w:val="000000"/>
                  <w:lang w:eastAsia="es-MX"/>
                  <w:rPrChange w:id="1239" w:author="Diaz Zepeda, Hirvin Azael" w:date="2021-06-11T18:32:00Z">
                    <w:rPr/>
                  </w:rPrChange>
                </w:rPr>
                <w:t>19,869</w:t>
              </w:r>
            </w:ins>
          </w:p>
        </w:tc>
        <w:tc>
          <w:tcPr>
            <w:tcW w:w="1308" w:type="dxa"/>
            <w:tcBorders>
              <w:top w:val="nil"/>
              <w:left w:val="nil"/>
              <w:bottom w:val="nil"/>
              <w:right w:val="nil"/>
            </w:tcBorders>
            <w:shd w:val="clear" w:color="000000" w:fill="E7E6E6"/>
            <w:noWrap/>
            <w:vAlign w:val="bottom"/>
            <w:hideMark/>
          </w:tcPr>
          <w:p w14:paraId="4ACEF8AA" w14:textId="77777777" w:rsidR="00467ADB" w:rsidRPr="00467ADB" w:rsidRDefault="00467ADB" w:rsidP="00467ADB">
            <w:pPr>
              <w:spacing w:after="0" w:line="240" w:lineRule="auto"/>
              <w:jc w:val="center"/>
              <w:rPr>
                <w:ins w:id="1240" w:author="Diaz Zepeda, Hirvin Azael" w:date="2021-06-11T18:32:00Z"/>
                <w:rFonts w:ascii="Times New Roman" w:eastAsia="Times New Roman" w:hAnsi="Times New Roman" w:cs="Times New Roman"/>
                <w:color w:val="000000"/>
                <w:lang w:eastAsia="es-MX"/>
                <w:rPrChange w:id="1241" w:author="Diaz Zepeda, Hirvin Azael" w:date="2021-06-11T18:32:00Z">
                  <w:rPr>
                    <w:ins w:id="1242" w:author="Diaz Zepeda, Hirvin Azael" w:date="2021-06-11T18:32:00Z"/>
                  </w:rPr>
                </w:rPrChange>
              </w:rPr>
              <w:pPrChange w:id="1243" w:author="Diaz Zepeda, Hirvin Azael" w:date="2021-06-11T18:32:00Z">
                <w:pPr>
                  <w:jc w:val="center"/>
                </w:pPr>
              </w:pPrChange>
            </w:pPr>
            <w:ins w:id="1244" w:author="Diaz Zepeda, Hirvin Azael" w:date="2021-06-11T18:32:00Z">
              <w:r w:rsidRPr="00467ADB">
                <w:rPr>
                  <w:rFonts w:ascii="Times New Roman" w:eastAsia="Times New Roman" w:hAnsi="Times New Roman" w:cs="Times New Roman"/>
                  <w:color w:val="000000"/>
                  <w:lang w:eastAsia="es-MX"/>
                  <w:rPrChange w:id="1245" w:author="Diaz Zepeda, Hirvin Azael" w:date="2021-06-11T18:32:00Z">
                    <w:rPr/>
                  </w:rPrChange>
                </w:rPr>
                <w:t>10%</w:t>
              </w:r>
            </w:ins>
          </w:p>
        </w:tc>
      </w:tr>
      <w:tr w:rsidR="00467ADB" w:rsidRPr="00467ADB" w14:paraId="38C6A540" w14:textId="77777777" w:rsidTr="00467ADB">
        <w:trPr>
          <w:divId w:val="1033967476"/>
          <w:trHeight w:val="288"/>
          <w:jc w:val="center"/>
          <w:ins w:id="1246" w:author="Diaz Zepeda, Hirvin Azael" w:date="2021-06-11T18:32:00Z"/>
        </w:trPr>
        <w:tc>
          <w:tcPr>
            <w:tcW w:w="4966" w:type="dxa"/>
            <w:vMerge/>
            <w:tcBorders>
              <w:top w:val="nil"/>
              <w:left w:val="nil"/>
              <w:bottom w:val="nil"/>
              <w:right w:val="nil"/>
            </w:tcBorders>
            <w:vAlign w:val="center"/>
            <w:hideMark/>
          </w:tcPr>
          <w:p w14:paraId="3AE653A6" w14:textId="77777777" w:rsidR="00467ADB" w:rsidRPr="00467ADB" w:rsidRDefault="00467ADB" w:rsidP="00467ADB">
            <w:pPr>
              <w:spacing w:after="0" w:line="240" w:lineRule="auto"/>
              <w:rPr>
                <w:ins w:id="1247" w:author="Diaz Zepeda, Hirvin Azael" w:date="2021-06-11T18:32:00Z"/>
                <w:rFonts w:ascii="Times New Roman" w:eastAsia="Times New Roman" w:hAnsi="Times New Roman" w:cs="Times New Roman"/>
                <w:color w:val="000000"/>
                <w:lang w:eastAsia="es-MX"/>
                <w:rPrChange w:id="1248" w:author="Diaz Zepeda, Hirvin Azael" w:date="2021-06-11T18:32:00Z">
                  <w:rPr>
                    <w:ins w:id="1249" w:author="Diaz Zepeda, Hirvin Azael" w:date="2021-06-11T18:32:00Z"/>
                  </w:rPr>
                </w:rPrChange>
              </w:rPr>
              <w:pPrChange w:id="1250"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3123E80A" w14:textId="77777777" w:rsidR="00467ADB" w:rsidRPr="00467ADB" w:rsidRDefault="00467ADB" w:rsidP="00467ADB">
            <w:pPr>
              <w:spacing w:after="0" w:line="240" w:lineRule="auto"/>
              <w:jc w:val="center"/>
              <w:rPr>
                <w:ins w:id="1251" w:author="Diaz Zepeda, Hirvin Azael" w:date="2021-06-11T18:32:00Z"/>
                <w:rFonts w:ascii="Times New Roman" w:eastAsia="Times New Roman" w:hAnsi="Times New Roman" w:cs="Times New Roman"/>
                <w:color w:val="000000"/>
                <w:lang w:eastAsia="es-MX"/>
                <w:rPrChange w:id="1252" w:author="Diaz Zepeda, Hirvin Azael" w:date="2021-06-11T18:32:00Z">
                  <w:rPr>
                    <w:ins w:id="1253" w:author="Diaz Zepeda, Hirvin Azael" w:date="2021-06-11T18:32:00Z"/>
                  </w:rPr>
                </w:rPrChange>
              </w:rPr>
              <w:pPrChange w:id="1254" w:author="Diaz Zepeda, Hirvin Azael" w:date="2021-06-11T18:32:00Z">
                <w:pPr>
                  <w:jc w:val="center"/>
                </w:pPr>
              </w:pPrChange>
            </w:pPr>
            <w:ins w:id="1255" w:author="Diaz Zepeda, Hirvin Azael" w:date="2021-06-11T18:32:00Z">
              <w:r w:rsidRPr="00467ADB">
                <w:rPr>
                  <w:rFonts w:ascii="Times New Roman" w:eastAsia="Times New Roman" w:hAnsi="Times New Roman" w:cs="Times New Roman"/>
                  <w:color w:val="000000"/>
                  <w:lang w:eastAsia="es-MX"/>
                  <w:rPrChange w:id="1256"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498999AE" w14:textId="77777777" w:rsidR="00467ADB" w:rsidRPr="00467ADB" w:rsidRDefault="00467ADB" w:rsidP="00467ADB">
            <w:pPr>
              <w:spacing w:after="0" w:line="240" w:lineRule="auto"/>
              <w:jc w:val="center"/>
              <w:rPr>
                <w:ins w:id="1257" w:author="Diaz Zepeda, Hirvin Azael" w:date="2021-06-11T18:32:00Z"/>
                <w:rFonts w:ascii="Times New Roman" w:eastAsia="Times New Roman" w:hAnsi="Times New Roman" w:cs="Times New Roman"/>
                <w:color w:val="000000"/>
                <w:lang w:eastAsia="es-MX"/>
                <w:rPrChange w:id="1258" w:author="Diaz Zepeda, Hirvin Azael" w:date="2021-06-11T18:32:00Z">
                  <w:rPr>
                    <w:ins w:id="1259" w:author="Diaz Zepeda, Hirvin Azael" w:date="2021-06-11T18:32:00Z"/>
                  </w:rPr>
                </w:rPrChange>
              </w:rPr>
              <w:pPrChange w:id="1260" w:author="Diaz Zepeda, Hirvin Azael" w:date="2021-06-11T18:32:00Z">
                <w:pPr>
                  <w:jc w:val="center"/>
                </w:pPr>
              </w:pPrChange>
            </w:pPr>
            <w:ins w:id="1261" w:author="Diaz Zepeda, Hirvin Azael" w:date="2021-06-11T18:32:00Z">
              <w:r w:rsidRPr="00467ADB">
                <w:rPr>
                  <w:rFonts w:ascii="Times New Roman" w:eastAsia="Times New Roman" w:hAnsi="Times New Roman" w:cs="Times New Roman"/>
                  <w:color w:val="000000"/>
                  <w:lang w:eastAsia="es-MX"/>
                  <w:rPrChange w:id="1262" w:author="Diaz Zepeda, Hirvin Azael" w:date="2021-06-11T18:32:00Z">
                    <w:rPr/>
                  </w:rPrChange>
                </w:rPr>
                <w:t>24,948</w:t>
              </w:r>
            </w:ins>
          </w:p>
        </w:tc>
        <w:tc>
          <w:tcPr>
            <w:tcW w:w="1308" w:type="dxa"/>
            <w:tcBorders>
              <w:top w:val="nil"/>
              <w:left w:val="nil"/>
              <w:bottom w:val="nil"/>
              <w:right w:val="nil"/>
            </w:tcBorders>
            <w:shd w:val="clear" w:color="000000" w:fill="E7E6E6"/>
            <w:noWrap/>
            <w:vAlign w:val="bottom"/>
            <w:hideMark/>
          </w:tcPr>
          <w:p w14:paraId="3ED97E14" w14:textId="77777777" w:rsidR="00467ADB" w:rsidRPr="00467ADB" w:rsidRDefault="00467ADB" w:rsidP="00467ADB">
            <w:pPr>
              <w:spacing w:after="0" w:line="240" w:lineRule="auto"/>
              <w:jc w:val="center"/>
              <w:rPr>
                <w:ins w:id="1263" w:author="Diaz Zepeda, Hirvin Azael" w:date="2021-06-11T18:32:00Z"/>
                <w:rFonts w:ascii="Times New Roman" w:eastAsia="Times New Roman" w:hAnsi="Times New Roman" w:cs="Times New Roman"/>
                <w:color w:val="000000"/>
                <w:lang w:eastAsia="es-MX"/>
                <w:rPrChange w:id="1264" w:author="Diaz Zepeda, Hirvin Azael" w:date="2021-06-11T18:32:00Z">
                  <w:rPr>
                    <w:ins w:id="1265" w:author="Diaz Zepeda, Hirvin Azael" w:date="2021-06-11T18:32:00Z"/>
                  </w:rPr>
                </w:rPrChange>
              </w:rPr>
              <w:pPrChange w:id="1266" w:author="Diaz Zepeda, Hirvin Azael" w:date="2021-06-11T18:32:00Z">
                <w:pPr>
                  <w:jc w:val="center"/>
                </w:pPr>
              </w:pPrChange>
            </w:pPr>
            <w:ins w:id="1267" w:author="Diaz Zepeda, Hirvin Azael" w:date="2021-06-11T18:32:00Z">
              <w:r w:rsidRPr="00467ADB">
                <w:rPr>
                  <w:rFonts w:ascii="Times New Roman" w:eastAsia="Times New Roman" w:hAnsi="Times New Roman" w:cs="Times New Roman"/>
                  <w:color w:val="000000"/>
                  <w:lang w:eastAsia="es-MX"/>
                  <w:rPrChange w:id="1268" w:author="Diaz Zepeda, Hirvin Azael" w:date="2021-06-11T18:32:00Z">
                    <w:rPr/>
                  </w:rPrChange>
                </w:rPr>
                <w:t>12%</w:t>
              </w:r>
            </w:ins>
          </w:p>
        </w:tc>
      </w:tr>
      <w:tr w:rsidR="00467ADB" w:rsidRPr="00467ADB" w14:paraId="7A308353" w14:textId="77777777" w:rsidTr="00467ADB">
        <w:trPr>
          <w:divId w:val="1033967476"/>
          <w:trHeight w:val="288"/>
          <w:jc w:val="center"/>
          <w:ins w:id="1269" w:author="Diaz Zepeda, Hirvin Azael" w:date="2021-06-11T18:32:00Z"/>
        </w:trPr>
        <w:tc>
          <w:tcPr>
            <w:tcW w:w="4966" w:type="dxa"/>
            <w:vMerge/>
            <w:tcBorders>
              <w:top w:val="nil"/>
              <w:left w:val="nil"/>
              <w:bottom w:val="nil"/>
              <w:right w:val="nil"/>
            </w:tcBorders>
            <w:vAlign w:val="center"/>
            <w:hideMark/>
          </w:tcPr>
          <w:p w14:paraId="37BE55E0" w14:textId="77777777" w:rsidR="00467ADB" w:rsidRPr="00467ADB" w:rsidRDefault="00467ADB" w:rsidP="00467ADB">
            <w:pPr>
              <w:spacing w:after="0" w:line="240" w:lineRule="auto"/>
              <w:rPr>
                <w:ins w:id="1270" w:author="Diaz Zepeda, Hirvin Azael" w:date="2021-06-11T18:32:00Z"/>
                <w:rFonts w:ascii="Times New Roman" w:eastAsia="Times New Roman" w:hAnsi="Times New Roman" w:cs="Times New Roman"/>
                <w:color w:val="000000"/>
                <w:lang w:eastAsia="es-MX"/>
                <w:rPrChange w:id="1271" w:author="Diaz Zepeda, Hirvin Azael" w:date="2021-06-11T18:32:00Z">
                  <w:rPr>
                    <w:ins w:id="1272" w:author="Diaz Zepeda, Hirvin Azael" w:date="2021-06-11T18:32:00Z"/>
                  </w:rPr>
                </w:rPrChange>
              </w:rPr>
              <w:pPrChange w:id="127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1BF1531C" w14:textId="77777777" w:rsidR="00467ADB" w:rsidRPr="00467ADB" w:rsidRDefault="00467ADB" w:rsidP="00467ADB">
            <w:pPr>
              <w:spacing w:after="0" w:line="240" w:lineRule="auto"/>
              <w:jc w:val="center"/>
              <w:rPr>
                <w:ins w:id="1274" w:author="Diaz Zepeda, Hirvin Azael" w:date="2021-06-11T18:32:00Z"/>
                <w:rFonts w:ascii="Times New Roman" w:eastAsia="Times New Roman" w:hAnsi="Times New Roman" w:cs="Times New Roman"/>
                <w:color w:val="000000"/>
                <w:lang w:eastAsia="es-MX"/>
                <w:rPrChange w:id="1275" w:author="Diaz Zepeda, Hirvin Azael" w:date="2021-06-11T18:32:00Z">
                  <w:rPr>
                    <w:ins w:id="1276" w:author="Diaz Zepeda, Hirvin Azael" w:date="2021-06-11T18:32:00Z"/>
                  </w:rPr>
                </w:rPrChange>
              </w:rPr>
              <w:pPrChange w:id="1277" w:author="Diaz Zepeda, Hirvin Azael" w:date="2021-06-11T18:32:00Z">
                <w:pPr>
                  <w:jc w:val="center"/>
                </w:pPr>
              </w:pPrChange>
            </w:pPr>
            <w:ins w:id="1278" w:author="Diaz Zepeda, Hirvin Azael" w:date="2021-06-11T18:32:00Z">
              <w:r w:rsidRPr="00467ADB">
                <w:rPr>
                  <w:rFonts w:ascii="Times New Roman" w:eastAsia="Times New Roman" w:hAnsi="Times New Roman" w:cs="Times New Roman"/>
                  <w:color w:val="000000"/>
                  <w:lang w:eastAsia="es-MX"/>
                  <w:rPrChange w:id="1279"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140E1FC2" w14:textId="77777777" w:rsidR="00467ADB" w:rsidRPr="00467ADB" w:rsidRDefault="00467ADB" w:rsidP="00467ADB">
            <w:pPr>
              <w:spacing w:after="0" w:line="240" w:lineRule="auto"/>
              <w:jc w:val="center"/>
              <w:rPr>
                <w:ins w:id="1280" w:author="Diaz Zepeda, Hirvin Azael" w:date="2021-06-11T18:32:00Z"/>
                <w:rFonts w:ascii="Times New Roman" w:eastAsia="Times New Roman" w:hAnsi="Times New Roman" w:cs="Times New Roman"/>
                <w:color w:val="000000"/>
                <w:lang w:eastAsia="es-MX"/>
                <w:rPrChange w:id="1281" w:author="Diaz Zepeda, Hirvin Azael" w:date="2021-06-11T18:32:00Z">
                  <w:rPr>
                    <w:ins w:id="1282" w:author="Diaz Zepeda, Hirvin Azael" w:date="2021-06-11T18:32:00Z"/>
                  </w:rPr>
                </w:rPrChange>
              </w:rPr>
              <w:pPrChange w:id="1283" w:author="Diaz Zepeda, Hirvin Azael" w:date="2021-06-11T18:32:00Z">
                <w:pPr>
                  <w:jc w:val="center"/>
                </w:pPr>
              </w:pPrChange>
            </w:pPr>
            <w:ins w:id="1284" w:author="Diaz Zepeda, Hirvin Azael" w:date="2021-06-11T18:32:00Z">
              <w:r w:rsidRPr="00467ADB">
                <w:rPr>
                  <w:rFonts w:ascii="Times New Roman" w:eastAsia="Times New Roman" w:hAnsi="Times New Roman" w:cs="Times New Roman"/>
                  <w:color w:val="000000"/>
                  <w:lang w:eastAsia="es-MX"/>
                  <w:rPrChange w:id="1285" w:author="Diaz Zepeda, Hirvin Azael" w:date="2021-06-11T18:32:00Z">
                    <w:rPr/>
                  </w:rPrChange>
                </w:rPr>
                <w:t>11,512</w:t>
              </w:r>
            </w:ins>
          </w:p>
        </w:tc>
        <w:tc>
          <w:tcPr>
            <w:tcW w:w="1308" w:type="dxa"/>
            <w:tcBorders>
              <w:top w:val="nil"/>
              <w:left w:val="nil"/>
              <w:bottom w:val="nil"/>
              <w:right w:val="nil"/>
            </w:tcBorders>
            <w:shd w:val="clear" w:color="000000" w:fill="E7E6E6"/>
            <w:noWrap/>
            <w:vAlign w:val="bottom"/>
            <w:hideMark/>
          </w:tcPr>
          <w:p w14:paraId="7CE50CFF" w14:textId="77777777" w:rsidR="00467ADB" w:rsidRPr="00467ADB" w:rsidRDefault="00467ADB" w:rsidP="00467ADB">
            <w:pPr>
              <w:spacing w:after="0" w:line="240" w:lineRule="auto"/>
              <w:jc w:val="center"/>
              <w:rPr>
                <w:ins w:id="1286" w:author="Diaz Zepeda, Hirvin Azael" w:date="2021-06-11T18:32:00Z"/>
                <w:rFonts w:ascii="Times New Roman" w:eastAsia="Times New Roman" w:hAnsi="Times New Roman" w:cs="Times New Roman"/>
                <w:color w:val="000000"/>
                <w:lang w:eastAsia="es-MX"/>
                <w:rPrChange w:id="1287" w:author="Diaz Zepeda, Hirvin Azael" w:date="2021-06-11T18:32:00Z">
                  <w:rPr>
                    <w:ins w:id="1288" w:author="Diaz Zepeda, Hirvin Azael" w:date="2021-06-11T18:32:00Z"/>
                  </w:rPr>
                </w:rPrChange>
              </w:rPr>
              <w:pPrChange w:id="1289" w:author="Diaz Zepeda, Hirvin Azael" w:date="2021-06-11T18:32:00Z">
                <w:pPr>
                  <w:jc w:val="center"/>
                </w:pPr>
              </w:pPrChange>
            </w:pPr>
            <w:ins w:id="1290" w:author="Diaz Zepeda, Hirvin Azael" w:date="2021-06-11T18:32:00Z">
              <w:r w:rsidRPr="00467ADB">
                <w:rPr>
                  <w:rFonts w:ascii="Times New Roman" w:eastAsia="Times New Roman" w:hAnsi="Times New Roman" w:cs="Times New Roman"/>
                  <w:color w:val="000000"/>
                  <w:lang w:eastAsia="es-MX"/>
                  <w:rPrChange w:id="1291" w:author="Diaz Zepeda, Hirvin Azael" w:date="2021-06-11T18:32:00Z">
                    <w:rPr/>
                  </w:rPrChange>
                </w:rPr>
                <w:t>6%</w:t>
              </w:r>
            </w:ins>
          </w:p>
        </w:tc>
      </w:tr>
      <w:tr w:rsidR="00467ADB" w:rsidRPr="00467ADB" w14:paraId="05E8009F" w14:textId="77777777" w:rsidTr="00467ADB">
        <w:trPr>
          <w:divId w:val="1033967476"/>
          <w:trHeight w:val="288"/>
          <w:jc w:val="center"/>
          <w:ins w:id="1292" w:author="Diaz Zepeda, Hirvin Azael" w:date="2021-06-11T18:32:00Z"/>
        </w:trPr>
        <w:tc>
          <w:tcPr>
            <w:tcW w:w="4966" w:type="dxa"/>
            <w:vMerge/>
            <w:tcBorders>
              <w:top w:val="nil"/>
              <w:left w:val="nil"/>
              <w:bottom w:val="nil"/>
              <w:right w:val="nil"/>
            </w:tcBorders>
            <w:vAlign w:val="center"/>
            <w:hideMark/>
          </w:tcPr>
          <w:p w14:paraId="322B0E8D" w14:textId="77777777" w:rsidR="00467ADB" w:rsidRPr="00467ADB" w:rsidRDefault="00467ADB" w:rsidP="00467ADB">
            <w:pPr>
              <w:spacing w:after="0" w:line="240" w:lineRule="auto"/>
              <w:rPr>
                <w:ins w:id="1293" w:author="Diaz Zepeda, Hirvin Azael" w:date="2021-06-11T18:32:00Z"/>
                <w:rFonts w:ascii="Times New Roman" w:eastAsia="Times New Roman" w:hAnsi="Times New Roman" w:cs="Times New Roman"/>
                <w:color w:val="000000"/>
                <w:lang w:eastAsia="es-MX"/>
                <w:rPrChange w:id="1294" w:author="Diaz Zepeda, Hirvin Azael" w:date="2021-06-11T18:32:00Z">
                  <w:rPr>
                    <w:ins w:id="1295" w:author="Diaz Zepeda, Hirvin Azael" w:date="2021-06-11T18:32:00Z"/>
                  </w:rPr>
                </w:rPrChange>
              </w:rPr>
              <w:pPrChange w:id="129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38D9F364" w14:textId="77777777" w:rsidR="00467ADB" w:rsidRPr="00467ADB" w:rsidRDefault="00467ADB" w:rsidP="00467ADB">
            <w:pPr>
              <w:spacing w:after="0" w:line="240" w:lineRule="auto"/>
              <w:jc w:val="center"/>
              <w:rPr>
                <w:ins w:id="1297" w:author="Diaz Zepeda, Hirvin Azael" w:date="2021-06-11T18:32:00Z"/>
                <w:rFonts w:ascii="Times New Roman" w:eastAsia="Times New Roman" w:hAnsi="Times New Roman" w:cs="Times New Roman"/>
                <w:color w:val="000000"/>
                <w:lang w:eastAsia="es-MX"/>
                <w:rPrChange w:id="1298" w:author="Diaz Zepeda, Hirvin Azael" w:date="2021-06-11T18:32:00Z">
                  <w:rPr>
                    <w:ins w:id="1299" w:author="Diaz Zepeda, Hirvin Azael" w:date="2021-06-11T18:32:00Z"/>
                  </w:rPr>
                </w:rPrChange>
              </w:rPr>
              <w:pPrChange w:id="1300" w:author="Diaz Zepeda, Hirvin Azael" w:date="2021-06-11T18:32:00Z">
                <w:pPr>
                  <w:jc w:val="center"/>
                </w:pPr>
              </w:pPrChange>
            </w:pPr>
            <w:ins w:id="1301" w:author="Diaz Zepeda, Hirvin Azael" w:date="2021-06-11T18:32:00Z">
              <w:r w:rsidRPr="00467ADB">
                <w:rPr>
                  <w:rFonts w:ascii="Times New Roman" w:eastAsia="Times New Roman" w:hAnsi="Times New Roman" w:cs="Times New Roman"/>
                  <w:color w:val="000000"/>
                  <w:lang w:eastAsia="es-MX"/>
                  <w:rPrChange w:id="1302"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1C5B17B3" w14:textId="77777777" w:rsidR="00467ADB" w:rsidRPr="00467ADB" w:rsidRDefault="00467ADB" w:rsidP="00467ADB">
            <w:pPr>
              <w:spacing w:after="0" w:line="240" w:lineRule="auto"/>
              <w:jc w:val="center"/>
              <w:rPr>
                <w:ins w:id="1303" w:author="Diaz Zepeda, Hirvin Azael" w:date="2021-06-11T18:32:00Z"/>
                <w:rFonts w:ascii="Times New Roman" w:eastAsia="Times New Roman" w:hAnsi="Times New Roman" w:cs="Times New Roman"/>
                <w:color w:val="000000"/>
                <w:lang w:eastAsia="es-MX"/>
                <w:rPrChange w:id="1304" w:author="Diaz Zepeda, Hirvin Azael" w:date="2021-06-11T18:32:00Z">
                  <w:rPr>
                    <w:ins w:id="1305" w:author="Diaz Zepeda, Hirvin Azael" w:date="2021-06-11T18:32:00Z"/>
                  </w:rPr>
                </w:rPrChange>
              </w:rPr>
              <w:pPrChange w:id="1306" w:author="Diaz Zepeda, Hirvin Azael" w:date="2021-06-11T18:32:00Z">
                <w:pPr>
                  <w:jc w:val="center"/>
                </w:pPr>
              </w:pPrChange>
            </w:pPr>
            <w:ins w:id="1307" w:author="Diaz Zepeda, Hirvin Azael" w:date="2021-06-11T18:32:00Z">
              <w:r w:rsidRPr="00467ADB">
                <w:rPr>
                  <w:rFonts w:ascii="Times New Roman" w:eastAsia="Times New Roman" w:hAnsi="Times New Roman" w:cs="Times New Roman"/>
                  <w:color w:val="000000"/>
                  <w:lang w:eastAsia="es-MX"/>
                  <w:rPrChange w:id="1308" w:author="Diaz Zepeda, Hirvin Azael" w:date="2021-06-11T18:32:00Z">
                    <w:rPr/>
                  </w:rPrChange>
                </w:rPr>
                <w:t>25,189</w:t>
              </w:r>
            </w:ins>
          </w:p>
        </w:tc>
        <w:tc>
          <w:tcPr>
            <w:tcW w:w="1308" w:type="dxa"/>
            <w:tcBorders>
              <w:top w:val="nil"/>
              <w:left w:val="nil"/>
              <w:bottom w:val="nil"/>
              <w:right w:val="nil"/>
            </w:tcBorders>
            <w:shd w:val="clear" w:color="000000" w:fill="E7E6E6"/>
            <w:noWrap/>
            <w:vAlign w:val="bottom"/>
            <w:hideMark/>
          </w:tcPr>
          <w:p w14:paraId="6DA8F5BB" w14:textId="77777777" w:rsidR="00467ADB" w:rsidRPr="00467ADB" w:rsidRDefault="00467ADB" w:rsidP="00467ADB">
            <w:pPr>
              <w:spacing w:after="0" w:line="240" w:lineRule="auto"/>
              <w:jc w:val="center"/>
              <w:rPr>
                <w:ins w:id="1309" w:author="Diaz Zepeda, Hirvin Azael" w:date="2021-06-11T18:32:00Z"/>
                <w:rFonts w:ascii="Times New Roman" w:eastAsia="Times New Roman" w:hAnsi="Times New Roman" w:cs="Times New Roman"/>
                <w:color w:val="000000"/>
                <w:lang w:eastAsia="es-MX"/>
                <w:rPrChange w:id="1310" w:author="Diaz Zepeda, Hirvin Azael" w:date="2021-06-11T18:32:00Z">
                  <w:rPr>
                    <w:ins w:id="1311" w:author="Diaz Zepeda, Hirvin Azael" w:date="2021-06-11T18:32:00Z"/>
                  </w:rPr>
                </w:rPrChange>
              </w:rPr>
              <w:pPrChange w:id="1312" w:author="Diaz Zepeda, Hirvin Azael" w:date="2021-06-11T18:32:00Z">
                <w:pPr>
                  <w:jc w:val="center"/>
                </w:pPr>
              </w:pPrChange>
            </w:pPr>
            <w:ins w:id="1313" w:author="Diaz Zepeda, Hirvin Azael" w:date="2021-06-11T18:32:00Z">
              <w:r w:rsidRPr="00467ADB">
                <w:rPr>
                  <w:rFonts w:ascii="Times New Roman" w:eastAsia="Times New Roman" w:hAnsi="Times New Roman" w:cs="Times New Roman"/>
                  <w:color w:val="000000"/>
                  <w:lang w:eastAsia="es-MX"/>
                  <w:rPrChange w:id="1314" w:author="Diaz Zepeda, Hirvin Azael" w:date="2021-06-11T18:32:00Z">
                    <w:rPr/>
                  </w:rPrChange>
                </w:rPr>
                <w:t>13%</w:t>
              </w:r>
            </w:ins>
          </w:p>
        </w:tc>
      </w:tr>
      <w:tr w:rsidR="00467ADB" w:rsidRPr="00467ADB" w14:paraId="5C71878C" w14:textId="77777777" w:rsidTr="00467ADB">
        <w:trPr>
          <w:divId w:val="1033967476"/>
          <w:trHeight w:val="288"/>
          <w:jc w:val="center"/>
          <w:ins w:id="1315" w:author="Diaz Zepeda, Hirvin Azael" w:date="2021-06-11T18:32:00Z"/>
        </w:trPr>
        <w:tc>
          <w:tcPr>
            <w:tcW w:w="4966" w:type="dxa"/>
            <w:tcBorders>
              <w:top w:val="nil"/>
              <w:left w:val="nil"/>
              <w:bottom w:val="nil"/>
              <w:right w:val="nil"/>
            </w:tcBorders>
            <w:shd w:val="clear" w:color="000000" w:fill="FFFFFF"/>
            <w:noWrap/>
            <w:vAlign w:val="bottom"/>
            <w:hideMark/>
          </w:tcPr>
          <w:p w14:paraId="306C86A4" w14:textId="77777777" w:rsidR="00467ADB" w:rsidRPr="00467ADB" w:rsidRDefault="00467ADB" w:rsidP="00467ADB">
            <w:pPr>
              <w:spacing w:after="0" w:line="240" w:lineRule="auto"/>
              <w:jc w:val="center"/>
              <w:rPr>
                <w:ins w:id="1316" w:author="Diaz Zepeda, Hirvin Azael" w:date="2021-06-11T18:32:00Z"/>
                <w:rFonts w:ascii="Times New Roman" w:eastAsia="Times New Roman" w:hAnsi="Times New Roman" w:cs="Times New Roman"/>
                <w:color w:val="000000"/>
                <w:lang w:eastAsia="es-MX"/>
                <w:rPrChange w:id="1317" w:author="Diaz Zepeda, Hirvin Azael" w:date="2021-06-11T18:32:00Z">
                  <w:rPr>
                    <w:ins w:id="1318" w:author="Diaz Zepeda, Hirvin Azael" w:date="2021-06-11T18:32:00Z"/>
                  </w:rPr>
                </w:rPrChange>
              </w:rPr>
              <w:pPrChange w:id="1319" w:author="Diaz Zepeda, Hirvin Azael" w:date="2021-06-11T18:32:00Z">
                <w:pPr>
                  <w:jc w:val="center"/>
                </w:pPr>
              </w:pPrChange>
            </w:pPr>
            <w:ins w:id="1320" w:author="Diaz Zepeda, Hirvin Azael" w:date="2021-06-11T18:32:00Z">
              <w:r w:rsidRPr="00467ADB">
                <w:rPr>
                  <w:rFonts w:ascii="Times New Roman" w:eastAsia="Times New Roman" w:hAnsi="Times New Roman" w:cs="Times New Roman"/>
                  <w:color w:val="000000"/>
                  <w:lang w:eastAsia="es-MX"/>
                  <w:rPrChange w:id="1321"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4E7601DE" w14:textId="77777777" w:rsidR="00467ADB" w:rsidRPr="00467ADB" w:rsidRDefault="00467ADB" w:rsidP="00467ADB">
            <w:pPr>
              <w:spacing w:after="0" w:line="240" w:lineRule="auto"/>
              <w:jc w:val="center"/>
              <w:rPr>
                <w:ins w:id="1322" w:author="Diaz Zepeda, Hirvin Azael" w:date="2021-06-11T18:32:00Z"/>
                <w:rFonts w:ascii="Times New Roman" w:eastAsia="Times New Roman" w:hAnsi="Times New Roman" w:cs="Times New Roman"/>
                <w:color w:val="000000"/>
                <w:lang w:eastAsia="es-MX"/>
                <w:rPrChange w:id="1323" w:author="Diaz Zepeda, Hirvin Azael" w:date="2021-06-11T18:32:00Z">
                  <w:rPr>
                    <w:ins w:id="1324" w:author="Diaz Zepeda, Hirvin Azael" w:date="2021-06-11T18:32:00Z"/>
                  </w:rPr>
                </w:rPrChange>
              </w:rPr>
              <w:pPrChange w:id="1325" w:author="Diaz Zepeda, Hirvin Azael" w:date="2021-06-11T18:32:00Z">
                <w:pPr>
                  <w:jc w:val="center"/>
                </w:pPr>
              </w:pPrChange>
            </w:pPr>
            <w:ins w:id="1326" w:author="Diaz Zepeda, Hirvin Azael" w:date="2021-06-11T18:32:00Z">
              <w:r w:rsidRPr="00467ADB">
                <w:rPr>
                  <w:rFonts w:ascii="Times New Roman" w:eastAsia="Times New Roman" w:hAnsi="Times New Roman" w:cs="Times New Roman"/>
                  <w:color w:val="000000"/>
                  <w:lang w:eastAsia="es-MX"/>
                  <w:rPrChange w:id="1327"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203275A5" w14:textId="77777777" w:rsidR="00467ADB" w:rsidRPr="00467ADB" w:rsidRDefault="00467ADB" w:rsidP="00467ADB">
            <w:pPr>
              <w:spacing w:after="0" w:line="240" w:lineRule="auto"/>
              <w:jc w:val="center"/>
              <w:rPr>
                <w:ins w:id="1328" w:author="Diaz Zepeda, Hirvin Azael" w:date="2021-06-11T18:32:00Z"/>
                <w:rFonts w:ascii="Times New Roman" w:eastAsia="Times New Roman" w:hAnsi="Times New Roman" w:cs="Times New Roman"/>
                <w:color w:val="000000"/>
                <w:lang w:eastAsia="es-MX"/>
                <w:rPrChange w:id="1329" w:author="Diaz Zepeda, Hirvin Azael" w:date="2021-06-11T18:32:00Z">
                  <w:rPr>
                    <w:ins w:id="1330" w:author="Diaz Zepeda, Hirvin Azael" w:date="2021-06-11T18:32:00Z"/>
                  </w:rPr>
                </w:rPrChange>
              </w:rPr>
              <w:pPrChange w:id="1331" w:author="Diaz Zepeda, Hirvin Azael" w:date="2021-06-11T18:32:00Z">
                <w:pPr>
                  <w:jc w:val="center"/>
                </w:pPr>
              </w:pPrChange>
            </w:pPr>
            <w:ins w:id="1332" w:author="Diaz Zepeda, Hirvin Azael" w:date="2021-06-11T18:32:00Z">
              <w:r w:rsidRPr="00467ADB">
                <w:rPr>
                  <w:rFonts w:ascii="Times New Roman" w:eastAsia="Times New Roman" w:hAnsi="Times New Roman" w:cs="Times New Roman"/>
                  <w:color w:val="000000"/>
                  <w:lang w:eastAsia="es-MX"/>
                  <w:rPrChange w:id="1333" w:author="Diaz Zepeda, Hirvin Azael" w:date="2021-06-11T18:32:00Z">
                    <w:rPr/>
                  </w:rPrChange>
                </w:rPr>
                <w:t>200,693</w:t>
              </w:r>
            </w:ins>
          </w:p>
        </w:tc>
        <w:tc>
          <w:tcPr>
            <w:tcW w:w="1308" w:type="dxa"/>
            <w:tcBorders>
              <w:top w:val="nil"/>
              <w:left w:val="nil"/>
              <w:bottom w:val="nil"/>
              <w:right w:val="nil"/>
            </w:tcBorders>
            <w:shd w:val="clear" w:color="000000" w:fill="FFFFFF"/>
            <w:noWrap/>
            <w:vAlign w:val="bottom"/>
            <w:hideMark/>
          </w:tcPr>
          <w:p w14:paraId="4AD8062B" w14:textId="77777777" w:rsidR="00467ADB" w:rsidRPr="00467ADB" w:rsidRDefault="00467ADB" w:rsidP="00467ADB">
            <w:pPr>
              <w:spacing w:after="0" w:line="240" w:lineRule="auto"/>
              <w:jc w:val="center"/>
              <w:rPr>
                <w:ins w:id="1334" w:author="Diaz Zepeda, Hirvin Azael" w:date="2021-06-11T18:32:00Z"/>
                <w:rFonts w:ascii="Times New Roman" w:eastAsia="Times New Roman" w:hAnsi="Times New Roman" w:cs="Times New Roman"/>
                <w:color w:val="000000"/>
                <w:lang w:eastAsia="es-MX"/>
                <w:rPrChange w:id="1335" w:author="Diaz Zepeda, Hirvin Azael" w:date="2021-06-11T18:32:00Z">
                  <w:rPr>
                    <w:ins w:id="1336" w:author="Diaz Zepeda, Hirvin Azael" w:date="2021-06-11T18:32:00Z"/>
                  </w:rPr>
                </w:rPrChange>
              </w:rPr>
              <w:pPrChange w:id="1337" w:author="Diaz Zepeda, Hirvin Azael" w:date="2021-06-11T18:32:00Z">
                <w:pPr>
                  <w:jc w:val="center"/>
                </w:pPr>
              </w:pPrChange>
            </w:pPr>
            <w:ins w:id="1338" w:author="Diaz Zepeda, Hirvin Azael" w:date="2021-06-11T18:32:00Z">
              <w:r w:rsidRPr="00467ADB">
                <w:rPr>
                  <w:rFonts w:ascii="Times New Roman" w:eastAsia="Times New Roman" w:hAnsi="Times New Roman" w:cs="Times New Roman"/>
                  <w:color w:val="000000"/>
                  <w:lang w:eastAsia="es-MX"/>
                  <w:rPrChange w:id="1339" w:author="Diaz Zepeda, Hirvin Azael" w:date="2021-06-11T18:32:00Z">
                    <w:rPr/>
                  </w:rPrChange>
                </w:rPr>
                <w:t> </w:t>
              </w:r>
            </w:ins>
          </w:p>
        </w:tc>
      </w:tr>
      <w:tr w:rsidR="00467ADB" w:rsidRPr="00467ADB" w14:paraId="1A58CBF8" w14:textId="77777777" w:rsidTr="00467ADB">
        <w:trPr>
          <w:divId w:val="1033967476"/>
          <w:trHeight w:val="288"/>
          <w:jc w:val="center"/>
          <w:ins w:id="1340" w:author="Diaz Zepeda, Hirvin Azael" w:date="2021-06-11T18:32:00Z"/>
          <w:trPrChange w:id="1341"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E7E6E6"/>
            <w:noWrap/>
            <w:vAlign w:val="bottom"/>
            <w:hideMark/>
            <w:tcPrChange w:id="1342"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0A69DD3B" w14:textId="77777777" w:rsidR="00467ADB" w:rsidRPr="00467ADB" w:rsidRDefault="00467ADB" w:rsidP="00467ADB">
            <w:pPr>
              <w:spacing w:after="0" w:line="240" w:lineRule="auto"/>
              <w:jc w:val="center"/>
              <w:rPr>
                <w:ins w:id="1343" w:author="Diaz Zepeda, Hirvin Azael" w:date="2021-06-11T18:32:00Z"/>
                <w:rFonts w:ascii="Times New Roman" w:eastAsia="Times New Roman" w:hAnsi="Times New Roman" w:cs="Times New Roman"/>
                <w:color w:val="000000"/>
                <w:lang w:eastAsia="es-MX"/>
                <w:rPrChange w:id="1344" w:author="Diaz Zepeda, Hirvin Azael" w:date="2021-06-11T18:32:00Z">
                  <w:rPr>
                    <w:ins w:id="1345" w:author="Diaz Zepeda, Hirvin Azael" w:date="2021-06-11T18:32:00Z"/>
                  </w:rPr>
                </w:rPrChange>
              </w:rPr>
              <w:pPrChange w:id="1346" w:author="Diaz Zepeda, Hirvin Azael" w:date="2021-06-11T18:32:00Z">
                <w:pPr>
                  <w:jc w:val="center"/>
                </w:pPr>
              </w:pPrChange>
            </w:pPr>
            <w:proofErr w:type="spellStart"/>
            <w:ins w:id="1347" w:author="Diaz Zepeda, Hirvin Azael" w:date="2021-06-11T18:32:00Z">
              <w:r w:rsidRPr="00467ADB">
                <w:rPr>
                  <w:rFonts w:ascii="Times New Roman" w:eastAsia="Times New Roman" w:hAnsi="Times New Roman" w:cs="Times New Roman"/>
                  <w:color w:val="000000"/>
                  <w:lang w:eastAsia="es-MX"/>
                  <w:rPrChange w:id="1348"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134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350" w:author="Diaz Zepeda, Hirvin Azael" w:date="2021-06-11T18:32:00Z">
                    <w:rPr/>
                  </w:rPrChange>
                </w:rPr>
                <w:t>intubated</w:t>
              </w:r>
              <w:proofErr w:type="spellEnd"/>
            </w:ins>
          </w:p>
        </w:tc>
      </w:tr>
      <w:tr w:rsidR="00467ADB" w:rsidRPr="00467ADB" w14:paraId="343D8BB4" w14:textId="77777777" w:rsidTr="00467ADB">
        <w:trPr>
          <w:divId w:val="1033967476"/>
          <w:trHeight w:val="288"/>
          <w:jc w:val="center"/>
          <w:ins w:id="1351" w:author="Diaz Zepeda, Hirvin Azael" w:date="2021-06-11T18:32:00Z"/>
        </w:trPr>
        <w:tc>
          <w:tcPr>
            <w:tcW w:w="4966" w:type="dxa"/>
            <w:tcBorders>
              <w:top w:val="nil"/>
              <w:left w:val="nil"/>
              <w:bottom w:val="nil"/>
              <w:right w:val="nil"/>
            </w:tcBorders>
            <w:shd w:val="clear" w:color="000000" w:fill="E7E6E6"/>
            <w:noWrap/>
            <w:vAlign w:val="bottom"/>
            <w:hideMark/>
          </w:tcPr>
          <w:p w14:paraId="5B95B106" w14:textId="77777777" w:rsidR="00467ADB" w:rsidRPr="00467ADB" w:rsidRDefault="00467ADB" w:rsidP="00467ADB">
            <w:pPr>
              <w:spacing w:after="0" w:line="240" w:lineRule="auto"/>
              <w:jc w:val="center"/>
              <w:rPr>
                <w:ins w:id="1352" w:author="Diaz Zepeda, Hirvin Azael" w:date="2021-06-11T18:32:00Z"/>
                <w:rFonts w:ascii="Times New Roman" w:eastAsia="Times New Roman" w:hAnsi="Times New Roman" w:cs="Times New Roman"/>
                <w:color w:val="000000"/>
                <w:lang w:eastAsia="es-MX"/>
                <w:rPrChange w:id="1353" w:author="Diaz Zepeda, Hirvin Azael" w:date="2021-06-11T18:32:00Z">
                  <w:rPr>
                    <w:ins w:id="1354" w:author="Diaz Zepeda, Hirvin Azael" w:date="2021-06-11T18:32:00Z"/>
                  </w:rPr>
                </w:rPrChange>
              </w:rPr>
              <w:pPrChange w:id="1355" w:author="Diaz Zepeda, Hirvin Azael" w:date="2021-06-11T18:32:00Z">
                <w:pPr>
                  <w:jc w:val="center"/>
                </w:pPr>
              </w:pPrChange>
            </w:pPr>
            <w:ins w:id="1356" w:author="Diaz Zepeda, Hirvin Azael" w:date="2021-06-11T18:32:00Z">
              <w:r w:rsidRPr="00467ADB">
                <w:rPr>
                  <w:rFonts w:ascii="Times New Roman" w:eastAsia="Times New Roman" w:hAnsi="Times New Roman" w:cs="Times New Roman"/>
                  <w:color w:val="000000"/>
                  <w:lang w:eastAsia="es-MX"/>
                  <w:rPrChange w:id="1357"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18B51B68" w14:textId="77777777" w:rsidR="00467ADB" w:rsidRPr="00467ADB" w:rsidRDefault="00467ADB" w:rsidP="00467ADB">
            <w:pPr>
              <w:spacing w:after="0" w:line="240" w:lineRule="auto"/>
              <w:jc w:val="center"/>
              <w:rPr>
                <w:ins w:id="1358" w:author="Diaz Zepeda, Hirvin Azael" w:date="2021-06-11T18:32:00Z"/>
                <w:rFonts w:ascii="Times New Roman" w:eastAsia="Times New Roman" w:hAnsi="Times New Roman" w:cs="Times New Roman"/>
                <w:color w:val="000000"/>
                <w:lang w:eastAsia="es-MX"/>
                <w:rPrChange w:id="1359" w:author="Diaz Zepeda, Hirvin Azael" w:date="2021-06-11T18:32:00Z">
                  <w:rPr>
                    <w:ins w:id="1360" w:author="Diaz Zepeda, Hirvin Azael" w:date="2021-06-11T18:32:00Z"/>
                  </w:rPr>
                </w:rPrChange>
              </w:rPr>
              <w:pPrChange w:id="1361" w:author="Diaz Zepeda, Hirvin Azael" w:date="2021-06-11T18:32:00Z">
                <w:pPr>
                  <w:jc w:val="center"/>
                </w:pPr>
              </w:pPrChange>
            </w:pPr>
            <w:ins w:id="1362" w:author="Diaz Zepeda, Hirvin Azael" w:date="2021-06-11T18:32:00Z">
              <w:r w:rsidRPr="00467ADB">
                <w:rPr>
                  <w:rFonts w:ascii="Times New Roman" w:eastAsia="Times New Roman" w:hAnsi="Times New Roman" w:cs="Times New Roman"/>
                  <w:color w:val="000000"/>
                  <w:lang w:eastAsia="es-MX"/>
                  <w:rPrChange w:id="1363"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1364"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76E931A8" w14:textId="77777777" w:rsidR="00467ADB" w:rsidRPr="00467ADB" w:rsidRDefault="00467ADB" w:rsidP="00467ADB">
            <w:pPr>
              <w:spacing w:after="0" w:line="240" w:lineRule="auto"/>
              <w:jc w:val="center"/>
              <w:rPr>
                <w:ins w:id="1365" w:author="Diaz Zepeda, Hirvin Azael" w:date="2021-06-11T18:32:00Z"/>
                <w:rFonts w:ascii="Times New Roman" w:eastAsia="Times New Roman" w:hAnsi="Times New Roman" w:cs="Times New Roman"/>
                <w:color w:val="000000"/>
                <w:lang w:eastAsia="es-MX"/>
                <w:rPrChange w:id="1366" w:author="Diaz Zepeda, Hirvin Azael" w:date="2021-06-11T18:32:00Z">
                  <w:rPr>
                    <w:ins w:id="1367" w:author="Diaz Zepeda, Hirvin Azael" w:date="2021-06-11T18:32:00Z"/>
                  </w:rPr>
                </w:rPrChange>
              </w:rPr>
              <w:pPrChange w:id="1368" w:author="Diaz Zepeda, Hirvin Azael" w:date="2021-06-11T18:32:00Z">
                <w:pPr>
                  <w:jc w:val="center"/>
                </w:pPr>
              </w:pPrChange>
            </w:pPr>
            <w:ins w:id="1369" w:author="Diaz Zepeda, Hirvin Azael" w:date="2021-06-11T18:32:00Z">
              <w:r w:rsidRPr="00467ADB">
                <w:rPr>
                  <w:rFonts w:ascii="Times New Roman" w:eastAsia="Times New Roman" w:hAnsi="Times New Roman" w:cs="Times New Roman"/>
                  <w:color w:val="000000"/>
                  <w:lang w:eastAsia="es-MX"/>
                  <w:rPrChange w:id="1370"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6B22E1CE" w14:textId="77777777" w:rsidR="00467ADB" w:rsidRPr="00467ADB" w:rsidRDefault="00467ADB" w:rsidP="00467ADB">
            <w:pPr>
              <w:spacing w:after="0" w:line="240" w:lineRule="auto"/>
              <w:jc w:val="center"/>
              <w:rPr>
                <w:ins w:id="1371" w:author="Diaz Zepeda, Hirvin Azael" w:date="2021-06-11T18:32:00Z"/>
                <w:rFonts w:ascii="Times New Roman" w:eastAsia="Times New Roman" w:hAnsi="Times New Roman" w:cs="Times New Roman"/>
                <w:color w:val="000000"/>
                <w:lang w:eastAsia="es-MX"/>
                <w:rPrChange w:id="1372" w:author="Diaz Zepeda, Hirvin Azael" w:date="2021-06-11T18:32:00Z">
                  <w:rPr>
                    <w:ins w:id="1373" w:author="Diaz Zepeda, Hirvin Azael" w:date="2021-06-11T18:32:00Z"/>
                  </w:rPr>
                </w:rPrChange>
              </w:rPr>
              <w:pPrChange w:id="1374" w:author="Diaz Zepeda, Hirvin Azael" w:date="2021-06-11T18:32:00Z">
                <w:pPr>
                  <w:jc w:val="center"/>
                </w:pPr>
              </w:pPrChange>
            </w:pPr>
            <w:proofErr w:type="spellStart"/>
            <w:ins w:id="1375" w:author="Diaz Zepeda, Hirvin Azael" w:date="2021-06-11T18:32:00Z">
              <w:r w:rsidRPr="00467ADB">
                <w:rPr>
                  <w:rFonts w:ascii="Times New Roman" w:eastAsia="Times New Roman" w:hAnsi="Times New Roman" w:cs="Times New Roman"/>
                  <w:color w:val="000000"/>
                  <w:lang w:eastAsia="es-MX"/>
                  <w:rPrChange w:id="1376" w:author="Diaz Zepeda, Hirvin Azael" w:date="2021-06-11T18:32:00Z">
                    <w:rPr/>
                  </w:rPrChange>
                </w:rPr>
                <w:t>Proportion</w:t>
              </w:r>
              <w:proofErr w:type="spellEnd"/>
            </w:ins>
          </w:p>
        </w:tc>
      </w:tr>
      <w:tr w:rsidR="00467ADB" w:rsidRPr="00467ADB" w14:paraId="7154A006" w14:textId="77777777" w:rsidTr="00467ADB">
        <w:trPr>
          <w:divId w:val="1033967476"/>
          <w:trHeight w:val="288"/>
          <w:jc w:val="center"/>
          <w:ins w:id="1377"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38255993" w14:textId="77777777" w:rsidR="00467ADB" w:rsidRPr="00467ADB" w:rsidRDefault="00467ADB" w:rsidP="00467ADB">
            <w:pPr>
              <w:spacing w:after="0" w:line="240" w:lineRule="auto"/>
              <w:jc w:val="center"/>
              <w:rPr>
                <w:ins w:id="1378" w:author="Diaz Zepeda, Hirvin Azael" w:date="2021-06-11T18:32:00Z"/>
                <w:rFonts w:ascii="Times New Roman" w:eastAsia="Times New Roman" w:hAnsi="Times New Roman" w:cs="Times New Roman"/>
                <w:color w:val="000000"/>
                <w:lang w:eastAsia="es-MX"/>
                <w:rPrChange w:id="1379" w:author="Diaz Zepeda, Hirvin Azael" w:date="2021-06-11T18:32:00Z">
                  <w:rPr>
                    <w:ins w:id="1380" w:author="Diaz Zepeda, Hirvin Azael" w:date="2021-06-11T18:32:00Z"/>
                  </w:rPr>
                </w:rPrChange>
              </w:rPr>
              <w:pPrChange w:id="1381" w:author="Diaz Zepeda, Hirvin Azael" w:date="2021-06-11T18:32:00Z">
                <w:pPr>
                  <w:jc w:val="center"/>
                </w:pPr>
              </w:pPrChange>
            </w:pPr>
            <w:proofErr w:type="spellStart"/>
            <w:ins w:id="1382" w:author="Diaz Zepeda, Hirvin Azael" w:date="2021-06-11T18:32:00Z">
              <w:r w:rsidRPr="00467ADB">
                <w:rPr>
                  <w:rFonts w:ascii="Times New Roman" w:eastAsia="Times New Roman" w:hAnsi="Times New Roman" w:cs="Times New Roman"/>
                  <w:color w:val="000000"/>
                  <w:lang w:eastAsia="es-MX"/>
                  <w:rPrChange w:id="1383"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0BEA266F" w14:textId="77777777" w:rsidR="00467ADB" w:rsidRPr="00467ADB" w:rsidRDefault="00467ADB" w:rsidP="00467ADB">
            <w:pPr>
              <w:spacing w:after="0" w:line="240" w:lineRule="auto"/>
              <w:jc w:val="center"/>
              <w:rPr>
                <w:ins w:id="1384" w:author="Diaz Zepeda, Hirvin Azael" w:date="2021-06-11T18:32:00Z"/>
                <w:rFonts w:ascii="Times New Roman" w:eastAsia="Times New Roman" w:hAnsi="Times New Roman" w:cs="Times New Roman"/>
                <w:color w:val="000000"/>
                <w:lang w:eastAsia="es-MX"/>
                <w:rPrChange w:id="1385" w:author="Diaz Zepeda, Hirvin Azael" w:date="2021-06-11T18:32:00Z">
                  <w:rPr>
                    <w:ins w:id="1386" w:author="Diaz Zepeda, Hirvin Azael" w:date="2021-06-11T18:32:00Z"/>
                  </w:rPr>
                </w:rPrChange>
              </w:rPr>
              <w:pPrChange w:id="1387" w:author="Diaz Zepeda, Hirvin Azael" w:date="2021-06-11T18:32:00Z">
                <w:pPr>
                  <w:jc w:val="center"/>
                </w:pPr>
              </w:pPrChange>
            </w:pPr>
            <w:ins w:id="1388" w:author="Diaz Zepeda, Hirvin Azael" w:date="2021-06-11T18:32:00Z">
              <w:r w:rsidRPr="00467ADB">
                <w:rPr>
                  <w:rFonts w:ascii="Times New Roman" w:eastAsia="Times New Roman" w:hAnsi="Times New Roman" w:cs="Times New Roman"/>
                  <w:color w:val="000000"/>
                  <w:lang w:eastAsia="es-MX"/>
                  <w:rPrChange w:id="1389"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30D1357C" w14:textId="77777777" w:rsidR="00467ADB" w:rsidRPr="00467ADB" w:rsidRDefault="00467ADB" w:rsidP="00467ADB">
            <w:pPr>
              <w:spacing w:after="0" w:line="240" w:lineRule="auto"/>
              <w:jc w:val="center"/>
              <w:rPr>
                <w:ins w:id="1390" w:author="Diaz Zepeda, Hirvin Azael" w:date="2021-06-11T18:32:00Z"/>
                <w:rFonts w:ascii="Times New Roman" w:eastAsia="Times New Roman" w:hAnsi="Times New Roman" w:cs="Times New Roman"/>
                <w:color w:val="000000"/>
                <w:lang w:eastAsia="es-MX"/>
                <w:rPrChange w:id="1391" w:author="Diaz Zepeda, Hirvin Azael" w:date="2021-06-11T18:32:00Z">
                  <w:rPr>
                    <w:ins w:id="1392" w:author="Diaz Zepeda, Hirvin Azael" w:date="2021-06-11T18:32:00Z"/>
                  </w:rPr>
                </w:rPrChange>
              </w:rPr>
              <w:pPrChange w:id="1393" w:author="Diaz Zepeda, Hirvin Azael" w:date="2021-06-11T18:32:00Z">
                <w:pPr>
                  <w:jc w:val="center"/>
                </w:pPr>
              </w:pPrChange>
            </w:pPr>
            <w:ins w:id="1394" w:author="Diaz Zepeda, Hirvin Azael" w:date="2021-06-11T18:32:00Z">
              <w:r w:rsidRPr="00467ADB">
                <w:rPr>
                  <w:rFonts w:ascii="Times New Roman" w:eastAsia="Times New Roman" w:hAnsi="Times New Roman" w:cs="Times New Roman"/>
                  <w:color w:val="000000"/>
                  <w:lang w:eastAsia="es-MX"/>
                  <w:rPrChange w:id="1395" w:author="Diaz Zepeda, Hirvin Azael" w:date="2021-06-11T18:32:00Z">
                    <w:rPr/>
                  </w:rPrChange>
                </w:rPr>
                <w:t>5,898</w:t>
              </w:r>
            </w:ins>
          </w:p>
        </w:tc>
        <w:tc>
          <w:tcPr>
            <w:tcW w:w="1308" w:type="dxa"/>
            <w:tcBorders>
              <w:top w:val="nil"/>
              <w:left w:val="nil"/>
              <w:bottom w:val="nil"/>
              <w:right w:val="nil"/>
            </w:tcBorders>
            <w:shd w:val="clear" w:color="000000" w:fill="FFFFFF"/>
            <w:noWrap/>
            <w:vAlign w:val="bottom"/>
            <w:hideMark/>
          </w:tcPr>
          <w:p w14:paraId="64FDA29F" w14:textId="77777777" w:rsidR="00467ADB" w:rsidRPr="00467ADB" w:rsidRDefault="00467ADB" w:rsidP="00467ADB">
            <w:pPr>
              <w:spacing w:after="0" w:line="240" w:lineRule="auto"/>
              <w:jc w:val="center"/>
              <w:rPr>
                <w:ins w:id="1396" w:author="Diaz Zepeda, Hirvin Azael" w:date="2021-06-11T18:32:00Z"/>
                <w:rFonts w:ascii="Times New Roman" w:eastAsia="Times New Roman" w:hAnsi="Times New Roman" w:cs="Times New Roman"/>
                <w:color w:val="000000"/>
                <w:lang w:eastAsia="es-MX"/>
                <w:rPrChange w:id="1397" w:author="Diaz Zepeda, Hirvin Azael" w:date="2021-06-11T18:32:00Z">
                  <w:rPr>
                    <w:ins w:id="1398" w:author="Diaz Zepeda, Hirvin Azael" w:date="2021-06-11T18:32:00Z"/>
                  </w:rPr>
                </w:rPrChange>
              </w:rPr>
              <w:pPrChange w:id="1399" w:author="Diaz Zepeda, Hirvin Azael" w:date="2021-06-11T18:32:00Z">
                <w:pPr>
                  <w:jc w:val="center"/>
                </w:pPr>
              </w:pPrChange>
            </w:pPr>
            <w:ins w:id="1400" w:author="Diaz Zepeda, Hirvin Azael" w:date="2021-06-11T18:32:00Z">
              <w:r w:rsidRPr="00467ADB">
                <w:rPr>
                  <w:rFonts w:ascii="Times New Roman" w:eastAsia="Times New Roman" w:hAnsi="Times New Roman" w:cs="Times New Roman"/>
                  <w:color w:val="000000"/>
                  <w:lang w:eastAsia="es-MX"/>
                  <w:rPrChange w:id="1401" w:author="Diaz Zepeda, Hirvin Azael" w:date="2021-06-11T18:32:00Z">
                    <w:rPr/>
                  </w:rPrChange>
                </w:rPr>
                <w:t>15%</w:t>
              </w:r>
            </w:ins>
          </w:p>
        </w:tc>
      </w:tr>
      <w:tr w:rsidR="00467ADB" w:rsidRPr="00467ADB" w14:paraId="5317CA13" w14:textId="77777777" w:rsidTr="00467ADB">
        <w:trPr>
          <w:divId w:val="1033967476"/>
          <w:trHeight w:val="288"/>
          <w:jc w:val="center"/>
          <w:ins w:id="1402" w:author="Diaz Zepeda, Hirvin Azael" w:date="2021-06-11T18:32:00Z"/>
        </w:trPr>
        <w:tc>
          <w:tcPr>
            <w:tcW w:w="4966" w:type="dxa"/>
            <w:vMerge/>
            <w:tcBorders>
              <w:top w:val="nil"/>
              <w:left w:val="nil"/>
              <w:bottom w:val="nil"/>
              <w:right w:val="nil"/>
            </w:tcBorders>
            <w:vAlign w:val="center"/>
            <w:hideMark/>
          </w:tcPr>
          <w:p w14:paraId="568C0675" w14:textId="77777777" w:rsidR="00467ADB" w:rsidRPr="00467ADB" w:rsidRDefault="00467ADB" w:rsidP="00467ADB">
            <w:pPr>
              <w:spacing w:after="0" w:line="240" w:lineRule="auto"/>
              <w:rPr>
                <w:ins w:id="1403" w:author="Diaz Zepeda, Hirvin Azael" w:date="2021-06-11T18:32:00Z"/>
                <w:rFonts w:ascii="Times New Roman" w:eastAsia="Times New Roman" w:hAnsi="Times New Roman" w:cs="Times New Roman"/>
                <w:color w:val="000000"/>
                <w:lang w:eastAsia="es-MX"/>
                <w:rPrChange w:id="1404" w:author="Diaz Zepeda, Hirvin Azael" w:date="2021-06-11T18:32:00Z">
                  <w:rPr>
                    <w:ins w:id="1405" w:author="Diaz Zepeda, Hirvin Azael" w:date="2021-06-11T18:32:00Z"/>
                  </w:rPr>
                </w:rPrChange>
              </w:rPr>
              <w:pPrChange w:id="1406"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54E08F25" w14:textId="77777777" w:rsidR="00467ADB" w:rsidRPr="00467ADB" w:rsidRDefault="00467ADB" w:rsidP="00467ADB">
            <w:pPr>
              <w:spacing w:after="0" w:line="240" w:lineRule="auto"/>
              <w:jc w:val="center"/>
              <w:rPr>
                <w:ins w:id="1407" w:author="Diaz Zepeda, Hirvin Azael" w:date="2021-06-11T18:32:00Z"/>
                <w:rFonts w:ascii="Times New Roman" w:eastAsia="Times New Roman" w:hAnsi="Times New Roman" w:cs="Times New Roman"/>
                <w:color w:val="000000"/>
                <w:lang w:eastAsia="es-MX"/>
                <w:rPrChange w:id="1408" w:author="Diaz Zepeda, Hirvin Azael" w:date="2021-06-11T18:32:00Z">
                  <w:rPr>
                    <w:ins w:id="1409" w:author="Diaz Zepeda, Hirvin Azael" w:date="2021-06-11T18:32:00Z"/>
                  </w:rPr>
                </w:rPrChange>
              </w:rPr>
              <w:pPrChange w:id="1410" w:author="Diaz Zepeda, Hirvin Azael" w:date="2021-06-11T18:32:00Z">
                <w:pPr>
                  <w:jc w:val="center"/>
                </w:pPr>
              </w:pPrChange>
            </w:pPr>
            <w:ins w:id="1411" w:author="Diaz Zepeda, Hirvin Azael" w:date="2021-06-11T18:32:00Z">
              <w:r w:rsidRPr="00467ADB">
                <w:rPr>
                  <w:rFonts w:ascii="Times New Roman" w:eastAsia="Times New Roman" w:hAnsi="Times New Roman" w:cs="Times New Roman"/>
                  <w:color w:val="000000"/>
                  <w:lang w:eastAsia="es-MX"/>
                  <w:rPrChange w:id="1412"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45E053B6" w14:textId="77777777" w:rsidR="00467ADB" w:rsidRPr="00467ADB" w:rsidRDefault="00467ADB" w:rsidP="00467ADB">
            <w:pPr>
              <w:spacing w:after="0" w:line="240" w:lineRule="auto"/>
              <w:jc w:val="center"/>
              <w:rPr>
                <w:ins w:id="1413" w:author="Diaz Zepeda, Hirvin Azael" w:date="2021-06-11T18:32:00Z"/>
                <w:rFonts w:ascii="Times New Roman" w:eastAsia="Times New Roman" w:hAnsi="Times New Roman" w:cs="Times New Roman"/>
                <w:color w:val="000000"/>
                <w:lang w:eastAsia="es-MX"/>
                <w:rPrChange w:id="1414" w:author="Diaz Zepeda, Hirvin Azael" w:date="2021-06-11T18:32:00Z">
                  <w:rPr>
                    <w:ins w:id="1415" w:author="Diaz Zepeda, Hirvin Azael" w:date="2021-06-11T18:32:00Z"/>
                  </w:rPr>
                </w:rPrChange>
              </w:rPr>
              <w:pPrChange w:id="1416" w:author="Diaz Zepeda, Hirvin Azael" w:date="2021-06-11T18:32:00Z">
                <w:pPr>
                  <w:jc w:val="center"/>
                </w:pPr>
              </w:pPrChange>
            </w:pPr>
            <w:ins w:id="1417" w:author="Diaz Zepeda, Hirvin Azael" w:date="2021-06-11T18:32:00Z">
              <w:r w:rsidRPr="00467ADB">
                <w:rPr>
                  <w:rFonts w:ascii="Times New Roman" w:eastAsia="Times New Roman" w:hAnsi="Times New Roman" w:cs="Times New Roman"/>
                  <w:color w:val="000000"/>
                  <w:lang w:eastAsia="es-MX"/>
                  <w:rPrChange w:id="1418" w:author="Diaz Zepeda, Hirvin Azael" w:date="2021-06-11T18:32:00Z">
                    <w:rPr/>
                  </w:rPrChange>
                </w:rPr>
                <w:t>7,837</w:t>
              </w:r>
            </w:ins>
          </w:p>
        </w:tc>
        <w:tc>
          <w:tcPr>
            <w:tcW w:w="1308" w:type="dxa"/>
            <w:tcBorders>
              <w:top w:val="nil"/>
              <w:left w:val="nil"/>
              <w:bottom w:val="nil"/>
              <w:right w:val="nil"/>
            </w:tcBorders>
            <w:shd w:val="clear" w:color="000000" w:fill="FFFFFF"/>
            <w:noWrap/>
            <w:vAlign w:val="bottom"/>
            <w:hideMark/>
          </w:tcPr>
          <w:p w14:paraId="49F83BB7" w14:textId="77777777" w:rsidR="00467ADB" w:rsidRPr="00467ADB" w:rsidRDefault="00467ADB" w:rsidP="00467ADB">
            <w:pPr>
              <w:spacing w:after="0" w:line="240" w:lineRule="auto"/>
              <w:jc w:val="center"/>
              <w:rPr>
                <w:ins w:id="1419" w:author="Diaz Zepeda, Hirvin Azael" w:date="2021-06-11T18:32:00Z"/>
                <w:rFonts w:ascii="Times New Roman" w:eastAsia="Times New Roman" w:hAnsi="Times New Roman" w:cs="Times New Roman"/>
                <w:color w:val="000000"/>
                <w:lang w:eastAsia="es-MX"/>
                <w:rPrChange w:id="1420" w:author="Diaz Zepeda, Hirvin Azael" w:date="2021-06-11T18:32:00Z">
                  <w:rPr>
                    <w:ins w:id="1421" w:author="Diaz Zepeda, Hirvin Azael" w:date="2021-06-11T18:32:00Z"/>
                  </w:rPr>
                </w:rPrChange>
              </w:rPr>
              <w:pPrChange w:id="1422" w:author="Diaz Zepeda, Hirvin Azael" w:date="2021-06-11T18:32:00Z">
                <w:pPr>
                  <w:jc w:val="center"/>
                </w:pPr>
              </w:pPrChange>
            </w:pPr>
            <w:ins w:id="1423" w:author="Diaz Zepeda, Hirvin Azael" w:date="2021-06-11T18:32:00Z">
              <w:r w:rsidRPr="00467ADB">
                <w:rPr>
                  <w:rFonts w:ascii="Times New Roman" w:eastAsia="Times New Roman" w:hAnsi="Times New Roman" w:cs="Times New Roman"/>
                  <w:color w:val="000000"/>
                  <w:lang w:eastAsia="es-MX"/>
                  <w:rPrChange w:id="1424" w:author="Diaz Zepeda, Hirvin Azael" w:date="2021-06-11T18:32:00Z">
                    <w:rPr/>
                  </w:rPrChange>
                </w:rPr>
                <w:t>20%</w:t>
              </w:r>
            </w:ins>
          </w:p>
        </w:tc>
      </w:tr>
      <w:tr w:rsidR="00467ADB" w:rsidRPr="00467ADB" w14:paraId="19D96F01" w14:textId="77777777" w:rsidTr="00467ADB">
        <w:trPr>
          <w:divId w:val="1033967476"/>
          <w:trHeight w:val="288"/>
          <w:jc w:val="center"/>
          <w:ins w:id="1425" w:author="Diaz Zepeda, Hirvin Azael" w:date="2021-06-11T18:32:00Z"/>
        </w:trPr>
        <w:tc>
          <w:tcPr>
            <w:tcW w:w="4966" w:type="dxa"/>
            <w:vMerge/>
            <w:tcBorders>
              <w:top w:val="nil"/>
              <w:left w:val="nil"/>
              <w:bottom w:val="nil"/>
              <w:right w:val="nil"/>
            </w:tcBorders>
            <w:vAlign w:val="center"/>
            <w:hideMark/>
          </w:tcPr>
          <w:p w14:paraId="52B018A3" w14:textId="77777777" w:rsidR="00467ADB" w:rsidRPr="00467ADB" w:rsidRDefault="00467ADB" w:rsidP="00467ADB">
            <w:pPr>
              <w:spacing w:after="0" w:line="240" w:lineRule="auto"/>
              <w:rPr>
                <w:ins w:id="1426" w:author="Diaz Zepeda, Hirvin Azael" w:date="2021-06-11T18:32:00Z"/>
                <w:rFonts w:ascii="Times New Roman" w:eastAsia="Times New Roman" w:hAnsi="Times New Roman" w:cs="Times New Roman"/>
                <w:color w:val="000000"/>
                <w:lang w:eastAsia="es-MX"/>
                <w:rPrChange w:id="1427" w:author="Diaz Zepeda, Hirvin Azael" w:date="2021-06-11T18:32:00Z">
                  <w:rPr>
                    <w:ins w:id="1428" w:author="Diaz Zepeda, Hirvin Azael" w:date="2021-06-11T18:32:00Z"/>
                  </w:rPr>
                </w:rPrChange>
              </w:rPr>
              <w:pPrChange w:id="142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48AE07F8" w14:textId="77777777" w:rsidR="00467ADB" w:rsidRPr="00467ADB" w:rsidRDefault="00467ADB" w:rsidP="00467ADB">
            <w:pPr>
              <w:spacing w:after="0" w:line="240" w:lineRule="auto"/>
              <w:jc w:val="center"/>
              <w:rPr>
                <w:ins w:id="1430" w:author="Diaz Zepeda, Hirvin Azael" w:date="2021-06-11T18:32:00Z"/>
                <w:rFonts w:ascii="Times New Roman" w:eastAsia="Times New Roman" w:hAnsi="Times New Roman" w:cs="Times New Roman"/>
                <w:color w:val="000000"/>
                <w:lang w:eastAsia="es-MX"/>
                <w:rPrChange w:id="1431" w:author="Diaz Zepeda, Hirvin Azael" w:date="2021-06-11T18:32:00Z">
                  <w:rPr>
                    <w:ins w:id="1432" w:author="Diaz Zepeda, Hirvin Azael" w:date="2021-06-11T18:32:00Z"/>
                  </w:rPr>
                </w:rPrChange>
              </w:rPr>
              <w:pPrChange w:id="1433" w:author="Diaz Zepeda, Hirvin Azael" w:date="2021-06-11T18:32:00Z">
                <w:pPr>
                  <w:jc w:val="center"/>
                </w:pPr>
              </w:pPrChange>
            </w:pPr>
            <w:ins w:id="1434" w:author="Diaz Zepeda, Hirvin Azael" w:date="2021-06-11T18:32:00Z">
              <w:r w:rsidRPr="00467ADB">
                <w:rPr>
                  <w:rFonts w:ascii="Times New Roman" w:eastAsia="Times New Roman" w:hAnsi="Times New Roman" w:cs="Times New Roman"/>
                  <w:color w:val="000000"/>
                  <w:lang w:eastAsia="es-MX"/>
                  <w:rPrChange w:id="1435"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57749E5E" w14:textId="77777777" w:rsidR="00467ADB" w:rsidRPr="00467ADB" w:rsidRDefault="00467ADB" w:rsidP="00467ADB">
            <w:pPr>
              <w:spacing w:after="0" w:line="240" w:lineRule="auto"/>
              <w:jc w:val="center"/>
              <w:rPr>
                <w:ins w:id="1436" w:author="Diaz Zepeda, Hirvin Azael" w:date="2021-06-11T18:32:00Z"/>
                <w:rFonts w:ascii="Times New Roman" w:eastAsia="Times New Roman" w:hAnsi="Times New Roman" w:cs="Times New Roman"/>
                <w:color w:val="000000"/>
                <w:lang w:eastAsia="es-MX"/>
                <w:rPrChange w:id="1437" w:author="Diaz Zepeda, Hirvin Azael" w:date="2021-06-11T18:32:00Z">
                  <w:rPr>
                    <w:ins w:id="1438" w:author="Diaz Zepeda, Hirvin Azael" w:date="2021-06-11T18:32:00Z"/>
                  </w:rPr>
                </w:rPrChange>
              </w:rPr>
              <w:pPrChange w:id="1439" w:author="Diaz Zepeda, Hirvin Azael" w:date="2021-06-11T18:32:00Z">
                <w:pPr>
                  <w:jc w:val="center"/>
                </w:pPr>
              </w:pPrChange>
            </w:pPr>
            <w:ins w:id="1440" w:author="Diaz Zepeda, Hirvin Azael" w:date="2021-06-11T18:32:00Z">
              <w:r w:rsidRPr="00467ADB">
                <w:rPr>
                  <w:rFonts w:ascii="Times New Roman" w:eastAsia="Times New Roman" w:hAnsi="Times New Roman" w:cs="Times New Roman"/>
                  <w:color w:val="000000"/>
                  <w:lang w:eastAsia="es-MX"/>
                  <w:rPrChange w:id="1441" w:author="Diaz Zepeda, Hirvin Azael" w:date="2021-06-11T18:32:00Z">
                    <w:rPr/>
                  </w:rPrChange>
                </w:rPr>
                <w:t>3,838</w:t>
              </w:r>
            </w:ins>
          </w:p>
        </w:tc>
        <w:tc>
          <w:tcPr>
            <w:tcW w:w="1308" w:type="dxa"/>
            <w:tcBorders>
              <w:top w:val="nil"/>
              <w:left w:val="nil"/>
              <w:bottom w:val="nil"/>
              <w:right w:val="nil"/>
            </w:tcBorders>
            <w:shd w:val="clear" w:color="000000" w:fill="FFFFFF"/>
            <w:noWrap/>
            <w:vAlign w:val="bottom"/>
            <w:hideMark/>
          </w:tcPr>
          <w:p w14:paraId="2FEC5DDB" w14:textId="77777777" w:rsidR="00467ADB" w:rsidRPr="00467ADB" w:rsidRDefault="00467ADB" w:rsidP="00467ADB">
            <w:pPr>
              <w:spacing w:after="0" w:line="240" w:lineRule="auto"/>
              <w:jc w:val="center"/>
              <w:rPr>
                <w:ins w:id="1442" w:author="Diaz Zepeda, Hirvin Azael" w:date="2021-06-11T18:32:00Z"/>
                <w:rFonts w:ascii="Times New Roman" w:eastAsia="Times New Roman" w:hAnsi="Times New Roman" w:cs="Times New Roman"/>
                <w:color w:val="000000"/>
                <w:lang w:eastAsia="es-MX"/>
                <w:rPrChange w:id="1443" w:author="Diaz Zepeda, Hirvin Azael" w:date="2021-06-11T18:32:00Z">
                  <w:rPr>
                    <w:ins w:id="1444" w:author="Diaz Zepeda, Hirvin Azael" w:date="2021-06-11T18:32:00Z"/>
                  </w:rPr>
                </w:rPrChange>
              </w:rPr>
              <w:pPrChange w:id="1445" w:author="Diaz Zepeda, Hirvin Azael" w:date="2021-06-11T18:32:00Z">
                <w:pPr>
                  <w:jc w:val="center"/>
                </w:pPr>
              </w:pPrChange>
            </w:pPr>
            <w:ins w:id="1446" w:author="Diaz Zepeda, Hirvin Azael" w:date="2021-06-11T18:32:00Z">
              <w:r w:rsidRPr="00467ADB">
                <w:rPr>
                  <w:rFonts w:ascii="Times New Roman" w:eastAsia="Times New Roman" w:hAnsi="Times New Roman" w:cs="Times New Roman"/>
                  <w:color w:val="000000"/>
                  <w:lang w:eastAsia="es-MX"/>
                  <w:rPrChange w:id="1447" w:author="Diaz Zepeda, Hirvin Azael" w:date="2021-06-11T18:32:00Z">
                    <w:rPr/>
                  </w:rPrChange>
                </w:rPr>
                <w:t>10%</w:t>
              </w:r>
            </w:ins>
          </w:p>
        </w:tc>
      </w:tr>
      <w:tr w:rsidR="00467ADB" w:rsidRPr="00467ADB" w14:paraId="23B8CE2C" w14:textId="77777777" w:rsidTr="00467ADB">
        <w:trPr>
          <w:divId w:val="1033967476"/>
          <w:trHeight w:val="288"/>
          <w:jc w:val="center"/>
          <w:ins w:id="1448" w:author="Diaz Zepeda, Hirvin Azael" w:date="2021-06-11T18:32:00Z"/>
        </w:trPr>
        <w:tc>
          <w:tcPr>
            <w:tcW w:w="4966" w:type="dxa"/>
            <w:vMerge/>
            <w:tcBorders>
              <w:top w:val="nil"/>
              <w:left w:val="nil"/>
              <w:bottom w:val="nil"/>
              <w:right w:val="nil"/>
            </w:tcBorders>
            <w:vAlign w:val="center"/>
            <w:hideMark/>
          </w:tcPr>
          <w:p w14:paraId="4584480A" w14:textId="77777777" w:rsidR="00467ADB" w:rsidRPr="00467ADB" w:rsidRDefault="00467ADB" w:rsidP="00467ADB">
            <w:pPr>
              <w:spacing w:after="0" w:line="240" w:lineRule="auto"/>
              <w:rPr>
                <w:ins w:id="1449" w:author="Diaz Zepeda, Hirvin Azael" w:date="2021-06-11T18:32:00Z"/>
                <w:rFonts w:ascii="Times New Roman" w:eastAsia="Times New Roman" w:hAnsi="Times New Roman" w:cs="Times New Roman"/>
                <w:color w:val="000000"/>
                <w:lang w:eastAsia="es-MX"/>
                <w:rPrChange w:id="1450" w:author="Diaz Zepeda, Hirvin Azael" w:date="2021-06-11T18:32:00Z">
                  <w:rPr>
                    <w:ins w:id="1451" w:author="Diaz Zepeda, Hirvin Azael" w:date="2021-06-11T18:32:00Z"/>
                  </w:rPr>
                </w:rPrChange>
              </w:rPr>
              <w:pPrChange w:id="145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7ECC76D4" w14:textId="77777777" w:rsidR="00467ADB" w:rsidRPr="00467ADB" w:rsidRDefault="00467ADB" w:rsidP="00467ADB">
            <w:pPr>
              <w:spacing w:after="0" w:line="240" w:lineRule="auto"/>
              <w:jc w:val="center"/>
              <w:rPr>
                <w:ins w:id="1453" w:author="Diaz Zepeda, Hirvin Azael" w:date="2021-06-11T18:32:00Z"/>
                <w:rFonts w:ascii="Times New Roman" w:eastAsia="Times New Roman" w:hAnsi="Times New Roman" w:cs="Times New Roman"/>
                <w:color w:val="000000"/>
                <w:lang w:eastAsia="es-MX"/>
                <w:rPrChange w:id="1454" w:author="Diaz Zepeda, Hirvin Azael" w:date="2021-06-11T18:32:00Z">
                  <w:rPr>
                    <w:ins w:id="1455" w:author="Diaz Zepeda, Hirvin Azael" w:date="2021-06-11T18:32:00Z"/>
                  </w:rPr>
                </w:rPrChange>
              </w:rPr>
              <w:pPrChange w:id="1456" w:author="Diaz Zepeda, Hirvin Azael" w:date="2021-06-11T18:32:00Z">
                <w:pPr>
                  <w:jc w:val="center"/>
                </w:pPr>
              </w:pPrChange>
            </w:pPr>
            <w:ins w:id="1457" w:author="Diaz Zepeda, Hirvin Azael" w:date="2021-06-11T18:32:00Z">
              <w:r w:rsidRPr="00467ADB">
                <w:rPr>
                  <w:rFonts w:ascii="Times New Roman" w:eastAsia="Times New Roman" w:hAnsi="Times New Roman" w:cs="Times New Roman"/>
                  <w:color w:val="000000"/>
                  <w:lang w:eastAsia="es-MX"/>
                  <w:rPrChange w:id="1458"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04F7A2FF" w14:textId="77777777" w:rsidR="00467ADB" w:rsidRPr="00467ADB" w:rsidRDefault="00467ADB" w:rsidP="00467ADB">
            <w:pPr>
              <w:spacing w:after="0" w:line="240" w:lineRule="auto"/>
              <w:jc w:val="center"/>
              <w:rPr>
                <w:ins w:id="1459" w:author="Diaz Zepeda, Hirvin Azael" w:date="2021-06-11T18:32:00Z"/>
                <w:rFonts w:ascii="Times New Roman" w:eastAsia="Times New Roman" w:hAnsi="Times New Roman" w:cs="Times New Roman"/>
                <w:color w:val="000000"/>
                <w:lang w:eastAsia="es-MX"/>
                <w:rPrChange w:id="1460" w:author="Diaz Zepeda, Hirvin Azael" w:date="2021-06-11T18:32:00Z">
                  <w:rPr>
                    <w:ins w:id="1461" w:author="Diaz Zepeda, Hirvin Azael" w:date="2021-06-11T18:32:00Z"/>
                  </w:rPr>
                </w:rPrChange>
              </w:rPr>
              <w:pPrChange w:id="1462" w:author="Diaz Zepeda, Hirvin Azael" w:date="2021-06-11T18:32:00Z">
                <w:pPr>
                  <w:jc w:val="center"/>
                </w:pPr>
              </w:pPrChange>
            </w:pPr>
            <w:ins w:id="1463" w:author="Diaz Zepeda, Hirvin Azael" w:date="2021-06-11T18:32:00Z">
              <w:r w:rsidRPr="00467ADB">
                <w:rPr>
                  <w:rFonts w:ascii="Times New Roman" w:eastAsia="Times New Roman" w:hAnsi="Times New Roman" w:cs="Times New Roman"/>
                  <w:color w:val="000000"/>
                  <w:lang w:eastAsia="es-MX"/>
                  <w:rPrChange w:id="1464" w:author="Diaz Zepeda, Hirvin Azael" w:date="2021-06-11T18:32:00Z">
                    <w:rPr/>
                  </w:rPrChange>
                </w:rPr>
                <w:t>7,295</w:t>
              </w:r>
            </w:ins>
          </w:p>
        </w:tc>
        <w:tc>
          <w:tcPr>
            <w:tcW w:w="1308" w:type="dxa"/>
            <w:tcBorders>
              <w:top w:val="nil"/>
              <w:left w:val="nil"/>
              <w:bottom w:val="nil"/>
              <w:right w:val="nil"/>
            </w:tcBorders>
            <w:shd w:val="clear" w:color="000000" w:fill="FFFFFF"/>
            <w:noWrap/>
            <w:vAlign w:val="bottom"/>
            <w:hideMark/>
          </w:tcPr>
          <w:p w14:paraId="2B34CD68" w14:textId="77777777" w:rsidR="00467ADB" w:rsidRPr="00467ADB" w:rsidRDefault="00467ADB" w:rsidP="00467ADB">
            <w:pPr>
              <w:spacing w:after="0" w:line="240" w:lineRule="auto"/>
              <w:jc w:val="center"/>
              <w:rPr>
                <w:ins w:id="1465" w:author="Diaz Zepeda, Hirvin Azael" w:date="2021-06-11T18:32:00Z"/>
                <w:rFonts w:ascii="Times New Roman" w:eastAsia="Times New Roman" w:hAnsi="Times New Roman" w:cs="Times New Roman"/>
                <w:color w:val="000000"/>
                <w:lang w:eastAsia="es-MX"/>
                <w:rPrChange w:id="1466" w:author="Diaz Zepeda, Hirvin Azael" w:date="2021-06-11T18:32:00Z">
                  <w:rPr>
                    <w:ins w:id="1467" w:author="Diaz Zepeda, Hirvin Azael" w:date="2021-06-11T18:32:00Z"/>
                  </w:rPr>
                </w:rPrChange>
              </w:rPr>
              <w:pPrChange w:id="1468" w:author="Diaz Zepeda, Hirvin Azael" w:date="2021-06-11T18:32:00Z">
                <w:pPr>
                  <w:jc w:val="center"/>
                </w:pPr>
              </w:pPrChange>
            </w:pPr>
            <w:ins w:id="1469" w:author="Diaz Zepeda, Hirvin Azael" w:date="2021-06-11T18:32:00Z">
              <w:r w:rsidRPr="00467ADB">
                <w:rPr>
                  <w:rFonts w:ascii="Times New Roman" w:eastAsia="Times New Roman" w:hAnsi="Times New Roman" w:cs="Times New Roman"/>
                  <w:color w:val="000000"/>
                  <w:lang w:eastAsia="es-MX"/>
                  <w:rPrChange w:id="1470" w:author="Diaz Zepeda, Hirvin Azael" w:date="2021-06-11T18:32:00Z">
                    <w:rPr/>
                  </w:rPrChange>
                </w:rPr>
                <w:t>19%</w:t>
              </w:r>
            </w:ins>
          </w:p>
        </w:tc>
      </w:tr>
      <w:tr w:rsidR="00467ADB" w:rsidRPr="00467ADB" w14:paraId="606FE09D" w14:textId="77777777" w:rsidTr="00467ADB">
        <w:trPr>
          <w:divId w:val="1033967476"/>
          <w:trHeight w:val="288"/>
          <w:jc w:val="center"/>
          <w:ins w:id="1471"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03CA3B17" w14:textId="77777777" w:rsidR="00467ADB" w:rsidRPr="00467ADB" w:rsidRDefault="00467ADB" w:rsidP="00467ADB">
            <w:pPr>
              <w:spacing w:after="0" w:line="240" w:lineRule="auto"/>
              <w:jc w:val="center"/>
              <w:rPr>
                <w:ins w:id="1472" w:author="Diaz Zepeda, Hirvin Azael" w:date="2021-06-11T18:32:00Z"/>
                <w:rFonts w:ascii="Times New Roman" w:eastAsia="Times New Roman" w:hAnsi="Times New Roman" w:cs="Times New Roman"/>
                <w:color w:val="000000"/>
                <w:lang w:eastAsia="es-MX"/>
                <w:rPrChange w:id="1473" w:author="Diaz Zepeda, Hirvin Azael" w:date="2021-06-11T18:32:00Z">
                  <w:rPr>
                    <w:ins w:id="1474" w:author="Diaz Zepeda, Hirvin Azael" w:date="2021-06-11T18:32:00Z"/>
                  </w:rPr>
                </w:rPrChange>
              </w:rPr>
              <w:pPrChange w:id="1475" w:author="Diaz Zepeda, Hirvin Azael" w:date="2021-06-11T18:32:00Z">
                <w:pPr>
                  <w:jc w:val="center"/>
                </w:pPr>
              </w:pPrChange>
            </w:pPr>
            <w:proofErr w:type="spellStart"/>
            <w:ins w:id="1476" w:author="Diaz Zepeda, Hirvin Azael" w:date="2021-06-11T18:32:00Z">
              <w:r w:rsidRPr="00467ADB">
                <w:rPr>
                  <w:rFonts w:ascii="Times New Roman" w:eastAsia="Times New Roman" w:hAnsi="Times New Roman" w:cs="Times New Roman"/>
                  <w:color w:val="000000"/>
                  <w:lang w:eastAsia="es-MX"/>
                  <w:rPrChange w:id="1477"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00499150" w14:textId="77777777" w:rsidR="00467ADB" w:rsidRPr="00467ADB" w:rsidRDefault="00467ADB" w:rsidP="00467ADB">
            <w:pPr>
              <w:spacing w:after="0" w:line="240" w:lineRule="auto"/>
              <w:jc w:val="center"/>
              <w:rPr>
                <w:ins w:id="1478" w:author="Diaz Zepeda, Hirvin Azael" w:date="2021-06-11T18:32:00Z"/>
                <w:rFonts w:ascii="Times New Roman" w:eastAsia="Times New Roman" w:hAnsi="Times New Roman" w:cs="Times New Roman"/>
                <w:color w:val="000000"/>
                <w:lang w:eastAsia="es-MX"/>
                <w:rPrChange w:id="1479" w:author="Diaz Zepeda, Hirvin Azael" w:date="2021-06-11T18:32:00Z">
                  <w:rPr>
                    <w:ins w:id="1480" w:author="Diaz Zepeda, Hirvin Azael" w:date="2021-06-11T18:32:00Z"/>
                  </w:rPr>
                </w:rPrChange>
              </w:rPr>
              <w:pPrChange w:id="1481" w:author="Diaz Zepeda, Hirvin Azael" w:date="2021-06-11T18:32:00Z">
                <w:pPr>
                  <w:jc w:val="center"/>
                </w:pPr>
              </w:pPrChange>
            </w:pPr>
            <w:ins w:id="1482" w:author="Diaz Zepeda, Hirvin Azael" w:date="2021-06-11T18:32:00Z">
              <w:r w:rsidRPr="00467ADB">
                <w:rPr>
                  <w:rFonts w:ascii="Times New Roman" w:eastAsia="Times New Roman" w:hAnsi="Times New Roman" w:cs="Times New Roman"/>
                  <w:color w:val="000000"/>
                  <w:lang w:eastAsia="es-MX"/>
                  <w:rPrChange w:id="1483"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21586722" w14:textId="77777777" w:rsidR="00467ADB" w:rsidRPr="00467ADB" w:rsidRDefault="00467ADB" w:rsidP="00467ADB">
            <w:pPr>
              <w:spacing w:after="0" w:line="240" w:lineRule="auto"/>
              <w:jc w:val="center"/>
              <w:rPr>
                <w:ins w:id="1484" w:author="Diaz Zepeda, Hirvin Azael" w:date="2021-06-11T18:32:00Z"/>
                <w:rFonts w:ascii="Times New Roman" w:eastAsia="Times New Roman" w:hAnsi="Times New Roman" w:cs="Times New Roman"/>
                <w:color w:val="000000"/>
                <w:lang w:eastAsia="es-MX"/>
                <w:rPrChange w:id="1485" w:author="Diaz Zepeda, Hirvin Azael" w:date="2021-06-11T18:32:00Z">
                  <w:rPr>
                    <w:ins w:id="1486" w:author="Diaz Zepeda, Hirvin Azael" w:date="2021-06-11T18:32:00Z"/>
                  </w:rPr>
                </w:rPrChange>
              </w:rPr>
              <w:pPrChange w:id="1487" w:author="Diaz Zepeda, Hirvin Azael" w:date="2021-06-11T18:32:00Z">
                <w:pPr>
                  <w:jc w:val="center"/>
                </w:pPr>
              </w:pPrChange>
            </w:pPr>
            <w:ins w:id="1488" w:author="Diaz Zepeda, Hirvin Azael" w:date="2021-06-11T18:32:00Z">
              <w:r w:rsidRPr="00467ADB">
                <w:rPr>
                  <w:rFonts w:ascii="Times New Roman" w:eastAsia="Times New Roman" w:hAnsi="Times New Roman" w:cs="Times New Roman"/>
                  <w:color w:val="000000"/>
                  <w:lang w:eastAsia="es-MX"/>
                  <w:rPrChange w:id="1489" w:author="Diaz Zepeda, Hirvin Azael" w:date="2021-06-11T18:32:00Z">
                    <w:rPr/>
                  </w:rPrChange>
                </w:rPr>
                <w:t>2,719</w:t>
              </w:r>
            </w:ins>
          </w:p>
        </w:tc>
        <w:tc>
          <w:tcPr>
            <w:tcW w:w="1308" w:type="dxa"/>
            <w:tcBorders>
              <w:top w:val="nil"/>
              <w:left w:val="nil"/>
              <w:bottom w:val="nil"/>
              <w:right w:val="nil"/>
            </w:tcBorders>
            <w:shd w:val="clear" w:color="000000" w:fill="E7E6E6"/>
            <w:noWrap/>
            <w:vAlign w:val="bottom"/>
            <w:hideMark/>
          </w:tcPr>
          <w:p w14:paraId="57793840" w14:textId="77777777" w:rsidR="00467ADB" w:rsidRPr="00467ADB" w:rsidRDefault="00467ADB" w:rsidP="00467ADB">
            <w:pPr>
              <w:spacing w:after="0" w:line="240" w:lineRule="auto"/>
              <w:jc w:val="center"/>
              <w:rPr>
                <w:ins w:id="1490" w:author="Diaz Zepeda, Hirvin Azael" w:date="2021-06-11T18:32:00Z"/>
                <w:rFonts w:ascii="Times New Roman" w:eastAsia="Times New Roman" w:hAnsi="Times New Roman" w:cs="Times New Roman"/>
                <w:color w:val="000000"/>
                <w:lang w:eastAsia="es-MX"/>
                <w:rPrChange w:id="1491" w:author="Diaz Zepeda, Hirvin Azael" w:date="2021-06-11T18:32:00Z">
                  <w:rPr>
                    <w:ins w:id="1492" w:author="Diaz Zepeda, Hirvin Azael" w:date="2021-06-11T18:32:00Z"/>
                  </w:rPr>
                </w:rPrChange>
              </w:rPr>
              <w:pPrChange w:id="1493" w:author="Diaz Zepeda, Hirvin Azael" w:date="2021-06-11T18:32:00Z">
                <w:pPr>
                  <w:jc w:val="center"/>
                </w:pPr>
              </w:pPrChange>
            </w:pPr>
            <w:ins w:id="1494" w:author="Diaz Zepeda, Hirvin Azael" w:date="2021-06-11T18:32:00Z">
              <w:r w:rsidRPr="00467ADB">
                <w:rPr>
                  <w:rFonts w:ascii="Times New Roman" w:eastAsia="Times New Roman" w:hAnsi="Times New Roman" w:cs="Times New Roman"/>
                  <w:color w:val="000000"/>
                  <w:lang w:eastAsia="es-MX"/>
                  <w:rPrChange w:id="1495" w:author="Diaz Zepeda, Hirvin Azael" w:date="2021-06-11T18:32:00Z">
                    <w:rPr/>
                  </w:rPrChange>
                </w:rPr>
                <w:t>7%</w:t>
              </w:r>
            </w:ins>
          </w:p>
        </w:tc>
      </w:tr>
      <w:tr w:rsidR="00467ADB" w:rsidRPr="00467ADB" w14:paraId="0E961400" w14:textId="77777777" w:rsidTr="00467ADB">
        <w:trPr>
          <w:divId w:val="1033967476"/>
          <w:trHeight w:val="288"/>
          <w:jc w:val="center"/>
          <w:ins w:id="1496" w:author="Diaz Zepeda, Hirvin Azael" w:date="2021-06-11T18:32:00Z"/>
        </w:trPr>
        <w:tc>
          <w:tcPr>
            <w:tcW w:w="4966" w:type="dxa"/>
            <w:vMerge/>
            <w:tcBorders>
              <w:top w:val="nil"/>
              <w:left w:val="nil"/>
              <w:bottom w:val="nil"/>
              <w:right w:val="nil"/>
            </w:tcBorders>
            <w:vAlign w:val="center"/>
            <w:hideMark/>
          </w:tcPr>
          <w:p w14:paraId="3F08E06B" w14:textId="77777777" w:rsidR="00467ADB" w:rsidRPr="00467ADB" w:rsidRDefault="00467ADB" w:rsidP="00467ADB">
            <w:pPr>
              <w:spacing w:after="0" w:line="240" w:lineRule="auto"/>
              <w:rPr>
                <w:ins w:id="1497" w:author="Diaz Zepeda, Hirvin Azael" w:date="2021-06-11T18:32:00Z"/>
                <w:rFonts w:ascii="Times New Roman" w:eastAsia="Times New Roman" w:hAnsi="Times New Roman" w:cs="Times New Roman"/>
                <w:color w:val="000000"/>
                <w:lang w:eastAsia="es-MX"/>
                <w:rPrChange w:id="1498" w:author="Diaz Zepeda, Hirvin Azael" w:date="2021-06-11T18:32:00Z">
                  <w:rPr>
                    <w:ins w:id="1499" w:author="Diaz Zepeda, Hirvin Azael" w:date="2021-06-11T18:32:00Z"/>
                  </w:rPr>
                </w:rPrChange>
              </w:rPr>
              <w:pPrChange w:id="1500"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52964C9A" w14:textId="77777777" w:rsidR="00467ADB" w:rsidRPr="00467ADB" w:rsidRDefault="00467ADB" w:rsidP="00467ADB">
            <w:pPr>
              <w:spacing w:after="0" w:line="240" w:lineRule="auto"/>
              <w:jc w:val="center"/>
              <w:rPr>
                <w:ins w:id="1501" w:author="Diaz Zepeda, Hirvin Azael" w:date="2021-06-11T18:32:00Z"/>
                <w:rFonts w:ascii="Times New Roman" w:eastAsia="Times New Roman" w:hAnsi="Times New Roman" w:cs="Times New Roman"/>
                <w:color w:val="000000"/>
                <w:lang w:eastAsia="es-MX"/>
                <w:rPrChange w:id="1502" w:author="Diaz Zepeda, Hirvin Azael" w:date="2021-06-11T18:32:00Z">
                  <w:rPr>
                    <w:ins w:id="1503" w:author="Diaz Zepeda, Hirvin Azael" w:date="2021-06-11T18:32:00Z"/>
                  </w:rPr>
                </w:rPrChange>
              </w:rPr>
              <w:pPrChange w:id="1504" w:author="Diaz Zepeda, Hirvin Azael" w:date="2021-06-11T18:32:00Z">
                <w:pPr>
                  <w:jc w:val="center"/>
                </w:pPr>
              </w:pPrChange>
            </w:pPr>
            <w:ins w:id="1505" w:author="Diaz Zepeda, Hirvin Azael" w:date="2021-06-11T18:32:00Z">
              <w:r w:rsidRPr="00467ADB">
                <w:rPr>
                  <w:rFonts w:ascii="Times New Roman" w:eastAsia="Times New Roman" w:hAnsi="Times New Roman" w:cs="Times New Roman"/>
                  <w:color w:val="000000"/>
                  <w:lang w:eastAsia="es-MX"/>
                  <w:rPrChange w:id="1506"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6B0580B7" w14:textId="77777777" w:rsidR="00467ADB" w:rsidRPr="00467ADB" w:rsidRDefault="00467ADB" w:rsidP="00467ADB">
            <w:pPr>
              <w:spacing w:after="0" w:line="240" w:lineRule="auto"/>
              <w:jc w:val="center"/>
              <w:rPr>
                <w:ins w:id="1507" w:author="Diaz Zepeda, Hirvin Azael" w:date="2021-06-11T18:32:00Z"/>
                <w:rFonts w:ascii="Times New Roman" w:eastAsia="Times New Roman" w:hAnsi="Times New Roman" w:cs="Times New Roman"/>
                <w:color w:val="000000"/>
                <w:lang w:eastAsia="es-MX"/>
                <w:rPrChange w:id="1508" w:author="Diaz Zepeda, Hirvin Azael" w:date="2021-06-11T18:32:00Z">
                  <w:rPr>
                    <w:ins w:id="1509" w:author="Diaz Zepeda, Hirvin Azael" w:date="2021-06-11T18:32:00Z"/>
                  </w:rPr>
                </w:rPrChange>
              </w:rPr>
              <w:pPrChange w:id="1510" w:author="Diaz Zepeda, Hirvin Azael" w:date="2021-06-11T18:32:00Z">
                <w:pPr>
                  <w:jc w:val="center"/>
                </w:pPr>
              </w:pPrChange>
            </w:pPr>
            <w:ins w:id="1511" w:author="Diaz Zepeda, Hirvin Azael" w:date="2021-06-11T18:32:00Z">
              <w:r w:rsidRPr="00467ADB">
                <w:rPr>
                  <w:rFonts w:ascii="Times New Roman" w:eastAsia="Times New Roman" w:hAnsi="Times New Roman" w:cs="Times New Roman"/>
                  <w:color w:val="000000"/>
                  <w:lang w:eastAsia="es-MX"/>
                  <w:rPrChange w:id="1512" w:author="Diaz Zepeda, Hirvin Azael" w:date="2021-06-11T18:32:00Z">
                    <w:rPr/>
                  </w:rPrChange>
                </w:rPr>
                <w:t>4,451</w:t>
              </w:r>
            </w:ins>
          </w:p>
        </w:tc>
        <w:tc>
          <w:tcPr>
            <w:tcW w:w="1308" w:type="dxa"/>
            <w:tcBorders>
              <w:top w:val="nil"/>
              <w:left w:val="nil"/>
              <w:bottom w:val="nil"/>
              <w:right w:val="nil"/>
            </w:tcBorders>
            <w:shd w:val="clear" w:color="000000" w:fill="E7E6E6"/>
            <w:noWrap/>
            <w:vAlign w:val="bottom"/>
            <w:hideMark/>
          </w:tcPr>
          <w:p w14:paraId="4D27E557" w14:textId="77777777" w:rsidR="00467ADB" w:rsidRPr="00467ADB" w:rsidRDefault="00467ADB" w:rsidP="00467ADB">
            <w:pPr>
              <w:spacing w:after="0" w:line="240" w:lineRule="auto"/>
              <w:jc w:val="center"/>
              <w:rPr>
                <w:ins w:id="1513" w:author="Diaz Zepeda, Hirvin Azael" w:date="2021-06-11T18:32:00Z"/>
                <w:rFonts w:ascii="Times New Roman" w:eastAsia="Times New Roman" w:hAnsi="Times New Roman" w:cs="Times New Roman"/>
                <w:color w:val="000000"/>
                <w:lang w:eastAsia="es-MX"/>
                <w:rPrChange w:id="1514" w:author="Diaz Zepeda, Hirvin Azael" w:date="2021-06-11T18:32:00Z">
                  <w:rPr>
                    <w:ins w:id="1515" w:author="Diaz Zepeda, Hirvin Azael" w:date="2021-06-11T18:32:00Z"/>
                  </w:rPr>
                </w:rPrChange>
              </w:rPr>
              <w:pPrChange w:id="1516" w:author="Diaz Zepeda, Hirvin Azael" w:date="2021-06-11T18:32:00Z">
                <w:pPr>
                  <w:jc w:val="center"/>
                </w:pPr>
              </w:pPrChange>
            </w:pPr>
            <w:ins w:id="1517" w:author="Diaz Zepeda, Hirvin Azael" w:date="2021-06-11T18:32:00Z">
              <w:r w:rsidRPr="00467ADB">
                <w:rPr>
                  <w:rFonts w:ascii="Times New Roman" w:eastAsia="Times New Roman" w:hAnsi="Times New Roman" w:cs="Times New Roman"/>
                  <w:color w:val="000000"/>
                  <w:lang w:eastAsia="es-MX"/>
                  <w:rPrChange w:id="1518" w:author="Diaz Zepeda, Hirvin Azael" w:date="2021-06-11T18:32:00Z">
                    <w:rPr/>
                  </w:rPrChange>
                </w:rPr>
                <w:t>11%</w:t>
              </w:r>
            </w:ins>
          </w:p>
        </w:tc>
      </w:tr>
      <w:tr w:rsidR="00467ADB" w:rsidRPr="00467ADB" w14:paraId="3A6CC8EC" w14:textId="77777777" w:rsidTr="00467ADB">
        <w:trPr>
          <w:divId w:val="1033967476"/>
          <w:trHeight w:val="288"/>
          <w:jc w:val="center"/>
          <w:ins w:id="1519" w:author="Diaz Zepeda, Hirvin Azael" w:date="2021-06-11T18:32:00Z"/>
        </w:trPr>
        <w:tc>
          <w:tcPr>
            <w:tcW w:w="4966" w:type="dxa"/>
            <w:vMerge/>
            <w:tcBorders>
              <w:top w:val="nil"/>
              <w:left w:val="nil"/>
              <w:bottom w:val="nil"/>
              <w:right w:val="nil"/>
            </w:tcBorders>
            <w:vAlign w:val="center"/>
            <w:hideMark/>
          </w:tcPr>
          <w:p w14:paraId="2E89EBDD" w14:textId="77777777" w:rsidR="00467ADB" w:rsidRPr="00467ADB" w:rsidRDefault="00467ADB" w:rsidP="00467ADB">
            <w:pPr>
              <w:spacing w:after="0" w:line="240" w:lineRule="auto"/>
              <w:rPr>
                <w:ins w:id="1520" w:author="Diaz Zepeda, Hirvin Azael" w:date="2021-06-11T18:32:00Z"/>
                <w:rFonts w:ascii="Times New Roman" w:eastAsia="Times New Roman" w:hAnsi="Times New Roman" w:cs="Times New Roman"/>
                <w:color w:val="000000"/>
                <w:lang w:eastAsia="es-MX"/>
                <w:rPrChange w:id="1521" w:author="Diaz Zepeda, Hirvin Azael" w:date="2021-06-11T18:32:00Z">
                  <w:rPr>
                    <w:ins w:id="1522" w:author="Diaz Zepeda, Hirvin Azael" w:date="2021-06-11T18:32:00Z"/>
                  </w:rPr>
                </w:rPrChange>
              </w:rPr>
              <w:pPrChange w:id="152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7C2A4909" w14:textId="77777777" w:rsidR="00467ADB" w:rsidRPr="00467ADB" w:rsidRDefault="00467ADB" w:rsidP="00467ADB">
            <w:pPr>
              <w:spacing w:after="0" w:line="240" w:lineRule="auto"/>
              <w:jc w:val="center"/>
              <w:rPr>
                <w:ins w:id="1524" w:author="Diaz Zepeda, Hirvin Azael" w:date="2021-06-11T18:32:00Z"/>
                <w:rFonts w:ascii="Times New Roman" w:eastAsia="Times New Roman" w:hAnsi="Times New Roman" w:cs="Times New Roman"/>
                <w:color w:val="000000"/>
                <w:lang w:eastAsia="es-MX"/>
                <w:rPrChange w:id="1525" w:author="Diaz Zepeda, Hirvin Azael" w:date="2021-06-11T18:32:00Z">
                  <w:rPr>
                    <w:ins w:id="1526" w:author="Diaz Zepeda, Hirvin Azael" w:date="2021-06-11T18:32:00Z"/>
                  </w:rPr>
                </w:rPrChange>
              </w:rPr>
              <w:pPrChange w:id="1527" w:author="Diaz Zepeda, Hirvin Azael" w:date="2021-06-11T18:32:00Z">
                <w:pPr>
                  <w:jc w:val="center"/>
                </w:pPr>
              </w:pPrChange>
            </w:pPr>
            <w:ins w:id="1528" w:author="Diaz Zepeda, Hirvin Azael" w:date="2021-06-11T18:32:00Z">
              <w:r w:rsidRPr="00467ADB">
                <w:rPr>
                  <w:rFonts w:ascii="Times New Roman" w:eastAsia="Times New Roman" w:hAnsi="Times New Roman" w:cs="Times New Roman"/>
                  <w:color w:val="000000"/>
                  <w:lang w:eastAsia="es-MX"/>
                  <w:rPrChange w:id="1529"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7D40D09B" w14:textId="77777777" w:rsidR="00467ADB" w:rsidRPr="00467ADB" w:rsidRDefault="00467ADB" w:rsidP="00467ADB">
            <w:pPr>
              <w:spacing w:after="0" w:line="240" w:lineRule="auto"/>
              <w:jc w:val="center"/>
              <w:rPr>
                <w:ins w:id="1530" w:author="Diaz Zepeda, Hirvin Azael" w:date="2021-06-11T18:32:00Z"/>
                <w:rFonts w:ascii="Times New Roman" w:eastAsia="Times New Roman" w:hAnsi="Times New Roman" w:cs="Times New Roman"/>
                <w:color w:val="000000"/>
                <w:lang w:eastAsia="es-MX"/>
                <w:rPrChange w:id="1531" w:author="Diaz Zepeda, Hirvin Azael" w:date="2021-06-11T18:32:00Z">
                  <w:rPr>
                    <w:ins w:id="1532" w:author="Diaz Zepeda, Hirvin Azael" w:date="2021-06-11T18:32:00Z"/>
                  </w:rPr>
                </w:rPrChange>
              </w:rPr>
              <w:pPrChange w:id="1533" w:author="Diaz Zepeda, Hirvin Azael" w:date="2021-06-11T18:32:00Z">
                <w:pPr>
                  <w:jc w:val="center"/>
                </w:pPr>
              </w:pPrChange>
            </w:pPr>
            <w:ins w:id="1534" w:author="Diaz Zepeda, Hirvin Azael" w:date="2021-06-11T18:32:00Z">
              <w:r w:rsidRPr="00467ADB">
                <w:rPr>
                  <w:rFonts w:ascii="Times New Roman" w:eastAsia="Times New Roman" w:hAnsi="Times New Roman" w:cs="Times New Roman"/>
                  <w:color w:val="000000"/>
                  <w:lang w:eastAsia="es-MX"/>
                  <w:rPrChange w:id="1535" w:author="Diaz Zepeda, Hirvin Azael" w:date="2021-06-11T18:32:00Z">
                    <w:rPr/>
                  </w:rPrChange>
                </w:rPr>
                <w:t>2,268</w:t>
              </w:r>
            </w:ins>
          </w:p>
        </w:tc>
        <w:tc>
          <w:tcPr>
            <w:tcW w:w="1308" w:type="dxa"/>
            <w:tcBorders>
              <w:top w:val="nil"/>
              <w:left w:val="nil"/>
              <w:bottom w:val="nil"/>
              <w:right w:val="nil"/>
            </w:tcBorders>
            <w:shd w:val="clear" w:color="000000" w:fill="E7E6E6"/>
            <w:noWrap/>
            <w:vAlign w:val="bottom"/>
            <w:hideMark/>
          </w:tcPr>
          <w:p w14:paraId="3A8FD1B4" w14:textId="77777777" w:rsidR="00467ADB" w:rsidRPr="00467ADB" w:rsidRDefault="00467ADB" w:rsidP="00467ADB">
            <w:pPr>
              <w:spacing w:after="0" w:line="240" w:lineRule="auto"/>
              <w:jc w:val="center"/>
              <w:rPr>
                <w:ins w:id="1536" w:author="Diaz Zepeda, Hirvin Azael" w:date="2021-06-11T18:32:00Z"/>
                <w:rFonts w:ascii="Times New Roman" w:eastAsia="Times New Roman" w:hAnsi="Times New Roman" w:cs="Times New Roman"/>
                <w:color w:val="000000"/>
                <w:lang w:eastAsia="es-MX"/>
                <w:rPrChange w:id="1537" w:author="Diaz Zepeda, Hirvin Azael" w:date="2021-06-11T18:32:00Z">
                  <w:rPr>
                    <w:ins w:id="1538" w:author="Diaz Zepeda, Hirvin Azael" w:date="2021-06-11T18:32:00Z"/>
                  </w:rPr>
                </w:rPrChange>
              </w:rPr>
              <w:pPrChange w:id="1539" w:author="Diaz Zepeda, Hirvin Azael" w:date="2021-06-11T18:32:00Z">
                <w:pPr>
                  <w:jc w:val="center"/>
                </w:pPr>
              </w:pPrChange>
            </w:pPr>
            <w:ins w:id="1540" w:author="Diaz Zepeda, Hirvin Azael" w:date="2021-06-11T18:32:00Z">
              <w:r w:rsidRPr="00467ADB">
                <w:rPr>
                  <w:rFonts w:ascii="Times New Roman" w:eastAsia="Times New Roman" w:hAnsi="Times New Roman" w:cs="Times New Roman"/>
                  <w:color w:val="000000"/>
                  <w:lang w:eastAsia="es-MX"/>
                  <w:rPrChange w:id="1541" w:author="Diaz Zepeda, Hirvin Azael" w:date="2021-06-11T18:32:00Z">
                    <w:rPr/>
                  </w:rPrChange>
                </w:rPr>
                <w:t>6%</w:t>
              </w:r>
            </w:ins>
          </w:p>
        </w:tc>
      </w:tr>
      <w:tr w:rsidR="00467ADB" w:rsidRPr="00467ADB" w14:paraId="30EBFAAA" w14:textId="77777777" w:rsidTr="00467ADB">
        <w:trPr>
          <w:divId w:val="1033967476"/>
          <w:trHeight w:val="288"/>
          <w:jc w:val="center"/>
          <w:ins w:id="1542" w:author="Diaz Zepeda, Hirvin Azael" w:date="2021-06-11T18:32:00Z"/>
        </w:trPr>
        <w:tc>
          <w:tcPr>
            <w:tcW w:w="4966" w:type="dxa"/>
            <w:vMerge/>
            <w:tcBorders>
              <w:top w:val="nil"/>
              <w:left w:val="nil"/>
              <w:bottom w:val="nil"/>
              <w:right w:val="nil"/>
            </w:tcBorders>
            <w:vAlign w:val="center"/>
            <w:hideMark/>
          </w:tcPr>
          <w:p w14:paraId="7A64DA1A" w14:textId="77777777" w:rsidR="00467ADB" w:rsidRPr="00467ADB" w:rsidRDefault="00467ADB" w:rsidP="00467ADB">
            <w:pPr>
              <w:spacing w:after="0" w:line="240" w:lineRule="auto"/>
              <w:rPr>
                <w:ins w:id="1543" w:author="Diaz Zepeda, Hirvin Azael" w:date="2021-06-11T18:32:00Z"/>
                <w:rFonts w:ascii="Times New Roman" w:eastAsia="Times New Roman" w:hAnsi="Times New Roman" w:cs="Times New Roman"/>
                <w:color w:val="000000"/>
                <w:lang w:eastAsia="es-MX"/>
                <w:rPrChange w:id="1544" w:author="Diaz Zepeda, Hirvin Azael" w:date="2021-06-11T18:32:00Z">
                  <w:rPr>
                    <w:ins w:id="1545" w:author="Diaz Zepeda, Hirvin Azael" w:date="2021-06-11T18:32:00Z"/>
                  </w:rPr>
                </w:rPrChange>
              </w:rPr>
              <w:pPrChange w:id="154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0A100585" w14:textId="77777777" w:rsidR="00467ADB" w:rsidRPr="00467ADB" w:rsidRDefault="00467ADB" w:rsidP="00467ADB">
            <w:pPr>
              <w:spacing w:after="0" w:line="240" w:lineRule="auto"/>
              <w:jc w:val="center"/>
              <w:rPr>
                <w:ins w:id="1547" w:author="Diaz Zepeda, Hirvin Azael" w:date="2021-06-11T18:32:00Z"/>
                <w:rFonts w:ascii="Times New Roman" w:eastAsia="Times New Roman" w:hAnsi="Times New Roman" w:cs="Times New Roman"/>
                <w:color w:val="000000"/>
                <w:lang w:eastAsia="es-MX"/>
                <w:rPrChange w:id="1548" w:author="Diaz Zepeda, Hirvin Azael" w:date="2021-06-11T18:32:00Z">
                  <w:rPr>
                    <w:ins w:id="1549" w:author="Diaz Zepeda, Hirvin Azael" w:date="2021-06-11T18:32:00Z"/>
                  </w:rPr>
                </w:rPrChange>
              </w:rPr>
              <w:pPrChange w:id="1550" w:author="Diaz Zepeda, Hirvin Azael" w:date="2021-06-11T18:32:00Z">
                <w:pPr>
                  <w:jc w:val="center"/>
                </w:pPr>
              </w:pPrChange>
            </w:pPr>
            <w:ins w:id="1551" w:author="Diaz Zepeda, Hirvin Azael" w:date="2021-06-11T18:32:00Z">
              <w:r w:rsidRPr="00467ADB">
                <w:rPr>
                  <w:rFonts w:ascii="Times New Roman" w:eastAsia="Times New Roman" w:hAnsi="Times New Roman" w:cs="Times New Roman"/>
                  <w:color w:val="000000"/>
                  <w:lang w:eastAsia="es-MX"/>
                  <w:rPrChange w:id="1552"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23B06C5A" w14:textId="77777777" w:rsidR="00467ADB" w:rsidRPr="00467ADB" w:rsidRDefault="00467ADB" w:rsidP="00467ADB">
            <w:pPr>
              <w:spacing w:after="0" w:line="240" w:lineRule="auto"/>
              <w:jc w:val="center"/>
              <w:rPr>
                <w:ins w:id="1553" w:author="Diaz Zepeda, Hirvin Azael" w:date="2021-06-11T18:32:00Z"/>
                <w:rFonts w:ascii="Times New Roman" w:eastAsia="Times New Roman" w:hAnsi="Times New Roman" w:cs="Times New Roman"/>
                <w:color w:val="000000"/>
                <w:lang w:eastAsia="es-MX"/>
                <w:rPrChange w:id="1554" w:author="Diaz Zepeda, Hirvin Azael" w:date="2021-06-11T18:32:00Z">
                  <w:rPr>
                    <w:ins w:id="1555" w:author="Diaz Zepeda, Hirvin Azael" w:date="2021-06-11T18:32:00Z"/>
                  </w:rPr>
                </w:rPrChange>
              </w:rPr>
              <w:pPrChange w:id="1556" w:author="Diaz Zepeda, Hirvin Azael" w:date="2021-06-11T18:32:00Z">
                <w:pPr>
                  <w:jc w:val="center"/>
                </w:pPr>
              </w:pPrChange>
            </w:pPr>
            <w:ins w:id="1557" w:author="Diaz Zepeda, Hirvin Azael" w:date="2021-06-11T18:32:00Z">
              <w:r w:rsidRPr="00467ADB">
                <w:rPr>
                  <w:rFonts w:ascii="Times New Roman" w:eastAsia="Times New Roman" w:hAnsi="Times New Roman" w:cs="Times New Roman"/>
                  <w:color w:val="000000"/>
                  <w:lang w:eastAsia="es-MX"/>
                  <w:rPrChange w:id="1558" w:author="Diaz Zepeda, Hirvin Azael" w:date="2021-06-11T18:32:00Z">
                    <w:rPr/>
                  </w:rPrChange>
                </w:rPr>
                <w:t>4,578</w:t>
              </w:r>
            </w:ins>
          </w:p>
        </w:tc>
        <w:tc>
          <w:tcPr>
            <w:tcW w:w="1308" w:type="dxa"/>
            <w:tcBorders>
              <w:top w:val="nil"/>
              <w:left w:val="nil"/>
              <w:bottom w:val="nil"/>
              <w:right w:val="nil"/>
            </w:tcBorders>
            <w:shd w:val="clear" w:color="000000" w:fill="E7E6E6"/>
            <w:noWrap/>
            <w:vAlign w:val="bottom"/>
            <w:hideMark/>
          </w:tcPr>
          <w:p w14:paraId="4239728A" w14:textId="77777777" w:rsidR="00467ADB" w:rsidRPr="00467ADB" w:rsidRDefault="00467ADB" w:rsidP="00467ADB">
            <w:pPr>
              <w:spacing w:after="0" w:line="240" w:lineRule="auto"/>
              <w:jc w:val="center"/>
              <w:rPr>
                <w:ins w:id="1559" w:author="Diaz Zepeda, Hirvin Azael" w:date="2021-06-11T18:32:00Z"/>
                <w:rFonts w:ascii="Times New Roman" w:eastAsia="Times New Roman" w:hAnsi="Times New Roman" w:cs="Times New Roman"/>
                <w:color w:val="000000"/>
                <w:lang w:eastAsia="es-MX"/>
                <w:rPrChange w:id="1560" w:author="Diaz Zepeda, Hirvin Azael" w:date="2021-06-11T18:32:00Z">
                  <w:rPr>
                    <w:ins w:id="1561" w:author="Diaz Zepeda, Hirvin Azael" w:date="2021-06-11T18:32:00Z"/>
                  </w:rPr>
                </w:rPrChange>
              </w:rPr>
              <w:pPrChange w:id="1562" w:author="Diaz Zepeda, Hirvin Azael" w:date="2021-06-11T18:32:00Z">
                <w:pPr>
                  <w:jc w:val="center"/>
                </w:pPr>
              </w:pPrChange>
            </w:pPr>
            <w:ins w:id="1563" w:author="Diaz Zepeda, Hirvin Azael" w:date="2021-06-11T18:32:00Z">
              <w:r w:rsidRPr="00467ADB">
                <w:rPr>
                  <w:rFonts w:ascii="Times New Roman" w:eastAsia="Times New Roman" w:hAnsi="Times New Roman" w:cs="Times New Roman"/>
                  <w:color w:val="000000"/>
                  <w:lang w:eastAsia="es-MX"/>
                  <w:rPrChange w:id="1564" w:author="Diaz Zepeda, Hirvin Azael" w:date="2021-06-11T18:32:00Z">
                    <w:rPr/>
                  </w:rPrChange>
                </w:rPr>
                <w:t>12%</w:t>
              </w:r>
            </w:ins>
          </w:p>
        </w:tc>
      </w:tr>
      <w:tr w:rsidR="00467ADB" w:rsidRPr="00467ADB" w14:paraId="6C1225AB" w14:textId="77777777" w:rsidTr="00467ADB">
        <w:trPr>
          <w:divId w:val="1033967476"/>
          <w:trHeight w:val="288"/>
          <w:jc w:val="center"/>
          <w:ins w:id="1565" w:author="Diaz Zepeda, Hirvin Azael" w:date="2021-06-11T18:32:00Z"/>
        </w:trPr>
        <w:tc>
          <w:tcPr>
            <w:tcW w:w="4966" w:type="dxa"/>
            <w:tcBorders>
              <w:top w:val="nil"/>
              <w:left w:val="nil"/>
              <w:bottom w:val="nil"/>
              <w:right w:val="nil"/>
            </w:tcBorders>
            <w:shd w:val="clear" w:color="000000" w:fill="FFFFFF"/>
            <w:noWrap/>
            <w:vAlign w:val="bottom"/>
            <w:hideMark/>
          </w:tcPr>
          <w:p w14:paraId="67FC2020" w14:textId="77777777" w:rsidR="00467ADB" w:rsidRPr="00467ADB" w:rsidRDefault="00467ADB" w:rsidP="00467ADB">
            <w:pPr>
              <w:spacing w:after="0" w:line="240" w:lineRule="auto"/>
              <w:jc w:val="center"/>
              <w:rPr>
                <w:ins w:id="1566" w:author="Diaz Zepeda, Hirvin Azael" w:date="2021-06-11T18:32:00Z"/>
                <w:rFonts w:ascii="Times New Roman" w:eastAsia="Times New Roman" w:hAnsi="Times New Roman" w:cs="Times New Roman"/>
                <w:color w:val="000000"/>
                <w:lang w:eastAsia="es-MX"/>
                <w:rPrChange w:id="1567" w:author="Diaz Zepeda, Hirvin Azael" w:date="2021-06-11T18:32:00Z">
                  <w:rPr>
                    <w:ins w:id="1568" w:author="Diaz Zepeda, Hirvin Azael" w:date="2021-06-11T18:32:00Z"/>
                  </w:rPr>
                </w:rPrChange>
              </w:rPr>
              <w:pPrChange w:id="1569" w:author="Diaz Zepeda, Hirvin Azael" w:date="2021-06-11T18:32:00Z">
                <w:pPr>
                  <w:jc w:val="center"/>
                </w:pPr>
              </w:pPrChange>
            </w:pPr>
            <w:ins w:id="1570" w:author="Diaz Zepeda, Hirvin Azael" w:date="2021-06-11T18:32:00Z">
              <w:r w:rsidRPr="00467ADB">
                <w:rPr>
                  <w:rFonts w:ascii="Times New Roman" w:eastAsia="Times New Roman" w:hAnsi="Times New Roman" w:cs="Times New Roman"/>
                  <w:color w:val="000000"/>
                  <w:lang w:eastAsia="es-MX"/>
                  <w:rPrChange w:id="1571"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4E6959B2" w14:textId="77777777" w:rsidR="00467ADB" w:rsidRPr="00467ADB" w:rsidRDefault="00467ADB" w:rsidP="00467ADB">
            <w:pPr>
              <w:spacing w:after="0" w:line="240" w:lineRule="auto"/>
              <w:jc w:val="center"/>
              <w:rPr>
                <w:ins w:id="1572" w:author="Diaz Zepeda, Hirvin Azael" w:date="2021-06-11T18:32:00Z"/>
                <w:rFonts w:ascii="Times New Roman" w:eastAsia="Times New Roman" w:hAnsi="Times New Roman" w:cs="Times New Roman"/>
                <w:color w:val="000000"/>
                <w:lang w:eastAsia="es-MX"/>
                <w:rPrChange w:id="1573" w:author="Diaz Zepeda, Hirvin Azael" w:date="2021-06-11T18:32:00Z">
                  <w:rPr>
                    <w:ins w:id="1574" w:author="Diaz Zepeda, Hirvin Azael" w:date="2021-06-11T18:32:00Z"/>
                  </w:rPr>
                </w:rPrChange>
              </w:rPr>
              <w:pPrChange w:id="1575" w:author="Diaz Zepeda, Hirvin Azael" w:date="2021-06-11T18:32:00Z">
                <w:pPr>
                  <w:jc w:val="center"/>
                </w:pPr>
              </w:pPrChange>
            </w:pPr>
            <w:ins w:id="1576" w:author="Diaz Zepeda, Hirvin Azael" w:date="2021-06-11T18:32:00Z">
              <w:r w:rsidRPr="00467ADB">
                <w:rPr>
                  <w:rFonts w:ascii="Times New Roman" w:eastAsia="Times New Roman" w:hAnsi="Times New Roman" w:cs="Times New Roman"/>
                  <w:color w:val="000000"/>
                  <w:lang w:eastAsia="es-MX"/>
                  <w:rPrChange w:id="1577"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3AA2D4FC" w14:textId="77777777" w:rsidR="00467ADB" w:rsidRPr="00467ADB" w:rsidRDefault="00467ADB" w:rsidP="00467ADB">
            <w:pPr>
              <w:spacing w:after="0" w:line="240" w:lineRule="auto"/>
              <w:jc w:val="center"/>
              <w:rPr>
                <w:ins w:id="1578" w:author="Diaz Zepeda, Hirvin Azael" w:date="2021-06-11T18:32:00Z"/>
                <w:rFonts w:ascii="Times New Roman" w:eastAsia="Times New Roman" w:hAnsi="Times New Roman" w:cs="Times New Roman"/>
                <w:color w:val="000000"/>
                <w:lang w:eastAsia="es-MX"/>
                <w:rPrChange w:id="1579" w:author="Diaz Zepeda, Hirvin Azael" w:date="2021-06-11T18:32:00Z">
                  <w:rPr>
                    <w:ins w:id="1580" w:author="Diaz Zepeda, Hirvin Azael" w:date="2021-06-11T18:32:00Z"/>
                  </w:rPr>
                </w:rPrChange>
              </w:rPr>
              <w:pPrChange w:id="1581" w:author="Diaz Zepeda, Hirvin Azael" w:date="2021-06-11T18:32:00Z">
                <w:pPr>
                  <w:jc w:val="center"/>
                </w:pPr>
              </w:pPrChange>
            </w:pPr>
            <w:ins w:id="1582" w:author="Diaz Zepeda, Hirvin Azael" w:date="2021-06-11T18:32:00Z">
              <w:r w:rsidRPr="00467ADB">
                <w:rPr>
                  <w:rFonts w:ascii="Times New Roman" w:eastAsia="Times New Roman" w:hAnsi="Times New Roman" w:cs="Times New Roman"/>
                  <w:color w:val="000000"/>
                  <w:lang w:eastAsia="es-MX"/>
                  <w:rPrChange w:id="1583" w:author="Diaz Zepeda, Hirvin Azael" w:date="2021-06-11T18:32:00Z">
                    <w:rPr/>
                  </w:rPrChange>
                </w:rPr>
                <w:t>38,884</w:t>
              </w:r>
            </w:ins>
          </w:p>
        </w:tc>
        <w:tc>
          <w:tcPr>
            <w:tcW w:w="1308" w:type="dxa"/>
            <w:tcBorders>
              <w:top w:val="nil"/>
              <w:left w:val="nil"/>
              <w:bottom w:val="nil"/>
              <w:right w:val="nil"/>
            </w:tcBorders>
            <w:shd w:val="clear" w:color="000000" w:fill="FFFFFF"/>
            <w:noWrap/>
            <w:vAlign w:val="bottom"/>
            <w:hideMark/>
          </w:tcPr>
          <w:p w14:paraId="13D1A0CA" w14:textId="77777777" w:rsidR="00467ADB" w:rsidRPr="00467ADB" w:rsidRDefault="00467ADB" w:rsidP="00467ADB">
            <w:pPr>
              <w:spacing w:after="0" w:line="240" w:lineRule="auto"/>
              <w:jc w:val="center"/>
              <w:rPr>
                <w:ins w:id="1584" w:author="Diaz Zepeda, Hirvin Azael" w:date="2021-06-11T18:32:00Z"/>
                <w:rFonts w:ascii="Times New Roman" w:eastAsia="Times New Roman" w:hAnsi="Times New Roman" w:cs="Times New Roman"/>
                <w:color w:val="000000"/>
                <w:lang w:eastAsia="es-MX"/>
                <w:rPrChange w:id="1585" w:author="Diaz Zepeda, Hirvin Azael" w:date="2021-06-11T18:32:00Z">
                  <w:rPr>
                    <w:ins w:id="1586" w:author="Diaz Zepeda, Hirvin Azael" w:date="2021-06-11T18:32:00Z"/>
                  </w:rPr>
                </w:rPrChange>
              </w:rPr>
              <w:pPrChange w:id="1587" w:author="Diaz Zepeda, Hirvin Azael" w:date="2021-06-11T18:32:00Z">
                <w:pPr>
                  <w:jc w:val="center"/>
                </w:pPr>
              </w:pPrChange>
            </w:pPr>
            <w:ins w:id="1588" w:author="Diaz Zepeda, Hirvin Azael" w:date="2021-06-11T18:32:00Z">
              <w:r w:rsidRPr="00467ADB">
                <w:rPr>
                  <w:rFonts w:ascii="Times New Roman" w:eastAsia="Times New Roman" w:hAnsi="Times New Roman" w:cs="Times New Roman"/>
                  <w:color w:val="000000"/>
                  <w:lang w:eastAsia="es-MX"/>
                  <w:rPrChange w:id="1589" w:author="Diaz Zepeda, Hirvin Azael" w:date="2021-06-11T18:32:00Z">
                    <w:rPr/>
                  </w:rPrChange>
                </w:rPr>
                <w:t> </w:t>
              </w:r>
            </w:ins>
          </w:p>
        </w:tc>
      </w:tr>
      <w:tr w:rsidR="00467ADB" w:rsidRPr="00467ADB" w14:paraId="0D9138FD" w14:textId="77777777" w:rsidTr="00467ADB">
        <w:trPr>
          <w:divId w:val="1033967476"/>
          <w:trHeight w:val="288"/>
          <w:jc w:val="center"/>
          <w:ins w:id="1590" w:author="Diaz Zepeda, Hirvin Azael" w:date="2021-06-11T18:32:00Z"/>
          <w:trPrChange w:id="1591"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AEAAAA"/>
            <w:noWrap/>
            <w:vAlign w:val="bottom"/>
            <w:hideMark/>
            <w:tcPrChange w:id="1592"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0F3C0B7B" w14:textId="77777777" w:rsidR="00467ADB" w:rsidRPr="00467ADB" w:rsidRDefault="00467ADB" w:rsidP="00467ADB">
            <w:pPr>
              <w:spacing w:after="0" w:line="240" w:lineRule="auto"/>
              <w:jc w:val="center"/>
              <w:rPr>
                <w:ins w:id="1593" w:author="Diaz Zepeda, Hirvin Azael" w:date="2021-06-11T18:32:00Z"/>
                <w:rFonts w:ascii="Times New Roman" w:eastAsia="Times New Roman" w:hAnsi="Times New Roman" w:cs="Times New Roman"/>
                <w:color w:val="000000"/>
                <w:lang w:eastAsia="es-MX"/>
                <w:rPrChange w:id="1594" w:author="Diaz Zepeda, Hirvin Azael" w:date="2021-06-11T18:32:00Z">
                  <w:rPr>
                    <w:ins w:id="1595" w:author="Diaz Zepeda, Hirvin Azael" w:date="2021-06-11T18:32:00Z"/>
                  </w:rPr>
                </w:rPrChange>
              </w:rPr>
              <w:pPrChange w:id="1596" w:author="Diaz Zepeda, Hirvin Azael" w:date="2021-06-11T18:32:00Z">
                <w:pPr>
                  <w:jc w:val="center"/>
                </w:pPr>
              </w:pPrChange>
            </w:pPr>
            <w:proofErr w:type="spellStart"/>
            <w:ins w:id="1597" w:author="Diaz Zepeda, Hirvin Azael" w:date="2021-06-11T18:32:00Z">
              <w:r w:rsidRPr="00467ADB">
                <w:rPr>
                  <w:rFonts w:ascii="Times New Roman" w:eastAsia="Times New Roman" w:hAnsi="Times New Roman" w:cs="Times New Roman"/>
                  <w:color w:val="000000"/>
                  <w:lang w:eastAsia="es-MX"/>
                  <w:rPrChange w:id="1598" w:author="Diaz Zepeda, Hirvin Azael" w:date="2021-06-11T18:32:00Z">
                    <w:rPr/>
                  </w:rPrChange>
                </w:rPr>
                <w:lastRenderedPageBreak/>
                <w:t>Model</w:t>
              </w:r>
              <w:proofErr w:type="spellEnd"/>
              <w:r w:rsidRPr="00467ADB">
                <w:rPr>
                  <w:rFonts w:ascii="Times New Roman" w:eastAsia="Times New Roman" w:hAnsi="Times New Roman" w:cs="Times New Roman"/>
                  <w:color w:val="000000"/>
                  <w:lang w:eastAsia="es-MX"/>
                  <w:rPrChange w:id="159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00" w:author="Diaz Zepeda, Hirvin Azael" w:date="2021-06-11T18:32:00Z">
                    <w:rPr/>
                  </w:rPrChange>
                </w:rPr>
                <w:t>Assumptions</w:t>
              </w:r>
              <w:proofErr w:type="spellEnd"/>
            </w:ins>
          </w:p>
        </w:tc>
      </w:tr>
      <w:tr w:rsidR="00467ADB" w:rsidRPr="00467ADB" w14:paraId="2851644C" w14:textId="77777777" w:rsidTr="00467ADB">
        <w:trPr>
          <w:divId w:val="1033967476"/>
          <w:trHeight w:val="288"/>
          <w:jc w:val="center"/>
          <w:ins w:id="1601" w:author="Diaz Zepeda, Hirvin Azael" w:date="2021-06-11T18:32:00Z"/>
          <w:trPrChange w:id="1602"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E7E6E6"/>
            <w:noWrap/>
            <w:vAlign w:val="bottom"/>
            <w:hideMark/>
            <w:tcPrChange w:id="1603"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17440A72" w14:textId="77777777" w:rsidR="00467ADB" w:rsidRPr="00467ADB" w:rsidRDefault="00467ADB" w:rsidP="00467ADB">
            <w:pPr>
              <w:spacing w:after="0" w:line="240" w:lineRule="auto"/>
              <w:jc w:val="center"/>
              <w:rPr>
                <w:ins w:id="1604" w:author="Diaz Zepeda, Hirvin Azael" w:date="2021-06-11T18:32:00Z"/>
                <w:rFonts w:ascii="Times New Roman" w:eastAsia="Times New Roman" w:hAnsi="Times New Roman" w:cs="Times New Roman"/>
                <w:color w:val="000000"/>
                <w:lang w:val="en-US" w:eastAsia="es-MX"/>
                <w:rPrChange w:id="1605" w:author="Diaz Zepeda, Hirvin Azael" w:date="2021-06-11T18:32:00Z">
                  <w:rPr>
                    <w:ins w:id="1606" w:author="Diaz Zepeda, Hirvin Azael" w:date="2021-06-11T18:32:00Z"/>
                  </w:rPr>
                </w:rPrChange>
              </w:rPr>
              <w:pPrChange w:id="1607" w:author="Diaz Zepeda, Hirvin Azael" w:date="2021-06-11T18:32:00Z">
                <w:pPr>
                  <w:jc w:val="center"/>
                </w:pPr>
              </w:pPrChange>
            </w:pPr>
            <w:ins w:id="1608" w:author="Diaz Zepeda, Hirvin Azael" w:date="2021-06-11T18:32:00Z">
              <w:r w:rsidRPr="00467ADB">
                <w:rPr>
                  <w:rFonts w:ascii="Times New Roman" w:eastAsia="Times New Roman" w:hAnsi="Times New Roman" w:cs="Times New Roman"/>
                  <w:color w:val="000000"/>
                  <w:lang w:val="en-US" w:eastAsia="es-MX"/>
                  <w:rPrChange w:id="1609" w:author="Diaz Zepeda, Hirvin Azael" w:date="2021-06-11T18:32:00Z">
                    <w:rPr/>
                  </w:rPrChange>
                </w:rPr>
                <w:t>Markov Model COVID-19 Sick - Dead</w:t>
              </w:r>
            </w:ins>
          </w:p>
        </w:tc>
      </w:tr>
      <w:tr w:rsidR="00467ADB" w:rsidRPr="00467ADB" w14:paraId="62F6E035" w14:textId="77777777" w:rsidTr="00467ADB">
        <w:trPr>
          <w:divId w:val="1033967476"/>
          <w:trHeight w:val="288"/>
          <w:jc w:val="center"/>
          <w:ins w:id="1610" w:author="Diaz Zepeda, Hirvin Azael" w:date="2021-06-11T18:32:00Z"/>
          <w:trPrChange w:id="1611" w:author="Diaz Zepeda, Hirvin Azael" w:date="2021-06-11T18:32:00Z">
            <w:trPr>
              <w:divId w:val="1033967476"/>
              <w:trHeight w:val="288"/>
            </w:trPr>
          </w:trPrChange>
        </w:trPr>
        <w:tc>
          <w:tcPr>
            <w:tcW w:w="4966" w:type="dxa"/>
            <w:tcBorders>
              <w:top w:val="nil"/>
              <w:left w:val="nil"/>
              <w:bottom w:val="nil"/>
              <w:right w:val="nil"/>
            </w:tcBorders>
            <w:shd w:val="clear" w:color="000000" w:fill="FFFFFF"/>
            <w:noWrap/>
            <w:vAlign w:val="bottom"/>
            <w:hideMark/>
            <w:tcPrChange w:id="1612" w:author="Diaz Zepeda, Hirvin Azael" w:date="2021-06-11T18:32:00Z">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558189E1" w14:textId="77777777" w:rsidR="00467ADB" w:rsidRPr="00467ADB" w:rsidRDefault="00467ADB" w:rsidP="00467ADB">
            <w:pPr>
              <w:spacing w:after="0" w:line="240" w:lineRule="auto"/>
              <w:jc w:val="center"/>
              <w:rPr>
                <w:ins w:id="1613" w:author="Diaz Zepeda, Hirvin Azael" w:date="2021-06-11T18:32:00Z"/>
                <w:rFonts w:ascii="Times New Roman" w:eastAsia="Times New Roman" w:hAnsi="Times New Roman" w:cs="Times New Roman"/>
                <w:color w:val="000000"/>
                <w:lang w:eastAsia="es-MX"/>
                <w:rPrChange w:id="1614" w:author="Diaz Zepeda, Hirvin Azael" w:date="2021-06-11T18:32:00Z">
                  <w:rPr>
                    <w:ins w:id="1615" w:author="Diaz Zepeda, Hirvin Azael" w:date="2021-06-11T18:32:00Z"/>
                  </w:rPr>
                </w:rPrChange>
              </w:rPr>
              <w:pPrChange w:id="1616" w:author="Diaz Zepeda, Hirvin Azael" w:date="2021-06-11T18:32:00Z">
                <w:pPr>
                  <w:jc w:val="center"/>
                </w:pPr>
              </w:pPrChange>
            </w:pPr>
            <w:ins w:id="1617" w:author="Diaz Zepeda, Hirvin Azael" w:date="2021-06-11T18:32:00Z">
              <w:r w:rsidRPr="00467ADB">
                <w:rPr>
                  <w:rFonts w:ascii="Times New Roman" w:eastAsia="Times New Roman" w:hAnsi="Times New Roman" w:cs="Times New Roman"/>
                  <w:color w:val="000000"/>
                  <w:lang w:eastAsia="es-MX"/>
                  <w:rPrChange w:id="1618"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1619"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bottom"/>
            <w:hideMark/>
            <w:tcPrChange w:id="1620"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65936782" w14:textId="77777777" w:rsidR="00467ADB" w:rsidRPr="00467ADB" w:rsidRDefault="00467ADB" w:rsidP="00467ADB">
            <w:pPr>
              <w:spacing w:after="0" w:line="240" w:lineRule="auto"/>
              <w:jc w:val="center"/>
              <w:rPr>
                <w:ins w:id="1621" w:author="Diaz Zepeda, Hirvin Azael" w:date="2021-06-11T18:32:00Z"/>
                <w:rFonts w:ascii="Times New Roman" w:eastAsia="Times New Roman" w:hAnsi="Times New Roman" w:cs="Times New Roman"/>
                <w:color w:val="000000"/>
                <w:lang w:eastAsia="es-MX"/>
                <w:rPrChange w:id="1622" w:author="Diaz Zepeda, Hirvin Azael" w:date="2021-06-11T18:32:00Z">
                  <w:rPr>
                    <w:ins w:id="1623" w:author="Diaz Zepeda, Hirvin Azael" w:date="2021-06-11T18:32:00Z"/>
                  </w:rPr>
                </w:rPrChange>
              </w:rPr>
              <w:pPrChange w:id="1624" w:author="Diaz Zepeda, Hirvin Azael" w:date="2021-06-11T18:32:00Z">
                <w:pPr>
                  <w:jc w:val="center"/>
                </w:pPr>
              </w:pPrChange>
            </w:pPr>
            <w:ins w:id="1625" w:author="Diaz Zepeda, Hirvin Azael" w:date="2021-06-11T18:32:00Z">
              <w:r w:rsidRPr="00467ADB">
                <w:rPr>
                  <w:rFonts w:ascii="Times New Roman" w:eastAsia="Times New Roman" w:hAnsi="Times New Roman" w:cs="Times New Roman"/>
                  <w:color w:val="000000"/>
                  <w:lang w:eastAsia="es-MX"/>
                  <w:rPrChange w:id="1626" w:author="Diaz Zepeda, Hirvin Azael" w:date="2021-06-11T18:32:00Z">
                    <w:rPr/>
                  </w:rPrChange>
                </w:rPr>
                <w:t xml:space="preserve">50 </w:t>
              </w:r>
              <w:proofErr w:type="spellStart"/>
              <w:r w:rsidRPr="00467ADB">
                <w:rPr>
                  <w:rFonts w:ascii="Times New Roman" w:eastAsia="Times New Roman" w:hAnsi="Times New Roman" w:cs="Times New Roman"/>
                  <w:color w:val="000000"/>
                  <w:lang w:eastAsia="es-MX"/>
                  <w:rPrChange w:id="1627" w:author="Diaz Zepeda, Hirvin Azael" w:date="2021-06-11T18:32:00Z">
                    <w:rPr/>
                  </w:rPrChange>
                </w:rPr>
                <w:t>days</w:t>
              </w:r>
              <w:proofErr w:type="spellEnd"/>
            </w:ins>
          </w:p>
        </w:tc>
      </w:tr>
      <w:tr w:rsidR="00467ADB" w:rsidRPr="00467ADB" w14:paraId="2BF1AAEC" w14:textId="77777777" w:rsidTr="00467ADB">
        <w:trPr>
          <w:divId w:val="1033967476"/>
          <w:trHeight w:val="288"/>
          <w:jc w:val="center"/>
          <w:ins w:id="1628" w:author="Diaz Zepeda, Hirvin Azael" w:date="2021-06-11T18:32:00Z"/>
          <w:trPrChange w:id="1629" w:author="Diaz Zepeda, Hirvin Azael" w:date="2021-06-11T18:32:00Z">
            <w:trPr>
              <w:divId w:val="1033967476"/>
              <w:trHeight w:val="288"/>
            </w:trPr>
          </w:trPrChange>
        </w:trPr>
        <w:tc>
          <w:tcPr>
            <w:tcW w:w="4966" w:type="dxa"/>
            <w:tcBorders>
              <w:top w:val="nil"/>
              <w:left w:val="nil"/>
              <w:bottom w:val="nil"/>
              <w:right w:val="nil"/>
            </w:tcBorders>
            <w:shd w:val="clear" w:color="000000" w:fill="E7E6E6"/>
            <w:noWrap/>
            <w:vAlign w:val="bottom"/>
            <w:hideMark/>
            <w:tcPrChange w:id="1630" w:author="Diaz Zepeda, Hirvin Azael" w:date="2021-06-11T18:32:00Z">
              <w:tcPr>
                <w:tcW w:w="0" w:type="auto"/>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3404465E" w14:textId="77777777" w:rsidR="00467ADB" w:rsidRPr="00467ADB" w:rsidRDefault="00467ADB" w:rsidP="00467ADB">
            <w:pPr>
              <w:spacing w:after="0" w:line="240" w:lineRule="auto"/>
              <w:jc w:val="center"/>
              <w:rPr>
                <w:ins w:id="1631" w:author="Diaz Zepeda, Hirvin Azael" w:date="2021-06-11T18:32:00Z"/>
                <w:rFonts w:ascii="Times New Roman" w:eastAsia="Times New Roman" w:hAnsi="Times New Roman" w:cs="Times New Roman"/>
                <w:color w:val="000000"/>
                <w:lang w:eastAsia="es-MX"/>
                <w:rPrChange w:id="1632" w:author="Diaz Zepeda, Hirvin Azael" w:date="2021-06-11T18:32:00Z">
                  <w:rPr>
                    <w:ins w:id="1633" w:author="Diaz Zepeda, Hirvin Azael" w:date="2021-06-11T18:32:00Z"/>
                  </w:rPr>
                </w:rPrChange>
              </w:rPr>
              <w:pPrChange w:id="1634" w:author="Diaz Zepeda, Hirvin Azael" w:date="2021-06-11T18:32:00Z">
                <w:pPr>
                  <w:jc w:val="center"/>
                </w:pPr>
              </w:pPrChange>
            </w:pPr>
            <w:proofErr w:type="spellStart"/>
            <w:ins w:id="1635" w:author="Diaz Zepeda, Hirvin Azael" w:date="2021-06-11T18:32:00Z">
              <w:r w:rsidRPr="00467ADB">
                <w:rPr>
                  <w:rFonts w:ascii="Times New Roman" w:eastAsia="Times New Roman" w:hAnsi="Times New Roman" w:cs="Times New Roman"/>
                  <w:color w:val="000000"/>
                  <w:lang w:eastAsia="es-MX"/>
                  <w:rPrChange w:id="1636"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163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38"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163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40"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1641"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Change w:id="1642" w:author="Diaz Zepeda, Hirvin Azael" w:date="2021-06-11T18:32:00Z">
              <w:tcPr>
                <w:tcW w:w="0" w:type="auto"/>
                <w:gridSpan w:val="3"/>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230C5A51" w14:textId="77777777" w:rsidR="00467ADB" w:rsidRPr="00467ADB" w:rsidRDefault="00467ADB" w:rsidP="00467ADB">
            <w:pPr>
              <w:spacing w:after="0" w:line="240" w:lineRule="auto"/>
              <w:jc w:val="center"/>
              <w:rPr>
                <w:ins w:id="1643" w:author="Diaz Zepeda, Hirvin Azael" w:date="2021-06-11T18:32:00Z"/>
                <w:rFonts w:ascii="Times New Roman" w:eastAsia="Times New Roman" w:hAnsi="Times New Roman" w:cs="Times New Roman"/>
                <w:color w:val="000000"/>
                <w:lang w:eastAsia="es-MX"/>
                <w:rPrChange w:id="1644" w:author="Diaz Zepeda, Hirvin Azael" w:date="2021-06-11T18:32:00Z">
                  <w:rPr>
                    <w:ins w:id="1645" w:author="Diaz Zepeda, Hirvin Azael" w:date="2021-06-11T18:32:00Z"/>
                  </w:rPr>
                </w:rPrChange>
              </w:rPr>
              <w:pPrChange w:id="1646" w:author="Diaz Zepeda, Hirvin Azael" w:date="2021-06-11T18:32:00Z">
                <w:pPr>
                  <w:jc w:val="center"/>
                </w:pPr>
              </w:pPrChange>
            </w:pPr>
            <w:ins w:id="1647" w:author="Diaz Zepeda, Hirvin Azael" w:date="2021-06-11T18:32:00Z">
              <w:r w:rsidRPr="00467ADB">
                <w:rPr>
                  <w:rFonts w:ascii="Times New Roman" w:eastAsia="Times New Roman" w:hAnsi="Times New Roman" w:cs="Times New Roman"/>
                  <w:color w:val="000000"/>
                  <w:lang w:eastAsia="es-MX"/>
                  <w:rPrChange w:id="1648" w:author="Diaz Zepeda, Hirvin Azael" w:date="2021-06-11T18:32:00Z">
                    <w:rPr/>
                  </w:rPrChange>
                </w:rPr>
                <w:t>3</w:t>
              </w:r>
            </w:ins>
          </w:p>
        </w:tc>
      </w:tr>
      <w:tr w:rsidR="00467ADB" w:rsidRPr="00467ADB" w14:paraId="68949C3E" w14:textId="77777777" w:rsidTr="00467ADB">
        <w:trPr>
          <w:divId w:val="1033967476"/>
          <w:trHeight w:val="288"/>
          <w:jc w:val="center"/>
          <w:ins w:id="1649" w:author="Diaz Zepeda, Hirvin Azael" w:date="2021-06-11T18:32:00Z"/>
          <w:trPrChange w:id="1650" w:author="Diaz Zepeda, Hirvin Azael" w:date="2021-06-11T18:32:00Z">
            <w:trPr>
              <w:divId w:val="1033967476"/>
              <w:trHeight w:val="288"/>
            </w:trPr>
          </w:trPrChange>
        </w:trPr>
        <w:tc>
          <w:tcPr>
            <w:tcW w:w="4966" w:type="dxa"/>
            <w:vMerge w:val="restart"/>
            <w:tcBorders>
              <w:top w:val="nil"/>
              <w:left w:val="nil"/>
              <w:bottom w:val="nil"/>
              <w:right w:val="nil"/>
            </w:tcBorders>
            <w:shd w:val="clear" w:color="000000" w:fill="FFFFFF"/>
            <w:noWrap/>
            <w:vAlign w:val="center"/>
            <w:hideMark/>
            <w:tcPrChange w:id="1651" w:author="Diaz Zepeda, Hirvin Azael" w:date="2021-06-11T18:32:00Z">
              <w:tcPr>
                <w:tcW w:w="0" w:type="auto"/>
                <w:vMerge w:val="restart"/>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7136DCE0" w14:textId="77777777" w:rsidR="00467ADB" w:rsidRPr="00467ADB" w:rsidRDefault="00467ADB" w:rsidP="00467ADB">
            <w:pPr>
              <w:spacing w:after="0" w:line="240" w:lineRule="auto"/>
              <w:jc w:val="center"/>
              <w:rPr>
                <w:ins w:id="1652" w:author="Diaz Zepeda, Hirvin Azael" w:date="2021-06-11T18:32:00Z"/>
                <w:rFonts w:ascii="Times New Roman" w:eastAsia="Times New Roman" w:hAnsi="Times New Roman" w:cs="Times New Roman"/>
                <w:color w:val="000000"/>
                <w:lang w:eastAsia="es-MX"/>
                <w:rPrChange w:id="1653" w:author="Diaz Zepeda, Hirvin Azael" w:date="2021-06-11T18:32:00Z">
                  <w:rPr>
                    <w:ins w:id="1654" w:author="Diaz Zepeda, Hirvin Azael" w:date="2021-06-11T18:32:00Z"/>
                  </w:rPr>
                </w:rPrChange>
              </w:rPr>
              <w:pPrChange w:id="1655" w:author="Diaz Zepeda, Hirvin Azael" w:date="2021-06-11T18:32:00Z">
                <w:pPr>
                  <w:jc w:val="center"/>
                </w:pPr>
              </w:pPrChange>
            </w:pPr>
            <w:proofErr w:type="spellStart"/>
            <w:ins w:id="1656" w:author="Diaz Zepeda, Hirvin Azael" w:date="2021-06-11T18:32:00Z">
              <w:r w:rsidRPr="00467ADB">
                <w:rPr>
                  <w:rFonts w:ascii="Times New Roman" w:eastAsia="Times New Roman" w:hAnsi="Times New Roman" w:cs="Times New Roman"/>
                  <w:color w:val="000000"/>
                  <w:lang w:eastAsia="es-MX"/>
                  <w:rPrChange w:id="1657"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1658"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59"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166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61"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Change w:id="1662"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60C45F9B" w14:textId="77777777" w:rsidR="00467ADB" w:rsidRPr="00467ADB" w:rsidRDefault="00467ADB" w:rsidP="00467ADB">
            <w:pPr>
              <w:spacing w:after="0" w:line="240" w:lineRule="auto"/>
              <w:jc w:val="center"/>
              <w:rPr>
                <w:ins w:id="1663" w:author="Diaz Zepeda, Hirvin Azael" w:date="2021-06-11T18:32:00Z"/>
                <w:rFonts w:ascii="Times New Roman" w:eastAsia="Times New Roman" w:hAnsi="Times New Roman" w:cs="Times New Roman"/>
                <w:color w:val="000000"/>
                <w:lang w:eastAsia="es-MX"/>
                <w:rPrChange w:id="1664" w:author="Diaz Zepeda, Hirvin Azael" w:date="2021-06-11T18:32:00Z">
                  <w:rPr>
                    <w:ins w:id="1665" w:author="Diaz Zepeda, Hirvin Azael" w:date="2021-06-11T18:32:00Z"/>
                  </w:rPr>
                </w:rPrChange>
              </w:rPr>
              <w:pPrChange w:id="1666" w:author="Diaz Zepeda, Hirvin Azael" w:date="2021-06-11T18:32:00Z">
                <w:pPr>
                  <w:jc w:val="center"/>
                </w:pPr>
              </w:pPrChange>
            </w:pPr>
            <w:ins w:id="1667" w:author="Diaz Zepeda, Hirvin Azael" w:date="2021-06-11T18:32:00Z">
              <w:r w:rsidRPr="00467ADB">
                <w:rPr>
                  <w:rFonts w:ascii="Times New Roman" w:eastAsia="Times New Roman" w:hAnsi="Times New Roman" w:cs="Times New Roman"/>
                  <w:color w:val="000000"/>
                  <w:lang w:eastAsia="es-MX"/>
                  <w:rPrChange w:id="1668" w:author="Diaz Zepeda, Hirvin Azael" w:date="2021-06-11T18:32:00Z">
                    <w:rPr/>
                  </w:rPrChange>
                </w:rPr>
                <w:t>Cov-19 +</w:t>
              </w:r>
            </w:ins>
          </w:p>
        </w:tc>
      </w:tr>
      <w:tr w:rsidR="00467ADB" w:rsidRPr="00467ADB" w14:paraId="33C12D22" w14:textId="77777777" w:rsidTr="00467ADB">
        <w:trPr>
          <w:divId w:val="1033967476"/>
          <w:trHeight w:val="288"/>
          <w:jc w:val="center"/>
          <w:ins w:id="1669" w:author="Diaz Zepeda, Hirvin Azael" w:date="2021-06-11T18:32:00Z"/>
          <w:trPrChange w:id="1670" w:author="Diaz Zepeda, Hirvin Azael" w:date="2021-06-11T18:32:00Z">
            <w:trPr>
              <w:divId w:val="1033967476"/>
              <w:trHeight w:val="288"/>
            </w:trPr>
          </w:trPrChange>
        </w:trPr>
        <w:tc>
          <w:tcPr>
            <w:tcW w:w="4966" w:type="dxa"/>
            <w:vMerge/>
            <w:tcBorders>
              <w:top w:val="nil"/>
              <w:left w:val="nil"/>
              <w:bottom w:val="nil"/>
              <w:right w:val="nil"/>
            </w:tcBorders>
            <w:vAlign w:val="center"/>
            <w:hideMark/>
            <w:tcPrChange w:id="1671" w:author="Diaz Zepeda, Hirvin Azael" w:date="2021-06-11T18:32:00Z">
              <w:tcPr>
                <w:tcW w:w="0" w:type="auto"/>
                <w:vMerge/>
                <w:tcBorders>
                  <w:top w:val="nil"/>
                  <w:left w:val="nil"/>
                  <w:bottom w:val="nil"/>
                  <w:right w:val="nil"/>
                </w:tcBorders>
                <w:vAlign w:val="center"/>
                <w:hideMark/>
              </w:tcPr>
            </w:tcPrChange>
          </w:tcPr>
          <w:p w14:paraId="283AD5AF" w14:textId="77777777" w:rsidR="00467ADB" w:rsidRPr="00467ADB" w:rsidRDefault="00467ADB" w:rsidP="00467ADB">
            <w:pPr>
              <w:spacing w:after="0" w:line="240" w:lineRule="auto"/>
              <w:rPr>
                <w:ins w:id="1672" w:author="Diaz Zepeda, Hirvin Azael" w:date="2021-06-11T18:32:00Z"/>
                <w:rFonts w:ascii="Times New Roman" w:eastAsia="Times New Roman" w:hAnsi="Times New Roman" w:cs="Times New Roman"/>
                <w:color w:val="000000"/>
                <w:lang w:eastAsia="es-MX"/>
                <w:rPrChange w:id="1673" w:author="Diaz Zepeda, Hirvin Azael" w:date="2021-06-11T18:32:00Z">
                  <w:rPr>
                    <w:ins w:id="1674" w:author="Diaz Zepeda, Hirvin Azael" w:date="2021-06-11T18:32:00Z"/>
                  </w:rPr>
                </w:rPrChange>
              </w:rPr>
              <w:pPrChange w:id="1675"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1676"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74246846" w14:textId="77777777" w:rsidR="00467ADB" w:rsidRPr="00467ADB" w:rsidRDefault="00467ADB" w:rsidP="00467ADB">
            <w:pPr>
              <w:spacing w:after="0" w:line="240" w:lineRule="auto"/>
              <w:jc w:val="center"/>
              <w:rPr>
                <w:ins w:id="1677" w:author="Diaz Zepeda, Hirvin Azael" w:date="2021-06-11T18:32:00Z"/>
                <w:rFonts w:ascii="Times New Roman" w:eastAsia="Times New Roman" w:hAnsi="Times New Roman" w:cs="Times New Roman"/>
                <w:color w:val="000000"/>
                <w:lang w:eastAsia="es-MX"/>
                <w:rPrChange w:id="1678" w:author="Diaz Zepeda, Hirvin Azael" w:date="2021-06-11T18:32:00Z">
                  <w:rPr>
                    <w:ins w:id="1679" w:author="Diaz Zepeda, Hirvin Azael" w:date="2021-06-11T18:32:00Z"/>
                  </w:rPr>
                </w:rPrChange>
              </w:rPr>
              <w:pPrChange w:id="1680" w:author="Diaz Zepeda, Hirvin Azael" w:date="2021-06-11T18:32:00Z">
                <w:pPr>
                  <w:jc w:val="center"/>
                </w:pPr>
              </w:pPrChange>
            </w:pPr>
            <w:ins w:id="1681" w:author="Diaz Zepeda, Hirvin Azael" w:date="2021-06-11T18:32:00Z">
              <w:r w:rsidRPr="00467ADB">
                <w:rPr>
                  <w:rFonts w:ascii="Times New Roman" w:eastAsia="Times New Roman" w:hAnsi="Times New Roman" w:cs="Times New Roman"/>
                  <w:color w:val="000000"/>
                  <w:lang w:eastAsia="es-MX"/>
                  <w:rPrChange w:id="1682" w:author="Diaz Zepeda, Hirvin Azael" w:date="2021-06-11T18:32:00Z">
                    <w:rPr/>
                  </w:rPrChange>
                </w:rPr>
                <w:t xml:space="preserve">Cov-19 </w:t>
              </w:r>
              <w:proofErr w:type="spellStart"/>
              <w:r w:rsidRPr="00467ADB">
                <w:rPr>
                  <w:rFonts w:ascii="Times New Roman" w:eastAsia="Times New Roman" w:hAnsi="Times New Roman" w:cs="Times New Roman"/>
                  <w:color w:val="000000"/>
                  <w:lang w:eastAsia="es-MX"/>
                  <w:rPrChange w:id="1683" w:author="Diaz Zepeda, Hirvin Azael" w:date="2021-06-11T18:32:00Z">
                    <w:rPr/>
                  </w:rPrChange>
                </w:rPr>
                <w:t>Dead</w:t>
              </w:r>
              <w:proofErr w:type="spellEnd"/>
            </w:ins>
          </w:p>
        </w:tc>
      </w:tr>
      <w:tr w:rsidR="00467ADB" w:rsidRPr="00467ADB" w14:paraId="1D65B576" w14:textId="77777777" w:rsidTr="00467ADB">
        <w:trPr>
          <w:divId w:val="1033967476"/>
          <w:trHeight w:val="288"/>
          <w:jc w:val="center"/>
          <w:ins w:id="1684" w:author="Diaz Zepeda, Hirvin Azael" w:date="2021-06-11T18:32:00Z"/>
          <w:trPrChange w:id="1685" w:author="Diaz Zepeda, Hirvin Azael" w:date="2021-06-11T18:32:00Z">
            <w:trPr>
              <w:divId w:val="1033967476"/>
              <w:trHeight w:val="288"/>
            </w:trPr>
          </w:trPrChange>
        </w:trPr>
        <w:tc>
          <w:tcPr>
            <w:tcW w:w="4966" w:type="dxa"/>
            <w:vMerge/>
            <w:tcBorders>
              <w:top w:val="nil"/>
              <w:left w:val="nil"/>
              <w:bottom w:val="nil"/>
              <w:right w:val="nil"/>
            </w:tcBorders>
            <w:vAlign w:val="center"/>
            <w:hideMark/>
            <w:tcPrChange w:id="1686" w:author="Diaz Zepeda, Hirvin Azael" w:date="2021-06-11T18:32:00Z">
              <w:tcPr>
                <w:tcW w:w="0" w:type="auto"/>
                <w:vMerge/>
                <w:tcBorders>
                  <w:top w:val="nil"/>
                  <w:left w:val="nil"/>
                  <w:bottom w:val="nil"/>
                  <w:right w:val="nil"/>
                </w:tcBorders>
                <w:vAlign w:val="center"/>
                <w:hideMark/>
              </w:tcPr>
            </w:tcPrChange>
          </w:tcPr>
          <w:p w14:paraId="14ED33D1" w14:textId="77777777" w:rsidR="00467ADB" w:rsidRPr="00467ADB" w:rsidRDefault="00467ADB" w:rsidP="00467ADB">
            <w:pPr>
              <w:spacing w:after="0" w:line="240" w:lineRule="auto"/>
              <w:rPr>
                <w:ins w:id="1687" w:author="Diaz Zepeda, Hirvin Azael" w:date="2021-06-11T18:32:00Z"/>
                <w:rFonts w:ascii="Times New Roman" w:eastAsia="Times New Roman" w:hAnsi="Times New Roman" w:cs="Times New Roman"/>
                <w:color w:val="000000"/>
                <w:lang w:eastAsia="es-MX"/>
                <w:rPrChange w:id="1688" w:author="Diaz Zepeda, Hirvin Azael" w:date="2021-06-11T18:32:00Z">
                  <w:rPr>
                    <w:ins w:id="1689" w:author="Diaz Zepeda, Hirvin Azael" w:date="2021-06-11T18:32:00Z"/>
                  </w:rPr>
                </w:rPrChange>
              </w:rPr>
              <w:pPrChange w:id="1690"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1691"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6AE990D2" w14:textId="77777777" w:rsidR="00467ADB" w:rsidRPr="00467ADB" w:rsidRDefault="00467ADB" w:rsidP="00467ADB">
            <w:pPr>
              <w:spacing w:after="0" w:line="240" w:lineRule="auto"/>
              <w:jc w:val="center"/>
              <w:rPr>
                <w:ins w:id="1692" w:author="Diaz Zepeda, Hirvin Azael" w:date="2021-06-11T18:32:00Z"/>
                <w:rFonts w:ascii="Times New Roman" w:eastAsia="Times New Roman" w:hAnsi="Times New Roman" w:cs="Times New Roman"/>
                <w:color w:val="000000"/>
                <w:lang w:eastAsia="es-MX"/>
                <w:rPrChange w:id="1693" w:author="Diaz Zepeda, Hirvin Azael" w:date="2021-06-11T18:32:00Z">
                  <w:rPr>
                    <w:ins w:id="1694" w:author="Diaz Zepeda, Hirvin Azael" w:date="2021-06-11T18:32:00Z"/>
                  </w:rPr>
                </w:rPrChange>
              </w:rPr>
              <w:pPrChange w:id="1695" w:author="Diaz Zepeda, Hirvin Azael" w:date="2021-06-11T18:32:00Z">
                <w:pPr>
                  <w:jc w:val="center"/>
                </w:pPr>
              </w:pPrChange>
            </w:pPr>
            <w:proofErr w:type="spellStart"/>
            <w:ins w:id="1696" w:author="Diaz Zepeda, Hirvin Azael" w:date="2021-06-11T18:32:00Z">
              <w:r w:rsidRPr="00467ADB">
                <w:rPr>
                  <w:rFonts w:ascii="Times New Roman" w:eastAsia="Times New Roman" w:hAnsi="Times New Roman" w:cs="Times New Roman"/>
                  <w:color w:val="000000"/>
                  <w:lang w:eastAsia="es-MX"/>
                  <w:rPrChange w:id="1697" w:author="Diaz Zepeda, Hirvin Azael" w:date="2021-06-11T18:32:00Z">
                    <w:rPr/>
                  </w:rPrChange>
                </w:rPr>
                <w:t>Dead</w:t>
              </w:r>
              <w:proofErr w:type="spellEnd"/>
              <w:r w:rsidRPr="00467ADB">
                <w:rPr>
                  <w:rFonts w:ascii="Times New Roman" w:eastAsia="Times New Roman" w:hAnsi="Times New Roman" w:cs="Times New Roman"/>
                  <w:color w:val="000000"/>
                  <w:lang w:eastAsia="es-MX"/>
                  <w:rPrChange w:id="1698"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699" w:author="Diaz Zepeda, Hirvin Azael" w:date="2021-06-11T18:32:00Z">
                    <w:rPr/>
                  </w:rPrChange>
                </w:rPr>
                <w:t>Other</w:t>
              </w:r>
              <w:proofErr w:type="spellEnd"/>
              <w:r w:rsidRPr="00467ADB">
                <w:rPr>
                  <w:rFonts w:ascii="Times New Roman" w:eastAsia="Times New Roman" w:hAnsi="Times New Roman" w:cs="Times New Roman"/>
                  <w:color w:val="000000"/>
                  <w:lang w:eastAsia="es-MX"/>
                  <w:rPrChange w:id="1700" w:author="Diaz Zepeda, Hirvin Azael" w:date="2021-06-11T18:32:00Z">
                    <w:rPr/>
                  </w:rPrChange>
                </w:rPr>
                <w:t xml:space="preserve"> causes</w:t>
              </w:r>
            </w:ins>
          </w:p>
        </w:tc>
      </w:tr>
      <w:tr w:rsidR="00467ADB" w:rsidRPr="00467ADB" w14:paraId="31EBCD72" w14:textId="77777777" w:rsidTr="00467ADB">
        <w:trPr>
          <w:divId w:val="1033967476"/>
          <w:trHeight w:val="288"/>
          <w:jc w:val="center"/>
          <w:ins w:id="1701" w:author="Diaz Zepeda, Hirvin Azael" w:date="2021-06-11T18:32:00Z"/>
          <w:trPrChange w:id="1702"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E7E6E6"/>
            <w:noWrap/>
            <w:vAlign w:val="bottom"/>
            <w:hideMark/>
            <w:tcPrChange w:id="1703"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61EF3C5E" w14:textId="77777777" w:rsidR="00467ADB" w:rsidRPr="00467ADB" w:rsidRDefault="00467ADB" w:rsidP="00467ADB">
            <w:pPr>
              <w:spacing w:after="0" w:line="240" w:lineRule="auto"/>
              <w:jc w:val="center"/>
              <w:rPr>
                <w:ins w:id="1704" w:author="Diaz Zepeda, Hirvin Azael" w:date="2021-06-11T18:32:00Z"/>
                <w:rFonts w:ascii="Times New Roman" w:eastAsia="Times New Roman" w:hAnsi="Times New Roman" w:cs="Times New Roman"/>
                <w:color w:val="000000"/>
                <w:lang w:val="en-US" w:eastAsia="es-MX"/>
                <w:rPrChange w:id="1705" w:author="Diaz Zepeda, Hirvin Azael" w:date="2021-06-11T18:32:00Z">
                  <w:rPr>
                    <w:ins w:id="1706" w:author="Diaz Zepeda, Hirvin Azael" w:date="2021-06-11T18:32:00Z"/>
                  </w:rPr>
                </w:rPrChange>
              </w:rPr>
              <w:pPrChange w:id="1707" w:author="Diaz Zepeda, Hirvin Azael" w:date="2021-06-11T18:32:00Z">
                <w:pPr>
                  <w:jc w:val="center"/>
                </w:pPr>
              </w:pPrChange>
            </w:pPr>
            <w:ins w:id="1708" w:author="Diaz Zepeda, Hirvin Azael" w:date="2021-06-11T18:32:00Z">
              <w:r w:rsidRPr="00467ADB">
                <w:rPr>
                  <w:rFonts w:ascii="Times New Roman" w:eastAsia="Times New Roman" w:hAnsi="Times New Roman" w:cs="Times New Roman"/>
                  <w:color w:val="000000"/>
                  <w:lang w:val="en-US" w:eastAsia="es-MX"/>
                  <w:rPrChange w:id="1709" w:author="Diaz Zepeda, Hirvin Azael" w:date="2021-06-11T18:32:00Z">
                    <w:rPr/>
                  </w:rPrChange>
                </w:rPr>
                <w:t>Markov Model COVID-19 Alive - Dead</w:t>
              </w:r>
            </w:ins>
          </w:p>
        </w:tc>
      </w:tr>
      <w:tr w:rsidR="00467ADB" w:rsidRPr="00467ADB" w14:paraId="48A18EC9" w14:textId="77777777" w:rsidTr="00467ADB">
        <w:trPr>
          <w:divId w:val="1033967476"/>
          <w:trHeight w:val="288"/>
          <w:jc w:val="center"/>
          <w:ins w:id="1710" w:author="Diaz Zepeda, Hirvin Azael" w:date="2021-06-11T18:32:00Z"/>
          <w:trPrChange w:id="1711" w:author="Diaz Zepeda, Hirvin Azael" w:date="2021-06-11T18:32:00Z">
            <w:trPr>
              <w:divId w:val="1033967476"/>
              <w:trHeight w:val="288"/>
            </w:trPr>
          </w:trPrChange>
        </w:trPr>
        <w:tc>
          <w:tcPr>
            <w:tcW w:w="4966" w:type="dxa"/>
            <w:tcBorders>
              <w:top w:val="nil"/>
              <w:left w:val="nil"/>
              <w:bottom w:val="nil"/>
              <w:right w:val="nil"/>
            </w:tcBorders>
            <w:shd w:val="clear" w:color="000000" w:fill="FFFFFF"/>
            <w:noWrap/>
            <w:vAlign w:val="bottom"/>
            <w:hideMark/>
            <w:tcPrChange w:id="1712" w:author="Diaz Zepeda, Hirvin Azael" w:date="2021-06-11T18:32:00Z">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3E356C73" w14:textId="77777777" w:rsidR="00467ADB" w:rsidRPr="00467ADB" w:rsidRDefault="00467ADB" w:rsidP="00467ADB">
            <w:pPr>
              <w:spacing w:after="0" w:line="240" w:lineRule="auto"/>
              <w:jc w:val="center"/>
              <w:rPr>
                <w:ins w:id="1713" w:author="Diaz Zepeda, Hirvin Azael" w:date="2021-06-11T18:32:00Z"/>
                <w:rFonts w:ascii="Times New Roman" w:eastAsia="Times New Roman" w:hAnsi="Times New Roman" w:cs="Times New Roman"/>
                <w:color w:val="000000"/>
                <w:lang w:eastAsia="es-MX"/>
                <w:rPrChange w:id="1714" w:author="Diaz Zepeda, Hirvin Azael" w:date="2021-06-11T18:32:00Z">
                  <w:rPr>
                    <w:ins w:id="1715" w:author="Diaz Zepeda, Hirvin Azael" w:date="2021-06-11T18:32:00Z"/>
                  </w:rPr>
                </w:rPrChange>
              </w:rPr>
              <w:pPrChange w:id="1716" w:author="Diaz Zepeda, Hirvin Azael" w:date="2021-06-11T18:32:00Z">
                <w:pPr>
                  <w:jc w:val="center"/>
                </w:pPr>
              </w:pPrChange>
            </w:pPr>
            <w:ins w:id="1717" w:author="Diaz Zepeda, Hirvin Azael" w:date="2021-06-11T18:32:00Z">
              <w:r w:rsidRPr="00467ADB">
                <w:rPr>
                  <w:rFonts w:ascii="Times New Roman" w:eastAsia="Times New Roman" w:hAnsi="Times New Roman" w:cs="Times New Roman"/>
                  <w:color w:val="000000"/>
                  <w:lang w:eastAsia="es-MX"/>
                  <w:rPrChange w:id="1718"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1719"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center"/>
            <w:hideMark/>
            <w:tcPrChange w:id="1720"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228E500C" w14:textId="77777777" w:rsidR="00467ADB" w:rsidRPr="00467ADB" w:rsidRDefault="00467ADB" w:rsidP="00467ADB">
            <w:pPr>
              <w:spacing w:after="0" w:line="240" w:lineRule="auto"/>
              <w:jc w:val="center"/>
              <w:rPr>
                <w:ins w:id="1721" w:author="Diaz Zepeda, Hirvin Azael" w:date="2021-06-11T18:32:00Z"/>
                <w:rFonts w:ascii="Times New Roman" w:eastAsia="Times New Roman" w:hAnsi="Times New Roman" w:cs="Times New Roman"/>
                <w:color w:val="000000"/>
                <w:lang w:eastAsia="es-MX"/>
                <w:rPrChange w:id="1722" w:author="Diaz Zepeda, Hirvin Azael" w:date="2021-06-11T18:32:00Z">
                  <w:rPr>
                    <w:ins w:id="1723" w:author="Diaz Zepeda, Hirvin Azael" w:date="2021-06-11T18:32:00Z"/>
                  </w:rPr>
                </w:rPrChange>
              </w:rPr>
              <w:pPrChange w:id="1724" w:author="Diaz Zepeda, Hirvin Azael" w:date="2021-06-11T18:32:00Z">
                <w:pPr>
                  <w:jc w:val="center"/>
                </w:pPr>
              </w:pPrChange>
            </w:pPr>
            <w:proofErr w:type="spellStart"/>
            <w:ins w:id="1725" w:author="Diaz Zepeda, Hirvin Azael" w:date="2021-06-11T18:32:00Z">
              <w:r w:rsidRPr="00467ADB">
                <w:rPr>
                  <w:rFonts w:ascii="Times New Roman" w:eastAsia="Times New Roman" w:hAnsi="Times New Roman" w:cs="Times New Roman"/>
                  <w:color w:val="000000"/>
                  <w:lang w:eastAsia="es-MX"/>
                  <w:rPrChange w:id="1726" w:author="Diaz Zepeda, Hirvin Azael" w:date="2021-06-11T18:32:00Z">
                    <w:rPr/>
                  </w:rPrChange>
                </w:rPr>
                <w:t>Lifetime</w:t>
              </w:r>
              <w:proofErr w:type="spellEnd"/>
            </w:ins>
          </w:p>
        </w:tc>
      </w:tr>
      <w:tr w:rsidR="00467ADB" w:rsidRPr="00467ADB" w14:paraId="60E9D804" w14:textId="77777777" w:rsidTr="00467ADB">
        <w:trPr>
          <w:divId w:val="1033967476"/>
          <w:trHeight w:val="288"/>
          <w:jc w:val="center"/>
          <w:ins w:id="1727" w:author="Diaz Zepeda, Hirvin Azael" w:date="2021-06-11T18:32:00Z"/>
          <w:trPrChange w:id="1728" w:author="Diaz Zepeda, Hirvin Azael" w:date="2021-06-11T18:32:00Z">
            <w:trPr>
              <w:divId w:val="1033967476"/>
              <w:trHeight w:val="288"/>
            </w:trPr>
          </w:trPrChange>
        </w:trPr>
        <w:tc>
          <w:tcPr>
            <w:tcW w:w="4966" w:type="dxa"/>
            <w:tcBorders>
              <w:top w:val="nil"/>
              <w:left w:val="nil"/>
              <w:bottom w:val="nil"/>
              <w:right w:val="nil"/>
            </w:tcBorders>
            <w:shd w:val="clear" w:color="000000" w:fill="E7E6E6"/>
            <w:noWrap/>
            <w:vAlign w:val="bottom"/>
            <w:hideMark/>
            <w:tcPrChange w:id="1729" w:author="Diaz Zepeda, Hirvin Azael" w:date="2021-06-11T18:32:00Z">
              <w:tcPr>
                <w:tcW w:w="0" w:type="auto"/>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78EF9839" w14:textId="77777777" w:rsidR="00467ADB" w:rsidRPr="00467ADB" w:rsidRDefault="00467ADB" w:rsidP="00467ADB">
            <w:pPr>
              <w:spacing w:after="0" w:line="240" w:lineRule="auto"/>
              <w:jc w:val="center"/>
              <w:rPr>
                <w:ins w:id="1730" w:author="Diaz Zepeda, Hirvin Azael" w:date="2021-06-11T18:32:00Z"/>
                <w:rFonts w:ascii="Times New Roman" w:eastAsia="Times New Roman" w:hAnsi="Times New Roman" w:cs="Times New Roman"/>
                <w:color w:val="000000"/>
                <w:lang w:eastAsia="es-MX"/>
                <w:rPrChange w:id="1731" w:author="Diaz Zepeda, Hirvin Azael" w:date="2021-06-11T18:32:00Z">
                  <w:rPr>
                    <w:ins w:id="1732" w:author="Diaz Zepeda, Hirvin Azael" w:date="2021-06-11T18:32:00Z"/>
                  </w:rPr>
                </w:rPrChange>
              </w:rPr>
              <w:pPrChange w:id="1733" w:author="Diaz Zepeda, Hirvin Azael" w:date="2021-06-11T18:32:00Z">
                <w:pPr>
                  <w:jc w:val="center"/>
                </w:pPr>
              </w:pPrChange>
            </w:pPr>
            <w:proofErr w:type="spellStart"/>
            <w:ins w:id="1734" w:author="Diaz Zepeda, Hirvin Azael" w:date="2021-06-11T18:32:00Z">
              <w:r w:rsidRPr="00467ADB">
                <w:rPr>
                  <w:rFonts w:ascii="Times New Roman" w:eastAsia="Times New Roman" w:hAnsi="Times New Roman" w:cs="Times New Roman"/>
                  <w:color w:val="000000"/>
                  <w:lang w:eastAsia="es-MX"/>
                  <w:rPrChange w:id="1735"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1736"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737"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1738"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739"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1740"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Change w:id="1741" w:author="Diaz Zepeda, Hirvin Azael" w:date="2021-06-11T18:32:00Z">
              <w:tcPr>
                <w:tcW w:w="0" w:type="auto"/>
                <w:gridSpan w:val="3"/>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1AAFAF6E" w14:textId="77777777" w:rsidR="00467ADB" w:rsidRPr="00467ADB" w:rsidRDefault="00467ADB" w:rsidP="00467ADB">
            <w:pPr>
              <w:spacing w:after="0" w:line="240" w:lineRule="auto"/>
              <w:jc w:val="center"/>
              <w:rPr>
                <w:ins w:id="1742" w:author="Diaz Zepeda, Hirvin Azael" w:date="2021-06-11T18:32:00Z"/>
                <w:rFonts w:ascii="Times New Roman" w:eastAsia="Times New Roman" w:hAnsi="Times New Roman" w:cs="Times New Roman"/>
                <w:color w:val="000000"/>
                <w:lang w:eastAsia="es-MX"/>
                <w:rPrChange w:id="1743" w:author="Diaz Zepeda, Hirvin Azael" w:date="2021-06-11T18:32:00Z">
                  <w:rPr>
                    <w:ins w:id="1744" w:author="Diaz Zepeda, Hirvin Azael" w:date="2021-06-11T18:32:00Z"/>
                  </w:rPr>
                </w:rPrChange>
              </w:rPr>
              <w:pPrChange w:id="1745" w:author="Diaz Zepeda, Hirvin Azael" w:date="2021-06-11T18:32:00Z">
                <w:pPr>
                  <w:jc w:val="center"/>
                </w:pPr>
              </w:pPrChange>
            </w:pPr>
            <w:ins w:id="1746" w:author="Diaz Zepeda, Hirvin Azael" w:date="2021-06-11T18:32:00Z">
              <w:r w:rsidRPr="00467ADB">
                <w:rPr>
                  <w:rFonts w:ascii="Times New Roman" w:eastAsia="Times New Roman" w:hAnsi="Times New Roman" w:cs="Times New Roman"/>
                  <w:color w:val="000000"/>
                  <w:lang w:eastAsia="es-MX"/>
                  <w:rPrChange w:id="1747" w:author="Diaz Zepeda, Hirvin Azael" w:date="2021-06-11T18:32:00Z">
                    <w:rPr/>
                  </w:rPrChange>
                </w:rPr>
                <w:t>2</w:t>
              </w:r>
            </w:ins>
          </w:p>
        </w:tc>
      </w:tr>
      <w:tr w:rsidR="00467ADB" w:rsidRPr="00467ADB" w14:paraId="12CFC230" w14:textId="77777777" w:rsidTr="00467ADB">
        <w:trPr>
          <w:divId w:val="1033967476"/>
          <w:trHeight w:val="288"/>
          <w:jc w:val="center"/>
          <w:ins w:id="1748" w:author="Diaz Zepeda, Hirvin Azael" w:date="2021-06-11T18:32:00Z"/>
          <w:trPrChange w:id="1749" w:author="Diaz Zepeda, Hirvin Azael" w:date="2021-06-11T18:32:00Z">
            <w:trPr>
              <w:divId w:val="1033967476"/>
              <w:trHeight w:val="288"/>
            </w:trPr>
          </w:trPrChange>
        </w:trPr>
        <w:tc>
          <w:tcPr>
            <w:tcW w:w="4966" w:type="dxa"/>
            <w:vMerge w:val="restart"/>
            <w:tcBorders>
              <w:top w:val="nil"/>
              <w:left w:val="nil"/>
              <w:bottom w:val="nil"/>
              <w:right w:val="nil"/>
            </w:tcBorders>
            <w:shd w:val="clear" w:color="000000" w:fill="FFFFFF"/>
            <w:noWrap/>
            <w:vAlign w:val="center"/>
            <w:hideMark/>
            <w:tcPrChange w:id="1750" w:author="Diaz Zepeda, Hirvin Azael" w:date="2021-06-11T18:32:00Z">
              <w:tcPr>
                <w:tcW w:w="0" w:type="auto"/>
                <w:vMerge w:val="restart"/>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0610EF1E" w14:textId="77777777" w:rsidR="00467ADB" w:rsidRPr="00467ADB" w:rsidRDefault="00467ADB" w:rsidP="00467ADB">
            <w:pPr>
              <w:spacing w:after="0" w:line="240" w:lineRule="auto"/>
              <w:jc w:val="center"/>
              <w:rPr>
                <w:ins w:id="1751" w:author="Diaz Zepeda, Hirvin Azael" w:date="2021-06-11T18:32:00Z"/>
                <w:rFonts w:ascii="Times New Roman" w:eastAsia="Times New Roman" w:hAnsi="Times New Roman" w:cs="Times New Roman"/>
                <w:color w:val="000000"/>
                <w:lang w:eastAsia="es-MX"/>
                <w:rPrChange w:id="1752" w:author="Diaz Zepeda, Hirvin Azael" w:date="2021-06-11T18:32:00Z">
                  <w:rPr>
                    <w:ins w:id="1753" w:author="Diaz Zepeda, Hirvin Azael" w:date="2021-06-11T18:32:00Z"/>
                  </w:rPr>
                </w:rPrChange>
              </w:rPr>
              <w:pPrChange w:id="1754" w:author="Diaz Zepeda, Hirvin Azael" w:date="2021-06-11T18:32:00Z">
                <w:pPr>
                  <w:jc w:val="center"/>
                </w:pPr>
              </w:pPrChange>
            </w:pPr>
            <w:proofErr w:type="spellStart"/>
            <w:ins w:id="1755" w:author="Diaz Zepeda, Hirvin Azael" w:date="2021-06-11T18:32:00Z">
              <w:r w:rsidRPr="00467ADB">
                <w:rPr>
                  <w:rFonts w:ascii="Times New Roman" w:eastAsia="Times New Roman" w:hAnsi="Times New Roman" w:cs="Times New Roman"/>
                  <w:color w:val="000000"/>
                  <w:lang w:eastAsia="es-MX"/>
                  <w:rPrChange w:id="1756"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175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758"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175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760"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Change w:id="1761"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52B20752" w14:textId="77777777" w:rsidR="00467ADB" w:rsidRPr="00467ADB" w:rsidRDefault="00467ADB" w:rsidP="00467ADB">
            <w:pPr>
              <w:spacing w:after="0" w:line="240" w:lineRule="auto"/>
              <w:jc w:val="center"/>
              <w:rPr>
                <w:ins w:id="1762" w:author="Diaz Zepeda, Hirvin Azael" w:date="2021-06-11T18:32:00Z"/>
                <w:rFonts w:ascii="Times New Roman" w:eastAsia="Times New Roman" w:hAnsi="Times New Roman" w:cs="Times New Roman"/>
                <w:color w:val="000000"/>
                <w:lang w:eastAsia="es-MX"/>
                <w:rPrChange w:id="1763" w:author="Diaz Zepeda, Hirvin Azael" w:date="2021-06-11T18:32:00Z">
                  <w:rPr>
                    <w:ins w:id="1764" w:author="Diaz Zepeda, Hirvin Azael" w:date="2021-06-11T18:32:00Z"/>
                  </w:rPr>
                </w:rPrChange>
              </w:rPr>
              <w:pPrChange w:id="1765" w:author="Diaz Zepeda, Hirvin Azael" w:date="2021-06-11T18:32:00Z">
                <w:pPr>
                  <w:jc w:val="center"/>
                </w:pPr>
              </w:pPrChange>
            </w:pPr>
            <w:proofErr w:type="spellStart"/>
            <w:ins w:id="1766" w:author="Diaz Zepeda, Hirvin Azael" w:date="2021-06-11T18:32:00Z">
              <w:r w:rsidRPr="00467ADB">
                <w:rPr>
                  <w:rFonts w:ascii="Times New Roman" w:eastAsia="Times New Roman" w:hAnsi="Times New Roman" w:cs="Times New Roman"/>
                  <w:color w:val="000000"/>
                  <w:lang w:eastAsia="es-MX"/>
                  <w:rPrChange w:id="1767" w:author="Diaz Zepeda, Hirvin Azael" w:date="2021-06-11T18:32:00Z">
                    <w:rPr/>
                  </w:rPrChange>
                </w:rPr>
                <w:t>Alive</w:t>
              </w:r>
              <w:proofErr w:type="spellEnd"/>
            </w:ins>
          </w:p>
        </w:tc>
      </w:tr>
      <w:tr w:rsidR="00467ADB" w:rsidRPr="00467ADB" w14:paraId="4C2A31AB" w14:textId="77777777" w:rsidTr="00467ADB">
        <w:trPr>
          <w:divId w:val="1033967476"/>
          <w:trHeight w:val="288"/>
          <w:jc w:val="center"/>
          <w:ins w:id="1768" w:author="Diaz Zepeda, Hirvin Azael" w:date="2021-06-11T18:32:00Z"/>
          <w:trPrChange w:id="1769" w:author="Diaz Zepeda, Hirvin Azael" w:date="2021-06-11T18:32:00Z">
            <w:trPr>
              <w:divId w:val="1033967476"/>
              <w:trHeight w:val="288"/>
            </w:trPr>
          </w:trPrChange>
        </w:trPr>
        <w:tc>
          <w:tcPr>
            <w:tcW w:w="4966" w:type="dxa"/>
            <w:vMerge/>
            <w:tcBorders>
              <w:top w:val="nil"/>
              <w:left w:val="nil"/>
              <w:bottom w:val="nil"/>
              <w:right w:val="nil"/>
            </w:tcBorders>
            <w:vAlign w:val="center"/>
            <w:hideMark/>
            <w:tcPrChange w:id="1770" w:author="Diaz Zepeda, Hirvin Azael" w:date="2021-06-11T18:32:00Z">
              <w:tcPr>
                <w:tcW w:w="0" w:type="auto"/>
                <w:vMerge/>
                <w:tcBorders>
                  <w:top w:val="nil"/>
                  <w:left w:val="nil"/>
                  <w:bottom w:val="nil"/>
                  <w:right w:val="nil"/>
                </w:tcBorders>
                <w:vAlign w:val="center"/>
                <w:hideMark/>
              </w:tcPr>
            </w:tcPrChange>
          </w:tcPr>
          <w:p w14:paraId="47596668" w14:textId="77777777" w:rsidR="00467ADB" w:rsidRPr="00467ADB" w:rsidRDefault="00467ADB" w:rsidP="00467ADB">
            <w:pPr>
              <w:spacing w:after="0" w:line="240" w:lineRule="auto"/>
              <w:rPr>
                <w:ins w:id="1771" w:author="Diaz Zepeda, Hirvin Azael" w:date="2021-06-11T18:32:00Z"/>
                <w:rFonts w:ascii="Times New Roman" w:eastAsia="Times New Roman" w:hAnsi="Times New Roman" w:cs="Times New Roman"/>
                <w:color w:val="000000"/>
                <w:lang w:eastAsia="es-MX"/>
                <w:rPrChange w:id="1772" w:author="Diaz Zepeda, Hirvin Azael" w:date="2021-06-11T18:32:00Z">
                  <w:rPr>
                    <w:ins w:id="1773" w:author="Diaz Zepeda, Hirvin Azael" w:date="2021-06-11T18:32:00Z"/>
                  </w:rPr>
                </w:rPrChange>
              </w:rPr>
              <w:pPrChange w:id="1774" w:author="Diaz Zepeda, Hirvin Azael" w:date="2021-06-11T18:32:00Z">
                <w:pPr/>
              </w:pPrChange>
            </w:pPr>
          </w:p>
        </w:tc>
        <w:tc>
          <w:tcPr>
            <w:tcW w:w="3674" w:type="dxa"/>
            <w:gridSpan w:val="3"/>
            <w:tcBorders>
              <w:top w:val="nil"/>
              <w:left w:val="nil"/>
              <w:bottom w:val="nil"/>
              <w:right w:val="nil"/>
            </w:tcBorders>
            <w:shd w:val="clear" w:color="000000" w:fill="FFFFFF"/>
            <w:noWrap/>
            <w:vAlign w:val="bottom"/>
            <w:hideMark/>
            <w:tcPrChange w:id="1775"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4BBA7BBF" w14:textId="77777777" w:rsidR="00467ADB" w:rsidRPr="00467ADB" w:rsidRDefault="00467ADB" w:rsidP="00467ADB">
            <w:pPr>
              <w:spacing w:after="0" w:line="240" w:lineRule="auto"/>
              <w:jc w:val="center"/>
              <w:rPr>
                <w:ins w:id="1776" w:author="Diaz Zepeda, Hirvin Azael" w:date="2021-06-11T18:32:00Z"/>
                <w:rFonts w:ascii="Times New Roman" w:eastAsia="Times New Roman" w:hAnsi="Times New Roman" w:cs="Times New Roman"/>
                <w:color w:val="000000"/>
                <w:lang w:eastAsia="es-MX"/>
                <w:rPrChange w:id="1777" w:author="Diaz Zepeda, Hirvin Azael" w:date="2021-06-11T18:32:00Z">
                  <w:rPr>
                    <w:ins w:id="1778" w:author="Diaz Zepeda, Hirvin Azael" w:date="2021-06-11T18:32:00Z"/>
                  </w:rPr>
                </w:rPrChange>
              </w:rPr>
              <w:pPrChange w:id="1779" w:author="Diaz Zepeda, Hirvin Azael" w:date="2021-06-11T18:32:00Z">
                <w:pPr>
                  <w:jc w:val="center"/>
                </w:pPr>
              </w:pPrChange>
            </w:pPr>
            <w:proofErr w:type="spellStart"/>
            <w:ins w:id="1780" w:author="Diaz Zepeda, Hirvin Azael" w:date="2021-06-11T18:32:00Z">
              <w:r w:rsidRPr="00467ADB">
                <w:rPr>
                  <w:rFonts w:ascii="Times New Roman" w:eastAsia="Times New Roman" w:hAnsi="Times New Roman" w:cs="Times New Roman"/>
                  <w:color w:val="000000"/>
                  <w:lang w:eastAsia="es-MX"/>
                  <w:rPrChange w:id="1781" w:author="Diaz Zepeda, Hirvin Azael" w:date="2021-06-11T18:32:00Z">
                    <w:rPr/>
                  </w:rPrChange>
                </w:rPr>
                <w:t>Dead</w:t>
              </w:r>
              <w:proofErr w:type="spellEnd"/>
            </w:ins>
          </w:p>
        </w:tc>
      </w:tr>
      <w:tr w:rsidR="00467ADB" w:rsidRPr="00467ADB" w14:paraId="41CACE48" w14:textId="77777777" w:rsidTr="00467ADB">
        <w:trPr>
          <w:divId w:val="1033967476"/>
          <w:trHeight w:val="288"/>
          <w:jc w:val="center"/>
          <w:ins w:id="1782" w:author="Diaz Zepeda, Hirvin Azael" w:date="2021-06-11T18:32:00Z"/>
          <w:trPrChange w:id="1783" w:author="Diaz Zepeda, Hirvin Azael" w:date="2021-06-11T18:32:00Z">
            <w:trPr>
              <w:divId w:val="1033967476"/>
              <w:trHeight w:val="288"/>
            </w:trPr>
          </w:trPrChange>
        </w:trPr>
        <w:tc>
          <w:tcPr>
            <w:tcW w:w="4966" w:type="dxa"/>
            <w:tcBorders>
              <w:top w:val="nil"/>
              <w:left w:val="nil"/>
              <w:bottom w:val="nil"/>
              <w:right w:val="nil"/>
            </w:tcBorders>
            <w:shd w:val="clear" w:color="000000" w:fill="E7E6E6"/>
            <w:noWrap/>
            <w:vAlign w:val="bottom"/>
            <w:hideMark/>
            <w:tcPrChange w:id="1784" w:author="Diaz Zepeda, Hirvin Azael" w:date="2021-06-11T18:32:00Z">
              <w:tcPr>
                <w:tcW w:w="0" w:type="auto"/>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09C03A73" w14:textId="77777777" w:rsidR="00467ADB" w:rsidRPr="00467ADB" w:rsidRDefault="00467ADB" w:rsidP="00467ADB">
            <w:pPr>
              <w:spacing w:after="0" w:line="240" w:lineRule="auto"/>
              <w:jc w:val="center"/>
              <w:rPr>
                <w:ins w:id="1785" w:author="Diaz Zepeda, Hirvin Azael" w:date="2021-06-11T18:32:00Z"/>
                <w:rFonts w:ascii="Times New Roman" w:eastAsia="Times New Roman" w:hAnsi="Times New Roman" w:cs="Times New Roman"/>
                <w:color w:val="000000"/>
                <w:lang w:eastAsia="es-MX"/>
                <w:rPrChange w:id="1786" w:author="Diaz Zepeda, Hirvin Azael" w:date="2021-06-11T18:32:00Z">
                  <w:rPr>
                    <w:ins w:id="1787" w:author="Diaz Zepeda, Hirvin Azael" w:date="2021-06-11T18:32:00Z"/>
                  </w:rPr>
                </w:rPrChange>
              </w:rPr>
              <w:pPrChange w:id="1788" w:author="Diaz Zepeda, Hirvin Azael" w:date="2021-06-11T18:32:00Z">
                <w:pPr>
                  <w:jc w:val="center"/>
                </w:pPr>
              </w:pPrChange>
            </w:pPr>
            <w:proofErr w:type="spellStart"/>
            <w:ins w:id="1789" w:author="Diaz Zepeda, Hirvin Azael" w:date="2021-06-11T18:32:00Z">
              <w:r w:rsidRPr="00467ADB">
                <w:rPr>
                  <w:rFonts w:ascii="Times New Roman" w:eastAsia="Times New Roman" w:hAnsi="Times New Roman" w:cs="Times New Roman"/>
                  <w:color w:val="000000"/>
                  <w:lang w:eastAsia="es-MX"/>
                  <w:rPrChange w:id="1790" w:author="Diaz Zepeda, Hirvin Azael" w:date="2021-06-11T18:32:00Z">
                    <w:rPr/>
                  </w:rPrChange>
                </w:rPr>
                <w:t>Discount</w:t>
              </w:r>
              <w:proofErr w:type="spellEnd"/>
              <w:r w:rsidRPr="00467ADB">
                <w:rPr>
                  <w:rFonts w:ascii="Times New Roman" w:eastAsia="Times New Roman" w:hAnsi="Times New Roman" w:cs="Times New Roman"/>
                  <w:color w:val="000000"/>
                  <w:lang w:eastAsia="es-MX"/>
                  <w:rPrChange w:id="179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792" w:author="Diaz Zepeda, Hirvin Azael" w:date="2021-06-11T18:32:00Z">
                    <w:rPr/>
                  </w:rPrChange>
                </w:rPr>
                <w:t>rate</w:t>
              </w:r>
              <w:proofErr w:type="spellEnd"/>
            </w:ins>
          </w:p>
        </w:tc>
        <w:tc>
          <w:tcPr>
            <w:tcW w:w="3674" w:type="dxa"/>
            <w:gridSpan w:val="3"/>
            <w:tcBorders>
              <w:top w:val="nil"/>
              <w:left w:val="nil"/>
              <w:bottom w:val="nil"/>
              <w:right w:val="nil"/>
            </w:tcBorders>
            <w:shd w:val="clear" w:color="000000" w:fill="E7E6E6"/>
            <w:noWrap/>
            <w:vAlign w:val="bottom"/>
            <w:hideMark/>
            <w:tcPrChange w:id="1793" w:author="Diaz Zepeda, Hirvin Azael" w:date="2021-06-11T18:32:00Z">
              <w:tcPr>
                <w:tcW w:w="0" w:type="auto"/>
                <w:gridSpan w:val="3"/>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2E8F12A3" w14:textId="77777777" w:rsidR="00467ADB" w:rsidRPr="00467ADB" w:rsidRDefault="00467ADB" w:rsidP="00467ADB">
            <w:pPr>
              <w:spacing w:after="0" w:line="240" w:lineRule="auto"/>
              <w:jc w:val="center"/>
              <w:rPr>
                <w:ins w:id="1794" w:author="Diaz Zepeda, Hirvin Azael" w:date="2021-06-11T18:32:00Z"/>
                <w:rFonts w:ascii="Times New Roman" w:eastAsia="Times New Roman" w:hAnsi="Times New Roman" w:cs="Times New Roman"/>
                <w:color w:val="000000"/>
                <w:lang w:eastAsia="es-MX"/>
                <w:rPrChange w:id="1795" w:author="Diaz Zepeda, Hirvin Azael" w:date="2021-06-11T18:32:00Z">
                  <w:rPr>
                    <w:ins w:id="1796" w:author="Diaz Zepeda, Hirvin Azael" w:date="2021-06-11T18:32:00Z"/>
                  </w:rPr>
                </w:rPrChange>
              </w:rPr>
              <w:pPrChange w:id="1797" w:author="Diaz Zepeda, Hirvin Azael" w:date="2021-06-11T18:32:00Z">
                <w:pPr>
                  <w:jc w:val="center"/>
                </w:pPr>
              </w:pPrChange>
            </w:pPr>
            <w:ins w:id="1798" w:author="Diaz Zepeda, Hirvin Azael" w:date="2021-06-11T18:32:00Z">
              <w:r w:rsidRPr="00467ADB">
                <w:rPr>
                  <w:rFonts w:ascii="Times New Roman" w:eastAsia="Times New Roman" w:hAnsi="Times New Roman" w:cs="Times New Roman"/>
                  <w:color w:val="000000"/>
                  <w:lang w:eastAsia="es-MX"/>
                  <w:rPrChange w:id="1799" w:author="Diaz Zepeda, Hirvin Azael" w:date="2021-06-11T18:32:00Z">
                    <w:rPr/>
                  </w:rPrChange>
                </w:rPr>
                <w:t>0.05</w:t>
              </w:r>
            </w:ins>
          </w:p>
        </w:tc>
      </w:tr>
      <w:tr w:rsidR="00467ADB" w:rsidRPr="00467ADB" w14:paraId="09AEB8EA" w14:textId="77777777" w:rsidTr="00467ADB">
        <w:trPr>
          <w:divId w:val="1033967476"/>
          <w:trHeight w:val="288"/>
          <w:jc w:val="center"/>
          <w:ins w:id="1800" w:author="Diaz Zepeda, Hirvin Azael" w:date="2021-06-11T18:32:00Z"/>
          <w:trPrChange w:id="1801"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AEAAAA"/>
            <w:noWrap/>
            <w:vAlign w:val="bottom"/>
            <w:hideMark/>
            <w:tcPrChange w:id="1802"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1C587C8C" w14:textId="77777777" w:rsidR="00467ADB" w:rsidRPr="00467ADB" w:rsidRDefault="00467ADB" w:rsidP="00467ADB">
            <w:pPr>
              <w:spacing w:after="0" w:line="240" w:lineRule="auto"/>
              <w:jc w:val="center"/>
              <w:rPr>
                <w:ins w:id="1803" w:author="Diaz Zepeda, Hirvin Azael" w:date="2021-06-11T18:32:00Z"/>
                <w:rFonts w:ascii="Times New Roman" w:eastAsia="Times New Roman" w:hAnsi="Times New Roman" w:cs="Times New Roman"/>
                <w:color w:val="000000"/>
                <w:lang w:eastAsia="es-MX"/>
                <w:rPrChange w:id="1804" w:author="Diaz Zepeda, Hirvin Azael" w:date="2021-06-11T18:32:00Z">
                  <w:rPr>
                    <w:ins w:id="1805" w:author="Diaz Zepeda, Hirvin Azael" w:date="2021-06-11T18:32:00Z"/>
                  </w:rPr>
                </w:rPrChange>
              </w:rPr>
              <w:pPrChange w:id="1806" w:author="Diaz Zepeda, Hirvin Azael" w:date="2021-06-11T18:32:00Z">
                <w:pPr>
                  <w:jc w:val="center"/>
                </w:pPr>
              </w:pPrChange>
            </w:pPr>
            <w:proofErr w:type="spellStart"/>
            <w:ins w:id="1807" w:author="Diaz Zepeda, Hirvin Azael" w:date="2021-06-11T18:32:00Z">
              <w:r w:rsidRPr="00467ADB">
                <w:rPr>
                  <w:rFonts w:ascii="Times New Roman" w:eastAsia="Times New Roman" w:hAnsi="Times New Roman" w:cs="Times New Roman"/>
                  <w:color w:val="000000"/>
                  <w:lang w:eastAsia="es-MX"/>
                  <w:rPrChange w:id="1808" w:author="Diaz Zepeda, Hirvin Azael" w:date="2021-06-11T18:32:00Z">
                    <w:rPr/>
                  </w:rPrChange>
                </w:rPr>
                <w:t>Utilities</w:t>
              </w:r>
              <w:proofErr w:type="spellEnd"/>
              <w:r w:rsidRPr="00467ADB">
                <w:rPr>
                  <w:rFonts w:ascii="Times New Roman" w:eastAsia="Times New Roman" w:hAnsi="Times New Roman" w:cs="Times New Roman"/>
                  <w:color w:val="000000"/>
                  <w:lang w:eastAsia="es-MX"/>
                  <w:rPrChange w:id="1809" w:author="Diaz Zepeda, Hirvin Azael" w:date="2021-06-11T18:32:00Z">
                    <w:rPr/>
                  </w:rPrChange>
                </w:rPr>
                <w:t xml:space="preserve"> and </w:t>
              </w:r>
              <w:proofErr w:type="spellStart"/>
              <w:r w:rsidRPr="00467ADB">
                <w:rPr>
                  <w:rFonts w:ascii="Times New Roman" w:eastAsia="Times New Roman" w:hAnsi="Times New Roman" w:cs="Times New Roman"/>
                  <w:color w:val="000000"/>
                  <w:lang w:eastAsia="es-MX"/>
                  <w:rPrChange w:id="1810" w:author="Diaz Zepeda, Hirvin Azael" w:date="2021-06-11T18:32:00Z">
                    <w:rPr/>
                  </w:rPrChange>
                </w:rPr>
                <w:t>Costs</w:t>
              </w:r>
              <w:proofErr w:type="spellEnd"/>
            </w:ins>
          </w:p>
        </w:tc>
      </w:tr>
      <w:tr w:rsidR="00467ADB" w:rsidRPr="00467ADB" w14:paraId="74867C79" w14:textId="77777777" w:rsidTr="00467ADB">
        <w:trPr>
          <w:divId w:val="1033967476"/>
          <w:trHeight w:val="288"/>
          <w:jc w:val="center"/>
          <w:ins w:id="1811" w:author="Diaz Zepeda, Hirvin Azael" w:date="2021-06-11T18:32:00Z"/>
          <w:trPrChange w:id="1812"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AEAAAA"/>
            <w:noWrap/>
            <w:vAlign w:val="bottom"/>
            <w:hideMark/>
            <w:tcPrChange w:id="1813"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0EF8A960" w14:textId="77777777" w:rsidR="00467ADB" w:rsidRPr="00467ADB" w:rsidRDefault="00467ADB" w:rsidP="00467ADB">
            <w:pPr>
              <w:spacing w:after="0" w:line="240" w:lineRule="auto"/>
              <w:jc w:val="center"/>
              <w:rPr>
                <w:ins w:id="1814" w:author="Diaz Zepeda, Hirvin Azael" w:date="2021-06-11T18:32:00Z"/>
                <w:rFonts w:ascii="Times New Roman" w:eastAsia="Times New Roman" w:hAnsi="Times New Roman" w:cs="Times New Roman"/>
                <w:color w:val="000000"/>
                <w:lang w:eastAsia="es-MX"/>
                <w:rPrChange w:id="1815" w:author="Diaz Zepeda, Hirvin Azael" w:date="2021-06-11T18:32:00Z">
                  <w:rPr>
                    <w:ins w:id="1816" w:author="Diaz Zepeda, Hirvin Azael" w:date="2021-06-11T18:32:00Z"/>
                  </w:rPr>
                </w:rPrChange>
              </w:rPr>
              <w:pPrChange w:id="1817" w:author="Diaz Zepeda, Hirvin Azael" w:date="2021-06-11T18:32:00Z">
                <w:pPr>
                  <w:jc w:val="center"/>
                </w:pPr>
              </w:pPrChange>
            </w:pPr>
            <w:ins w:id="1818" w:author="Diaz Zepeda, Hirvin Azael" w:date="2021-06-11T18:32:00Z">
              <w:r w:rsidRPr="00467ADB">
                <w:rPr>
                  <w:rFonts w:ascii="Times New Roman" w:eastAsia="Times New Roman" w:hAnsi="Times New Roman" w:cs="Times New Roman"/>
                  <w:color w:val="000000"/>
                  <w:lang w:eastAsia="es-MX"/>
                  <w:rPrChange w:id="1819" w:author="Diaz Zepeda, Hirvin Azael" w:date="2021-06-11T18:32:00Z">
                    <w:rPr/>
                  </w:rPrChange>
                </w:rPr>
                <w:t xml:space="preserve">Cost (2021 </w:t>
              </w:r>
              <w:proofErr w:type="spellStart"/>
              <w:r w:rsidRPr="00467ADB">
                <w:rPr>
                  <w:rFonts w:ascii="Times New Roman" w:eastAsia="Times New Roman" w:hAnsi="Times New Roman" w:cs="Times New Roman"/>
                  <w:color w:val="000000"/>
                  <w:lang w:eastAsia="es-MX"/>
                  <w:rPrChange w:id="1820" w:author="Diaz Zepeda, Hirvin Azael" w:date="2021-06-11T18:32:00Z">
                    <w:rPr/>
                  </w:rPrChange>
                </w:rPr>
                <w:t>Mexican</w:t>
              </w:r>
              <w:proofErr w:type="spellEnd"/>
              <w:r w:rsidRPr="00467ADB">
                <w:rPr>
                  <w:rFonts w:ascii="Times New Roman" w:eastAsia="Times New Roman" w:hAnsi="Times New Roman" w:cs="Times New Roman"/>
                  <w:color w:val="000000"/>
                  <w:lang w:eastAsia="es-MX"/>
                  <w:rPrChange w:id="1821" w:author="Diaz Zepeda, Hirvin Azael" w:date="2021-06-11T18:32:00Z">
                    <w:rPr/>
                  </w:rPrChange>
                </w:rPr>
                <w:t xml:space="preserve"> Pesos) $</w:t>
              </w:r>
            </w:ins>
          </w:p>
        </w:tc>
      </w:tr>
      <w:tr w:rsidR="00467ADB" w:rsidRPr="00467ADB" w14:paraId="37B3419A" w14:textId="77777777" w:rsidTr="00467ADB">
        <w:trPr>
          <w:divId w:val="1033967476"/>
          <w:trHeight w:val="288"/>
          <w:jc w:val="center"/>
          <w:ins w:id="1822" w:author="Diaz Zepeda, Hirvin Azael" w:date="2021-06-11T18:32:00Z"/>
        </w:trPr>
        <w:tc>
          <w:tcPr>
            <w:tcW w:w="4966" w:type="dxa"/>
            <w:tcBorders>
              <w:top w:val="nil"/>
              <w:left w:val="nil"/>
              <w:bottom w:val="nil"/>
              <w:right w:val="nil"/>
            </w:tcBorders>
            <w:shd w:val="clear" w:color="000000" w:fill="E7E6E6"/>
            <w:noWrap/>
            <w:vAlign w:val="bottom"/>
            <w:hideMark/>
          </w:tcPr>
          <w:p w14:paraId="66621B6D" w14:textId="77777777" w:rsidR="00467ADB" w:rsidRPr="00467ADB" w:rsidRDefault="00467ADB" w:rsidP="00467ADB">
            <w:pPr>
              <w:spacing w:after="0" w:line="240" w:lineRule="auto"/>
              <w:jc w:val="center"/>
              <w:rPr>
                <w:ins w:id="1823" w:author="Diaz Zepeda, Hirvin Azael" w:date="2021-06-11T18:32:00Z"/>
                <w:rFonts w:ascii="Times New Roman" w:eastAsia="Times New Roman" w:hAnsi="Times New Roman" w:cs="Times New Roman"/>
                <w:color w:val="000000"/>
                <w:lang w:eastAsia="es-MX"/>
                <w:rPrChange w:id="1824" w:author="Diaz Zepeda, Hirvin Azael" w:date="2021-06-11T18:32:00Z">
                  <w:rPr>
                    <w:ins w:id="1825" w:author="Diaz Zepeda, Hirvin Azael" w:date="2021-06-11T18:32:00Z"/>
                  </w:rPr>
                </w:rPrChange>
              </w:rPr>
              <w:pPrChange w:id="1826" w:author="Diaz Zepeda, Hirvin Azael" w:date="2021-06-11T18:32:00Z">
                <w:pPr>
                  <w:jc w:val="center"/>
                </w:pPr>
              </w:pPrChange>
            </w:pPr>
            <w:ins w:id="1827" w:author="Diaz Zepeda, Hirvin Azael" w:date="2021-06-11T18:32:00Z">
              <w:r w:rsidRPr="00467ADB">
                <w:rPr>
                  <w:rFonts w:ascii="Times New Roman" w:eastAsia="Times New Roman" w:hAnsi="Times New Roman" w:cs="Times New Roman"/>
                  <w:color w:val="000000"/>
                  <w:lang w:eastAsia="es-MX"/>
                  <w:rPrChange w:id="1828" w:author="Diaz Zepeda, Hirvin Azael" w:date="2021-06-11T18:32:00Z">
                    <w:rPr/>
                  </w:rPrChange>
                </w:rPr>
                <w:t>Treatment</w:t>
              </w:r>
            </w:ins>
          </w:p>
        </w:tc>
        <w:tc>
          <w:tcPr>
            <w:tcW w:w="1364" w:type="dxa"/>
            <w:tcBorders>
              <w:top w:val="nil"/>
              <w:left w:val="nil"/>
              <w:bottom w:val="nil"/>
              <w:right w:val="nil"/>
            </w:tcBorders>
            <w:shd w:val="clear" w:color="000000" w:fill="E7E6E6"/>
            <w:noWrap/>
            <w:vAlign w:val="bottom"/>
            <w:hideMark/>
          </w:tcPr>
          <w:p w14:paraId="5CC30CF9" w14:textId="77777777" w:rsidR="00467ADB" w:rsidRPr="00467ADB" w:rsidRDefault="00467ADB" w:rsidP="00467ADB">
            <w:pPr>
              <w:spacing w:after="0" w:line="240" w:lineRule="auto"/>
              <w:jc w:val="center"/>
              <w:rPr>
                <w:ins w:id="1829" w:author="Diaz Zepeda, Hirvin Azael" w:date="2021-06-11T18:32:00Z"/>
                <w:rFonts w:ascii="Times New Roman" w:eastAsia="Times New Roman" w:hAnsi="Times New Roman" w:cs="Times New Roman"/>
                <w:color w:val="000000"/>
                <w:lang w:eastAsia="es-MX"/>
                <w:rPrChange w:id="1830" w:author="Diaz Zepeda, Hirvin Azael" w:date="2021-06-11T18:32:00Z">
                  <w:rPr>
                    <w:ins w:id="1831" w:author="Diaz Zepeda, Hirvin Azael" w:date="2021-06-11T18:32:00Z"/>
                  </w:rPr>
                </w:rPrChange>
              </w:rPr>
              <w:pPrChange w:id="1832" w:author="Diaz Zepeda, Hirvin Azael" w:date="2021-06-11T18:32:00Z">
                <w:pPr>
                  <w:jc w:val="center"/>
                </w:pPr>
              </w:pPrChange>
            </w:pPr>
            <w:ins w:id="1833" w:author="Diaz Zepeda, Hirvin Azael" w:date="2021-06-11T18:32:00Z">
              <w:r w:rsidRPr="00467ADB">
                <w:rPr>
                  <w:rFonts w:ascii="Times New Roman" w:eastAsia="Times New Roman" w:hAnsi="Times New Roman" w:cs="Times New Roman"/>
                  <w:color w:val="000000"/>
                  <w:lang w:eastAsia="es-MX"/>
                  <w:rPrChange w:id="1834" w:author="Diaz Zepeda, Hirvin Azael" w:date="2021-06-11T18:32:00Z">
                    <w:rPr/>
                  </w:rPrChange>
                </w:rPr>
                <w:t> </w:t>
              </w:r>
            </w:ins>
          </w:p>
        </w:tc>
        <w:tc>
          <w:tcPr>
            <w:tcW w:w="2310" w:type="dxa"/>
            <w:gridSpan w:val="2"/>
            <w:tcBorders>
              <w:top w:val="nil"/>
              <w:left w:val="nil"/>
              <w:bottom w:val="nil"/>
              <w:right w:val="nil"/>
            </w:tcBorders>
            <w:shd w:val="clear" w:color="000000" w:fill="E7E6E6"/>
            <w:noWrap/>
            <w:vAlign w:val="bottom"/>
            <w:hideMark/>
          </w:tcPr>
          <w:p w14:paraId="41D58745" w14:textId="77777777" w:rsidR="00467ADB" w:rsidRPr="00467ADB" w:rsidRDefault="00467ADB" w:rsidP="00467ADB">
            <w:pPr>
              <w:spacing w:after="0" w:line="240" w:lineRule="auto"/>
              <w:jc w:val="center"/>
              <w:rPr>
                <w:ins w:id="1835" w:author="Diaz Zepeda, Hirvin Azael" w:date="2021-06-11T18:32:00Z"/>
                <w:rFonts w:ascii="Times New Roman" w:eastAsia="Times New Roman" w:hAnsi="Times New Roman" w:cs="Times New Roman"/>
                <w:color w:val="000000"/>
                <w:lang w:eastAsia="es-MX"/>
                <w:rPrChange w:id="1836" w:author="Diaz Zepeda, Hirvin Azael" w:date="2021-06-11T18:32:00Z">
                  <w:rPr>
                    <w:ins w:id="1837" w:author="Diaz Zepeda, Hirvin Azael" w:date="2021-06-11T18:32:00Z"/>
                  </w:rPr>
                </w:rPrChange>
              </w:rPr>
              <w:pPrChange w:id="1838" w:author="Diaz Zepeda, Hirvin Azael" w:date="2021-06-11T18:32:00Z">
                <w:pPr>
                  <w:jc w:val="center"/>
                </w:pPr>
              </w:pPrChange>
            </w:pPr>
            <w:proofErr w:type="spellStart"/>
            <w:ins w:id="1839" w:author="Diaz Zepeda, Hirvin Azael" w:date="2021-06-11T18:32:00Z">
              <w:r w:rsidRPr="00467ADB">
                <w:rPr>
                  <w:rFonts w:ascii="Times New Roman" w:eastAsia="Times New Roman" w:hAnsi="Times New Roman" w:cs="Times New Roman"/>
                  <w:color w:val="000000"/>
                  <w:lang w:eastAsia="es-MX"/>
                  <w:rPrChange w:id="1840" w:author="Diaz Zepeda, Hirvin Azael" w:date="2021-06-11T18:32:00Z">
                    <w:rPr/>
                  </w:rPrChange>
                </w:rPr>
                <w:t>Frequency</w:t>
              </w:r>
              <w:proofErr w:type="spellEnd"/>
            </w:ins>
          </w:p>
        </w:tc>
      </w:tr>
      <w:tr w:rsidR="00467ADB" w:rsidRPr="00467ADB" w14:paraId="5F855F04" w14:textId="77777777" w:rsidTr="00467ADB">
        <w:trPr>
          <w:divId w:val="1033967476"/>
          <w:trHeight w:val="288"/>
          <w:jc w:val="center"/>
          <w:ins w:id="1841" w:author="Diaz Zepeda, Hirvin Azael" w:date="2021-06-11T18:32:00Z"/>
        </w:trPr>
        <w:tc>
          <w:tcPr>
            <w:tcW w:w="4966" w:type="dxa"/>
            <w:tcBorders>
              <w:top w:val="nil"/>
              <w:left w:val="nil"/>
              <w:bottom w:val="nil"/>
              <w:right w:val="nil"/>
            </w:tcBorders>
            <w:shd w:val="clear" w:color="000000" w:fill="FFFFFF"/>
            <w:noWrap/>
            <w:vAlign w:val="bottom"/>
            <w:hideMark/>
          </w:tcPr>
          <w:p w14:paraId="72E87B1F" w14:textId="77777777" w:rsidR="00467ADB" w:rsidRPr="00467ADB" w:rsidRDefault="00467ADB" w:rsidP="00467ADB">
            <w:pPr>
              <w:spacing w:after="0" w:line="240" w:lineRule="auto"/>
              <w:jc w:val="center"/>
              <w:rPr>
                <w:ins w:id="1842" w:author="Diaz Zepeda, Hirvin Azael" w:date="2021-06-11T18:32:00Z"/>
                <w:rFonts w:ascii="Times New Roman" w:eastAsia="Times New Roman" w:hAnsi="Times New Roman" w:cs="Times New Roman"/>
                <w:color w:val="000000"/>
                <w:lang w:eastAsia="es-MX"/>
                <w:rPrChange w:id="1843" w:author="Diaz Zepeda, Hirvin Azael" w:date="2021-06-11T18:32:00Z">
                  <w:rPr>
                    <w:ins w:id="1844" w:author="Diaz Zepeda, Hirvin Azael" w:date="2021-06-11T18:32:00Z"/>
                  </w:rPr>
                </w:rPrChange>
              </w:rPr>
              <w:pPrChange w:id="1845" w:author="Diaz Zepeda, Hirvin Azael" w:date="2021-06-11T18:32:00Z">
                <w:pPr>
                  <w:jc w:val="center"/>
                </w:pPr>
              </w:pPrChange>
            </w:pPr>
            <w:ins w:id="1846" w:author="Diaz Zepeda, Hirvin Azael" w:date="2021-06-11T18:32:00Z">
              <w:r w:rsidRPr="00467ADB">
                <w:rPr>
                  <w:rFonts w:ascii="Times New Roman" w:eastAsia="Times New Roman" w:hAnsi="Times New Roman" w:cs="Times New Roman"/>
                  <w:color w:val="000000"/>
                  <w:lang w:eastAsia="es-MX"/>
                  <w:rPrChange w:id="1847" w:author="Diaz Zepeda, Hirvin Azael" w:date="2021-06-11T18:32:00Z">
                    <w:rPr/>
                  </w:rPrChange>
                </w:rPr>
                <w:t>Remdesivir Treatment</w:t>
              </w:r>
            </w:ins>
          </w:p>
        </w:tc>
        <w:tc>
          <w:tcPr>
            <w:tcW w:w="1364" w:type="dxa"/>
            <w:tcBorders>
              <w:top w:val="nil"/>
              <w:left w:val="nil"/>
              <w:bottom w:val="nil"/>
              <w:right w:val="nil"/>
            </w:tcBorders>
            <w:shd w:val="clear" w:color="000000" w:fill="E7E6E6"/>
            <w:noWrap/>
            <w:vAlign w:val="bottom"/>
            <w:hideMark/>
          </w:tcPr>
          <w:p w14:paraId="5BC84DB8" w14:textId="77777777" w:rsidR="00467ADB" w:rsidRPr="00467ADB" w:rsidRDefault="00467ADB" w:rsidP="00467ADB">
            <w:pPr>
              <w:spacing w:after="0" w:line="240" w:lineRule="auto"/>
              <w:jc w:val="center"/>
              <w:rPr>
                <w:ins w:id="1848" w:author="Diaz Zepeda, Hirvin Azael" w:date="2021-06-11T18:32:00Z"/>
                <w:rFonts w:ascii="Times New Roman" w:eastAsia="Times New Roman" w:hAnsi="Times New Roman" w:cs="Times New Roman"/>
                <w:color w:val="000000"/>
                <w:lang w:eastAsia="es-MX"/>
                <w:rPrChange w:id="1849" w:author="Diaz Zepeda, Hirvin Azael" w:date="2021-06-11T18:32:00Z">
                  <w:rPr>
                    <w:ins w:id="1850" w:author="Diaz Zepeda, Hirvin Azael" w:date="2021-06-11T18:32:00Z"/>
                  </w:rPr>
                </w:rPrChange>
              </w:rPr>
              <w:pPrChange w:id="1851" w:author="Diaz Zepeda, Hirvin Azael" w:date="2021-06-11T18:32:00Z">
                <w:pPr>
                  <w:jc w:val="center"/>
                </w:pPr>
              </w:pPrChange>
            </w:pPr>
            <w:ins w:id="1852" w:author="Diaz Zepeda, Hirvin Azael" w:date="2021-06-11T18:32:00Z">
              <w:r w:rsidRPr="00467ADB">
                <w:rPr>
                  <w:rFonts w:ascii="Times New Roman" w:eastAsia="Times New Roman" w:hAnsi="Times New Roman" w:cs="Times New Roman"/>
                  <w:color w:val="000000"/>
                  <w:lang w:eastAsia="es-MX"/>
                  <w:rPrChange w:id="1853" w:author="Diaz Zepeda, Hirvin Azael" w:date="2021-06-11T18:32:00Z">
                    <w:rPr/>
                  </w:rPrChange>
                </w:rPr>
                <w:t>6,188</w:t>
              </w:r>
            </w:ins>
          </w:p>
        </w:tc>
        <w:tc>
          <w:tcPr>
            <w:tcW w:w="2310" w:type="dxa"/>
            <w:gridSpan w:val="2"/>
            <w:tcBorders>
              <w:top w:val="nil"/>
              <w:left w:val="nil"/>
              <w:bottom w:val="nil"/>
              <w:right w:val="nil"/>
            </w:tcBorders>
            <w:shd w:val="clear" w:color="000000" w:fill="FFFFFF"/>
            <w:noWrap/>
            <w:vAlign w:val="bottom"/>
            <w:hideMark/>
          </w:tcPr>
          <w:p w14:paraId="2E5A769E" w14:textId="77777777" w:rsidR="00467ADB" w:rsidRPr="00467ADB" w:rsidRDefault="00467ADB" w:rsidP="00467ADB">
            <w:pPr>
              <w:spacing w:after="0" w:line="240" w:lineRule="auto"/>
              <w:jc w:val="center"/>
              <w:rPr>
                <w:ins w:id="1854" w:author="Diaz Zepeda, Hirvin Azael" w:date="2021-06-11T18:32:00Z"/>
                <w:rFonts w:ascii="Times New Roman" w:eastAsia="Times New Roman" w:hAnsi="Times New Roman" w:cs="Times New Roman"/>
                <w:color w:val="000000"/>
                <w:lang w:eastAsia="es-MX"/>
                <w:rPrChange w:id="1855" w:author="Diaz Zepeda, Hirvin Azael" w:date="2021-06-11T18:32:00Z">
                  <w:rPr>
                    <w:ins w:id="1856" w:author="Diaz Zepeda, Hirvin Azael" w:date="2021-06-11T18:32:00Z"/>
                  </w:rPr>
                </w:rPrChange>
              </w:rPr>
              <w:pPrChange w:id="1857" w:author="Diaz Zepeda, Hirvin Azael" w:date="2021-06-11T18:32:00Z">
                <w:pPr>
                  <w:jc w:val="center"/>
                </w:pPr>
              </w:pPrChange>
            </w:pPr>
            <w:proofErr w:type="spellStart"/>
            <w:ins w:id="1858" w:author="Diaz Zepeda, Hirvin Azael" w:date="2021-06-11T18:32:00Z">
              <w:r w:rsidRPr="00467ADB">
                <w:rPr>
                  <w:rFonts w:ascii="Times New Roman" w:eastAsia="Times New Roman" w:hAnsi="Times New Roman" w:cs="Times New Roman"/>
                  <w:color w:val="000000"/>
                  <w:lang w:eastAsia="es-MX"/>
                  <w:rPrChange w:id="1859" w:author="Diaz Zepeda, Hirvin Azael" w:date="2021-06-11T18:32:00Z">
                    <w:rPr/>
                  </w:rPrChange>
                </w:rPr>
                <w:t>Daily</w:t>
              </w:r>
              <w:proofErr w:type="spellEnd"/>
            </w:ins>
          </w:p>
        </w:tc>
      </w:tr>
      <w:tr w:rsidR="00467ADB" w:rsidRPr="00467ADB" w14:paraId="1FF1ACE0" w14:textId="77777777" w:rsidTr="00467ADB">
        <w:trPr>
          <w:divId w:val="1033967476"/>
          <w:trHeight w:val="288"/>
          <w:jc w:val="center"/>
          <w:ins w:id="1860" w:author="Diaz Zepeda, Hirvin Azael" w:date="2021-06-11T18:32:00Z"/>
        </w:trPr>
        <w:tc>
          <w:tcPr>
            <w:tcW w:w="4966" w:type="dxa"/>
            <w:tcBorders>
              <w:top w:val="nil"/>
              <w:left w:val="nil"/>
              <w:bottom w:val="nil"/>
              <w:right w:val="nil"/>
            </w:tcBorders>
            <w:shd w:val="clear" w:color="000000" w:fill="FFFFFF"/>
            <w:noWrap/>
            <w:vAlign w:val="bottom"/>
            <w:hideMark/>
          </w:tcPr>
          <w:p w14:paraId="1A9B1192" w14:textId="77777777" w:rsidR="00467ADB" w:rsidRPr="00467ADB" w:rsidRDefault="00467ADB" w:rsidP="00467ADB">
            <w:pPr>
              <w:spacing w:after="0" w:line="240" w:lineRule="auto"/>
              <w:jc w:val="center"/>
              <w:rPr>
                <w:ins w:id="1861" w:author="Diaz Zepeda, Hirvin Azael" w:date="2021-06-11T18:32:00Z"/>
                <w:rFonts w:ascii="Times New Roman" w:eastAsia="Times New Roman" w:hAnsi="Times New Roman" w:cs="Times New Roman"/>
                <w:color w:val="000000"/>
                <w:lang w:eastAsia="es-MX"/>
                <w:rPrChange w:id="1862" w:author="Diaz Zepeda, Hirvin Azael" w:date="2021-06-11T18:32:00Z">
                  <w:rPr>
                    <w:ins w:id="1863" w:author="Diaz Zepeda, Hirvin Azael" w:date="2021-06-11T18:32:00Z"/>
                  </w:rPr>
                </w:rPrChange>
              </w:rPr>
              <w:pPrChange w:id="1864" w:author="Diaz Zepeda, Hirvin Azael" w:date="2021-06-11T18:32:00Z">
                <w:pPr>
                  <w:jc w:val="center"/>
                </w:pPr>
              </w:pPrChange>
            </w:pPr>
            <w:ins w:id="1865" w:author="Diaz Zepeda, Hirvin Azael" w:date="2021-06-11T18:32:00Z">
              <w:r w:rsidRPr="00467ADB">
                <w:rPr>
                  <w:rFonts w:ascii="Times New Roman" w:eastAsia="Times New Roman" w:hAnsi="Times New Roman" w:cs="Times New Roman"/>
                  <w:color w:val="000000"/>
                  <w:lang w:eastAsia="es-MX"/>
                  <w:rPrChange w:id="1866" w:author="Diaz Zepeda, Hirvin Azael" w:date="2021-06-11T18:32:00Z">
                    <w:rPr/>
                  </w:rPrChange>
                </w:rPr>
                <w:t>Baricitinib Treatment</w:t>
              </w:r>
            </w:ins>
          </w:p>
        </w:tc>
        <w:tc>
          <w:tcPr>
            <w:tcW w:w="1364" w:type="dxa"/>
            <w:tcBorders>
              <w:top w:val="nil"/>
              <w:left w:val="nil"/>
              <w:bottom w:val="nil"/>
              <w:right w:val="nil"/>
            </w:tcBorders>
            <w:shd w:val="clear" w:color="000000" w:fill="E7E6E6"/>
            <w:noWrap/>
            <w:vAlign w:val="bottom"/>
            <w:hideMark/>
          </w:tcPr>
          <w:p w14:paraId="49FDBDD8" w14:textId="77777777" w:rsidR="00467ADB" w:rsidRPr="00467ADB" w:rsidRDefault="00467ADB" w:rsidP="00467ADB">
            <w:pPr>
              <w:spacing w:after="0" w:line="240" w:lineRule="auto"/>
              <w:jc w:val="center"/>
              <w:rPr>
                <w:ins w:id="1867" w:author="Diaz Zepeda, Hirvin Azael" w:date="2021-06-11T18:32:00Z"/>
                <w:rFonts w:ascii="Times New Roman" w:eastAsia="Times New Roman" w:hAnsi="Times New Roman" w:cs="Times New Roman"/>
                <w:color w:val="000000"/>
                <w:lang w:eastAsia="es-MX"/>
                <w:rPrChange w:id="1868" w:author="Diaz Zepeda, Hirvin Azael" w:date="2021-06-11T18:32:00Z">
                  <w:rPr>
                    <w:ins w:id="1869" w:author="Diaz Zepeda, Hirvin Azael" w:date="2021-06-11T18:32:00Z"/>
                  </w:rPr>
                </w:rPrChange>
              </w:rPr>
              <w:pPrChange w:id="1870" w:author="Diaz Zepeda, Hirvin Azael" w:date="2021-06-11T18:32:00Z">
                <w:pPr>
                  <w:jc w:val="center"/>
                </w:pPr>
              </w:pPrChange>
            </w:pPr>
            <w:ins w:id="1871" w:author="Diaz Zepeda, Hirvin Azael" w:date="2021-06-11T18:32:00Z">
              <w:r w:rsidRPr="00467ADB">
                <w:rPr>
                  <w:rFonts w:ascii="Times New Roman" w:eastAsia="Times New Roman" w:hAnsi="Times New Roman" w:cs="Times New Roman"/>
                  <w:color w:val="000000"/>
                  <w:lang w:eastAsia="es-MX"/>
                  <w:rPrChange w:id="1872" w:author="Diaz Zepeda, Hirvin Azael" w:date="2021-06-11T18:32:00Z">
                    <w:rPr/>
                  </w:rPrChange>
                </w:rPr>
                <w:t>3,672</w:t>
              </w:r>
            </w:ins>
          </w:p>
        </w:tc>
        <w:tc>
          <w:tcPr>
            <w:tcW w:w="2310" w:type="dxa"/>
            <w:gridSpan w:val="2"/>
            <w:tcBorders>
              <w:top w:val="nil"/>
              <w:left w:val="nil"/>
              <w:bottom w:val="nil"/>
              <w:right w:val="nil"/>
            </w:tcBorders>
            <w:shd w:val="clear" w:color="000000" w:fill="FFFFFF"/>
            <w:noWrap/>
            <w:vAlign w:val="bottom"/>
            <w:hideMark/>
          </w:tcPr>
          <w:p w14:paraId="2668DCF7" w14:textId="77777777" w:rsidR="00467ADB" w:rsidRPr="00467ADB" w:rsidRDefault="00467ADB" w:rsidP="00467ADB">
            <w:pPr>
              <w:spacing w:after="0" w:line="240" w:lineRule="auto"/>
              <w:jc w:val="center"/>
              <w:rPr>
                <w:ins w:id="1873" w:author="Diaz Zepeda, Hirvin Azael" w:date="2021-06-11T18:32:00Z"/>
                <w:rFonts w:ascii="Times New Roman" w:eastAsia="Times New Roman" w:hAnsi="Times New Roman" w:cs="Times New Roman"/>
                <w:color w:val="000000"/>
                <w:lang w:eastAsia="es-MX"/>
                <w:rPrChange w:id="1874" w:author="Diaz Zepeda, Hirvin Azael" w:date="2021-06-11T18:32:00Z">
                  <w:rPr>
                    <w:ins w:id="1875" w:author="Diaz Zepeda, Hirvin Azael" w:date="2021-06-11T18:32:00Z"/>
                  </w:rPr>
                </w:rPrChange>
              </w:rPr>
              <w:pPrChange w:id="1876" w:author="Diaz Zepeda, Hirvin Azael" w:date="2021-06-11T18:32:00Z">
                <w:pPr>
                  <w:jc w:val="center"/>
                </w:pPr>
              </w:pPrChange>
            </w:pPr>
            <w:proofErr w:type="spellStart"/>
            <w:ins w:id="1877" w:author="Diaz Zepeda, Hirvin Azael" w:date="2021-06-11T18:32:00Z">
              <w:r w:rsidRPr="00467ADB">
                <w:rPr>
                  <w:rFonts w:ascii="Times New Roman" w:eastAsia="Times New Roman" w:hAnsi="Times New Roman" w:cs="Times New Roman"/>
                  <w:color w:val="000000"/>
                  <w:lang w:eastAsia="es-MX"/>
                  <w:rPrChange w:id="1878" w:author="Diaz Zepeda, Hirvin Azael" w:date="2021-06-11T18:32:00Z">
                    <w:rPr/>
                  </w:rPrChange>
                </w:rPr>
                <w:t>Daily</w:t>
              </w:r>
              <w:proofErr w:type="spellEnd"/>
            </w:ins>
          </w:p>
        </w:tc>
      </w:tr>
      <w:tr w:rsidR="00467ADB" w:rsidRPr="00467ADB" w14:paraId="3D716691" w14:textId="77777777" w:rsidTr="00467ADB">
        <w:trPr>
          <w:divId w:val="1033967476"/>
          <w:trHeight w:val="288"/>
          <w:jc w:val="center"/>
          <w:ins w:id="1879" w:author="Diaz Zepeda, Hirvin Azael" w:date="2021-06-11T18:32:00Z"/>
        </w:trPr>
        <w:tc>
          <w:tcPr>
            <w:tcW w:w="4966" w:type="dxa"/>
            <w:tcBorders>
              <w:top w:val="nil"/>
              <w:left w:val="nil"/>
              <w:bottom w:val="nil"/>
              <w:right w:val="nil"/>
            </w:tcBorders>
            <w:shd w:val="clear" w:color="000000" w:fill="FFFFFF"/>
            <w:noWrap/>
            <w:vAlign w:val="bottom"/>
            <w:hideMark/>
          </w:tcPr>
          <w:p w14:paraId="1581C93F" w14:textId="77777777" w:rsidR="00467ADB" w:rsidRPr="00467ADB" w:rsidRDefault="00467ADB" w:rsidP="00467ADB">
            <w:pPr>
              <w:spacing w:after="0" w:line="240" w:lineRule="auto"/>
              <w:jc w:val="center"/>
              <w:rPr>
                <w:ins w:id="1880" w:author="Diaz Zepeda, Hirvin Azael" w:date="2021-06-11T18:32:00Z"/>
                <w:rFonts w:ascii="Times New Roman" w:eastAsia="Times New Roman" w:hAnsi="Times New Roman" w:cs="Times New Roman"/>
                <w:color w:val="000000"/>
                <w:lang w:eastAsia="es-MX"/>
                <w:rPrChange w:id="1881" w:author="Diaz Zepeda, Hirvin Azael" w:date="2021-06-11T18:32:00Z">
                  <w:rPr>
                    <w:ins w:id="1882" w:author="Diaz Zepeda, Hirvin Azael" w:date="2021-06-11T18:32:00Z"/>
                  </w:rPr>
                </w:rPrChange>
              </w:rPr>
              <w:pPrChange w:id="1883" w:author="Diaz Zepeda, Hirvin Azael" w:date="2021-06-11T18:32:00Z">
                <w:pPr>
                  <w:jc w:val="center"/>
                </w:pPr>
              </w:pPrChange>
            </w:pPr>
            <w:proofErr w:type="spellStart"/>
            <w:ins w:id="1884" w:author="Diaz Zepeda, Hirvin Azael" w:date="2021-06-11T18:32:00Z">
              <w:r w:rsidRPr="00467ADB">
                <w:rPr>
                  <w:rFonts w:ascii="Times New Roman" w:eastAsia="Times New Roman" w:hAnsi="Times New Roman" w:cs="Times New Roman"/>
                  <w:color w:val="000000"/>
                  <w:lang w:eastAsia="es-MX"/>
                  <w:rPrChange w:id="1885" w:author="Diaz Zepeda, Hirvin Azael" w:date="2021-06-11T18:32:00Z">
                    <w:rPr/>
                  </w:rPrChange>
                </w:rPr>
                <w:t>Dexamethasone</w:t>
              </w:r>
              <w:proofErr w:type="spellEnd"/>
              <w:r w:rsidRPr="00467ADB">
                <w:rPr>
                  <w:rFonts w:ascii="Times New Roman" w:eastAsia="Times New Roman" w:hAnsi="Times New Roman" w:cs="Times New Roman"/>
                  <w:color w:val="000000"/>
                  <w:lang w:eastAsia="es-MX"/>
                  <w:rPrChange w:id="1886"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887" w:author="Diaz Zepeda, Hirvin Azael" w:date="2021-06-11T18:32:00Z">
                    <w:rPr/>
                  </w:rPrChange>
                </w:rPr>
                <w:t>treatment</w:t>
              </w:r>
              <w:proofErr w:type="spellEnd"/>
            </w:ins>
          </w:p>
        </w:tc>
        <w:tc>
          <w:tcPr>
            <w:tcW w:w="1364" w:type="dxa"/>
            <w:tcBorders>
              <w:top w:val="nil"/>
              <w:left w:val="nil"/>
              <w:bottom w:val="nil"/>
              <w:right w:val="nil"/>
            </w:tcBorders>
            <w:shd w:val="clear" w:color="000000" w:fill="E7E6E6"/>
            <w:noWrap/>
            <w:vAlign w:val="bottom"/>
            <w:hideMark/>
          </w:tcPr>
          <w:p w14:paraId="2F122E62" w14:textId="77777777" w:rsidR="00467ADB" w:rsidRPr="00467ADB" w:rsidRDefault="00467ADB" w:rsidP="00467ADB">
            <w:pPr>
              <w:spacing w:after="0" w:line="240" w:lineRule="auto"/>
              <w:jc w:val="center"/>
              <w:rPr>
                <w:ins w:id="1888" w:author="Diaz Zepeda, Hirvin Azael" w:date="2021-06-11T18:32:00Z"/>
                <w:rFonts w:ascii="Times New Roman" w:eastAsia="Times New Roman" w:hAnsi="Times New Roman" w:cs="Times New Roman"/>
                <w:color w:val="000000"/>
                <w:lang w:eastAsia="es-MX"/>
                <w:rPrChange w:id="1889" w:author="Diaz Zepeda, Hirvin Azael" w:date="2021-06-11T18:32:00Z">
                  <w:rPr>
                    <w:ins w:id="1890" w:author="Diaz Zepeda, Hirvin Azael" w:date="2021-06-11T18:32:00Z"/>
                  </w:rPr>
                </w:rPrChange>
              </w:rPr>
              <w:pPrChange w:id="1891" w:author="Diaz Zepeda, Hirvin Azael" w:date="2021-06-11T18:32:00Z">
                <w:pPr>
                  <w:jc w:val="center"/>
                </w:pPr>
              </w:pPrChange>
            </w:pPr>
            <w:ins w:id="1892" w:author="Diaz Zepeda, Hirvin Azael" w:date="2021-06-11T18:32:00Z">
              <w:r w:rsidRPr="00467ADB">
                <w:rPr>
                  <w:rFonts w:ascii="Times New Roman" w:eastAsia="Times New Roman" w:hAnsi="Times New Roman" w:cs="Times New Roman"/>
                  <w:color w:val="000000"/>
                  <w:lang w:eastAsia="es-MX"/>
                  <w:rPrChange w:id="1893" w:author="Diaz Zepeda, Hirvin Azael" w:date="2021-06-11T18:32:00Z">
                    <w:rPr/>
                  </w:rPrChange>
                </w:rPr>
                <w:t>4</w:t>
              </w:r>
            </w:ins>
          </w:p>
        </w:tc>
        <w:tc>
          <w:tcPr>
            <w:tcW w:w="2310" w:type="dxa"/>
            <w:gridSpan w:val="2"/>
            <w:tcBorders>
              <w:top w:val="nil"/>
              <w:left w:val="nil"/>
              <w:bottom w:val="nil"/>
              <w:right w:val="nil"/>
            </w:tcBorders>
            <w:shd w:val="clear" w:color="000000" w:fill="FFFFFF"/>
            <w:noWrap/>
            <w:vAlign w:val="bottom"/>
            <w:hideMark/>
          </w:tcPr>
          <w:p w14:paraId="678A3DCA" w14:textId="77777777" w:rsidR="00467ADB" w:rsidRPr="00467ADB" w:rsidRDefault="00467ADB" w:rsidP="00467ADB">
            <w:pPr>
              <w:spacing w:after="0" w:line="240" w:lineRule="auto"/>
              <w:jc w:val="center"/>
              <w:rPr>
                <w:ins w:id="1894" w:author="Diaz Zepeda, Hirvin Azael" w:date="2021-06-11T18:32:00Z"/>
                <w:rFonts w:ascii="Times New Roman" w:eastAsia="Times New Roman" w:hAnsi="Times New Roman" w:cs="Times New Roman"/>
                <w:color w:val="000000"/>
                <w:lang w:eastAsia="es-MX"/>
                <w:rPrChange w:id="1895" w:author="Diaz Zepeda, Hirvin Azael" w:date="2021-06-11T18:32:00Z">
                  <w:rPr>
                    <w:ins w:id="1896" w:author="Diaz Zepeda, Hirvin Azael" w:date="2021-06-11T18:32:00Z"/>
                  </w:rPr>
                </w:rPrChange>
              </w:rPr>
              <w:pPrChange w:id="1897" w:author="Diaz Zepeda, Hirvin Azael" w:date="2021-06-11T18:32:00Z">
                <w:pPr>
                  <w:jc w:val="center"/>
                </w:pPr>
              </w:pPrChange>
            </w:pPr>
            <w:proofErr w:type="spellStart"/>
            <w:ins w:id="1898" w:author="Diaz Zepeda, Hirvin Azael" w:date="2021-06-11T18:32:00Z">
              <w:r w:rsidRPr="00467ADB">
                <w:rPr>
                  <w:rFonts w:ascii="Times New Roman" w:eastAsia="Times New Roman" w:hAnsi="Times New Roman" w:cs="Times New Roman"/>
                  <w:color w:val="000000"/>
                  <w:lang w:eastAsia="es-MX"/>
                  <w:rPrChange w:id="1899" w:author="Diaz Zepeda, Hirvin Azael" w:date="2021-06-11T18:32:00Z">
                    <w:rPr/>
                  </w:rPrChange>
                </w:rPr>
                <w:t>Daily</w:t>
              </w:r>
              <w:proofErr w:type="spellEnd"/>
            </w:ins>
          </w:p>
        </w:tc>
      </w:tr>
      <w:tr w:rsidR="00467ADB" w:rsidRPr="00467ADB" w14:paraId="55F3ECAD" w14:textId="77777777" w:rsidTr="00467ADB">
        <w:trPr>
          <w:divId w:val="1033967476"/>
          <w:trHeight w:val="288"/>
          <w:jc w:val="center"/>
          <w:ins w:id="1900" w:author="Diaz Zepeda, Hirvin Azael" w:date="2021-06-11T18:32:00Z"/>
        </w:trPr>
        <w:tc>
          <w:tcPr>
            <w:tcW w:w="4966" w:type="dxa"/>
            <w:tcBorders>
              <w:top w:val="nil"/>
              <w:left w:val="nil"/>
              <w:bottom w:val="nil"/>
              <w:right w:val="nil"/>
            </w:tcBorders>
            <w:shd w:val="clear" w:color="000000" w:fill="FFFFFF"/>
            <w:noWrap/>
            <w:vAlign w:val="bottom"/>
            <w:hideMark/>
          </w:tcPr>
          <w:p w14:paraId="4278B001" w14:textId="77777777" w:rsidR="00467ADB" w:rsidRPr="00467ADB" w:rsidRDefault="00467ADB" w:rsidP="00467ADB">
            <w:pPr>
              <w:spacing w:after="0" w:line="240" w:lineRule="auto"/>
              <w:jc w:val="center"/>
              <w:rPr>
                <w:ins w:id="1901" w:author="Diaz Zepeda, Hirvin Azael" w:date="2021-06-11T18:32:00Z"/>
                <w:rFonts w:ascii="Times New Roman" w:eastAsia="Times New Roman" w:hAnsi="Times New Roman" w:cs="Times New Roman"/>
                <w:color w:val="000000"/>
                <w:lang w:val="en-US" w:eastAsia="es-MX"/>
                <w:rPrChange w:id="1902" w:author="Diaz Zepeda, Hirvin Azael" w:date="2021-06-11T18:32:00Z">
                  <w:rPr>
                    <w:ins w:id="1903" w:author="Diaz Zepeda, Hirvin Azael" w:date="2021-06-11T18:32:00Z"/>
                  </w:rPr>
                </w:rPrChange>
              </w:rPr>
              <w:pPrChange w:id="1904" w:author="Diaz Zepeda, Hirvin Azael" w:date="2021-06-11T18:32:00Z">
                <w:pPr>
                  <w:jc w:val="center"/>
                </w:pPr>
              </w:pPrChange>
            </w:pPr>
            <w:ins w:id="1905" w:author="Diaz Zepeda, Hirvin Azael" w:date="2021-06-11T18:32:00Z">
              <w:r w:rsidRPr="00467ADB">
                <w:rPr>
                  <w:rFonts w:ascii="Times New Roman" w:eastAsia="Times New Roman" w:hAnsi="Times New Roman" w:cs="Times New Roman"/>
                  <w:color w:val="000000"/>
                  <w:lang w:val="en-US" w:eastAsia="es-MX"/>
                  <w:rPrChange w:id="1906" w:author="Diaz Zepeda, Hirvin Azael" w:date="2021-06-11T18:32:00Z">
                    <w:rPr/>
                  </w:rPrChange>
                </w:rPr>
                <w:t>Mean Hospitalization costs, not intubated</w:t>
              </w:r>
            </w:ins>
          </w:p>
        </w:tc>
        <w:tc>
          <w:tcPr>
            <w:tcW w:w="1364" w:type="dxa"/>
            <w:tcBorders>
              <w:top w:val="nil"/>
              <w:left w:val="nil"/>
              <w:bottom w:val="nil"/>
              <w:right w:val="nil"/>
            </w:tcBorders>
            <w:shd w:val="clear" w:color="000000" w:fill="E7E6E6"/>
            <w:noWrap/>
            <w:vAlign w:val="bottom"/>
            <w:hideMark/>
          </w:tcPr>
          <w:p w14:paraId="2B04DC59" w14:textId="77777777" w:rsidR="00467ADB" w:rsidRPr="00467ADB" w:rsidRDefault="00467ADB" w:rsidP="00467ADB">
            <w:pPr>
              <w:spacing w:after="0" w:line="240" w:lineRule="auto"/>
              <w:jc w:val="center"/>
              <w:rPr>
                <w:ins w:id="1907" w:author="Diaz Zepeda, Hirvin Azael" w:date="2021-06-11T18:32:00Z"/>
                <w:rFonts w:ascii="Times New Roman" w:eastAsia="Times New Roman" w:hAnsi="Times New Roman" w:cs="Times New Roman"/>
                <w:color w:val="000000"/>
                <w:lang w:eastAsia="es-MX"/>
                <w:rPrChange w:id="1908" w:author="Diaz Zepeda, Hirvin Azael" w:date="2021-06-11T18:32:00Z">
                  <w:rPr>
                    <w:ins w:id="1909" w:author="Diaz Zepeda, Hirvin Azael" w:date="2021-06-11T18:32:00Z"/>
                  </w:rPr>
                </w:rPrChange>
              </w:rPr>
              <w:pPrChange w:id="1910" w:author="Diaz Zepeda, Hirvin Azael" w:date="2021-06-11T18:32:00Z">
                <w:pPr>
                  <w:jc w:val="center"/>
                </w:pPr>
              </w:pPrChange>
            </w:pPr>
            <w:ins w:id="1911" w:author="Diaz Zepeda, Hirvin Azael" w:date="2021-06-11T18:32:00Z">
              <w:r w:rsidRPr="00467ADB">
                <w:rPr>
                  <w:rFonts w:ascii="Times New Roman" w:eastAsia="Times New Roman" w:hAnsi="Times New Roman" w:cs="Times New Roman"/>
                  <w:color w:val="000000"/>
                  <w:lang w:eastAsia="es-MX"/>
                  <w:rPrChange w:id="1912" w:author="Diaz Zepeda, Hirvin Azael" w:date="2021-06-11T18:32:00Z">
                    <w:rPr/>
                  </w:rPrChange>
                </w:rPr>
                <w:t>9,272</w:t>
              </w:r>
            </w:ins>
          </w:p>
        </w:tc>
        <w:tc>
          <w:tcPr>
            <w:tcW w:w="2310" w:type="dxa"/>
            <w:gridSpan w:val="2"/>
            <w:tcBorders>
              <w:top w:val="nil"/>
              <w:left w:val="nil"/>
              <w:bottom w:val="nil"/>
              <w:right w:val="nil"/>
            </w:tcBorders>
            <w:shd w:val="clear" w:color="000000" w:fill="FFFFFF"/>
            <w:noWrap/>
            <w:vAlign w:val="bottom"/>
            <w:hideMark/>
          </w:tcPr>
          <w:p w14:paraId="74860ED5" w14:textId="77777777" w:rsidR="00467ADB" w:rsidRPr="00467ADB" w:rsidRDefault="00467ADB" w:rsidP="00467ADB">
            <w:pPr>
              <w:spacing w:after="0" w:line="240" w:lineRule="auto"/>
              <w:jc w:val="center"/>
              <w:rPr>
                <w:ins w:id="1913" w:author="Diaz Zepeda, Hirvin Azael" w:date="2021-06-11T18:32:00Z"/>
                <w:rFonts w:ascii="Times New Roman" w:eastAsia="Times New Roman" w:hAnsi="Times New Roman" w:cs="Times New Roman"/>
                <w:color w:val="000000"/>
                <w:lang w:eastAsia="es-MX"/>
                <w:rPrChange w:id="1914" w:author="Diaz Zepeda, Hirvin Azael" w:date="2021-06-11T18:32:00Z">
                  <w:rPr>
                    <w:ins w:id="1915" w:author="Diaz Zepeda, Hirvin Azael" w:date="2021-06-11T18:32:00Z"/>
                  </w:rPr>
                </w:rPrChange>
              </w:rPr>
              <w:pPrChange w:id="1916" w:author="Diaz Zepeda, Hirvin Azael" w:date="2021-06-11T18:32:00Z">
                <w:pPr>
                  <w:jc w:val="center"/>
                </w:pPr>
              </w:pPrChange>
            </w:pPr>
            <w:proofErr w:type="spellStart"/>
            <w:ins w:id="1917" w:author="Diaz Zepeda, Hirvin Azael" w:date="2021-06-11T18:32:00Z">
              <w:r w:rsidRPr="00467ADB">
                <w:rPr>
                  <w:rFonts w:ascii="Times New Roman" w:eastAsia="Times New Roman" w:hAnsi="Times New Roman" w:cs="Times New Roman"/>
                  <w:color w:val="000000"/>
                  <w:lang w:eastAsia="es-MX"/>
                  <w:rPrChange w:id="1918" w:author="Diaz Zepeda, Hirvin Azael" w:date="2021-06-11T18:32:00Z">
                    <w:rPr/>
                  </w:rPrChange>
                </w:rPr>
                <w:t>Daily</w:t>
              </w:r>
              <w:proofErr w:type="spellEnd"/>
            </w:ins>
          </w:p>
        </w:tc>
      </w:tr>
      <w:tr w:rsidR="00467ADB" w:rsidRPr="00467ADB" w14:paraId="3501D465" w14:textId="77777777" w:rsidTr="00467ADB">
        <w:trPr>
          <w:divId w:val="1033967476"/>
          <w:trHeight w:val="288"/>
          <w:jc w:val="center"/>
          <w:ins w:id="1919" w:author="Diaz Zepeda, Hirvin Azael" w:date="2021-06-11T18:32:00Z"/>
        </w:trPr>
        <w:tc>
          <w:tcPr>
            <w:tcW w:w="4966" w:type="dxa"/>
            <w:tcBorders>
              <w:top w:val="nil"/>
              <w:left w:val="nil"/>
              <w:bottom w:val="nil"/>
              <w:right w:val="nil"/>
            </w:tcBorders>
            <w:shd w:val="clear" w:color="000000" w:fill="FFFFFF"/>
            <w:noWrap/>
            <w:vAlign w:val="bottom"/>
            <w:hideMark/>
          </w:tcPr>
          <w:p w14:paraId="09CB86E3" w14:textId="77777777" w:rsidR="00467ADB" w:rsidRPr="00467ADB" w:rsidRDefault="00467ADB" w:rsidP="00467ADB">
            <w:pPr>
              <w:spacing w:after="0" w:line="240" w:lineRule="auto"/>
              <w:jc w:val="center"/>
              <w:rPr>
                <w:ins w:id="1920" w:author="Diaz Zepeda, Hirvin Azael" w:date="2021-06-11T18:32:00Z"/>
                <w:rFonts w:ascii="Times New Roman" w:eastAsia="Times New Roman" w:hAnsi="Times New Roman" w:cs="Times New Roman"/>
                <w:color w:val="000000"/>
                <w:lang w:eastAsia="es-MX"/>
                <w:rPrChange w:id="1921" w:author="Diaz Zepeda, Hirvin Azael" w:date="2021-06-11T18:32:00Z">
                  <w:rPr>
                    <w:ins w:id="1922" w:author="Diaz Zepeda, Hirvin Azael" w:date="2021-06-11T18:32:00Z"/>
                  </w:rPr>
                </w:rPrChange>
              </w:rPr>
              <w:pPrChange w:id="1923" w:author="Diaz Zepeda, Hirvin Azael" w:date="2021-06-11T18:32:00Z">
                <w:pPr>
                  <w:jc w:val="center"/>
                </w:pPr>
              </w:pPrChange>
            </w:pPr>
            <w:ins w:id="1924" w:author="Diaz Zepeda, Hirvin Azael" w:date="2021-06-11T18:32:00Z">
              <w:r w:rsidRPr="00467ADB">
                <w:rPr>
                  <w:rFonts w:ascii="Times New Roman" w:eastAsia="Times New Roman" w:hAnsi="Times New Roman" w:cs="Times New Roman"/>
                  <w:color w:val="000000"/>
                  <w:lang w:eastAsia="es-MX"/>
                  <w:rPrChange w:id="1925" w:author="Diaz Zepeda, Hirvin Azael" w:date="2021-06-11T18:32:00Z">
                    <w:rPr/>
                  </w:rPrChange>
                </w:rPr>
                <w:t xml:space="preserve">Mean </w:t>
              </w:r>
              <w:proofErr w:type="spellStart"/>
              <w:r w:rsidRPr="00467ADB">
                <w:rPr>
                  <w:rFonts w:ascii="Times New Roman" w:eastAsia="Times New Roman" w:hAnsi="Times New Roman" w:cs="Times New Roman"/>
                  <w:color w:val="000000"/>
                  <w:lang w:eastAsia="es-MX"/>
                  <w:rPrChange w:id="1926"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192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928" w:author="Diaz Zepeda, Hirvin Azael" w:date="2021-06-11T18:32:00Z">
                    <w:rPr/>
                  </w:rPrChange>
                </w:rPr>
                <w:t>costs</w:t>
              </w:r>
              <w:proofErr w:type="spellEnd"/>
              <w:r w:rsidRPr="00467ADB">
                <w:rPr>
                  <w:rFonts w:ascii="Times New Roman" w:eastAsia="Times New Roman" w:hAnsi="Times New Roman" w:cs="Times New Roman"/>
                  <w:color w:val="000000"/>
                  <w:lang w:eastAsia="es-MX"/>
                  <w:rPrChange w:id="192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1930" w:author="Diaz Zepeda, Hirvin Azael" w:date="2021-06-11T18:32:00Z">
                    <w:rPr/>
                  </w:rPrChange>
                </w:rPr>
                <w:t>intubated</w:t>
              </w:r>
              <w:proofErr w:type="spellEnd"/>
            </w:ins>
          </w:p>
        </w:tc>
        <w:tc>
          <w:tcPr>
            <w:tcW w:w="1364" w:type="dxa"/>
            <w:tcBorders>
              <w:top w:val="nil"/>
              <w:left w:val="nil"/>
              <w:bottom w:val="nil"/>
              <w:right w:val="nil"/>
            </w:tcBorders>
            <w:shd w:val="clear" w:color="000000" w:fill="E7E6E6"/>
            <w:noWrap/>
            <w:vAlign w:val="bottom"/>
            <w:hideMark/>
          </w:tcPr>
          <w:p w14:paraId="6002645E" w14:textId="77777777" w:rsidR="00467ADB" w:rsidRPr="00467ADB" w:rsidRDefault="00467ADB" w:rsidP="00467ADB">
            <w:pPr>
              <w:spacing w:after="0" w:line="240" w:lineRule="auto"/>
              <w:jc w:val="center"/>
              <w:rPr>
                <w:ins w:id="1931" w:author="Diaz Zepeda, Hirvin Azael" w:date="2021-06-11T18:32:00Z"/>
                <w:rFonts w:ascii="Times New Roman" w:eastAsia="Times New Roman" w:hAnsi="Times New Roman" w:cs="Times New Roman"/>
                <w:color w:val="000000"/>
                <w:lang w:eastAsia="es-MX"/>
                <w:rPrChange w:id="1932" w:author="Diaz Zepeda, Hirvin Azael" w:date="2021-06-11T18:32:00Z">
                  <w:rPr>
                    <w:ins w:id="1933" w:author="Diaz Zepeda, Hirvin Azael" w:date="2021-06-11T18:32:00Z"/>
                  </w:rPr>
                </w:rPrChange>
              </w:rPr>
              <w:pPrChange w:id="1934" w:author="Diaz Zepeda, Hirvin Azael" w:date="2021-06-11T18:32:00Z">
                <w:pPr>
                  <w:jc w:val="center"/>
                </w:pPr>
              </w:pPrChange>
            </w:pPr>
            <w:ins w:id="1935" w:author="Diaz Zepeda, Hirvin Azael" w:date="2021-06-11T18:32:00Z">
              <w:r w:rsidRPr="00467ADB">
                <w:rPr>
                  <w:rFonts w:ascii="Times New Roman" w:eastAsia="Times New Roman" w:hAnsi="Times New Roman" w:cs="Times New Roman"/>
                  <w:color w:val="000000"/>
                  <w:lang w:eastAsia="es-MX"/>
                  <w:rPrChange w:id="1936" w:author="Diaz Zepeda, Hirvin Azael" w:date="2021-06-11T18:32:00Z">
                    <w:rPr/>
                  </w:rPrChange>
                </w:rPr>
                <w:t>44,151</w:t>
              </w:r>
            </w:ins>
          </w:p>
        </w:tc>
        <w:tc>
          <w:tcPr>
            <w:tcW w:w="2310" w:type="dxa"/>
            <w:gridSpan w:val="2"/>
            <w:tcBorders>
              <w:top w:val="nil"/>
              <w:left w:val="nil"/>
              <w:bottom w:val="nil"/>
              <w:right w:val="nil"/>
            </w:tcBorders>
            <w:shd w:val="clear" w:color="000000" w:fill="FFFFFF"/>
            <w:noWrap/>
            <w:vAlign w:val="bottom"/>
            <w:hideMark/>
          </w:tcPr>
          <w:p w14:paraId="56D142F0" w14:textId="77777777" w:rsidR="00467ADB" w:rsidRPr="00467ADB" w:rsidRDefault="00467ADB" w:rsidP="00467ADB">
            <w:pPr>
              <w:spacing w:after="0" w:line="240" w:lineRule="auto"/>
              <w:jc w:val="center"/>
              <w:rPr>
                <w:ins w:id="1937" w:author="Diaz Zepeda, Hirvin Azael" w:date="2021-06-11T18:32:00Z"/>
                <w:rFonts w:ascii="Times New Roman" w:eastAsia="Times New Roman" w:hAnsi="Times New Roman" w:cs="Times New Roman"/>
                <w:color w:val="000000"/>
                <w:lang w:eastAsia="es-MX"/>
                <w:rPrChange w:id="1938" w:author="Diaz Zepeda, Hirvin Azael" w:date="2021-06-11T18:32:00Z">
                  <w:rPr>
                    <w:ins w:id="1939" w:author="Diaz Zepeda, Hirvin Azael" w:date="2021-06-11T18:32:00Z"/>
                  </w:rPr>
                </w:rPrChange>
              </w:rPr>
              <w:pPrChange w:id="1940" w:author="Diaz Zepeda, Hirvin Azael" w:date="2021-06-11T18:32:00Z">
                <w:pPr>
                  <w:jc w:val="center"/>
                </w:pPr>
              </w:pPrChange>
            </w:pPr>
            <w:proofErr w:type="spellStart"/>
            <w:ins w:id="1941" w:author="Diaz Zepeda, Hirvin Azael" w:date="2021-06-11T18:32:00Z">
              <w:r w:rsidRPr="00467ADB">
                <w:rPr>
                  <w:rFonts w:ascii="Times New Roman" w:eastAsia="Times New Roman" w:hAnsi="Times New Roman" w:cs="Times New Roman"/>
                  <w:color w:val="000000"/>
                  <w:lang w:eastAsia="es-MX"/>
                  <w:rPrChange w:id="1942" w:author="Diaz Zepeda, Hirvin Azael" w:date="2021-06-11T18:32:00Z">
                    <w:rPr/>
                  </w:rPrChange>
                </w:rPr>
                <w:t>Daily</w:t>
              </w:r>
              <w:proofErr w:type="spellEnd"/>
            </w:ins>
          </w:p>
        </w:tc>
      </w:tr>
      <w:tr w:rsidR="00467ADB" w:rsidRPr="00467ADB" w14:paraId="3CBBD4B4" w14:textId="77777777" w:rsidTr="00467ADB">
        <w:trPr>
          <w:divId w:val="1033967476"/>
          <w:trHeight w:val="288"/>
          <w:jc w:val="center"/>
          <w:ins w:id="1943" w:author="Diaz Zepeda, Hirvin Azael" w:date="2021-06-11T18:32:00Z"/>
          <w:trPrChange w:id="1944"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E7E6E6"/>
            <w:noWrap/>
            <w:vAlign w:val="bottom"/>
            <w:hideMark/>
            <w:tcPrChange w:id="1945"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223DED0D" w14:textId="77777777" w:rsidR="00467ADB" w:rsidRPr="00467ADB" w:rsidRDefault="00467ADB" w:rsidP="00467ADB">
            <w:pPr>
              <w:spacing w:after="0" w:line="240" w:lineRule="auto"/>
              <w:jc w:val="center"/>
              <w:rPr>
                <w:ins w:id="1946" w:author="Diaz Zepeda, Hirvin Azael" w:date="2021-06-11T18:32:00Z"/>
                <w:rFonts w:ascii="Times New Roman" w:eastAsia="Times New Roman" w:hAnsi="Times New Roman" w:cs="Times New Roman"/>
                <w:color w:val="000000"/>
                <w:lang w:val="en-US" w:eastAsia="es-MX"/>
                <w:rPrChange w:id="1947" w:author="Diaz Zepeda, Hirvin Azael" w:date="2021-06-11T18:32:00Z">
                  <w:rPr>
                    <w:ins w:id="1948" w:author="Diaz Zepeda, Hirvin Azael" w:date="2021-06-11T18:32:00Z"/>
                  </w:rPr>
                </w:rPrChange>
              </w:rPr>
              <w:pPrChange w:id="1949" w:author="Diaz Zepeda, Hirvin Azael" w:date="2021-06-11T18:32:00Z">
                <w:pPr>
                  <w:jc w:val="center"/>
                </w:pPr>
              </w:pPrChange>
            </w:pPr>
            <w:proofErr w:type="spellStart"/>
            <w:ins w:id="1950" w:author="Diaz Zepeda, Hirvin Azael" w:date="2021-06-11T18:32:00Z">
              <w:r w:rsidRPr="00467ADB">
                <w:rPr>
                  <w:rFonts w:ascii="Times New Roman" w:eastAsia="Times New Roman" w:hAnsi="Times New Roman" w:cs="Times New Roman"/>
                  <w:color w:val="000000"/>
                  <w:lang w:val="en-US" w:eastAsia="es-MX"/>
                  <w:rPrChange w:id="1951" w:author="Diaz Zepeda, Hirvin Azael" w:date="2021-06-11T18:32:00Z">
                    <w:rPr/>
                  </w:rPrChange>
                </w:rPr>
                <w:t>Anual</w:t>
              </w:r>
              <w:proofErr w:type="spellEnd"/>
              <w:r w:rsidRPr="00467ADB">
                <w:rPr>
                  <w:rFonts w:ascii="Times New Roman" w:eastAsia="Times New Roman" w:hAnsi="Times New Roman" w:cs="Times New Roman"/>
                  <w:color w:val="000000"/>
                  <w:lang w:val="en-US" w:eastAsia="es-MX"/>
                  <w:rPrChange w:id="1952" w:author="Diaz Zepeda, Hirvin Azael" w:date="2021-06-11T18:32:00Z">
                    <w:rPr/>
                  </w:rPrChange>
                </w:rPr>
                <w:t xml:space="preserve"> Healthcare expenditure by patient</w:t>
              </w:r>
            </w:ins>
          </w:p>
        </w:tc>
      </w:tr>
      <w:tr w:rsidR="00467ADB" w:rsidRPr="00467ADB" w14:paraId="75BA5F3C" w14:textId="77777777" w:rsidTr="00467ADB">
        <w:trPr>
          <w:divId w:val="1033967476"/>
          <w:trHeight w:val="288"/>
          <w:jc w:val="center"/>
          <w:ins w:id="1953" w:author="Diaz Zepeda, Hirvin Azael" w:date="2021-06-11T18:32:00Z"/>
        </w:trPr>
        <w:tc>
          <w:tcPr>
            <w:tcW w:w="4966" w:type="dxa"/>
            <w:tcBorders>
              <w:top w:val="nil"/>
              <w:left w:val="nil"/>
              <w:bottom w:val="nil"/>
              <w:right w:val="nil"/>
            </w:tcBorders>
            <w:shd w:val="clear" w:color="000000" w:fill="E7E6E6"/>
            <w:noWrap/>
            <w:vAlign w:val="bottom"/>
            <w:hideMark/>
          </w:tcPr>
          <w:p w14:paraId="0CDBD416" w14:textId="77777777" w:rsidR="00467ADB" w:rsidRPr="00467ADB" w:rsidRDefault="00467ADB" w:rsidP="00467ADB">
            <w:pPr>
              <w:spacing w:after="0" w:line="240" w:lineRule="auto"/>
              <w:jc w:val="center"/>
              <w:rPr>
                <w:ins w:id="1954" w:author="Diaz Zepeda, Hirvin Azael" w:date="2021-06-11T18:32:00Z"/>
                <w:rFonts w:ascii="Times New Roman" w:eastAsia="Times New Roman" w:hAnsi="Times New Roman" w:cs="Times New Roman"/>
                <w:color w:val="000000"/>
                <w:lang w:eastAsia="es-MX"/>
                <w:rPrChange w:id="1955" w:author="Diaz Zepeda, Hirvin Azael" w:date="2021-06-11T18:32:00Z">
                  <w:rPr>
                    <w:ins w:id="1956" w:author="Diaz Zepeda, Hirvin Azael" w:date="2021-06-11T18:32:00Z"/>
                  </w:rPr>
                </w:rPrChange>
              </w:rPr>
              <w:pPrChange w:id="1957" w:author="Diaz Zepeda, Hirvin Azael" w:date="2021-06-11T18:32:00Z">
                <w:pPr>
                  <w:jc w:val="center"/>
                </w:pPr>
              </w:pPrChange>
            </w:pPr>
            <w:ins w:id="1958" w:author="Diaz Zepeda, Hirvin Azael" w:date="2021-06-11T18:32:00Z">
              <w:r w:rsidRPr="00467ADB">
                <w:rPr>
                  <w:rFonts w:ascii="Times New Roman" w:eastAsia="Times New Roman" w:hAnsi="Times New Roman" w:cs="Times New Roman"/>
                  <w:color w:val="000000"/>
                  <w:lang w:eastAsia="es-MX"/>
                  <w:rPrChange w:id="1959" w:author="Diaz Zepeda, Hirvin Azael" w:date="2021-06-11T18:32:00Z">
                    <w:rPr/>
                  </w:rPrChange>
                </w:rPr>
                <w:t xml:space="preserve">Age - </w:t>
              </w:r>
              <w:proofErr w:type="spellStart"/>
              <w:r w:rsidRPr="00467ADB">
                <w:rPr>
                  <w:rFonts w:ascii="Times New Roman" w:eastAsia="Times New Roman" w:hAnsi="Times New Roman" w:cs="Times New Roman"/>
                  <w:color w:val="000000"/>
                  <w:lang w:eastAsia="es-MX"/>
                  <w:rPrChange w:id="1960" w:author="Diaz Zepeda, Hirvin Azael" w:date="2021-06-11T18:32:00Z">
                    <w:rPr/>
                  </w:rPrChange>
                </w:rPr>
                <w:t>Group</w:t>
              </w:r>
              <w:proofErr w:type="spellEnd"/>
            </w:ins>
          </w:p>
        </w:tc>
        <w:tc>
          <w:tcPr>
            <w:tcW w:w="1364" w:type="dxa"/>
            <w:tcBorders>
              <w:top w:val="nil"/>
              <w:left w:val="nil"/>
              <w:bottom w:val="nil"/>
              <w:right w:val="nil"/>
            </w:tcBorders>
            <w:shd w:val="clear" w:color="000000" w:fill="E7E6E6"/>
            <w:noWrap/>
            <w:vAlign w:val="bottom"/>
            <w:hideMark/>
          </w:tcPr>
          <w:p w14:paraId="68640989" w14:textId="77777777" w:rsidR="00467ADB" w:rsidRPr="00467ADB" w:rsidRDefault="00467ADB" w:rsidP="00467ADB">
            <w:pPr>
              <w:spacing w:after="0" w:line="240" w:lineRule="auto"/>
              <w:jc w:val="center"/>
              <w:rPr>
                <w:ins w:id="1961" w:author="Diaz Zepeda, Hirvin Azael" w:date="2021-06-11T18:32:00Z"/>
                <w:rFonts w:ascii="Times New Roman" w:eastAsia="Times New Roman" w:hAnsi="Times New Roman" w:cs="Times New Roman"/>
                <w:color w:val="000000"/>
                <w:lang w:eastAsia="es-MX"/>
                <w:rPrChange w:id="1962" w:author="Diaz Zepeda, Hirvin Azael" w:date="2021-06-11T18:32:00Z">
                  <w:rPr>
                    <w:ins w:id="1963" w:author="Diaz Zepeda, Hirvin Azael" w:date="2021-06-11T18:32:00Z"/>
                  </w:rPr>
                </w:rPrChange>
              </w:rPr>
              <w:pPrChange w:id="1964" w:author="Diaz Zepeda, Hirvin Azael" w:date="2021-06-11T18:32:00Z">
                <w:pPr>
                  <w:jc w:val="center"/>
                </w:pPr>
              </w:pPrChange>
            </w:pPr>
            <w:proofErr w:type="spellStart"/>
            <w:ins w:id="1965" w:author="Diaz Zepeda, Hirvin Azael" w:date="2021-06-11T18:32:00Z">
              <w:r w:rsidRPr="00467ADB">
                <w:rPr>
                  <w:rFonts w:ascii="Times New Roman" w:eastAsia="Times New Roman" w:hAnsi="Times New Roman" w:cs="Times New Roman"/>
                  <w:color w:val="000000"/>
                  <w:lang w:eastAsia="es-MX"/>
                  <w:rPrChange w:id="1966" w:author="Diaz Zepeda, Hirvin Azael" w:date="2021-06-11T18:32:00Z">
                    <w:rPr/>
                  </w:rPrChange>
                </w:rPr>
                <w:t>Male</w:t>
              </w:r>
              <w:proofErr w:type="spellEnd"/>
            </w:ins>
          </w:p>
        </w:tc>
        <w:tc>
          <w:tcPr>
            <w:tcW w:w="2310" w:type="dxa"/>
            <w:gridSpan w:val="2"/>
            <w:tcBorders>
              <w:top w:val="nil"/>
              <w:left w:val="nil"/>
              <w:bottom w:val="nil"/>
              <w:right w:val="nil"/>
            </w:tcBorders>
            <w:shd w:val="clear" w:color="000000" w:fill="E7E6E6"/>
            <w:noWrap/>
            <w:vAlign w:val="bottom"/>
            <w:hideMark/>
          </w:tcPr>
          <w:p w14:paraId="60CEB9CA" w14:textId="77777777" w:rsidR="00467ADB" w:rsidRPr="00467ADB" w:rsidRDefault="00467ADB" w:rsidP="00467ADB">
            <w:pPr>
              <w:spacing w:after="0" w:line="240" w:lineRule="auto"/>
              <w:jc w:val="center"/>
              <w:rPr>
                <w:ins w:id="1967" w:author="Diaz Zepeda, Hirvin Azael" w:date="2021-06-11T18:32:00Z"/>
                <w:rFonts w:ascii="Times New Roman" w:eastAsia="Times New Roman" w:hAnsi="Times New Roman" w:cs="Times New Roman"/>
                <w:color w:val="000000"/>
                <w:lang w:eastAsia="es-MX"/>
                <w:rPrChange w:id="1968" w:author="Diaz Zepeda, Hirvin Azael" w:date="2021-06-11T18:32:00Z">
                  <w:rPr>
                    <w:ins w:id="1969" w:author="Diaz Zepeda, Hirvin Azael" w:date="2021-06-11T18:32:00Z"/>
                  </w:rPr>
                </w:rPrChange>
              </w:rPr>
              <w:pPrChange w:id="1970" w:author="Diaz Zepeda, Hirvin Azael" w:date="2021-06-11T18:32:00Z">
                <w:pPr>
                  <w:jc w:val="center"/>
                </w:pPr>
              </w:pPrChange>
            </w:pPr>
            <w:proofErr w:type="spellStart"/>
            <w:ins w:id="1971" w:author="Diaz Zepeda, Hirvin Azael" w:date="2021-06-11T18:32:00Z">
              <w:r w:rsidRPr="00467ADB">
                <w:rPr>
                  <w:rFonts w:ascii="Times New Roman" w:eastAsia="Times New Roman" w:hAnsi="Times New Roman" w:cs="Times New Roman"/>
                  <w:color w:val="000000"/>
                  <w:lang w:eastAsia="es-MX"/>
                  <w:rPrChange w:id="1972" w:author="Diaz Zepeda, Hirvin Azael" w:date="2021-06-11T18:32:00Z">
                    <w:rPr/>
                  </w:rPrChange>
                </w:rPr>
                <w:t>Female</w:t>
              </w:r>
              <w:proofErr w:type="spellEnd"/>
            </w:ins>
          </w:p>
        </w:tc>
      </w:tr>
      <w:tr w:rsidR="00467ADB" w:rsidRPr="00467ADB" w14:paraId="6D98155D" w14:textId="77777777" w:rsidTr="00467ADB">
        <w:trPr>
          <w:divId w:val="1033967476"/>
          <w:trHeight w:val="288"/>
          <w:jc w:val="center"/>
          <w:ins w:id="1973" w:author="Diaz Zepeda, Hirvin Azael" w:date="2021-06-11T18:32:00Z"/>
        </w:trPr>
        <w:tc>
          <w:tcPr>
            <w:tcW w:w="4966" w:type="dxa"/>
            <w:tcBorders>
              <w:top w:val="nil"/>
              <w:left w:val="nil"/>
              <w:bottom w:val="nil"/>
              <w:right w:val="nil"/>
            </w:tcBorders>
            <w:shd w:val="clear" w:color="000000" w:fill="FFFFFF"/>
            <w:noWrap/>
            <w:vAlign w:val="bottom"/>
            <w:hideMark/>
          </w:tcPr>
          <w:p w14:paraId="09E46D5F" w14:textId="77777777" w:rsidR="00467ADB" w:rsidRPr="00467ADB" w:rsidRDefault="00467ADB" w:rsidP="00467ADB">
            <w:pPr>
              <w:spacing w:after="0" w:line="240" w:lineRule="auto"/>
              <w:jc w:val="center"/>
              <w:rPr>
                <w:ins w:id="1974" w:author="Diaz Zepeda, Hirvin Azael" w:date="2021-06-11T18:32:00Z"/>
                <w:rFonts w:ascii="Times New Roman" w:eastAsia="Times New Roman" w:hAnsi="Times New Roman" w:cs="Times New Roman"/>
                <w:color w:val="000000"/>
                <w:lang w:eastAsia="es-MX"/>
                <w:rPrChange w:id="1975" w:author="Diaz Zepeda, Hirvin Azael" w:date="2021-06-11T18:32:00Z">
                  <w:rPr>
                    <w:ins w:id="1976" w:author="Diaz Zepeda, Hirvin Azael" w:date="2021-06-11T18:32:00Z"/>
                  </w:rPr>
                </w:rPrChange>
              </w:rPr>
              <w:pPrChange w:id="1977" w:author="Diaz Zepeda, Hirvin Azael" w:date="2021-06-11T18:32:00Z">
                <w:pPr>
                  <w:jc w:val="center"/>
                </w:pPr>
              </w:pPrChange>
            </w:pPr>
            <w:ins w:id="1978" w:author="Diaz Zepeda, Hirvin Azael" w:date="2021-06-11T18:32:00Z">
              <w:r w:rsidRPr="00467ADB">
                <w:rPr>
                  <w:rFonts w:ascii="Times New Roman" w:eastAsia="Times New Roman" w:hAnsi="Times New Roman" w:cs="Times New Roman"/>
                  <w:color w:val="000000"/>
                  <w:lang w:eastAsia="es-MX"/>
                  <w:rPrChange w:id="1979" w:author="Diaz Zepeda, Hirvin Azael" w:date="2021-06-11T18:32:00Z">
                    <w:rPr/>
                  </w:rPrChange>
                </w:rPr>
                <w:t>20 - 59</w:t>
              </w:r>
            </w:ins>
          </w:p>
        </w:tc>
        <w:tc>
          <w:tcPr>
            <w:tcW w:w="1364" w:type="dxa"/>
            <w:tcBorders>
              <w:top w:val="nil"/>
              <w:left w:val="nil"/>
              <w:bottom w:val="nil"/>
              <w:right w:val="nil"/>
            </w:tcBorders>
            <w:shd w:val="clear" w:color="000000" w:fill="E7E6E6"/>
            <w:noWrap/>
            <w:vAlign w:val="bottom"/>
            <w:hideMark/>
          </w:tcPr>
          <w:p w14:paraId="1B4490A2" w14:textId="77777777" w:rsidR="00467ADB" w:rsidRPr="00467ADB" w:rsidRDefault="00467ADB" w:rsidP="00467ADB">
            <w:pPr>
              <w:spacing w:after="0" w:line="240" w:lineRule="auto"/>
              <w:jc w:val="center"/>
              <w:rPr>
                <w:ins w:id="1980" w:author="Diaz Zepeda, Hirvin Azael" w:date="2021-06-11T18:32:00Z"/>
                <w:rFonts w:ascii="Times New Roman" w:eastAsia="Times New Roman" w:hAnsi="Times New Roman" w:cs="Times New Roman"/>
                <w:color w:val="000000"/>
                <w:lang w:eastAsia="es-MX"/>
                <w:rPrChange w:id="1981" w:author="Diaz Zepeda, Hirvin Azael" w:date="2021-06-11T18:32:00Z">
                  <w:rPr>
                    <w:ins w:id="1982" w:author="Diaz Zepeda, Hirvin Azael" w:date="2021-06-11T18:32:00Z"/>
                  </w:rPr>
                </w:rPrChange>
              </w:rPr>
              <w:pPrChange w:id="1983" w:author="Diaz Zepeda, Hirvin Azael" w:date="2021-06-11T18:32:00Z">
                <w:pPr>
                  <w:jc w:val="center"/>
                </w:pPr>
              </w:pPrChange>
            </w:pPr>
            <w:ins w:id="1984" w:author="Diaz Zepeda, Hirvin Azael" w:date="2021-06-11T18:32:00Z">
              <w:r w:rsidRPr="00467ADB">
                <w:rPr>
                  <w:rFonts w:ascii="Times New Roman" w:eastAsia="Times New Roman" w:hAnsi="Times New Roman" w:cs="Times New Roman"/>
                  <w:color w:val="000000"/>
                  <w:lang w:eastAsia="es-MX"/>
                  <w:rPrChange w:id="1985" w:author="Diaz Zepeda, Hirvin Azael" w:date="2021-06-11T18:32:00Z">
                    <w:rPr/>
                  </w:rPrChange>
                </w:rPr>
                <w:t>10,912</w:t>
              </w:r>
            </w:ins>
          </w:p>
        </w:tc>
        <w:tc>
          <w:tcPr>
            <w:tcW w:w="2310" w:type="dxa"/>
            <w:gridSpan w:val="2"/>
            <w:tcBorders>
              <w:top w:val="nil"/>
              <w:left w:val="nil"/>
              <w:bottom w:val="nil"/>
              <w:right w:val="nil"/>
            </w:tcBorders>
            <w:shd w:val="clear" w:color="000000" w:fill="FFFFFF"/>
            <w:noWrap/>
            <w:vAlign w:val="bottom"/>
            <w:hideMark/>
          </w:tcPr>
          <w:p w14:paraId="306D5664" w14:textId="77777777" w:rsidR="00467ADB" w:rsidRPr="00467ADB" w:rsidRDefault="00467ADB" w:rsidP="00467ADB">
            <w:pPr>
              <w:spacing w:after="0" w:line="240" w:lineRule="auto"/>
              <w:jc w:val="center"/>
              <w:rPr>
                <w:ins w:id="1986" w:author="Diaz Zepeda, Hirvin Azael" w:date="2021-06-11T18:32:00Z"/>
                <w:rFonts w:ascii="Times New Roman" w:eastAsia="Times New Roman" w:hAnsi="Times New Roman" w:cs="Times New Roman"/>
                <w:color w:val="000000"/>
                <w:lang w:eastAsia="es-MX"/>
                <w:rPrChange w:id="1987" w:author="Diaz Zepeda, Hirvin Azael" w:date="2021-06-11T18:32:00Z">
                  <w:rPr>
                    <w:ins w:id="1988" w:author="Diaz Zepeda, Hirvin Azael" w:date="2021-06-11T18:32:00Z"/>
                  </w:rPr>
                </w:rPrChange>
              </w:rPr>
              <w:pPrChange w:id="1989" w:author="Diaz Zepeda, Hirvin Azael" w:date="2021-06-11T18:32:00Z">
                <w:pPr>
                  <w:jc w:val="center"/>
                </w:pPr>
              </w:pPrChange>
            </w:pPr>
            <w:ins w:id="1990" w:author="Diaz Zepeda, Hirvin Azael" w:date="2021-06-11T18:32:00Z">
              <w:r w:rsidRPr="00467ADB">
                <w:rPr>
                  <w:rFonts w:ascii="Times New Roman" w:eastAsia="Times New Roman" w:hAnsi="Times New Roman" w:cs="Times New Roman"/>
                  <w:color w:val="000000"/>
                  <w:lang w:eastAsia="es-MX"/>
                  <w:rPrChange w:id="1991" w:author="Diaz Zepeda, Hirvin Azael" w:date="2021-06-11T18:32:00Z">
                    <w:rPr/>
                  </w:rPrChange>
                </w:rPr>
                <w:t>13,519</w:t>
              </w:r>
            </w:ins>
          </w:p>
        </w:tc>
      </w:tr>
      <w:tr w:rsidR="00467ADB" w:rsidRPr="00467ADB" w14:paraId="33173C6F" w14:textId="77777777" w:rsidTr="00467ADB">
        <w:trPr>
          <w:divId w:val="1033967476"/>
          <w:trHeight w:val="288"/>
          <w:jc w:val="center"/>
          <w:ins w:id="1992" w:author="Diaz Zepeda, Hirvin Azael" w:date="2021-06-11T18:32:00Z"/>
        </w:trPr>
        <w:tc>
          <w:tcPr>
            <w:tcW w:w="4966" w:type="dxa"/>
            <w:tcBorders>
              <w:top w:val="nil"/>
              <w:left w:val="nil"/>
              <w:bottom w:val="nil"/>
              <w:right w:val="nil"/>
            </w:tcBorders>
            <w:shd w:val="clear" w:color="000000" w:fill="FFFFFF"/>
            <w:noWrap/>
            <w:vAlign w:val="bottom"/>
            <w:hideMark/>
          </w:tcPr>
          <w:p w14:paraId="7E788538" w14:textId="77777777" w:rsidR="00467ADB" w:rsidRPr="00467ADB" w:rsidRDefault="00467ADB" w:rsidP="00467ADB">
            <w:pPr>
              <w:spacing w:after="0" w:line="240" w:lineRule="auto"/>
              <w:jc w:val="center"/>
              <w:rPr>
                <w:ins w:id="1993" w:author="Diaz Zepeda, Hirvin Azael" w:date="2021-06-11T18:32:00Z"/>
                <w:rFonts w:ascii="Times New Roman" w:eastAsia="Times New Roman" w:hAnsi="Times New Roman" w:cs="Times New Roman"/>
                <w:color w:val="000000"/>
                <w:lang w:eastAsia="es-MX"/>
                <w:rPrChange w:id="1994" w:author="Diaz Zepeda, Hirvin Azael" w:date="2021-06-11T18:32:00Z">
                  <w:rPr>
                    <w:ins w:id="1995" w:author="Diaz Zepeda, Hirvin Azael" w:date="2021-06-11T18:32:00Z"/>
                  </w:rPr>
                </w:rPrChange>
              </w:rPr>
              <w:pPrChange w:id="1996" w:author="Diaz Zepeda, Hirvin Azael" w:date="2021-06-11T18:32:00Z">
                <w:pPr>
                  <w:jc w:val="center"/>
                </w:pPr>
              </w:pPrChange>
            </w:pPr>
            <w:ins w:id="1997" w:author="Diaz Zepeda, Hirvin Azael" w:date="2021-06-11T18:32:00Z">
              <w:r w:rsidRPr="00467ADB">
                <w:rPr>
                  <w:rFonts w:ascii="Times New Roman" w:eastAsia="Times New Roman" w:hAnsi="Times New Roman" w:cs="Times New Roman"/>
                  <w:color w:val="000000"/>
                  <w:lang w:eastAsia="es-MX"/>
                  <w:rPrChange w:id="1998" w:author="Diaz Zepeda, Hirvin Azael" w:date="2021-06-11T18:32:00Z">
                    <w:rPr/>
                  </w:rPrChange>
                </w:rPr>
                <w:t xml:space="preserve">60 </w:t>
              </w:r>
              <w:r w:rsidRPr="00467ADB">
                <w:rPr>
                  <w:rFonts w:ascii="Calibri" w:eastAsia="Times New Roman" w:hAnsi="Calibri" w:cs="Calibri"/>
                  <w:color w:val="000000"/>
                  <w:lang w:eastAsia="es-MX"/>
                  <w:rPrChange w:id="1999" w:author="Diaz Zepeda, Hirvin Azael" w:date="2021-06-11T18:32:00Z">
                    <w:rPr>
                      <w:rFonts w:ascii="Calibri" w:hAnsi="Calibri"/>
                    </w:rPr>
                  </w:rPrChange>
                </w:rPr>
                <w:t>≤</w:t>
              </w:r>
            </w:ins>
          </w:p>
        </w:tc>
        <w:tc>
          <w:tcPr>
            <w:tcW w:w="1364" w:type="dxa"/>
            <w:tcBorders>
              <w:top w:val="nil"/>
              <w:left w:val="nil"/>
              <w:bottom w:val="nil"/>
              <w:right w:val="nil"/>
            </w:tcBorders>
            <w:shd w:val="clear" w:color="000000" w:fill="E7E6E6"/>
            <w:noWrap/>
            <w:vAlign w:val="bottom"/>
            <w:hideMark/>
          </w:tcPr>
          <w:p w14:paraId="709BC009" w14:textId="77777777" w:rsidR="00467ADB" w:rsidRPr="00467ADB" w:rsidRDefault="00467ADB" w:rsidP="00467ADB">
            <w:pPr>
              <w:spacing w:after="0" w:line="240" w:lineRule="auto"/>
              <w:jc w:val="center"/>
              <w:rPr>
                <w:ins w:id="2000" w:author="Diaz Zepeda, Hirvin Azael" w:date="2021-06-11T18:32:00Z"/>
                <w:rFonts w:ascii="Times New Roman" w:eastAsia="Times New Roman" w:hAnsi="Times New Roman" w:cs="Times New Roman"/>
                <w:color w:val="000000"/>
                <w:lang w:eastAsia="es-MX"/>
                <w:rPrChange w:id="2001" w:author="Diaz Zepeda, Hirvin Azael" w:date="2021-06-11T18:32:00Z">
                  <w:rPr>
                    <w:ins w:id="2002" w:author="Diaz Zepeda, Hirvin Azael" w:date="2021-06-11T18:32:00Z"/>
                  </w:rPr>
                </w:rPrChange>
              </w:rPr>
              <w:pPrChange w:id="2003" w:author="Diaz Zepeda, Hirvin Azael" w:date="2021-06-11T18:32:00Z">
                <w:pPr>
                  <w:jc w:val="center"/>
                </w:pPr>
              </w:pPrChange>
            </w:pPr>
            <w:ins w:id="2004" w:author="Diaz Zepeda, Hirvin Azael" w:date="2021-06-11T18:32:00Z">
              <w:r w:rsidRPr="00467ADB">
                <w:rPr>
                  <w:rFonts w:ascii="Times New Roman" w:eastAsia="Times New Roman" w:hAnsi="Times New Roman" w:cs="Times New Roman"/>
                  <w:color w:val="000000"/>
                  <w:lang w:eastAsia="es-MX"/>
                  <w:rPrChange w:id="2005" w:author="Diaz Zepeda, Hirvin Azael" w:date="2021-06-11T18:32:00Z">
                    <w:rPr/>
                  </w:rPrChange>
                </w:rPr>
                <w:t>24,382</w:t>
              </w:r>
            </w:ins>
          </w:p>
        </w:tc>
        <w:tc>
          <w:tcPr>
            <w:tcW w:w="2310" w:type="dxa"/>
            <w:gridSpan w:val="2"/>
            <w:tcBorders>
              <w:top w:val="nil"/>
              <w:left w:val="nil"/>
              <w:bottom w:val="nil"/>
              <w:right w:val="nil"/>
            </w:tcBorders>
            <w:shd w:val="clear" w:color="000000" w:fill="FFFFFF"/>
            <w:noWrap/>
            <w:vAlign w:val="bottom"/>
            <w:hideMark/>
          </w:tcPr>
          <w:p w14:paraId="2222FB81" w14:textId="77777777" w:rsidR="00467ADB" w:rsidRPr="00467ADB" w:rsidRDefault="00467ADB" w:rsidP="00467ADB">
            <w:pPr>
              <w:spacing w:after="0" w:line="240" w:lineRule="auto"/>
              <w:jc w:val="center"/>
              <w:rPr>
                <w:ins w:id="2006" w:author="Diaz Zepeda, Hirvin Azael" w:date="2021-06-11T18:32:00Z"/>
                <w:rFonts w:ascii="Times New Roman" w:eastAsia="Times New Roman" w:hAnsi="Times New Roman" w:cs="Times New Roman"/>
                <w:color w:val="000000"/>
                <w:lang w:eastAsia="es-MX"/>
                <w:rPrChange w:id="2007" w:author="Diaz Zepeda, Hirvin Azael" w:date="2021-06-11T18:32:00Z">
                  <w:rPr>
                    <w:ins w:id="2008" w:author="Diaz Zepeda, Hirvin Azael" w:date="2021-06-11T18:32:00Z"/>
                  </w:rPr>
                </w:rPrChange>
              </w:rPr>
              <w:pPrChange w:id="2009" w:author="Diaz Zepeda, Hirvin Azael" w:date="2021-06-11T18:32:00Z">
                <w:pPr>
                  <w:jc w:val="center"/>
                </w:pPr>
              </w:pPrChange>
            </w:pPr>
            <w:ins w:id="2010" w:author="Diaz Zepeda, Hirvin Azael" w:date="2021-06-11T18:32:00Z">
              <w:r w:rsidRPr="00467ADB">
                <w:rPr>
                  <w:rFonts w:ascii="Times New Roman" w:eastAsia="Times New Roman" w:hAnsi="Times New Roman" w:cs="Times New Roman"/>
                  <w:color w:val="000000"/>
                  <w:lang w:eastAsia="es-MX"/>
                  <w:rPrChange w:id="2011" w:author="Diaz Zepeda, Hirvin Azael" w:date="2021-06-11T18:32:00Z">
                    <w:rPr/>
                  </w:rPrChange>
                </w:rPr>
                <w:t>24382</w:t>
              </w:r>
            </w:ins>
          </w:p>
        </w:tc>
      </w:tr>
      <w:tr w:rsidR="00467ADB" w:rsidRPr="00467ADB" w14:paraId="5E875BBF" w14:textId="77777777" w:rsidTr="00467ADB">
        <w:trPr>
          <w:divId w:val="1033967476"/>
          <w:trHeight w:val="288"/>
          <w:jc w:val="center"/>
          <w:ins w:id="2012" w:author="Diaz Zepeda, Hirvin Azael" w:date="2021-06-11T18:32:00Z"/>
          <w:trPrChange w:id="2013" w:author="Diaz Zepeda, Hirvin Azael" w:date="2021-06-11T18:32:00Z">
            <w:trPr>
              <w:divId w:val="1033967476"/>
              <w:trHeight w:val="288"/>
            </w:trPr>
          </w:trPrChange>
        </w:trPr>
        <w:tc>
          <w:tcPr>
            <w:tcW w:w="8640" w:type="dxa"/>
            <w:gridSpan w:val="4"/>
            <w:tcBorders>
              <w:top w:val="nil"/>
              <w:left w:val="nil"/>
              <w:bottom w:val="nil"/>
              <w:right w:val="nil"/>
            </w:tcBorders>
            <w:shd w:val="clear" w:color="000000" w:fill="AEAAAA"/>
            <w:noWrap/>
            <w:vAlign w:val="bottom"/>
            <w:hideMark/>
            <w:tcPrChange w:id="2014"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1D764D7C" w14:textId="77777777" w:rsidR="00467ADB" w:rsidRPr="00467ADB" w:rsidRDefault="00467ADB" w:rsidP="00467ADB">
            <w:pPr>
              <w:spacing w:after="0" w:line="240" w:lineRule="auto"/>
              <w:jc w:val="center"/>
              <w:rPr>
                <w:ins w:id="2015" w:author="Diaz Zepeda, Hirvin Azael" w:date="2021-06-11T18:32:00Z"/>
                <w:rFonts w:ascii="Times New Roman" w:eastAsia="Times New Roman" w:hAnsi="Times New Roman" w:cs="Times New Roman"/>
                <w:color w:val="000000"/>
                <w:lang w:eastAsia="es-MX"/>
                <w:rPrChange w:id="2016" w:author="Diaz Zepeda, Hirvin Azael" w:date="2021-06-11T18:32:00Z">
                  <w:rPr>
                    <w:ins w:id="2017" w:author="Diaz Zepeda, Hirvin Azael" w:date="2021-06-11T18:32:00Z"/>
                  </w:rPr>
                </w:rPrChange>
              </w:rPr>
              <w:pPrChange w:id="2018" w:author="Diaz Zepeda, Hirvin Azael" w:date="2021-06-11T18:32:00Z">
                <w:pPr>
                  <w:jc w:val="center"/>
                </w:pPr>
              </w:pPrChange>
            </w:pPr>
            <w:proofErr w:type="spellStart"/>
            <w:ins w:id="2019" w:author="Diaz Zepeda, Hirvin Azael" w:date="2021-06-11T18:32:00Z">
              <w:r w:rsidRPr="00467ADB">
                <w:rPr>
                  <w:rFonts w:ascii="Times New Roman" w:eastAsia="Times New Roman" w:hAnsi="Times New Roman" w:cs="Times New Roman"/>
                  <w:color w:val="000000"/>
                  <w:lang w:eastAsia="es-MX"/>
                  <w:rPrChange w:id="2020" w:author="Diaz Zepeda, Hirvin Azael" w:date="2021-06-11T18:32:00Z">
                    <w:rPr/>
                  </w:rPrChange>
                </w:rPr>
                <w:t>Health</w:t>
              </w:r>
              <w:proofErr w:type="spellEnd"/>
              <w:r w:rsidRPr="00467ADB">
                <w:rPr>
                  <w:rFonts w:ascii="Times New Roman" w:eastAsia="Times New Roman" w:hAnsi="Times New Roman" w:cs="Times New Roman"/>
                  <w:color w:val="000000"/>
                  <w:lang w:eastAsia="es-MX"/>
                  <w:rPrChange w:id="202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2022" w:author="Diaz Zepeda, Hirvin Azael" w:date="2021-06-11T18:32:00Z">
                    <w:rPr/>
                  </w:rPrChange>
                </w:rPr>
                <w:t>outcomes</w:t>
              </w:r>
              <w:proofErr w:type="spellEnd"/>
            </w:ins>
          </w:p>
        </w:tc>
      </w:tr>
      <w:tr w:rsidR="00467ADB" w:rsidRPr="00467ADB" w14:paraId="4BC42A3F" w14:textId="77777777" w:rsidTr="00467ADB">
        <w:trPr>
          <w:divId w:val="1033967476"/>
          <w:trHeight w:val="288"/>
          <w:jc w:val="center"/>
          <w:ins w:id="2023" w:author="Diaz Zepeda, Hirvin Azael" w:date="2021-06-11T18:32:00Z"/>
        </w:trPr>
        <w:tc>
          <w:tcPr>
            <w:tcW w:w="4966" w:type="dxa"/>
            <w:tcBorders>
              <w:top w:val="nil"/>
              <w:left w:val="nil"/>
              <w:bottom w:val="nil"/>
              <w:right w:val="nil"/>
            </w:tcBorders>
            <w:shd w:val="clear" w:color="000000" w:fill="E7E6E6"/>
            <w:noWrap/>
            <w:vAlign w:val="bottom"/>
            <w:hideMark/>
          </w:tcPr>
          <w:p w14:paraId="09D79617" w14:textId="77777777" w:rsidR="00467ADB" w:rsidRPr="00467ADB" w:rsidRDefault="00467ADB" w:rsidP="00467ADB">
            <w:pPr>
              <w:spacing w:after="0" w:line="240" w:lineRule="auto"/>
              <w:jc w:val="center"/>
              <w:rPr>
                <w:ins w:id="2024" w:author="Diaz Zepeda, Hirvin Azael" w:date="2021-06-11T18:32:00Z"/>
                <w:rFonts w:ascii="Times New Roman" w:eastAsia="Times New Roman" w:hAnsi="Times New Roman" w:cs="Times New Roman"/>
                <w:color w:val="000000"/>
                <w:lang w:eastAsia="es-MX"/>
                <w:rPrChange w:id="2025" w:author="Diaz Zepeda, Hirvin Azael" w:date="2021-06-11T18:32:00Z">
                  <w:rPr>
                    <w:ins w:id="2026" w:author="Diaz Zepeda, Hirvin Azael" w:date="2021-06-11T18:32:00Z"/>
                  </w:rPr>
                </w:rPrChange>
              </w:rPr>
              <w:pPrChange w:id="2027" w:author="Diaz Zepeda, Hirvin Azael" w:date="2021-06-11T18:32:00Z">
                <w:pPr>
                  <w:jc w:val="center"/>
                </w:pPr>
              </w:pPrChange>
            </w:pPr>
            <w:ins w:id="2028" w:author="Diaz Zepeda, Hirvin Azael" w:date="2021-06-11T18:32:00Z">
              <w:r w:rsidRPr="00467ADB">
                <w:rPr>
                  <w:rFonts w:ascii="Times New Roman" w:eastAsia="Times New Roman" w:hAnsi="Times New Roman" w:cs="Times New Roman"/>
                  <w:color w:val="000000"/>
                  <w:lang w:eastAsia="es-MX"/>
                  <w:rPrChange w:id="2029" w:author="Diaz Zepeda, Hirvin Azael" w:date="2021-06-11T18:32:00Z">
                    <w:rPr/>
                  </w:rPrChange>
                </w:rPr>
                <w:t xml:space="preserve">Age - </w:t>
              </w:r>
              <w:proofErr w:type="spellStart"/>
              <w:r w:rsidRPr="00467ADB">
                <w:rPr>
                  <w:rFonts w:ascii="Times New Roman" w:eastAsia="Times New Roman" w:hAnsi="Times New Roman" w:cs="Times New Roman"/>
                  <w:color w:val="000000"/>
                  <w:lang w:eastAsia="es-MX"/>
                  <w:rPrChange w:id="2030" w:author="Diaz Zepeda, Hirvin Azael" w:date="2021-06-11T18:32:00Z">
                    <w:rPr/>
                  </w:rPrChange>
                </w:rPr>
                <w:t>Group</w:t>
              </w:r>
              <w:proofErr w:type="spellEnd"/>
            </w:ins>
          </w:p>
        </w:tc>
        <w:tc>
          <w:tcPr>
            <w:tcW w:w="1364" w:type="dxa"/>
            <w:tcBorders>
              <w:top w:val="nil"/>
              <w:left w:val="nil"/>
              <w:bottom w:val="nil"/>
              <w:right w:val="nil"/>
            </w:tcBorders>
            <w:shd w:val="clear" w:color="000000" w:fill="E7E6E6"/>
            <w:noWrap/>
            <w:vAlign w:val="bottom"/>
            <w:hideMark/>
          </w:tcPr>
          <w:p w14:paraId="2EA5B2D1" w14:textId="77777777" w:rsidR="00467ADB" w:rsidRPr="00467ADB" w:rsidRDefault="00467ADB" w:rsidP="00467ADB">
            <w:pPr>
              <w:spacing w:after="0" w:line="240" w:lineRule="auto"/>
              <w:jc w:val="center"/>
              <w:rPr>
                <w:ins w:id="2031" w:author="Diaz Zepeda, Hirvin Azael" w:date="2021-06-11T18:32:00Z"/>
                <w:rFonts w:ascii="Times New Roman" w:eastAsia="Times New Roman" w:hAnsi="Times New Roman" w:cs="Times New Roman"/>
                <w:color w:val="000000"/>
                <w:lang w:eastAsia="es-MX"/>
                <w:rPrChange w:id="2032" w:author="Diaz Zepeda, Hirvin Azael" w:date="2021-06-11T18:32:00Z">
                  <w:rPr>
                    <w:ins w:id="2033" w:author="Diaz Zepeda, Hirvin Azael" w:date="2021-06-11T18:32:00Z"/>
                  </w:rPr>
                </w:rPrChange>
              </w:rPr>
              <w:pPrChange w:id="2034" w:author="Diaz Zepeda, Hirvin Azael" w:date="2021-06-11T18:32:00Z">
                <w:pPr>
                  <w:jc w:val="center"/>
                </w:pPr>
              </w:pPrChange>
            </w:pPr>
            <w:proofErr w:type="spellStart"/>
            <w:ins w:id="2035" w:author="Diaz Zepeda, Hirvin Azael" w:date="2021-06-11T18:32:00Z">
              <w:r w:rsidRPr="00467ADB">
                <w:rPr>
                  <w:rFonts w:ascii="Times New Roman" w:eastAsia="Times New Roman" w:hAnsi="Times New Roman" w:cs="Times New Roman"/>
                  <w:color w:val="000000"/>
                  <w:lang w:eastAsia="es-MX"/>
                  <w:rPrChange w:id="2036" w:author="Diaz Zepeda, Hirvin Azael" w:date="2021-06-11T18:32:00Z">
                    <w:rPr/>
                  </w:rPrChange>
                </w:rPr>
                <w:t>Male</w:t>
              </w:r>
              <w:proofErr w:type="spellEnd"/>
            </w:ins>
          </w:p>
        </w:tc>
        <w:tc>
          <w:tcPr>
            <w:tcW w:w="2310" w:type="dxa"/>
            <w:gridSpan w:val="2"/>
            <w:tcBorders>
              <w:top w:val="nil"/>
              <w:left w:val="nil"/>
              <w:bottom w:val="nil"/>
              <w:right w:val="nil"/>
            </w:tcBorders>
            <w:shd w:val="clear" w:color="000000" w:fill="E7E6E6"/>
            <w:noWrap/>
            <w:vAlign w:val="bottom"/>
            <w:hideMark/>
          </w:tcPr>
          <w:p w14:paraId="25C9DA30" w14:textId="77777777" w:rsidR="00467ADB" w:rsidRPr="00467ADB" w:rsidRDefault="00467ADB" w:rsidP="00467ADB">
            <w:pPr>
              <w:spacing w:after="0" w:line="240" w:lineRule="auto"/>
              <w:jc w:val="center"/>
              <w:rPr>
                <w:ins w:id="2037" w:author="Diaz Zepeda, Hirvin Azael" w:date="2021-06-11T18:32:00Z"/>
                <w:rFonts w:ascii="Times New Roman" w:eastAsia="Times New Roman" w:hAnsi="Times New Roman" w:cs="Times New Roman"/>
                <w:color w:val="000000"/>
                <w:lang w:eastAsia="es-MX"/>
                <w:rPrChange w:id="2038" w:author="Diaz Zepeda, Hirvin Azael" w:date="2021-06-11T18:32:00Z">
                  <w:rPr>
                    <w:ins w:id="2039" w:author="Diaz Zepeda, Hirvin Azael" w:date="2021-06-11T18:32:00Z"/>
                  </w:rPr>
                </w:rPrChange>
              </w:rPr>
              <w:pPrChange w:id="2040" w:author="Diaz Zepeda, Hirvin Azael" w:date="2021-06-11T18:32:00Z">
                <w:pPr>
                  <w:jc w:val="center"/>
                </w:pPr>
              </w:pPrChange>
            </w:pPr>
            <w:proofErr w:type="spellStart"/>
            <w:ins w:id="2041" w:author="Diaz Zepeda, Hirvin Azael" w:date="2021-06-11T18:32:00Z">
              <w:r w:rsidRPr="00467ADB">
                <w:rPr>
                  <w:rFonts w:ascii="Times New Roman" w:eastAsia="Times New Roman" w:hAnsi="Times New Roman" w:cs="Times New Roman"/>
                  <w:color w:val="000000"/>
                  <w:lang w:eastAsia="es-MX"/>
                  <w:rPrChange w:id="2042" w:author="Diaz Zepeda, Hirvin Azael" w:date="2021-06-11T18:32:00Z">
                    <w:rPr/>
                  </w:rPrChange>
                </w:rPr>
                <w:t>Female</w:t>
              </w:r>
              <w:proofErr w:type="spellEnd"/>
            </w:ins>
          </w:p>
        </w:tc>
      </w:tr>
      <w:tr w:rsidR="00467ADB" w:rsidRPr="00467ADB" w14:paraId="50FC36F0" w14:textId="77777777" w:rsidTr="00467ADB">
        <w:trPr>
          <w:divId w:val="1033967476"/>
          <w:trHeight w:val="288"/>
          <w:jc w:val="center"/>
          <w:ins w:id="2043" w:author="Diaz Zepeda, Hirvin Azael" w:date="2021-06-11T18:32:00Z"/>
        </w:trPr>
        <w:tc>
          <w:tcPr>
            <w:tcW w:w="4966" w:type="dxa"/>
            <w:tcBorders>
              <w:top w:val="nil"/>
              <w:left w:val="nil"/>
              <w:bottom w:val="nil"/>
              <w:right w:val="nil"/>
            </w:tcBorders>
            <w:shd w:val="clear" w:color="000000" w:fill="FFFFFF"/>
            <w:noWrap/>
            <w:vAlign w:val="bottom"/>
            <w:hideMark/>
          </w:tcPr>
          <w:p w14:paraId="3F957F50" w14:textId="77777777" w:rsidR="00467ADB" w:rsidRPr="00467ADB" w:rsidRDefault="00467ADB" w:rsidP="00467ADB">
            <w:pPr>
              <w:spacing w:after="0" w:line="240" w:lineRule="auto"/>
              <w:jc w:val="center"/>
              <w:rPr>
                <w:ins w:id="2044" w:author="Diaz Zepeda, Hirvin Azael" w:date="2021-06-11T18:32:00Z"/>
                <w:rFonts w:ascii="Times New Roman" w:eastAsia="Times New Roman" w:hAnsi="Times New Roman" w:cs="Times New Roman"/>
                <w:color w:val="000000"/>
                <w:lang w:eastAsia="es-MX"/>
                <w:rPrChange w:id="2045" w:author="Diaz Zepeda, Hirvin Azael" w:date="2021-06-11T18:32:00Z">
                  <w:rPr>
                    <w:ins w:id="2046" w:author="Diaz Zepeda, Hirvin Azael" w:date="2021-06-11T18:32:00Z"/>
                  </w:rPr>
                </w:rPrChange>
              </w:rPr>
              <w:pPrChange w:id="2047" w:author="Diaz Zepeda, Hirvin Azael" w:date="2021-06-11T18:32:00Z">
                <w:pPr>
                  <w:jc w:val="center"/>
                </w:pPr>
              </w:pPrChange>
            </w:pPr>
            <w:ins w:id="2048" w:author="Diaz Zepeda, Hirvin Azael" w:date="2021-06-11T18:32:00Z">
              <w:r w:rsidRPr="00467ADB">
                <w:rPr>
                  <w:rFonts w:ascii="Times New Roman" w:eastAsia="Times New Roman" w:hAnsi="Times New Roman" w:cs="Times New Roman"/>
                  <w:color w:val="000000"/>
                  <w:lang w:eastAsia="es-MX"/>
                  <w:rPrChange w:id="2049" w:author="Diaz Zepeda, Hirvin Azael" w:date="2021-06-11T18:32:00Z">
                    <w:rPr/>
                  </w:rPrChange>
                </w:rPr>
                <w:t>45 - 49</w:t>
              </w:r>
            </w:ins>
          </w:p>
        </w:tc>
        <w:tc>
          <w:tcPr>
            <w:tcW w:w="1364" w:type="dxa"/>
            <w:tcBorders>
              <w:top w:val="nil"/>
              <w:left w:val="nil"/>
              <w:bottom w:val="nil"/>
              <w:right w:val="nil"/>
            </w:tcBorders>
            <w:shd w:val="clear" w:color="000000" w:fill="E7E6E6"/>
            <w:noWrap/>
            <w:vAlign w:val="bottom"/>
            <w:hideMark/>
          </w:tcPr>
          <w:p w14:paraId="65420464" w14:textId="77777777" w:rsidR="00467ADB" w:rsidRPr="00467ADB" w:rsidRDefault="00467ADB" w:rsidP="00467ADB">
            <w:pPr>
              <w:spacing w:after="0" w:line="240" w:lineRule="auto"/>
              <w:jc w:val="center"/>
              <w:rPr>
                <w:ins w:id="2050" w:author="Diaz Zepeda, Hirvin Azael" w:date="2021-06-11T18:32:00Z"/>
                <w:rFonts w:ascii="Times New Roman" w:eastAsia="Times New Roman" w:hAnsi="Times New Roman" w:cs="Times New Roman"/>
                <w:color w:val="000000"/>
                <w:lang w:eastAsia="es-MX"/>
                <w:rPrChange w:id="2051" w:author="Diaz Zepeda, Hirvin Azael" w:date="2021-06-11T18:32:00Z">
                  <w:rPr>
                    <w:ins w:id="2052" w:author="Diaz Zepeda, Hirvin Azael" w:date="2021-06-11T18:32:00Z"/>
                  </w:rPr>
                </w:rPrChange>
              </w:rPr>
              <w:pPrChange w:id="2053" w:author="Diaz Zepeda, Hirvin Azael" w:date="2021-06-11T18:32:00Z">
                <w:pPr>
                  <w:jc w:val="center"/>
                </w:pPr>
              </w:pPrChange>
            </w:pPr>
            <w:ins w:id="2054" w:author="Diaz Zepeda, Hirvin Azael" w:date="2021-06-11T18:32:00Z">
              <w:r w:rsidRPr="00467ADB">
                <w:rPr>
                  <w:rFonts w:ascii="Times New Roman" w:eastAsia="Times New Roman" w:hAnsi="Times New Roman" w:cs="Times New Roman"/>
                  <w:color w:val="000000"/>
                  <w:lang w:eastAsia="es-MX"/>
                  <w:rPrChange w:id="2055" w:author="Diaz Zepeda, Hirvin Azael" w:date="2021-06-11T18:32:00Z">
                    <w:rPr/>
                  </w:rPrChange>
                </w:rPr>
                <w:t>0.887</w:t>
              </w:r>
            </w:ins>
          </w:p>
        </w:tc>
        <w:tc>
          <w:tcPr>
            <w:tcW w:w="2310" w:type="dxa"/>
            <w:gridSpan w:val="2"/>
            <w:tcBorders>
              <w:top w:val="nil"/>
              <w:left w:val="nil"/>
              <w:bottom w:val="nil"/>
              <w:right w:val="nil"/>
            </w:tcBorders>
            <w:shd w:val="clear" w:color="000000" w:fill="FFFFFF"/>
            <w:noWrap/>
            <w:vAlign w:val="bottom"/>
            <w:hideMark/>
          </w:tcPr>
          <w:p w14:paraId="30AF527C" w14:textId="77777777" w:rsidR="00467ADB" w:rsidRPr="00467ADB" w:rsidRDefault="00467ADB" w:rsidP="00467ADB">
            <w:pPr>
              <w:spacing w:after="0" w:line="240" w:lineRule="auto"/>
              <w:jc w:val="center"/>
              <w:rPr>
                <w:ins w:id="2056" w:author="Diaz Zepeda, Hirvin Azael" w:date="2021-06-11T18:32:00Z"/>
                <w:rFonts w:ascii="Times New Roman" w:eastAsia="Times New Roman" w:hAnsi="Times New Roman" w:cs="Times New Roman"/>
                <w:color w:val="000000"/>
                <w:lang w:eastAsia="es-MX"/>
                <w:rPrChange w:id="2057" w:author="Diaz Zepeda, Hirvin Azael" w:date="2021-06-11T18:32:00Z">
                  <w:rPr>
                    <w:ins w:id="2058" w:author="Diaz Zepeda, Hirvin Azael" w:date="2021-06-11T18:32:00Z"/>
                  </w:rPr>
                </w:rPrChange>
              </w:rPr>
              <w:pPrChange w:id="2059" w:author="Diaz Zepeda, Hirvin Azael" w:date="2021-06-11T18:32:00Z">
                <w:pPr>
                  <w:jc w:val="center"/>
                </w:pPr>
              </w:pPrChange>
            </w:pPr>
            <w:ins w:id="2060" w:author="Diaz Zepeda, Hirvin Azael" w:date="2021-06-11T18:32:00Z">
              <w:r w:rsidRPr="00467ADB">
                <w:rPr>
                  <w:rFonts w:ascii="Times New Roman" w:eastAsia="Times New Roman" w:hAnsi="Times New Roman" w:cs="Times New Roman"/>
                  <w:color w:val="000000"/>
                  <w:lang w:eastAsia="es-MX"/>
                  <w:rPrChange w:id="2061" w:author="Diaz Zepeda, Hirvin Azael" w:date="2021-06-11T18:32:00Z">
                    <w:rPr/>
                  </w:rPrChange>
                </w:rPr>
                <w:t>0.863</w:t>
              </w:r>
            </w:ins>
          </w:p>
        </w:tc>
      </w:tr>
      <w:tr w:rsidR="00467ADB" w:rsidRPr="00467ADB" w14:paraId="62AF154C" w14:textId="77777777" w:rsidTr="00467ADB">
        <w:trPr>
          <w:divId w:val="1033967476"/>
          <w:trHeight w:val="288"/>
          <w:jc w:val="center"/>
          <w:ins w:id="2062" w:author="Diaz Zepeda, Hirvin Azael" w:date="2021-06-11T18:32:00Z"/>
        </w:trPr>
        <w:tc>
          <w:tcPr>
            <w:tcW w:w="4966" w:type="dxa"/>
            <w:tcBorders>
              <w:top w:val="nil"/>
              <w:left w:val="nil"/>
              <w:bottom w:val="nil"/>
              <w:right w:val="nil"/>
            </w:tcBorders>
            <w:shd w:val="clear" w:color="000000" w:fill="FFFFFF"/>
            <w:noWrap/>
            <w:vAlign w:val="bottom"/>
            <w:hideMark/>
          </w:tcPr>
          <w:p w14:paraId="76D4717F" w14:textId="77777777" w:rsidR="00467ADB" w:rsidRPr="00467ADB" w:rsidRDefault="00467ADB" w:rsidP="00467ADB">
            <w:pPr>
              <w:spacing w:after="0" w:line="240" w:lineRule="auto"/>
              <w:jc w:val="center"/>
              <w:rPr>
                <w:ins w:id="2063" w:author="Diaz Zepeda, Hirvin Azael" w:date="2021-06-11T18:32:00Z"/>
                <w:rFonts w:ascii="Times New Roman" w:eastAsia="Times New Roman" w:hAnsi="Times New Roman" w:cs="Times New Roman"/>
                <w:color w:val="000000"/>
                <w:lang w:eastAsia="es-MX"/>
                <w:rPrChange w:id="2064" w:author="Diaz Zepeda, Hirvin Azael" w:date="2021-06-11T18:32:00Z">
                  <w:rPr>
                    <w:ins w:id="2065" w:author="Diaz Zepeda, Hirvin Azael" w:date="2021-06-11T18:32:00Z"/>
                  </w:rPr>
                </w:rPrChange>
              </w:rPr>
              <w:pPrChange w:id="2066" w:author="Diaz Zepeda, Hirvin Azael" w:date="2021-06-11T18:32:00Z">
                <w:pPr>
                  <w:jc w:val="center"/>
                </w:pPr>
              </w:pPrChange>
            </w:pPr>
            <w:ins w:id="2067" w:author="Diaz Zepeda, Hirvin Azael" w:date="2021-06-11T18:32:00Z">
              <w:r w:rsidRPr="00467ADB">
                <w:rPr>
                  <w:rFonts w:ascii="Times New Roman" w:eastAsia="Times New Roman" w:hAnsi="Times New Roman" w:cs="Times New Roman"/>
                  <w:color w:val="000000"/>
                  <w:lang w:eastAsia="es-MX"/>
                  <w:rPrChange w:id="2068" w:author="Diaz Zepeda, Hirvin Azael" w:date="2021-06-11T18:32:00Z">
                    <w:rPr/>
                  </w:rPrChange>
                </w:rPr>
                <w:t>50 - 59</w:t>
              </w:r>
            </w:ins>
          </w:p>
        </w:tc>
        <w:tc>
          <w:tcPr>
            <w:tcW w:w="1364" w:type="dxa"/>
            <w:tcBorders>
              <w:top w:val="nil"/>
              <w:left w:val="nil"/>
              <w:bottom w:val="nil"/>
              <w:right w:val="nil"/>
            </w:tcBorders>
            <w:shd w:val="clear" w:color="000000" w:fill="E7E6E6"/>
            <w:noWrap/>
            <w:vAlign w:val="bottom"/>
            <w:hideMark/>
          </w:tcPr>
          <w:p w14:paraId="4F130CF2" w14:textId="77777777" w:rsidR="00467ADB" w:rsidRPr="00467ADB" w:rsidRDefault="00467ADB" w:rsidP="00467ADB">
            <w:pPr>
              <w:spacing w:after="0" w:line="240" w:lineRule="auto"/>
              <w:jc w:val="center"/>
              <w:rPr>
                <w:ins w:id="2069" w:author="Diaz Zepeda, Hirvin Azael" w:date="2021-06-11T18:32:00Z"/>
                <w:rFonts w:ascii="Times New Roman" w:eastAsia="Times New Roman" w:hAnsi="Times New Roman" w:cs="Times New Roman"/>
                <w:color w:val="000000"/>
                <w:lang w:eastAsia="es-MX"/>
                <w:rPrChange w:id="2070" w:author="Diaz Zepeda, Hirvin Azael" w:date="2021-06-11T18:32:00Z">
                  <w:rPr>
                    <w:ins w:id="2071" w:author="Diaz Zepeda, Hirvin Azael" w:date="2021-06-11T18:32:00Z"/>
                  </w:rPr>
                </w:rPrChange>
              </w:rPr>
              <w:pPrChange w:id="2072" w:author="Diaz Zepeda, Hirvin Azael" w:date="2021-06-11T18:32:00Z">
                <w:pPr>
                  <w:jc w:val="center"/>
                </w:pPr>
              </w:pPrChange>
            </w:pPr>
            <w:ins w:id="2073" w:author="Diaz Zepeda, Hirvin Azael" w:date="2021-06-11T18:32:00Z">
              <w:r w:rsidRPr="00467ADB">
                <w:rPr>
                  <w:rFonts w:ascii="Times New Roman" w:eastAsia="Times New Roman" w:hAnsi="Times New Roman" w:cs="Times New Roman"/>
                  <w:color w:val="000000"/>
                  <w:lang w:eastAsia="es-MX"/>
                  <w:rPrChange w:id="2074" w:author="Diaz Zepeda, Hirvin Azael" w:date="2021-06-11T18:32:00Z">
                    <w:rPr/>
                  </w:rPrChange>
                </w:rPr>
                <w:t>0.861</w:t>
              </w:r>
            </w:ins>
          </w:p>
        </w:tc>
        <w:tc>
          <w:tcPr>
            <w:tcW w:w="2310" w:type="dxa"/>
            <w:gridSpan w:val="2"/>
            <w:tcBorders>
              <w:top w:val="nil"/>
              <w:left w:val="nil"/>
              <w:bottom w:val="nil"/>
              <w:right w:val="nil"/>
            </w:tcBorders>
            <w:shd w:val="clear" w:color="000000" w:fill="FFFFFF"/>
            <w:noWrap/>
            <w:vAlign w:val="bottom"/>
            <w:hideMark/>
          </w:tcPr>
          <w:p w14:paraId="28E48AD7" w14:textId="77777777" w:rsidR="00467ADB" w:rsidRPr="00467ADB" w:rsidRDefault="00467ADB" w:rsidP="00467ADB">
            <w:pPr>
              <w:spacing w:after="0" w:line="240" w:lineRule="auto"/>
              <w:jc w:val="center"/>
              <w:rPr>
                <w:ins w:id="2075" w:author="Diaz Zepeda, Hirvin Azael" w:date="2021-06-11T18:32:00Z"/>
                <w:rFonts w:ascii="Times New Roman" w:eastAsia="Times New Roman" w:hAnsi="Times New Roman" w:cs="Times New Roman"/>
                <w:color w:val="000000"/>
                <w:lang w:eastAsia="es-MX"/>
                <w:rPrChange w:id="2076" w:author="Diaz Zepeda, Hirvin Azael" w:date="2021-06-11T18:32:00Z">
                  <w:rPr>
                    <w:ins w:id="2077" w:author="Diaz Zepeda, Hirvin Azael" w:date="2021-06-11T18:32:00Z"/>
                  </w:rPr>
                </w:rPrChange>
              </w:rPr>
              <w:pPrChange w:id="2078" w:author="Diaz Zepeda, Hirvin Azael" w:date="2021-06-11T18:32:00Z">
                <w:pPr>
                  <w:jc w:val="center"/>
                </w:pPr>
              </w:pPrChange>
            </w:pPr>
            <w:ins w:id="2079" w:author="Diaz Zepeda, Hirvin Azael" w:date="2021-06-11T18:32:00Z">
              <w:r w:rsidRPr="00467ADB">
                <w:rPr>
                  <w:rFonts w:ascii="Times New Roman" w:eastAsia="Times New Roman" w:hAnsi="Times New Roman" w:cs="Times New Roman"/>
                  <w:color w:val="000000"/>
                  <w:lang w:eastAsia="es-MX"/>
                  <w:rPrChange w:id="2080" w:author="Diaz Zepeda, Hirvin Azael" w:date="2021-06-11T18:32:00Z">
                    <w:rPr/>
                  </w:rPrChange>
                </w:rPr>
                <w:t>0.837</w:t>
              </w:r>
            </w:ins>
          </w:p>
        </w:tc>
      </w:tr>
      <w:tr w:rsidR="00467ADB" w:rsidRPr="00467ADB" w14:paraId="3F8BFF6D" w14:textId="77777777" w:rsidTr="00467ADB">
        <w:trPr>
          <w:divId w:val="1033967476"/>
          <w:trHeight w:val="288"/>
          <w:jc w:val="center"/>
          <w:ins w:id="2081" w:author="Diaz Zepeda, Hirvin Azael" w:date="2021-06-11T18:32:00Z"/>
        </w:trPr>
        <w:tc>
          <w:tcPr>
            <w:tcW w:w="4966" w:type="dxa"/>
            <w:tcBorders>
              <w:top w:val="nil"/>
              <w:left w:val="nil"/>
              <w:bottom w:val="nil"/>
              <w:right w:val="nil"/>
            </w:tcBorders>
            <w:shd w:val="clear" w:color="000000" w:fill="FFFFFF"/>
            <w:noWrap/>
            <w:vAlign w:val="bottom"/>
            <w:hideMark/>
          </w:tcPr>
          <w:p w14:paraId="71D0F17A" w14:textId="77777777" w:rsidR="00467ADB" w:rsidRPr="00467ADB" w:rsidRDefault="00467ADB" w:rsidP="00467ADB">
            <w:pPr>
              <w:spacing w:after="0" w:line="240" w:lineRule="auto"/>
              <w:jc w:val="center"/>
              <w:rPr>
                <w:ins w:id="2082" w:author="Diaz Zepeda, Hirvin Azael" w:date="2021-06-11T18:32:00Z"/>
                <w:rFonts w:ascii="Times New Roman" w:eastAsia="Times New Roman" w:hAnsi="Times New Roman" w:cs="Times New Roman"/>
                <w:color w:val="000000"/>
                <w:lang w:eastAsia="es-MX"/>
                <w:rPrChange w:id="2083" w:author="Diaz Zepeda, Hirvin Azael" w:date="2021-06-11T18:32:00Z">
                  <w:rPr>
                    <w:ins w:id="2084" w:author="Diaz Zepeda, Hirvin Azael" w:date="2021-06-11T18:32:00Z"/>
                  </w:rPr>
                </w:rPrChange>
              </w:rPr>
              <w:pPrChange w:id="2085" w:author="Diaz Zepeda, Hirvin Azael" w:date="2021-06-11T18:32:00Z">
                <w:pPr>
                  <w:jc w:val="center"/>
                </w:pPr>
              </w:pPrChange>
            </w:pPr>
            <w:ins w:id="2086" w:author="Diaz Zepeda, Hirvin Azael" w:date="2021-06-11T18:32:00Z">
              <w:r w:rsidRPr="00467ADB">
                <w:rPr>
                  <w:rFonts w:ascii="Times New Roman" w:eastAsia="Times New Roman" w:hAnsi="Times New Roman" w:cs="Times New Roman"/>
                  <w:color w:val="000000"/>
                  <w:lang w:eastAsia="es-MX"/>
                  <w:rPrChange w:id="2087" w:author="Diaz Zepeda, Hirvin Azael" w:date="2021-06-11T18:32:00Z">
                    <w:rPr/>
                  </w:rPrChange>
                </w:rPr>
                <w:t>60 - 69</w:t>
              </w:r>
            </w:ins>
          </w:p>
        </w:tc>
        <w:tc>
          <w:tcPr>
            <w:tcW w:w="1364" w:type="dxa"/>
            <w:tcBorders>
              <w:top w:val="nil"/>
              <w:left w:val="nil"/>
              <w:bottom w:val="nil"/>
              <w:right w:val="nil"/>
            </w:tcBorders>
            <w:shd w:val="clear" w:color="000000" w:fill="E7E6E6"/>
            <w:noWrap/>
            <w:vAlign w:val="bottom"/>
            <w:hideMark/>
          </w:tcPr>
          <w:p w14:paraId="77CCD299" w14:textId="77777777" w:rsidR="00467ADB" w:rsidRPr="00467ADB" w:rsidRDefault="00467ADB" w:rsidP="00467ADB">
            <w:pPr>
              <w:spacing w:after="0" w:line="240" w:lineRule="auto"/>
              <w:jc w:val="center"/>
              <w:rPr>
                <w:ins w:id="2088" w:author="Diaz Zepeda, Hirvin Azael" w:date="2021-06-11T18:32:00Z"/>
                <w:rFonts w:ascii="Times New Roman" w:eastAsia="Times New Roman" w:hAnsi="Times New Roman" w:cs="Times New Roman"/>
                <w:color w:val="000000"/>
                <w:lang w:eastAsia="es-MX"/>
                <w:rPrChange w:id="2089" w:author="Diaz Zepeda, Hirvin Azael" w:date="2021-06-11T18:32:00Z">
                  <w:rPr>
                    <w:ins w:id="2090" w:author="Diaz Zepeda, Hirvin Azael" w:date="2021-06-11T18:32:00Z"/>
                  </w:rPr>
                </w:rPrChange>
              </w:rPr>
              <w:pPrChange w:id="2091" w:author="Diaz Zepeda, Hirvin Azael" w:date="2021-06-11T18:32:00Z">
                <w:pPr>
                  <w:jc w:val="center"/>
                </w:pPr>
              </w:pPrChange>
            </w:pPr>
            <w:ins w:id="2092" w:author="Diaz Zepeda, Hirvin Azael" w:date="2021-06-11T18:32:00Z">
              <w:r w:rsidRPr="00467ADB">
                <w:rPr>
                  <w:rFonts w:ascii="Times New Roman" w:eastAsia="Times New Roman" w:hAnsi="Times New Roman" w:cs="Times New Roman"/>
                  <w:color w:val="000000"/>
                  <w:lang w:eastAsia="es-MX"/>
                  <w:rPrChange w:id="2093" w:author="Diaz Zepeda, Hirvin Azael" w:date="2021-06-11T18:32:00Z">
                    <w:rPr/>
                  </w:rPrChange>
                </w:rPr>
                <w:t>0.84</w:t>
              </w:r>
            </w:ins>
          </w:p>
        </w:tc>
        <w:tc>
          <w:tcPr>
            <w:tcW w:w="2310" w:type="dxa"/>
            <w:gridSpan w:val="2"/>
            <w:tcBorders>
              <w:top w:val="nil"/>
              <w:left w:val="nil"/>
              <w:bottom w:val="nil"/>
              <w:right w:val="nil"/>
            </w:tcBorders>
            <w:shd w:val="clear" w:color="000000" w:fill="FFFFFF"/>
            <w:noWrap/>
            <w:vAlign w:val="bottom"/>
            <w:hideMark/>
          </w:tcPr>
          <w:p w14:paraId="07B82C66" w14:textId="77777777" w:rsidR="00467ADB" w:rsidRPr="00467ADB" w:rsidRDefault="00467ADB" w:rsidP="00467ADB">
            <w:pPr>
              <w:spacing w:after="0" w:line="240" w:lineRule="auto"/>
              <w:jc w:val="center"/>
              <w:rPr>
                <w:ins w:id="2094" w:author="Diaz Zepeda, Hirvin Azael" w:date="2021-06-11T18:32:00Z"/>
                <w:rFonts w:ascii="Times New Roman" w:eastAsia="Times New Roman" w:hAnsi="Times New Roman" w:cs="Times New Roman"/>
                <w:color w:val="000000"/>
                <w:lang w:eastAsia="es-MX"/>
                <w:rPrChange w:id="2095" w:author="Diaz Zepeda, Hirvin Azael" w:date="2021-06-11T18:32:00Z">
                  <w:rPr>
                    <w:ins w:id="2096" w:author="Diaz Zepeda, Hirvin Azael" w:date="2021-06-11T18:32:00Z"/>
                  </w:rPr>
                </w:rPrChange>
              </w:rPr>
              <w:pPrChange w:id="2097" w:author="Diaz Zepeda, Hirvin Azael" w:date="2021-06-11T18:32:00Z">
                <w:pPr>
                  <w:jc w:val="center"/>
                </w:pPr>
              </w:pPrChange>
            </w:pPr>
            <w:ins w:id="2098" w:author="Diaz Zepeda, Hirvin Azael" w:date="2021-06-11T18:32:00Z">
              <w:r w:rsidRPr="00467ADB">
                <w:rPr>
                  <w:rFonts w:ascii="Times New Roman" w:eastAsia="Times New Roman" w:hAnsi="Times New Roman" w:cs="Times New Roman"/>
                  <w:color w:val="000000"/>
                  <w:lang w:eastAsia="es-MX"/>
                  <w:rPrChange w:id="2099" w:author="Diaz Zepeda, Hirvin Azael" w:date="2021-06-11T18:32:00Z">
                    <w:rPr/>
                  </w:rPrChange>
                </w:rPr>
                <w:t>0.811</w:t>
              </w:r>
            </w:ins>
          </w:p>
        </w:tc>
      </w:tr>
      <w:tr w:rsidR="00467ADB" w:rsidRPr="00467ADB" w14:paraId="4969338C" w14:textId="77777777" w:rsidTr="00467ADB">
        <w:trPr>
          <w:divId w:val="1033967476"/>
          <w:trHeight w:val="288"/>
          <w:jc w:val="center"/>
          <w:ins w:id="2100" w:author="Diaz Zepeda, Hirvin Azael" w:date="2021-06-11T18:32:00Z"/>
        </w:trPr>
        <w:tc>
          <w:tcPr>
            <w:tcW w:w="4966" w:type="dxa"/>
            <w:tcBorders>
              <w:top w:val="nil"/>
              <w:left w:val="nil"/>
              <w:bottom w:val="nil"/>
              <w:right w:val="nil"/>
            </w:tcBorders>
            <w:shd w:val="clear" w:color="000000" w:fill="FFFFFF"/>
            <w:noWrap/>
            <w:vAlign w:val="bottom"/>
            <w:hideMark/>
          </w:tcPr>
          <w:p w14:paraId="78D2BF2D" w14:textId="77777777" w:rsidR="00467ADB" w:rsidRPr="00467ADB" w:rsidRDefault="00467ADB" w:rsidP="00467ADB">
            <w:pPr>
              <w:spacing w:after="0" w:line="240" w:lineRule="auto"/>
              <w:jc w:val="center"/>
              <w:rPr>
                <w:ins w:id="2101" w:author="Diaz Zepeda, Hirvin Azael" w:date="2021-06-11T18:32:00Z"/>
                <w:rFonts w:ascii="Times New Roman" w:eastAsia="Times New Roman" w:hAnsi="Times New Roman" w:cs="Times New Roman"/>
                <w:color w:val="000000"/>
                <w:lang w:eastAsia="es-MX"/>
                <w:rPrChange w:id="2102" w:author="Diaz Zepeda, Hirvin Azael" w:date="2021-06-11T18:32:00Z">
                  <w:rPr>
                    <w:ins w:id="2103" w:author="Diaz Zepeda, Hirvin Azael" w:date="2021-06-11T18:32:00Z"/>
                  </w:rPr>
                </w:rPrChange>
              </w:rPr>
              <w:pPrChange w:id="2104" w:author="Diaz Zepeda, Hirvin Azael" w:date="2021-06-11T18:32:00Z">
                <w:pPr>
                  <w:jc w:val="center"/>
                </w:pPr>
              </w:pPrChange>
            </w:pPr>
            <w:ins w:id="2105" w:author="Diaz Zepeda, Hirvin Azael" w:date="2021-06-11T18:32:00Z">
              <w:r w:rsidRPr="00467ADB">
                <w:rPr>
                  <w:rFonts w:ascii="Times New Roman" w:eastAsia="Times New Roman" w:hAnsi="Times New Roman" w:cs="Times New Roman"/>
                  <w:color w:val="000000"/>
                  <w:lang w:eastAsia="es-MX"/>
                  <w:rPrChange w:id="2106" w:author="Diaz Zepeda, Hirvin Azael" w:date="2021-06-11T18:32:00Z">
                    <w:rPr/>
                  </w:rPrChange>
                </w:rPr>
                <w:t>70 - 79</w:t>
              </w:r>
            </w:ins>
          </w:p>
        </w:tc>
        <w:tc>
          <w:tcPr>
            <w:tcW w:w="1364" w:type="dxa"/>
            <w:tcBorders>
              <w:top w:val="nil"/>
              <w:left w:val="nil"/>
              <w:bottom w:val="nil"/>
              <w:right w:val="nil"/>
            </w:tcBorders>
            <w:shd w:val="clear" w:color="000000" w:fill="E7E6E6"/>
            <w:noWrap/>
            <w:vAlign w:val="bottom"/>
            <w:hideMark/>
          </w:tcPr>
          <w:p w14:paraId="47FD2599" w14:textId="77777777" w:rsidR="00467ADB" w:rsidRPr="00467ADB" w:rsidRDefault="00467ADB" w:rsidP="00467ADB">
            <w:pPr>
              <w:spacing w:after="0" w:line="240" w:lineRule="auto"/>
              <w:jc w:val="center"/>
              <w:rPr>
                <w:ins w:id="2107" w:author="Diaz Zepeda, Hirvin Azael" w:date="2021-06-11T18:32:00Z"/>
                <w:rFonts w:ascii="Times New Roman" w:eastAsia="Times New Roman" w:hAnsi="Times New Roman" w:cs="Times New Roman"/>
                <w:color w:val="000000"/>
                <w:lang w:eastAsia="es-MX"/>
                <w:rPrChange w:id="2108" w:author="Diaz Zepeda, Hirvin Azael" w:date="2021-06-11T18:32:00Z">
                  <w:rPr>
                    <w:ins w:id="2109" w:author="Diaz Zepeda, Hirvin Azael" w:date="2021-06-11T18:32:00Z"/>
                  </w:rPr>
                </w:rPrChange>
              </w:rPr>
              <w:pPrChange w:id="2110" w:author="Diaz Zepeda, Hirvin Azael" w:date="2021-06-11T18:32:00Z">
                <w:pPr>
                  <w:jc w:val="center"/>
                </w:pPr>
              </w:pPrChange>
            </w:pPr>
            <w:ins w:id="2111" w:author="Diaz Zepeda, Hirvin Azael" w:date="2021-06-11T18:32:00Z">
              <w:r w:rsidRPr="00467ADB">
                <w:rPr>
                  <w:rFonts w:ascii="Times New Roman" w:eastAsia="Times New Roman" w:hAnsi="Times New Roman" w:cs="Times New Roman"/>
                  <w:color w:val="000000"/>
                  <w:lang w:eastAsia="es-MX"/>
                  <w:rPrChange w:id="2112" w:author="Diaz Zepeda, Hirvin Azael" w:date="2021-06-11T18:32:00Z">
                    <w:rPr/>
                  </w:rPrChange>
                </w:rPr>
                <w:t>0.802</w:t>
              </w:r>
            </w:ins>
          </w:p>
        </w:tc>
        <w:tc>
          <w:tcPr>
            <w:tcW w:w="2310" w:type="dxa"/>
            <w:gridSpan w:val="2"/>
            <w:tcBorders>
              <w:top w:val="nil"/>
              <w:left w:val="nil"/>
              <w:bottom w:val="nil"/>
              <w:right w:val="nil"/>
            </w:tcBorders>
            <w:shd w:val="clear" w:color="000000" w:fill="FFFFFF"/>
            <w:noWrap/>
            <w:vAlign w:val="bottom"/>
            <w:hideMark/>
          </w:tcPr>
          <w:p w14:paraId="559828FC" w14:textId="77777777" w:rsidR="00467ADB" w:rsidRPr="00467ADB" w:rsidRDefault="00467ADB" w:rsidP="00467ADB">
            <w:pPr>
              <w:spacing w:after="0" w:line="240" w:lineRule="auto"/>
              <w:jc w:val="center"/>
              <w:rPr>
                <w:ins w:id="2113" w:author="Diaz Zepeda, Hirvin Azael" w:date="2021-06-11T18:32:00Z"/>
                <w:rFonts w:ascii="Times New Roman" w:eastAsia="Times New Roman" w:hAnsi="Times New Roman" w:cs="Times New Roman"/>
                <w:color w:val="000000"/>
                <w:lang w:eastAsia="es-MX"/>
                <w:rPrChange w:id="2114" w:author="Diaz Zepeda, Hirvin Azael" w:date="2021-06-11T18:32:00Z">
                  <w:rPr>
                    <w:ins w:id="2115" w:author="Diaz Zepeda, Hirvin Azael" w:date="2021-06-11T18:32:00Z"/>
                  </w:rPr>
                </w:rPrChange>
              </w:rPr>
              <w:pPrChange w:id="2116" w:author="Diaz Zepeda, Hirvin Azael" w:date="2021-06-11T18:32:00Z">
                <w:pPr>
                  <w:jc w:val="center"/>
                </w:pPr>
              </w:pPrChange>
            </w:pPr>
            <w:ins w:id="2117" w:author="Diaz Zepeda, Hirvin Azael" w:date="2021-06-11T18:32:00Z">
              <w:r w:rsidRPr="00467ADB">
                <w:rPr>
                  <w:rFonts w:ascii="Times New Roman" w:eastAsia="Times New Roman" w:hAnsi="Times New Roman" w:cs="Times New Roman"/>
                  <w:color w:val="000000"/>
                  <w:lang w:eastAsia="es-MX"/>
                  <w:rPrChange w:id="2118" w:author="Diaz Zepeda, Hirvin Azael" w:date="2021-06-11T18:32:00Z">
                    <w:rPr/>
                  </w:rPrChange>
                </w:rPr>
                <w:t>0.771</w:t>
              </w:r>
            </w:ins>
          </w:p>
        </w:tc>
      </w:tr>
      <w:tr w:rsidR="00467ADB" w:rsidRPr="00467ADB" w14:paraId="67D5AA43" w14:textId="77777777" w:rsidTr="00467ADB">
        <w:trPr>
          <w:divId w:val="1033967476"/>
          <w:trHeight w:val="288"/>
          <w:jc w:val="center"/>
          <w:ins w:id="2119" w:author="Diaz Zepeda, Hirvin Azael" w:date="2021-06-11T18:32:00Z"/>
        </w:trPr>
        <w:tc>
          <w:tcPr>
            <w:tcW w:w="4966" w:type="dxa"/>
            <w:tcBorders>
              <w:top w:val="nil"/>
              <w:left w:val="nil"/>
              <w:bottom w:val="nil"/>
              <w:right w:val="nil"/>
            </w:tcBorders>
            <w:shd w:val="clear" w:color="000000" w:fill="FFFFFF"/>
            <w:noWrap/>
            <w:vAlign w:val="bottom"/>
            <w:hideMark/>
          </w:tcPr>
          <w:p w14:paraId="63EB6031" w14:textId="77777777" w:rsidR="00467ADB" w:rsidRPr="00467ADB" w:rsidRDefault="00467ADB" w:rsidP="00467ADB">
            <w:pPr>
              <w:spacing w:after="0" w:line="240" w:lineRule="auto"/>
              <w:jc w:val="center"/>
              <w:rPr>
                <w:ins w:id="2120" w:author="Diaz Zepeda, Hirvin Azael" w:date="2021-06-11T18:32:00Z"/>
                <w:rFonts w:ascii="Times New Roman" w:eastAsia="Times New Roman" w:hAnsi="Times New Roman" w:cs="Times New Roman"/>
                <w:color w:val="000000"/>
                <w:lang w:eastAsia="es-MX"/>
                <w:rPrChange w:id="2121" w:author="Diaz Zepeda, Hirvin Azael" w:date="2021-06-11T18:32:00Z">
                  <w:rPr>
                    <w:ins w:id="2122" w:author="Diaz Zepeda, Hirvin Azael" w:date="2021-06-11T18:32:00Z"/>
                  </w:rPr>
                </w:rPrChange>
              </w:rPr>
              <w:pPrChange w:id="2123" w:author="Diaz Zepeda, Hirvin Azael" w:date="2021-06-11T18:32:00Z">
                <w:pPr>
                  <w:jc w:val="center"/>
                </w:pPr>
              </w:pPrChange>
            </w:pPr>
            <w:ins w:id="2124" w:author="Diaz Zepeda, Hirvin Azael" w:date="2021-06-11T18:32:00Z">
              <w:r w:rsidRPr="00467ADB">
                <w:rPr>
                  <w:rFonts w:ascii="Times New Roman" w:eastAsia="Times New Roman" w:hAnsi="Times New Roman" w:cs="Times New Roman"/>
                  <w:color w:val="000000"/>
                  <w:lang w:eastAsia="es-MX"/>
                  <w:rPrChange w:id="2125" w:author="Diaz Zepeda, Hirvin Azael" w:date="2021-06-11T18:32:00Z">
                    <w:rPr/>
                  </w:rPrChange>
                </w:rPr>
                <w:t>80 ≤</w:t>
              </w:r>
            </w:ins>
          </w:p>
        </w:tc>
        <w:tc>
          <w:tcPr>
            <w:tcW w:w="1364" w:type="dxa"/>
            <w:tcBorders>
              <w:top w:val="nil"/>
              <w:left w:val="nil"/>
              <w:bottom w:val="nil"/>
              <w:right w:val="nil"/>
            </w:tcBorders>
            <w:shd w:val="clear" w:color="000000" w:fill="E7E6E6"/>
            <w:noWrap/>
            <w:vAlign w:val="bottom"/>
            <w:hideMark/>
          </w:tcPr>
          <w:p w14:paraId="57D62BF0" w14:textId="77777777" w:rsidR="00467ADB" w:rsidRPr="00467ADB" w:rsidRDefault="00467ADB" w:rsidP="00467ADB">
            <w:pPr>
              <w:spacing w:after="0" w:line="240" w:lineRule="auto"/>
              <w:jc w:val="center"/>
              <w:rPr>
                <w:ins w:id="2126" w:author="Diaz Zepeda, Hirvin Azael" w:date="2021-06-11T18:32:00Z"/>
                <w:rFonts w:ascii="Times New Roman" w:eastAsia="Times New Roman" w:hAnsi="Times New Roman" w:cs="Times New Roman"/>
                <w:color w:val="000000"/>
                <w:lang w:eastAsia="es-MX"/>
                <w:rPrChange w:id="2127" w:author="Diaz Zepeda, Hirvin Azael" w:date="2021-06-11T18:32:00Z">
                  <w:rPr>
                    <w:ins w:id="2128" w:author="Diaz Zepeda, Hirvin Azael" w:date="2021-06-11T18:32:00Z"/>
                  </w:rPr>
                </w:rPrChange>
              </w:rPr>
              <w:pPrChange w:id="2129" w:author="Diaz Zepeda, Hirvin Azael" w:date="2021-06-11T18:32:00Z">
                <w:pPr>
                  <w:jc w:val="center"/>
                </w:pPr>
              </w:pPrChange>
            </w:pPr>
            <w:ins w:id="2130" w:author="Diaz Zepeda, Hirvin Azael" w:date="2021-06-11T18:32:00Z">
              <w:r w:rsidRPr="00467ADB">
                <w:rPr>
                  <w:rFonts w:ascii="Times New Roman" w:eastAsia="Times New Roman" w:hAnsi="Times New Roman" w:cs="Times New Roman"/>
                  <w:color w:val="000000"/>
                  <w:lang w:eastAsia="es-MX"/>
                  <w:rPrChange w:id="2131" w:author="Diaz Zepeda, Hirvin Azael" w:date="2021-06-11T18:32:00Z">
                    <w:rPr/>
                  </w:rPrChange>
                </w:rPr>
                <w:t>0.782</w:t>
              </w:r>
            </w:ins>
          </w:p>
        </w:tc>
        <w:tc>
          <w:tcPr>
            <w:tcW w:w="2310" w:type="dxa"/>
            <w:gridSpan w:val="2"/>
            <w:tcBorders>
              <w:top w:val="nil"/>
              <w:left w:val="nil"/>
              <w:bottom w:val="nil"/>
              <w:right w:val="nil"/>
            </w:tcBorders>
            <w:shd w:val="clear" w:color="000000" w:fill="FFFFFF"/>
            <w:noWrap/>
            <w:vAlign w:val="bottom"/>
            <w:hideMark/>
          </w:tcPr>
          <w:p w14:paraId="4E6084DB" w14:textId="77777777" w:rsidR="00467ADB" w:rsidRPr="00467ADB" w:rsidRDefault="00467ADB" w:rsidP="00467ADB">
            <w:pPr>
              <w:keepNext/>
              <w:spacing w:after="0" w:line="240" w:lineRule="auto"/>
              <w:jc w:val="center"/>
              <w:rPr>
                <w:ins w:id="2132" w:author="Diaz Zepeda, Hirvin Azael" w:date="2021-06-11T18:32:00Z"/>
                <w:rFonts w:ascii="Times New Roman" w:eastAsia="Times New Roman" w:hAnsi="Times New Roman" w:cs="Times New Roman"/>
                <w:color w:val="000000"/>
                <w:lang w:eastAsia="es-MX"/>
                <w:rPrChange w:id="2133" w:author="Diaz Zepeda, Hirvin Azael" w:date="2021-06-11T18:32:00Z">
                  <w:rPr>
                    <w:ins w:id="2134" w:author="Diaz Zepeda, Hirvin Azael" w:date="2021-06-11T18:32:00Z"/>
                  </w:rPr>
                </w:rPrChange>
              </w:rPr>
              <w:pPrChange w:id="2135" w:author="Diaz Zepeda, Hirvin Azael" w:date="2021-06-11T18:32:00Z">
                <w:pPr>
                  <w:jc w:val="center"/>
                </w:pPr>
              </w:pPrChange>
            </w:pPr>
            <w:ins w:id="2136" w:author="Diaz Zepeda, Hirvin Azael" w:date="2021-06-11T18:32:00Z">
              <w:r w:rsidRPr="00467ADB">
                <w:rPr>
                  <w:rFonts w:ascii="Times New Roman" w:eastAsia="Times New Roman" w:hAnsi="Times New Roman" w:cs="Times New Roman"/>
                  <w:color w:val="000000"/>
                  <w:lang w:eastAsia="es-MX"/>
                  <w:rPrChange w:id="2137" w:author="Diaz Zepeda, Hirvin Azael" w:date="2021-06-11T18:32:00Z">
                    <w:rPr/>
                  </w:rPrChange>
                </w:rPr>
                <w:t>0.724</w:t>
              </w:r>
            </w:ins>
          </w:p>
        </w:tc>
      </w:tr>
    </w:tbl>
    <w:p w14:paraId="69E0B4C3" w14:textId="39410472" w:rsidR="00E8425E" w:rsidDel="00467ADB" w:rsidRDefault="00E8425E" w:rsidP="00467ADB">
      <w:pPr>
        <w:pStyle w:val="Descripcin"/>
        <w:jc w:val="both"/>
        <w:rPr>
          <w:del w:id="2138" w:author="Diaz Zepeda, Hirvin Azael" w:date="2021-06-11T18:32:00Z"/>
          <w:rFonts w:asciiTheme="minorHAnsi" w:hAnsiTheme="minorHAnsi"/>
          <w:sz w:val="22"/>
        </w:rPr>
      </w:pPr>
    </w:p>
    <w:tbl>
      <w:tblPr>
        <w:tblW w:w="8640" w:type="dxa"/>
        <w:jc w:val="center"/>
        <w:tblCellMar>
          <w:left w:w="70" w:type="dxa"/>
          <w:right w:w="70" w:type="dxa"/>
        </w:tblCellMar>
        <w:tblLook w:val="04A0" w:firstRow="1" w:lastRow="0" w:firstColumn="1" w:lastColumn="0" w:noHBand="0" w:noVBand="1"/>
      </w:tblPr>
      <w:tblGrid>
        <w:gridCol w:w="4966"/>
        <w:gridCol w:w="1364"/>
        <w:gridCol w:w="1002"/>
        <w:gridCol w:w="1308"/>
      </w:tblGrid>
      <w:tr w:rsidR="00E8425E" w:rsidRPr="00E8425E" w:rsidDel="00467ADB" w14:paraId="4DB239A9" w14:textId="77777777" w:rsidTr="00E8425E">
        <w:trPr>
          <w:trHeight w:val="288"/>
          <w:jc w:val="center"/>
          <w:del w:id="2139" w:author="Diaz Zepeda, Hirvin Azael" w:date="2021-06-11T18:32:00Z"/>
        </w:trPr>
        <w:tc>
          <w:tcPr>
            <w:tcW w:w="8640" w:type="dxa"/>
            <w:gridSpan w:val="4"/>
            <w:tcBorders>
              <w:top w:val="nil"/>
              <w:left w:val="nil"/>
              <w:bottom w:val="nil"/>
              <w:right w:val="nil"/>
            </w:tcBorders>
            <w:shd w:val="clear" w:color="000000" w:fill="757171"/>
            <w:noWrap/>
            <w:vAlign w:val="bottom"/>
            <w:hideMark/>
          </w:tcPr>
          <w:p w14:paraId="7B5D8487" w14:textId="2CA5A611" w:rsidR="00E8425E" w:rsidRPr="00E8425E" w:rsidDel="00467ADB" w:rsidRDefault="00E8425E">
            <w:pPr>
              <w:jc w:val="center"/>
              <w:rPr>
                <w:del w:id="2140" w:author="Diaz Zepeda, Hirvin Azael" w:date="2021-06-11T18:32:00Z"/>
                <w:rFonts w:ascii="Times New Roman" w:eastAsia="Times New Roman" w:hAnsi="Times New Roman" w:cs="Times New Roman"/>
                <w:color w:val="FFFFFF"/>
                <w:lang w:eastAsia="es-MX"/>
              </w:rPr>
            </w:pPr>
            <w:del w:id="2141" w:author="Diaz Zepeda, Hirvin Azael" w:date="2021-06-11T18:32:00Z">
              <w:r w:rsidRPr="00E8425E" w:rsidDel="00467ADB">
                <w:rPr>
                  <w:rFonts w:ascii="Times New Roman" w:eastAsia="Times New Roman" w:hAnsi="Times New Roman" w:cs="Times New Roman"/>
                  <w:color w:val="FFFFFF"/>
                  <w:lang w:eastAsia="es-MX"/>
                </w:rPr>
                <w:delText>Cohorts characteristics</w:delText>
              </w:r>
            </w:del>
          </w:p>
        </w:tc>
      </w:tr>
      <w:tr w:rsidR="00E8425E" w:rsidRPr="00E8425E" w:rsidDel="00467ADB" w14:paraId="3EDF66E2" w14:textId="77777777" w:rsidTr="00E8425E">
        <w:trPr>
          <w:trHeight w:val="288"/>
          <w:jc w:val="center"/>
          <w:del w:id="2142" w:author="Diaz Zepeda, Hirvin Azael" w:date="2021-06-11T18:32:00Z"/>
        </w:trPr>
        <w:tc>
          <w:tcPr>
            <w:tcW w:w="8640" w:type="dxa"/>
            <w:gridSpan w:val="4"/>
            <w:tcBorders>
              <w:top w:val="nil"/>
              <w:left w:val="nil"/>
              <w:bottom w:val="nil"/>
              <w:right w:val="nil"/>
            </w:tcBorders>
            <w:shd w:val="clear" w:color="000000" w:fill="E7E6E6"/>
            <w:noWrap/>
            <w:vAlign w:val="bottom"/>
            <w:hideMark/>
          </w:tcPr>
          <w:p w14:paraId="495AE3BB" w14:textId="77777777" w:rsidR="00E8425E" w:rsidRPr="00E8425E" w:rsidDel="00467ADB" w:rsidRDefault="00E8425E" w:rsidP="00E8425E">
            <w:pPr>
              <w:spacing w:after="0" w:line="240" w:lineRule="auto"/>
              <w:jc w:val="center"/>
              <w:rPr>
                <w:del w:id="2143" w:author="Diaz Zepeda, Hirvin Azael" w:date="2021-06-11T18:32:00Z"/>
                <w:rFonts w:ascii="Times New Roman" w:eastAsia="Times New Roman" w:hAnsi="Times New Roman" w:cs="Times New Roman"/>
                <w:color w:val="000000"/>
                <w:lang w:eastAsia="es-MX"/>
              </w:rPr>
            </w:pPr>
            <w:del w:id="2144" w:author="Diaz Zepeda, Hirvin Azael" w:date="2021-06-11T18:32:00Z">
              <w:r w:rsidRPr="00E8425E" w:rsidDel="00467ADB">
                <w:rPr>
                  <w:rFonts w:ascii="Times New Roman" w:eastAsia="Times New Roman" w:hAnsi="Times New Roman" w:cs="Times New Roman"/>
                  <w:color w:val="000000"/>
                  <w:lang w:eastAsia="es-MX"/>
                </w:rPr>
                <w:delText>Hospitalized, not intubated</w:delText>
              </w:r>
            </w:del>
          </w:p>
        </w:tc>
      </w:tr>
      <w:tr w:rsidR="00E8425E" w:rsidRPr="00E8425E" w:rsidDel="00467ADB" w14:paraId="244EE332" w14:textId="77777777" w:rsidTr="00E8425E">
        <w:trPr>
          <w:trHeight w:val="288"/>
          <w:jc w:val="center"/>
          <w:del w:id="2145" w:author="Diaz Zepeda, Hirvin Azael" w:date="2021-06-11T18:32:00Z"/>
        </w:trPr>
        <w:tc>
          <w:tcPr>
            <w:tcW w:w="4966" w:type="dxa"/>
            <w:tcBorders>
              <w:top w:val="nil"/>
              <w:left w:val="nil"/>
              <w:bottom w:val="nil"/>
              <w:right w:val="nil"/>
            </w:tcBorders>
            <w:shd w:val="clear" w:color="000000" w:fill="E7E6E6"/>
            <w:noWrap/>
            <w:vAlign w:val="bottom"/>
            <w:hideMark/>
          </w:tcPr>
          <w:p w14:paraId="1B7ABFCD" w14:textId="77777777" w:rsidR="00E8425E" w:rsidRPr="00E8425E" w:rsidDel="00467ADB" w:rsidRDefault="00E8425E" w:rsidP="00E8425E">
            <w:pPr>
              <w:spacing w:after="0" w:line="240" w:lineRule="auto"/>
              <w:jc w:val="center"/>
              <w:rPr>
                <w:del w:id="2146" w:author="Diaz Zepeda, Hirvin Azael" w:date="2021-06-11T18:32:00Z"/>
                <w:rFonts w:ascii="Times New Roman" w:eastAsia="Times New Roman" w:hAnsi="Times New Roman" w:cs="Times New Roman"/>
                <w:color w:val="000000"/>
                <w:lang w:eastAsia="es-MX"/>
              </w:rPr>
            </w:pPr>
            <w:del w:id="2147" w:author="Diaz Zepeda, Hirvin Azael" w:date="2021-06-11T18:32:00Z">
              <w:r w:rsidRPr="00E8425E" w:rsidDel="00467ADB">
                <w:rPr>
                  <w:rFonts w:ascii="Times New Roman" w:eastAsia="Times New Roman" w:hAnsi="Times New Roman" w:cs="Times New Roman"/>
                  <w:color w:val="000000"/>
                  <w:lang w:eastAsia="es-MX"/>
                </w:rPr>
                <w:delText>Sex</w:delText>
              </w:r>
            </w:del>
          </w:p>
        </w:tc>
        <w:tc>
          <w:tcPr>
            <w:tcW w:w="1364" w:type="dxa"/>
            <w:tcBorders>
              <w:top w:val="nil"/>
              <w:left w:val="nil"/>
              <w:bottom w:val="nil"/>
              <w:right w:val="nil"/>
            </w:tcBorders>
            <w:shd w:val="clear" w:color="000000" w:fill="E7E6E6"/>
            <w:noWrap/>
            <w:vAlign w:val="bottom"/>
            <w:hideMark/>
          </w:tcPr>
          <w:p w14:paraId="4F1CCAD4" w14:textId="77777777" w:rsidR="00E8425E" w:rsidRPr="00E8425E" w:rsidDel="00467ADB" w:rsidRDefault="00E8425E" w:rsidP="00E8425E">
            <w:pPr>
              <w:spacing w:after="0" w:line="240" w:lineRule="auto"/>
              <w:jc w:val="center"/>
              <w:rPr>
                <w:del w:id="2148" w:author="Diaz Zepeda, Hirvin Azael" w:date="2021-06-11T18:32:00Z"/>
                <w:rFonts w:ascii="Times New Roman" w:eastAsia="Times New Roman" w:hAnsi="Times New Roman" w:cs="Times New Roman"/>
                <w:color w:val="000000"/>
                <w:lang w:eastAsia="es-MX"/>
              </w:rPr>
            </w:pPr>
            <w:del w:id="2149" w:author="Diaz Zepeda, Hirvin Azael" w:date="2021-06-11T18:32:00Z">
              <w:r w:rsidRPr="00E8425E" w:rsidDel="00467ADB">
                <w:rPr>
                  <w:rFonts w:ascii="Times New Roman" w:eastAsia="Times New Roman" w:hAnsi="Times New Roman" w:cs="Times New Roman"/>
                  <w:color w:val="000000"/>
                  <w:lang w:eastAsia="es-MX"/>
                </w:rPr>
                <w:delText>Age Group</w:delText>
              </w:r>
            </w:del>
          </w:p>
        </w:tc>
        <w:tc>
          <w:tcPr>
            <w:tcW w:w="1002" w:type="dxa"/>
            <w:tcBorders>
              <w:top w:val="nil"/>
              <w:left w:val="nil"/>
              <w:bottom w:val="nil"/>
              <w:right w:val="nil"/>
            </w:tcBorders>
            <w:shd w:val="clear" w:color="000000" w:fill="E7E6E6"/>
            <w:noWrap/>
            <w:vAlign w:val="bottom"/>
            <w:hideMark/>
          </w:tcPr>
          <w:p w14:paraId="1E9DF911" w14:textId="77777777" w:rsidR="00E8425E" w:rsidRPr="00E8425E" w:rsidDel="00467ADB" w:rsidRDefault="00E8425E" w:rsidP="00E8425E">
            <w:pPr>
              <w:spacing w:after="0" w:line="240" w:lineRule="auto"/>
              <w:jc w:val="center"/>
              <w:rPr>
                <w:del w:id="2150" w:author="Diaz Zepeda, Hirvin Azael" w:date="2021-06-11T18:32:00Z"/>
                <w:rFonts w:ascii="Times New Roman" w:eastAsia="Times New Roman" w:hAnsi="Times New Roman" w:cs="Times New Roman"/>
                <w:color w:val="000000"/>
                <w:lang w:eastAsia="es-MX"/>
              </w:rPr>
            </w:pPr>
            <w:del w:id="2151" w:author="Diaz Zepeda, Hirvin Azael" w:date="2021-06-11T18:32:00Z">
              <w:r w:rsidRPr="00E8425E" w:rsidDel="00467ADB">
                <w:rPr>
                  <w:rFonts w:ascii="Times New Roman" w:eastAsia="Times New Roman" w:hAnsi="Times New Roman" w:cs="Times New Roman"/>
                  <w:color w:val="000000"/>
                  <w:lang w:eastAsia="es-MX"/>
                </w:rPr>
                <w:delText>N</w:delText>
              </w:r>
            </w:del>
          </w:p>
        </w:tc>
        <w:tc>
          <w:tcPr>
            <w:tcW w:w="1308" w:type="dxa"/>
            <w:tcBorders>
              <w:top w:val="nil"/>
              <w:left w:val="nil"/>
              <w:bottom w:val="nil"/>
              <w:right w:val="nil"/>
            </w:tcBorders>
            <w:shd w:val="clear" w:color="000000" w:fill="E7E6E6"/>
            <w:noWrap/>
            <w:vAlign w:val="bottom"/>
            <w:hideMark/>
          </w:tcPr>
          <w:p w14:paraId="2D68B0AF" w14:textId="77777777" w:rsidR="00E8425E" w:rsidRPr="00E8425E" w:rsidDel="00467ADB" w:rsidRDefault="00E8425E" w:rsidP="00E8425E">
            <w:pPr>
              <w:spacing w:after="0" w:line="240" w:lineRule="auto"/>
              <w:jc w:val="center"/>
              <w:rPr>
                <w:del w:id="2152" w:author="Diaz Zepeda, Hirvin Azael" w:date="2021-06-11T18:32:00Z"/>
                <w:rFonts w:ascii="Times New Roman" w:eastAsia="Times New Roman" w:hAnsi="Times New Roman" w:cs="Times New Roman"/>
                <w:color w:val="000000"/>
                <w:lang w:eastAsia="es-MX"/>
              </w:rPr>
            </w:pPr>
            <w:del w:id="2153" w:author="Diaz Zepeda, Hirvin Azael" w:date="2021-06-11T18:32:00Z">
              <w:r w:rsidRPr="00E8425E" w:rsidDel="00467ADB">
                <w:rPr>
                  <w:rFonts w:ascii="Times New Roman" w:eastAsia="Times New Roman" w:hAnsi="Times New Roman" w:cs="Times New Roman"/>
                  <w:color w:val="000000"/>
                  <w:lang w:eastAsia="es-MX"/>
                </w:rPr>
                <w:delText>Proportion</w:delText>
              </w:r>
            </w:del>
          </w:p>
        </w:tc>
      </w:tr>
      <w:tr w:rsidR="00E8425E" w:rsidRPr="00E8425E" w:rsidDel="00467ADB" w14:paraId="2304D085" w14:textId="77777777" w:rsidTr="00E8425E">
        <w:trPr>
          <w:trHeight w:val="288"/>
          <w:jc w:val="center"/>
          <w:del w:id="2154"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016EC2CB" w14:textId="77777777" w:rsidR="00E8425E" w:rsidRPr="00E8425E" w:rsidDel="00467ADB" w:rsidRDefault="00E8425E" w:rsidP="00E8425E">
            <w:pPr>
              <w:spacing w:after="0" w:line="240" w:lineRule="auto"/>
              <w:jc w:val="center"/>
              <w:rPr>
                <w:del w:id="2155" w:author="Diaz Zepeda, Hirvin Azael" w:date="2021-06-11T18:32:00Z"/>
                <w:rFonts w:ascii="Times New Roman" w:eastAsia="Times New Roman" w:hAnsi="Times New Roman" w:cs="Times New Roman"/>
                <w:color w:val="000000"/>
                <w:lang w:eastAsia="es-MX"/>
              </w:rPr>
            </w:pPr>
            <w:del w:id="2156" w:author="Diaz Zepeda, Hirvin Azael" w:date="2021-06-11T18:32:00Z">
              <w:r w:rsidRPr="00E8425E" w:rsidDel="00467ADB">
                <w:rPr>
                  <w:rFonts w:ascii="Times New Roman" w:eastAsia="Times New Roman" w:hAnsi="Times New Roman" w:cs="Times New Roman"/>
                  <w:color w:val="000000"/>
                  <w:lang w:eastAsia="es-MX"/>
                </w:rPr>
                <w:delText>Male</w:delText>
              </w:r>
            </w:del>
          </w:p>
        </w:tc>
        <w:tc>
          <w:tcPr>
            <w:tcW w:w="1364" w:type="dxa"/>
            <w:tcBorders>
              <w:top w:val="nil"/>
              <w:left w:val="nil"/>
              <w:bottom w:val="nil"/>
              <w:right w:val="nil"/>
            </w:tcBorders>
            <w:shd w:val="clear" w:color="000000" w:fill="FFFFFF"/>
            <w:noWrap/>
            <w:vAlign w:val="bottom"/>
            <w:hideMark/>
          </w:tcPr>
          <w:p w14:paraId="1133A01E" w14:textId="77777777" w:rsidR="00E8425E" w:rsidRPr="00E8425E" w:rsidDel="00467ADB" w:rsidRDefault="00E8425E" w:rsidP="00E8425E">
            <w:pPr>
              <w:spacing w:after="0" w:line="240" w:lineRule="auto"/>
              <w:jc w:val="center"/>
              <w:rPr>
                <w:del w:id="2157" w:author="Diaz Zepeda, Hirvin Azael" w:date="2021-06-11T18:32:00Z"/>
                <w:rFonts w:ascii="Times New Roman" w:eastAsia="Times New Roman" w:hAnsi="Times New Roman" w:cs="Times New Roman"/>
                <w:color w:val="000000"/>
                <w:lang w:eastAsia="es-MX"/>
              </w:rPr>
            </w:pPr>
            <w:del w:id="2158" w:author="Diaz Zepeda, Hirvin Azael" w:date="2021-06-11T18:32:00Z">
              <w:r w:rsidRPr="00E8425E" w:rsidDel="00467ADB">
                <w:rPr>
                  <w:rFonts w:ascii="Times New Roman" w:eastAsia="Times New Roman" w:hAnsi="Times New Roman" w:cs="Times New Roman"/>
                  <w:color w:val="000000"/>
                  <w:lang w:eastAsia="es-MX"/>
                </w:rPr>
                <w:delText>45 - 54 yo.</w:delText>
              </w:r>
            </w:del>
          </w:p>
        </w:tc>
        <w:tc>
          <w:tcPr>
            <w:tcW w:w="1002" w:type="dxa"/>
            <w:tcBorders>
              <w:top w:val="nil"/>
              <w:left w:val="nil"/>
              <w:bottom w:val="nil"/>
              <w:right w:val="nil"/>
            </w:tcBorders>
            <w:shd w:val="clear" w:color="000000" w:fill="FFFFFF"/>
            <w:noWrap/>
            <w:vAlign w:val="bottom"/>
            <w:hideMark/>
          </w:tcPr>
          <w:p w14:paraId="0492657C" w14:textId="77777777" w:rsidR="00E8425E" w:rsidRPr="00E8425E" w:rsidDel="00467ADB" w:rsidRDefault="00E8425E" w:rsidP="00E8425E">
            <w:pPr>
              <w:spacing w:after="0" w:line="240" w:lineRule="auto"/>
              <w:jc w:val="center"/>
              <w:rPr>
                <w:del w:id="2159" w:author="Diaz Zepeda, Hirvin Azael" w:date="2021-06-11T18:32:00Z"/>
                <w:rFonts w:ascii="Times New Roman" w:eastAsia="Times New Roman" w:hAnsi="Times New Roman" w:cs="Times New Roman"/>
                <w:color w:val="000000"/>
                <w:lang w:eastAsia="es-MX"/>
              </w:rPr>
            </w:pPr>
            <w:del w:id="2160" w:author="Diaz Zepeda, Hirvin Azael" w:date="2021-06-11T18:32:00Z">
              <w:r w:rsidRPr="00E8425E" w:rsidDel="00467ADB">
                <w:rPr>
                  <w:rFonts w:ascii="Times New Roman" w:eastAsia="Times New Roman" w:hAnsi="Times New Roman" w:cs="Times New Roman"/>
                  <w:color w:val="000000"/>
                  <w:lang w:eastAsia="es-MX"/>
                </w:rPr>
                <w:delText>32,154</w:delText>
              </w:r>
            </w:del>
          </w:p>
        </w:tc>
        <w:tc>
          <w:tcPr>
            <w:tcW w:w="1308" w:type="dxa"/>
            <w:tcBorders>
              <w:top w:val="nil"/>
              <w:left w:val="nil"/>
              <w:bottom w:val="nil"/>
              <w:right w:val="nil"/>
            </w:tcBorders>
            <w:shd w:val="clear" w:color="000000" w:fill="FFFFFF"/>
            <w:noWrap/>
            <w:vAlign w:val="bottom"/>
            <w:hideMark/>
          </w:tcPr>
          <w:p w14:paraId="7F4C0911" w14:textId="77777777" w:rsidR="00E8425E" w:rsidRPr="00E8425E" w:rsidDel="00467ADB" w:rsidRDefault="00E8425E" w:rsidP="00E8425E">
            <w:pPr>
              <w:spacing w:after="0" w:line="240" w:lineRule="auto"/>
              <w:jc w:val="center"/>
              <w:rPr>
                <w:del w:id="2161" w:author="Diaz Zepeda, Hirvin Azael" w:date="2021-06-11T18:32:00Z"/>
                <w:rFonts w:ascii="Times New Roman" w:eastAsia="Times New Roman" w:hAnsi="Times New Roman" w:cs="Times New Roman"/>
                <w:color w:val="000000"/>
                <w:lang w:eastAsia="es-MX"/>
              </w:rPr>
            </w:pPr>
            <w:del w:id="2162" w:author="Diaz Zepeda, Hirvin Azael" w:date="2021-06-11T18:32:00Z">
              <w:r w:rsidRPr="00E8425E" w:rsidDel="00467ADB">
                <w:rPr>
                  <w:rFonts w:ascii="Times New Roman" w:eastAsia="Times New Roman" w:hAnsi="Times New Roman" w:cs="Times New Roman"/>
                  <w:color w:val="000000"/>
                  <w:lang w:eastAsia="es-MX"/>
                </w:rPr>
                <w:delText>16%</w:delText>
              </w:r>
            </w:del>
          </w:p>
        </w:tc>
      </w:tr>
      <w:tr w:rsidR="00E8425E" w:rsidRPr="00E8425E" w:rsidDel="00467ADB" w14:paraId="063B7212" w14:textId="77777777" w:rsidTr="00E8425E">
        <w:trPr>
          <w:trHeight w:val="288"/>
          <w:jc w:val="center"/>
          <w:del w:id="2163" w:author="Diaz Zepeda, Hirvin Azael" w:date="2021-06-11T18:32:00Z"/>
        </w:trPr>
        <w:tc>
          <w:tcPr>
            <w:tcW w:w="4966" w:type="dxa"/>
            <w:vMerge/>
            <w:tcBorders>
              <w:top w:val="nil"/>
              <w:left w:val="nil"/>
              <w:bottom w:val="nil"/>
              <w:right w:val="nil"/>
            </w:tcBorders>
            <w:vAlign w:val="center"/>
            <w:hideMark/>
          </w:tcPr>
          <w:p w14:paraId="0AC03970" w14:textId="77777777" w:rsidR="00E8425E" w:rsidRPr="00E8425E" w:rsidDel="00467ADB" w:rsidRDefault="00E8425E" w:rsidP="00E8425E">
            <w:pPr>
              <w:spacing w:after="0" w:line="240" w:lineRule="auto"/>
              <w:rPr>
                <w:del w:id="2164"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0B683D3B" w14:textId="77777777" w:rsidR="00E8425E" w:rsidRPr="00E8425E" w:rsidDel="00467ADB" w:rsidRDefault="00E8425E" w:rsidP="00E8425E">
            <w:pPr>
              <w:spacing w:after="0" w:line="240" w:lineRule="auto"/>
              <w:jc w:val="center"/>
              <w:rPr>
                <w:del w:id="2165" w:author="Diaz Zepeda, Hirvin Azael" w:date="2021-06-11T18:32:00Z"/>
                <w:rFonts w:ascii="Times New Roman" w:eastAsia="Times New Roman" w:hAnsi="Times New Roman" w:cs="Times New Roman"/>
                <w:color w:val="000000"/>
                <w:lang w:eastAsia="es-MX"/>
              </w:rPr>
            </w:pPr>
            <w:del w:id="2166" w:author="Diaz Zepeda, Hirvin Azael" w:date="2021-06-11T18:32:00Z">
              <w:r w:rsidRPr="00E8425E" w:rsidDel="00467ADB">
                <w:rPr>
                  <w:rFonts w:ascii="Times New Roman" w:eastAsia="Times New Roman" w:hAnsi="Times New Roman" w:cs="Times New Roman"/>
                  <w:color w:val="000000"/>
                  <w:lang w:eastAsia="es-MX"/>
                </w:rPr>
                <w:delText>55 -64 yo.</w:delText>
              </w:r>
            </w:del>
          </w:p>
        </w:tc>
        <w:tc>
          <w:tcPr>
            <w:tcW w:w="1002" w:type="dxa"/>
            <w:tcBorders>
              <w:top w:val="nil"/>
              <w:left w:val="nil"/>
              <w:bottom w:val="nil"/>
              <w:right w:val="nil"/>
            </w:tcBorders>
            <w:shd w:val="clear" w:color="000000" w:fill="FFFFFF"/>
            <w:noWrap/>
            <w:vAlign w:val="bottom"/>
            <w:hideMark/>
          </w:tcPr>
          <w:p w14:paraId="3901B51C" w14:textId="77777777" w:rsidR="00E8425E" w:rsidRPr="00E8425E" w:rsidDel="00467ADB" w:rsidRDefault="00E8425E" w:rsidP="00E8425E">
            <w:pPr>
              <w:spacing w:after="0" w:line="240" w:lineRule="auto"/>
              <w:jc w:val="center"/>
              <w:rPr>
                <w:del w:id="2167" w:author="Diaz Zepeda, Hirvin Azael" w:date="2021-06-11T18:32:00Z"/>
                <w:rFonts w:ascii="Times New Roman" w:eastAsia="Times New Roman" w:hAnsi="Times New Roman" w:cs="Times New Roman"/>
                <w:color w:val="000000"/>
                <w:lang w:eastAsia="es-MX"/>
              </w:rPr>
            </w:pPr>
            <w:del w:id="2168" w:author="Diaz Zepeda, Hirvin Azael" w:date="2021-06-11T18:32:00Z">
              <w:r w:rsidRPr="00E8425E" w:rsidDel="00467ADB">
                <w:rPr>
                  <w:rFonts w:ascii="Times New Roman" w:eastAsia="Times New Roman" w:hAnsi="Times New Roman" w:cs="Times New Roman"/>
                  <w:color w:val="000000"/>
                  <w:lang w:eastAsia="es-MX"/>
                </w:rPr>
                <w:delText>35,973</w:delText>
              </w:r>
            </w:del>
          </w:p>
        </w:tc>
        <w:tc>
          <w:tcPr>
            <w:tcW w:w="1308" w:type="dxa"/>
            <w:tcBorders>
              <w:top w:val="nil"/>
              <w:left w:val="nil"/>
              <w:bottom w:val="nil"/>
              <w:right w:val="nil"/>
            </w:tcBorders>
            <w:shd w:val="clear" w:color="000000" w:fill="FFFFFF"/>
            <w:noWrap/>
            <w:vAlign w:val="bottom"/>
            <w:hideMark/>
          </w:tcPr>
          <w:p w14:paraId="118DC140" w14:textId="77777777" w:rsidR="00E8425E" w:rsidRPr="00E8425E" w:rsidDel="00467ADB" w:rsidRDefault="00E8425E" w:rsidP="00E8425E">
            <w:pPr>
              <w:spacing w:after="0" w:line="240" w:lineRule="auto"/>
              <w:jc w:val="center"/>
              <w:rPr>
                <w:del w:id="2169" w:author="Diaz Zepeda, Hirvin Azael" w:date="2021-06-11T18:32:00Z"/>
                <w:rFonts w:ascii="Times New Roman" w:eastAsia="Times New Roman" w:hAnsi="Times New Roman" w:cs="Times New Roman"/>
                <w:color w:val="000000"/>
                <w:lang w:eastAsia="es-MX"/>
              </w:rPr>
            </w:pPr>
            <w:del w:id="2170" w:author="Diaz Zepeda, Hirvin Azael" w:date="2021-06-11T18:32:00Z">
              <w:r w:rsidRPr="00E8425E" w:rsidDel="00467ADB">
                <w:rPr>
                  <w:rFonts w:ascii="Times New Roman" w:eastAsia="Times New Roman" w:hAnsi="Times New Roman" w:cs="Times New Roman"/>
                  <w:color w:val="000000"/>
                  <w:lang w:eastAsia="es-MX"/>
                </w:rPr>
                <w:delText>18%</w:delText>
              </w:r>
            </w:del>
          </w:p>
        </w:tc>
      </w:tr>
      <w:tr w:rsidR="00E8425E" w:rsidRPr="00E8425E" w:rsidDel="00467ADB" w14:paraId="0413A54B" w14:textId="77777777" w:rsidTr="00E8425E">
        <w:trPr>
          <w:trHeight w:val="288"/>
          <w:jc w:val="center"/>
          <w:del w:id="2171" w:author="Diaz Zepeda, Hirvin Azael" w:date="2021-06-11T18:32:00Z"/>
        </w:trPr>
        <w:tc>
          <w:tcPr>
            <w:tcW w:w="4966" w:type="dxa"/>
            <w:vMerge/>
            <w:tcBorders>
              <w:top w:val="nil"/>
              <w:left w:val="nil"/>
              <w:bottom w:val="nil"/>
              <w:right w:val="nil"/>
            </w:tcBorders>
            <w:vAlign w:val="center"/>
            <w:hideMark/>
          </w:tcPr>
          <w:p w14:paraId="3193CA65" w14:textId="77777777" w:rsidR="00E8425E" w:rsidRPr="00E8425E" w:rsidDel="00467ADB" w:rsidRDefault="00E8425E" w:rsidP="00E8425E">
            <w:pPr>
              <w:spacing w:after="0" w:line="240" w:lineRule="auto"/>
              <w:rPr>
                <w:del w:id="2172"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0DC864D4" w14:textId="77777777" w:rsidR="00E8425E" w:rsidRPr="00E8425E" w:rsidDel="00467ADB" w:rsidRDefault="00E8425E" w:rsidP="00E8425E">
            <w:pPr>
              <w:spacing w:after="0" w:line="240" w:lineRule="auto"/>
              <w:jc w:val="center"/>
              <w:rPr>
                <w:del w:id="2173" w:author="Diaz Zepeda, Hirvin Azael" w:date="2021-06-11T18:32:00Z"/>
                <w:rFonts w:ascii="Times New Roman" w:eastAsia="Times New Roman" w:hAnsi="Times New Roman" w:cs="Times New Roman"/>
                <w:color w:val="000000"/>
                <w:lang w:eastAsia="es-MX"/>
              </w:rPr>
            </w:pPr>
            <w:del w:id="2174" w:author="Diaz Zepeda, Hirvin Azael" w:date="2021-06-11T18:32:00Z">
              <w:r w:rsidRPr="00E8425E" w:rsidDel="00467ADB">
                <w:rPr>
                  <w:rFonts w:ascii="Times New Roman" w:eastAsia="Times New Roman" w:hAnsi="Times New Roman" w:cs="Times New Roman"/>
                  <w:color w:val="000000"/>
                  <w:lang w:eastAsia="es-MX"/>
                </w:rPr>
                <w:delText>65 - 69 yo.</w:delText>
              </w:r>
            </w:del>
          </w:p>
        </w:tc>
        <w:tc>
          <w:tcPr>
            <w:tcW w:w="1002" w:type="dxa"/>
            <w:tcBorders>
              <w:top w:val="nil"/>
              <w:left w:val="nil"/>
              <w:bottom w:val="nil"/>
              <w:right w:val="nil"/>
            </w:tcBorders>
            <w:shd w:val="clear" w:color="000000" w:fill="FFFFFF"/>
            <w:noWrap/>
            <w:vAlign w:val="bottom"/>
            <w:hideMark/>
          </w:tcPr>
          <w:p w14:paraId="5BD0CE37" w14:textId="77777777" w:rsidR="00E8425E" w:rsidRPr="00E8425E" w:rsidDel="00467ADB" w:rsidRDefault="00E8425E" w:rsidP="00E8425E">
            <w:pPr>
              <w:spacing w:after="0" w:line="240" w:lineRule="auto"/>
              <w:jc w:val="center"/>
              <w:rPr>
                <w:del w:id="2175" w:author="Diaz Zepeda, Hirvin Azael" w:date="2021-06-11T18:32:00Z"/>
                <w:rFonts w:ascii="Times New Roman" w:eastAsia="Times New Roman" w:hAnsi="Times New Roman" w:cs="Times New Roman"/>
                <w:color w:val="000000"/>
                <w:lang w:eastAsia="es-MX"/>
              </w:rPr>
            </w:pPr>
            <w:del w:id="2176" w:author="Diaz Zepeda, Hirvin Azael" w:date="2021-06-11T18:32:00Z">
              <w:r w:rsidRPr="00E8425E" w:rsidDel="00467ADB">
                <w:rPr>
                  <w:rFonts w:ascii="Times New Roman" w:eastAsia="Times New Roman" w:hAnsi="Times New Roman" w:cs="Times New Roman"/>
                  <w:color w:val="000000"/>
                  <w:lang w:eastAsia="es-MX"/>
                </w:rPr>
                <w:delText>16,133</w:delText>
              </w:r>
            </w:del>
          </w:p>
        </w:tc>
        <w:tc>
          <w:tcPr>
            <w:tcW w:w="1308" w:type="dxa"/>
            <w:tcBorders>
              <w:top w:val="nil"/>
              <w:left w:val="nil"/>
              <w:bottom w:val="nil"/>
              <w:right w:val="nil"/>
            </w:tcBorders>
            <w:shd w:val="clear" w:color="000000" w:fill="FFFFFF"/>
            <w:noWrap/>
            <w:vAlign w:val="bottom"/>
            <w:hideMark/>
          </w:tcPr>
          <w:p w14:paraId="7483EC78" w14:textId="77777777" w:rsidR="00E8425E" w:rsidRPr="00E8425E" w:rsidDel="00467ADB" w:rsidRDefault="00E8425E" w:rsidP="00E8425E">
            <w:pPr>
              <w:spacing w:after="0" w:line="240" w:lineRule="auto"/>
              <w:jc w:val="center"/>
              <w:rPr>
                <w:del w:id="2177" w:author="Diaz Zepeda, Hirvin Azael" w:date="2021-06-11T18:32:00Z"/>
                <w:rFonts w:ascii="Times New Roman" w:eastAsia="Times New Roman" w:hAnsi="Times New Roman" w:cs="Times New Roman"/>
                <w:color w:val="000000"/>
                <w:lang w:eastAsia="es-MX"/>
              </w:rPr>
            </w:pPr>
            <w:del w:id="2178" w:author="Diaz Zepeda, Hirvin Azael" w:date="2021-06-11T18:32:00Z">
              <w:r w:rsidRPr="00E8425E" w:rsidDel="00467ADB">
                <w:rPr>
                  <w:rFonts w:ascii="Times New Roman" w:eastAsia="Times New Roman" w:hAnsi="Times New Roman" w:cs="Times New Roman"/>
                  <w:color w:val="000000"/>
                  <w:lang w:eastAsia="es-MX"/>
                </w:rPr>
                <w:delText>8%</w:delText>
              </w:r>
            </w:del>
          </w:p>
        </w:tc>
      </w:tr>
      <w:tr w:rsidR="00E8425E" w:rsidRPr="00E8425E" w:rsidDel="00467ADB" w14:paraId="7E4C2B2F" w14:textId="77777777" w:rsidTr="00E8425E">
        <w:trPr>
          <w:trHeight w:val="288"/>
          <w:jc w:val="center"/>
          <w:del w:id="2179" w:author="Diaz Zepeda, Hirvin Azael" w:date="2021-06-11T18:32:00Z"/>
        </w:trPr>
        <w:tc>
          <w:tcPr>
            <w:tcW w:w="4966" w:type="dxa"/>
            <w:vMerge/>
            <w:tcBorders>
              <w:top w:val="nil"/>
              <w:left w:val="nil"/>
              <w:bottom w:val="nil"/>
              <w:right w:val="nil"/>
            </w:tcBorders>
            <w:vAlign w:val="center"/>
            <w:hideMark/>
          </w:tcPr>
          <w:p w14:paraId="00B8DEBB" w14:textId="77777777" w:rsidR="00E8425E" w:rsidRPr="00E8425E" w:rsidDel="00467ADB" w:rsidRDefault="00E8425E" w:rsidP="00E8425E">
            <w:pPr>
              <w:spacing w:after="0" w:line="240" w:lineRule="auto"/>
              <w:rPr>
                <w:del w:id="2180"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4F454D0D" w14:textId="77777777" w:rsidR="00E8425E" w:rsidRPr="00E8425E" w:rsidDel="00467ADB" w:rsidRDefault="00E8425E" w:rsidP="00E8425E">
            <w:pPr>
              <w:spacing w:after="0" w:line="240" w:lineRule="auto"/>
              <w:jc w:val="center"/>
              <w:rPr>
                <w:del w:id="2181" w:author="Diaz Zepeda, Hirvin Azael" w:date="2021-06-11T18:32:00Z"/>
                <w:rFonts w:ascii="Times New Roman" w:eastAsia="Times New Roman" w:hAnsi="Times New Roman" w:cs="Times New Roman"/>
                <w:color w:val="000000"/>
                <w:lang w:eastAsia="es-MX"/>
              </w:rPr>
            </w:pPr>
            <w:del w:id="2182" w:author="Diaz Zepeda, Hirvin Azael" w:date="2021-06-11T18:32:00Z">
              <w:r w:rsidRPr="00E8425E" w:rsidDel="00467ADB">
                <w:rPr>
                  <w:rFonts w:ascii="Times New Roman" w:eastAsia="Times New Roman" w:hAnsi="Times New Roman" w:cs="Times New Roman"/>
                  <w:color w:val="000000"/>
                  <w:lang w:eastAsia="es-MX"/>
                </w:rPr>
                <w:delText>70 + yo.</w:delText>
              </w:r>
            </w:del>
          </w:p>
        </w:tc>
        <w:tc>
          <w:tcPr>
            <w:tcW w:w="1002" w:type="dxa"/>
            <w:tcBorders>
              <w:top w:val="nil"/>
              <w:left w:val="nil"/>
              <w:bottom w:val="nil"/>
              <w:right w:val="nil"/>
            </w:tcBorders>
            <w:shd w:val="clear" w:color="000000" w:fill="FFFFFF"/>
            <w:noWrap/>
            <w:vAlign w:val="bottom"/>
            <w:hideMark/>
          </w:tcPr>
          <w:p w14:paraId="30A9D081" w14:textId="77777777" w:rsidR="00E8425E" w:rsidRPr="00E8425E" w:rsidDel="00467ADB" w:rsidRDefault="00E8425E" w:rsidP="00E8425E">
            <w:pPr>
              <w:spacing w:after="0" w:line="240" w:lineRule="auto"/>
              <w:jc w:val="center"/>
              <w:rPr>
                <w:del w:id="2183" w:author="Diaz Zepeda, Hirvin Azael" w:date="2021-06-11T18:32:00Z"/>
                <w:rFonts w:ascii="Times New Roman" w:eastAsia="Times New Roman" w:hAnsi="Times New Roman" w:cs="Times New Roman"/>
                <w:color w:val="000000"/>
                <w:lang w:eastAsia="es-MX"/>
              </w:rPr>
            </w:pPr>
            <w:del w:id="2184" w:author="Diaz Zepeda, Hirvin Azael" w:date="2021-06-11T18:32:00Z">
              <w:r w:rsidRPr="00E8425E" w:rsidDel="00467ADB">
                <w:rPr>
                  <w:rFonts w:ascii="Times New Roman" w:eastAsia="Times New Roman" w:hAnsi="Times New Roman" w:cs="Times New Roman"/>
                  <w:color w:val="000000"/>
                  <w:lang w:eastAsia="es-MX"/>
                </w:rPr>
                <w:delText>34,915</w:delText>
              </w:r>
            </w:del>
          </w:p>
        </w:tc>
        <w:tc>
          <w:tcPr>
            <w:tcW w:w="1308" w:type="dxa"/>
            <w:tcBorders>
              <w:top w:val="nil"/>
              <w:left w:val="nil"/>
              <w:bottom w:val="nil"/>
              <w:right w:val="nil"/>
            </w:tcBorders>
            <w:shd w:val="clear" w:color="000000" w:fill="FFFFFF"/>
            <w:noWrap/>
            <w:vAlign w:val="bottom"/>
            <w:hideMark/>
          </w:tcPr>
          <w:p w14:paraId="7DB0AF90" w14:textId="77777777" w:rsidR="00E8425E" w:rsidRPr="00E8425E" w:rsidDel="00467ADB" w:rsidRDefault="00E8425E" w:rsidP="00E8425E">
            <w:pPr>
              <w:spacing w:after="0" w:line="240" w:lineRule="auto"/>
              <w:jc w:val="center"/>
              <w:rPr>
                <w:del w:id="2185" w:author="Diaz Zepeda, Hirvin Azael" w:date="2021-06-11T18:32:00Z"/>
                <w:rFonts w:ascii="Times New Roman" w:eastAsia="Times New Roman" w:hAnsi="Times New Roman" w:cs="Times New Roman"/>
                <w:color w:val="000000"/>
                <w:lang w:eastAsia="es-MX"/>
              </w:rPr>
            </w:pPr>
            <w:del w:id="2186" w:author="Diaz Zepeda, Hirvin Azael" w:date="2021-06-11T18:32:00Z">
              <w:r w:rsidRPr="00E8425E" w:rsidDel="00467ADB">
                <w:rPr>
                  <w:rFonts w:ascii="Times New Roman" w:eastAsia="Times New Roman" w:hAnsi="Times New Roman" w:cs="Times New Roman"/>
                  <w:color w:val="000000"/>
                  <w:lang w:eastAsia="es-MX"/>
                </w:rPr>
                <w:delText>17%</w:delText>
              </w:r>
            </w:del>
          </w:p>
        </w:tc>
      </w:tr>
      <w:tr w:rsidR="00E8425E" w:rsidRPr="00E8425E" w:rsidDel="00467ADB" w14:paraId="757898D3" w14:textId="77777777" w:rsidTr="00E8425E">
        <w:trPr>
          <w:trHeight w:val="288"/>
          <w:jc w:val="center"/>
          <w:del w:id="2187"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4B219E4A" w14:textId="77777777" w:rsidR="00E8425E" w:rsidRPr="00E8425E" w:rsidDel="00467ADB" w:rsidRDefault="00E8425E" w:rsidP="00E8425E">
            <w:pPr>
              <w:spacing w:after="0" w:line="240" w:lineRule="auto"/>
              <w:jc w:val="center"/>
              <w:rPr>
                <w:del w:id="2188" w:author="Diaz Zepeda, Hirvin Azael" w:date="2021-06-11T18:32:00Z"/>
                <w:rFonts w:ascii="Times New Roman" w:eastAsia="Times New Roman" w:hAnsi="Times New Roman" w:cs="Times New Roman"/>
                <w:color w:val="000000"/>
                <w:lang w:eastAsia="es-MX"/>
              </w:rPr>
            </w:pPr>
            <w:del w:id="2189" w:author="Diaz Zepeda, Hirvin Azael" w:date="2021-06-11T18:32:00Z">
              <w:r w:rsidRPr="00E8425E" w:rsidDel="00467ADB">
                <w:rPr>
                  <w:rFonts w:ascii="Times New Roman" w:eastAsia="Times New Roman" w:hAnsi="Times New Roman" w:cs="Times New Roman"/>
                  <w:color w:val="000000"/>
                  <w:lang w:eastAsia="es-MX"/>
                </w:rPr>
                <w:delText>Female</w:delText>
              </w:r>
            </w:del>
          </w:p>
        </w:tc>
        <w:tc>
          <w:tcPr>
            <w:tcW w:w="1364" w:type="dxa"/>
            <w:tcBorders>
              <w:top w:val="nil"/>
              <w:left w:val="nil"/>
              <w:bottom w:val="nil"/>
              <w:right w:val="nil"/>
            </w:tcBorders>
            <w:shd w:val="clear" w:color="000000" w:fill="E7E6E6"/>
            <w:noWrap/>
            <w:vAlign w:val="bottom"/>
            <w:hideMark/>
          </w:tcPr>
          <w:p w14:paraId="63C24C3B" w14:textId="77777777" w:rsidR="00E8425E" w:rsidRPr="00E8425E" w:rsidDel="00467ADB" w:rsidRDefault="00E8425E" w:rsidP="00E8425E">
            <w:pPr>
              <w:spacing w:after="0" w:line="240" w:lineRule="auto"/>
              <w:jc w:val="center"/>
              <w:rPr>
                <w:del w:id="2190" w:author="Diaz Zepeda, Hirvin Azael" w:date="2021-06-11T18:32:00Z"/>
                <w:rFonts w:ascii="Times New Roman" w:eastAsia="Times New Roman" w:hAnsi="Times New Roman" w:cs="Times New Roman"/>
                <w:color w:val="000000"/>
                <w:lang w:eastAsia="es-MX"/>
              </w:rPr>
            </w:pPr>
            <w:del w:id="2191" w:author="Diaz Zepeda, Hirvin Azael" w:date="2021-06-11T18:32:00Z">
              <w:r w:rsidRPr="00E8425E" w:rsidDel="00467ADB">
                <w:rPr>
                  <w:rFonts w:ascii="Times New Roman" w:eastAsia="Times New Roman" w:hAnsi="Times New Roman" w:cs="Times New Roman"/>
                  <w:color w:val="000000"/>
                  <w:lang w:eastAsia="es-MX"/>
                </w:rPr>
                <w:delText>45 - 54 yo.</w:delText>
              </w:r>
            </w:del>
          </w:p>
        </w:tc>
        <w:tc>
          <w:tcPr>
            <w:tcW w:w="1002" w:type="dxa"/>
            <w:tcBorders>
              <w:top w:val="nil"/>
              <w:left w:val="nil"/>
              <w:bottom w:val="nil"/>
              <w:right w:val="nil"/>
            </w:tcBorders>
            <w:shd w:val="clear" w:color="000000" w:fill="E7E6E6"/>
            <w:noWrap/>
            <w:vAlign w:val="bottom"/>
            <w:hideMark/>
          </w:tcPr>
          <w:p w14:paraId="2FF35AFC" w14:textId="77777777" w:rsidR="00E8425E" w:rsidRPr="00E8425E" w:rsidDel="00467ADB" w:rsidRDefault="00E8425E" w:rsidP="00E8425E">
            <w:pPr>
              <w:spacing w:after="0" w:line="240" w:lineRule="auto"/>
              <w:jc w:val="center"/>
              <w:rPr>
                <w:del w:id="2192" w:author="Diaz Zepeda, Hirvin Azael" w:date="2021-06-11T18:32:00Z"/>
                <w:rFonts w:ascii="Times New Roman" w:eastAsia="Times New Roman" w:hAnsi="Times New Roman" w:cs="Times New Roman"/>
                <w:color w:val="000000"/>
                <w:lang w:eastAsia="es-MX"/>
              </w:rPr>
            </w:pPr>
            <w:del w:id="2193" w:author="Diaz Zepeda, Hirvin Azael" w:date="2021-06-11T18:32:00Z">
              <w:r w:rsidRPr="00E8425E" w:rsidDel="00467ADB">
                <w:rPr>
                  <w:rFonts w:ascii="Times New Roman" w:eastAsia="Times New Roman" w:hAnsi="Times New Roman" w:cs="Times New Roman"/>
                  <w:color w:val="000000"/>
                  <w:lang w:eastAsia="es-MX"/>
                </w:rPr>
                <w:delText>19,869</w:delText>
              </w:r>
            </w:del>
          </w:p>
        </w:tc>
        <w:tc>
          <w:tcPr>
            <w:tcW w:w="1308" w:type="dxa"/>
            <w:tcBorders>
              <w:top w:val="nil"/>
              <w:left w:val="nil"/>
              <w:bottom w:val="nil"/>
              <w:right w:val="nil"/>
            </w:tcBorders>
            <w:shd w:val="clear" w:color="000000" w:fill="E7E6E6"/>
            <w:noWrap/>
            <w:vAlign w:val="bottom"/>
            <w:hideMark/>
          </w:tcPr>
          <w:p w14:paraId="25F65070" w14:textId="77777777" w:rsidR="00E8425E" w:rsidRPr="00E8425E" w:rsidDel="00467ADB" w:rsidRDefault="00E8425E" w:rsidP="00E8425E">
            <w:pPr>
              <w:spacing w:after="0" w:line="240" w:lineRule="auto"/>
              <w:jc w:val="center"/>
              <w:rPr>
                <w:del w:id="2194" w:author="Diaz Zepeda, Hirvin Azael" w:date="2021-06-11T18:32:00Z"/>
                <w:rFonts w:ascii="Times New Roman" w:eastAsia="Times New Roman" w:hAnsi="Times New Roman" w:cs="Times New Roman"/>
                <w:color w:val="000000"/>
                <w:lang w:eastAsia="es-MX"/>
              </w:rPr>
            </w:pPr>
            <w:del w:id="2195" w:author="Diaz Zepeda, Hirvin Azael" w:date="2021-06-11T18:32:00Z">
              <w:r w:rsidRPr="00E8425E" w:rsidDel="00467ADB">
                <w:rPr>
                  <w:rFonts w:ascii="Times New Roman" w:eastAsia="Times New Roman" w:hAnsi="Times New Roman" w:cs="Times New Roman"/>
                  <w:color w:val="000000"/>
                  <w:lang w:eastAsia="es-MX"/>
                </w:rPr>
                <w:delText>10%</w:delText>
              </w:r>
            </w:del>
          </w:p>
        </w:tc>
      </w:tr>
      <w:tr w:rsidR="00E8425E" w:rsidRPr="00E8425E" w:rsidDel="00467ADB" w14:paraId="623F0B5A" w14:textId="77777777" w:rsidTr="00E8425E">
        <w:trPr>
          <w:trHeight w:val="288"/>
          <w:jc w:val="center"/>
          <w:del w:id="2196" w:author="Diaz Zepeda, Hirvin Azael" w:date="2021-06-11T18:32:00Z"/>
        </w:trPr>
        <w:tc>
          <w:tcPr>
            <w:tcW w:w="4966" w:type="dxa"/>
            <w:vMerge/>
            <w:tcBorders>
              <w:top w:val="nil"/>
              <w:left w:val="nil"/>
              <w:bottom w:val="nil"/>
              <w:right w:val="nil"/>
            </w:tcBorders>
            <w:vAlign w:val="center"/>
            <w:hideMark/>
          </w:tcPr>
          <w:p w14:paraId="2E8BC313" w14:textId="77777777" w:rsidR="00E8425E" w:rsidRPr="00E8425E" w:rsidDel="00467ADB" w:rsidRDefault="00E8425E" w:rsidP="00E8425E">
            <w:pPr>
              <w:spacing w:after="0" w:line="240" w:lineRule="auto"/>
              <w:rPr>
                <w:del w:id="2197"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42C78373" w14:textId="77777777" w:rsidR="00E8425E" w:rsidRPr="00E8425E" w:rsidDel="00467ADB" w:rsidRDefault="00E8425E" w:rsidP="00E8425E">
            <w:pPr>
              <w:spacing w:after="0" w:line="240" w:lineRule="auto"/>
              <w:jc w:val="center"/>
              <w:rPr>
                <w:del w:id="2198" w:author="Diaz Zepeda, Hirvin Azael" w:date="2021-06-11T18:32:00Z"/>
                <w:rFonts w:ascii="Times New Roman" w:eastAsia="Times New Roman" w:hAnsi="Times New Roman" w:cs="Times New Roman"/>
                <w:color w:val="000000"/>
                <w:lang w:eastAsia="es-MX"/>
              </w:rPr>
            </w:pPr>
            <w:del w:id="2199" w:author="Diaz Zepeda, Hirvin Azael" w:date="2021-06-11T18:32:00Z">
              <w:r w:rsidRPr="00E8425E" w:rsidDel="00467ADB">
                <w:rPr>
                  <w:rFonts w:ascii="Times New Roman" w:eastAsia="Times New Roman" w:hAnsi="Times New Roman" w:cs="Times New Roman"/>
                  <w:color w:val="000000"/>
                  <w:lang w:eastAsia="es-MX"/>
                </w:rPr>
                <w:delText>55 -64 yo.</w:delText>
              </w:r>
            </w:del>
          </w:p>
        </w:tc>
        <w:tc>
          <w:tcPr>
            <w:tcW w:w="1002" w:type="dxa"/>
            <w:tcBorders>
              <w:top w:val="nil"/>
              <w:left w:val="nil"/>
              <w:bottom w:val="nil"/>
              <w:right w:val="nil"/>
            </w:tcBorders>
            <w:shd w:val="clear" w:color="000000" w:fill="E7E6E6"/>
            <w:noWrap/>
            <w:vAlign w:val="bottom"/>
            <w:hideMark/>
          </w:tcPr>
          <w:p w14:paraId="7B0A9A8E" w14:textId="77777777" w:rsidR="00E8425E" w:rsidRPr="00E8425E" w:rsidDel="00467ADB" w:rsidRDefault="00E8425E" w:rsidP="00E8425E">
            <w:pPr>
              <w:spacing w:after="0" w:line="240" w:lineRule="auto"/>
              <w:jc w:val="center"/>
              <w:rPr>
                <w:del w:id="2200" w:author="Diaz Zepeda, Hirvin Azael" w:date="2021-06-11T18:32:00Z"/>
                <w:rFonts w:ascii="Times New Roman" w:eastAsia="Times New Roman" w:hAnsi="Times New Roman" w:cs="Times New Roman"/>
                <w:color w:val="000000"/>
                <w:lang w:eastAsia="es-MX"/>
              </w:rPr>
            </w:pPr>
            <w:del w:id="2201" w:author="Diaz Zepeda, Hirvin Azael" w:date="2021-06-11T18:32:00Z">
              <w:r w:rsidRPr="00E8425E" w:rsidDel="00467ADB">
                <w:rPr>
                  <w:rFonts w:ascii="Times New Roman" w:eastAsia="Times New Roman" w:hAnsi="Times New Roman" w:cs="Times New Roman"/>
                  <w:color w:val="000000"/>
                  <w:lang w:eastAsia="es-MX"/>
                </w:rPr>
                <w:delText>24,948</w:delText>
              </w:r>
            </w:del>
          </w:p>
        </w:tc>
        <w:tc>
          <w:tcPr>
            <w:tcW w:w="1308" w:type="dxa"/>
            <w:tcBorders>
              <w:top w:val="nil"/>
              <w:left w:val="nil"/>
              <w:bottom w:val="nil"/>
              <w:right w:val="nil"/>
            </w:tcBorders>
            <w:shd w:val="clear" w:color="000000" w:fill="E7E6E6"/>
            <w:noWrap/>
            <w:vAlign w:val="bottom"/>
            <w:hideMark/>
          </w:tcPr>
          <w:p w14:paraId="60D83A3C" w14:textId="77777777" w:rsidR="00E8425E" w:rsidRPr="00E8425E" w:rsidDel="00467ADB" w:rsidRDefault="00E8425E" w:rsidP="00E8425E">
            <w:pPr>
              <w:spacing w:after="0" w:line="240" w:lineRule="auto"/>
              <w:jc w:val="center"/>
              <w:rPr>
                <w:del w:id="2202" w:author="Diaz Zepeda, Hirvin Azael" w:date="2021-06-11T18:32:00Z"/>
                <w:rFonts w:ascii="Times New Roman" w:eastAsia="Times New Roman" w:hAnsi="Times New Roman" w:cs="Times New Roman"/>
                <w:color w:val="000000"/>
                <w:lang w:eastAsia="es-MX"/>
              </w:rPr>
            </w:pPr>
            <w:del w:id="2203" w:author="Diaz Zepeda, Hirvin Azael" w:date="2021-06-11T18:32:00Z">
              <w:r w:rsidRPr="00E8425E" w:rsidDel="00467ADB">
                <w:rPr>
                  <w:rFonts w:ascii="Times New Roman" w:eastAsia="Times New Roman" w:hAnsi="Times New Roman" w:cs="Times New Roman"/>
                  <w:color w:val="000000"/>
                  <w:lang w:eastAsia="es-MX"/>
                </w:rPr>
                <w:delText>12%</w:delText>
              </w:r>
            </w:del>
          </w:p>
        </w:tc>
      </w:tr>
      <w:tr w:rsidR="00E8425E" w:rsidRPr="00E8425E" w:rsidDel="00467ADB" w14:paraId="78B990CD" w14:textId="77777777" w:rsidTr="00E8425E">
        <w:trPr>
          <w:trHeight w:val="288"/>
          <w:jc w:val="center"/>
          <w:del w:id="2204" w:author="Diaz Zepeda, Hirvin Azael" w:date="2021-06-11T18:32:00Z"/>
        </w:trPr>
        <w:tc>
          <w:tcPr>
            <w:tcW w:w="4966" w:type="dxa"/>
            <w:vMerge/>
            <w:tcBorders>
              <w:top w:val="nil"/>
              <w:left w:val="nil"/>
              <w:bottom w:val="nil"/>
              <w:right w:val="nil"/>
            </w:tcBorders>
            <w:vAlign w:val="center"/>
            <w:hideMark/>
          </w:tcPr>
          <w:p w14:paraId="27A369B1" w14:textId="77777777" w:rsidR="00E8425E" w:rsidRPr="00E8425E" w:rsidDel="00467ADB" w:rsidRDefault="00E8425E" w:rsidP="00E8425E">
            <w:pPr>
              <w:spacing w:after="0" w:line="240" w:lineRule="auto"/>
              <w:rPr>
                <w:del w:id="2205"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431A77A7" w14:textId="77777777" w:rsidR="00E8425E" w:rsidRPr="00E8425E" w:rsidDel="00467ADB" w:rsidRDefault="00E8425E" w:rsidP="00E8425E">
            <w:pPr>
              <w:spacing w:after="0" w:line="240" w:lineRule="auto"/>
              <w:jc w:val="center"/>
              <w:rPr>
                <w:del w:id="2206" w:author="Diaz Zepeda, Hirvin Azael" w:date="2021-06-11T18:32:00Z"/>
                <w:rFonts w:ascii="Times New Roman" w:eastAsia="Times New Roman" w:hAnsi="Times New Roman" w:cs="Times New Roman"/>
                <w:color w:val="000000"/>
                <w:lang w:eastAsia="es-MX"/>
              </w:rPr>
            </w:pPr>
            <w:del w:id="2207" w:author="Diaz Zepeda, Hirvin Azael" w:date="2021-06-11T18:32:00Z">
              <w:r w:rsidRPr="00E8425E" w:rsidDel="00467ADB">
                <w:rPr>
                  <w:rFonts w:ascii="Times New Roman" w:eastAsia="Times New Roman" w:hAnsi="Times New Roman" w:cs="Times New Roman"/>
                  <w:color w:val="000000"/>
                  <w:lang w:eastAsia="es-MX"/>
                </w:rPr>
                <w:delText>65 - 69 yo.</w:delText>
              </w:r>
            </w:del>
          </w:p>
        </w:tc>
        <w:tc>
          <w:tcPr>
            <w:tcW w:w="1002" w:type="dxa"/>
            <w:tcBorders>
              <w:top w:val="nil"/>
              <w:left w:val="nil"/>
              <w:bottom w:val="nil"/>
              <w:right w:val="nil"/>
            </w:tcBorders>
            <w:shd w:val="clear" w:color="000000" w:fill="E7E6E6"/>
            <w:noWrap/>
            <w:vAlign w:val="bottom"/>
            <w:hideMark/>
          </w:tcPr>
          <w:p w14:paraId="696D1F07" w14:textId="77777777" w:rsidR="00E8425E" w:rsidRPr="00E8425E" w:rsidDel="00467ADB" w:rsidRDefault="00E8425E" w:rsidP="00E8425E">
            <w:pPr>
              <w:spacing w:after="0" w:line="240" w:lineRule="auto"/>
              <w:jc w:val="center"/>
              <w:rPr>
                <w:del w:id="2208" w:author="Diaz Zepeda, Hirvin Azael" w:date="2021-06-11T18:32:00Z"/>
                <w:rFonts w:ascii="Times New Roman" w:eastAsia="Times New Roman" w:hAnsi="Times New Roman" w:cs="Times New Roman"/>
                <w:color w:val="000000"/>
                <w:lang w:eastAsia="es-MX"/>
              </w:rPr>
            </w:pPr>
            <w:del w:id="2209" w:author="Diaz Zepeda, Hirvin Azael" w:date="2021-06-11T18:32:00Z">
              <w:r w:rsidRPr="00E8425E" w:rsidDel="00467ADB">
                <w:rPr>
                  <w:rFonts w:ascii="Times New Roman" w:eastAsia="Times New Roman" w:hAnsi="Times New Roman" w:cs="Times New Roman"/>
                  <w:color w:val="000000"/>
                  <w:lang w:eastAsia="es-MX"/>
                </w:rPr>
                <w:delText>11,512</w:delText>
              </w:r>
            </w:del>
          </w:p>
        </w:tc>
        <w:tc>
          <w:tcPr>
            <w:tcW w:w="1308" w:type="dxa"/>
            <w:tcBorders>
              <w:top w:val="nil"/>
              <w:left w:val="nil"/>
              <w:bottom w:val="nil"/>
              <w:right w:val="nil"/>
            </w:tcBorders>
            <w:shd w:val="clear" w:color="000000" w:fill="E7E6E6"/>
            <w:noWrap/>
            <w:vAlign w:val="bottom"/>
            <w:hideMark/>
          </w:tcPr>
          <w:p w14:paraId="1A4C35D3" w14:textId="77777777" w:rsidR="00E8425E" w:rsidRPr="00E8425E" w:rsidDel="00467ADB" w:rsidRDefault="00E8425E" w:rsidP="00E8425E">
            <w:pPr>
              <w:spacing w:after="0" w:line="240" w:lineRule="auto"/>
              <w:jc w:val="center"/>
              <w:rPr>
                <w:del w:id="2210" w:author="Diaz Zepeda, Hirvin Azael" w:date="2021-06-11T18:32:00Z"/>
                <w:rFonts w:ascii="Times New Roman" w:eastAsia="Times New Roman" w:hAnsi="Times New Roman" w:cs="Times New Roman"/>
                <w:color w:val="000000"/>
                <w:lang w:eastAsia="es-MX"/>
              </w:rPr>
            </w:pPr>
            <w:del w:id="2211" w:author="Diaz Zepeda, Hirvin Azael" w:date="2021-06-11T18:32:00Z">
              <w:r w:rsidRPr="00E8425E" w:rsidDel="00467ADB">
                <w:rPr>
                  <w:rFonts w:ascii="Times New Roman" w:eastAsia="Times New Roman" w:hAnsi="Times New Roman" w:cs="Times New Roman"/>
                  <w:color w:val="000000"/>
                  <w:lang w:eastAsia="es-MX"/>
                </w:rPr>
                <w:delText>6%</w:delText>
              </w:r>
            </w:del>
          </w:p>
        </w:tc>
      </w:tr>
      <w:tr w:rsidR="00E8425E" w:rsidRPr="00E8425E" w:rsidDel="00467ADB" w14:paraId="0D0014F5" w14:textId="77777777" w:rsidTr="00E8425E">
        <w:trPr>
          <w:trHeight w:val="288"/>
          <w:jc w:val="center"/>
          <w:del w:id="2212" w:author="Diaz Zepeda, Hirvin Azael" w:date="2021-06-11T18:32:00Z"/>
        </w:trPr>
        <w:tc>
          <w:tcPr>
            <w:tcW w:w="4966" w:type="dxa"/>
            <w:vMerge/>
            <w:tcBorders>
              <w:top w:val="nil"/>
              <w:left w:val="nil"/>
              <w:bottom w:val="nil"/>
              <w:right w:val="nil"/>
            </w:tcBorders>
            <w:vAlign w:val="center"/>
            <w:hideMark/>
          </w:tcPr>
          <w:p w14:paraId="01F50EAC" w14:textId="77777777" w:rsidR="00E8425E" w:rsidRPr="00E8425E" w:rsidDel="00467ADB" w:rsidRDefault="00E8425E" w:rsidP="00E8425E">
            <w:pPr>
              <w:spacing w:after="0" w:line="240" w:lineRule="auto"/>
              <w:rPr>
                <w:del w:id="2213"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31409C40" w14:textId="77777777" w:rsidR="00E8425E" w:rsidRPr="00E8425E" w:rsidDel="00467ADB" w:rsidRDefault="00E8425E" w:rsidP="00E8425E">
            <w:pPr>
              <w:spacing w:after="0" w:line="240" w:lineRule="auto"/>
              <w:jc w:val="center"/>
              <w:rPr>
                <w:del w:id="2214" w:author="Diaz Zepeda, Hirvin Azael" w:date="2021-06-11T18:32:00Z"/>
                <w:rFonts w:ascii="Times New Roman" w:eastAsia="Times New Roman" w:hAnsi="Times New Roman" w:cs="Times New Roman"/>
                <w:color w:val="000000"/>
                <w:lang w:eastAsia="es-MX"/>
              </w:rPr>
            </w:pPr>
            <w:del w:id="2215" w:author="Diaz Zepeda, Hirvin Azael" w:date="2021-06-11T18:32:00Z">
              <w:r w:rsidRPr="00E8425E" w:rsidDel="00467ADB">
                <w:rPr>
                  <w:rFonts w:ascii="Times New Roman" w:eastAsia="Times New Roman" w:hAnsi="Times New Roman" w:cs="Times New Roman"/>
                  <w:color w:val="000000"/>
                  <w:lang w:eastAsia="es-MX"/>
                </w:rPr>
                <w:delText>70 + yo.</w:delText>
              </w:r>
            </w:del>
          </w:p>
        </w:tc>
        <w:tc>
          <w:tcPr>
            <w:tcW w:w="1002" w:type="dxa"/>
            <w:tcBorders>
              <w:top w:val="nil"/>
              <w:left w:val="nil"/>
              <w:bottom w:val="nil"/>
              <w:right w:val="nil"/>
            </w:tcBorders>
            <w:shd w:val="clear" w:color="000000" w:fill="E7E6E6"/>
            <w:noWrap/>
            <w:vAlign w:val="bottom"/>
            <w:hideMark/>
          </w:tcPr>
          <w:p w14:paraId="16B70CD6" w14:textId="77777777" w:rsidR="00E8425E" w:rsidRPr="00E8425E" w:rsidDel="00467ADB" w:rsidRDefault="00E8425E" w:rsidP="00E8425E">
            <w:pPr>
              <w:spacing w:after="0" w:line="240" w:lineRule="auto"/>
              <w:jc w:val="center"/>
              <w:rPr>
                <w:del w:id="2216" w:author="Diaz Zepeda, Hirvin Azael" w:date="2021-06-11T18:32:00Z"/>
                <w:rFonts w:ascii="Times New Roman" w:eastAsia="Times New Roman" w:hAnsi="Times New Roman" w:cs="Times New Roman"/>
                <w:color w:val="000000"/>
                <w:lang w:eastAsia="es-MX"/>
              </w:rPr>
            </w:pPr>
            <w:del w:id="2217" w:author="Diaz Zepeda, Hirvin Azael" w:date="2021-06-11T18:32:00Z">
              <w:r w:rsidRPr="00E8425E" w:rsidDel="00467ADB">
                <w:rPr>
                  <w:rFonts w:ascii="Times New Roman" w:eastAsia="Times New Roman" w:hAnsi="Times New Roman" w:cs="Times New Roman"/>
                  <w:color w:val="000000"/>
                  <w:lang w:eastAsia="es-MX"/>
                </w:rPr>
                <w:delText>25,189</w:delText>
              </w:r>
            </w:del>
          </w:p>
        </w:tc>
        <w:tc>
          <w:tcPr>
            <w:tcW w:w="1308" w:type="dxa"/>
            <w:tcBorders>
              <w:top w:val="nil"/>
              <w:left w:val="nil"/>
              <w:bottom w:val="nil"/>
              <w:right w:val="nil"/>
            </w:tcBorders>
            <w:shd w:val="clear" w:color="000000" w:fill="E7E6E6"/>
            <w:noWrap/>
            <w:vAlign w:val="bottom"/>
            <w:hideMark/>
          </w:tcPr>
          <w:p w14:paraId="07742019" w14:textId="77777777" w:rsidR="00E8425E" w:rsidRPr="00E8425E" w:rsidDel="00467ADB" w:rsidRDefault="00E8425E" w:rsidP="00E8425E">
            <w:pPr>
              <w:spacing w:after="0" w:line="240" w:lineRule="auto"/>
              <w:jc w:val="center"/>
              <w:rPr>
                <w:del w:id="2218" w:author="Diaz Zepeda, Hirvin Azael" w:date="2021-06-11T18:32:00Z"/>
                <w:rFonts w:ascii="Times New Roman" w:eastAsia="Times New Roman" w:hAnsi="Times New Roman" w:cs="Times New Roman"/>
                <w:color w:val="000000"/>
                <w:lang w:eastAsia="es-MX"/>
              </w:rPr>
            </w:pPr>
            <w:del w:id="2219" w:author="Diaz Zepeda, Hirvin Azael" w:date="2021-06-11T18:32:00Z">
              <w:r w:rsidRPr="00E8425E" w:rsidDel="00467ADB">
                <w:rPr>
                  <w:rFonts w:ascii="Times New Roman" w:eastAsia="Times New Roman" w:hAnsi="Times New Roman" w:cs="Times New Roman"/>
                  <w:color w:val="000000"/>
                  <w:lang w:eastAsia="es-MX"/>
                </w:rPr>
                <w:delText>13%</w:delText>
              </w:r>
            </w:del>
          </w:p>
        </w:tc>
      </w:tr>
      <w:tr w:rsidR="00E8425E" w:rsidRPr="00E8425E" w:rsidDel="00467ADB" w14:paraId="6D088465" w14:textId="77777777" w:rsidTr="00E8425E">
        <w:trPr>
          <w:trHeight w:val="288"/>
          <w:jc w:val="center"/>
          <w:del w:id="2220" w:author="Diaz Zepeda, Hirvin Azael" w:date="2021-06-11T18:32:00Z"/>
        </w:trPr>
        <w:tc>
          <w:tcPr>
            <w:tcW w:w="4966" w:type="dxa"/>
            <w:tcBorders>
              <w:top w:val="nil"/>
              <w:left w:val="nil"/>
              <w:bottom w:val="nil"/>
              <w:right w:val="nil"/>
            </w:tcBorders>
            <w:shd w:val="clear" w:color="000000" w:fill="FFFFFF"/>
            <w:noWrap/>
            <w:vAlign w:val="bottom"/>
            <w:hideMark/>
          </w:tcPr>
          <w:p w14:paraId="5730C57B" w14:textId="77777777" w:rsidR="00E8425E" w:rsidRPr="00E8425E" w:rsidDel="00467ADB" w:rsidRDefault="00E8425E" w:rsidP="00E8425E">
            <w:pPr>
              <w:spacing w:after="0" w:line="240" w:lineRule="auto"/>
              <w:jc w:val="center"/>
              <w:rPr>
                <w:del w:id="2221" w:author="Diaz Zepeda, Hirvin Azael" w:date="2021-06-11T18:32:00Z"/>
                <w:rFonts w:ascii="Times New Roman" w:eastAsia="Times New Roman" w:hAnsi="Times New Roman" w:cs="Times New Roman"/>
                <w:color w:val="000000"/>
                <w:lang w:eastAsia="es-MX"/>
              </w:rPr>
            </w:pPr>
            <w:del w:id="2222" w:author="Diaz Zepeda, Hirvin Azael" w:date="2021-06-11T18:32:00Z">
              <w:r w:rsidRPr="00E8425E" w:rsidDel="00467ADB">
                <w:rPr>
                  <w:rFonts w:ascii="Times New Roman" w:eastAsia="Times New Roman" w:hAnsi="Times New Roman" w:cs="Times New Roman"/>
                  <w:color w:val="000000"/>
                  <w:lang w:eastAsia="es-MX"/>
                </w:rPr>
                <w:lastRenderedPageBreak/>
                <w:delText>Total</w:delText>
              </w:r>
            </w:del>
          </w:p>
        </w:tc>
        <w:tc>
          <w:tcPr>
            <w:tcW w:w="1364" w:type="dxa"/>
            <w:tcBorders>
              <w:top w:val="nil"/>
              <w:left w:val="nil"/>
              <w:bottom w:val="nil"/>
              <w:right w:val="nil"/>
            </w:tcBorders>
            <w:shd w:val="clear" w:color="000000" w:fill="FFFFFF"/>
            <w:noWrap/>
            <w:vAlign w:val="bottom"/>
            <w:hideMark/>
          </w:tcPr>
          <w:p w14:paraId="0514EEA8" w14:textId="77777777" w:rsidR="00E8425E" w:rsidRPr="00E8425E" w:rsidDel="00467ADB" w:rsidRDefault="00E8425E" w:rsidP="00E8425E">
            <w:pPr>
              <w:spacing w:after="0" w:line="240" w:lineRule="auto"/>
              <w:jc w:val="center"/>
              <w:rPr>
                <w:del w:id="2223" w:author="Diaz Zepeda, Hirvin Azael" w:date="2021-06-11T18:32:00Z"/>
                <w:rFonts w:ascii="Times New Roman" w:eastAsia="Times New Roman" w:hAnsi="Times New Roman" w:cs="Times New Roman"/>
                <w:color w:val="000000"/>
                <w:lang w:eastAsia="es-MX"/>
              </w:rPr>
            </w:pPr>
            <w:del w:id="2224" w:author="Diaz Zepeda, Hirvin Azael" w:date="2021-06-11T18:32:00Z">
              <w:r w:rsidRPr="00E8425E" w:rsidDel="00467ADB">
                <w:rPr>
                  <w:rFonts w:ascii="Times New Roman" w:eastAsia="Times New Roman" w:hAnsi="Times New Roman" w:cs="Times New Roman"/>
                  <w:color w:val="000000"/>
                  <w:lang w:eastAsia="es-MX"/>
                </w:rPr>
                <w:delText> </w:delText>
              </w:r>
            </w:del>
          </w:p>
        </w:tc>
        <w:tc>
          <w:tcPr>
            <w:tcW w:w="1002" w:type="dxa"/>
            <w:tcBorders>
              <w:top w:val="nil"/>
              <w:left w:val="nil"/>
              <w:bottom w:val="nil"/>
              <w:right w:val="nil"/>
            </w:tcBorders>
            <w:shd w:val="clear" w:color="000000" w:fill="FFFFFF"/>
            <w:noWrap/>
            <w:vAlign w:val="bottom"/>
            <w:hideMark/>
          </w:tcPr>
          <w:p w14:paraId="0F1456E3" w14:textId="77777777" w:rsidR="00E8425E" w:rsidRPr="00E8425E" w:rsidDel="00467ADB" w:rsidRDefault="00E8425E" w:rsidP="00E8425E">
            <w:pPr>
              <w:spacing w:after="0" w:line="240" w:lineRule="auto"/>
              <w:jc w:val="center"/>
              <w:rPr>
                <w:del w:id="2225" w:author="Diaz Zepeda, Hirvin Azael" w:date="2021-06-11T18:32:00Z"/>
                <w:rFonts w:ascii="Times New Roman" w:eastAsia="Times New Roman" w:hAnsi="Times New Roman" w:cs="Times New Roman"/>
                <w:color w:val="000000"/>
                <w:lang w:eastAsia="es-MX"/>
              </w:rPr>
            </w:pPr>
            <w:del w:id="2226" w:author="Diaz Zepeda, Hirvin Azael" w:date="2021-06-11T18:32:00Z">
              <w:r w:rsidRPr="00E8425E" w:rsidDel="00467ADB">
                <w:rPr>
                  <w:rFonts w:ascii="Times New Roman" w:eastAsia="Times New Roman" w:hAnsi="Times New Roman" w:cs="Times New Roman"/>
                  <w:color w:val="000000"/>
                  <w:lang w:eastAsia="es-MX"/>
                </w:rPr>
                <w:delText>200,693</w:delText>
              </w:r>
            </w:del>
          </w:p>
        </w:tc>
        <w:tc>
          <w:tcPr>
            <w:tcW w:w="1308" w:type="dxa"/>
            <w:tcBorders>
              <w:top w:val="nil"/>
              <w:left w:val="nil"/>
              <w:bottom w:val="nil"/>
              <w:right w:val="nil"/>
            </w:tcBorders>
            <w:shd w:val="clear" w:color="000000" w:fill="FFFFFF"/>
            <w:noWrap/>
            <w:vAlign w:val="bottom"/>
            <w:hideMark/>
          </w:tcPr>
          <w:p w14:paraId="1A55EA41" w14:textId="77777777" w:rsidR="00E8425E" w:rsidRPr="00E8425E" w:rsidDel="00467ADB" w:rsidRDefault="00E8425E" w:rsidP="00E8425E">
            <w:pPr>
              <w:spacing w:after="0" w:line="240" w:lineRule="auto"/>
              <w:jc w:val="center"/>
              <w:rPr>
                <w:del w:id="2227" w:author="Diaz Zepeda, Hirvin Azael" w:date="2021-06-11T18:32:00Z"/>
                <w:rFonts w:ascii="Times New Roman" w:eastAsia="Times New Roman" w:hAnsi="Times New Roman" w:cs="Times New Roman"/>
                <w:color w:val="000000"/>
                <w:lang w:eastAsia="es-MX"/>
              </w:rPr>
            </w:pPr>
            <w:del w:id="2228" w:author="Diaz Zepeda, Hirvin Azael" w:date="2021-06-11T18:32:00Z">
              <w:r w:rsidRPr="00E8425E" w:rsidDel="00467ADB">
                <w:rPr>
                  <w:rFonts w:ascii="Times New Roman" w:eastAsia="Times New Roman" w:hAnsi="Times New Roman" w:cs="Times New Roman"/>
                  <w:color w:val="000000"/>
                  <w:lang w:eastAsia="es-MX"/>
                </w:rPr>
                <w:delText> </w:delText>
              </w:r>
            </w:del>
          </w:p>
        </w:tc>
      </w:tr>
      <w:tr w:rsidR="00E8425E" w:rsidRPr="00E8425E" w:rsidDel="00467ADB" w14:paraId="012171C1" w14:textId="77777777" w:rsidTr="00E8425E">
        <w:trPr>
          <w:trHeight w:val="288"/>
          <w:jc w:val="center"/>
          <w:del w:id="2229" w:author="Diaz Zepeda, Hirvin Azael" w:date="2021-06-11T18:32:00Z"/>
        </w:trPr>
        <w:tc>
          <w:tcPr>
            <w:tcW w:w="8640" w:type="dxa"/>
            <w:gridSpan w:val="4"/>
            <w:tcBorders>
              <w:top w:val="nil"/>
              <w:left w:val="nil"/>
              <w:bottom w:val="nil"/>
              <w:right w:val="nil"/>
            </w:tcBorders>
            <w:shd w:val="clear" w:color="000000" w:fill="E7E6E6"/>
            <w:noWrap/>
            <w:vAlign w:val="bottom"/>
            <w:hideMark/>
          </w:tcPr>
          <w:p w14:paraId="7ACC0D26" w14:textId="77777777" w:rsidR="00E8425E" w:rsidRPr="00E8425E" w:rsidDel="00467ADB" w:rsidRDefault="00E8425E" w:rsidP="00E8425E">
            <w:pPr>
              <w:spacing w:after="0" w:line="240" w:lineRule="auto"/>
              <w:jc w:val="center"/>
              <w:rPr>
                <w:del w:id="2230" w:author="Diaz Zepeda, Hirvin Azael" w:date="2021-06-11T18:32:00Z"/>
                <w:rFonts w:ascii="Times New Roman" w:eastAsia="Times New Roman" w:hAnsi="Times New Roman" w:cs="Times New Roman"/>
                <w:color w:val="000000"/>
                <w:lang w:eastAsia="es-MX"/>
              </w:rPr>
            </w:pPr>
            <w:del w:id="2231" w:author="Diaz Zepeda, Hirvin Azael" w:date="2021-06-11T18:32:00Z">
              <w:r w:rsidRPr="00E8425E" w:rsidDel="00467ADB">
                <w:rPr>
                  <w:rFonts w:ascii="Times New Roman" w:eastAsia="Times New Roman" w:hAnsi="Times New Roman" w:cs="Times New Roman"/>
                  <w:color w:val="000000"/>
                  <w:lang w:eastAsia="es-MX"/>
                </w:rPr>
                <w:delText>Hospitalized, intubated</w:delText>
              </w:r>
            </w:del>
          </w:p>
        </w:tc>
      </w:tr>
      <w:tr w:rsidR="00E8425E" w:rsidRPr="00E8425E" w:rsidDel="00467ADB" w14:paraId="022D8DF9" w14:textId="77777777" w:rsidTr="00E8425E">
        <w:trPr>
          <w:trHeight w:val="288"/>
          <w:jc w:val="center"/>
          <w:del w:id="2232" w:author="Diaz Zepeda, Hirvin Azael" w:date="2021-06-11T18:32:00Z"/>
        </w:trPr>
        <w:tc>
          <w:tcPr>
            <w:tcW w:w="4966" w:type="dxa"/>
            <w:tcBorders>
              <w:top w:val="nil"/>
              <w:left w:val="nil"/>
              <w:bottom w:val="nil"/>
              <w:right w:val="nil"/>
            </w:tcBorders>
            <w:shd w:val="clear" w:color="000000" w:fill="E7E6E6"/>
            <w:noWrap/>
            <w:vAlign w:val="bottom"/>
            <w:hideMark/>
          </w:tcPr>
          <w:p w14:paraId="7B15B1D5" w14:textId="77777777" w:rsidR="00E8425E" w:rsidRPr="00E8425E" w:rsidDel="00467ADB" w:rsidRDefault="00E8425E" w:rsidP="00E8425E">
            <w:pPr>
              <w:spacing w:after="0" w:line="240" w:lineRule="auto"/>
              <w:jc w:val="center"/>
              <w:rPr>
                <w:del w:id="2233" w:author="Diaz Zepeda, Hirvin Azael" w:date="2021-06-11T18:32:00Z"/>
                <w:rFonts w:ascii="Times New Roman" w:eastAsia="Times New Roman" w:hAnsi="Times New Roman" w:cs="Times New Roman"/>
                <w:color w:val="000000"/>
                <w:lang w:eastAsia="es-MX"/>
              </w:rPr>
            </w:pPr>
            <w:del w:id="2234" w:author="Diaz Zepeda, Hirvin Azael" w:date="2021-06-11T18:32:00Z">
              <w:r w:rsidRPr="00E8425E" w:rsidDel="00467ADB">
                <w:rPr>
                  <w:rFonts w:ascii="Times New Roman" w:eastAsia="Times New Roman" w:hAnsi="Times New Roman" w:cs="Times New Roman"/>
                  <w:color w:val="000000"/>
                  <w:lang w:eastAsia="es-MX"/>
                </w:rPr>
                <w:delText>Sex</w:delText>
              </w:r>
            </w:del>
          </w:p>
        </w:tc>
        <w:tc>
          <w:tcPr>
            <w:tcW w:w="1364" w:type="dxa"/>
            <w:tcBorders>
              <w:top w:val="nil"/>
              <w:left w:val="nil"/>
              <w:bottom w:val="nil"/>
              <w:right w:val="nil"/>
            </w:tcBorders>
            <w:shd w:val="clear" w:color="000000" w:fill="E7E6E6"/>
            <w:noWrap/>
            <w:vAlign w:val="bottom"/>
            <w:hideMark/>
          </w:tcPr>
          <w:p w14:paraId="0A54257B" w14:textId="77777777" w:rsidR="00E8425E" w:rsidRPr="00E8425E" w:rsidDel="00467ADB" w:rsidRDefault="00E8425E" w:rsidP="00E8425E">
            <w:pPr>
              <w:spacing w:after="0" w:line="240" w:lineRule="auto"/>
              <w:jc w:val="center"/>
              <w:rPr>
                <w:del w:id="2235" w:author="Diaz Zepeda, Hirvin Azael" w:date="2021-06-11T18:32:00Z"/>
                <w:rFonts w:ascii="Times New Roman" w:eastAsia="Times New Roman" w:hAnsi="Times New Roman" w:cs="Times New Roman"/>
                <w:color w:val="000000"/>
                <w:lang w:eastAsia="es-MX"/>
              </w:rPr>
            </w:pPr>
            <w:del w:id="2236" w:author="Diaz Zepeda, Hirvin Azael" w:date="2021-06-11T18:32:00Z">
              <w:r w:rsidRPr="00E8425E" w:rsidDel="00467ADB">
                <w:rPr>
                  <w:rFonts w:ascii="Times New Roman" w:eastAsia="Times New Roman" w:hAnsi="Times New Roman" w:cs="Times New Roman"/>
                  <w:color w:val="000000"/>
                  <w:lang w:eastAsia="es-MX"/>
                </w:rPr>
                <w:delText>Age Group</w:delText>
              </w:r>
            </w:del>
          </w:p>
        </w:tc>
        <w:tc>
          <w:tcPr>
            <w:tcW w:w="1002" w:type="dxa"/>
            <w:tcBorders>
              <w:top w:val="nil"/>
              <w:left w:val="nil"/>
              <w:bottom w:val="nil"/>
              <w:right w:val="nil"/>
            </w:tcBorders>
            <w:shd w:val="clear" w:color="000000" w:fill="E7E6E6"/>
            <w:noWrap/>
            <w:vAlign w:val="bottom"/>
            <w:hideMark/>
          </w:tcPr>
          <w:p w14:paraId="592E8A51" w14:textId="77777777" w:rsidR="00E8425E" w:rsidRPr="00E8425E" w:rsidDel="00467ADB" w:rsidRDefault="00E8425E" w:rsidP="00E8425E">
            <w:pPr>
              <w:spacing w:after="0" w:line="240" w:lineRule="auto"/>
              <w:jc w:val="center"/>
              <w:rPr>
                <w:del w:id="2237" w:author="Diaz Zepeda, Hirvin Azael" w:date="2021-06-11T18:32:00Z"/>
                <w:rFonts w:ascii="Times New Roman" w:eastAsia="Times New Roman" w:hAnsi="Times New Roman" w:cs="Times New Roman"/>
                <w:color w:val="000000"/>
                <w:lang w:eastAsia="es-MX"/>
              </w:rPr>
            </w:pPr>
            <w:del w:id="2238" w:author="Diaz Zepeda, Hirvin Azael" w:date="2021-06-11T18:32:00Z">
              <w:r w:rsidRPr="00E8425E" w:rsidDel="00467ADB">
                <w:rPr>
                  <w:rFonts w:ascii="Times New Roman" w:eastAsia="Times New Roman" w:hAnsi="Times New Roman" w:cs="Times New Roman"/>
                  <w:color w:val="000000"/>
                  <w:lang w:eastAsia="es-MX"/>
                </w:rPr>
                <w:delText>N</w:delText>
              </w:r>
            </w:del>
          </w:p>
        </w:tc>
        <w:tc>
          <w:tcPr>
            <w:tcW w:w="1308" w:type="dxa"/>
            <w:tcBorders>
              <w:top w:val="nil"/>
              <w:left w:val="nil"/>
              <w:bottom w:val="nil"/>
              <w:right w:val="nil"/>
            </w:tcBorders>
            <w:shd w:val="clear" w:color="000000" w:fill="E7E6E6"/>
            <w:noWrap/>
            <w:vAlign w:val="bottom"/>
            <w:hideMark/>
          </w:tcPr>
          <w:p w14:paraId="697D2CD3" w14:textId="77777777" w:rsidR="00E8425E" w:rsidRPr="00E8425E" w:rsidDel="00467ADB" w:rsidRDefault="00E8425E" w:rsidP="00E8425E">
            <w:pPr>
              <w:spacing w:after="0" w:line="240" w:lineRule="auto"/>
              <w:jc w:val="center"/>
              <w:rPr>
                <w:del w:id="2239" w:author="Diaz Zepeda, Hirvin Azael" w:date="2021-06-11T18:32:00Z"/>
                <w:rFonts w:ascii="Times New Roman" w:eastAsia="Times New Roman" w:hAnsi="Times New Roman" w:cs="Times New Roman"/>
                <w:color w:val="000000"/>
                <w:lang w:eastAsia="es-MX"/>
              </w:rPr>
            </w:pPr>
            <w:del w:id="2240" w:author="Diaz Zepeda, Hirvin Azael" w:date="2021-06-11T18:32:00Z">
              <w:r w:rsidRPr="00E8425E" w:rsidDel="00467ADB">
                <w:rPr>
                  <w:rFonts w:ascii="Times New Roman" w:eastAsia="Times New Roman" w:hAnsi="Times New Roman" w:cs="Times New Roman"/>
                  <w:color w:val="000000"/>
                  <w:lang w:eastAsia="es-MX"/>
                </w:rPr>
                <w:delText>Proportion</w:delText>
              </w:r>
            </w:del>
          </w:p>
        </w:tc>
      </w:tr>
      <w:tr w:rsidR="00E8425E" w:rsidRPr="00E8425E" w:rsidDel="00467ADB" w14:paraId="54E60E25" w14:textId="77777777" w:rsidTr="00E8425E">
        <w:trPr>
          <w:trHeight w:val="288"/>
          <w:jc w:val="center"/>
          <w:del w:id="2241"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28AC2B7A" w14:textId="77777777" w:rsidR="00E8425E" w:rsidRPr="00E8425E" w:rsidDel="00467ADB" w:rsidRDefault="00E8425E" w:rsidP="00E8425E">
            <w:pPr>
              <w:spacing w:after="0" w:line="240" w:lineRule="auto"/>
              <w:jc w:val="center"/>
              <w:rPr>
                <w:del w:id="2242" w:author="Diaz Zepeda, Hirvin Azael" w:date="2021-06-11T18:32:00Z"/>
                <w:rFonts w:ascii="Times New Roman" w:eastAsia="Times New Roman" w:hAnsi="Times New Roman" w:cs="Times New Roman"/>
                <w:color w:val="000000"/>
                <w:lang w:eastAsia="es-MX"/>
              </w:rPr>
            </w:pPr>
            <w:del w:id="2243" w:author="Diaz Zepeda, Hirvin Azael" w:date="2021-06-11T18:32:00Z">
              <w:r w:rsidRPr="00E8425E" w:rsidDel="00467ADB">
                <w:rPr>
                  <w:rFonts w:ascii="Times New Roman" w:eastAsia="Times New Roman" w:hAnsi="Times New Roman" w:cs="Times New Roman"/>
                  <w:color w:val="000000"/>
                  <w:lang w:eastAsia="es-MX"/>
                </w:rPr>
                <w:delText>Male</w:delText>
              </w:r>
            </w:del>
          </w:p>
        </w:tc>
        <w:tc>
          <w:tcPr>
            <w:tcW w:w="1364" w:type="dxa"/>
            <w:tcBorders>
              <w:top w:val="nil"/>
              <w:left w:val="nil"/>
              <w:bottom w:val="nil"/>
              <w:right w:val="nil"/>
            </w:tcBorders>
            <w:shd w:val="clear" w:color="000000" w:fill="FFFFFF"/>
            <w:noWrap/>
            <w:vAlign w:val="bottom"/>
            <w:hideMark/>
          </w:tcPr>
          <w:p w14:paraId="700CACA1" w14:textId="77777777" w:rsidR="00E8425E" w:rsidRPr="00E8425E" w:rsidDel="00467ADB" w:rsidRDefault="00E8425E" w:rsidP="00E8425E">
            <w:pPr>
              <w:spacing w:after="0" w:line="240" w:lineRule="auto"/>
              <w:jc w:val="center"/>
              <w:rPr>
                <w:del w:id="2244" w:author="Diaz Zepeda, Hirvin Azael" w:date="2021-06-11T18:32:00Z"/>
                <w:rFonts w:ascii="Times New Roman" w:eastAsia="Times New Roman" w:hAnsi="Times New Roman" w:cs="Times New Roman"/>
                <w:color w:val="000000"/>
                <w:lang w:eastAsia="es-MX"/>
              </w:rPr>
            </w:pPr>
            <w:del w:id="2245" w:author="Diaz Zepeda, Hirvin Azael" w:date="2021-06-11T18:32:00Z">
              <w:r w:rsidRPr="00E8425E" w:rsidDel="00467ADB">
                <w:rPr>
                  <w:rFonts w:ascii="Times New Roman" w:eastAsia="Times New Roman" w:hAnsi="Times New Roman" w:cs="Times New Roman"/>
                  <w:color w:val="000000"/>
                  <w:lang w:eastAsia="es-MX"/>
                </w:rPr>
                <w:delText>45 - 54 yo.</w:delText>
              </w:r>
            </w:del>
          </w:p>
        </w:tc>
        <w:tc>
          <w:tcPr>
            <w:tcW w:w="1002" w:type="dxa"/>
            <w:tcBorders>
              <w:top w:val="nil"/>
              <w:left w:val="nil"/>
              <w:bottom w:val="nil"/>
              <w:right w:val="nil"/>
            </w:tcBorders>
            <w:shd w:val="clear" w:color="000000" w:fill="FFFFFF"/>
            <w:noWrap/>
            <w:vAlign w:val="bottom"/>
            <w:hideMark/>
          </w:tcPr>
          <w:p w14:paraId="31478E02" w14:textId="77777777" w:rsidR="00E8425E" w:rsidRPr="00E8425E" w:rsidDel="00467ADB" w:rsidRDefault="00E8425E" w:rsidP="00E8425E">
            <w:pPr>
              <w:spacing w:after="0" w:line="240" w:lineRule="auto"/>
              <w:jc w:val="center"/>
              <w:rPr>
                <w:del w:id="2246" w:author="Diaz Zepeda, Hirvin Azael" w:date="2021-06-11T18:32:00Z"/>
                <w:rFonts w:ascii="Times New Roman" w:eastAsia="Times New Roman" w:hAnsi="Times New Roman" w:cs="Times New Roman"/>
                <w:color w:val="000000"/>
                <w:lang w:eastAsia="es-MX"/>
              </w:rPr>
            </w:pPr>
            <w:del w:id="2247" w:author="Diaz Zepeda, Hirvin Azael" w:date="2021-06-11T18:32:00Z">
              <w:r w:rsidRPr="00E8425E" w:rsidDel="00467ADB">
                <w:rPr>
                  <w:rFonts w:ascii="Times New Roman" w:eastAsia="Times New Roman" w:hAnsi="Times New Roman" w:cs="Times New Roman"/>
                  <w:color w:val="000000"/>
                  <w:lang w:eastAsia="es-MX"/>
                </w:rPr>
                <w:delText>5,898</w:delText>
              </w:r>
            </w:del>
          </w:p>
        </w:tc>
        <w:tc>
          <w:tcPr>
            <w:tcW w:w="1308" w:type="dxa"/>
            <w:tcBorders>
              <w:top w:val="nil"/>
              <w:left w:val="nil"/>
              <w:bottom w:val="nil"/>
              <w:right w:val="nil"/>
            </w:tcBorders>
            <w:shd w:val="clear" w:color="000000" w:fill="FFFFFF"/>
            <w:noWrap/>
            <w:vAlign w:val="bottom"/>
            <w:hideMark/>
          </w:tcPr>
          <w:p w14:paraId="211F9D66" w14:textId="77777777" w:rsidR="00E8425E" w:rsidRPr="00E8425E" w:rsidDel="00467ADB" w:rsidRDefault="00E8425E" w:rsidP="00E8425E">
            <w:pPr>
              <w:spacing w:after="0" w:line="240" w:lineRule="auto"/>
              <w:jc w:val="center"/>
              <w:rPr>
                <w:del w:id="2248" w:author="Diaz Zepeda, Hirvin Azael" w:date="2021-06-11T18:32:00Z"/>
                <w:rFonts w:ascii="Times New Roman" w:eastAsia="Times New Roman" w:hAnsi="Times New Roman" w:cs="Times New Roman"/>
                <w:color w:val="000000"/>
                <w:lang w:eastAsia="es-MX"/>
              </w:rPr>
            </w:pPr>
            <w:del w:id="2249" w:author="Diaz Zepeda, Hirvin Azael" w:date="2021-06-11T18:32:00Z">
              <w:r w:rsidRPr="00E8425E" w:rsidDel="00467ADB">
                <w:rPr>
                  <w:rFonts w:ascii="Times New Roman" w:eastAsia="Times New Roman" w:hAnsi="Times New Roman" w:cs="Times New Roman"/>
                  <w:color w:val="000000"/>
                  <w:lang w:eastAsia="es-MX"/>
                </w:rPr>
                <w:delText>15%</w:delText>
              </w:r>
            </w:del>
          </w:p>
        </w:tc>
      </w:tr>
      <w:tr w:rsidR="00E8425E" w:rsidRPr="00E8425E" w:rsidDel="00467ADB" w14:paraId="32BF0227" w14:textId="77777777" w:rsidTr="00E8425E">
        <w:trPr>
          <w:trHeight w:val="288"/>
          <w:jc w:val="center"/>
          <w:del w:id="2250" w:author="Diaz Zepeda, Hirvin Azael" w:date="2021-06-11T18:32:00Z"/>
        </w:trPr>
        <w:tc>
          <w:tcPr>
            <w:tcW w:w="4966" w:type="dxa"/>
            <w:vMerge/>
            <w:tcBorders>
              <w:top w:val="nil"/>
              <w:left w:val="nil"/>
              <w:bottom w:val="nil"/>
              <w:right w:val="nil"/>
            </w:tcBorders>
            <w:vAlign w:val="center"/>
            <w:hideMark/>
          </w:tcPr>
          <w:p w14:paraId="18B99535" w14:textId="77777777" w:rsidR="00E8425E" w:rsidRPr="00E8425E" w:rsidDel="00467ADB" w:rsidRDefault="00E8425E" w:rsidP="00E8425E">
            <w:pPr>
              <w:spacing w:after="0" w:line="240" w:lineRule="auto"/>
              <w:rPr>
                <w:del w:id="2251"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229DDE15" w14:textId="77777777" w:rsidR="00E8425E" w:rsidRPr="00E8425E" w:rsidDel="00467ADB" w:rsidRDefault="00E8425E" w:rsidP="00E8425E">
            <w:pPr>
              <w:spacing w:after="0" w:line="240" w:lineRule="auto"/>
              <w:jc w:val="center"/>
              <w:rPr>
                <w:del w:id="2252" w:author="Diaz Zepeda, Hirvin Azael" w:date="2021-06-11T18:32:00Z"/>
                <w:rFonts w:ascii="Times New Roman" w:eastAsia="Times New Roman" w:hAnsi="Times New Roman" w:cs="Times New Roman"/>
                <w:color w:val="000000"/>
                <w:lang w:eastAsia="es-MX"/>
              </w:rPr>
            </w:pPr>
            <w:del w:id="2253" w:author="Diaz Zepeda, Hirvin Azael" w:date="2021-06-11T18:32:00Z">
              <w:r w:rsidRPr="00E8425E" w:rsidDel="00467ADB">
                <w:rPr>
                  <w:rFonts w:ascii="Times New Roman" w:eastAsia="Times New Roman" w:hAnsi="Times New Roman" w:cs="Times New Roman"/>
                  <w:color w:val="000000"/>
                  <w:lang w:eastAsia="es-MX"/>
                </w:rPr>
                <w:delText>55 -64 yo.</w:delText>
              </w:r>
            </w:del>
          </w:p>
        </w:tc>
        <w:tc>
          <w:tcPr>
            <w:tcW w:w="1002" w:type="dxa"/>
            <w:tcBorders>
              <w:top w:val="nil"/>
              <w:left w:val="nil"/>
              <w:bottom w:val="nil"/>
              <w:right w:val="nil"/>
            </w:tcBorders>
            <w:shd w:val="clear" w:color="000000" w:fill="FFFFFF"/>
            <w:noWrap/>
            <w:vAlign w:val="bottom"/>
            <w:hideMark/>
          </w:tcPr>
          <w:p w14:paraId="1D5D9E94" w14:textId="77777777" w:rsidR="00E8425E" w:rsidRPr="00E8425E" w:rsidDel="00467ADB" w:rsidRDefault="00E8425E" w:rsidP="00E8425E">
            <w:pPr>
              <w:spacing w:after="0" w:line="240" w:lineRule="auto"/>
              <w:jc w:val="center"/>
              <w:rPr>
                <w:del w:id="2254" w:author="Diaz Zepeda, Hirvin Azael" w:date="2021-06-11T18:32:00Z"/>
                <w:rFonts w:ascii="Times New Roman" w:eastAsia="Times New Roman" w:hAnsi="Times New Roman" w:cs="Times New Roman"/>
                <w:color w:val="000000"/>
                <w:lang w:eastAsia="es-MX"/>
              </w:rPr>
            </w:pPr>
            <w:del w:id="2255" w:author="Diaz Zepeda, Hirvin Azael" w:date="2021-06-11T18:32:00Z">
              <w:r w:rsidRPr="00E8425E" w:rsidDel="00467ADB">
                <w:rPr>
                  <w:rFonts w:ascii="Times New Roman" w:eastAsia="Times New Roman" w:hAnsi="Times New Roman" w:cs="Times New Roman"/>
                  <w:color w:val="000000"/>
                  <w:lang w:eastAsia="es-MX"/>
                </w:rPr>
                <w:delText>7,837</w:delText>
              </w:r>
            </w:del>
          </w:p>
        </w:tc>
        <w:tc>
          <w:tcPr>
            <w:tcW w:w="1308" w:type="dxa"/>
            <w:tcBorders>
              <w:top w:val="nil"/>
              <w:left w:val="nil"/>
              <w:bottom w:val="nil"/>
              <w:right w:val="nil"/>
            </w:tcBorders>
            <w:shd w:val="clear" w:color="000000" w:fill="FFFFFF"/>
            <w:noWrap/>
            <w:vAlign w:val="bottom"/>
            <w:hideMark/>
          </w:tcPr>
          <w:p w14:paraId="2B994A2A" w14:textId="77777777" w:rsidR="00E8425E" w:rsidRPr="00E8425E" w:rsidDel="00467ADB" w:rsidRDefault="00E8425E" w:rsidP="00E8425E">
            <w:pPr>
              <w:spacing w:after="0" w:line="240" w:lineRule="auto"/>
              <w:jc w:val="center"/>
              <w:rPr>
                <w:del w:id="2256" w:author="Diaz Zepeda, Hirvin Azael" w:date="2021-06-11T18:32:00Z"/>
                <w:rFonts w:ascii="Times New Roman" w:eastAsia="Times New Roman" w:hAnsi="Times New Roman" w:cs="Times New Roman"/>
                <w:color w:val="000000"/>
                <w:lang w:eastAsia="es-MX"/>
              </w:rPr>
            </w:pPr>
            <w:del w:id="2257" w:author="Diaz Zepeda, Hirvin Azael" w:date="2021-06-11T18:32:00Z">
              <w:r w:rsidRPr="00E8425E" w:rsidDel="00467ADB">
                <w:rPr>
                  <w:rFonts w:ascii="Times New Roman" w:eastAsia="Times New Roman" w:hAnsi="Times New Roman" w:cs="Times New Roman"/>
                  <w:color w:val="000000"/>
                  <w:lang w:eastAsia="es-MX"/>
                </w:rPr>
                <w:delText>20%</w:delText>
              </w:r>
            </w:del>
          </w:p>
        </w:tc>
      </w:tr>
      <w:tr w:rsidR="00E8425E" w:rsidRPr="00E8425E" w:rsidDel="00467ADB" w14:paraId="230CA353" w14:textId="77777777" w:rsidTr="00E8425E">
        <w:trPr>
          <w:trHeight w:val="288"/>
          <w:jc w:val="center"/>
          <w:del w:id="2258" w:author="Diaz Zepeda, Hirvin Azael" w:date="2021-06-11T18:32:00Z"/>
        </w:trPr>
        <w:tc>
          <w:tcPr>
            <w:tcW w:w="4966" w:type="dxa"/>
            <w:vMerge/>
            <w:tcBorders>
              <w:top w:val="nil"/>
              <w:left w:val="nil"/>
              <w:bottom w:val="nil"/>
              <w:right w:val="nil"/>
            </w:tcBorders>
            <w:vAlign w:val="center"/>
            <w:hideMark/>
          </w:tcPr>
          <w:p w14:paraId="64C2644A" w14:textId="77777777" w:rsidR="00E8425E" w:rsidRPr="00E8425E" w:rsidDel="00467ADB" w:rsidRDefault="00E8425E" w:rsidP="00E8425E">
            <w:pPr>
              <w:spacing w:after="0" w:line="240" w:lineRule="auto"/>
              <w:rPr>
                <w:del w:id="2259"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108E47B9" w14:textId="77777777" w:rsidR="00E8425E" w:rsidRPr="00E8425E" w:rsidDel="00467ADB" w:rsidRDefault="00E8425E" w:rsidP="00E8425E">
            <w:pPr>
              <w:spacing w:after="0" w:line="240" w:lineRule="auto"/>
              <w:jc w:val="center"/>
              <w:rPr>
                <w:del w:id="2260" w:author="Diaz Zepeda, Hirvin Azael" w:date="2021-06-11T18:32:00Z"/>
                <w:rFonts w:ascii="Times New Roman" w:eastAsia="Times New Roman" w:hAnsi="Times New Roman" w:cs="Times New Roman"/>
                <w:color w:val="000000"/>
                <w:lang w:eastAsia="es-MX"/>
              </w:rPr>
            </w:pPr>
            <w:del w:id="2261" w:author="Diaz Zepeda, Hirvin Azael" w:date="2021-06-11T18:32:00Z">
              <w:r w:rsidRPr="00E8425E" w:rsidDel="00467ADB">
                <w:rPr>
                  <w:rFonts w:ascii="Times New Roman" w:eastAsia="Times New Roman" w:hAnsi="Times New Roman" w:cs="Times New Roman"/>
                  <w:color w:val="000000"/>
                  <w:lang w:eastAsia="es-MX"/>
                </w:rPr>
                <w:delText>65 - 69 yo.</w:delText>
              </w:r>
            </w:del>
          </w:p>
        </w:tc>
        <w:tc>
          <w:tcPr>
            <w:tcW w:w="1002" w:type="dxa"/>
            <w:tcBorders>
              <w:top w:val="nil"/>
              <w:left w:val="nil"/>
              <w:bottom w:val="nil"/>
              <w:right w:val="nil"/>
            </w:tcBorders>
            <w:shd w:val="clear" w:color="000000" w:fill="FFFFFF"/>
            <w:noWrap/>
            <w:vAlign w:val="bottom"/>
            <w:hideMark/>
          </w:tcPr>
          <w:p w14:paraId="3D6239B5" w14:textId="77777777" w:rsidR="00E8425E" w:rsidRPr="00E8425E" w:rsidDel="00467ADB" w:rsidRDefault="00E8425E" w:rsidP="00E8425E">
            <w:pPr>
              <w:spacing w:after="0" w:line="240" w:lineRule="auto"/>
              <w:jc w:val="center"/>
              <w:rPr>
                <w:del w:id="2262" w:author="Diaz Zepeda, Hirvin Azael" w:date="2021-06-11T18:32:00Z"/>
                <w:rFonts w:ascii="Times New Roman" w:eastAsia="Times New Roman" w:hAnsi="Times New Roman" w:cs="Times New Roman"/>
                <w:color w:val="000000"/>
                <w:lang w:eastAsia="es-MX"/>
              </w:rPr>
            </w:pPr>
            <w:del w:id="2263" w:author="Diaz Zepeda, Hirvin Azael" w:date="2021-06-11T18:32:00Z">
              <w:r w:rsidRPr="00E8425E" w:rsidDel="00467ADB">
                <w:rPr>
                  <w:rFonts w:ascii="Times New Roman" w:eastAsia="Times New Roman" w:hAnsi="Times New Roman" w:cs="Times New Roman"/>
                  <w:color w:val="000000"/>
                  <w:lang w:eastAsia="es-MX"/>
                </w:rPr>
                <w:delText>3,838</w:delText>
              </w:r>
            </w:del>
          </w:p>
        </w:tc>
        <w:tc>
          <w:tcPr>
            <w:tcW w:w="1308" w:type="dxa"/>
            <w:tcBorders>
              <w:top w:val="nil"/>
              <w:left w:val="nil"/>
              <w:bottom w:val="nil"/>
              <w:right w:val="nil"/>
            </w:tcBorders>
            <w:shd w:val="clear" w:color="000000" w:fill="FFFFFF"/>
            <w:noWrap/>
            <w:vAlign w:val="bottom"/>
            <w:hideMark/>
          </w:tcPr>
          <w:p w14:paraId="7C4CA2C0" w14:textId="77777777" w:rsidR="00E8425E" w:rsidRPr="00E8425E" w:rsidDel="00467ADB" w:rsidRDefault="00E8425E" w:rsidP="00E8425E">
            <w:pPr>
              <w:spacing w:after="0" w:line="240" w:lineRule="auto"/>
              <w:jc w:val="center"/>
              <w:rPr>
                <w:del w:id="2264" w:author="Diaz Zepeda, Hirvin Azael" w:date="2021-06-11T18:32:00Z"/>
                <w:rFonts w:ascii="Times New Roman" w:eastAsia="Times New Roman" w:hAnsi="Times New Roman" w:cs="Times New Roman"/>
                <w:color w:val="000000"/>
                <w:lang w:eastAsia="es-MX"/>
              </w:rPr>
            </w:pPr>
            <w:del w:id="2265" w:author="Diaz Zepeda, Hirvin Azael" w:date="2021-06-11T18:32:00Z">
              <w:r w:rsidRPr="00E8425E" w:rsidDel="00467ADB">
                <w:rPr>
                  <w:rFonts w:ascii="Times New Roman" w:eastAsia="Times New Roman" w:hAnsi="Times New Roman" w:cs="Times New Roman"/>
                  <w:color w:val="000000"/>
                  <w:lang w:eastAsia="es-MX"/>
                </w:rPr>
                <w:delText>10%</w:delText>
              </w:r>
            </w:del>
          </w:p>
        </w:tc>
      </w:tr>
      <w:tr w:rsidR="00E8425E" w:rsidRPr="00E8425E" w:rsidDel="00467ADB" w14:paraId="7B54FCAF" w14:textId="77777777" w:rsidTr="00E8425E">
        <w:trPr>
          <w:trHeight w:val="288"/>
          <w:jc w:val="center"/>
          <w:del w:id="2266" w:author="Diaz Zepeda, Hirvin Azael" w:date="2021-06-11T18:32:00Z"/>
        </w:trPr>
        <w:tc>
          <w:tcPr>
            <w:tcW w:w="4966" w:type="dxa"/>
            <w:vMerge/>
            <w:tcBorders>
              <w:top w:val="nil"/>
              <w:left w:val="nil"/>
              <w:bottom w:val="nil"/>
              <w:right w:val="nil"/>
            </w:tcBorders>
            <w:vAlign w:val="center"/>
            <w:hideMark/>
          </w:tcPr>
          <w:p w14:paraId="36E27F7E" w14:textId="77777777" w:rsidR="00E8425E" w:rsidRPr="00E8425E" w:rsidDel="00467ADB" w:rsidRDefault="00E8425E" w:rsidP="00E8425E">
            <w:pPr>
              <w:spacing w:after="0" w:line="240" w:lineRule="auto"/>
              <w:rPr>
                <w:del w:id="2267"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FFFFFF"/>
            <w:noWrap/>
            <w:vAlign w:val="bottom"/>
            <w:hideMark/>
          </w:tcPr>
          <w:p w14:paraId="2A41E489" w14:textId="77777777" w:rsidR="00E8425E" w:rsidRPr="00E8425E" w:rsidDel="00467ADB" w:rsidRDefault="00E8425E" w:rsidP="00E8425E">
            <w:pPr>
              <w:spacing w:after="0" w:line="240" w:lineRule="auto"/>
              <w:jc w:val="center"/>
              <w:rPr>
                <w:del w:id="2268" w:author="Diaz Zepeda, Hirvin Azael" w:date="2021-06-11T18:32:00Z"/>
                <w:rFonts w:ascii="Times New Roman" w:eastAsia="Times New Roman" w:hAnsi="Times New Roman" w:cs="Times New Roman"/>
                <w:color w:val="000000"/>
                <w:lang w:eastAsia="es-MX"/>
              </w:rPr>
            </w:pPr>
            <w:del w:id="2269" w:author="Diaz Zepeda, Hirvin Azael" w:date="2021-06-11T18:32:00Z">
              <w:r w:rsidRPr="00E8425E" w:rsidDel="00467ADB">
                <w:rPr>
                  <w:rFonts w:ascii="Times New Roman" w:eastAsia="Times New Roman" w:hAnsi="Times New Roman" w:cs="Times New Roman"/>
                  <w:color w:val="000000"/>
                  <w:lang w:eastAsia="es-MX"/>
                </w:rPr>
                <w:delText>70 + yo.</w:delText>
              </w:r>
            </w:del>
          </w:p>
        </w:tc>
        <w:tc>
          <w:tcPr>
            <w:tcW w:w="1002" w:type="dxa"/>
            <w:tcBorders>
              <w:top w:val="nil"/>
              <w:left w:val="nil"/>
              <w:bottom w:val="nil"/>
              <w:right w:val="nil"/>
            </w:tcBorders>
            <w:shd w:val="clear" w:color="000000" w:fill="FFFFFF"/>
            <w:noWrap/>
            <w:vAlign w:val="bottom"/>
            <w:hideMark/>
          </w:tcPr>
          <w:p w14:paraId="3CE9147E" w14:textId="77777777" w:rsidR="00E8425E" w:rsidRPr="00E8425E" w:rsidDel="00467ADB" w:rsidRDefault="00E8425E" w:rsidP="00E8425E">
            <w:pPr>
              <w:spacing w:after="0" w:line="240" w:lineRule="auto"/>
              <w:jc w:val="center"/>
              <w:rPr>
                <w:del w:id="2270" w:author="Diaz Zepeda, Hirvin Azael" w:date="2021-06-11T18:32:00Z"/>
                <w:rFonts w:ascii="Times New Roman" w:eastAsia="Times New Roman" w:hAnsi="Times New Roman" w:cs="Times New Roman"/>
                <w:color w:val="000000"/>
                <w:lang w:eastAsia="es-MX"/>
              </w:rPr>
            </w:pPr>
            <w:del w:id="2271" w:author="Diaz Zepeda, Hirvin Azael" w:date="2021-06-11T18:32:00Z">
              <w:r w:rsidRPr="00E8425E" w:rsidDel="00467ADB">
                <w:rPr>
                  <w:rFonts w:ascii="Times New Roman" w:eastAsia="Times New Roman" w:hAnsi="Times New Roman" w:cs="Times New Roman"/>
                  <w:color w:val="000000"/>
                  <w:lang w:eastAsia="es-MX"/>
                </w:rPr>
                <w:delText>7,295</w:delText>
              </w:r>
            </w:del>
          </w:p>
        </w:tc>
        <w:tc>
          <w:tcPr>
            <w:tcW w:w="1308" w:type="dxa"/>
            <w:tcBorders>
              <w:top w:val="nil"/>
              <w:left w:val="nil"/>
              <w:bottom w:val="nil"/>
              <w:right w:val="nil"/>
            </w:tcBorders>
            <w:shd w:val="clear" w:color="000000" w:fill="FFFFFF"/>
            <w:noWrap/>
            <w:vAlign w:val="bottom"/>
            <w:hideMark/>
          </w:tcPr>
          <w:p w14:paraId="54C3EC81" w14:textId="77777777" w:rsidR="00E8425E" w:rsidRPr="00E8425E" w:rsidDel="00467ADB" w:rsidRDefault="00E8425E" w:rsidP="00E8425E">
            <w:pPr>
              <w:spacing w:after="0" w:line="240" w:lineRule="auto"/>
              <w:jc w:val="center"/>
              <w:rPr>
                <w:del w:id="2272" w:author="Diaz Zepeda, Hirvin Azael" w:date="2021-06-11T18:32:00Z"/>
                <w:rFonts w:ascii="Times New Roman" w:eastAsia="Times New Roman" w:hAnsi="Times New Roman" w:cs="Times New Roman"/>
                <w:color w:val="000000"/>
                <w:lang w:eastAsia="es-MX"/>
              </w:rPr>
            </w:pPr>
            <w:del w:id="2273" w:author="Diaz Zepeda, Hirvin Azael" w:date="2021-06-11T18:32:00Z">
              <w:r w:rsidRPr="00E8425E" w:rsidDel="00467ADB">
                <w:rPr>
                  <w:rFonts w:ascii="Times New Roman" w:eastAsia="Times New Roman" w:hAnsi="Times New Roman" w:cs="Times New Roman"/>
                  <w:color w:val="000000"/>
                  <w:lang w:eastAsia="es-MX"/>
                </w:rPr>
                <w:delText>19%</w:delText>
              </w:r>
            </w:del>
          </w:p>
        </w:tc>
      </w:tr>
      <w:tr w:rsidR="00E8425E" w:rsidRPr="00E8425E" w:rsidDel="00467ADB" w14:paraId="0824C79A" w14:textId="77777777" w:rsidTr="00E8425E">
        <w:trPr>
          <w:trHeight w:val="288"/>
          <w:jc w:val="center"/>
          <w:del w:id="2274"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066EAE07" w14:textId="77777777" w:rsidR="00E8425E" w:rsidRPr="00E8425E" w:rsidDel="00467ADB" w:rsidRDefault="00E8425E" w:rsidP="00E8425E">
            <w:pPr>
              <w:spacing w:after="0" w:line="240" w:lineRule="auto"/>
              <w:jc w:val="center"/>
              <w:rPr>
                <w:del w:id="2275" w:author="Diaz Zepeda, Hirvin Azael" w:date="2021-06-11T18:32:00Z"/>
                <w:rFonts w:ascii="Times New Roman" w:eastAsia="Times New Roman" w:hAnsi="Times New Roman" w:cs="Times New Roman"/>
                <w:color w:val="000000"/>
                <w:lang w:eastAsia="es-MX"/>
              </w:rPr>
            </w:pPr>
            <w:del w:id="2276" w:author="Diaz Zepeda, Hirvin Azael" w:date="2021-06-11T18:32:00Z">
              <w:r w:rsidRPr="00E8425E" w:rsidDel="00467ADB">
                <w:rPr>
                  <w:rFonts w:ascii="Times New Roman" w:eastAsia="Times New Roman" w:hAnsi="Times New Roman" w:cs="Times New Roman"/>
                  <w:color w:val="000000"/>
                  <w:lang w:eastAsia="es-MX"/>
                </w:rPr>
                <w:delText>Female</w:delText>
              </w:r>
            </w:del>
          </w:p>
        </w:tc>
        <w:tc>
          <w:tcPr>
            <w:tcW w:w="1364" w:type="dxa"/>
            <w:tcBorders>
              <w:top w:val="nil"/>
              <w:left w:val="nil"/>
              <w:bottom w:val="nil"/>
              <w:right w:val="nil"/>
            </w:tcBorders>
            <w:shd w:val="clear" w:color="000000" w:fill="E7E6E6"/>
            <w:noWrap/>
            <w:vAlign w:val="bottom"/>
            <w:hideMark/>
          </w:tcPr>
          <w:p w14:paraId="5F16FE1C" w14:textId="77777777" w:rsidR="00E8425E" w:rsidRPr="00E8425E" w:rsidDel="00467ADB" w:rsidRDefault="00E8425E" w:rsidP="00E8425E">
            <w:pPr>
              <w:spacing w:after="0" w:line="240" w:lineRule="auto"/>
              <w:jc w:val="center"/>
              <w:rPr>
                <w:del w:id="2277" w:author="Diaz Zepeda, Hirvin Azael" w:date="2021-06-11T18:32:00Z"/>
                <w:rFonts w:ascii="Times New Roman" w:eastAsia="Times New Roman" w:hAnsi="Times New Roman" w:cs="Times New Roman"/>
                <w:color w:val="000000"/>
                <w:lang w:eastAsia="es-MX"/>
              </w:rPr>
            </w:pPr>
            <w:del w:id="2278" w:author="Diaz Zepeda, Hirvin Azael" w:date="2021-06-11T18:32:00Z">
              <w:r w:rsidRPr="00E8425E" w:rsidDel="00467ADB">
                <w:rPr>
                  <w:rFonts w:ascii="Times New Roman" w:eastAsia="Times New Roman" w:hAnsi="Times New Roman" w:cs="Times New Roman"/>
                  <w:color w:val="000000"/>
                  <w:lang w:eastAsia="es-MX"/>
                </w:rPr>
                <w:delText>45 - 54 yo.</w:delText>
              </w:r>
            </w:del>
          </w:p>
        </w:tc>
        <w:tc>
          <w:tcPr>
            <w:tcW w:w="1002" w:type="dxa"/>
            <w:tcBorders>
              <w:top w:val="nil"/>
              <w:left w:val="nil"/>
              <w:bottom w:val="nil"/>
              <w:right w:val="nil"/>
            </w:tcBorders>
            <w:shd w:val="clear" w:color="000000" w:fill="E7E6E6"/>
            <w:noWrap/>
            <w:vAlign w:val="bottom"/>
            <w:hideMark/>
          </w:tcPr>
          <w:p w14:paraId="101F6186" w14:textId="77777777" w:rsidR="00E8425E" w:rsidRPr="00E8425E" w:rsidDel="00467ADB" w:rsidRDefault="00E8425E" w:rsidP="00E8425E">
            <w:pPr>
              <w:spacing w:after="0" w:line="240" w:lineRule="auto"/>
              <w:jc w:val="center"/>
              <w:rPr>
                <w:del w:id="2279" w:author="Diaz Zepeda, Hirvin Azael" w:date="2021-06-11T18:32:00Z"/>
                <w:rFonts w:ascii="Times New Roman" w:eastAsia="Times New Roman" w:hAnsi="Times New Roman" w:cs="Times New Roman"/>
                <w:color w:val="000000"/>
                <w:lang w:eastAsia="es-MX"/>
              </w:rPr>
            </w:pPr>
            <w:del w:id="2280" w:author="Diaz Zepeda, Hirvin Azael" w:date="2021-06-11T18:32:00Z">
              <w:r w:rsidRPr="00E8425E" w:rsidDel="00467ADB">
                <w:rPr>
                  <w:rFonts w:ascii="Times New Roman" w:eastAsia="Times New Roman" w:hAnsi="Times New Roman" w:cs="Times New Roman"/>
                  <w:color w:val="000000"/>
                  <w:lang w:eastAsia="es-MX"/>
                </w:rPr>
                <w:delText>2,719</w:delText>
              </w:r>
            </w:del>
          </w:p>
        </w:tc>
        <w:tc>
          <w:tcPr>
            <w:tcW w:w="1308" w:type="dxa"/>
            <w:tcBorders>
              <w:top w:val="nil"/>
              <w:left w:val="nil"/>
              <w:bottom w:val="nil"/>
              <w:right w:val="nil"/>
            </w:tcBorders>
            <w:shd w:val="clear" w:color="000000" w:fill="E7E6E6"/>
            <w:noWrap/>
            <w:vAlign w:val="bottom"/>
            <w:hideMark/>
          </w:tcPr>
          <w:p w14:paraId="1EED13FE" w14:textId="77777777" w:rsidR="00E8425E" w:rsidRPr="00E8425E" w:rsidDel="00467ADB" w:rsidRDefault="00E8425E" w:rsidP="00E8425E">
            <w:pPr>
              <w:spacing w:after="0" w:line="240" w:lineRule="auto"/>
              <w:jc w:val="center"/>
              <w:rPr>
                <w:del w:id="2281" w:author="Diaz Zepeda, Hirvin Azael" w:date="2021-06-11T18:32:00Z"/>
                <w:rFonts w:ascii="Times New Roman" w:eastAsia="Times New Roman" w:hAnsi="Times New Roman" w:cs="Times New Roman"/>
                <w:color w:val="000000"/>
                <w:lang w:eastAsia="es-MX"/>
              </w:rPr>
            </w:pPr>
            <w:del w:id="2282" w:author="Diaz Zepeda, Hirvin Azael" w:date="2021-06-11T18:32:00Z">
              <w:r w:rsidRPr="00E8425E" w:rsidDel="00467ADB">
                <w:rPr>
                  <w:rFonts w:ascii="Times New Roman" w:eastAsia="Times New Roman" w:hAnsi="Times New Roman" w:cs="Times New Roman"/>
                  <w:color w:val="000000"/>
                  <w:lang w:eastAsia="es-MX"/>
                </w:rPr>
                <w:delText>7%</w:delText>
              </w:r>
            </w:del>
          </w:p>
        </w:tc>
      </w:tr>
      <w:tr w:rsidR="00E8425E" w:rsidRPr="00E8425E" w:rsidDel="00467ADB" w14:paraId="04FDA7BD" w14:textId="77777777" w:rsidTr="00E8425E">
        <w:trPr>
          <w:trHeight w:val="288"/>
          <w:jc w:val="center"/>
          <w:del w:id="2283" w:author="Diaz Zepeda, Hirvin Azael" w:date="2021-06-11T18:32:00Z"/>
        </w:trPr>
        <w:tc>
          <w:tcPr>
            <w:tcW w:w="4966" w:type="dxa"/>
            <w:vMerge/>
            <w:tcBorders>
              <w:top w:val="nil"/>
              <w:left w:val="nil"/>
              <w:bottom w:val="nil"/>
              <w:right w:val="nil"/>
            </w:tcBorders>
            <w:vAlign w:val="center"/>
            <w:hideMark/>
          </w:tcPr>
          <w:p w14:paraId="060A07A3" w14:textId="77777777" w:rsidR="00E8425E" w:rsidRPr="00E8425E" w:rsidDel="00467ADB" w:rsidRDefault="00E8425E" w:rsidP="00E8425E">
            <w:pPr>
              <w:spacing w:after="0" w:line="240" w:lineRule="auto"/>
              <w:rPr>
                <w:del w:id="2284"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49D39D87" w14:textId="77777777" w:rsidR="00E8425E" w:rsidRPr="00E8425E" w:rsidDel="00467ADB" w:rsidRDefault="00E8425E" w:rsidP="00E8425E">
            <w:pPr>
              <w:spacing w:after="0" w:line="240" w:lineRule="auto"/>
              <w:jc w:val="center"/>
              <w:rPr>
                <w:del w:id="2285" w:author="Diaz Zepeda, Hirvin Azael" w:date="2021-06-11T18:32:00Z"/>
                <w:rFonts w:ascii="Times New Roman" w:eastAsia="Times New Roman" w:hAnsi="Times New Roman" w:cs="Times New Roman"/>
                <w:color w:val="000000"/>
                <w:lang w:eastAsia="es-MX"/>
              </w:rPr>
            </w:pPr>
            <w:del w:id="2286" w:author="Diaz Zepeda, Hirvin Azael" w:date="2021-06-11T18:32:00Z">
              <w:r w:rsidRPr="00E8425E" w:rsidDel="00467ADB">
                <w:rPr>
                  <w:rFonts w:ascii="Times New Roman" w:eastAsia="Times New Roman" w:hAnsi="Times New Roman" w:cs="Times New Roman"/>
                  <w:color w:val="000000"/>
                  <w:lang w:eastAsia="es-MX"/>
                </w:rPr>
                <w:delText>55 -64 yo.</w:delText>
              </w:r>
            </w:del>
          </w:p>
        </w:tc>
        <w:tc>
          <w:tcPr>
            <w:tcW w:w="1002" w:type="dxa"/>
            <w:tcBorders>
              <w:top w:val="nil"/>
              <w:left w:val="nil"/>
              <w:bottom w:val="nil"/>
              <w:right w:val="nil"/>
            </w:tcBorders>
            <w:shd w:val="clear" w:color="000000" w:fill="E7E6E6"/>
            <w:noWrap/>
            <w:vAlign w:val="bottom"/>
            <w:hideMark/>
          </w:tcPr>
          <w:p w14:paraId="564F2F6A" w14:textId="77777777" w:rsidR="00E8425E" w:rsidRPr="00E8425E" w:rsidDel="00467ADB" w:rsidRDefault="00E8425E" w:rsidP="00E8425E">
            <w:pPr>
              <w:spacing w:after="0" w:line="240" w:lineRule="auto"/>
              <w:jc w:val="center"/>
              <w:rPr>
                <w:del w:id="2287" w:author="Diaz Zepeda, Hirvin Azael" w:date="2021-06-11T18:32:00Z"/>
                <w:rFonts w:ascii="Times New Roman" w:eastAsia="Times New Roman" w:hAnsi="Times New Roman" w:cs="Times New Roman"/>
                <w:color w:val="000000"/>
                <w:lang w:eastAsia="es-MX"/>
              </w:rPr>
            </w:pPr>
            <w:del w:id="2288" w:author="Diaz Zepeda, Hirvin Azael" w:date="2021-06-11T18:32:00Z">
              <w:r w:rsidRPr="00E8425E" w:rsidDel="00467ADB">
                <w:rPr>
                  <w:rFonts w:ascii="Times New Roman" w:eastAsia="Times New Roman" w:hAnsi="Times New Roman" w:cs="Times New Roman"/>
                  <w:color w:val="000000"/>
                  <w:lang w:eastAsia="es-MX"/>
                </w:rPr>
                <w:delText>4,451</w:delText>
              </w:r>
            </w:del>
          </w:p>
        </w:tc>
        <w:tc>
          <w:tcPr>
            <w:tcW w:w="1308" w:type="dxa"/>
            <w:tcBorders>
              <w:top w:val="nil"/>
              <w:left w:val="nil"/>
              <w:bottom w:val="nil"/>
              <w:right w:val="nil"/>
            </w:tcBorders>
            <w:shd w:val="clear" w:color="000000" w:fill="E7E6E6"/>
            <w:noWrap/>
            <w:vAlign w:val="bottom"/>
            <w:hideMark/>
          </w:tcPr>
          <w:p w14:paraId="36DADA83" w14:textId="77777777" w:rsidR="00E8425E" w:rsidRPr="00E8425E" w:rsidDel="00467ADB" w:rsidRDefault="00E8425E" w:rsidP="00E8425E">
            <w:pPr>
              <w:spacing w:after="0" w:line="240" w:lineRule="auto"/>
              <w:jc w:val="center"/>
              <w:rPr>
                <w:del w:id="2289" w:author="Diaz Zepeda, Hirvin Azael" w:date="2021-06-11T18:32:00Z"/>
                <w:rFonts w:ascii="Times New Roman" w:eastAsia="Times New Roman" w:hAnsi="Times New Roman" w:cs="Times New Roman"/>
                <w:color w:val="000000"/>
                <w:lang w:eastAsia="es-MX"/>
              </w:rPr>
            </w:pPr>
            <w:del w:id="2290" w:author="Diaz Zepeda, Hirvin Azael" w:date="2021-06-11T18:32:00Z">
              <w:r w:rsidRPr="00E8425E" w:rsidDel="00467ADB">
                <w:rPr>
                  <w:rFonts w:ascii="Times New Roman" w:eastAsia="Times New Roman" w:hAnsi="Times New Roman" w:cs="Times New Roman"/>
                  <w:color w:val="000000"/>
                  <w:lang w:eastAsia="es-MX"/>
                </w:rPr>
                <w:delText>11%</w:delText>
              </w:r>
            </w:del>
          </w:p>
        </w:tc>
      </w:tr>
      <w:tr w:rsidR="00E8425E" w:rsidRPr="00E8425E" w:rsidDel="00467ADB" w14:paraId="17FA6EF4" w14:textId="77777777" w:rsidTr="00E8425E">
        <w:trPr>
          <w:trHeight w:val="288"/>
          <w:jc w:val="center"/>
          <w:del w:id="2291" w:author="Diaz Zepeda, Hirvin Azael" w:date="2021-06-11T18:32:00Z"/>
        </w:trPr>
        <w:tc>
          <w:tcPr>
            <w:tcW w:w="4966" w:type="dxa"/>
            <w:vMerge/>
            <w:tcBorders>
              <w:top w:val="nil"/>
              <w:left w:val="nil"/>
              <w:bottom w:val="nil"/>
              <w:right w:val="nil"/>
            </w:tcBorders>
            <w:vAlign w:val="center"/>
            <w:hideMark/>
          </w:tcPr>
          <w:p w14:paraId="1218B077" w14:textId="77777777" w:rsidR="00E8425E" w:rsidRPr="00E8425E" w:rsidDel="00467ADB" w:rsidRDefault="00E8425E" w:rsidP="00E8425E">
            <w:pPr>
              <w:spacing w:after="0" w:line="240" w:lineRule="auto"/>
              <w:rPr>
                <w:del w:id="2292"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58367E8D" w14:textId="77777777" w:rsidR="00E8425E" w:rsidRPr="00E8425E" w:rsidDel="00467ADB" w:rsidRDefault="00E8425E" w:rsidP="00E8425E">
            <w:pPr>
              <w:spacing w:after="0" w:line="240" w:lineRule="auto"/>
              <w:jc w:val="center"/>
              <w:rPr>
                <w:del w:id="2293" w:author="Diaz Zepeda, Hirvin Azael" w:date="2021-06-11T18:32:00Z"/>
                <w:rFonts w:ascii="Times New Roman" w:eastAsia="Times New Roman" w:hAnsi="Times New Roman" w:cs="Times New Roman"/>
                <w:color w:val="000000"/>
                <w:lang w:eastAsia="es-MX"/>
              </w:rPr>
            </w:pPr>
            <w:del w:id="2294" w:author="Diaz Zepeda, Hirvin Azael" w:date="2021-06-11T18:32:00Z">
              <w:r w:rsidRPr="00E8425E" w:rsidDel="00467ADB">
                <w:rPr>
                  <w:rFonts w:ascii="Times New Roman" w:eastAsia="Times New Roman" w:hAnsi="Times New Roman" w:cs="Times New Roman"/>
                  <w:color w:val="000000"/>
                  <w:lang w:eastAsia="es-MX"/>
                </w:rPr>
                <w:delText>65 - 69 yo.</w:delText>
              </w:r>
            </w:del>
          </w:p>
        </w:tc>
        <w:tc>
          <w:tcPr>
            <w:tcW w:w="1002" w:type="dxa"/>
            <w:tcBorders>
              <w:top w:val="nil"/>
              <w:left w:val="nil"/>
              <w:bottom w:val="nil"/>
              <w:right w:val="nil"/>
            </w:tcBorders>
            <w:shd w:val="clear" w:color="000000" w:fill="E7E6E6"/>
            <w:noWrap/>
            <w:vAlign w:val="bottom"/>
            <w:hideMark/>
          </w:tcPr>
          <w:p w14:paraId="3DA1BF57" w14:textId="77777777" w:rsidR="00E8425E" w:rsidRPr="00E8425E" w:rsidDel="00467ADB" w:rsidRDefault="00E8425E" w:rsidP="00E8425E">
            <w:pPr>
              <w:spacing w:after="0" w:line="240" w:lineRule="auto"/>
              <w:jc w:val="center"/>
              <w:rPr>
                <w:del w:id="2295" w:author="Diaz Zepeda, Hirvin Azael" w:date="2021-06-11T18:32:00Z"/>
                <w:rFonts w:ascii="Times New Roman" w:eastAsia="Times New Roman" w:hAnsi="Times New Roman" w:cs="Times New Roman"/>
                <w:color w:val="000000"/>
                <w:lang w:eastAsia="es-MX"/>
              </w:rPr>
            </w:pPr>
            <w:del w:id="2296" w:author="Diaz Zepeda, Hirvin Azael" w:date="2021-06-11T18:32:00Z">
              <w:r w:rsidRPr="00E8425E" w:rsidDel="00467ADB">
                <w:rPr>
                  <w:rFonts w:ascii="Times New Roman" w:eastAsia="Times New Roman" w:hAnsi="Times New Roman" w:cs="Times New Roman"/>
                  <w:color w:val="000000"/>
                  <w:lang w:eastAsia="es-MX"/>
                </w:rPr>
                <w:delText>2,268</w:delText>
              </w:r>
            </w:del>
          </w:p>
        </w:tc>
        <w:tc>
          <w:tcPr>
            <w:tcW w:w="1308" w:type="dxa"/>
            <w:tcBorders>
              <w:top w:val="nil"/>
              <w:left w:val="nil"/>
              <w:bottom w:val="nil"/>
              <w:right w:val="nil"/>
            </w:tcBorders>
            <w:shd w:val="clear" w:color="000000" w:fill="E7E6E6"/>
            <w:noWrap/>
            <w:vAlign w:val="bottom"/>
            <w:hideMark/>
          </w:tcPr>
          <w:p w14:paraId="01363777" w14:textId="77777777" w:rsidR="00E8425E" w:rsidRPr="00E8425E" w:rsidDel="00467ADB" w:rsidRDefault="00E8425E" w:rsidP="00E8425E">
            <w:pPr>
              <w:spacing w:after="0" w:line="240" w:lineRule="auto"/>
              <w:jc w:val="center"/>
              <w:rPr>
                <w:del w:id="2297" w:author="Diaz Zepeda, Hirvin Azael" w:date="2021-06-11T18:32:00Z"/>
                <w:rFonts w:ascii="Times New Roman" w:eastAsia="Times New Roman" w:hAnsi="Times New Roman" w:cs="Times New Roman"/>
                <w:color w:val="000000"/>
                <w:lang w:eastAsia="es-MX"/>
              </w:rPr>
            </w:pPr>
            <w:del w:id="2298" w:author="Diaz Zepeda, Hirvin Azael" w:date="2021-06-11T18:32:00Z">
              <w:r w:rsidRPr="00E8425E" w:rsidDel="00467ADB">
                <w:rPr>
                  <w:rFonts w:ascii="Times New Roman" w:eastAsia="Times New Roman" w:hAnsi="Times New Roman" w:cs="Times New Roman"/>
                  <w:color w:val="000000"/>
                  <w:lang w:eastAsia="es-MX"/>
                </w:rPr>
                <w:delText>6%</w:delText>
              </w:r>
            </w:del>
          </w:p>
        </w:tc>
      </w:tr>
      <w:tr w:rsidR="00E8425E" w:rsidRPr="00E8425E" w:rsidDel="00467ADB" w14:paraId="1DC5B6B6" w14:textId="77777777" w:rsidTr="00E8425E">
        <w:trPr>
          <w:trHeight w:val="288"/>
          <w:jc w:val="center"/>
          <w:del w:id="2299" w:author="Diaz Zepeda, Hirvin Azael" w:date="2021-06-11T18:32:00Z"/>
        </w:trPr>
        <w:tc>
          <w:tcPr>
            <w:tcW w:w="4966" w:type="dxa"/>
            <w:vMerge/>
            <w:tcBorders>
              <w:top w:val="nil"/>
              <w:left w:val="nil"/>
              <w:bottom w:val="nil"/>
              <w:right w:val="nil"/>
            </w:tcBorders>
            <w:vAlign w:val="center"/>
            <w:hideMark/>
          </w:tcPr>
          <w:p w14:paraId="7D7F4C3F" w14:textId="77777777" w:rsidR="00E8425E" w:rsidRPr="00E8425E" w:rsidDel="00467ADB" w:rsidRDefault="00E8425E" w:rsidP="00E8425E">
            <w:pPr>
              <w:spacing w:after="0" w:line="240" w:lineRule="auto"/>
              <w:rPr>
                <w:del w:id="2300" w:author="Diaz Zepeda, Hirvin Azael" w:date="2021-06-11T18:32:00Z"/>
                <w:rFonts w:ascii="Times New Roman" w:eastAsia="Times New Roman" w:hAnsi="Times New Roman" w:cs="Times New Roman"/>
                <w:color w:val="000000"/>
                <w:lang w:eastAsia="es-MX"/>
              </w:rPr>
            </w:pPr>
          </w:p>
        </w:tc>
        <w:tc>
          <w:tcPr>
            <w:tcW w:w="1364" w:type="dxa"/>
            <w:tcBorders>
              <w:top w:val="nil"/>
              <w:left w:val="nil"/>
              <w:bottom w:val="nil"/>
              <w:right w:val="nil"/>
            </w:tcBorders>
            <w:shd w:val="clear" w:color="000000" w:fill="E7E6E6"/>
            <w:noWrap/>
            <w:vAlign w:val="bottom"/>
            <w:hideMark/>
          </w:tcPr>
          <w:p w14:paraId="179D0EC7" w14:textId="77777777" w:rsidR="00E8425E" w:rsidRPr="00E8425E" w:rsidDel="00467ADB" w:rsidRDefault="00E8425E" w:rsidP="00E8425E">
            <w:pPr>
              <w:spacing w:after="0" w:line="240" w:lineRule="auto"/>
              <w:jc w:val="center"/>
              <w:rPr>
                <w:del w:id="2301" w:author="Diaz Zepeda, Hirvin Azael" w:date="2021-06-11T18:32:00Z"/>
                <w:rFonts w:ascii="Times New Roman" w:eastAsia="Times New Roman" w:hAnsi="Times New Roman" w:cs="Times New Roman"/>
                <w:color w:val="000000"/>
                <w:lang w:eastAsia="es-MX"/>
              </w:rPr>
            </w:pPr>
            <w:del w:id="2302" w:author="Diaz Zepeda, Hirvin Azael" w:date="2021-06-11T18:32:00Z">
              <w:r w:rsidRPr="00E8425E" w:rsidDel="00467ADB">
                <w:rPr>
                  <w:rFonts w:ascii="Times New Roman" w:eastAsia="Times New Roman" w:hAnsi="Times New Roman" w:cs="Times New Roman"/>
                  <w:color w:val="000000"/>
                  <w:lang w:eastAsia="es-MX"/>
                </w:rPr>
                <w:delText>70 + yo.</w:delText>
              </w:r>
            </w:del>
          </w:p>
        </w:tc>
        <w:tc>
          <w:tcPr>
            <w:tcW w:w="1002" w:type="dxa"/>
            <w:tcBorders>
              <w:top w:val="nil"/>
              <w:left w:val="nil"/>
              <w:bottom w:val="nil"/>
              <w:right w:val="nil"/>
            </w:tcBorders>
            <w:shd w:val="clear" w:color="000000" w:fill="E7E6E6"/>
            <w:noWrap/>
            <w:vAlign w:val="bottom"/>
            <w:hideMark/>
          </w:tcPr>
          <w:p w14:paraId="7F4CAA27" w14:textId="77777777" w:rsidR="00E8425E" w:rsidRPr="00E8425E" w:rsidDel="00467ADB" w:rsidRDefault="00E8425E" w:rsidP="00E8425E">
            <w:pPr>
              <w:spacing w:after="0" w:line="240" w:lineRule="auto"/>
              <w:jc w:val="center"/>
              <w:rPr>
                <w:del w:id="2303" w:author="Diaz Zepeda, Hirvin Azael" w:date="2021-06-11T18:32:00Z"/>
                <w:rFonts w:ascii="Times New Roman" w:eastAsia="Times New Roman" w:hAnsi="Times New Roman" w:cs="Times New Roman"/>
                <w:color w:val="000000"/>
                <w:lang w:eastAsia="es-MX"/>
              </w:rPr>
            </w:pPr>
            <w:del w:id="2304" w:author="Diaz Zepeda, Hirvin Azael" w:date="2021-06-11T18:32:00Z">
              <w:r w:rsidRPr="00E8425E" w:rsidDel="00467ADB">
                <w:rPr>
                  <w:rFonts w:ascii="Times New Roman" w:eastAsia="Times New Roman" w:hAnsi="Times New Roman" w:cs="Times New Roman"/>
                  <w:color w:val="000000"/>
                  <w:lang w:eastAsia="es-MX"/>
                </w:rPr>
                <w:delText>4,578</w:delText>
              </w:r>
            </w:del>
          </w:p>
        </w:tc>
        <w:tc>
          <w:tcPr>
            <w:tcW w:w="1308" w:type="dxa"/>
            <w:tcBorders>
              <w:top w:val="nil"/>
              <w:left w:val="nil"/>
              <w:bottom w:val="nil"/>
              <w:right w:val="nil"/>
            </w:tcBorders>
            <w:shd w:val="clear" w:color="000000" w:fill="E7E6E6"/>
            <w:noWrap/>
            <w:vAlign w:val="bottom"/>
            <w:hideMark/>
          </w:tcPr>
          <w:p w14:paraId="3B288D69" w14:textId="77777777" w:rsidR="00E8425E" w:rsidRPr="00E8425E" w:rsidDel="00467ADB" w:rsidRDefault="00E8425E" w:rsidP="00E8425E">
            <w:pPr>
              <w:spacing w:after="0" w:line="240" w:lineRule="auto"/>
              <w:jc w:val="center"/>
              <w:rPr>
                <w:del w:id="2305" w:author="Diaz Zepeda, Hirvin Azael" w:date="2021-06-11T18:32:00Z"/>
                <w:rFonts w:ascii="Times New Roman" w:eastAsia="Times New Roman" w:hAnsi="Times New Roman" w:cs="Times New Roman"/>
                <w:color w:val="000000"/>
                <w:lang w:eastAsia="es-MX"/>
              </w:rPr>
            </w:pPr>
            <w:del w:id="2306" w:author="Diaz Zepeda, Hirvin Azael" w:date="2021-06-11T18:32:00Z">
              <w:r w:rsidRPr="00E8425E" w:rsidDel="00467ADB">
                <w:rPr>
                  <w:rFonts w:ascii="Times New Roman" w:eastAsia="Times New Roman" w:hAnsi="Times New Roman" w:cs="Times New Roman"/>
                  <w:color w:val="000000"/>
                  <w:lang w:eastAsia="es-MX"/>
                </w:rPr>
                <w:delText>12%</w:delText>
              </w:r>
            </w:del>
          </w:p>
        </w:tc>
      </w:tr>
      <w:tr w:rsidR="00E8425E" w:rsidRPr="00E8425E" w:rsidDel="00467ADB" w14:paraId="3B58F69E" w14:textId="77777777" w:rsidTr="00E8425E">
        <w:trPr>
          <w:trHeight w:val="288"/>
          <w:jc w:val="center"/>
          <w:del w:id="2307" w:author="Diaz Zepeda, Hirvin Azael" w:date="2021-06-11T18:32:00Z"/>
        </w:trPr>
        <w:tc>
          <w:tcPr>
            <w:tcW w:w="4966" w:type="dxa"/>
            <w:tcBorders>
              <w:top w:val="nil"/>
              <w:left w:val="nil"/>
              <w:bottom w:val="nil"/>
              <w:right w:val="nil"/>
            </w:tcBorders>
            <w:shd w:val="clear" w:color="000000" w:fill="FFFFFF"/>
            <w:noWrap/>
            <w:vAlign w:val="bottom"/>
            <w:hideMark/>
          </w:tcPr>
          <w:p w14:paraId="44FF151F" w14:textId="77777777" w:rsidR="00E8425E" w:rsidRPr="00E8425E" w:rsidDel="00467ADB" w:rsidRDefault="00E8425E" w:rsidP="00E8425E">
            <w:pPr>
              <w:spacing w:after="0" w:line="240" w:lineRule="auto"/>
              <w:jc w:val="center"/>
              <w:rPr>
                <w:del w:id="2308" w:author="Diaz Zepeda, Hirvin Azael" w:date="2021-06-11T18:32:00Z"/>
                <w:rFonts w:ascii="Times New Roman" w:eastAsia="Times New Roman" w:hAnsi="Times New Roman" w:cs="Times New Roman"/>
                <w:color w:val="000000"/>
                <w:lang w:eastAsia="es-MX"/>
              </w:rPr>
            </w:pPr>
            <w:del w:id="2309" w:author="Diaz Zepeda, Hirvin Azael" w:date="2021-06-11T18:32:00Z">
              <w:r w:rsidRPr="00E8425E" w:rsidDel="00467ADB">
                <w:rPr>
                  <w:rFonts w:ascii="Times New Roman" w:eastAsia="Times New Roman" w:hAnsi="Times New Roman" w:cs="Times New Roman"/>
                  <w:color w:val="000000"/>
                  <w:lang w:eastAsia="es-MX"/>
                </w:rPr>
                <w:delText>Total</w:delText>
              </w:r>
            </w:del>
          </w:p>
        </w:tc>
        <w:tc>
          <w:tcPr>
            <w:tcW w:w="1364" w:type="dxa"/>
            <w:tcBorders>
              <w:top w:val="nil"/>
              <w:left w:val="nil"/>
              <w:bottom w:val="nil"/>
              <w:right w:val="nil"/>
            </w:tcBorders>
            <w:shd w:val="clear" w:color="000000" w:fill="FFFFFF"/>
            <w:noWrap/>
            <w:vAlign w:val="bottom"/>
            <w:hideMark/>
          </w:tcPr>
          <w:p w14:paraId="08DA1829" w14:textId="77777777" w:rsidR="00E8425E" w:rsidRPr="00E8425E" w:rsidDel="00467ADB" w:rsidRDefault="00E8425E" w:rsidP="00E8425E">
            <w:pPr>
              <w:spacing w:after="0" w:line="240" w:lineRule="auto"/>
              <w:jc w:val="center"/>
              <w:rPr>
                <w:del w:id="2310" w:author="Diaz Zepeda, Hirvin Azael" w:date="2021-06-11T18:32:00Z"/>
                <w:rFonts w:ascii="Times New Roman" w:eastAsia="Times New Roman" w:hAnsi="Times New Roman" w:cs="Times New Roman"/>
                <w:color w:val="000000"/>
                <w:lang w:eastAsia="es-MX"/>
              </w:rPr>
            </w:pPr>
            <w:del w:id="2311" w:author="Diaz Zepeda, Hirvin Azael" w:date="2021-06-11T18:32:00Z">
              <w:r w:rsidRPr="00E8425E" w:rsidDel="00467ADB">
                <w:rPr>
                  <w:rFonts w:ascii="Times New Roman" w:eastAsia="Times New Roman" w:hAnsi="Times New Roman" w:cs="Times New Roman"/>
                  <w:color w:val="000000"/>
                  <w:lang w:eastAsia="es-MX"/>
                </w:rPr>
                <w:delText> </w:delText>
              </w:r>
            </w:del>
          </w:p>
        </w:tc>
        <w:tc>
          <w:tcPr>
            <w:tcW w:w="1002" w:type="dxa"/>
            <w:tcBorders>
              <w:top w:val="nil"/>
              <w:left w:val="nil"/>
              <w:bottom w:val="nil"/>
              <w:right w:val="nil"/>
            </w:tcBorders>
            <w:shd w:val="clear" w:color="000000" w:fill="FFFFFF"/>
            <w:noWrap/>
            <w:vAlign w:val="bottom"/>
            <w:hideMark/>
          </w:tcPr>
          <w:p w14:paraId="31DDA4D4" w14:textId="77777777" w:rsidR="00E8425E" w:rsidRPr="00E8425E" w:rsidDel="00467ADB" w:rsidRDefault="00E8425E" w:rsidP="00E8425E">
            <w:pPr>
              <w:spacing w:after="0" w:line="240" w:lineRule="auto"/>
              <w:jc w:val="center"/>
              <w:rPr>
                <w:del w:id="2312" w:author="Diaz Zepeda, Hirvin Azael" w:date="2021-06-11T18:32:00Z"/>
                <w:rFonts w:ascii="Times New Roman" w:eastAsia="Times New Roman" w:hAnsi="Times New Roman" w:cs="Times New Roman"/>
                <w:color w:val="000000"/>
                <w:lang w:eastAsia="es-MX"/>
              </w:rPr>
            </w:pPr>
            <w:del w:id="2313" w:author="Diaz Zepeda, Hirvin Azael" w:date="2021-06-11T18:32:00Z">
              <w:r w:rsidRPr="00E8425E" w:rsidDel="00467ADB">
                <w:rPr>
                  <w:rFonts w:ascii="Times New Roman" w:eastAsia="Times New Roman" w:hAnsi="Times New Roman" w:cs="Times New Roman"/>
                  <w:color w:val="000000"/>
                  <w:lang w:eastAsia="es-MX"/>
                </w:rPr>
                <w:delText>38,884</w:delText>
              </w:r>
            </w:del>
          </w:p>
        </w:tc>
        <w:tc>
          <w:tcPr>
            <w:tcW w:w="1308" w:type="dxa"/>
            <w:tcBorders>
              <w:top w:val="nil"/>
              <w:left w:val="nil"/>
              <w:bottom w:val="nil"/>
              <w:right w:val="nil"/>
            </w:tcBorders>
            <w:shd w:val="clear" w:color="000000" w:fill="FFFFFF"/>
            <w:noWrap/>
            <w:vAlign w:val="bottom"/>
            <w:hideMark/>
          </w:tcPr>
          <w:p w14:paraId="1F091AE1" w14:textId="77777777" w:rsidR="00E8425E" w:rsidRPr="00E8425E" w:rsidDel="00467ADB" w:rsidRDefault="00E8425E" w:rsidP="00E8425E">
            <w:pPr>
              <w:spacing w:after="0" w:line="240" w:lineRule="auto"/>
              <w:jc w:val="center"/>
              <w:rPr>
                <w:del w:id="2314" w:author="Diaz Zepeda, Hirvin Azael" w:date="2021-06-11T18:32:00Z"/>
                <w:rFonts w:ascii="Times New Roman" w:eastAsia="Times New Roman" w:hAnsi="Times New Roman" w:cs="Times New Roman"/>
                <w:color w:val="000000"/>
                <w:lang w:eastAsia="es-MX"/>
              </w:rPr>
            </w:pPr>
            <w:del w:id="2315" w:author="Diaz Zepeda, Hirvin Azael" w:date="2021-06-11T18:32:00Z">
              <w:r w:rsidRPr="00E8425E" w:rsidDel="00467ADB">
                <w:rPr>
                  <w:rFonts w:ascii="Times New Roman" w:eastAsia="Times New Roman" w:hAnsi="Times New Roman" w:cs="Times New Roman"/>
                  <w:color w:val="000000"/>
                  <w:lang w:eastAsia="es-MX"/>
                </w:rPr>
                <w:delText> </w:delText>
              </w:r>
            </w:del>
          </w:p>
        </w:tc>
      </w:tr>
      <w:tr w:rsidR="00E8425E" w:rsidRPr="00E8425E" w:rsidDel="00467ADB" w14:paraId="303310FE" w14:textId="77777777" w:rsidTr="00E8425E">
        <w:trPr>
          <w:trHeight w:val="288"/>
          <w:jc w:val="center"/>
          <w:del w:id="2316" w:author="Diaz Zepeda, Hirvin Azael" w:date="2021-06-11T18:32:00Z"/>
        </w:trPr>
        <w:tc>
          <w:tcPr>
            <w:tcW w:w="8640" w:type="dxa"/>
            <w:gridSpan w:val="4"/>
            <w:tcBorders>
              <w:top w:val="nil"/>
              <w:left w:val="nil"/>
              <w:bottom w:val="nil"/>
              <w:right w:val="nil"/>
            </w:tcBorders>
            <w:shd w:val="clear" w:color="000000" w:fill="AEAAAA"/>
            <w:noWrap/>
            <w:vAlign w:val="bottom"/>
            <w:hideMark/>
          </w:tcPr>
          <w:p w14:paraId="5EF9CCCF" w14:textId="77777777" w:rsidR="00E8425E" w:rsidRPr="00E8425E" w:rsidDel="00467ADB" w:rsidRDefault="00E8425E" w:rsidP="00E8425E">
            <w:pPr>
              <w:spacing w:after="0" w:line="240" w:lineRule="auto"/>
              <w:jc w:val="center"/>
              <w:rPr>
                <w:del w:id="2317" w:author="Diaz Zepeda, Hirvin Azael" w:date="2021-06-11T18:32:00Z"/>
                <w:rFonts w:ascii="Times New Roman" w:eastAsia="Times New Roman" w:hAnsi="Times New Roman" w:cs="Times New Roman"/>
                <w:color w:val="000000"/>
                <w:lang w:eastAsia="es-MX"/>
              </w:rPr>
            </w:pPr>
            <w:del w:id="2318" w:author="Diaz Zepeda, Hirvin Azael" w:date="2021-06-11T18:32:00Z">
              <w:r w:rsidRPr="00E8425E" w:rsidDel="00467ADB">
                <w:rPr>
                  <w:rFonts w:ascii="Times New Roman" w:eastAsia="Times New Roman" w:hAnsi="Times New Roman" w:cs="Times New Roman"/>
                  <w:color w:val="000000"/>
                  <w:lang w:eastAsia="es-MX"/>
                </w:rPr>
                <w:delText>Model Assumptions</w:delText>
              </w:r>
            </w:del>
          </w:p>
        </w:tc>
      </w:tr>
      <w:tr w:rsidR="00E8425E" w:rsidRPr="00FA5DF8" w:rsidDel="00467ADB" w14:paraId="063F3BB2" w14:textId="77777777" w:rsidTr="00E8425E">
        <w:trPr>
          <w:trHeight w:val="288"/>
          <w:jc w:val="center"/>
          <w:del w:id="2319" w:author="Diaz Zepeda, Hirvin Azael" w:date="2021-06-11T18:32:00Z"/>
        </w:trPr>
        <w:tc>
          <w:tcPr>
            <w:tcW w:w="8640" w:type="dxa"/>
            <w:gridSpan w:val="4"/>
            <w:tcBorders>
              <w:top w:val="nil"/>
              <w:left w:val="nil"/>
              <w:bottom w:val="nil"/>
              <w:right w:val="nil"/>
            </w:tcBorders>
            <w:shd w:val="clear" w:color="000000" w:fill="E7E6E6"/>
            <w:noWrap/>
            <w:vAlign w:val="bottom"/>
            <w:hideMark/>
          </w:tcPr>
          <w:p w14:paraId="321FBA6A" w14:textId="77777777" w:rsidR="00E8425E" w:rsidRPr="00E8425E" w:rsidDel="00467ADB" w:rsidRDefault="00E8425E" w:rsidP="00E8425E">
            <w:pPr>
              <w:spacing w:after="0" w:line="240" w:lineRule="auto"/>
              <w:jc w:val="center"/>
              <w:rPr>
                <w:del w:id="2320" w:author="Diaz Zepeda, Hirvin Azael" w:date="2021-06-11T18:32:00Z"/>
                <w:rFonts w:ascii="Times New Roman" w:eastAsia="Times New Roman" w:hAnsi="Times New Roman" w:cs="Times New Roman"/>
                <w:color w:val="000000"/>
                <w:lang w:val="en-US" w:eastAsia="es-MX"/>
              </w:rPr>
            </w:pPr>
            <w:del w:id="2321" w:author="Diaz Zepeda, Hirvin Azael" w:date="2021-06-11T18:32:00Z">
              <w:r w:rsidRPr="00E8425E" w:rsidDel="00467ADB">
                <w:rPr>
                  <w:rFonts w:ascii="Times New Roman" w:eastAsia="Times New Roman" w:hAnsi="Times New Roman" w:cs="Times New Roman"/>
                  <w:color w:val="000000"/>
                  <w:lang w:val="en-US" w:eastAsia="es-MX"/>
                </w:rPr>
                <w:delText>Markov Model COVID-19 Sick - Dead</w:delText>
              </w:r>
            </w:del>
          </w:p>
        </w:tc>
      </w:tr>
      <w:tr w:rsidR="00E8425E" w:rsidRPr="00E8425E" w:rsidDel="00467ADB" w14:paraId="74C048D9" w14:textId="77777777" w:rsidTr="00E8425E">
        <w:trPr>
          <w:trHeight w:val="288"/>
          <w:jc w:val="center"/>
          <w:del w:id="2322" w:author="Diaz Zepeda, Hirvin Azael" w:date="2021-06-11T18:32:00Z"/>
        </w:trPr>
        <w:tc>
          <w:tcPr>
            <w:tcW w:w="4966" w:type="dxa"/>
            <w:tcBorders>
              <w:top w:val="nil"/>
              <w:left w:val="nil"/>
              <w:bottom w:val="nil"/>
              <w:right w:val="nil"/>
            </w:tcBorders>
            <w:shd w:val="clear" w:color="000000" w:fill="FFFFFF"/>
            <w:noWrap/>
            <w:vAlign w:val="bottom"/>
            <w:hideMark/>
          </w:tcPr>
          <w:p w14:paraId="42E1BE35" w14:textId="77777777" w:rsidR="00E8425E" w:rsidRPr="00E8425E" w:rsidDel="00467ADB" w:rsidRDefault="00E8425E" w:rsidP="00E8425E">
            <w:pPr>
              <w:spacing w:after="0" w:line="240" w:lineRule="auto"/>
              <w:jc w:val="center"/>
              <w:rPr>
                <w:del w:id="2323" w:author="Diaz Zepeda, Hirvin Azael" w:date="2021-06-11T18:32:00Z"/>
                <w:rFonts w:ascii="Times New Roman" w:eastAsia="Times New Roman" w:hAnsi="Times New Roman" w:cs="Times New Roman"/>
                <w:color w:val="000000"/>
                <w:lang w:eastAsia="es-MX"/>
              </w:rPr>
            </w:pPr>
            <w:del w:id="2324" w:author="Diaz Zepeda, Hirvin Azael" w:date="2021-06-11T18:32:00Z">
              <w:r w:rsidRPr="00E8425E" w:rsidDel="00467ADB">
                <w:rPr>
                  <w:rFonts w:ascii="Times New Roman" w:eastAsia="Times New Roman" w:hAnsi="Times New Roman" w:cs="Times New Roman"/>
                  <w:color w:val="000000"/>
                  <w:lang w:eastAsia="es-MX"/>
                </w:rPr>
                <w:delText>Time horizon</w:delText>
              </w:r>
            </w:del>
          </w:p>
        </w:tc>
        <w:tc>
          <w:tcPr>
            <w:tcW w:w="3674" w:type="dxa"/>
            <w:gridSpan w:val="3"/>
            <w:tcBorders>
              <w:top w:val="nil"/>
              <w:left w:val="nil"/>
              <w:bottom w:val="nil"/>
              <w:right w:val="nil"/>
            </w:tcBorders>
            <w:shd w:val="clear" w:color="000000" w:fill="FFFFFF"/>
            <w:noWrap/>
            <w:vAlign w:val="bottom"/>
            <w:hideMark/>
          </w:tcPr>
          <w:p w14:paraId="694AC6FA" w14:textId="77777777" w:rsidR="00E8425E" w:rsidRPr="00E8425E" w:rsidDel="00467ADB" w:rsidRDefault="00E8425E" w:rsidP="00E8425E">
            <w:pPr>
              <w:spacing w:after="0" w:line="240" w:lineRule="auto"/>
              <w:jc w:val="center"/>
              <w:rPr>
                <w:del w:id="2325" w:author="Diaz Zepeda, Hirvin Azael" w:date="2021-06-11T18:32:00Z"/>
                <w:rFonts w:ascii="Times New Roman" w:eastAsia="Times New Roman" w:hAnsi="Times New Roman" w:cs="Times New Roman"/>
                <w:color w:val="000000"/>
                <w:lang w:eastAsia="es-MX"/>
              </w:rPr>
            </w:pPr>
            <w:del w:id="2326" w:author="Diaz Zepeda, Hirvin Azael" w:date="2021-06-11T18:32:00Z">
              <w:r w:rsidRPr="00E8425E" w:rsidDel="00467ADB">
                <w:rPr>
                  <w:rFonts w:ascii="Times New Roman" w:eastAsia="Times New Roman" w:hAnsi="Times New Roman" w:cs="Times New Roman"/>
                  <w:color w:val="000000"/>
                  <w:lang w:eastAsia="es-MX"/>
                </w:rPr>
                <w:delText>50 days</w:delText>
              </w:r>
            </w:del>
          </w:p>
        </w:tc>
      </w:tr>
      <w:tr w:rsidR="00E8425E" w:rsidRPr="00E8425E" w:rsidDel="00467ADB" w14:paraId="20BDD839" w14:textId="77777777" w:rsidTr="00E8425E">
        <w:trPr>
          <w:trHeight w:val="288"/>
          <w:jc w:val="center"/>
          <w:del w:id="2327" w:author="Diaz Zepeda, Hirvin Azael" w:date="2021-06-11T18:32:00Z"/>
        </w:trPr>
        <w:tc>
          <w:tcPr>
            <w:tcW w:w="4966" w:type="dxa"/>
            <w:tcBorders>
              <w:top w:val="nil"/>
              <w:left w:val="nil"/>
              <w:bottom w:val="nil"/>
              <w:right w:val="nil"/>
            </w:tcBorders>
            <w:shd w:val="clear" w:color="000000" w:fill="E7E6E6"/>
            <w:noWrap/>
            <w:vAlign w:val="bottom"/>
            <w:hideMark/>
          </w:tcPr>
          <w:p w14:paraId="0FB7997B" w14:textId="77777777" w:rsidR="00E8425E" w:rsidRPr="00E8425E" w:rsidDel="00467ADB" w:rsidRDefault="00E8425E" w:rsidP="00E8425E">
            <w:pPr>
              <w:spacing w:after="0" w:line="240" w:lineRule="auto"/>
              <w:jc w:val="center"/>
              <w:rPr>
                <w:del w:id="2328" w:author="Diaz Zepeda, Hirvin Azael" w:date="2021-06-11T18:32:00Z"/>
                <w:rFonts w:ascii="Times New Roman" w:eastAsia="Times New Roman" w:hAnsi="Times New Roman" w:cs="Times New Roman"/>
                <w:color w:val="000000"/>
                <w:lang w:eastAsia="es-MX"/>
              </w:rPr>
            </w:pPr>
            <w:del w:id="2329" w:author="Diaz Zepeda, Hirvin Azael" w:date="2021-06-11T18:32:00Z">
              <w:r w:rsidRPr="00E8425E" w:rsidDel="00467ADB">
                <w:rPr>
                  <w:rFonts w:ascii="Times New Roman" w:eastAsia="Times New Roman" w:hAnsi="Times New Roman" w:cs="Times New Roman"/>
                  <w:color w:val="000000"/>
                  <w:lang w:eastAsia="es-MX"/>
                </w:rPr>
                <w:delText xml:space="preserve">Number of states </w:delText>
              </w:r>
            </w:del>
          </w:p>
        </w:tc>
        <w:tc>
          <w:tcPr>
            <w:tcW w:w="3674" w:type="dxa"/>
            <w:gridSpan w:val="3"/>
            <w:tcBorders>
              <w:top w:val="nil"/>
              <w:left w:val="nil"/>
              <w:bottom w:val="nil"/>
              <w:right w:val="nil"/>
            </w:tcBorders>
            <w:shd w:val="clear" w:color="000000" w:fill="E7E6E6"/>
            <w:noWrap/>
            <w:vAlign w:val="bottom"/>
            <w:hideMark/>
          </w:tcPr>
          <w:p w14:paraId="1187C5D9" w14:textId="77777777" w:rsidR="00E8425E" w:rsidRPr="00E8425E" w:rsidDel="00467ADB" w:rsidRDefault="00E8425E" w:rsidP="00E8425E">
            <w:pPr>
              <w:spacing w:after="0" w:line="240" w:lineRule="auto"/>
              <w:jc w:val="center"/>
              <w:rPr>
                <w:del w:id="2330" w:author="Diaz Zepeda, Hirvin Azael" w:date="2021-06-11T18:32:00Z"/>
                <w:rFonts w:ascii="Times New Roman" w:eastAsia="Times New Roman" w:hAnsi="Times New Roman" w:cs="Times New Roman"/>
                <w:color w:val="000000"/>
                <w:lang w:eastAsia="es-MX"/>
              </w:rPr>
            </w:pPr>
            <w:del w:id="2331" w:author="Diaz Zepeda, Hirvin Azael" w:date="2021-06-11T18:32:00Z">
              <w:r w:rsidRPr="00E8425E" w:rsidDel="00467ADB">
                <w:rPr>
                  <w:rFonts w:ascii="Times New Roman" w:eastAsia="Times New Roman" w:hAnsi="Times New Roman" w:cs="Times New Roman"/>
                  <w:color w:val="000000"/>
                  <w:lang w:eastAsia="es-MX"/>
                </w:rPr>
                <w:delText>3</w:delText>
              </w:r>
            </w:del>
          </w:p>
        </w:tc>
      </w:tr>
      <w:tr w:rsidR="00E8425E" w:rsidRPr="00E8425E" w:rsidDel="00467ADB" w14:paraId="6F973A7E" w14:textId="77777777" w:rsidTr="00E8425E">
        <w:trPr>
          <w:trHeight w:val="288"/>
          <w:jc w:val="center"/>
          <w:del w:id="2332"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2E1CB3A3" w14:textId="7A25FE6A" w:rsidR="00E8425E" w:rsidRPr="00E8425E" w:rsidDel="00467ADB" w:rsidRDefault="00E8425E" w:rsidP="00E8425E">
            <w:pPr>
              <w:spacing w:after="0" w:line="240" w:lineRule="auto"/>
              <w:jc w:val="center"/>
              <w:rPr>
                <w:del w:id="2333" w:author="Diaz Zepeda, Hirvin Azael" w:date="2021-06-11T18:32:00Z"/>
                <w:rFonts w:ascii="Times New Roman" w:eastAsia="Times New Roman" w:hAnsi="Times New Roman" w:cs="Times New Roman"/>
                <w:color w:val="000000"/>
                <w:lang w:eastAsia="es-MX"/>
              </w:rPr>
            </w:pPr>
            <w:del w:id="2334" w:author="Diaz Zepeda, Hirvin Azael" w:date="2021-06-11T18:32:00Z">
              <w:r w:rsidRPr="00E8425E" w:rsidDel="00467ADB">
                <w:rPr>
                  <w:rFonts w:ascii="Times New Roman" w:eastAsia="Times New Roman" w:hAnsi="Times New Roman" w:cs="Times New Roman"/>
                  <w:color w:val="000000"/>
                  <w:lang w:eastAsia="es-MX"/>
                </w:rPr>
                <w:delText>Name</w:delText>
              </w:r>
            </w:del>
            <w:ins w:id="2335" w:author="Hirsch , Sarah W" w:date="2021-06-11T13:53:00Z">
              <w:del w:id="2336" w:author="Diaz Zepeda, Hirvin Azael" w:date="2021-06-11T18:32:00Z">
                <w:r w:rsidR="00590D9D" w:rsidDel="00467ADB">
                  <w:rPr>
                    <w:rFonts w:ascii="Times New Roman" w:eastAsia="Times New Roman" w:hAnsi="Times New Roman" w:cs="Times New Roman"/>
                    <w:color w:val="000000"/>
                    <w:lang w:eastAsia="es-MX"/>
                  </w:rPr>
                  <w:delText>s</w:delText>
                </w:r>
              </w:del>
            </w:ins>
            <w:del w:id="2337" w:author="Diaz Zepeda, Hirvin Azael" w:date="2021-06-11T18:32:00Z">
              <w:r w:rsidRPr="00E8425E" w:rsidDel="00467ADB">
                <w:rPr>
                  <w:rFonts w:ascii="Times New Roman" w:eastAsia="Times New Roman" w:hAnsi="Times New Roman" w:cs="Times New Roman"/>
                  <w:color w:val="000000"/>
                  <w:lang w:eastAsia="es-MX"/>
                </w:rPr>
                <w:delText xml:space="preserve"> of states</w:delText>
              </w:r>
            </w:del>
          </w:p>
        </w:tc>
        <w:tc>
          <w:tcPr>
            <w:tcW w:w="3674" w:type="dxa"/>
            <w:gridSpan w:val="3"/>
            <w:tcBorders>
              <w:top w:val="nil"/>
              <w:left w:val="nil"/>
              <w:bottom w:val="nil"/>
              <w:right w:val="nil"/>
            </w:tcBorders>
            <w:shd w:val="clear" w:color="000000" w:fill="FFFFFF"/>
            <w:noWrap/>
            <w:vAlign w:val="center"/>
            <w:hideMark/>
          </w:tcPr>
          <w:p w14:paraId="1E243F25" w14:textId="77777777" w:rsidR="00E8425E" w:rsidRPr="00E8425E" w:rsidDel="00467ADB" w:rsidRDefault="00E8425E" w:rsidP="00E8425E">
            <w:pPr>
              <w:spacing w:after="0" w:line="240" w:lineRule="auto"/>
              <w:jc w:val="center"/>
              <w:rPr>
                <w:del w:id="2338" w:author="Diaz Zepeda, Hirvin Azael" w:date="2021-06-11T18:32:00Z"/>
                <w:rFonts w:ascii="Times New Roman" w:eastAsia="Times New Roman" w:hAnsi="Times New Roman" w:cs="Times New Roman"/>
                <w:color w:val="000000"/>
                <w:lang w:eastAsia="es-MX"/>
              </w:rPr>
            </w:pPr>
            <w:del w:id="2339" w:author="Diaz Zepeda, Hirvin Azael" w:date="2021-06-11T18:32:00Z">
              <w:r w:rsidRPr="00E8425E" w:rsidDel="00467ADB">
                <w:rPr>
                  <w:rFonts w:ascii="Times New Roman" w:eastAsia="Times New Roman" w:hAnsi="Times New Roman" w:cs="Times New Roman"/>
                  <w:color w:val="000000"/>
                  <w:lang w:eastAsia="es-MX"/>
                </w:rPr>
                <w:delText>Cov-19 +</w:delText>
              </w:r>
            </w:del>
          </w:p>
        </w:tc>
      </w:tr>
      <w:tr w:rsidR="00E8425E" w:rsidRPr="00E8425E" w:rsidDel="00467ADB" w14:paraId="491DFF70" w14:textId="77777777" w:rsidTr="00E8425E">
        <w:trPr>
          <w:trHeight w:val="288"/>
          <w:jc w:val="center"/>
          <w:del w:id="2340" w:author="Diaz Zepeda, Hirvin Azael" w:date="2021-06-11T18:32:00Z"/>
        </w:trPr>
        <w:tc>
          <w:tcPr>
            <w:tcW w:w="4966" w:type="dxa"/>
            <w:vMerge/>
            <w:tcBorders>
              <w:top w:val="nil"/>
              <w:left w:val="nil"/>
              <w:bottom w:val="nil"/>
              <w:right w:val="nil"/>
            </w:tcBorders>
            <w:vAlign w:val="center"/>
            <w:hideMark/>
          </w:tcPr>
          <w:p w14:paraId="17ABDBA0" w14:textId="77777777" w:rsidR="00E8425E" w:rsidRPr="00E8425E" w:rsidDel="00467ADB" w:rsidRDefault="00E8425E" w:rsidP="00E8425E">
            <w:pPr>
              <w:spacing w:after="0" w:line="240" w:lineRule="auto"/>
              <w:rPr>
                <w:del w:id="2341" w:author="Diaz Zepeda, Hirvin Azael" w:date="2021-06-11T18:32:00Z"/>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center"/>
            <w:hideMark/>
          </w:tcPr>
          <w:p w14:paraId="371559AC" w14:textId="77777777" w:rsidR="00E8425E" w:rsidRPr="00E8425E" w:rsidDel="00467ADB" w:rsidRDefault="00E8425E" w:rsidP="00E8425E">
            <w:pPr>
              <w:spacing w:after="0" w:line="240" w:lineRule="auto"/>
              <w:jc w:val="center"/>
              <w:rPr>
                <w:del w:id="2342" w:author="Diaz Zepeda, Hirvin Azael" w:date="2021-06-11T18:32:00Z"/>
                <w:rFonts w:ascii="Times New Roman" w:eastAsia="Times New Roman" w:hAnsi="Times New Roman" w:cs="Times New Roman"/>
                <w:color w:val="000000"/>
                <w:lang w:eastAsia="es-MX"/>
              </w:rPr>
            </w:pPr>
            <w:del w:id="2343" w:author="Diaz Zepeda, Hirvin Azael" w:date="2021-06-11T18:32:00Z">
              <w:r w:rsidRPr="00E8425E" w:rsidDel="00467ADB">
                <w:rPr>
                  <w:rFonts w:ascii="Times New Roman" w:eastAsia="Times New Roman" w:hAnsi="Times New Roman" w:cs="Times New Roman"/>
                  <w:color w:val="000000"/>
                  <w:lang w:eastAsia="es-MX"/>
                </w:rPr>
                <w:delText>Cov-19 Dead</w:delText>
              </w:r>
            </w:del>
          </w:p>
        </w:tc>
      </w:tr>
      <w:tr w:rsidR="00E8425E" w:rsidRPr="00E8425E" w:rsidDel="00467ADB" w14:paraId="00132999" w14:textId="77777777" w:rsidTr="00E8425E">
        <w:trPr>
          <w:trHeight w:val="288"/>
          <w:jc w:val="center"/>
          <w:del w:id="2344" w:author="Diaz Zepeda, Hirvin Azael" w:date="2021-06-11T18:32:00Z"/>
        </w:trPr>
        <w:tc>
          <w:tcPr>
            <w:tcW w:w="4966" w:type="dxa"/>
            <w:vMerge/>
            <w:tcBorders>
              <w:top w:val="nil"/>
              <w:left w:val="nil"/>
              <w:bottom w:val="nil"/>
              <w:right w:val="nil"/>
            </w:tcBorders>
            <w:vAlign w:val="center"/>
            <w:hideMark/>
          </w:tcPr>
          <w:p w14:paraId="1EDD515E" w14:textId="77777777" w:rsidR="00E8425E" w:rsidRPr="00E8425E" w:rsidDel="00467ADB" w:rsidRDefault="00E8425E" w:rsidP="00E8425E">
            <w:pPr>
              <w:spacing w:after="0" w:line="240" w:lineRule="auto"/>
              <w:rPr>
                <w:del w:id="2345" w:author="Diaz Zepeda, Hirvin Azael" w:date="2021-06-11T18:32:00Z"/>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center"/>
            <w:hideMark/>
          </w:tcPr>
          <w:p w14:paraId="2B874948" w14:textId="77777777" w:rsidR="00E8425E" w:rsidRPr="00E8425E" w:rsidDel="00467ADB" w:rsidRDefault="00E8425E" w:rsidP="00E8425E">
            <w:pPr>
              <w:spacing w:after="0" w:line="240" w:lineRule="auto"/>
              <w:jc w:val="center"/>
              <w:rPr>
                <w:del w:id="2346" w:author="Diaz Zepeda, Hirvin Azael" w:date="2021-06-11T18:32:00Z"/>
                <w:rFonts w:ascii="Times New Roman" w:eastAsia="Times New Roman" w:hAnsi="Times New Roman" w:cs="Times New Roman"/>
                <w:color w:val="000000"/>
                <w:lang w:eastAsia="es-MX"/>
              </w:rPr>
            </w:pPr>
            <w:del w:id="2347" w:author="Diaz Zepeda, Hirvin Azael" w:date="2021-06-11T18:32:00Z">
              <w:r w:rsidRPr="00E8425E" w:rsidDel="00467ADB">
                <w:rPr>
                  <w:rFonts w:ascii="Times New Roman" w:eastAsia="Times New Roman" w:hAnsi="Times New Roman" w:cs="Times New Roman"/>
                  <w:color w:val="000000"/>
                  <w:lang w:eastAsia="es-MX"/>
                </w:rPr>
                <w:delText>Dead Other causes</w:delText>
              </w:r>
            </w:del>
          </w:p>
        </w:tc>
      </w:tr>
      <w:tr w:rsidR="00E8425E" w:rsidRPr="00FA5DF8" w:rsidDel="00467ADB" w14:paraId="0D984F38" w14:textId="77777777" w:rsidTr="00E8425E">
        <w:trPr>
          <w:trHeight w:val="288"/>
          <w:jc w:val="center"/>
          <w:del w:id="2348" w:author="Diaz Zepeda, Hirvin Azael" w:date="2021-06-11T18:32:00Z"/>
        </w:trPr>
        <w:tc>
          <w:tcPr>
            <w:tcW w:w="8640" w:type="dxa"/>
            <w:gridSpan w:val="4"/>
            <w:tcBorders>
              <w:top w:val="nil"/>
              <w:left w:val="nil"/>
              <w:bottom w:val="nil"/>
              <w:right w:val="nil"/>
            </w:tcBorders>
            <w:shd w:val="clear" w:color="000000" w:fill="E7E6E6"/>
            <w:noWrap/>
            <w:vAlign w:val="bottom"/>
            <w:hideMark/>
          </w:tcPr>
          <w:p w14:paraId="7A2F8F45" w14:textId="77777777" w:rsidR="00E8425E" w:rsidRPr="00E8425E" w:rsidDel="00467ADB" w:rsidRDefault="00E8425E" w:rsidP="00E8425E">
            <w:pPr>
              <w:spacing w:after="0" w:line="240" w:lineRule="auto"/>
              <w:jc w:val="center"/>
              <w:rPr>
                <w:del w:id="2349" w:author="Diaz Zepeda, Hirvin Azael" w:date="2021-06-11T18:32:00Z"/>
                <w:rFonts w:ascii="Times New Roman" w:eastAsia="Times New Roman" w:hAnsi="Times New Roman" w:cs="Times New Roman"/>
                <w:color w:val="000000"/>
                <w:lang w:val="en-US" w:eastAsia="es-MX"/>
              </w:rPr>
            </w:pPr>
            <w:del w:id="2350" w:author="Diaz Zepeda, Hirvin Azael" w:date="2021-06-11T18:32:00Z">
              <w:r w:rsidRPr="00E8425E" w:rsidDel="00467ADB">
                <w:rPr>
                  <w:rFonts w:ascii="Times New Roman" w:eastAsia="Times New Roman" w:hAnsi="Times New Roman" w:cs="Times New Roman"/>
                  <w:color w:val="000000"/>
                  <w:lang w:val="en-US" w:eastAsia="es-MX"/>
                </w:rPr>
                <w:delText>Markov Model COVID-19 Alive - Dead</w:delText>
              </w:r>
            </w:del>
          </w:p>
        </w:tc>
      </w:tr>
      <w:tr w:rsidR="00E8425E" w:rsidRPr="00E8425E" w:rsidDel="00467ADB" w14:paraId="350DF653" w14:textId="77777777" w:rsidTr="00E8425E">
        <w:trPr>
          <w:trHeight w:val="288"/>
          <w:jc w:val="center"/>
          <w:del w:id="2351" w:author="Diaz Zepeda, Hirvin Azael" w:date="2021-06-11T18:32:00Z"/>
        </w:trPr>
        <w:tc>
          <w:tcPr>
            <w:tcW w:w="4966" w:type="dxa"/>
            <w:tcBorders>
              <w:top w:val="nil"/>
              <w:left w:val="nil"/>
              <w:bottom w:val="nil"/>
              <w:right w:val="nil"/>
            </w:tcBorders>
            <w:shd w:val="clear" w:color="000000" w:fill="FFFFFF"/>
            <w:noWrap/>
            <w:vAlign w:val="bottom"/>
            <w:hideMark/>
          </w:tcPr>
          <w:p w14:paraId="2723CFEB" w14:textId="77777777" w:rsidR="00E8425E" w:rsidRPr="00E8425E" w:rsidDel="00467ADB" w:rsidRDefault="00E8425E" w:rsidP="00E8425E">
            <w:pPr>
              <w:spacing w:after="0" w:line="240" w:lineRule="auto"/>
              <w:jc w:val="center"/>
              <w:rPr>
                <w:del w:id="2352" w:author="Diaz Zepeda, Hirvin Azael" w:date="2021-06-11T18:32:00Z"/>
                <w:rFonts w:ascii="Times New Roman" w:eastAsia="Times New Roman" w:hAnsi="Times New Roman" w:cs="Times New Roman"/>
                <w:color w:val="000000"/>
                <w:lang w:eastAsia="es-MX"/>
              </w:rPr>
            </w:pPr>
            <w:del w:id="2353" w:author="Diaz Zepeda, Hirvin Azael" w:date="2021-06-11T18:32:00Z">
              <w:r w:rsidRPr="00E8425E" w:rsidDel="00467ADB">
                <w:rPr>
                  <w:rFonts w:ascii="Times New Roman" w:eastAsia="Times New Roman" w:hAnsi="Times New Roman" w:cs="Times New Roman"/>
                  <w:color w:val="000000"/>
                  <w:lang w:eastAsia="es-MX"/>
                </w:rPr>
                <w:delText>Time horizon</w:delText>
              </w:r>
            </w:del>
          </w:p>
        </w:tc>
        <w:tc>
          <w:tcPr>
            <w:tcW w:w="3674" w:type="dxa"/>
            <w:gridSpan w:val="3"/>
            <w:tcBorders>
              <w:top w:val="nil"/>
              <w:left w:val="nil"/>
              <w:bottom w:val="nil"/>
              <w:right w:val="nil"/>
            </w:tcBorders>
            <w:shd w:val="clear" w:color="000000" w:fill="FFFFFF"/>
            <w:noWrap/>
            <w:vAlign w:val="center"/>
            <w:hideMark/>
          </w:tcPr>
          <w:p w14:paraId="23EC232B" w14:textId="77777777" w:rsidR="00E8425E" w:rsidRPr="00E8425E" w:rsidDel="00467ADB" w:rsidRDefault="00E8425E" w:rsidP="00E8425E">
            <w:pPr>
              <w:spacing w:after="0" w:line="240" w:lineRule="auto"/>
              <w:jc w:val="center"/>
              <w:rPr>
                <w:del w:id="2354" w:author="Diaz Zepeda, Hirvin Azael" w:date="2021-06-11T18:32:00Z"/>
                <w:rFonts w:ascii="Times New Roman" w:eastAsia="Times New Roman" w:hAnsi="Times New Roman" w:cs="Times New Roman"/>
                <w:color w:val="000000"/>
                <w:lang w:eastAsia="es-MX"/>
              </w:rPr>
            </w:pPr>
            <w:del w:id="2355" w:author="Diaz Zepeda, Hirvin Azael" w:date="2021-06-11T18:32:00Z">
              <w:r w:rsidRPr="00E8425E" w:rsidDel="00467ADB">
                <w:rPr>
                  <w:rFonts w:ascii="Times New Roman" w:eastAsia="Times New Roman" w:hAnsi="Times New Roman" w:cs="Times New Roman"/>
                  <w:color w:val="000000"/>
                  <w:lang w:eastAsia="es-MX"/>
                </w:rPr>
                <w:delText>Lifetime</w:delText>
              </w:r>
            </w:del>
          </w:p>
        </w:tc>
      </w:tr>
      <w:tr w:rsidR="00E8425E" w:rsidRPr="00E8425E" w:rsidDel="00467ADB" w14:paraId="4A56B722" w14:textId="77777777" w:rsidTr="00E8425E">
        <w:trPr>
          <w:trHeight w:val="288"/>
          <w:jc w:val="center"/>
          <w:del w:id="2356" w:author="Diaz Zepeda, Hirvin Azael" w:date="2021-06-11T18:32:00Z"/>
        </w:trPr>
        <w:tc>
          <w:tcPr>
            <w:tcW w:w="4966" w:type="dxa"/>
            <w:tcBorders>
              <w:top w:val="nil"/>
              <w:left w:val="nil"/>
              <w:bottom w:val="nil"/>
              <w:right w:val="nil"/>
            </w:tcBorders>
            <w:shd w:val="clear" w:color="000000" w:fill="E7E6E6"/>
            <w:noWrap/>
            <w:vAlign w:val="bottom"/>
            <w:hideMark/>
          </w:tcPr>
          <w:p w14:paraId="73AF8F7D" w14:textId="77777777" w:rsidR="00E8425E" w:rsidRPr="00E8425E" w:rsidDel="00467ADB" w:rsidRDefault="00E8425E" w:rsidP="00E8425E">
            <w:pPr>
              <w:spacing w:after="0" w:line="240" w:lineRule="auto"/>
              <w:jc w:val="center"/>
              <w:rPr>
                <w:del w:id="2357" w:author="Diaz Zepeda, Hirvin Azael" w:date="2021-06-11T18:32:00Z"/>
                <w:rFonts w:ascii="Times New Roman" w:eastAsia="Times New Roman" w:hAnsi="Times New Roman" w:cs="Times New Roman"/>
                <w:color w:val="000000"/>
                <w:lang w:eastAsia="es-MX"/>
              </w:rPr>
            </w:pPr>
            <w:del w:id="2358" w:author="Diaz Zepeda, Hirvin Azael" w:date="2021-06-11T18:32:00Z">
              <w:r w:rsidRPr="00E8425E" w:rsidDel="00467ADB">
                <w:rPr>
                  <w:rFonts w:ascii="Times New Roman" w:eastAsia="Times New Roman" w:hAnsi="Times New Roman" w:cs="Times New Roman"/>
                  <w:color w:val="000000"/>
                  <w:lang w:eastAsia="es-MX"/>
                </w:rPr>
                <w:delText xml:space="preserve">Number of states </w:delText>
              </w:r>
            </w:del>
          </w:p>
        </w:tc>
        <w:tc>
          <w:tcPr>
            <w:tcW w:w="3674" w:type="dxa"/>
            <w:gridSpan w:val="3"/>
            <w:tcBorders>
              <w:top w:val="nil"/>
              <w:left w:val="nil"/>
              <w:bottom w:val="nil"/>
              <w:right w:val="nil"/>
            </w:tcBorders>
            <w:shd w:val="clear" w:color="000000" w:fill="E7E6E6"/>
            <w:noWrap/>
            <w:vAlign w:val="bottom"/>
            <w:hideMark/>
          </w:tcPr>
          <w:p w14:paraId="3120973C" w14:textId="77777777" w:rsidR="00E8425E" w:rsidRPr="00E8425E" w:rsidDel="00467ADB" w:rsidRDefault="00E8425E" w:rsidP="00E8425E">
            <w:pPr>
              <w:spacing w:after="0" w:line="240" w:lineRule="auto"/>
              <w:jc w:val="center"/>
              <w:rPr>
                <w:del w:id="2359" w:author="Diaz Zepeda, Hirvin Azael" w:date="2021-06-11T18:32:00Z"/>
                <w:rFonts w:ascii="Times New Roman" w:eastAsia="Times New Roman" w:hAnsi="Times New Roman" w:cs="Times New Roman"/>
                <w:color w:val="000000"/>
                <w:lang w:eastAsia="es-MX"/>
              </w:rPr>
            </w:pPr>
            <w:del w:id="2360" w:author="Diaz Zepeda, Hirvin Azael" w:date="2021-06-11T18:32:00Z">
              <w:r w:rsidRPr="00E8425E" w:rsidDel="00467ADB">
                <w:rPr>
                  <w:rFonts w:ascii="Times New Roman" w:eastAsia="Times New Roman" w:hAnsi="Times New Roman" w:cs="Times New Roman"/>
                  <w:color w:val="000000"/>
                  <w:lang w:eastAsia="es-MX"/>
                </w:rPr>
                <w:delText>2</w:delText>
              </w:r>
            </w:del>
          </w:p>
        </w:tc>
      </w:tr>
      <w:tr w:rsidR="00E8425E" w:rsidRPr="00E8425E" w:rsidDel="00467ADB" w14:paraId="2BA9DD07" w14:textId="77777777" w:rsidTr="00E8425E">
        <w:trPr>
          <w:trHeight w:val="288"/>
          <w:jc w:val="center"/>
          <w:del w:id="2361"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7BBC6120" w14:textId="77777777" w:rsidR="00E8425E" w:rsidRPr="00E8425E" w:rsidDel="00467ADB" w:rsidRDefault="00E8425E" w:rsidP="00E8425E">
            <w:pPr>
              <w:spacing w:after="0" w:line="240" w:lineRule="auto"/>
              <w:jc w:val="center"/>
              <w:rPr>
                <w:del w:id="2362" w:author="Diaz Zepeda, Hirvin Azael" w:date="2021-06-11T18:32:00Z"/>
                <w:rFonts w:ascii="Times New Roman" w:eastAsia="Times New Roman" w:hAnsi="Times New Roman" w:cs="Times New Roman"/>
                <w:color w:val="000000"/>
                <w:lang w:eastAsia="es-MX"/>
              </w:rPr>
            </w:pPr>
            <w:del w:id="2363" w:author="Diaz Zepeda, Hirvin Azael" w:date="2021-06-11T18:32:00Z">
              <w:r w:rsidRPr="00E8425E" w:rsidDel="00467ADB">
                <w:rPr>
                  <w:rFonts w:ascii="Times New Roman" w:eastAsia="Times New Roman" w:hAnsi="Times New Roman" w:cs="Times New Roman"/>
                  <w:color w:val="000000"/>
                  <w:lang w:eastAsia="es-MX"/>
                </w:rPr>
                <w:delText>Name of states</w:delText>
              </w:r>
            </w:del>
          </w:p>
        </w:tc>
        <w:tc>
          <w:tcPr>
            <w:tcW w:w="3674" w:type="dxa"/>
            <w:gridSpan w:val="3"/>
            <w:tcBorders>
              <w:top w:val="nil"/>
              <w:left w:val="nil"/>
              <w:bottom w:val="nil"/>
              <w:right w:val="nil"/>
            </w:tcBorders>
            <w:shd w:val="clear" w:color="000000" w:fill="FFFFFF"/>
            <w:noWrap/>
            <w:vAlign w:val="center"/>
            <w:hideMark/>
          </w:tcPr>
          <w:p w14:paraId="04E6F74C" w14:textId="77777777" w:rsidR="00E8425E" w:rsidRPr="00E8425E" w:rsidDel="00467ADB" w:rsidRDefault="00E8425E" w:rsidP="00E8425E">
            <w:pPr>
              <w:spacing w:after="0" w:line="240" w:lineRule="auto"/>
              <w:jc w:val="center"/>
              <w:rPr>
                <w:del w:id="2364" w:author="Diaz Zepeda, Hirvin Azael" w:date="2021-06-11T18:32:00Z"/>
                <w:rFonts w:ascii="Times New Roman" w:eastAsia="Times New Roman" w:hAnsi="Times New Roman" w:cs="Times New Roman"/>
                <w:color w:val="000000"/>
                <w:lang w:eastAsia="es-MX"/>
              </w:rPr>
            </w:pPr>
            <w:del w:id="2365" w:author="Diaz Zepeda, Hirvin Azael" w:date="2021-06-11T18:32:00Z">
              <w:r w:rsidRPr="00E8425E" w:rsidDel="00467ADB">
                <w:rPr>
                  <w:rFonts w:ascii="Times New Roman" w:eastAsia="Times New Roman" w:hAnsi="Times New Roman" w:cs="Times New Roman"/>
                  <w:color w:val="000000"/>
                  <w:lang w:eastAsia="es-MX"/>
                </w:rPr>
                <w:delText>Alive</w:delText>
              </w:r>
            </w:del>
          </w:p>
        </w:tc>
      </w:tr>
      <w:tr w:rsidR="00E8425E" w:rsidRPr="00E8425E" w:rsidDel="00467ADB" w14:paraId="6E4743A2" w14:textId="77777777" w:rsidTr="00E8425E">
        <w:trPr>
          <w:trHeight w:val="288"/>
          <w:jc w:val="center"/>
          <w:del w:id="2366" w:author="Diaz Zepeda, Hirvin Azael" w:date="2021-06-11T18:32:00Z"/>
        </w:trPr>
        <w:tc>
          <w:tcPr>
            <w:tcW w:w="4966" w:type="dxa"/>
            <w:vMerge/>
            <w:tcBorders>
              <w:top w:val="nil"/>
              <w:left w:val="nil"/>
              <w:bottom w:val="nil"/>
              <w:right w:val="nil"/>
            </w:tcBorders>
            <w:vAlign w:val="center"/>
            <w:hideMark/>
          </w:tcPr>
          <w:p w14:paraId="2E9114C9" w14:textId="77777777" w:rsidR="00E8425E" w:rsidRPr="00E8425E" w:rsidDel="00467ADB" w:rsidRDefault="00E8425E" w:rsidP="00E8425E">
            <w:pPr>
              <w:spacing w:after="0" w:line="240" w:lineRule="auto"/>
              <w:rPr>
                <w:del w:id="2367" w:author="Diaz Zepeda, Hirvin Azael" w:date="2021-06-11T18:32:00Z"/>
                <w:rFonts w:ascii="Times New Roman" w:eastAsia="Times New Roman" w:hAnsi="Times New Roman" w:cs="Times New Roman"/>
                <w:color w:val="000000"/>
                <w:lang w:eastAsia="es-MX"/>
              </w:rPr>
            </w:pPr>
          </w:p>
        </w:tc>
        <w:tc>
          <w:tcPr>
            <w:tcW w:w="3674" w:type="dxa"/>
            <w:gridSpan w:val="3"/>
            <w:tcBorders>
              <w:top w:val="nil"/>
              <w:left w:val="nil"/>
              <w:bottom w:val="nil"/>
              <w:right w:val="nil"/>
            </w:tcBorders>
            <w:shd w:val="clear" w:color="000000" w:fill="FFFFFF"/>
            <w:noWrap/>
            <w:vAlign w:val="bottom"/>
            <w:hideMark/>
          </w:tcPr>
          <w:p w14:paraId="0ED72230" w14:textId="77777777" w:rsidR="00E8425E" w:rsidRPr="00E8425E" w:rsidDel="00467ADB" w:rsidRDefault="00E8425E" w:rsidP="00E8425E">
            <w:pPr>
              <w:spacing w:after="0" w:line="240" w:lineRule="auto"/>
              <w:jc w:val="center"/>
              <w:rPr>
                <w:del w:id="2368" w:author="Diaz Zepeda, Hirvin Azael" w:date="2021-06-11T18:32:00Z"/>
                <w:rFonts w:ascii="Times New Roman" w:eastAsia="Times New Roman" w:hAnsi="Times New Roman" w:cs="Times New Roman"/>
                <w:color w:val="000000"/>
                <w:lang w:eastAsia="es-MX"/>
              </w:rPr>
            </w:pPr>
            <w:del w:id="2369" w:author="Diaz Zepeda, Hirvin Azael" w:date="2021-06-11T18:32:00Z">
              <w:r w:rsidRPr="00E8425E" w:rsidDel="00467ADB">
                <w:rPr>
                  <w:rFonts w:ascii="Times New Roman" w:eastAsia="Times New Roman" w:hAnsi="Times New Roman" w:cs="Times New Roman"/>
                  <w:color w:val="000000"/>
                  <w:lang w:eastAsia="es-MX"/>
                </w:rPr>
                <w:delText>Dead</w:delText>
              </w:r>
            </w:del>
          </w:p>
        </w:tc>
      </w:tr>
      <w:tr w:rsidR="00E8425E" w:rsidRPr="00E8425E" w:rsidDel="00467ADB" w14:paraId="4960E2D1" w14:textId="77777777" w:rsidTr="00E8425E">
        <w:trPr>
          <w:trHeight w:val="288"/>
          <w:jc w:val="center"/>
          <w:del w:id="2370" w:author="Diaz Zepeda, Hirvin Azael" w:date="2021-06-11T18:32:00Z"/>
        </w:trPr>
        <w:tc>
          <w:tcPr>
            <w:tcW w:w="4966" w:type="dxa"/>
            <w:tcBorders>
              <w:top w:val="nil"/>
              <w:left w:val="nil"/>
              <w:bottom w:val="nil"/>
              <w:right w:val="nil"/>
            </w:tcBorders>
            <w:shd w:val="clear" w:color="000000" w:fill="E7E6E6"/>
            <w:noWrap/>
            <w:vAlign w:val="bottom"/>
            <w:hideMark/>
          </w:tcPr>
          <w:p w14:paraId="3EFA8088" w14:textId="77777777" w:rsidR="00E8425E" w:rsidRPr="00E8425E" w:rsidDel="00467ADB" w:rsidRDefault="00E8425E" w:rsidP="00E8425E">
            <w:pPr>
              <w:spacing w:after="0" w:line="240" w:lineRule="auto"/>
              <w:jc w:val="center"/>
              <w:rPr>
                <w:del w:id="2371" w:author="Diaz Zepeda, Hirvin Azael" w:date="2021-06-11T18:32:00Z"/>
                <w:rFonts w:ascii="Times New Roman" w:eastAsia="Times New Roman" w:hAnsi="Times New Roman" w:cs="Times New Roman"/>
                <w:color w:val="000000"/>
                <w:lang w:eastAsia="es-MX"/>
              </w:rPr>
            </w:pPr>
            <w:del w:id="2372" w:author="Diaz Zepeda, Hirvin Azael" w:date="2021-06-11T18:32:00Z">
              <w:r w:rsidRPr="00E8425E" w:rsidDel="00467ADB">
                <w:rPr>
                  <w:rFonts w:ascii="Times New Roman" w:eastAsia="Times New Roman" w:hAnsi="Times New Roman" w:cs="Times New Roman"/>
                  <w:color w:val="000000"/>
                  <w:lang w:eastAsia="es-MX"/>
                </w:rPr>
                <w:delText>Discount rate</w:delText>
              </w:r>
            </w:del>
          </w:p>
        </w:tc>
        <w:tc>
          <w:tcPr>
            <w:tcW w:w="3674" w:type="dxa"/>
            <w:gridSpan w:val="3"/>
            <w:tcBorders>
              <w:top w:val="nil"/>
              <w:left w:val="nil"/>
              <w:bottom w:val="nil"/>
              <w:right w:val="nil"/>
            </w:tcBorders>
            <w:shd w:val="clear" w:color="000000" w:fill="E7E6E6"/>
            <w:noWrap/>
            <w:vAlign w:val="bottom"/>
            <w:hideMark/>
          </w:tcPr>
          <w:p w14:paraId="2B21C3CA" w14:textId="77777777" w:rsidR="00E8425E" w:rsidRPr="00E8425E" w:rsidDel="00467ADB" w:rsidRDefault="00E8425E" w:rsidP="00E8425E">
            <w:pPr>
              <w:spacing w:after="0" w:line="240" w:lineRule="auto"/>
              <w:jc w:val="center"/>
              <w:rPr>
                <w:del w:id="2373" w:author="Diaz Zepeda, Hirvin Azael" w:date="2021-06-11T18:32:00Z"/>
                <w:rFonts w:ascii="Times New Roman" w:eastAsia="Times New Roman" w:hAnsi="Times New Roman" w:cs="Times New Roman"/>
                <w:color w:val="000000"/>
                <w:lang w:eastAsia="es-MX"/>
              </w:rPr>
            </w:pPr>
            <w:del w:id="2374" w:author="Diaz Zepeda, Hirvin Azael" w:date="2021-06-11T18:32:00Z">
              <w:r w:rsidRPr="00E8425E" w:rsidDel="00467ADB">
                <w:rPr>
                  <w:rFonts w:ascii="Times New Roman" w:eastAsia="Times New Roman" w:hAnsi="Times New Roman" w:cs="Times New Roman"/>
                  <w:color w:val="000000"/>
                  <w:lang w:eastAsia="es-MX"/>
                </w:rPr>
                <w:delText>0.05</w:delText>
              </w:r>
            </w:del>
          </w:p>
        </w:tc>
      </w:tr>
      <w:tr w:rsidR="00E8425E" w:rsidRPr="00E8425E" w:rsidDel="00467ADB" w14:paraId="4907D2F2" w14:textId="77777777" w:rsidTr="00E8425E">
        <w:trPr>
          <w:trHeight w:val="288"/>
          <w:jc w:val="center"/>
          <w:del w:id="2375" w:author="Diaz Zepeda, Hirvin Azael" w:date="2021-06-11T18:32:00Z"/>
        </w:trPr>
        <w:tc>
          <w:tcPr>
            <w:tcW w:w="8640" w:type="dxa"/>
            <w:gridSpan w:val="4"/>
            <w:tcBorders>
              <w:top w:val="nil"/>
              <w:left w:val="nil"/>
              <w:bottom w:val="nil"/>
              <w:right w:val="nil"/>
            </w:tcBorders>
            <w:shd w:val="clear" w:color="000000" w:fill="AEAAAA"/>
            <w:noWrap/>
            <w:vAlign w:val="bottom"/>
            <w:hideMark/>
          </w:tcPr>
          <w:p w14:paraId="24EA3BE0" w14:textId="77777777" w:rsidR="00E8425E" w:rsidRPr="00E8425E" w:rsidDel="00467ADB" w:rsidRDefault="00E8425E" w:rsidP="00E8425E">
            <w:pPr>
              <w:spacing w:after="0" w:line="240" w:lineRule="auto"/>
              <w:jc w:val="center"/>
              <w:rPr>
                <w:del w:id="2376" w:author="Diaz Zepeda, Hirvin Azael" w:date="2021-06-11T18:32:00Z"/>
                <w:rFonts w:ascii="Times New Roman" w:eastAsia="Times New Roman" w:hAnsi="Times New Roman" w:cs="Times New Roman"/>
                <w:color w:val="000000"/>
                <w:lang w:eastAsia="es-MX"/>
              </w:rPr>
            </w:pPr>
            <w:del w:id="2377" w:author="Diaz Zepeda, Hirvin Azael" w:date="2021-06-11T18:32:00Z">
              <w:r w:rsidRPr="00E8425E" w:rsidDel="00467ADB">
                <w:rPr>
                  <w:rFonts w:ascii="Times New Roman" w:eastAsia="Times New Roman" w:hAnsi="Times New Roman" w:cs="Times New Roman"/>
                  <w:color w:val="000000"/>
                  <w:lang w:eastAsia="es-MX"/>
                </w:rPr>
                <w:delText>Utilities and Costs</w:delText>
              </w:r>
            </w:del>
          </w:p>
        </w:tc>
      </w:tr>
      <w:tr w:rsidR="00E8425E" w:rsidRPr="00E8425E" w:rsidDel="00467ADB" w14:paraId="12745DAB" w14:textId="77777777" w:rsidTr="00E8425E">
        <w:trPr>
          <w:trHeight w:val="288"/>
          <w:jc w:val="center"/>
          <w:del w:id="2378" w:author="Diaz Zepeda, Hirvin Azael" w:date="2021-06-11T18:32:00Z"/>
        </w:trPr>
        <w:tc>
          <w:tcPr>
            <w:tcW w:w="8640" w:type="dxa"/>
            <w:gridSpan w:val="4"/>
            <w:tcBorders>
              <w:top w:val="nil"/>
              <w:left w:val="nil"/>
              <w:bottom w:val="nil"/>
              <w:right w:val="nil"/>
            </w:tcBorders>
            <w:shd w:val="clear" w:color="000000" w:fill="AEAAAA"/>
            <w:noWrap/>
            <w:vAlign w:val="bottom"/>
            <w:hideMark/>
          </w:tcPr>
          <w:p w14:paraId="4C346E32" w14:textId="77777777" w:rsidR="00E8425E" w:rsidRPr="00E8425E" w:rsidDel="00467ADB" w:rsidRDefault="00E8425E" w:rsidP="00E8425E">
            <w:pPr>
              <w:spacing w:after="0" w:line="240" w:lineRule="auto"/>
              <w:jc w:val="center"/>
              <w:rPr>
                <w:del w:id="2379" w:author="Diaz Zepeda, Hirvin Azael" w:date="2021-06-11T18:32:00Z"/>
                <w:rFonts w:ascii="Times New Roman" w:eastAsia="Times New Roman" w:hAnsi="Times New Roman" w:cs="Times New Roman"/>
                <w:color w:val="000000"/>
                <w:lang w:eastAsia="es-MX"/>
              </w:rPr>
            </w:pPr>
            <w:del w:id="2380" w:author="Diaz Zepeda, Hirvin Azael" w:date="2021-06-11T18:32:00Z">
              <w:r w:rsidRPr="00E8425E" w:rsidDel="00467ADB">
                <w:rPr>
                  <w:rFonts w:ascii="Times New Roman" w:eastAsia="Times New Roman" w:hAnsi="Times New Roman" w:cs="Times New Roman"/>
                  <w:color w:val="000000"/>
                  <w:lang w:eastAsia="es-MX"/>
                </w:rPr>
                <w:delText>Cost (2021 Mexican Pesos) $</w:delText>
              </w:r>
            </w:del>
          </w:p>
        </w:tc>
      </w:tr>
      <w:tr w:rsidR="00E8425E" w:rsidRPr="00E8425E" w:rsidDel="00467ADB" w14:paraId="3E9A38B6" w14:textId="77777777" w:rsidTr="00E8425E">
        <w:trPr>
          <w:trHeight w:val="288"/>
          <w:jc w:val="center"/>
          <w:del w:id="2381" w:author="Diaz Zepeda, Hirvin Azael" w:date="2021-06-11T18:32:00Z"/>
        </w:trPr>
        <w:tc>
          <w:tcPr>
            <w:tcW w:w="4966" w:type="dxa"/>
            <w:tcBorders>
              <w:top w:val="nil"/>
              <w:left w:val="nil"/>
              <w:bottom w:val="nil"/>
              <w:right w:val="nil"/>
            </w:tcBorders>
            <w:shd w:val="clear" w:color="000000" w:fill="E7E6E6"/>
            <w:noWrap/>
            <w:vAlign w:val="bottom"/>
            <w:hideMark/>
          </w:tcPr>
          <w:p w14:paraId="153A1302" w14:textId="77777777" w:rsidR="00E8425E" w:rsidRPr="00E8425E" w:rsidDel="00467ADB" w:rsidRDefault="00E8425E" w:rsidP="00E8425E">
            <w:pPr>
              <w:spacing w:after="0" w:line="240" w:lineRule="auto"/>
              <w:jc w:val="center"/>
              <w:rPr>
                <w:del w:id="2382" w:author="Diaz Zepeda, Hirvin Azael" w:date="2021-06-11T18:32:00Z"/>
                <w:rFonts w:ascii="Times New Roman" w:eastAsia="Times New Roman" w:hAnsi="Times New Roman" w:cs="Times New Roman"/>
                <w:color w:val="000000"/>
                <w:lang w:eastAsia="es-MX"/>
              </w:rPr>
            </w:pPr>
            <w:del w:id="2383" w:author="Diaz Zepeda, Hirvin Azael" w:date="2021-06-11T18:32:00Z">
              <w:r w:rsidRPr="00E8425E" w:rsidDel="00467ADB">
                <w:rPr>
                  <w:rFonts w:ascii="Times New Roman" w:eastAsia="Times New Roman" w:hAnsi="Times New Roman" w:cs="Times New Roman"/>
                  <w:color w:val="000000"/>
                  <w:lang w:eastAsia="es-MX"/>
                </w:rPr>
                <w:delText>Treatment</w:delText>
              </w:r>
            </w:del>
          </w:p>
        </w:tc>
        <w:tc>
          <w:tcPr>
            <w:tcW w:w="1364" w:type="dxa"/>
            <w:tcBorders>
              <w:top w:val="nil"/>
              <w:left w:val="nil"/>
              <w:bottom w:val="nil"/>
              <w:right w:val="nil"/>
            </w:tcBorders>
            <w:shd w:val="clear" w:color="000000" w:fill="E7E6E6"/>
            <w:noWrap/>
            <w:vAlign w:val="bottom"/>
            <w:hideMark/>
          </w:tcPr>
          <w:p w14:paraId="6FF7FBCE" w14:textId="77777777" w:rsidR="00E8425E" w:rsidRPr="00E8425E" w:rsidDel="00467ADB" w:rsidRDefault="00E8425E" w:rsidP="00E8425E">
            <w:pPr>
              <w:spacing w:after="0" w:line="240" w:lineRule="auto"/>
              <w:jc w:val="center"/>
              <w:rPr>
                <w:del w:id="2384" w:author="Diaz Zepeda, Hirvin Azael" w:date="2021-06-11T18:32:00Z"/>
                <w:rFonts w:ascii="Times New Roman" w:eastAsia="Times New Roman" w:hAnsi="Times New Roman" w:cs="Times New Roman"/>
                <w:color w:val="000000"/>
                <w:lang w:eastAsia="es-MX"/>
              </w:rPr>
            </w:pPr>
            <w:del w:id="2385" w:author="Diaz Zepeda, Hirvin Azael" w:date="2021-06-11T18:32:00Z">
              <w:r w:rsidRPr="00E8425E" w:rsidDel="00467ADB">
                <w:rPr>
                  <w:rFonts w:ascii="Times New Roman" w:eastAsia="Times New Roman" w:hAnsi="Times New Roman" w:cs="Times New Roman"/>
                  <w:color w:val="000000"/>
                  <w:lang w:eastAsia="es-MX"/>
                </w:rPr>
                <w:delText> </w:delText>
              </w:r>
            </w:del>
          </w:p>
        </w:tc>
        <w:tc>
          <w:tcPr>
            <w:tcW w:w="2310" w:type="dxa"/>
            <w:gridSpan w:val="2"/>
            <w:tcBorders>
              <w:top w:val="nil"/>
              <w:left w:val="nil"/>
              <w:bottom w:val="nil"/>
              <w:right w:val="nil"/>
            </w:tcBorders>
            <w:shd w:val="clear" w:color="000000" w:fill="E7E6E6"/>
            <w:noWrap/>
            <w:vAlign w:val="bottom"/>
            <w:hideMark/>
          </w:tcPr>
          <w:p w14:paraId="17840400" w14:textId="77777777" w:rsidR="00E8425E" w:rsidRPr="00E8425E" w:rsidDel="00467ADB" w:rsidRDefault="00E8425E" w:rsidP="00E8425E">
            <w:pPr>
              <w:spacing w:after="0" w:line="240" w:lineRule="auto"/>
              <w:jc w:val="center"/>
              <w:rPr>
                <w:del w:id="2386" w:author="Diaz Zepeda, Hirvin Azael" w:date="2021-06-11T18:32:00Z"/>
                <w:rFonts w:ascii="Times New Roman" w:eastAsia="Times New Roman" w:hAnsi="Times New Roman" w:cs="Times New Roman"/>
                <w:color w:val="000000"/>
                <w:lang w:eastAsia="es-MX"/>
              </w:rPr>
            </w:pPr>
            <w:del w:id="2387" w:author="Diaz Zepeda, Hirvin Azael" w:date="2021-06-11T18:32:00Z">
              <w:r w:rsidRPr="00E8425E" w:rsidDel="00467ADB">
                <w:rPr>
                  <w:rFonts w:ascii="Times New Roman" w:eastAsia="Times New Roman" w:hAnsi="Times New Roman" w:cs="Times New Roman"/>
                  <w:color w:val="000000"/>
                  <w:lang w:eastAsia="es-MX"/>
                </w:rPr>
                <w:delText>Frequency</w:delText>
              </w:r>
            </w:del>
          </w:p>
        </w:tc>
      </w:tr>
      <w:tr w:rsidR="00E8425E" w:rsidRPr="00E8425E" w:rsidDel="00467ADB" w14:paraId="52D21E2B" w14:textId="77777777" w:rsidTr="00E8425E">
        <w:trPr>
          <w:trHeight w:val="288"/>
          <w:jc w:val="center"/>
          <w:del w:id="2388" w:author="Diaz Zepeda, Hirvin Azael" w:date="2021-06-11T18:32:00Z"/>
        </w:trPr>
        <w:tc>
          <w:tcPr>
            <w:tcW w:w="4966" w:type="dxa"/>
            <w:tcBorders>
              <w:top w:val="nil"/>
              <w:left w:val="nil"/>
              <w:bottom w:val="nil"/>
              <w:right w:val="nil"/>
            </w:tcBorders>
            <w:shd w:val="clear" w:color="000000" w:fill="FFFFFF"/>
            <w:noWrap/>
            <w:vAlign w:val="bottom"/>
            <w:hideMark/>
          </w:tcPr>
          <w:p w14:paraId="3D7E673F" w14:textId="77777777" w:rsidR="00E8425E" w:rsidRPr="00E8425E" w:rsidDel="00467ADB" w:rsidRDefault="00E8425E" w:rsidP="00E8425E">
            <w:pPr>
              <w:spacing w:after="0" w:line="240" w:lineRule="auto"/>
              <w:jc w:val="center"/>
              <w:rPr>
                <w:del w:id="2389" w:author="Diaz Zepeda, Hirvin Azael" w:date="2021-06-11T18:32:00Z"/>
                <w:rFonts w:ascii="Times New Roman" w:eastAsia="Times New Roman" w:hAnsi="Times New Roman" w:cs="Times New Roman"/>
                <w:color w:val="000000"/>
                <w:lang w:eastAsia="es-MX"/>
              </w:rPr>
            </w:pPr>
            <w:del w:id="2390" w:author="Diaz Zepeda, Hirvin Azael" w:date="2021-06-11T18:32:00Z">
              <w:r w:rsidRPr="00E8425E" w:rsidDel="00467ADB">
                <w:rPr>
                  <w:rFonts w:ascii="Times New Roman" w:eastAsia="Times New Roman" w:hAnsi="Times New Roman" w:cs="Times New Roman"/>
                  <w:color w:val="000000"/>
                  <w:lang w:eastAsia="es-MX"/>
                </w:rPr>
                <w:delText>Remdesivir Treatment</w:delText>
              </w:r>
            </w:del>
          </w:p>
        </w:tc>
        <w:tc>
          <w:tcPr>
            <w:tcW w:w="1364" w:type="dxa"/>
            <w:tcBorders>
              <w:top w:val="nil"/>
              <w:left w:val="nil"/>
              <w:bottom w:val="nil"/>
              <w:right w:val="nil"/>
            </w:tcBorders>
            <w:shd w:val="clear" w:color="000000" w:fill="E7E6E6"/>
            <w:noWrap/>
            <w:vAlign w:val="bottom"/>
            <w:hideMark/>
          </w:tcPr>
          <w:p w14:paraId="354BC084" w14:textId="77777777" w:rsidR="00E8425E" w:rsidRPr="00E8425E" w:rsidDel="00467ADB" w:rsidRDefault="00E8425E" w:rsidP="00E8425E">
            <w:pPr>
              <w:spacing w:after="0" w:line="240" w:lineRule="auto"/>
              <w:jc w:val="center"/>
              <w:rPr>
                <w:del w:id="2391" w:author="Diaz Zepeda, Hirvin Azael" w:date="2021-06-11T18:32:00Z"/>
                <w:rFonts w:ascii="Times New Roman" w:eastAsia="Times New Roman" w:hAnsi="Times New Roman" w:cs="Times New Roman"/>
                <w:color w:val="000000"/>
                <w:lang w:eastAsia="es-MX"/>
              </w:rPr>
            </w:pPr>
            <w:del w:id="2392" w:author="Diaz Zepeda, Hirvin Azael" w:date="2021-06-11T18:32:00Z">
              <w:r w:rsidRPr="00E8425E" w:rsidDel="00467ADB">
                <w:rPr>
                  <w:rFonts w:ascii="Times New Roman" w:eastAsia="Times New Roman" w:hAnsi="Times New Roman" w:cs="Times New Roman"/>
                  <w:color w:val="000000"/>
                  <w:lang w:eastAsia="es-MX"/>
                </w:rPr>
                <w:delText>6,188</w:delText>
              </w:r>
            </w:del>
          </w:p>
        </w:tc>
        <w:tc>
          <w:tcPr>
            <w:tcW w:w="2310" w:type="dxa"/>
            <w:gridSpan w:val="2"/>
            <w:tcBorders>
              <w:top w:val="nil"/>
              <w:left w:val="nil"/>
              <w:bottom w:val="nil"/>
              <w:right w:val="nil"/>
            </w:tcBorders>
            <w:shd w:val="clear" w:color="000000" w:fill="FFFFFF"/>
            <w:noWrap/>
            <w:vAlign w:val="bottom"/>
            <w:hideMark/>
          </w:tcPr>
          <w:p w14:paraId="36255F9F" w14:textId="77777777" w:rsidR="00E8425E" w:rsidRPr="00E8425E" w:rsidDel="00467ADB" w:rsidRDefault="00E8425E" w:rsidP="00E8425E">
            <w:pPr>
              <w:spacing w:after="0" w:line="240" w:lineRule="auto"/>
              <w:jc w:val="center"/>
              <w:rPr>
                <w:del w:id="2393" w:author="Diaz Zepeda, Hirvin Azael" w:date="2021-06-11T18:32:00Z"/>
                <w:rFonts w:ascii="Times New Roman" w:eastAsia="Times New Roman" w:hAnsi="Times New Roman" w:cs="Times New Roman"/>
                <w:color w:val="000000"/>
                <w:lang w:eastAsia="es-MX"/>
              </w:rPr>
            </w:pPr>
            <w:del w:id="2394" w:author="Diaz Zepeda, Hirvin Azael" w:date="2021-06-11T18:32:00Z">
              <w:r w:rsidRPr="00E8425E" w:rsidDel="00467ADB">
                <w:rPr>
                  <w:rFonts w:ascii="Times New Roman" w:eastAsia="Times New Roman" w:hAnsi="Times New Roman" w:cs="Times New Roman"/>
                  <w:color w:val="000000"/>
                  <w:lang w:eastAsia="es-MX"/>
                </w:rPr>
                <w:delText>Daily</w:delText>
              </w:r>
            </w:del>
          </w:p>
        </w:tc>
      </w:tr>
      <w:tr w:rsidR="00E8425E" w:rsidRPr="00E8425E" w:rsidDel="00467ADB" w14:paraId="412CFDA7" w14:textId="77777777" w:rsidTr="00E8425E">
        <w:trPr>
          <w:trHeight w:val="288"/>
          <w:jc w:val="center"/>
          <w:del w:id="2395" w:author="Diaz Zepeda, Hirvin Azael" w:date="2021-06-11T18:32:00Z"/>
        </w:trPr>
        <w:tc>
          <w:tcPr>
            <w:tcW w:w="4966" w:type="dxa"/>
            <w:tcBorders>
              <w:top w:val="nil"/>
              <w:left w:val="nil"/>
              <w:bottom w:val="nil"/>
              <w:right w:val="nil"/>
            </w:tcBorders>
            <w:shd w:val="clear" w:color="000000" w:fill="FFFFFF"/>
            <w:noWrap/>
            <w:vAlign w:val="bottom"/>
            <w:hideMark/>
          </w:tcPr>
          <w:p w14:paraId="61DC356E" w14:textId="77777777" w:rsidR="00E8425E" w:rsidRPr="00E8425E" w:rsidDel="00467ADB" w:rsidRDefault="00E8425E" w:rsidP="00E8425E">
            <w:pPr>
              <w:spacing w:after="0" w:line="240" w:lineRule="auto"/>
              <w:jc w:val="center"/>
              <w:rPr>
                <w:del w:id="2396" w:author="Diaz Zepeda, Hirvin Azael" w:date="2021-06-11T18:32:00Z"/>
                <w:rFonts w:ascii="Times New Roman" w:eastAsia="Times New Roman" w:hAnsi="Times New Roman" w:cs="Times New Roman"/>
                <w:color w:val="000000"/>
                <w:lang w:eastAsia="es-MX"/>
              </w:rPr>
            </w:pPr>
            <w:del w:id="2397" w:author="Diaz Zepeda, Hirvin Azael" w:date="2021-06-11T18:32:00Z">
              <w:r w:rsidRPr="00E8425E" w:rsidDel="00467ADB">
                <w:rPr>
                  <w:rFonts w:ascii="Times New Roman" w:eastAsia="Times New Roman" w:hAnsi="Times New Roman" w:cs="Times New Roman"/>
                  <w:color w:val="000000"/>
                  <w:lang w:eastAsia="es-MX"/>
                </w:rPr>
                <w:delText>Baricitinib Treatment</w:delText>
              </w:r>
            </w:del>
          </w:p>
        </w:tc>
        <w:tc>
          <w:tcPr>
            <w:tcW w:w="1364" w:type="dxa"/>
            <w:tcBorders>
              <w:top w:val="nil"/>
              <w:left w:val="nil"/>
              <w:bottom w:val="nil"/>
              <w:right w:val="nil"/>
            </w:tcBorders>
            <w:shd w:val="clear" w:color="000000" w:fill="E7E6E6"/>
            <w:noWrap/>
            <w:vAlign w:val="bottom"/>
            <w:hideMark/>
          </w:tcPr>
          <w:p w14:paraId="57FAA6AF" w14:textId="77777777" w:rsidR="00E8425E" w:rsidRPr="00E8425E" w:rsidDel="00467ADB" w:rsidRDefault="00E8425E" w:rsidP="00E8425E">
            <w:pPr>
              <w:spacing w:after="0" w:line="240" w:lineRule="auto"/>
              <w:jc w:val="center"/>
              <w:rPr>
                <w:del w:id="2398" w:author="Diaz Zepeda, Hirvin Azael" w:date="2021-06-11T18:32:00Z"/>
                <w:rFonts w:ascii="Times New Roman" w:eastAsia="Times New Roman" w:hAnsi="Times New Roman" w:cs="Times New Roman"/>
                <w:color w:val="000000"/>
                <w:lang w:eastAsia="es-MX"/>
              </w:rPr>
            </w:pPr>
            <w:del w:id="2399" w:author="Diaz Zepeda, Hirvin Azael" w:date="2021-06-11T18:32:00Z">
              <w:r w:rsidRPr="00E8425E" w:rsidDel="00467ADB">
                <w:rPr>
                  <w:rFonts w:ascii="Times New Roman" w:eastAsia="Times New Roman" w:hAnsi="Times New Roman" w:cs="Times New Roman"/>
                  <w:color w:val="000000"/>
                  <w:lang w:eastAsia="es-MX"/>
                </w:rPr>
                <w:delText>3,672</w:delText>
              </w:r>
            </w:del>
          </w:p>
        </w:tc>
        <w:tc>
          <w:tcPr>
            <w:tcW w:w="2310" w:type="dxa"/>
            <w:gridSpan w:val="2"/>
            <w:tcBorders>
              <w:top w:val="nil"/>
              <w:left w:val="nil"/>
              <w:bottom w:val="nil"/>
              <w:right w:val="nil"/>
            </w:tcBorders>
            <w:shd w:val="clear" w:color="000000" w:fill="FFFFFF"/>
            <w:noWrap/>
            <w:vAlign w:val="bottom"/>
            <w:hideMark/>
          </w:tcPr>
          <w:p w14:paraId="45D96CBA" w14:textId="77777777" w:rsidR="00E8425E" w:rsidRPr="00E8425E" w:rsidDel="00467ADB" w:rsidRDefault="00E8425E" w:rsidP="00E8425E">
            <w:pPr>
              <w:spacing w:after="0" w:line="240" w:lineRule="auto"/>
              <w:jc w:val="center"/>
              <w:rPr>
                <w:del w:id="2400" w:author="Diaz Zepeda, Hirvin Azael" w:date="2021-06-11T18:32:00Z"/>
                <w:rFonts w:ascii="Times New Roman" w:eastAsia="Times New Roman" w:hAnsi="Times New Roman" w:cs="Times New Roman"/>
                <w:color w:val="000000"/>
                <w:lang w:eastAsia="es-MX"/>
              </w:rPr>
            </w:pPr>
            <w:del w:id="2401" w:author="Diaz Zepeda, Hirvin Azael" w:date="2021-06-11T18:32:00Z">
              <w:r w:rsidRPr="00E8425E" w:rsidDel="00467ADB">
                <w:rPr>
                  <w:rFonts w:ascii="Times New Roman" w:eastAsia="Times New Roman" w:hAnsi="Times New Roman" w:cs="Times New Roman"/>
                  <w:color w:val="000000"/>
                  <w:lang w:eastAsia="es-MX"/>
                </w:rPr>
                <w:delText>Daily</w:delText>
              </w:r>
            </w:del>
          </w:p>
        </w:tc>
      </w:tr>
      <w:tr w:rsidR="00E8425E" w:rsidRPr="00E8425E" w:rsidDel="00467ADB" w14:paraId="7F8552E1" w14:textId="77777777" w:rsidTr="00E8425E">
        <w:trPr>
          <w:trHeight w:val="288"/>
          <w:jc w:val="center"/>
          <w:del w:id="2402" w:author="Diaz Zepeda, Hirvin Azael" w:date="2021-06-11T18:32:00Z"/>
        </w:trPr>
        <w:tc>
          <w:tcPr>
            <w:tcW w:w="4966" w:type="dxa"/>
            <w:tcBorders>
              <w:top w:val="nil"/>
              <w:left w:val="nil"/>
              <w:bottom w:val="nil"/>
              <w:right w:val="nil"/>
            </w:tcBorders>
            <w:shd w:val="clear" w:color="000000" w:fill="FFFFFF"/>
            <w:noWrap/>
            <w:vAlign w:val="bottom"/>
            <w:hideMark/>
          </w:tcPr>
          <w:p w14:paraId="760BC096" w14:textId="77777777" w:rsidR="00E8425E" w:rsidRPr="00E8425E" w:rsidDel="00467ADB" w:rsidRDefault="00E8425E" w:rsidP="00E8425E">
            <w:pPr>
              <w:spacing w:after="0" w:line="240" w:lineRule="auto"/>
              <w:jc w:val="center"/>
              <w:rPr>
                <w:del w:id="2403" w:author="Diaz Zepeda, Hirvin Azael" w:date="2021-06-11T18:32:00Z"/>
                <w:rFonts w:ascii="Times New Roman" w:eastAsia="Times New Roman" w:hAnsi="Times New Roman" w:cs="Times New Roman"/>
                <w:color w:val="000000"/>
                <w:lang w:eastAsia="es-MX"/>
              </w:rPr>
            </w:pPr>
            <w:del w:id="2404" w:author="Diaz Zepeda, Hirvin Azael" w:date="2021-06-11T18:32:00Z">
              <w:r w:rsidRPr="00E8425E" w:rsidDel="00467ADB">
                <w:rPr>
                  <w:rFonts w:ascii="Times New Roman" w:eastAsia="Times New Roman" w:hAnsi="Times New Roman" w:cs="Times New Roman"/>
                  <w:color w:val="000000"/>
                  <w:lang w:eastAsia="es-MX"/>
                </w:rPr>
                <w:delText>Dexamethasone treatment</w:delText>
              </w:r>
            </w:del>
          </w:p>
        </w:tc>
        <w:tc>
          <w:tcPr>
            <w:tcW w:w="1364" w:type="dxa"/>
            <w:tcBorders>
              <w:top w:val="nil"/>
              <w:left w:val="nil"/>
              <w:bottom w:val="nil"/>
              <w:right w:val="nil"/>
            </w:tcBorders>
            <w:shd w:val="clear" w:color="000000" w:fill="E7E6E6"/>
            <w:noWrap/>
            <w:vAlign w:val="bottom"/>
            <w:hideMark/>
          </w:tcPr>
          <w:p w14:paraId="3BE8414A" w14:textId="77777777" w:rsidR="00E8425E" w:rsidRPr="00E8425E" w:rsidDel="00467ADB" w:rsidRDefault="00E8425E" w:rsidP="00E8425E">
            <w:pPr>
              <w:spacing w:after="0" w:line="240" w:lineRule="auto"/>
              <w:jc w:val="center"/>
              <w:rPr>
                <w:del w:id="2405" w:author="Diaz Zepeda, Hirvin Azael" w:date="2021-06-11T18:32:00Z"/>
                <w:rFonts w:ascii="Times New Roman" w:eastAsia="Times New Roman" w:hAnsi="Times New Roman" w:cs="Times New Roman"/>
                <w:color w:val="000000"/>
                <w:lang w:eastAsia="es-MX"/>
              </w:rPr>
            </w:pPr>
            <w:del w:id="2406" w:author="Diaz Zepeda, Hirvin Azael" w:date="2021-06-11T18:32:00Z">
              <w:r w:rsidRPr="00E8425E" w:rsidDel="00467ADB">
                <w:rPr>
                  <w:rFonts w:ascii="Times New Roman" w:eastAsia="Times New Roman" w:hAnsi="Times New Roman" w:cs="Times New Roman"/>
                  <w:color w:val="000000"/>
                  <w:lang w:eastAsia="es-MX"/>
                </w:rPr>
                <w:delText>4</w:delText>
              </w:r>
            </w:del>
          </w:p>
        </w:tc>
        <w:tc>
          <w:tcPr>
            <w:tcW w:w="2310" w:type="dxa"/>
            <w:gridSpan w:val="2"/>
            <w:tcBorders>
              <w:top w:val="nil"/>
              <w:left w:val="nil"/>
              <w:bottom w:val="nil"/>
              <w:right w:val="nil"/>
            </w:tcBorders>
            <w:shd w:val="clear" w:color="000000" w:fill="FFFFFF"/>
            <w:noWrap/>
            <w:vAlign w:val="bottom"/>
            <w:hideMark/>
          </w:tcPr>
          <w:p w14:paraId="581D8507" w14:textId="77777777" w:rsidR="00E8425E" w:rsidRPr="00E8425E" w:rsidDel="00467ADB" w:rsidRDefault="00E8425E" w:rsidP="00E8425E">
            <w:pPr>
              <w:spacing w:after="0" w:line="240" w:lineRule="auto"/>
              <w:jc w:val="center"/>
              <w:rPr>
                <w:del w:id="2407" w:author="Diaz Zepeda, Hirvin Azael" w:date="2021-06-11T18:32:00Z"/>
                <w:rFonts w:ascii="Times New Roman" w:eastAsia="Times New Roman" w:hAnsi="Times New Roman" w:cs="Times New Roman"/>
                <w:color w:val="000000"/>
                <w:lang w:eastAsia="es-MX"/>
              </w:rPr>
            </w:pPr>
            <w:del w:id="2408" w:author="Diaz Zepeda, Hirvin Azael" w:date="2021-06-11T18:32:00Z">
              <w:r w:rsidRPr="00E8425E" w:rsidDel="00467ADB">
                <w:rPr>
                  <w:rFonts w:ascii="Times New Roman" w:eastAsia="Times New Roman" w:hAnsi="Times New Roman" w:cs="Times New Roman"/>
                  <w:color w:val="000000"/>
                  <w:lang w:eastAsia="es-MX"/>
                </w:rPr>
                <w:delText>Daily</w:delText>
              </w:r>
            </w:del>
          </w:p>
        </w:tc>
      </w:tr>
      <w:tr w:rsidR="00E8425E" w:rsidRPr="00E8425E" w:rsidDel="00467ADB" w14:paraId="117A1E05" w14:textId="77777777" w:rsidTr="00E8425E">
        <w:trPr>
          <w:trHeight w:val="288"/>
          <w:jc w:val="center"/>
          <w:del w:id="2409" w:author="Diaz Zepeda, Hirvin Azael" w:date="2021-06-11T18:32:00Z"/>
        </w:trPr>
        <w:tc>
          <w:tcPr>
            <w:tcW w:w="4966" w:type="dxa"/>
            <w:tcBorders>
              <w:top w:val="nil"/>
              <w:left w:val="nil"/>
              <w:bottom w:val="nil"/>
              <w:right w:val="nil"/>
            </w:tcBorders>
            <w:shd w:val="clear" w:color="000000" w:fill="FFFFFF"/>
            <w:noWrap/>
            <w:vAlign w:val="bottom"/>
            <w:hideMark/>
          </w:tcPr>
          <w:p w14:paraId="38C96CD0" w14:textId="77777777" w:rsidR="00E8425E" w:rsidRPr="00E8425E" w:rsidDel="00467ADB" w:rsidRDefault="00E8425E" w:rsidP="00E8425E">
            <w:pPr>
              <w:spacing w:after="0" w:line="240" w:lineRule="auto"/>
              <w:jc w:val="center"/>
              <w:rPr>
                <w:del w:id="2410" w:author="Diaz Zepeda, Hirvin Azael" w:date="2021-06-11T18:32:00Z"/>
                <w:rFonts w:ascii="Times New Roman" w:eastAsia="Times New Roman" w:hAnsi="Times New Roman" w:cs="Times New Roman"/>
                <w:color w:val="000000"/>
                <w:lang w:val="en-US" w:eastAsia="es-MX"/>
              </w:rPr>
            </w:pPr>
            <w:del w:id="2411" w:author="Diaz Zepeda, Hirvin Azael" w:date="2021-06-11T18:32:00Z">
              <w:r w:rsidRPr="00E8425E" w:rsidDel="00467ADB">
                <w:rPr>
                  <w:rFonts w:ascii="Times New Roman" w:eastAsia="Times New Roman" w:hAnsi="Times New Roman" w:cs="Times New Roman"/>
                  <w:color w:val="000000"/>
                  <w:lang w:val="en-US" w:eastAsia="es-MX"/>
                </w:rPr>
                <w:delText>Mean Hospitalization costs, not intubated</w:delText>
              </w:r>
            </w:del>
          </w:p>
        </w:tc>
        <w:tc>
          <w:tcPr>
            <w:tcW w:w="1364" w:type="dxa"/>
            <w:tcBorders>
              <w:top w:val="nil"/>
              <w:left w:val="nil"/>
              <w:bottom w:val="nil"/>
              <w:right w:val="nil"/>
            </w:tcBorders>
            <w:shd w:val="clear" w:color="000000" w:fill="E7E6E6"/>
            <w:noWrap/>
            <w:vAlign w:val="bottom"/>
            <w:hideMark/>
          </w:tcPr>
          <w:p w14:paraId="226030C5" w14:textId="77777777" w:rsidR="00E8425E" w:rsidRPr="00E8425E" w:rsidDel="00467ADB" w:rsidRDefault="00E8425E" w:rsidP="00E8425E">
            <w:pPr>
              <w:spacing w:after="0" w:line="240" w:lineRule="auto"/>
              <w:jc w:val="center"/>
              <w:rPr>
                <w:del w:id="2412" w:author="Diaz Zepeda, Hirvin Azael" w:date="2021-06-11T18:32:00Z"/>
                <w:rFonts w:ascii="Times New Roman" w:eastAsia="Times New Roman" w:hAnsi="Times New Roman" w:cs="Times New Roman"/>
                <w:color w:val="000000"/>
                <w:lang w:eastAsia="es-MX"/>
              </w:rPr>
            </w:pPr>
            <w:del w:id="2413" w:author="Diaz Zepeda, Hirvin Azael" w:date="2021-06-11T18:32:00Z">
              <w:r w:rsidRPr="00E8425E" w:rsidDel="00467ADB">
                <w:rPr>
                  <w:rFonts w:ascii="Times New Roman" w:eastAsia="Times New Roman" w:hAnsi="Times New Roman" w:cs="Times New Roman"/>
                  <w:color w:val="000000"/>
                  <w:lang w:eastAsia="es-MX"/>
                </w:rPr>
                <w:delText>9,272</w:delText>
              </w:r>
            </w:del>
          </w:p>
        </w:tc>
        <w:tc>
          <w:tcPr>
            <w:tcW w:w="2310" w:type="dxa"/>
            <w:gridSpan w:val="2"/>
            <w:tcBorders>
              <w:top w:val="nil"/>
              <w:left w:val="nil"/>
              <w:bottom w:val="nil"/>
              <w:right w:val="nil"/>
            </w:tcBorders>
            <w:shd w:val="clear" w:color="000000" w:fill="FFFFFF"/>
            <w:noWrap/>
            <w:vAlign w:val="bottom"/>
            <w:hideMark/>
          </w:tcPr>
          <w:p w14:paraId="5F3BBACC" w14:textId="77777777" w:rsidR="00E8425E" w:rsidRPr="00E8425E" w:rsidDel="00467ADB" w:rsidRDefault="00E8425E" w:rsidP="00E8425E">
            <w:pPr>
              <w:spacing w:after="0" w:line="240" w:lineRule="auto"/>
              <w:jc w:val="center"/>
              <w:rPr>
                <w:del w:id="2414" w:author="Diaz Zepeda, Hirvin Azael" w:date="2021-06-11T18:32:00Z"/>
                <w:rFonts w:ascii="Times New Roman" w:eastAsia="Times New Roman" w:hAnsi="Times New Roman" w:cs="Times New Roman"/>
                <w:color w:val="000000"/>
                <w:lang w:eastAsia="es-MX"/>
              </w:rPr>
            </w:pPr>
            <w:del w:id="2415" w:author="Diaz Zepeda, Hirvin Azael" w:date="2021-06-11T18:32:00Z">
              <w:r w:rsidRPr="00E8425E" w:rsidDel="00467ADB">
                <w:rPr>
                  <w:rFonts w:ascii="Times New Roman" w:eastAsia="Times New Roman" w:hAnsi="Times New Roman" w:cs="Times New Roman"/>
                  <w:color w:val="000000"/>
                  <w:lang w:eastAsia="es-MX"/>
                </w:rPr>
                <w:delText>Daily</w:delText>
              </w:r>
            </w:del>
          </w:p>
        </w:tc>
      </w:tr>
      <w:tr w:rsidR="00E8425E" w:rsidRPr="00E8425E" w:rsidDel="00467ADB" w14:paraId="0EE17905" w14:textId="77777777" w:rsidTr="00E8425E">
        <w:trPr>
          <w:trHeight w:val="288"/>
          <w:jc w:val="center"/>
          <w:del w:id="2416" w:author="Diaz Zepeda, Hirvin Azael" w:date="2021-06-11T18:32:00Z"/>
        </w:trPr>
        <w:tc>
          <w:tcPr>
            <w:tcW w:w="4966" w:type="dxa"/>
            <w:tcBorders>
              <w:top w:val="nil"/>
              <w:left w:val="nil"/>
              <w:bottom w:val="nil"/>
              <w:right w:val="nil"/>
            </w:tcBorders>
            <w:shd w:val="clear" w:color="000000" w:fill="FFFFFF"/>
            <w:noWrap/>
            <w:vAlign w:val="bottom"/>
            <w:hideMark/>
          </w:tcPr>
          <w:p w14:paraId="14DE6D9A" w14:textId="77777777" w:rsidR="00E8425E" w:rsidRPr="00E8425E" w:rsidDel="00467ADB" w:rsidRDefault="00E8425E" w:rsidP="00E8425E">
            <w:pPr>
              <w:spacing w:after="0" w:line="240" w:lineRule="auto"/>
              <w:jc w:val="center"/>
              <w:rPr>
                <w:del w:id="2417" w:author="Diaz Zepeda, Hirvin Azael" w:date="2021-06-11T18:32:00Z"/>
                <w:rFonts w:ascii="Times New Roman" w:eastAsia="Times New Roman" w:hAnsi="Times New Roman" w:cs="Times New Roman"/>
                <w:color w:val="000000"/>
                <w:lang w:eastAsia="es-MX"/>
              </w:rPr>
            </w:pPr>
            <w:del w:id="2418" w:author="Diaz Zepeda, Hirvin Azael" w:date="2021-06-11T18:32:00Z">
              <w:r w:rsidRPr="00E8425E" w:rsidDel="00467ADB">
                <w:rPr>
                  <w:rFonts w:ascii="Times New Roman" w:eastAsia="Times New Roman" w:hAnsi="Times New Roman" w:cs="Times New Roman"/>
                  <w:color w:val="000000"/>
                  <w:lang w:eastAsia="es-MX"/>
                </w:rPr>
                <w:delText>Mean Hospitalization costs, intubated</w:delText>
              </w:r>
            </w:del>
          </w:p>
        </w:tc>
        <w:tc>
          <w:tcPr>
            <w:tcW w:w="1364" w:type="dxa"/>
            <w:tcBorders>
              <w:top w:val="nil"/>
              <w:left w:val="nil"/>
              <w:bottom w:val="nil"/>
              <w:right w:val="nil"/>
            </w:tcBorders>
            <w:shd w:val="clear" w:color="000000" w:fill="E7E6E6"/>
            <w:noWrap/>
            <w:vAlign w:val="bottom"/>
            <w:hideMark/>
          </w:tcPr>
          <w:p w14:paraId="341F60DF" w14:textId="77777777" w:rsidR="00E8425E" w:rsidRPr="00E8425E" w:rsidDel="00467ADB" w:rsidRDefault="00E8425E" w:rsidP="00E8425E">
            <w:pPr>
              <w:spacing w:after="0" w:line="240" w:lineRule="auto"/>
              <w:jc w:val="center"/>
              <w:rPr>
                <w:del w:id="2419" w:author="Diaz Zepeda, Hirvin Azael" w:date="2021-06-11T18:32:00Z"/>
                <w:rFonts w:ascii="Times New Roman" w:eastAsia="Times New Roman" w:hAnsi="Times New Roman" w:cs="Times New Roman"/>
                <w:color w:val="000000"/>
                <w:lang w:eastAsia="es-MX"/>
              </w:rPr>
            </w:pPr>
            <w:del w:id="2420" w:author="Diaz Zepeda, Hirvin Azael" w:date="2021-06-11T18:32:00Z">
              <w:r w:rsidRPr="00E8425E" w:rsidDel="00467ADB">
                <w:rPr>
                  <w:rFonts w:ascii="Times New Roman" w:eastAsia="Times New Roman" w:hAnsi="Times New Roman" w:cs="Times New Roman"/>
                  <w:color w:val="000000"/>
                  <w:lang w:eastAsia="es-MX"/>
                </w:rPr>
                <w:delText>44,151</w:delText>
              </w:r>
            </w:del>
          </w:p>
        </w:tc>
        <w:tc>
          <w:tcPr>
            <w:tcW w:w="2310" w:type="dxa"/>
            <w:gridSpan w:val="2"/>
            <w:tcBorders>
              <w:top w:val="nil"/>
              <w:left w:val="nil"/>
              <w:bottom w:val="nil"/>
              <w:right w:val="nil"/>
            </w:tcBorders>
            <w:shd w:val="clear" w:color="000000" w:fill="FFFFFF"/>
            <w:noWrap/>
            <w:vAlign w:val="bottom"/>
            <w:hideMark/>
          </w:tcPr>
          <w:p w14:paraId="32D42022" w14:textId="77777777" w:rsidR="00E8425E" w:rsidRPr="00E8425E" w:rsidDel="00467ADB" w:rsidRDefault="00E8425E" w:rsidP="00E8425E">
            <w:pPr>
              <w:spacing w:after="0" w:line="240" w:lineRule="auto"/>
              <w:jc w:val="center"/>
              <w:rPr>
                <w:del w:id="2421" w:author="Diaz Zepeda, Hirvin Azael" w:date="2021-06-11T18:32:00Z"/>
                <w:rFonts w:ascii="Times New Roman" w:eastAsia="Times New Roman" w:hAnsi="Times New Roman" w:cs="Times New Roman"/>
                <w:color w:val="000000"/>
                <w:lang w:eastAsia="es-MX"/>
              </w:rPr>
            </w:pPr>
            <w:del w:id="2422" w:author="Diaz Zepeda, Hirvin Azael" w:date="2021-06-11T18:32:00Z">
              <w:r w:rsidRPr="00E8425E" w:rsidDel="00467ADB">
                <w:rPr>
                  <w:rFonts w:ascii="Times New Roman" w:eastAsia="Times New Roman" w:hAnsi="Times New Roman" w:cs="Times New Roman"/>
                  <w:color w:val="000000"/>
                  <w:lang w:eastAsia="es-MX"/>
                </w:rPr>
                <w:delText>Daily</w:delText>
              </w:r>
            </w:del>
          </w:p>
        </w:tc>
      </w:tr>
      <w:tr w:rsidR="00E8425E" w:rsidRPr="00FA5DF8" w:rsidDel="00467ADB" w14:paraId="59028715" w14:textId="77777777" w:rsidTr="00E8425E">
        <w:trPr>
          <w:trHeight w:val="288"/>
          <w:jc w:val="center"/>
          <w:del w:id="2423" w:author="Diaz Zepeda, Hirvin Azael" w:date="2021-06-11T18:32:00Z"/>
        </w:trPr>
        <w:tc>
          <w:tcPr>
            <w:tcW w:w="8640" w:type="dxa"/>
            <w:gridSpan w:val="4"/>
            <w:tcBorders>
              <w:top w:val="nil"/>
              <w:left w:val="nil"/>
              <w:bottom w:val="nil"/>
              <w:right w:val="nil"/>
            </w:tcBorders>
            <w:shd w:val="clear" w:color="000000" w:fill="E7E6E6"/>
            <w:noWrap/>
            <w:vAlign w:val="bottom"/>
            <w:hideMark/>
          </w:tcPr>
          <w:p w14:paraId="7AEC5EEC" w14:textId="77777777" w:rsidR="00E8425E" w:rsidRPr="00E8425E" w:rsidDel="00467ADB" w:rsidRDefault="00E8425E" w:rsidP="00E8425E">
            <w:pPr>
              <w:spacing w:after="0" w:line="240" w:lineRule="auto"/>
              <w:jc w:val="center"/>
              <w:rPr>
                <w:del w:id="2424" w:author="Diaz Zepeda, Hirvin Azael" w:date="2021-06-11T18:32:00Z"/>
                <w:rFonts w:ascii="Times New Roman" w:eastAsia="Times New Roman" w:hAnsi="Times New Roman" w:cs="Times New Roman"/>
                <w:color w:val="000000"/>
                <w:lang w:val="en-US" w:eastAsia="es-MX"/>
              </w:rPr>
            </w:pPr>
            <w:del w:id="2425" w:author="Diaz Zepeda, Hirvin Azael" w:date="2021-06-11T18:32:00Z">
              <w:r w:rsidRPr="00E8425E" w:rsidDel="00467ADB">
                <w:rPr>
                  <w:rFonts w:ascii="Times New Roman" w:eastAsia="Times New Roman" w:hAnsi="Times New Roman" w:cs="Times New Roman"/>
                  <w:color w:val="000000"/>
                  <w:lang w:val="en-US" w:eastAsia="es-MX"/>
                </w:rPr>
                <w:delText>Anual Healthcare expenditure by patient</w:delText>
              </w:r>
            </w:del>
          </w:p>
        </w:tc>
      </w:tr>
      <w:tr w:rsidR="00E8425E" w:rsidRPr="00E8425E" w:rsidDel="00467ADB" w14:paraId="5E273B56" w14:textId="77777777" w:rsidTr="00E8425E">
        <w:trPr>
          <w:trHeight w:val="288"/>
          <w:jc w:val="center"/>
          <w:del w:id="2426" w:author="Diaz Zepeda, Hirvin Azael" w:date="2021-06-11T18:32:00Z"/>
        </w:trPr>
        <w:tc>
          <w:tcPr>
            <w:tcW w:w="4966" w:type="dxa"/>
            <w:tcBorders>
              <w:top w:val="nil"/>
              <w:left w:val="nil"/>
              <w:bottom w:val="nil"/>
              <w:right w:val="nil"/>
            </w:tcBorders>
            <w:shd w:val="clear" w:color="000000" w:fill="E7E6E6"/>
            <w:noWrap/>
            <w:vAlign w:val="bottom"/>
            <w:hideMark/>
          </w:tcPr>
          <w:p w14:paraId="51051A80" w14:textId="77777777" w:rsidR="00E8425E" w:rsidRPr="00E8425E" w:rsidDel="00467ADB" w:rsidRDefault="00E8425E" w:rsidP="00E8425E">
            <w:pPr>
              <w:spacing w:after="0" w:line="240" w:lineRule="auto"/>
              <w:jc w:val="center"/>
              <w:rPr>
                <w:del w:id="2427" w:author="Diaz Zepeda, Hirvin Azael" w:date="2021-06-11T18:32:00Z"/>
                <w:rFonts w:ascii="Times New Roman" w:eastAsia="Times New Roman" w:hAnsi="Times New Roman" w:cs="Times New Roman"/>
                <w:color w:val="000000"/>
                <w:lang w:eastAsia="es-MX"/>
              </w:rPr>
            </w:pPr>
            <w:del w:id="2428" w:author="Diaz Zepeda, Hirvin Azael" w:date="2021-06-11T18:32:00Z">
              <w:r w:rsidRPr="00E8425E" w:rsidDel="00467ADB">
                <w:rPr>
                  <w:rFonts w:ascii="Times New Roman" w:eastAsia="Times New Roman" w:hAnsi="Times New Roman" w:cs="Times New Roman"/>
                  <w:color w:val="000000"/>
                  <w:lang w:eastAsia="es-MX"/>
                </w:rPr>
                <w:delText>Age - Group</w:delText>
              </w:r>
            </w:del>
          </w:p>
        </w:tc>
        <w:tc>
          <w:tcPr>
            <w:tcW w:w="1364" w:type="dxa"/>
            <w:tcBorders>
              <w:top w:val="nil"/>
              <w:left w:val="nil"/>
              <w:bottom w:val="nil"/>
              <w:right w:val="nil"/>
            </w:tcBorders>
            <w:shd w:val="clear" w:color="000000" w:fill="E7E6E6"/>
            <w:noWrap/>
            <w:vAlign w:val="bottom"/>
            <w:hideMark/>
          </w:tcPr>
          <w:p w14:paraId="4BD69397" w14:textId="77777777" w:rsidR="00E8425E" w:rsidRPr="00E8425E" w:rsidDel="00467ADB" w:rsidRDefault="00E8425E" w:rsidP="00E8425E">
            <w:pPr>
              <w:spacing w:after="0" w:line="240" w:lineRule="auto"/>
              <w:jc w:val="center"/>
              <w:rPr>
                <w:del w:id="2429" w:author="Diaz Zepeda, Hirvin Azael" w:date="2021-06-11T18:32:00Z"/>
                <w:rFonts w:ascii="Times New Roman" w:eastAsia="Times New Roman" w:hAnsi="Times New Roman" w:cs="Times New Roman"/>
                <w:color w:val="000000"/>
                <w:lang w:eastAsia="es-MX"/>
              </w:rPr>
            </w:pPr>
            <w:del w:id="2430" w:author="Diaz Zepeda, Hirvin Azael" w:date="2021-06-11T18:32:00Z">
              <w:r w:rsidRPr="00E8425E" w:rsidDel="00467ADB">
                <w:rPr>
                  <w:rFonts w:ascii="Times New Roman" w:eastAsia="Times New Roman" w:hAnsi="Times New Roman" w:cs="Times New Roman"/>
                  <w:color w:val="000000"/>
                  <w:lang w:eastAsia="es-MX"/>
                </w:rPr>
                <w:delText>Male</w:delText>
              </w:r>
            </w:del>
          </w:p>
        </w:tc>
        <w:tc>
          <w:tcPr>
            <w:tcW w:w="2310" w:type="dxa"/>
            <w:gridSpan w:val="2"/>
            <w:tcBorders>
              <w:top w:val="nil"/>
              <w:left w:val="nil"/>
              <w:bottom w:val="nil"/>
              <w:right w:val="nil"/>
            </w:tcBorders>
            <w:shd w:val="clear" w:color="000000" w:fill="E7E6E6"/>
            <w:noWrap/>
            <w:vAlign w:val="bottom"/>
            <w:hideMark/>
          </w:tcPr>
          <w:p w14:paraId="01E8E1B3" w14:textId="77777777" w:rsidR="00E8425E" w:rsidRPr="00E8425E" w:rsidDel="00467ADB" w:rsidRDefault="00E8425E" w:rsidP="00E8425E">
            <w:pPr>
              <w:spacing w:after="0" w:line="240" w:lineRule="auto"/>
              <w:jc w:val="center"/>
              <w:rPr>
                <w:del w:id="2431" w:author="Diaz Zepeda, Hirvin Azael" w:date="2021-06-11T18:32:00Z"/>
                <w:rFonts w:ascii="Times New Roman" w:eastAsia="Times New Roman" w:hAnsi="Times New Roman" w:cs="Times New Roman"/>
                <w:color w:val="000000"/>
                <w:lang w:eastAsia="es-MX"/>
              </w:rPr>
            </w:pPr>
            <w:del w:id="2432" w:author="Diaz Zepeda, Hirvin Azael" w:date="2021-06-11T18:32:00Z">
              <w:r w:rsidRPr="00E8425E" w:rsidDel="00467ADB">
                <w:rPr>
                  <w:rFonts w:ascii="Times New Roman" w:eastAsia="Times New Roman" w:hAnsi="Times New Roman" w:cs="Times New Roman"/>
                  <w:color w:val="000000"/>
                  <w:lang w:eastAsia="es-MX"/>
                </w:rPr>
                <w:delText>Female</w:delText>
              </w:r>
            </w:del>
          </w:p>
        </w:tc>
      </w:tr>
      <w:tr w:rsidR="00E8425E" w:rsidRPr="00E8425E" w:rsidDel="00467ADB" w14:paraId="7F209B39" w14:textId="77777777" w:rsidTr="00E8425E">
        <w:trPr>
          <w:trHeight w:val="288"/>
          <w:jc w:val="center"/>
          <w:del w:id="2433" w:author="Diaz Zepeda, Hirvin Azael" w:date="2021-06-11T18:32:00Z"/>
        </w:trPr>
        <w:tc>
          <w:tcPr>
            <w:tcW w:w="4966" w:type="dxa"/>
            <w:tcBorders>
              <w:top w:val="nil"/>
              <w:left w:val="nil"/>
              <w:bottom w:val="nil"/>
              <w:right w:val="nil"/>
            </w:tcBorders>
            <w:shd w:val="clear" w:color="000000" w:fill="FFFFFF"/>
            <w:noWrap/>
            <w:vAlign w:val="bottom"/>
            <w:hideMark/>
          </w:tcPr>
          <w:p w14:paraId="221C2BA3" w14:textId="77777777" w:rsidR="00E8425E" w:rsidRPr="00E8425E" w:rsidDel="00467ADB" w:rsidRDefault="00E8425E" w:rsidP="00E8425E">
            <w:pPr>
              <w:spacing w:after="0" w:line="240" w:lineRule="auto"/>
              <w:jc w:val="center"/>
              <w:rPr>
                <w:del w:id="2434" w:author="Diaz Zepeda, Hirvin Azael" w:date="2021-06-11T18:32:00Z"/>
                <w:rFonts w:ascii="Times New Roman" w:eastAsia="Times New Roman" w:hAnsi="Times New Roman" w:cs="Times New Roman"/>
                <w:color w:val="000000"/>
                <w:lang w:eastAsia="es-MX"/>
              </w:rPr>
            </w:pPr>
            <w:del w:id="2435" w:author="Diaz Zepeda, Hirvin Azael" w:date="2021-06-11T18:32:00Z">
              <w:r w:rsidRPr="00E8425E" w:rsidDel="00467ADB">
                <w:rPr>
                  <w:rFonts w:ascii="Times New Roman" w:eastAsia="Times New Roman" w:hAnsi="Times New Roman" w:cs="Times New Roman"/>
                  <w:color w:val="000000"/>
                  <w:lang w:eastAsia="es-MX"/>
                </w:rPr>
                <w:delText>20 - 59</w:delText>
              </w:r>
            </w:del>
          </w:p>
        </w:tc>
        <w:tc>
          <w:tcPr>
            <w:tcW w:w="1364" w:type="dxa"/>
            <w:tcBorders>
              <w:top w:val="nil"/>
              <w:left w:val="nil"/>
              <w:bottom w:val="nil"/>
              <w:right w:val="nil"/>
            </w:tcBorders>
            <w:shd w:val="clear" w:color="000000" w:fill="E7E6E6"/>
            <w:noWrap/>
            <w:vAlign w:val="bottom"/>
            <w:hideMark/>
          </w:tcPr>
          <w:p w14:paraId="2DC2CB15" w14:textId="77777777" w:rsidR="00E8425E" w:rsidRPr="00E8425E" w:rsidDel="00467ADB" w:rsidRDefault="00E8425E" w:rsidP="00E8425E">
            <w:pPr>
              <w:spacing w:after="0" w:line="240" w:lineRule="auto"/>
              <w:jc w:val="center"/>
              <w:rPr>
                <w:del w:id="2436" w:author="Diaz Zepeda, Hirvin Azael" w:date="2021-06-11T18:32:00Z"/>
                <w:rFonts w:ascii="Times New Roman" w:eastAsia="Times New Roman" w:hAnsi="Times New Roman" w:cs="Times New Roman"/>
                <w:color w:val="000000"/>
                <w:lang w:eastAsia="es-MX"/>
              </w:rPr>
            </w:pPr>
            <w:del w:id="2437" w:author="Diaz Zepeda, Hirvin Azael" w:date="2021-06-11T18:32:00Z">
              <w:r w:rsidRPr="00E8425E" w:rsidDel="00467ADB">
                <w:rPr>
                  <w:rFonts w:ascii="Times New Roman" w:eastAsia="Times New Roman" w:hAnsi="Times New Roman" w:cs="Times New Roman"/>
                  <w:color w:val="000000"/>
                  <w:lang w:eastAsia="es-MX"/>
                </w:rPr>
                <w:delText>10,912</w:delText>
              </w:r>
            </w:del>
          </w:p>
        </w:tc>
        <w:tc>
          <w:tcPr>
            <w:tcW w:w="2310" w:type="dxa"/>
            <w:gridSpan w:val="2"/>
            <w:tcBorders>
              <w:top w:val="nil"/>
              <w:left w:val="nil"/>
              <w:bottom w:val="nil"/>
              <w:right w:val="nil"/>
            </w:tcBorders>
            <w:shd w:val="clear" w:color="000000" w:fill="FFFFFF"/>
            <w:noWrap/>
            <w:vAlign w:val="bottom"/>
            <w:hideMark/>
          </w:tcPr>
          <w:p w14:paraId="24F5A751" w14:textId="77777777" w:rsidR="00E8425E" w:rsidRPr="00E8425E" w:rsidDel="00467ADB" w:rsidRDefault="00E8425E" w:rsidP="00E8425E">
            <w:pPr>
              <w:spacing w:after="0" w:line="240" w:lineRule="auto"/>
              <w:jc w:val="center"/>
              <w:rPr>
                <w:del w:id="2438" w:author="Diaz Zepeda, Hirvin Azael" w:date="2021-06-11T18:32:00Z"/>
                <w:rFonts w:ascii="Times New Roman" w:eastAsia="Times New Roman" w:hAnsi="Times New Roman" w:cs="Times New Roman"/>
                <w:color w:val="000000"/>
                <w:lang w:eastAsia="es-MX"/>
              </w:rPr>
            </w:pPr>
            <w:del w:id="2439" w:author="Diaz Zepeda, Hirvin Azael" w:date="2021-06-11T18:32:00Z">
              <w:r w:rsidRPr="00E8425E" w:rsidDel="00467ADB">
                <w:rPr>
                  <w:rFonts w:ascii="Times New Roman" w:eastAsia="Times New Roman" w:hAnsi="Times New Roman" w:cs="Times New Roman"/>
                  <w:color w:val="000000"/>
                  <w:lang w:eastAsia="es-MX"/>
                </w:rPr>
                <w:delText>13,519</w:delText>
              </w:r>
            </w:del>
          </w:p>
        </w:tc>
      </w:tr>
      <w:tr w:rsidR="00E8425E" w:rsidRPr="00E8425E" w:rsidDel="00467ADB" w14:paraId="16DEA803" w14:textId="77777777" w:rsidTr="00E8425E">
        <w:trPr>
          <w:trHeight w:val="288"/>
          <w:jc w:val="center"/>
          <w:del w:id="2440" w:author="Diaz Zepeda, Hirvin Azael" w:date="2021-06-11T18:32:00Z"/>
        </w:trPr>
        <w:tc>
          <w:tcPr>
            <w:tcW w:w="4966" w:type="dxa"/>
            <w:tcBorders>
              <w:top w:val="nil"/>
              <w:left w:val="nil"/>
              <w:bottom w:val="nil"/>
              <w:right w:val="nil"/>
            </w:tcBorders>
            <w:shd w:val="clear" w:color="000000" w:fill="FFFFFF"/>
            <w:noWrap/>
            <w:vAlign w:val="bottom"/>
            <w:hideMark/>
          </w:tcPr>
          <w:p w14:paraId="20EFE0E1" w14:textId="77777777" w:rsidR="00E8425E" w:rsidRPr="00E8425E" w:rsidDel="00467ADB" w:rsidRDefault="00E8425E" w:rsidP="00E8425E">
            <w:pPr>
              <w:spacing w:after="0" w:line="240" w:lineRule="auto"/>
              <w:jc w:val="center"/>
              <w:rPr>
                <w:del w:id="2441" w:author="Diaz Zepeda, Hirvin Azael" w:date="2021-06-11T18:32:00Z"/>
                <w:rFonts w:ascii="Times New Roman" w:eastAsia="Times New Roman" w:hAnsi="Times New Roman" w:cs="Times New Roman"/>
                <w:color w:val="000000"/>
                <w:lang w:eastAsia="es-MX"/>
              </w:rPr>
            </w:pPr>
            <w:del w:id="2442" w:author="Diaz Zepeda, Hirvin Azael" w:date="2021-06-11T18:32:00Z">
              <w:r w:rsidRPr="00E8425E" w:rsidDel="00467ADB">
                <w:rPr>
                  <w:rFonts w:ascii="Times New Roman" w:eastAsia="Times New Roman" w:hAnsi="Times New Roman" w:cs="Times New Roman"/>
                  <w:color w:val="000000"/>
                  <w:lang w:eastAsia="es-MX"/>
                </w:rPr>
                <w:delText xml:space="preserve">60 </w:delText>
              </w:r>
              <w:r w:rsidRPr="00E8425E" w:rsidDel="00467ADB">
                <w:rPr>
                  <w:rFonts w:ascii="Calibri" w:eastAsia="Times New Roman" w:hAnsi="Calibri" w:cs="Calibri"/>
                  <w:color w:val="000000"/>
                  <w:lang w:eastAsia="es-MX"/>
                </w:rPr>
                <w:delText>≤</w:delText>
              </w:r>
            </w:del>
          </w:p>
        </w:tc>
        <w:tc>
          <w:tcPr>
            <w:tcW w:w="1364" w:type="dxa"/>
            <w:tcBorders>
              <w:top w:val="nil"/>
              <w:left w:val="nil"/>
              <w:bottom w:val="nil"/>
              <w:right w:val="nil"/>
            </w:tcBorders>
            <w:shd w:val="clear" w:color="000000" w:fill="E7E6E6"/>
            <w:noWrap/>
            <w:vAlign w:val="bottom"/>
            <w:hideMark/>
          </w:tcPr>
          <w:p w14:paraId="2D92E54A" w14:textId="77777777" w:rsidR="00E8425E" w:rsidRPr="00E8425E" w:rsidDel="00467ADB" w:rsidRDefault="00E8425E" w:rsidP="00E8425E">
            <w:pPr>
              <w:spacing w:after="0" w:line="240" w:lineRule="auto"/>
              <w:jc w:val="center"/>
              <w:rPr>
                <w:del w:id="2443" w:author="Diaz Zepeda, Hirvin Azael" w:date="2021-06-11T18:32:00Z"/>
                <w:rFonts w:ascii="Times New Roman" w:eastAsia="Times New Roman" w:hAnsi="Times New Roman" w:cs="Times New Roman"/>
                <w:color w:val="000000"/>
                <w:lang w:eastAsia="es-MX"/>
              </w:rPr>
            </w:pPr>
            <w:del w:id="2444" w:author="Diaz Zepeda, Hirvin Azael" w:date="2021-06-11T18:32:00Z">
              <w:r w:rsidRPr="00E8425E" w:rsidDel="00467ADB">
                <w:rPr>
                  <w:rFonts w:ascii="Times New Roman" w:eastAsia="Times New Roman" w:hAnsi="Times New Roman" w:cs="Times New Roman"/>
                  <w:color w:val="000000"/>
                  <w:lang w:eastAsia="es-MX"/>
                </w:rPr>
                <w:delText>24,382</w:delText>
              </w:r>
            </w:del>
          </w:p>
        </w:tc>
        <w:tc>
          <w:tcPr>
            <w:tcW w:w="2310" w:type="dxa"/>
            <w:gridSpan w:val="2"/>
            <w:tcBorders>
              <w:top w:val="nil"/>
              <w:left w:val="nil"/>
              <w:bottom w:val="nil"/>
              <w:right w:val="nil"/>
            </w:tcBorders>
            <w:shd w:val="clear" w:color="000000" w:fill="FFFFFF"/>
            <w:noWrap/>
            <w:vAlign w:val="bottom"/>
            <w:hideMark/>
          </w:tcPr>
          <w:p w14:paraId="777321A5" w14:textId="77777777" w:rsidR="00E8425E" w:rsidRPr="00E8425E" w:rsidDel="00467ADB" w:rsidRDefault="00E8425E" w:rsidP="00E8425E">
            <w:pPr>
              <w:spacing w:after="0" w:line="240" w:lineRule="auto"/>
              <w:jc w:val="center"/>
              <w:rPr>
                <w:del w:id="2445" w:author="Diaz Zepeda, Hirvin Azael" w:date="2021-06-11T18:32:00Z"/>
                <w:rFonts w:ascii="Times New Roman" w:eastAsia="Times New Roman" w:hAnsi="Times New Roman" w:cs="Times New Roman"/>
                <w:color w:val="000000"/>
                <w:lang w:eastAsia="es-MX"/>
              </w:rPr>
            </w:pPr>
            <w:del w:id="2446" w:author="Diaz Zepeda, Hirvin Azael" w:date="2021-06-11T18:32:00Z">
              <w:r w:rsidRPr="00E8425E" w:rsidDel="00467ADB">
                <w:rPr>
                  <w:rFonts w:ascii="Times New Roman" w:eastAsia="Times New Roman" w:hAnsi="Times New Roman" w:cs="Times New Roman"/>
                  <w:color w:val="000000"/>
                  <w:lang w:eastAsia="es-MX"/>
                </w:rPr>
                <w:delText>24382</w:delText>
              </w:r>
            </w:del>
          </w:p>
        </w:tc>
      </w:tr>
      <w:tr w:rsidR="00E8425E" w:rsidRPr="00E8425E" w:rsidDel="00467ADB" w14:paraId="11F6FBE2" w14:textId="77777777" w:rsidTr="00E8425E">
        <w:trPr>
          <w:trHeight w:val="288"/>
          <w:jc w:val="center"/>
          <w:del w:id="2447" w:author="Diaz Zepeda, Hirvin Azael" w:date="2021-06-11T18:32:00Z"/>
        </w:trPr>
        <w:tc>
          <w:tcPr>
            <w:tcW w:w="8640" w:type="dxa"/>
            <w:gridSpan w:val="4"/>
            <w:tcBorders>
              <w:top w:val="nil"/>
              <w:left w:val="nil"/>
              <w:bottom w:val="nil"/>
              <w:right w:val="nil"/>
            </w:tcBorders>
            <w:shd w:val="clear" w:color="000000" w:fill="AEAAAA"/>
            <w:noWrap/>
            <w:vAlign w:val="bottom"/>
            <w:hideMark/>
          </w:tcPr>
          <w:p w14:paraId="76E0324F" w14:textId="77777777" w:rsidR="00E8425E" w:rsidRPr="00E8425E" w:rsidDel="00467ADB" w:rsidRDefault="00E8425E" w:rsidP="00E8425E">
            <w:pPr>
              <w:spacing w:after="0" w:line="240" w:lineRule="auto"/>
              <w:jc w:val="center"/>
              <w:rPr>
                <w:del w:id="2448" w:author="Diaz Zepeda, Hirvin Azael" w:date="2021-06-11T18:32:00Z"/>
                <w:rFonts w:ascii="Times New Roman" w:eastAsia="Times New Roman" w:hAnsi="Times New Roman" w:cs="Times New Roman"/>
                <w:color w:val="000000"/>
                <w:lang w:eastAsia="es-MX"/>
              </w:rPr>
            </w:pPr>
            <w:del w:id="2449" w:author="Diaz Zepeda, Hirvin Azael" w:date="2021-06-11T18:32:00Z">
              <w:r w:rsidRPr="00E8425E" w:rsidDel="00467ADB">
                <w:rPr>
                  <w:rFonts w:ascii="Times New Roman" w:eastAsia="Times New Roman" w:hAnsi="Times New Roman" w:cs="Times New Roman"/>
                  <w:color w:val="000000"/>
                  <w:lang w:eastAsia="es-MX"/>
                </w:rPr>
                <w:delText>Health outcomes</w:delText>
              </w:r>
            </w:del>
          </w:p>
        </w:tc>
      </w:tr>
      <w:tr w:rsidR="00E8425E" w:rsidRPr="00E8425E" w:rsidDel="00467ADB" w14:paraId="28A09E91" w14:textId="77777777" w:rsidTr="00E8425E">
        <w:trPr>
          <w:trHeight w:val="288"/>
          <w:jc w:val="center"/>
          <w:del w:id="2450" w:author="Diaz Zepeda, Hirvin Azael" w:date="2021-06-11T18:32:00Z"/>
        </w:trPr>
        <w:tc>
          <w:tcPr>
            <w:tcW w:w="4966" w:type="dxa"/>
            <w:tcBorders>
              <w:top w:val="nil"/>
              <w:left w:val="nil"/>
              <w:bottom w:val="nil"/>
              <w:right w:val="nil"/>
            </w:tcBorders>
            <w:shd w:val="clear" w:color="000000" w:fill="E7E6E6"/>
            <w:noWrap/>
            <w:vAlign w:val="bottom"/>
            <w:hideMark/>
          </w:tcPr>
          <w:p w14:paraId="4B29D841" w14:textId="77777777" w:rsidR="00E8425E" w:rsidRPr="00E8425E" w:rsidDel="00467ADB" w:rsidRDefault="00E8425E" w:rsidP="00E8425E">
            <w:pPr>
              <w:spacing w:after="0" w:line="240" w:lineRule="auto"/>
              <w:jc w:val="center"/>
              <w:rPr>
                <w:del w:id="2451" w:author="Diaz Zepeda, Hirvin Azael" w:date="2021-06-11T18:32:00Z"/>
                <w:rFonts w:ascii="Times New Roman" w:eastAsia="Times New Roman" w:hAnsi="Times New Roman" w:cs="Times New Roman"/>
                <w:color w:val="000000"/>
                <w:lang w:eastAsia="es-MX"/>
              </w:rPr>
            </w:pPr>
            <w:del w:id="2452" w:author="Diaz Zepeda, Hirvin Azael" w:date="2021-06-11T18:32:00Z">
              <w:r w:rsidRPr="00E8425E" w:rsidDel="00467ADB">
                <w:rPr>
                  <w:rFonts w:ascii="Times New Roman" w:eastAsia="Times New Roman" w:hAnsi="Times New Roman" w:cs="Times New Roman"/>
                  <w:color w:val="000000"/>
                  <w:lang w:eastAsia="es-MX"/>
                </w:rPr>
                <w:delText>Age - Group</w:delText>
              </w:r>
            </w:del>
          </w:p>
        </w:tc>
        <w:tc>
          <w:tcPr>
            <w:tcW w:w="1364" w:type="dxa"/>
            <w:tcBorders>
              <w:top w:val="nil"/>
              <w:left w:val="nil"/>
              <w:bottom w:val="nil"/>
              <w:right w:val="nil"/>
            </w:tcBorders>
            <w:shd w:val="clear" w:color="000000" w:fill="E7E6E6"/>
            <w:noWrap/>
            <w:vAlign w:val="bottom"/>
            <w:hideMark/>
          </w:tcPr>
          <w:p w14:paraId="1F5A1693" w14:textId="77777777" w:rsidR="00E8425E" w:rsidRPr="00E8425E" w:rsidDel="00467ADB" w:rsidRDefault="00E8425E" w:rsidP="00E8425E">
            <w:pPr>
              <w:spacing w:after="0" w:line="240" w:lineRule="auto"/>
              <w:jc w:val="center"/>
              <w:rPr>
                <w:del w:id="2453" w:author="Diaz Zepeda, Hirvin Azael" w:date="2021-06-11T18:32:00Z"/>
                <w:rFonts w:ascii="Times New Roman" w:eastAsia="Times New Roman" w:hAnsi="Times New Roman" w:cs="Times New Roman"/>
                <w:color w:val="000000"/>
                <w:lang w:eastAsia="es-MX"/>
              </w:rPr>
            </w:pPr>
            <w:del w:id="2454" w:author="Diaz Zepeda, Hirvin Azael" w:date="2021-06-11T18:32:00Z">
              <w:r w:rsidRPr="00E8425E" w:rsidDel="00467ADB">
                <w:rPr>
                  <w:rFonts w:ascii="Times New Roman" w:eastAsia="Times New Roman" w:hAnsi="Times New Roman" w:cs="Times New Roman"/>
                  <w:color w:val="000000"/>
                  <w:lang w:eastAsia="es-MX"/>
                </w:rPr>
                <w:delText>Male</w:delText>
              </w:r>
            </w:del>
          </w:p>
        </w:tc>
        <w:tc>
          <w:tcPr>
            <w:tcW w:w="2310" w:type="dxa"/>
            <w:gridSpan w:val="2"/>
            <w:tcBorders>
              <w:top w:val="nil"/>
              <w:left w:val="nil"/>
              <w:bottom w:val="nil"/>
              <w:right w:val="nil"/>
            </w:tcBorders>
            <w:shd w:val="clear" w:color="000000" w:fill="E7E6E6"/>
            <w:noWrap/>
            <w:vAlign w:val="bottom"/>
            <w:hideMark/>
          </w:tcPr>
          <w:p w14:paraId="5E20BA86" w14:textId="77777777" w:rsidR="00E8425E" w:rsidRPr="00E8425E" w:rsidDel="00467ADB" w:rsidRDefault="00E8425E" w:rsidP="00E8425E">
            <w:pPr>
              <w:spacing w:after="0" w:line="240" w:lineRule="auto"/>
              <w:jc w:val="center"/>
              <w:rPr>
                <w:del w:id="2455" w:author="Diaz Zepeda, Hirvin Azael" w:date="2021-06-11T18:32:00Z"/>
                <w:rFonts w:ascii="Times New Roman" w:eastAsia="Times New Roman" w:hAnsi="Times New Roman" w:cs="Times New Roman"/>
                <w:color w:val="000000"/>
                <w:lang w:eastAsia="es-MX"/>
              </w:rPr>
            </w:pPr>
            <w:del w:id="2456" w:author="Diaz Zepeda, Hirvin Azael" w:date="2021-06-11T18:32:00Z">
              <w:r w:rsidRPr="00E8425E" w:rsidDel="00467ADB">
                <w:rPr>
                  <w:rFonts w:ascii="Times New Roman" w:eastAsia="Times New Roman" w:hAnsi="Times New Roman" w:cs="Times New Roman"/>
                  <w:color w:val="000000"/>
                  <w:lang w:eastAsia="es-MX"/>
                </w:rPr>
                <w:delText>Female</w:delText>
              </w:r>
            </w:del>
          </w:p>
        </w:tc>
      </w:tr>
      <w:tr w:rsidR="00E8425E" w:rsidRPr="00E8425E" w:rsidDel="00467ADB" w14:paraId="0C241953" w14:textId="77777777" w:rsidTr="00E8425E">
        <w:trPr>
          <w:trHeight w:val="288"/>
          <w:jc w:val="center"/>
          <w:del w:id="2457" w:author="Diaz Zepeda, Hirvin Azael" w:date="2021-06-11T18:32:00Z"/>
        </w:trPr>
        <w:tc>
          <w:tcPr>
            <w:tcW w:w="4966" w:type="dxa"/>
            <w:tcBorders>
              <w:top w:val="nil"/>
              <w:left w:val="nil"/>
              <w:bottom w:val="nil"/>
              <w:right w:val="nil"/>
            </w:tcBorders>
            <w:shd w:val="clear" w:color="000000" w:fill="FFFFFF"/>
            <w:noWrap/>
            <w:vAlign w:val="bottom"/>
            <w:hideMark/>
          </w:tcPr>
          <w:p w14:paraId="34EFEC21" w14:textId="77777777" w:rsidR="00E8425E" w:rsidRPr="00E8425E" w:rsidDel="00467ADB" w:rsidRDefault="00E8425E" w:rsidP="00E8425E">
            <w:pPr>
              <w:spacing w:after="0" w:line="240" w:lineRule="auto"/>
              <w:jc w:val="center"/>
              <w:rPr>
                <w:del w:id="2458" w:author="Diaz Zepeda, Hirvin Azael" w:date="2021-06-11T18:32:00Z"/>
                <w:rFonts w:ascii="Times New Roman" w:eastAsia="Times New Roman" w:hAnsi="Times New Roman" w:cs="Times New Roman"/>
                <w:color w:val="000000"/>
                <w:lang w:eastAsia="es-MX"/>
              </w:rPr>
            </w:pPr>
            <w:del w:id="2459" w:author="Diaz Zepeda, Hirvin Azael" w:date="2021-06-11T18:32:00Z">
              <w:r w:rsidRPr="00E8425E" w:rsidDel="00467ADB">
                <w:rPr>
                  <w:rFonts w:ascii="Times New Roman" w:eastAsia="Times New Roman" w:hAnsi="Times New Roman" w:cs="Times New Roman"/>
                  <w:color w:val="000000"/>
                  <w:lang w:eastAsia="es-MX"/>
                </w:rPr>
                <w:delText>45 - 49</w:delText>
              </w:r>
            </w:del>
          </w:p>
        </w:tc>
        <w:tc>
          <w:tcPr>
            <w:tcW w:w="1364" w:type="dxa"/>
            <w:tcBorders>
              <w:top w:val="nil"/>
              <w:left w:val="nil"/>
              <w:bottom w:val="nil"/>
              <w:right w:val="nil"/>
            </w:tcBorders>
            <w:shd w:val="clear" w:color="000000" w:fill="E7E6E6"/>
            <w:noWrap/>
            <w:vAlign w:val="bottom"/>
            <w:hideMark/>
          </w:tcPr>
          <w:p w14:paraId="73428474" w14:textId="77777777" w:rsidR="00E8425E" w:rsidRPr="00E8425E" w:rsidDel="00467ADB" w:rsidRDefault="00E8425E" w:rsidP="00E8425E">
            <w:pPr>
              <w:spacing w:after="0" w:line="240" w:lineRule="auto"/>
              <w:jc w:val="center"/>
              <w:rPr>
                <w:del w:id="2460" w:author="Diaz Zepeda, Hirvin Azael" w:date="2021-06-11T18:32:00Z"/>
                <w:rFonts w:ascii="Times New Roman" w:eastAsia="Times New Roman" w:hAnsi="Times New Roman" w:cs="Times New Roman"/>
                <w:color w:val="000000"/>
                <w:lang w:eastAsia="es-MX"/>
              </w:rPr>
            </w:pPr>
            <w:del w:id="2461" w:author="Diaz Zepeda, Hirvin Azael" w:date="2021-06-11T18:32:00Z">
              <w:r w:rsidRPr="00E8425E" w:rsidDel="00467ADB">
                <w:rPr>
                  <w:rFonts w:ascii="Times New Roman" w:eastAsia="Times New Roman" w:hAnsi="Times New Roman" w:cs="Times New Roman"/>
                  <w:color w:val="000000"/>
                  <w:lang w:eastAsia="es-MX"/>
                </w:rPr>
                <w:delText>0.887</w:delText>
              </w:r>
            </w:del>
          </w:p>
        </w:tc>
        <w:tc>
          <w:tcPr>
            <w:tcW w:w="2310" w:type="dxa"/>
            <w:gridSpan w:val="2"/>
            <w:tcBorders>
              <w:top w:val="nil"/>
              <w:left w:val="nil"/>
              <w:bottom w:val="nil"/>
              <w:right w:val="nil"/>
            </w:tcBorders>
            <w:shd w:val="clear" w:color="000000" w:fill="FFFFFF"/>
            <w:noWrap/>
            <w:vAlign w:val="bottom"/>
            <w:hideMark/>
          </w:tcPr>
          <w:p w14:paraId="59E04782" w14:textId="77777777" w:rsidR="00E8425E" w:rsidRPr="00E8425E" w:rsidDel="00467ADB" w:rsidRDefault="00E8425E" w:rsidP="00E8425E">
            <w:pPr>
              <w:spacing w:after="0" w:line="240" w:lineRule="auto"/>
              <w:jc w:val="center"/>
              <w:rPr>
                <w:del w:id="2462" w:author="Diaz Zepeda, Hirvin Azael" w:date="2021-06-11T18:32:00Z"/>
                <w:rFonts w:ascii="Times New Roman" w:eastAsia="Times New Roman" w:hAnsi="Times New Roman" w:cs="Times New Roman"/>
                <w:color w:val="000000"/>
                <w:lang w:eastAsia="es-MX"/>
              </w:rPr>
            </w:pPr>
            <w:del w:id="2463" w:author="Diaz Zepeda, Hirvin Azael" w:date="2021-06-11T18:32:00Z">
              <w:r w:rsidRPr="00E8425E" w:rsidDel="00467ADB">
                <w:rPr>
                  <w:rFonts w:ascii="Times New Roman" w:eastAsia="Times New Roman" w:hAnsi="Times New Roman" w:cs="Times New Roman"/>
                  <w:color w:val="000000"/>
                  <w:lang w:eastAsia="es-MX"/>
                </w:rPr>
                <w:delText>0.863</w:delText>
              </w:r>
            </w:del>
          </w:p>
        </w:tc>
      </w:tr>
      <w:tr w:rsidR="00E8425E" w:rsidRPr="00E8425E" w:rsidDel="00467ADB" w14:paraId="60CD9C5E" w14:textId="77777777" w:rsidTr="00E8425E">
        <w:trPr>
          <w:trHeight w:val="288"/>
          <w:jc w:val="center"/>
          <w:del w:id="2464" w:author="Diaz Zepeda, Hirvin Azael" w:date="2021-06-11T18:32:00Z"/>
        </w:trPr>
        <w:tc>
          <w:tcPr>
            <w:tcW w:w="4966" w:type="dxa"/>
            <w:tcBorders>
              <w:top w:val="nil"/>
              <w:left w:val="nil"/>
              <w:bottom w:val="nil"/>
              <w:right w:val="nil"/>
            </w:tcBorders>
            <w:shd w:val="clear" w:color="000000" w:fill="FFFFFF"/>
            <w:noWrap/>
            <w:vAlign w:val="bottom"/>
            <w:hideMark/>
          </w:tcPr>
          <w:p w14:paraId="5FEC497C" w14:textId="77777777" w:rsidR="00E8425E" w:rsidRPr="00E8425E" w:rsidDel="00467ADB" w:rsidRDefault="00E8425E" w:rsidP="00E8425E">
            <w:pPr>
              <w:spacing w:after="0" w:line="240" w:lineRule="auto"/>
              <w:jc w:val="center"/>
              <w:rPr>
                <w:del w:id="2465" w:author="Diaz Zepeda, Hirvin Azael" w:date="2021-06-11T18:32:00Z"/>
                <w:rFonts w:ascii="Times New Roman" w:eastAsia="Times New Roman" w:hAnsi="Times New Roman" w:cs="Times New Roman"/>
                <w:color w:val="000000"/>
                <w:lang w:eastAsia="es-MX"/>
              </w:rPr>
            </w:pPr>
            <w:del w:id="2466" w:author="Diaz Zepeda, Hirvin Azael" w:date="2021-06-11T18:32:00Z">
              <w:r w:rsidRPr="00E8425E" w:rsidDel="00467ADB">
                <w:rPr>
                  <w:rFonts w:ascii="Times New Roman" w:eastAsia="Times New Roman" w:hAnsi="Times New Roman" w:cs="Times New Roman"/>
                  <w:color w:val="000000"/>
                  <w:lang w:eastAsia="es-MX"/>
                </w:rPr>
                <w:delText>50 - 59</w:delText>
              </w:r>
            </w:del>
          </w:p>
        </w:tc>
        <w:tc>
          <w:tcPr>
            <w:tcW w:w="1364" w:type="dxa"/>
            <w:tcBorders>
              <w:top w:val="nil"/>
              <w:left w:val="nil"/>
              <w:bottom w:val="nil"/>
              <w:right w:val="nil"/>
            </w:tcBorders>
            <w:shd w:val="clear" w:color="000000" w:fill="E7E6E6"/>
            <w:noWrap/>
            <w:vAlign w:val="bottom"/>
            <w:hideMark/>
          </w:tcPr>
          <w:p w14:paraId="06CC0D11" w14:textId="77777777" w:rsidR="00E8425E" w:rsidRPr="00E8425E" w:rsidDel="00467ADB" w:rsidRDefault="00E8425E" w:rsidP="00E8425E">
            <w:pPr>
              <w:spacing w:after="0" w:line="240" w:lineRule="auto"/>
              <w:jc w:val="center"/>
              <w:rPr>
                <w:del w:id="2467" w:author="Diaz Zepeda, Hirvin Azael" w:date="2021-06-11T18:32:00Z"/>
                <w:rFonts w:ascii="Times New Roman" w:eastAsia="Times New Roman" w:hAnsi="Times New Roman" w:cs="Times New Roman"/>
                <w:color w:val="000000"/>
                <w:lang w:eastAsia="es-MX"/>
              </w:rPr>
            </w:pPr>
            <w:del w:id="2468" w:author="Diaz Zepeda, Hirvin Azael" w:date="2021-06-11T18:32:00Z">
              <w:r w:rsidRPr="00E8425E" w:rsidDel="00467ADB">
                <w:rPr>
                  <w:rFonts w:ascii="Times New Roman" w:eastAsia="Times New Roman" w:hAnsi="Times New Roman" w:cs="Times New Roman"/>
                  <w:color w:val="000000"/>
                  <w:lang w:eastAsia="es-MX"/>
                </w:rPr>
                <w:delText>0.861</w:delText>
              </w:r>
            </w:del>
          </w:p>
        </w:tc>
        <w:tc>
          <w:tcPr>
            <w:tcW w:w="2310" w:type="dxa"/>
            <w:gridSpan w:val="2"/>
            <w:tcBorders>
              <w:top w:val="nil"/>
              <w:left w:val="nil"/>
              <w:bottom w:val="nil"/>
              <w:right w:val="nil"/>
            </w:tcBorders>
            <w:shd w:val="clear" w:color="000000" w:fill="FFFFFF"/>
            <w:noWrap/>
            <w:vAlign w:val="bottom"/>
            <w:hideMark/>
          </w:tcPr>
          <w:p w14:paraId="5D1DF1AF" w14:textId="77777777" w:rsidR="00E8425E" w:rsidRPr="00E8425E" w:rsidDel="00467ADB" w:rsidRDefault="00E8425E" w:rsidP="00E8425E">
            <w:pPr>
              <w:spacing w:after="0" w:line="240" w:lineRule="auto"/>
              <w:jc w:val="center"/>
              <w:rPr>
                <w:del w:id="2469" w:author="Diaz Zepeda, Hirvin Azael" w:date="2021-06-11T18:32:00Z"/>
                <w:rFonts w:ascii="Times New Roman" w:eastAsia="Times New Roman" w:hAnsi="Times New Roman" w:cs="Times New Roman"/>
                <w:color w:val="000000"/>
                <w:lang w:eastAsia="es-MX"/>
              </w:rPr>
            </w:pPr>
            <w:del w:id="2470" w:author="Diaz Zepeda, Hirvin Azael" w:date="2021-06-11T18:32:00Z">
              <w:r w:rsidRPr="00E8425E" w:rsidDel="00467ADB">
                <w:rPr>
                  <w:rFonts w:ascii="Times New Roman" w:eastAsia="Times New Roman" w:hAnsi="Times New Roman" w:cs="Times New Roman"/>
                  <w:color w:val="000000"/>
                  <w:lang w:eastAsia="es-MX"/>
                </w:rPr>
                <w:delText>0.837</w:delText>
              </w:r>
            </w:del>
          </w:p>
        </w:tc>
      </w:tr>
      <w:tr w:rsidR="00E8425E" w:rsidRPr="00E8425E" w:rsidDel="00467ADB" w14:paraId="30117D50" w14:textId="77777777" w:rsidTr="00E8425E">
        <w:trPr>
          <w:trHeight w:val="288"/>
          <w:jc w:val="center"/>
          <w:del w:id="2471" w:author="Diaz Zepeda, Hirvin Azael" w:date="2021-06-11T18:32:00Z"/>
        </w:trPr>
        <w:tc>
          <w:tcPr>
            <w:tcW w:w="4966" w:type="dxa"/>
            <w:tcBorders>
              <w:top w:val="nil"/>
              <w:left w:val="nil"/>
              <w:bottom w:val="nil"/>
              <w:right w:val="nil"/>
            </w:tcBorders>
            <w:shd w:val="clear" w:color="000000" w:fill="FFFFFF"/>
            <w:noWrap/>
            <w:vAlign w:val="bottom"/>
            <w:hideMark/>
          </w:tcPr>
          <w:p w14:paraId="4AF49B2A" w14:textId="77777777" w:rsidR="00E8425E" w:rsidRPr="00E8425E" w:rsidDel="00467ADB" w:rsidRDefault="00E8425E" w:rsidP="00E8425E">
            <w:pPr>
              <w:spacing w:after="0" w:line="240" w:lineRule="auto"/>
              <w:jc w:val="center"/>
              <w:rPr>
                <w:del w:id="2472" w:author="Diaz Zepeda, Hirvin Azael" w:date="2021-06-11T18:32:00Z"/>
                <w:rFonts w:ascii="Times New Roman" w:eastAsia="Times New Roman" w:hAnsi="Times New Roman" w:cs="Times New Roman"/>
                <w:color w:val="000000"/>
                <w:lang w:eastAsia="es-MX"/>
              </w:rPr>
            </w:pPr>
            <w:del w:id="2473" w:author="Diaz Zepeda, Hirvin Azael" w:date="2021-06-11T18:32:00Z">
              <w:r w:rsidRPr="00E8425E" w:rsidDel="00467ADB">
                <w:rPr>
                  <w:rFonts w:ascii="Times New Roman" w:eastAsia="Times New Roman" w:hAnsi="Times New Roman" w:cs="Times New Roman"/>
                  <w:color w:val="000000"/>
                  <w:lang w:eastAsia="es-MX"/>
                </w:rPr>
                <w:delText>60 - 69</w:delText>
              </w:r>
            </w:del>
          </w:p>
        </w:tc>
        <w:tc>
          <w:tcPr>
            <w:tcW w:w="1364" w:type="dxa"/>
            <w:tcBorders>
              <w:top w:val="nil"/>
              <w:left w:val="nil"/>
              <w:bottom w:val="nil"/>
              <w:right w:val="nil"/>
            </w:tcBorders>
            <w:shd w:val="clear" w:color="000000" w:fill="E7E6E6"/>
            <w:noWrap/>
            <w:vAlign w:val="bottom"/>
            <w:hideMark/>
          </w:tcPr>
          <w:p w14:paraId="24F16C02" w14:textId="77777777" w:rsidR="00E8425E" w:rsidRPr="00E8425E" w:rsidDel="00467ADB" w:rsidRDefault="00E8425E" w:rsidP="00E8425E">
            <w:pPr>
              <w:spacing w:after="0" w:line="240" w:lineRule="auto"/>
              <w:jc w:val="center"/>
              <w:rPr>
                <w:del w:id="2474" w:author="Diaz Zepeda, Hirvin Azael" w:date="2021-06-11T18:32:00Z"/>
                <w:rFonts w:ascii="Times New Roman" w:eastAsia="Times New Roman" w:hAnsi="Times New Roman" w:cs="Times New Roman"/>
                <w:color w:val="000000"/>
                <w:lang w:eastAsia="es-MX"/>
              </w:rPr>
            </w:pPr>
            <w:del w:id="2475" w:author="Diaz Zepeda, Hirvin Azael" w:date="2021-06-11T18:32:00Z">
              <w:r w:rsidRPr="00E8425E" w:rsidDel="00467ADB">
                <w:rPr>
                  <w:rFonts w:ascii="Times New Roman" w:eastAsia="Times New Roman" w:hAnsi="Times New Roman" w:cs="Times New Roman"/>
                  <w:color w:val="000000"/>
                  <w:lang w:eastAsia="es-MX"/>
                </w:rPr>
                <w:delText>0.84</w:delText>
              </w:r>
            </w:del>
          </w:p>
        </w:tc>
        <w:tc>
          <w:tcPr>
            <w:tcW w:w="2310" w:type="dxa"/>
            <w:gridSpan w:val="2"/>
            <w:tcBorders>
              <w:top w:val="nil"/>
              <w:left w:val="nil"/>
              <w:bottom w:val="nil"/>
              <w:right w:val="nil"/>
            </w:tcBorders>
            <w:shd w:val="clear" w:color="000000" w:fill="FFFFFF"/>
            <w:noWrap/>
            <w:vAlign w:val="bottom"/>
            <w:hideMark/>
          </w:tcPr>
          <w:p w14:paraId="5CC942B8" w14:textId="77777777" w:rsidR="00E8425E" w:rsidRPr="00E8425E" w:rsidDel="00467ADB" w:rsidRDefault="00E8425E" w:rsidP="00E8425E">
            <w:pPr>
              <w:spacing w:after="0" w:line="240" w:lineRule="auto"/>
              <w:jc w:val="center"/>
              <w:rPr>
                <w:del w:id="2476" w:author="Diaz Zepeda, Hirvin Azael" w:date="2021-06-11T18:32:00Z"/>
                <w:rFonts w:ascii="Times New Roman" w:eastAsia="Times New Roman" w:hAnsi="Times New Roman" w:cs="Times New Roman"/>
                <w:color w:val="000000"/>
                <w:lang w:eastAsia="es-MX"/>
              </w:rPr>
            </w:pPr>
            <w:del w:id="2477" w:author="Diaz Zepeda, Hirvin Azael" w:date="2021-06-11T18:32:00Z">
              <w:r w:rsidRPr="00E8425E" w:rsidDel="00467ADB">
                <w:rPr>
                  <w:rFonts w:ascii="Times New Roman" w:eastAsia="Times New Roman" w:hAnsi="Times New Roman" w:cs="Times New Roman"/>
                  <w:color w:val="000000"/>
                  <w:lang w:eastAsia="es-MX"/>
                </w:rPr>
                <w:delText>0.811</w:delText>
              </w:r>
            </w:del>
          </w:p>
        </w:tc>
      </w:tr>
      <w:tr w:rsidR="00E8425E" w:rsidRPr="00E8425E" w:rsidDel="00467ADB" w14:paraId="45F79E01" w14:textId="77777777" w:rsidTr="00E8425E">
        <w:trPr>
          <w:trHeight w:val="288"/>
          <w:jc w:val="center"/>
          <w:del w:id="2478" w:author="Diaz Zepeda, Hirvin Azael" w:date="2021-06-11T18:32:00Z"/>
        </w:trPr>
        <w:tc>
          <w:tcPr>
            <w:tcW w:w="4966" w:type="dxa"/>
            <w:tcBorders>
              <w:top w:val="nil"/>
              <w:left w:val="nil"/>
              <w:bottom w:val="nil"/>
              <w:right w:val="nil"/>
            </w:tcBorders>
            <w:shd w:val="clear" w:color="000000" w:fill="FFFFFF"/>
            <w:noWrap/>
            <w:vAlign w:val="bottom"/>
            <w:hideMark/>
          </w:tcPr>
          <w:p w14:paraId="2A013231" w14:textId="77777777" w:rsidR="00E8425E" w:rsidRPr="00E8425E" w:rsidDel="00467ADB" w:rsidRDefault="00E8425E" w:rsidP="00E8425E">
            <w:pPr>
              <w:spacing w:after="0" w:line="240" w:lineRule="auto"/>
              <w:jc w:val="center"/>
              <w:rPr>
                <w:del w:id="2479" w:author="Diaz Zepeda, Hirvin Azael" w:date="2021-06-11T18:32:00Z"/>
                <w:rFonts w:ascii="Times New Roman" w:eastAsia="Times New Roman" w:hAnsi="Times New Roman" w:cs="Times New Roman"/>
                <w:color w:val="000000"/>
                <w:lang w:eastAsia="es-MX"/>
              </w:rPr>
            </w:pPr>
            <w:del w:id="2480" w:author="Diaz Zepeda, Hirvin Azael" w:date="2021-06-11T18:32:00Z">
              <w:r w:rsidRPr="00E8425E" w:rsidDel="00467ADB">
                <w:rPr>
                  <w:rFonts w:ascii="Times New Roman" w:eastAsia="Times New Roman" w:hAnsi="Times New Roman" w:cs="Times New Roman"/>
                  <w:color w:val="000000"/>
                  <w:lang w:eastAsia="es-MX"/>
                </w:rPr>
                <w:delText>70 - 79</w:delText>
              </w:r>
            </w:del>
          </w:p>
        </w:tc>
        <w:tc>
          <w:tcPr>
            <w:tcW w:w="1364" w:type="dxa"/>
            <w:tcBorders>
              <w:top w:val="nil"/>
              <w:left w:val="nil"/>
              <w:bottom w:val="nil"/>
              <w:right w:val="nil"/>
            </w:tcBorders>
            <w:shd w:val="clear" w:color="000000" w:fill="E7E6E6"/>
            <w:noWrap/>
            <w:vAlign w:val="bottom"/>
            <w:hideMark/>
          </w:tcPr>
          <w:p w14:paraId="0AEF4A43" w14:textId="77777777" w:rsidR="00E8425E" w:rsidRPr="00E8425E" w:rsidDel="00467ADB" w:rsidRDefault="00E8425E" w:rsidP="00E8425E">
            <w:pPr>
              <w:spacing w:after="0" w:line="240" w:lineRule="auto"/>
              <w:jc w:val="center"/>
              <w:rPr>
                <w:del w:id="2481" w:author="Diaz Zepeda, Hirvin Azael" w:date="2021-06-11T18:32:00Z"/>
                <w:rFonts w:ascii="Times New Roman" w:eastAsia="Times New Roman" w:hAnsi="Times New Roman" w:cs="Times New Roman"/>
                <w:color w:val="000000"/>
                <w:lang w:eastAsia="es-MX"/>
              </w:rPr>
            </w:pPr>
            <w:del w:id="2482" w:author="Diaz Zepeda, Hirvin Azael" w:date="2021-06-11T18:32:00Z">
              <w:r w:rsidRPr="00E8425E" w:rsidDel="00467ADB">
                <w:rPr>
                  <w:rFonts w:ascii="Times New Roman" w:eastAsia="Times New Roman" w:hAnsi="Times New Roman" w:cs="Times New Roman"/>
                  <w:color w:val="000000"/>
                  <w:lang w:eastAsia="es-MX"/>
                </w:rPr>
                <w:delText>0.802</w:delText>
              </w:r>
            </w:del>
          </w:p>
        </w:tc>
        <w:tc>
          <w:tcPr>
            <w:tcW w:w="2310" w:type="dxa"/>
            <w:gridSpan w:val="2"/>
            <w:tcBorders>
              <w:top w:val="nil"/>
              <w:left w:val="nil"/>
              <w:bottom w:val="nil"/>
              <w:right w:val="nil"/>
            </w:tcBorders>
            <w:shd w:val="clear" w:color="000000" w:fill="FFFFFF"/>
            <w:noWrap/>
            <w:vAlign w:val="bottom"/>
            <w:hideMark/>
          </w:tcPr>
          <w:p w14:paraId="19009242" w14:textId="77777777" w:rsidR="00E8425E" w:rsidRPr="00E8425E" w:rsidDel="00467ADB" w:rsidRDefault="00E8425E" w:rsidP="00E8425E">
            <w:pPr>
              <w:spacing w:after="0" w:line="240" w:lineRule="auto"/>
              <w:jc w:val="center"/>
              <w:rPr>
                <w:del w:id="2483" w:author="Diaz Zepeda, Hirvin Azael" w:date="2021-06-11T18:32:00Z"/>
                <w:rFonts w:ascii="Times New Roman" w:eastAsia="Times New Roman" w:hAnsi="Times New Roman" w:cs="Times New Roman"/>
                <w:color w:val="000000"/>
                <w:lang w:eastAsia="es-MX"/>
              </w:rPr>
            </w:pPr>
            <w:del w:id="2484" w:author="Diaz Zepeda, Hirvin Azael" w:date="2021-06-11T18:32:00Z">
              <w:r w:rsidRPr="00E8425E" w:rsidDel="00467ADB">
                <w:rPr>
                  <w:rFonts w:ascii="Times New Roman" w:eastAsia="Times New Roman" w:hAnsi="Times New Roman" w:cs="Times New Roman"/>
                  <w:color w:val="000000"/>
                  <w:lang w:eastAsia="es-MX"/>
                </w:rPr>
                <w:delText>0.771</w:delText>
              </w:r>
            </w:del>
          </w:p>
        </w:tc>
      </w:tr>
      <w:tr w:rsidR="00E8425E" w:rsidRPr="00E8425E" w:rsidDel="00467ADB" w14:paraId="790E176D" w14:textId="77777777" w:rsidTr="00E8425E">
        <w:trPr>
          <w:trHeight w:val="288"/>
          <w:jc w:val="center"/>
          <w:del w:id="2485" w:author="Diaz Zepeda, Hirvin Azael" w:date="2021-06-11T18:32:00Z"/>
        </w:trPr>
        <w:tc>
          <w:tcPr>
            <w:tcW w:w="4966" w:type="dxa"/>
            <w:tcBorders>
              <w:top w:val="nil"/>
              <w:left w:val="nil"/>
              <w:bottom w:val="nil"/>
              <w:right w:val="nil"/>
            </w:tcBorders>
            <w:shd w:val="clear" w:color="000000" w:fill="FFFFFF"/>
            <w:noWrap/>
            <w:vAlign w:val="bottom"/>
            <w:hideMark/>
          </w:tcPr>
          <w:p w14:paraId="477576C3" w14:textId="77777777" w:rsidR="00E8425E" w:rsidRPr="00E8425E" w:rsidDel="00467ADB" w:rsidRDefault="00E8425E" w:rsidP="00E8425E">
            <w:pPr>
              <w:spacing w:after="0" w:line="240" w:lineRule="auto"/>
              <w:jc w:val="center"/>
              <w:rPr>
                <w:del w:id="2486" w:author="Diaz Zepeda, Hirvin Azael" w:date="2021-06-11T18:32:00Z"/>
                <w:rFonts w:ascii="Times New Roman" w:eastAsia="Times New Roman" w:hAnsi="Times New Roman" w:cs="Times New Roman"/>
                <w:color w:val="000000"/>
                <w:lang w:eastAsia="es-MX"/>
              </w:rPr>
            </w:pPr>
            <w:del w:id="2487" w:author="Diaz Zepeda, Hirvin Azael" w:date="2021-06-11T18:32:00Z">
              <w:r w:rsidRPr="00E8425E" w:rsidDel="00467ADB">
                <w:rPr>
                  <w:rFonts w:ascii="Times New Roman" w:eastAsia="Times New Roman" w:hAnsi="Times New Roman" w:cs="Times New Roman"/>
                  <w:color w:val="000000"/>
                  <w:lang w:eastAsia="es-MX"/>
                </w:rPr>
                <w:delText>80 ≤</w:delText>
              </w:r>
            </w:del>
          </w:p>
        </w:tc>
        <w:tc>
          <w:tcPr>
            <w:tcW w:w="1364" w:type="dxa"/>
            <w:tcBorders>
              <w:top w:val="nil"/>
              <w:left w:val="nil"/>
              <w:bottom w:val="nil"/>
              <w:right w:val="nil"/>
            </w:tcBorders>
            <w:shd w:val="clear" w:color="000000" w:fill="E7E6E6"/>
            <w:noWrap/>
            <w:vAlign w:val="bottom"/>
            <w:hideMark/>
          </w:tcPr>
          <w:p w14:paraId="0059EDFC" w14:textId="77777777" w:rsidR="00E8425E" w:rsidRPr="00E8425E" w:rsidDel="00467ADB" w:rsidRDefault="00E8425E" w:rsidP="00E8425E">
            <w:pPr>
              <w:spacing w:after="0" w:line="240" w:lineRule="auto"/>
              <w:jc w:val="center"/>
              <w:rPr>
                <w:del w:id="2488" w:author="Diaz Zepeda, Hirvin Azael" w:date="2021-06-11T18:32:00Z"/>
                <w:rFonts w:ascii="Times New Roman" w:eastAsia="Times New Roman" w:hAnsi="Times New Roman" w:cs="Times New Roman"/>
                <w:color w:val="000000"/>
                <w:lang w:eastAsia="es-MX"/>
              </w:rPr>
            </w:pPr>
            <w:del w:id="2489" w:author="Diaz Zepeda, Hirvin Azael" w:date="2021-06-11T18:32:00Z">
              <w:r w:rsidRPr="00E8425E" w:rsidDel="00467ADB">
                <w:rPr>
                  <w:rFonts w:ascii="Times New Roman" w:eastAsia="Times New Roman" w:hAnsi="Times New Roman" w:cs="Times New Roman"/>
                  <w:color w:val="000000"/>
                  <w:lang w:eastAsia="es-MX"/>
                </w:rPr>
                <w:delText>0.782</w:delText>
              </w:r>
            </w:del>
          </w:p>
        </w:tc>
        <w:tc>
          <w:tcPr>
            <w:tcW w:w="2310" w:type="dxa"/>
            <w:gridSpan w:val="2"/>
            <w:tcBorders>
              <w:top w:val="nil"/>
              <w:left w:val="nil"/>
              <w:bottom w:val="nil"/>
              <w:right w:val="nil"/>
            </w:tcBorders>
            <w:shd w:val="clear" w:color="000000" w:fill="FFFFFF"/>
            <w:noWrap/>
            <w:vAlign w:val="bottom"/>
            <w:hideMark/>
          </w:tcPr>
          <w:p w14:paraId="150B998B" w14:textId="77777777" w:rsidR="00E8425E" w:rsidRPr="00E8425E" w:rsidDel="00467ADB" w:rsidRDefault="00E8425E" w:rsidP="00E8425E">
            <w:pPr>
              <w:keepNext/>
              <w:spacing w:after="0" w:line="240" w:lineRule="auto"/>
              <w:jc w:val="center"/>
              <w:rPr>
                <w:del w:id="2490" w:author="Diaz Zepeda, Hirvin Azael" w:date="2021-06-11T18:32:00Z"/>
                <w:rFonts w:ascii="Times New Roman" w:eastAsia="Times New Roman" w:hAnsi="Times New Roman" w:cs="Times New Roman"/>
                <w:color w:val="000000"/>
                <w:lang w:eastAsia="es-MX"/>
              </w:rPr>
            </w:pPr>
            <w:del w:id="2491" w:author="Diaz Zepeda, Hirvin Azael" w:date="2021-06-11T18:32:00Z">
              <w:r w:rsidRPr="00E8425E" w:rsidDel="00467ADB">
                <w:rPr>
                  <w:rFonts w:ascii="Times New Roman" w:eastAsia="Times New Roman" w:hAnsi="Times New Roman" w:cs="Times New Roman"/>
                  <w:color w:val="000000"/>
                  <w:lang w:eastAsia="es-MX"/>
                </w:rPr>
                <w:delText>0.724</w:delText>
              </w:r>
            </w:del>
          </w:p>
        </w:tc>
      </w:tr>
    </w:tbl>
    <w:p w14:paraId="1D421909" w14:textId="1E7233BE" w:rsidR="00E8425E" w:rsidRPr="00E8425E" w:rsidDel="00467ADB" w:rsidRDefault="00E8425E" w:rsidP="00E8425E">
      <w:pPr>
        <w:pStyle w:val="Descripcin"/>
        <w:jc w:val="center"/>
        <w:rPr>
          <w:del w:id="2492" w:author="Diaz Zepeda, Hirvin Azael" w:date="2021-06-11T18:32:00Z"/>
          <w:lang w:val="en-US"/>
        </w:rPr>
      </w:pPr>
      <w:bookmarkStart w:id="2493" w:name="_Toc74305044"/>
      <w:del w:id="2494" w:author="Diaz Zepeda, Hirvin Azael" w:date="2021-06-11T18:32:00Z">
        <w:r w:rsidRPr="00E8425E" w:rsidDel="00467ADB">
          <w:rPr>
            <w:lang w:val="en-US"/>
          </w:rPr>
          <w:delText xml:space="preserve">Table </w:delText>
        </w:r>
        <w:r w:rsidDel="00467ADB">
          <w:fldChar w:fldCharType="begin"/>
        </w:r>
        <w:r w:rsidRPr="00E8425E" w:rsidDel="00467ADB">
          <w:rPr>
            <w:lang w:val="en-US"/>
          </w:rPr>
          <w:delInstrText xml:space="preserve"> SEQ Table \* ARABIC </w:delInstrText>
        </w:r>
        <w:r w:rsidDel="00467ADB">
          <w:fldChar w:fldCharType="separate"/>
        </w:r>
      </w:del>
      <w:ins w:id="2495" w:author="Diaz Zepeda, Hirvin Azael" w:date="2021-06-11T18:32:00Z">
        <w:r w:rsidR="00467ADB">
          <w:rPr>
            <w:noProof/>
            <w:lang w:val="en-US"/>
          </w:rPr>
          <w:t>0</w:t>
        </w:r>
      </w:ins>
      <w:del w:id="2496" w:author="Diaz Zepeda, Hirvin Azael" w:date="2021-06-11T18:32:00Z">
        <w:r w:rsidR="008E3788" w:rsidDel="00467ADB">
          <w:rPr>
            <w:noProof/>
            <w:lang w:val="en-US"/>
          </w:rPr>
          <w:delText>1</w:delText>
        </w:r>
        <w:r w:rsidDel="00467ADB">
          <w:fldChar w:fldCharType="end"/>
        </w:r>
        <w:r w:rsidRPr="00E8425E" w:rsidDel="00467ADB">
          <w:rPr>
            <w:lang w:val="en-US"/>
          </w:rPr>
          <w:delText>: Decision model values, utilities, costs and healthcare expenditure</w:delText>
        </w:r>
        <w:r w:rsidDel="00467ADB">
          <w:rPr>
            <w:lang w:val="en-US"/>
          </w:rPr>
          <w:delText>.</w:delText>
        </w:r>
        <w:bookmarkEnd w:id="2493"/>
      </w:del>
    </w:p>
    <w:p w14:paraId="61F45BC3" w14:textId="4660F9AF" w:rsidR="00467ADB" w:rsidRDefault="00E8425E" w:rsidP="0008514B">
      <w:pPr>
        <w:pStyle w:val="Descripcin"/>
        <w:jc w:val="both"/>
        <w:rPr>
          <w:rFonts w:asciiTheme="minorHAnsi" w:hAnsiTheme="minorHAnsi"/>
          <w:sz w:val="22"/>
        </w:rPr>
      </w:pPr>
      <w:r>
        <w:rPr>
          <w:rFonts w:cs="Times New Roman"/>
          <w:color w:val="FF0000"/>
          <w:sz w:val="24"/>
          <w:szCs w:val="26"/>
          <w:lang w:val="en-US"/>
        </w:rPr>
        <w:lastRenderedPageBreak/>
        <w:fldChar w:fldCharType="end"/>
      </w:r>
      <w:commentRangeEnd w:id="1075"/>
      <w:r w:rsidR="00590D9D">
        <w:rPr>
          <w:rStyle w:val="Refdecomentario"/>
          <w:rFonts w:asciiTheme="minorHAnsi" w:hAnsiTheme="minorHAnsi"/>
        </w:rPr>
        <w:commentReference w:id="1075"/>
      </w:r>
      <w:r w:rsidR="00855B81">
        <w:rPr>
          <w:rFonts w:cs="Times New Roman"/>
          <w:color w:val="FF0000"/>
          <w:sz w:val="24"/>
          <w:szCs w:val="26"/>
          <w:lang w:val="en-US"/>
        </w:rPr>
        <w:fldChar w:fldCharType="begin"/>
      </w:r>
      <w:r w:rsidR="00855B81">
        <w:rPr>
          <w:rFonts w:cs="Times New Roman"/>
          <w:color w:val="FF0000"/>
          <w:sz w:val="24"/>
          <w:szCs w:val="26"/>
          <w:lang w:val="en-US"/>
        </w:rPr>
        <w:instrText xml:space="preserve"> LINK </w:instrText>
      </w:r>
      <w:r w:rsidR="00467ADB">
        <w:rPr>
          <w:rFonts w:cs="Times New Roman"/>
          <w:color w:val="FF0000"/>
          <w:sz w:val="24"/>
          <w:szCs w:val="26"/>
          <w:lang w:val="en-US"/>
        </w:rPr>
        <w:instrText xml:space="preserve">Excel.Sheet.12 "C:\\Users\\IRVING\\Documents\\GitHub\\Cov_19_specific_hazard\\docs\\Copia de Copia de Parameter table total.xlsx" "Parameter Table!F1C1:F56C4" </w:instrText>
      </w:r>
      <w:r w:rsidR="00855B81">
        <w:rPr>
          <w:rFonts w:cs="Times New Roman"/>
          <w:color w:val="FF0000"/>
          <w:sz w:val="24"/>
          <w:szCs w:val="26"/>
          <w:lang w:val="en-US"/>
        </w:rPr>
        <w:instrText xml:space="preserve">\a \f 4 \h </w:instrText>
      </w:r>
      <w:r w:rsidR="00A30670">
        <w:rPr>
          <w:rFonts w:cs="Times New Roman"/>
          <w:color w:val="FF0000"/>
          <w:sz w:val="24"/>
          <w:szCs w:val="26"/>
          <w:lang w:val="en-US"/>
        </w:rPr>
        <w:instrText xml:space="preserve"> \* MERGEFORMAT </w:instrText>
      </w:r>
      <w:r w:rsidR="00467ADB">
        <w:rPr>
          <w:rFonts w:cs="Times New Roman"/>
          <w:color w:val="FF0000"/>
          <w:sz w:val="24"/>
          <w:szCs w:val="26"/>
          <w:lang w:val="en-US"/>
        </w:rPr>
        <w:fldChar w:fldCharType="separate"/>
      </w:r>
    </w:p>
    <w:tbl>
      <w:tblPr>
        <w:tblW w:w="8640" w:type="dxa"/>
        <w:tblCellMar>
          <w:left w:w="70" w:type="dxa"/>
          <w:right w:w="70" w:type="dxa"/>
        </w:tblCellMar>
        <w:tblLook w:val="04A0" w:firstRow="1" w:lastRow="0" w:firstColumn="1" w:lastColumn="0" w:noHBand="0" w:noVBand="1"/>
        <w:tblPrChange w:id="2497" w:author="Diaz Zepeda, Hirvin Azael" w:date="2021-06-11T18:32:00Z">
          <w:tblPr>
            <w:tblW w:w="8640" w:type="dxa"/>
            <w:tblCellMar>
              <w:left w:w="0" w:type="dxa"/>
              <w:right w:w="0" w:type="dxa"/>
            </w:tblCellMar>
            <w:tblLook w:val="04A0" w:firstRow="1" w:lastRow="0" w:firstColumn="1" w:lastColumn="0" w:noHBand="0" w:noVBand="1"/>
          </w:tblPr>
        </w:tblPrChange>
      </w:tblPr>
      <w:tblGrid>
        <w:gridCol w:w="4966"/>
        <w:gridCol w:w="1364"/>
        <w:gridCol w:w="1002"/>
        <w:gridCol w:w="1308"/>
        <w:tblGridChange w:id="2498">
          <w:tblGrid>
            <w:gridCol w:w="4966"/>
            <w:gridCol w:w="1364"/>
            <w:gridCol w:w="1002"/>
            <w:gridCol w:w="1308"/>
          </w:tblGrid>
        </w:tblGridChange>
      </w:tblGrid>
      <w:tr w:rsidR="00467ADB" w:rsidRPr="00467ADB" w14:paraId="1EB2EA3D" w14:textId="77777777" w:rsidTr="00467ADB">
        <w:trPr>
          <w:trHeight w:val="288"/>
          <w:ins w:id="2499" w:author="Diaz Zepeda, Hirvin Azael" w:date="2021-06-11T18:32:00Z"/>
          <w:trPrChange w:id="2500" w:author="Diaz Zepeda, Hirvin Azael" w:date="2021-06-11T18:32:00Z">
            <w:trPr>
              <w:trHeight w:val="288"/>
            </w:trPr>
          </w:trPrChange>
        </w:trPr>
        <w:tc>
          <w:tcPr>
            <w:tcW w:w="8640" w:type="dxa"/>
            <w:gridSpan w:val="4"/>
            <w:tcBorders>
              <w:top w:val="nil"/>
              <w:left w:val="nil"/>
              <w:bottom w:val="nil"/>
              <w:right w:val="nil"/>
            </w:tcBorders>
            <w:shd w:val="clear" w:color="000000" w:fill="262626"/>
            <w:noWrap/>
            <w:vAlign w:val="bottom"/>
            <w:hideMark/>
            <w:tcPrChange w:id="2501" w:author="Diaz Zepeda, Hirvin Azael" w:date="2021-06-11T18:32:00Z">
              <w:tcPr>
                <w:tcW w:w="8640" w:type="dxa"/>
                <w:gridSpan w:val="4"/>
                <w:tcBorders>
                  <w:top w:val="nil"/>
                  <w:left w:val="nil"/>
                  <w:bottom w:val="nil"/>
                  <w:right w:val="nil"/>
                </w:tcBorders>
                <w:shd w:val="clear" w:color="000000" w:fill="262626"/>
                <w:noWrap/>
                <w:tcMar>
                  <w:top w:w="15" w:type="dxa"/>
                  <w:left w:w="15" w:type="dxa"/>
                  <w:bottom w:w="0" w:type="dxa"/>
                  <w:right w:w="15" w:type="dxa"/>
                </w:tcMar>
                <w:vAlign w:val="bottom"/>
                <w:hideMark/>
              </w:tcPr>
            </w:tcPrChange>
          </w:tcPr>
          <w:p w14:paraId="3021E09E" w14:textId="0C9597FC" w:rsidR="00467ADB" w:rsidRPr="00467ADB" w:rsidRDefault="00467ADB">
            <w:pPr>
              <w:jc w:val="center"/>
              <w:rPr>
                <w:ins w:id="2502" w:author="Diaz Zepeda, Hirvin Azael" w:date="2021-06-11T18:32:00Z"/>
                <w:rFonts w:ascii="Times New Roman" w:eastAsia="Times New Roman" w:hAnsi="Times New Roman" w:cs="Times New Roman"/>
                <w:b/>
                <w:bCs/>
                <w:color w:val="FFFFFF"/>
                <w:lang w:val="en-US" w:eastAsia="es-MX"/>
                <w:rPrChange w:id="2503" w:author="Diaz Zepeda, Hirvin Azael" w:date="2021-06-11T18:32:00Z">
                  <w:rPr>
                    <w:ins w:id="2504" w:author="Diaz Zepeda, Hirvin Azael" w:date="2021-06-11T18:32:00Z"/>
                    <w:b/>
                    <w:bCs/>
                    <w:color w:val="FFFFFF"/>
                  </w:rPr>
                </w:rPrChange>
              </w:rPr>
            </w:pPr>
            <w:ins w:id="2505" w:author="Diaz Zepeda, Hirvin Azael" w:date="2021-06-11T18:32:00Z">
              <w:r w:rsidRPr="00467ADB">
                <w:rPr>
                  <w:rFonts w:ascii="Times New Roman" w:eastAsia="Times New Roman" w:hAnsi="Times New Roman" w:cs="Times New Roman"/>
                  <w:b/>
                  <w:bCs/>
                  <w:color w:val="FFFFFF"/>
                  <w:lang w:val="en-US" w:eastAsia="es-MX"/>
                  <w:rPrChange w:id="2506" w:author="Diaz Zepeda, Hirvin Azael" w:date="2021-06-11T18:32:00Z">
                    <w:rPr>
                      <w:b/>
                      <w:bCs/>
                      <w:color w:val="FFFFFF"/>
                    </w:rPr>
                  </w:rPrChange>
                </w:rPr>
                <w:t>Decision Model Values, Utilities and Costs</w:t>
              </w:r>
            </w:ins>
          </w:p>
        </w:tc>
      </w:tr>
      <w:tr w:rsidR="00467ADB" w:rsidRPr="00467ADB" w14:paraId="7787B064" w14:textId="77777777" w:rsidTr="00467ADB">
        <w:trPr>
          <w:trHeight w:val="288"/>
          <w:ins w:id="2507" w:author="Diaz Zepeda, Hirvin Azael" w:date="2021-06-11T18:32:00Z"/>
          <w:trPrChange w:id="2508" w:author="Diaz Zepeda, Hirvin Azael" w:date="2021-06-11T18:32:00Z">
            <w:trPr>
              <w:trHeight w:val="288"/>
            </w:trPr>
          </w:trPrChange>
        </w:trPr>
        <w:tc>
          <w:tcPr>
            <w:tcW w:w="8640" w:type="dxa"/>
            <w:gridSpan w:val="4"/>
            <w:tcBorders>
              <w:top w:val="nil"/>
              <w:left w:val="nil"/>
              <w:bottom w:val="nil"/>
              <w:right w:val="nil"/>
            </w:tcBorders>
            <w:shd w:val="clear" w:color="000000" w:fill="757171"/>
            <w:noWrap/>
            <w:vAlign w:val="bottom"/>
            <w:hideMark/>
            <w:tcPrChange w:id="2509" w:author="Diaz Zepeda, Hirvin Azael" w:date="2021-06-11T18:32:00Z">
              <w:tcPr>
                <w:tcW w:w="0" w:type="auto"/>
                <w:gridSpan w:val="4"/>
                <w:tcBorders>
                  <w:top w:val="nil"/>
                  <w:left w:val="nil"/>
                  <w:bottom w:val="nil"/>
                  <w:right w:val="nil"/>
                </w:tcBorders>
                <w:shd w:val="clear" w:color="000000" w:fill="757171"/>
                <w:noWrap/>
                <w:tcMar>
                  <w:top w:w="15" w:type="dxa"/>
                  <w:left w:w="15" w:type="dxa"/>
                  <w:bottom w:w="0" w:type="dxa"/>
                  <w:right w:w="15" w:type="dxa"/>
                </w:tcMar>
                <w:vAlign w:val="bottom"/>
                <w:hideMark/>
              </w:tcPr>
            </w:tcPrChange>
          </w:tcPr>
          <w:p w14:paraId="50D0DBA9" w14:textId="77777777" w:rsidR="00467ADB" w:rsidRPr="00467ADB" w:rsidRDefault="00467ADB" w:rsidP="00467ADB">
            <w:pPr>
              <w:spacing w:after="0" w:line="240" w:lineRule="auto"/>
              <w:jc w:val="center"/>
              <w:rPr>
                <w:ins w:id="2510" w:author="Diaz Zepeda, Hirvin Azael" w:date="2021-06-11T18:32:00Z"/>
                <w:rFonts w:ascii="Times New Roman" w:eastAsia="Times New Roman" w:hAnsi="Times New Roman" w:cs="Times New Roman"/>
                <w:color w:val="FFFFFF"/>
                <w:lang w:eastAsia="es-MX"/>
                <w:rPrChange w:id="2511" w:author="Diaz Zepeda, Hirvin Azael" w:date="2021-06-11T18:32:00Z">
                  <w:rPr>
                    <w:ins w:id="2512" w:author="Diaz Zepeda, Hirvin Azael" w:date="2021-06-11T18:32:00Z"/>
                  </w:rPr>
                </w:rPrChange>
              </w:rPr>
              <w:pPrChange w:id="2513" w:author="Diaz Zepeda, Hirvin Azael" w:date="2021-06-11T18:32:00Z">
                <w:pPr>
                  <w:jc w:val="center"/>
                </w:pPr>
              </w:pPrChange>
            </w:pPr>
            <w:proofErr w:type="spellStart"/>
            <w:ins w:id="2514" w:author="Diaz Zepeda, Hirvin Azael" w:date="2021-06-11T18:32:00Z">
              <w:r w:rsidRPr="00467ADB">
                <w:rPr>
                  <w:rFonts w:ascii="Times New Roman" w:eastAsia="Times New Roman" w:hAnsi="Times New Roman" w:cs="Times New Roman"/>
                  <w:color w:val="FFFFFF"/>
                  <w:lang w:eastAsia="es-MX"/>
                  <w:rPrChange w:id="2515" w:author="Diaz Zepeda, Hirvin Azael" w:date="2021-06-11T18:32:00Z">
                    <w:rPr/>
                  </w:rPrChange>
                </w:rPr>
                <w:t>Cohorts</w:t>
              </w:r>
              <w:proofErr w:type="spellEnd"/>
              <w:r w:rsidRPr="00467ADB">
                <w:rPr>
                  <w:rFonts w:ascii="Times New Roman" w:eastAsia="Times New Roman" w:hAnsi="Times New Roman" w:cs="Times New Roman"/>
                  <w:color w:val="FFFFFF"/>
                  <w:lang w:eastAsia="es-MX"/>
                  <w:rPrChange w:id="2516" w:author="Diaz Zepeda, Hirvin Azael" w:date="2021-06-11T18:32:00Z">
                    <w:rPr/>
                  </w:rPrChange>
                </w:rPr>
                <w:t xml:space="preserve"> </w:t>
              </w:r>
              <w:proofErr w:type="spellStart"/>
              <w:r w:rsidRPr="00467ADB">
                <w:rPr>
                  <w:rFonts w:ascii="Times New Roman" w:eastAsia="Times New Roman" w:hAnsi="Times New Roman" w:cs="Times New Roman"/>
                  <w:color w:val="FFFFFF"/>
                  <w:lang w:eastAsia="es-MX"/>
                  <w:rPrChange w:id="2517" w:author="Diaz Zepeda, Hirvin Azael" w:date="2021-06-11T18:32:00Z">
                    <w:rPr/>
                  </w:rPrChange>
                </w:rPr>
                <w:t>characteristics</w:t>
              </w:r>
              <w:proofErr w:type="spellEnd"/>
            </w:ins>
          </w:p>
        </w:tc>
      </w:tr>
      <w:tr w:rsidR="00467ADB" w:rsidRPr="00467ADB" w14:paraId="72AE4941" w14:textId="77777777" w:rsidTr="00467ADB">
        <w:trPr>
          <w:trHeight w:val="288"/>
          <w:ins w:id="2518" w:author="Diaz Zepeda, Hirvin Azael" w:date="2021-06-11T18:32:00Z"/>
          <w:trPrChange w:id="2519"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2520"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2B86EFE7" w14:textId="77777777" w:rsidR="00467ADB" w:rsidRPr="00467ADB" w:rsidRDefault="00467ADB" w:rsidP="00467ADB">
            <w:pPr>
              <w:spacing w:after="0" w:line="240" w:lineRule="auto"/>
              <w:jc w:val="center"/>
              <w:rPr>
                <w:ins w:id="2521" w:author="Diaz Zepeda, Hirvin Azael" w:date="2021-06-11T18:32:00Z"/>
                <w:rFonts w:ascii="Times New Roman" w:eastAsia="Times New Roman" w:hAnsi="Times New Roman" w:cs="Times New Roman"/>
                <w:color w:val="000000"/>
                <w:lang w:eastAsia="es-MX"/>
                <w:rPrChange w:id="2522" w:author="Diaz Zepeda, Hirvin Azael" w:date="2021-06-11T18:32:00Z">
                  <w:rPr>
                    <w:ins w:id="2523" w:author="Diaz Zepeda, Hirvin Azael" w:date="2021-06-11T18:32:00Z"/>
                  </w:rPr>
                </w:rPrChange>
              </w:rPr>
              <w:pPrChange w:id="2524" w:author="Diaz Zepeda, Hirvin Azael" w:date="2021-06-11T18:32:00Z">
                <w:pPr>
                  <w:jc w:val="center"/>
                </w:pPr>
              </w:pPrChange>
            </w:pPr>
            <w:proofErr w:type="spellStart"/>
            <w:ins w:id="2525" w:author="Diaz Zepeda, Hirvin Azael" w:date="2021-06-11T18:32:00Z">
              <w:r w:rsidRPr="00467ADB">
                <w:rPr>
                  <w:rFonts w:ascii="Times New Roman" w:eastAsia="Times New Roman" w:hAnsi="Times New Roman" w:cs="Times New Roman"/>
                  <w:color w:val="000000"/>
                  <w:lang w:eastAsia="es-MX"/>
                  <w:rPrChange w:id="2526"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252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2528" w:author="Diaz Zepeda, Hirvin Azael" w:date="2021-06-11T18:32:00Z">
                    <w:rPr/>
                  </w:rPrChange>
                </w:rPr>
                <w:t>not</w:t>
              </w:r>
              <w:proofErr w:type="spellEnd"/>
              <w:r w:rsidRPr="00467ADB">
                <w:rPr>
                  <w:rFonts w:ascii="Times New Roman" w:eastAsia="Times New Roman" w:hAnsi="Times New Roman" w:cs="Times New Roman"/>
                  <w:color w:val="000000"/>
                  <w:lang w:eastAsia="es-MX"/>
                  <w:rPrChange w:id="252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2530" w:author="Diaz Zepeda, Hirvin Azael" w:date="2021-06-11T18:32:00Z">
                    <w:rPr/>
                  </w:rPrChange>
                </w:rPr>
                <w:t>intubated</w:t>
              </w:r>
              <w:proofErr w:type="spellEnd"/>
            </w:ins>
          </w:p>
        </w:tc>
      </w:tr>
      <w:tr w:rsidR="00467ADB" w:rsidRPr="00467ADB" w14:paraId="78151462" w14:textId="77777777" w:rsidTr="00467ADB">
        <w:trPr>
          <w:trHeight w:val="288"/>
          <w:ins w:id="2531" w:author="Diaz Zepeda, Hirvin Azael" w:date="2021-06-11T18:32:00Z"/>
        </w:trPr>
        <w:tc>
          <w:tcPr>
            <w:tcW w:w="4966" w:type="dxa"/>
            <w:tcBorders>
              <w:top w:val="nil"/>
              <w:left w:val="nil"/>
              <w:bottom w:val="nil"/>
              <w:right w:val="nil"/>
            </w:tcBorders>
            <w:shd w:val="clear" w:color="000000" w:fill="E7E6E6"/>
            <w:noWrap/>
            <w:vAlign w:val="bottom"/>
            <w:hideMark/>
          </w:tcPr>
          <w:p w14:paraId="233D48BD" w14:textId="77777777" w:rsidR="00467ADB" w:rsidRPr="00467ADB" w:rsidRDefault="00467ADB" w:rsidP="00467ADB">
            <w:pPr>
              <w:spacing w:after="0" w:line="240" w:lineRule="auto"/>
              <w:jc w:val="center"/>
              <w:rPr>
                <w:ins w:id="2532" w:author="Diaz Zepeda, Hirvin Azael" w:date="2021-06-11T18:32:00Z"/>
                <w:rFonts w:ascii="Times New Roman" w:eastAsia="Times New Roman" w:hAnsi="Times New Roman" w:cs="Times New Roman"/>
                <w:color w:val="000000"/>
                <w:lang w:eastAsia="es-MX"/>
                <w:rPrChange w:id="2533" w:author="Diaz Zepeda, Hirvin Azael" w:date="2021-06-11T18:32:00Z">
                  <w:rPr>
                    <w:ins w:id="2534" w:author="Diaz Zepeda, Hirvin Azael" w:date="2021-06-11T18:32:00Z"/>
                  </w:rPr>
                </w:rPrChange>
              </w:rPr>
              <w:pPrChange w:id="2535" w:author="Diaz Zepeda, Hirvin Azael" w:date="2021-06-11T18:32:00Z">
                <w:pPr>
                  <w:jc w:val="center"/>
                </w:pPr>
              </w:pPrChange>
            </w:pPr>
            <w:ins w:id="2536" w:author="Diaz Zepeda, Hirvin Azael" w:date="2021-06-11T18:32:00Z">
              <w:r w:rsidRPr="00467ADB">
                <w:rPr>
                  <w:rFonts w:ascii="Times New Roman" w:eastAsia="Times New Roman" w:hAnsi="Times New Roman" w:cs="Times New Roman"/>
                  <w:color w:val="000000"/>
                  <w:lang w:eastAsia="es-MX"/>
                  <w:rPrChange w:id="2537"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011C3389" w14:textId="77777777" w:rsidR="00467ADB" w:rsidRPr="00467ADB" w:rsidRDefault="00467ADB" w:rsidP="00467ADB">
            <w:pPr>
              <w:spacing w:after="0" w:line="240" w:lineRule="auto"/>
              <w:jc w:val="center"/>
              <w:rPr>
                <w:ins w:id="2538" w:author="Diaz Zepeda, Hirvin Azael" w:date="2021-06-11T18:32:00Z"/>
                <w:rFonts w:ascii="Times New Roman" w:eastAsia="Times New Roman" w:hAnsi="Times New Roman" w:cs="Times New Roman"/>
                <w:color w:val="000000"/>
                <w:lang w:eastAsia="es-MX"/>
                <w:rPrChange w:id="2539" w:author="Diaz Zepeda, Hirvin Azael" w:date="2021-06-11T18:32:00Z">
                  <w:rPr>
                    <w:ins w:id="2540" w:author="Diaz Zepeda, Hirvin Azael" w:date="2021-06-11T18:32:00Z"/>
                  </w:rPr>
                </w:rPrChange>
              </w:rPr>
              <w:pPrChange w:id="2541" w:author="Diaz Zepeda, Hirvin Azael" w:date="2021-06-11T18:32:00Z">
                <w:pPr>
                  <w:jc w:val="center"/>
                </w:pPr>
              </w:pPrChange>
            </w:pPr>
            <w:ins w:id="2542" w:author="Diaz Zepeda, Hirvin Azael" w:date="2021-06-11T18:32:00Z">
              <w:r w:rsidRPr="00467ADB">
                <w:rPr>
                  <w:rFonts w:ascii="Times New Roman" w:eastAsia="Times New Roman" w:hAnsi="Times New Roman" w:cs="Times New Roman"/>
                  <w:color w:val="000000"/>
                  <w:lang w:eastAsia="es-MX"/>
                  <w:rPrChange w:id="2543"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2544"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31F1BD14" w14:textId="77777777" w:rsidR="00467ADB" w:rsidRPr="00467ADB" w:rsidRDefault="00467ADB" w:rsidP="00467ADB">
            <w:pPr>
              <w:spacing w:after="0" w:line="240" w:lineRule="auto"/>
              <w:jc w:val="center"/>
              <w:rPr>
                <w:ins w:id="2545" w:author="Diaz Zepeda, Hirvin Azael" w:date="2021-06-11T18:32:00Z"/>
                <w:rFonts w:ascii="Times New Roman" w:eastAsia="Times New Roman" w:hAnsi="Times New Roman" w:cs="Times New Roman"/>
                <w:color w:val="000000"/>
                <w:lang w:eastAsia="es-MX"/>
                <w:rPrChange w:id="2546" w:author="Diaz Zepeda, Hirvin Azael" w:date="2021-06-11T18:32:00Z">
                  <w:rPr>
                    <w:ins w:id="2547" w:author="Diaz Zepeda, Hirvin Azael" w:date="2021-06-11T18:32:00Z"/>
                  </w:rPr>
                </w:rPrChange>
              </w:rPr>
              <w:pPrChange w:id="2548" w:author="Diaz Zepeda, Hirvin Azael" w:date="2021-06-11T18:32:00Z">
                <w:pPr>
                  <w:jc w:val="center"/>
                </w:pPr>
              </w:pPrChange>
            </w:pPr>
            <w:ins w:id="2549" w:author="Diaz Zepeda, Hirvin Azael" w:date="2021-06-11T18:32:00Z">
              <w:r w:rsidRPr="00467ADB">
                <w:rPr>
                  <w:rFonts w:ascii="Times New Roman" w:eastAsia="Times New Roman" w:hAnsi="Times New Roman" w:cs="Times New Roman"/>
                  <w:color w:val="000000"/>
                  <w:lang w:eastAsia="es-MX"/>
                  <w:rPrChange w:id="2550"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21EF657C" w14:textId="77777777" w:rsidR="00467ADB" w:rsidRPr="00467ADB" w:rsidRDefault="00467ADB" w:rsidP="00467ADB">
            <w:pPr>
              <w:spacing w:after="0" w:line="240" w:lineRule="auto"/>
              <w:jc w:val="center"/>
              <w:rPr>
                <w:ins w:id="2551" w:author="Diaz Zepeda, Hirvin Azael" w:date="2021-06-11T18:32:00Z"/>
                <w:rFonts w:ascii="Times New Roman" w:eastAsia="Times New Roman" w:hAnsi="Times New Roman" w:cs="Times New Roman"/>
                <w:color w:val="000000"/>
                <w:lang w:eastAsia="es-MX"/>
                <w:rPrChange w:id="2552" w:author="Diaz Zepeda, Hirvin Azael" w:date="2021-06-11T18:32:00Z">
                  <w:rPr>
                    <w:ins w:id="2553" w:author="Diaz Zepeda, Hirvin Azael" w:date="2021-06-11T18:32:00Z"/>
                  </w:rPr>
                </w:rPrChange>
              </w:rPr>
              <w:pPrChange w:id="2554" w:author="Diaz Zepeda, Hirvin Azael" w:date="2021-06-11T18:32:00Z">
                <w:pPr>
                  <w:jc w:val="center"/>
                </w:pPr>
              </w:pPrChange>
            </w:pPr>
            <w:proofErr w:type="spellStart"/>
            <w:ins w:id="2555" w:author="Diaz Zepeda, Hirvin Azael" w:date="2021-06-11T18:32:00Z">
              <w:r w:rsidRPr="00467ADB">
                <w:rPr>
                  <w:rFonts w:ascii="Times New Roman" w:eastAsia="Times New Roman" w:hAnsi="Times New Roman" w:cs="Times New Roman"/>
                  <w:color w:val="000000"/>
                  <w:lang w:eastAsia="es-MX"/>
                  <w:rPrChange w:id="2556" w:author="Diaz Zepeda, Hirvin Azael" w:date="2021-06-11T18:32:00Z">
                    <w:rPr/>
                  </w:rPrChange>
                </w:rPr>
                <w:t>Proportion</w:t>
              </w:r>
              <w:proofErr w:type="spellEnd"/>
            </w:ins>
          </w:p>
        </w:tc>
      </w:tr>
      <w:tr w:rsidR="00467ADB" w:rsidRPr="00467ADB" w14:paraId="37408853" w14:textId="77777777" w:rsidTr="00467ADB">
        <w:trPr>
          <w:trHeight w:val="288"/>
          <w:ins w:id="2557"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5BBBDCFD" w14:textId="77777777" w:rsidR="00467ADB" w:rsidRPr="00467ADB" w:rsidRDefault="00467ADB" w:rsidP="00467ADB">
            <w:pPr>
              <w:spacing w:after="0" w:line="240" w:lineRule="auto"/>
              <w:jc w:val="center"/>
              <w:rPr>
                <w:ins w:id="2558" w:author="Diaz Zepeda, Hirvin Azael" w:date="2021-06-11T18:32:00Z"/>
                <w:rFonts w:ascii="Times New Roman" w:eastAsia="Times New Roman" w:hAnsi="Times New Roman" w:cs="Times New Roman"/>
                <w:color w:val="000000"/>
                <w:lang w:eastAsia="es-MX"/>
                <w:rPrChange w:id="2559" w:author="Diaz Zepeda, Hirvin Azael" w:date="2021-06-11T18:32:00Z">
                  <w:rPr>
                    <w:ins w:id="2560" w:author="Diaz Zepeda, Hirvin Azael" w:date="2021-06-11T18:32:00Z"/>
                  </w:rPr>
                </w:rPrChange>
              </w:rPr>
              <w:pPrChange w:id="2561" w:author="Diaz Zepeda, Hirvin Azael" w:date="2021-06-11T18:32:00Z">
                <w:pPr>
                  <w:jc w:val="center"/>
                </w:pPr>
              </w:pPrChange>
            </w:pPr>
            <w:proofErr w:type="spellStart"/>
            <w:ins w:id="2562" w:author="Diaz Zepeda, Hirvin Azael" w:date="2021-06-11T18:32:00Z">
              <w:r w:rsidRPr="00467ADB">
                <w:rPr>
                  <w:rFonts w:ascii="Times New Roman" w:eastAsia="Times New Roman" w:hAnsi="Times New Roman" w:cs="Times New Roman"/>
                  <w:color w:val="000000"/>
                  <w:lang w:eastAsia="es-MX"/>
                  <w:rPrChange w:id="2563"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5119AF00" w14:textId="77777777" w:rsidR="00467ADB" w:rsidRPr="00467ADB" w:rsidRDefault="00467ADB" w:rsidP="00467ADB">
            <w:pPr>
              <w:spacing w:after="0" w:line="240" w:lineRule="auto"/>
              <w:jc w:val="center"/>
              <w:rPr>
                <w:ins w:id="2564" w:author="Diaz Zepeda, Hirvin Azael" w:date="2021-06-11T18:32:00Z"/>
                <w:rFonts w:ascii="Times New Roman" w:eastAsia="Times New Roman" w:hAnsi="Times New Roman" w:cs="Times New Roman"/>
                <w:color w:val="000000"/>
                <w:lang w:eastAsia="es-MX"/>
                <w:rPrChange w:id="2565" w:author="Diaz Zepeda, Hirvin Azael" w:date="2021-06-11T18:32:00Z">
                  <w:rPr>
                    <w:ins w:id="2566" w:author="Diaz Zepeda, Hirvin Azael" w:date="2021-06-11T18:32:00Z"/>
                  </w:rPr>
                </w:rPrChange>
              </w:rPr>
              <w:pPrChange w:id="2567" w:author="Diaz Zepeda, Hirvin Azael" w:date="2021-06-11T18:32:00Z">
                <w:pPr>
                  <w:jc w:val="center"/>
                </w:pPr>
              </w:pPrChange>
            </w:pPr>
            <w:ins w:id="2568" w:author="Diaz Zepeda, Hirvin Azael" w:date="2021-06-11T18:32:00Z">
              <w:r w:rsidRPr="00467ADB">
                <w:rPr>
                  <w:rFonts w:ascii="Times New Roman" w:eastAsia="Times New Roman" w:hAnsi="Times New Roman" w:cs="Times New Roman"/>
                  <w:color w:val="000000"/>
                  <w:lang w:eastAsia="es-MX"/>
                  <w:rPrChange w:id="2569"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615B6BB7" w14:textId="77777777" w:rsidR="00467ADB" w:rsidRPr="00467ADB" w:rsidRDefault="00467ADB" w:rsidP="00467ADB">
            <w:pPr>
              <w:spacing w:after="0" w:line="240" w:lineRule="auto"/>
              <w:jc w:val="center"/>
              <w:rPr>
                <w:ins w:id="2570" w:author="Diaz Zepeda, Hirvin Azael" w:date="2021-06-11T18:32:00Z"/>
                <w:rFonts w:ascii="Times New Roman" w:eastAsia="Times New Roman" w:hAnsi="Times New Roman" w:cs="Times New Roman"/>
                <w:color w:val="000000"/>
                <w:lang w:eastAsia="es-MX"/>
                <w:rPrChange w:id="2571" w:author="Diaz Zepeda, Hirvin Azael" w:date="2021-06-11T18:32:00Z">
                  <w:rPr>
                    <w:ins w:id="2572" w:author="Diaz Zepeda, Hirvin Azael" w:date="2021-06-11T18:32:00Z"/>
                  </w:rPr>
                </w:rPrChange>
              </w:rPr>
              <w:pPrChange w:id="2573" w:author="Diaz Zepeda, Hirvin Azael" w:date="2021-06-11T18:32:00Z">
                <w:pPr>
                  <w:jc w:val="center"/>
                </w:pPr>
              </w:pPrChange>
            </w:pPr>
            <w:ins w:id="2574" w:author="Diaz Zepeda, Hirvin Azael" w:date="2021-06-11T18:32:00Z">
              <w:r w:rsidRPr="00467ADB">
                <w:rPr>
                  <w:rFonts w:ascii="Times New Roman" w:eastAsia="Times New Roman" w:hAnsi="Times New Roman" w:cs="Times New Roman"/>
                  <w:color w:val="000000"/>
                  <w:lang w:eastAsia="es-MX"/>
                  <w:rPrChange w:id="2575" w:author="Diaz Zepeda, Hirvin Azael" w:date="2021-06-11T18:32:00Z">
                    <w:rPr/>
                  </w:rPrChange>
                </w:rPr>
                <w:t>32,154</w:t>
              </w:r>
            </w:ins>
          </w:p>
        </w:tc>
        <w:tc>
          <w:tcPr>
            <w:tcW w:w="1308" w:type="dxa"/>
            <w:tcBorders>
              <w:top w:val="nil"/>
              <w:left w:val="nil"/>
              <w:bottom w:val="nil"/>
              <w:right w:val="nil"/>
            </w:tcBorders>
            <w:shd w:val="clear" w:color="000000" w:fill="FFFFFF"/>
            <w:noWrap/>
            <w:vAlign w:val="bottom"/>
            <w:hideMark/>
          </w:tcPr>
          <w:p w14:paraId="0B4027B9" w14:textId="77777777" w:rsidR="00467ADB" w:rsidRPr="00467ADB" w:rsidRDefault="00467ADB" w:rsidP="00467ADB">
            <w:pPr>
              <w:spacing w:after="0" w:line="240" w:lineRule="auto"/>
              <w:jc w:val="center"/>
              <w:rPr>
                <w:ins w:id="2576" w:author="Diaz Zepeda, Hirvin Azael" w:date="2021-06-11T18:32:00Z"/>
                <w:rFonts w:ascii="Times New Roman" w:eastAsia="Times New Roman" w:hAnsi="Times New Roman" w:cs="Times New Roman"/>
                <w:color w:val="000000"/>
                <w:lang w:eastAsia="es-MX"/>
                <w:rPrChange w:id="2577" w:author="Diaz Zepeda, Hirvin Azael" w:date="2021-06-11T18:32:00Z">
                  <w:rPr>
                    <w:ins w:id="2578" w:author="Diaz Zepeda, Hirvin Azael" w:date="2021-06-11T18:32:00Z"/>
                  </w:rPr>
                </w:rPrChange>
              </w:rPr>
              <w:pPrChange w:id="2579" w:author="Diaz Zepeda, Hirvin Azael" w:date="2021-06-11T18:32:00Z">
                <w:pPr>
                  <w:jc w:val="center"/>
                </w:pPr>
              </w:pPrChange>
            </w:pPr>
            <w:ins w:id="2580" w:author="Diaz Zepeda, Hirvin Azael" w:date="2021-06-11T18:32:00Z">
              <w:r w:rsidRPr="00467ADB">
                <w:rPr>
                  <w:rFonts w:ascii="Times New Roman" w:eastAsia="Times New Roman" w:hAnsi="Times New Roman" w:cs="Times New Roman"/>
                  <w:color w:val="000000"/>
                  <w:lang w:eastAsia="es-MX"/>
                  <w:rPrChange w:id="2581" w:author="Diaz Zepeda, Hirvin Azael" w:date="2021-06-11T18:32:00Z">
                    <w:rPr/>
                  </w:rPrChange>
                </w:rPr>
                <w:t>16%</w:t>
              </w:r>
            </w:ins>
          </w:p>
        </w:tc>
      </w:tr>
      <w:tr w:rsidR="00467ADB" w:rsidRPr="00467ADB" w14:paraId="019B525A" w14:textId="77777777" w:rsidTr="00467ADB">
        <w:trPr>
          <w:trHeight w:val="288"/>
          <w:ins w:id="2582" w:author="Diaz Zepeda, Hirvin Azael" w:date="2021-06-11T18:32:00Z"/>
        </w:trPr>
        <w:tc>
          <w:tcPr>
            <w:tcW w:w="4966" w:type="dxa"/>
            <w:vMerge/>
            <w:tcBorders>
              <w:top w:val="nil"/>
              <w:left w:val="nil"/>
              <w:bottom w:val="nil"/>
              <w:right w:val="nil"/>
            </w:tcBorders>
            <w:vAlign w:val="center"/>
            <w:hideMark/>
          </w:tcPr>
          <w:p w14:paraId="41BAA0C2" w14:textId="77777777" w:rsidR="00467ADB" w:rsidRPr="00467ADB" w:rsidRDefault="00467ADB" w:rsidP="00467ADB">
            <w:pPr>
              <w:spacing w:after="0" w:line="240" w:lineRule="auto"/>
              <w:rPr>
                <w:ins w:id="2583" w:author="Diaz Zepeda, Hirvin Azael" w:date="2021-06-11T18:32:00Z"/>
                <w:rFonts w:ascii="Times New Roman" w:eastAsia="Times New Roman" w:hAnsi="Times New Roman" w:cs="Times New Roman"/>
                <w:color w:val="000000"/>
                <w:lang w:eastAsia="es-MX"/>
                <w:rPrChange w:id="2584" w:author="Diaz Zepeda, Hirvin Azael" w:date="2021-06-11T18:32:00Z">
                  <w:rPr>
                    <w:ins w:id="2585" w:author="Diaz Zepeda, Hirvin Azael" w:date="2021-06-11T18:32:00Z"/>
                  </w:rPr>
                </w:rPrChange>
              </w:rPr>
              <w:pPrChange w:id="2586"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2FB60CB1" w14:textId="77777777" w:rsidR="00467ADB" w:rsidRPr="00467ADB" w:rsidRDefault="00467ADB" w:rsidP="00467ADB">
            <w:pPr>
              <w:spacing w:after="0" w:line="240" w:lineRule="auto"/>
              <w:jc w:val="center"/>
              <w:rPr>
                <w:ins w:id="2587" w:author="Diaz Zepeda, Hirvin Azael" w:date="2021-06-11T18:32:00Z"/>
                <w:rFonts w:ascii="Times New Roman" w:eastAsia="Times New Roman" w:hAnsi="Times New Roman" w:cs="Times New Roman"/>
                <w:color w:val="000000"/>
                <w:lang w:eastAsia="es-MX"/>
                <w:rPrChange w:id="2588" w:author="Diaz Zepeda, Hirvin Azael" w:date="2021-06-11T18:32:00Z">
                  <w:rPr>
                    <w:ins w:id="2589" w:author="Diaz Zepeda, Hirvin Azael" w:date="2021-06-11T18:32:00Z"/>
                  </w:rPr>
                </w:rPrChange>
              </w:rPr>
              <w:pPrChange w:id="2590" w:author="Diaz Zepeda, Hirvin Azael" w:date="2021-06-11T18:32:00Z">
                <w:pPr>
                  <w:jc w:val="center"/>
                </w:pPr>
              </w:pPrChange>
            </w:pPr>
            <w:ins w:id="2591" w:author="Diaz Zepeda, Hirvin Azael" w:date="2021-06-11T18:32:00Z">
              <w:r w:rsidRPr="00467ADB">
                <w:rPr>
                  <w:rFonts w:ascii="Times New Roman" w:eastAsia="Times New Roman" w:hAnsi="Times New Roman" w:cs="Times New Roman"/>
                  <w:color w:val="000000"/>
                  <w:lang w:eastAsia="es-MX"/>
                  <w:rPrChange w:id="2592"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7611B073" w14:textId="77777777" w:rsidR="00467ADB" w:rsidRPr="00467ADB" w:rsidRDefault="00467ADB" w:rsidP="00467ADB">
            <w:pPr>
              <w:spacing w:after="0" w:line="240" w:lineRule="auto"/>
              <w:jc w:val="center"/>
              <w:rPr>
                <w:ins w:id="2593" w:author="Diaz Zepeda, Hirvin Azael" w:date="2021-06-11T18:32:00Z"/>
                <w:rFonts w:ascii="Times New Roman" w:eastAsia="Times New Roman" w:hAnsi="Times New Roman" w:cs="Times New Roman"/>
                <w:color w:val="000000"/>
                <w:lang w:eastAsia="es-MX"/>
                <w:rPrChange w:id="2594" w:author="Diaz Zepeda, Hirvin Azael" w:date="2021-06-11T18:32:00Z">
                  <w:rPr>
                    <w:ins w:id="2595" w:author="Diaz Zepeda, Hirvin Azael" w:date="2021-06-11T18:32:00Z"/>
                  </w:rPr>
                </w:rPrChange>
              </w:rPr>
              <w:pPrChange w:id="2596" w:author="Diaz Zepeda, Hirvin Azael" w:date="2021-06-11T18:32:00Z">
                <w:pPr>
                  <w:jc w:val="center"/>
                </w:pPr>
              </w:pPrChange>
            </w:pPr>
            <w:ins w:id="2597" w:author="Diaz Zepeda, Hirvin Azael" w:date="2021-06-11T18:32:00Z">
              <w:r w:rsidRPr="00467ADB">
                <w:rPr>
                  <w:rFonts w:ascii="Times New Roman" w:eastAsia="Times New Roman" w:hAnsi="Times New Roman" w:cs="Times New Roman"/>
                  <w:color w:val="000000"/>
                  <w:lang w:eastAsia="es-MX"/>
                  <w:rPrChange w:id="2598" w:author="Diaz Zepeda, Hirvin Azael" w:date="2021-06-11T18:32:00Z">
                    <w:rPr/>
                  </w:rPrChange>
                </w:rPr>
                <w:t>35,973</w:t>
              </w:r>
            </w:ins>
          </w:p>
        </w:tc>
        <w:tc>
          <w:tcPr>
            <w:tcW w:w="1308" w:type="dxa"/>
            <w:tcBorders>
              <w:top w:val="nil"/>
              <w:left w:val="nil"/>
              <w:bottom w:val="nil"/>
              <w:right w:val="nil"/>
            </w:tcBorders>
            <w:shd w:val="clear" w:color="000000" w:fill="FFFFFF"/>
            <w:noWrap/>
            <w:vAlign w:val="bottom"/>
            <w:hideMark/>
          </w:tcPr>
          <w:p w14:paraId="1FAB16ED" w14:textId="77777777" w:rsidR="00467ADB" w:rsidRPr="00467ADB" w:rsidRDefault="00467ADB" w:rsidP="00467ADB">
            <w:pPr>
              <w:spacing w:after="0" w:line="240" w:lineRule="auto"/>
              <w:jc w:val="center"/>
              <w:rPr>
                <w:ins w:id="2599" w:author="Diaz Zepeda, Hirvin Azael" w:date="2021-06-11T18:32:00Z"/>
                <w:rFonts w:ascii="Times New Roman" w:eastAsia="Times New Roman" w:hAnsi="Times New Roman" w:cs="Times New Roman"/>
                <w:color w:val="000000"/>
                <w:lang w:eastAsia="es-MX"/>
                <w:rPrChange w:id="2600" w:author="Diaz Zepeda, Hirvin Azael" w:date="2021-06-11T18:32:00Z">
                  <w:rPr>
                    <w:ins w:id="2601" w:author="Diaz Zepeda, Hirvin Azael" w:date="2021-06-11T18:32:00Z"/>
                  </w:rPr>
                </w:rPrChange>
              </w:rPr>
              <w:pPrChange w:id="2602" w:author="Diaz Zepeda, Hirvin Azael" w:date="2021-06-11T18:32:00Z">
                <w:pPr>
                  <w:jc w:val="center"/>
                </w:pPr>
              </w:pPrChange>
            </w:pPr>
            <w:ins w:id="2603" w:author="Diaz Zepeda, Hirvin Azael" w:date="2021-06-11T18:32:00Z">
              <w:r w:rsidRPr="00467ADB">
                <w:rPr>
                  <w:rFonts w:ascii="Times New Roman" w:eastAsia="Times New Roman" w:hAnsi="Times New Roman" w:cs="Times New Roman"/>
                  <w:color w:val="000000"/>
                  <w:lang w:eastAsia="es-MX"/>
                  <w:rPrChange w:id="2604" w:author="Diaz Zepeda, Hirvin Azael" w:date="2021-06-11T18:32:00Z">
                    <w:rPr/>
                  </w:rPrChange>
                </w:rPr>
                <w:t>18%</w:t>
              </w:r>
            </w:ins>
          </w:p>
        </w:tc>
      </w:tr>
      <w:tr w:rsidR="00467ADB" w:rsidRPr="00467ADB" w14:paraId="13CB0750" w14:textId="77777777" w:rsidTr="00467ADB">
        <w:trPr>
          <w:trHeight w:val="288"/>
          <w:ins w:id="2605" w:author="Diaz Zepeda, Hirvin Azael" w:date="2021-06-11T18:32:00Z"/>
        </w:trPr>
        <w:tc>
          <w:tcPr>
            <w:tcW w:w="4966" w:type="dxa"/>
            <w:vMerge/>
            <w:tcBorders>
              <w:top w:val="nil"/>
              <w:left w:val="nil"/>
              <w:bottom w:val="nil"/>
              <w:right w:val="nil"/>
            </w:tcBorders>
            <w:vAlign w:val="center"/>
            <w:hideMark/>
          </w:tcPr>
          <w:p w14:paraId="3EB2E86A" w14:textId="77777777" w:rsidR="00467ADB" w:rsidRPr="00467ADB" w:rsidRDefault="00467ADB" w:rsidP="00467ADB">
            <w:pPr>
              <w:spacing w:after="0" w:line="240" w:lineRule="auto"/>
              <w:rPr>
                <w:ins w:id="2606" w:author="Diaz Zepeda, Hirvin Azael" w:date="2021-06-11T18:32:00Z"/>
                <w:rFonts w:ascii="Times New Roman" w:eastAsia="Times New Roman" w:hAnsi="Times New Roman" w:cs="Times New Roman"/>
                <w:color w:val="000000"/>
                <w:lang w:eastAsia="es-MX"/>
                <w:rPrChange w:id="2607" w:author="Diaz Zepeda, Hirvin Azael" w:date="2021-06-11T18:32:00Z">
                  <w:rPr>
                    <w:ins w:id="2608" w:author="Diaz Zepeda, Hirvin Azael" w:date="2021-06-11T18:32:00Z"/>
                  </w:rPr>
                </w:rPrChange>
              </w:rPr>
              <w:pPrChange w:id="260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708AFA4E" w14:textId="77777777" w:rsidR="00467ADB" w:rsidRPr="00467ADB" w:rsidRDefault="00467ADB" w:rsidP="00467ADB">
            <w:pPr>
              <w:spacing w:after="0" w:line="240" w:lineRule="auto"/>
              <w:jc w:val="center"/>
              <w:rPr>
                <w:ins w:id="2610" w:author="Diaz Zepeda, Hirvin Azael" w:date="2021-06-11T18:32:00Z"/>
                <w:rFonts w:ascii="Times New Roman" w:eastAsia="Times New Roman" w:hAnsi="Times New Roman" w:cs="Times New Roman"/>
                <w:color w:val="000000"/>
                <w:lang w:eastAsia="es-MX"/>
                <w:rPrChange w:id="2611" w:author="Diaz Zepeda, Hirvin Azael" w:date="2021-06-11T18:32:00Z">
                  <w:rPr>
                    <w:ins w:id="2612" w:author="Diaz Zepeda, Hirvin Azael" w:date="2021-06-11T18:32:00Z"/>
                  </w:rPr>
                </w:rPrChange>
              </w:rPr>
              <w:pPrChange w:id="2613" w:author="Diaz Zepeda, Hirvin Azael" w:date="2021-06-11T18:32:00Z">
                <w:pPr>
                  <w:jc w:val="center"/>
                </w:pPr>
              </w:pPrChange>
            </w:pPr>
            <w:ins w:id="2614" w:author="Diaz Zepeda, Hirvin Azael" w:date="2021-06-11T18:32:00Z">
              <w:r w:rsidRPr="00467ADB">
                <w:rPr>
                  <w:rFonts w:ascii="Times New Roman" w:eastAsia="Times New Roman" w:hAnsi="Times New Roman" w:cs="Times New Roman"/>
                  <w:color w:val="000000"/>
                  <w:lang w:eastAsia="es-MX"/>
                  <w:rPrChange w:id="2615"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1EB178CD" w14:textId="77777777" w:rsidR="00467ADB" w:rsidRPr="00467ADB" w:rsidRDefault="00467ADB" w:rsidP="00467ADB">
            <w:pPr>
              <w:spacing w:after="0" w:line="240" w:lineRule="auto"/>
              <w:jc w:val="center"/>
              <w:rPr>
                <w:ins w:id="2616" w:author="Diaz Zepeda, Hirvin Azael" w:date="2021-06-11T18:32:00Z"/>
                <w:rFonts w:ascii="Times New Roman" w:eastAsia="Times New Roman" w:hAnsi="Times New Roman" w:cs="Times New Roman"/>
                <w:color w:val="000000"/>
                <w:lang w:eastAsia="es-MX"/>
                <w:rPrChange w:id="2617" w:author="Diaz Zepeda, Hirvin Azael" w:date="2021-06-11T18:32:00Z">
                  <w:rPr>
                    <w:ins w:id="2618" w:author="Diaz Zepeda, Hirvin Azael" w:date="2021-06-11T18:32:00Z"/>
                  </w:rPr>
                </w:rPrChange>
              </w:rPr>
              <w:pPrChange w:id="2619" w:author="Diaz Zepeda, Hirvin Azael" w:date="2021-06-11T18:32:00Z">
                <w:pPr>
                  <w:jc w:val="center"/>
                </w:pPr>
              </w:pPrChange>
            </w:pPr>
            <w:ins w:id="2620" w:author="Diaz Zepeda, Hirvin Azael" w:date="2021-06-11T18:32:00Z">
              <w:r w:rsidRPr="00467ADB">
                <w:rPr>
                  <w:rFonts w:ascii="Times New Roman" w:eastAsia="Times New Roman" w:hAnsi="Times New Roman" w:cs="Times New Roman"/>
                  <w:color w:val="000000"/>
                  <w:lang w:eastAsia="es-MX"/>
                  <w:rPrChange w:id="2621" w:author="Diaz Zepeda, Hirvin Azael" w:date="2021-06-11T18:32:00Z">
                    <w:rPr/>
                  </w:rPrChange>
                </w:rPr>
                <w:t>16,133</w:t>
              </w:r>
            </w:ins>
          </w:p>
        </w:tc>
        <w:tc>
          <w:tcPr>
            <w:tcW w:w="1308" w:type="dxa"/>
            <w:tcBorders>
              <w:top w:val="nil"/>
              <w:left w:val="nil"/>
              <w:bottom w:val="nil"/>
              <w:right w:val="nil"/>
            </w:tcBorders>
            <w:shd w:val="clear" w:color="000000" w:fill="FFFFFF"/>
            <w:noWrap/>
            <w:vAlign w:val="bottom"/>
            <w:hideMark/>
          </w:tcPr>
          <w:p w14:paraId="19740AB2" w14:textId="77777777" w:rsidR="00467ADB" w:rsidRPr="00467ADB" w:rsidRDefault="00467ADB" w:rsidP="00467ADB">
            <w:pPr>
              <w:spacing w:after="0" w:line="240" w:lineRule="auto"/>
              <w:jc w:val="center"/>
              <w:rPr>
                <w:ins w:id="2622" w:author="Diaz Zepeda, Hirvin Azael" w:date="2021-06-11T18:32:00Z"/>
                <w:rFonts w:ascii="Times New Roman" w:eastAsia="Times New Roman" w:hAnsi="Times New Roman" w:cs="Times New Roman"/>
                <w:color w:val="000000"/>
                <w:lang w:eastAsia="es-MX"/>
                <w:rPrChange w:id="2623" w:author="Diaz Zepeda, Hirvin Azael" w:date="2021-06-11T18:32:00Z">
                  <w:rPr>
                    <w:ins w:id="2624" w:author="Diaz Zepeda, Hirvin Azael" w:date="2021-06-11T18:32:00Z"/>
                  </w:rPr>
                </w:rPrChange>
              </w:rPr>
              <w:pPrChange w:id="2625" w:author="Diaz Zepeda, Hirvin Azael" w:date="2021-06-11T18:32:00Z">
                <w:pPr>
                  <w:jc w:val="center"/>
                </w:pPr>
              </w:pPrChange>
            </w:pPr>
            <w:ins w:id="2626" w:author="Diaz Zepeda, Hirvin Azael" w:date="2021-06-11T18:32:00Z">
              <w:r w:rsidRPr="00467ADB">
                <w:rPr>
                  <w:rFonts w:ascii="Times New Roman" w:eastAsia="Times New Roman" w:hAnsi="Times New Roman" w:cs="Times New Roman"/>
                  <w:color w:val="000000"/>
                  <w:lang w:eastAsia="es-MX"/>
                  <w:rPrChange w:id="2627" w:author="Diaz Zepeda, Hirvin Azael" w:date="2021-06-11T18:32:00Z">
                    <w:rPr/>
                  </w:rPrChange>
                </w:rPr>
                <w:t>8%</w:t>
              </w:r>
            </w:ins>
          </w:p>
        </w:tc>
      </w:tr>
      <w:tr w:rsidR="00467ADB" w:rsidRPr="00467ADB" w14:paraId="3E743CA9" w14:textId="77777777" w:rsidTr="00467ADB">
        <w:trPr>
          <w:trHeight w:val="288"/>
          <w:ins w:id="2628" w:author="Diaz Zepeda, Hirvin Azael" w:date="2021-06-11T18:32:00Z"/>
        </w:trPr>
        <w:tc>
          <w:tcPr>
            <w:tcW w:w="4966" w:type="dxa"/>
            <w:vMerge/>
            <w:tcBorders>
              <w:top w:val="nil"/>
              <w:left w:val="nil"/>
              <w:bottom w:val="nil"/>
              <w:right w:val="nil"/>
            </w:tcBorders>
            <w:vAlign w:val="center"/>
            <w:hideMark/>
          </w:tcPr>
          <w:p w14:paraId="6EE447D3" w14:textId="77777777" w:rsidR="00467ADB" w:rsidRPr="00467ADB" w:rsidRDefault="00467ADB" w:rsidP="00467ADB">
            <w:pPr>
              <w:spacing w:after="0" w:line="240" w:lineRule="auto"/>
              <w:rPr>
                <w:ins w:id="2629" w:author="Diaz Zepeda, Hirvin Azael" w:date="2021-06-11T18:32:00Z"/>
                <w:rFonts w:ascii="Times New Roman" w:eastAsia="Times New Roman" w:hAnsi="Times New Roman" w:cs="Times New Roman"/>
                <w:color w:val="000000"/>
                <w:lang w:eastAsia="es-MX"/>
                <w:rPrChange w:id="2630" w:author="Diaz Zepeda, Hirvin Azael" w:date="2021-06-11T18:32:00Z">
                  <w:rPr>
                    <w:ins w:id="2631" w:author="Diaz Zepeda, Hirvin Azael" w:date="2021-06-11T18:32:00Z"/>
                  </w:rPr>
                </w:rPrChange>
              </w:rPr>
              <w:pPrChange w:id="263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46A45998" w14:textId="77777777" w:rsidR="00467ADB" w:rsidRPr="00467ADB" w:rsidRDefault="00467ADB" w:rsidP="00467ADB">
            <w:pPr>
              <w:spacing w:after="0" w:line="240" w:lineRule="auto"/>
              <w:jc w:val="center"/>
              <w:rPr>
                <w:ins w:id="2633" w:author="Diaz Zepeda, Hirvin Azael" w:date="2021-06-11T18:32:00Z"/>
                <w:rFonts w:ascii="Times New Roman" w:eastAsia="Times New Roman" w:hAnsi="Times New Roman" w:cs="Times New Roman"/>
                <w:color w:val="000000"/>
                <w:lang w:eastAsia="es-MX"/>
                <w:rPrChange w:id="2634" w:author="Diaz Zepeda, Hirvin Azael" w:date="2021-06-11T18:32:00Z">
                  <w:rPr>
                    <w:ins w:id="2635" w:author="Diaz Zepeda, Hirvin Azael" w:date="2021-06-11T18:32:00Z"/>
                  </w:rPr>
                </w:rPrChange>
              </w:rPr>
              <w:pPrChange w:id="2636" w:author="Diaz Zepeda, Hirvin Azael" w:date="2021-06-11T18:32:00Z">
                <w:pPr>
                  <w:jc w:val="center"/>
                </w:pPr>
              </w:pPrChange>
            </w:pPr>
            <w:ins w:id="2637" w:author="Diaz Zepeda, Hirvin Azael" w:date="2021-06-11T18:32:00Z">
              <w:r w:rsidRPr="00467ADB">
                <w:rPr>
                  <w:rFonts w:ascii="Times New Roman" w:eastAsia="Times New Roman" w:hAnsi="Times New Roman" w:cs="Times New Roman"/>
                  <w:color w:val="000000"/>
                  <w:lang w:eastAsia="es-MX"/>
                  <w:rPrChange w:id="2638"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2A0E0472" w14:textId="77777777" w:rsidR="00467ADB" w:rsidRPr="00467ADB" w:rsidRDefault="00467ADB" w:rsidP="00467ADB">
            <w:pPr>
              <w:spacing w:after="0" w:line="240" w:lineRule="auto"/>
              <w:jc w:val="center"/>
              <w:rPr>
                <w:ins w:id="2639" w:author="Diaz Zepeda, Hirvin Azael" w:date="2021-06-11T18:32:00Z"/>
                <w:rFonts w:ascii="Times New Roman" w:eastAsia="Times New Roman" w:hAnsi="Times New Roman" w:cs="Times New Roman"/>
                <w:color w:val="000000"/>
                <w:lang w:eastAsia="es-MX"/>
                <w:rPrChange w:id="2640" w:author="Diaz Zepeda, Hirvin Azael" w:date="2021-06-11T18:32:00Z">
                  <w:rPr>
                    <w:ins w:id="2641" w:author="Diaz Zepeda, Hirvin Azael" w:date="2021-06-11T18:32:00Z"/>
                  </w:rPr>
                </w:rPrChange>
              </w:rPr>
              <w:pPrChange w:id="2642" w:author="Diaz Zepeda, Hirvin Azael" w:date="2021-06-11T18:32:00Z">
                <w:pPr>
                  <w:jc w:val="center"/>
                </w:pPr>
              </w:pPrChange>
            </w:pPr>
            <w:ins w:id="2643" w:author="Diaz Zepeda, Hirvin Azael" w:date="2021-06-11T18:32:00Z">
              <w:r w:rsidRPr="00467ADB">
                <w:rPr>
                  <w:rFonts w:ascii="Times New Roman" w:eastAsia="Times New Roman" w:hAnsi="Times New Roman" w:cs="Times New Roman"/>
                  <w:color w:val="000000"/>
                  <w:lang w:eastAsia="es-MX"/>
                  <w:rPrChange w:id="2644" w:author="Diaz Zepeda, Hirvin Azael" w:date="2021-06-11T18:32:00Z">
                    <w:rPr/>
                  </w:rPrChange>
                </w:rPr>
                <w:t>34,915</w:t>
              </w:r>
            </w:ins>
          </w:p>
        </w:tc>
        <w:tc>
          <w:tcPr>
            <w:tcW w:w="1308" w:type="dxa"/>
            <w:tcBorders>
              <w:top w:val="nil"/>
              <w:left w:val="nil"/>
              <w:bottom w:val="nil"/>
              <w:right w:val="nil"/>
            </w:tcBorders>
            <w:shd w:val="clear" w:color="000000" w:fill="FFFFFF"/>
            <w:noWrap/>
            <w:vAlign w:val="bottom"/>
            <w:hideMark/>
          </w:tcPr>
          <w:p w14:paraId="76CD564A" w14:textId="77777777" w:rsidR="00467ADB" w:rsidRPr="00467ADB" w:rsidRDefault="00467ADB" w:rsidP="00467ADB">
            <w:pPr>
              <w:spacing w:after="0" w:line="240" w:lineRule="auto"/>
              <w:jc w:val="center"/>
              <w:rPr>
                <w:ins w:id="2645" w:author="Diaz Zepeda, Hirvin Azael" w:date="2021-06-11T18:32:00Z"/>
                <w:rFonts w:ascii="Times New Roman" w:eastAsia="Times New Roman" w:hAnsi="Times New Roman" w:cs="Times New Roman"/>
                <w:color w:val="000000"/>
                <w:lang w:eastAsia="es-MX"/>
                <w:rPrChange w:id="2646" w:author="Diaz Zepeda, Hirvin Azael" w:date="2021-06-11T18:32:00Z">
                  <w:rPr>
                    <w:ins w:id="2647" w:author="Diaz Zepeda, Hirvin Azael" w:date="2021-06-11T18:32:00Z"/>
                  </w:rPr>
                </w:rPrChange>
              </w:rPr>
              <w:pPrChange w:id="2648" w:author="Diaz Zepeda, Hirvin Azael" w:date="2021-06-11T18:32:00Z">
                <w:pPr>
                  <w:jc w:val="center"/>
                </w:pPr>
              </w:pPrChange>
            </w:pPr>
            <w:ins w:id="2649" w:author="Diaz Zepeda, Hirvin Azael" w:date="2021-06-11T18:32:00Z">
              <w:r w:rsidRPr="00467ADB">
                <w:rPr>
                  <w:rFonts w:ascii="Times New Roman" w:eastAsia="Times New Roman" w:hAnsi="Times New Roman" w:cs="Times New Roman"/>
                  <w:color w:val="000000"/>
                  <w:lang w:eastAsia="es-MX"/>
                  <w:rPrChange w:id="2650" w:author="Diaz Zepeda, Hirvin Azael" w:date="2021-06-11T18:32:00Z">
                    <w:rPr/>
                  </w:rPrChange>
                </w:rPr>
                <w:t>17%</w:t>
              </w:r>
            </w:ins>
          </w:p>
        </w:tc>
      </w:tr>
      <w:tr w:rsidR="00467ADB" w:rsidRPr="00467ADB" w14:paraId="5CE6863D" w14:textId="77777777" w:rsidTr="00467ADB">
        <w:trPr>
          <w:trHeight w:val="288"/>
          <w:ins w:id="2651"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0C47E8E7" w14:textId="77777777" w:rsidR="00467ADB" w:rsidRPr="00467ADB" w:rsidRDefault="00467ADB" w:rsidP="00467ADB">
            <w:pPr>
              <w:spacing w:after="0" w:line="240" w:lineRule="auto"/>
              <w:jc w:val="center"/>
              <w:rPr>
                <w:ins w:id="2652" w:author="Diaz Zepeda, Hirvin Azael" w:date="2021-06-11T18:32:00Z"/>
                <w:rFonts w:ascii="Times New Roman" w:eastAsia="Times New Roman" w:hAnsi="Times New Roman" w:cs="Times New Roman"/>
                <w:color w:val="000000"/>
                <w:lang w:eastAsia="es-MX"/>
                <w:rPrChange w:id="2653" w:author="Diaz Zepeda, Hirvin Azael" w:date="2021-06-11T18:32:00Z">
                  <w:rPr>
                    <w:ins w:id="2654" w:author="Diaz Zepeda, Hirvin Azael" w:date="2021-06-11T18:32:00Z"/>
                  </w:rPr>
                </w:rPrChange>
              </w:rPr>
              <w:pPrChange w:id="2655" w:author="Diaz Zepeda, Hirvin Azael" w:date="2021-06-11T18:32:00Z">
                <w:pPr>
                  <w:jc w:val="center"/>
                </w:pPr>
              </w:pPrChange>
            </w:pPr>
            <w:proofErr w:type="spellStart"/>
            <w:ins w:id="2656" w:author="Diaz Zepeda, Hirvin Azael" w:date="2021-06-11T18:32:00Z">
              <w:r w:rsidRPr="00467ADB">
                <w:rPr>
                  <w:rFonts w:ascii="Times New Roman" w:eastAsia="Times New Roman" w:hAnsi="Times New Roman" w:cs="Times New Roman"/>
                  <w:color w:val="000000"/>
                  <w:lang w:eastAsia="es-MX"/>
                  <w:rPrChange w:id="2657"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3DBEA0AA" w14:textId="77777777" w:rsidR="00467ADB" w:rsidRPr="00467ADB" w:rsidRDefault="00467ADB" w:rsidP="00467ADB">
            <w:pPr>
              <w:spacing w:after="0" w:line="240" w:lineRule="auto"/>
              <w:jc w:val="center"/>
              <w:rPr>
                <w:ins w:id="2658" w:author="Diaz Zepeda, Hirvin Azael" w:date="2021-06-11T18:32:00Z"/>
                <w:rFonts w:ascii="Times New Roman" w:eastAsia="Times New Roman" w:hAnsi="Times New Roman" w:cs="Times New Roman"/>
                <w:color w:val="000000"/>
                <w:lang w:eastAsia="es-MX"/>
                <w:rPrChange w:id="2659" w:author="Diaz Zepeda, Hirvin Azael" w:date="2021-06-11T18:32:00Z">
                  <w:rPr>
                    <w:ins w:id="2660" w:author="Diaz Zepeda, Hirvin Azael" w:date="2021-06-11T18:32:00Z"/>
                  </w:rPr>
                </w:rPrChange>
              </w:rPr>
              <w:pPrChange w:id="2661" w:author="Diaz Zepeda, Hirvin Azael" w:date="2021-06-11T18:32:00Z">
                <w:pPr>
                  <w:jc w:val="center"/>
                </w:pPr>
              </w:pPrChange>
            </w:pPr>
            <w:ins w:id="2662" w:author="Diaz Zepeda, Hirvin Azael" w:date="2021-06-11T18:32:00Z">
              <w:r w:rsidRPr="00467ADB">
                <w:rPr>
                  <w:rFonts w:ascii="Times New Roman" w:eastAsia="Times New Roman" w:hAnsi="Times New Roman" w:cs="Times New Roman"/>
                  <w:color w:val="000000"/>
                  <w:lang w:eastAsia="es-MX"/>
                  <w:rPrChange w:id="2663"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55265CD1" w14:textId="77777777" w:rsidR="00467ADB" w:rsidRPr="00467ADB" w:rsidRDefault="00467ADB" w:rsidP="00467ADB">
            <w:pPr>
              <w:spacing w:after="0" w:line="240" w:lineRule="auto"/>
              <w:jc w:val="center"/>
              <w:rPr>
                <w:ins w:id="2664" w:author="Diaz Zepeda, Hirvin Azael" w:date="2021-06-11T18:32:00Z"/>
                <w:rFonts w:ascii="Times New Roman" w:eastAsia="Times New Roman" w:hAnsi="Times New Roman" w:cs="Times New Roman"/>
                <w:color w:val="000000"/>
                <w:lang w:eastAsia="es-MX"/>
                <w:rPrChange w:id="2665" w:author="Diaz Zepeda, Hirvin Azael" w:date="2021-06-11T18:32:00Z">
                  <w:rPr>
                    <w:ins w:id="2666" w:author="Diaz Zepeda, Hirvin Azael" w:date="2021-06-11T18:32:00Z"/>
                  </w:rPr>
                </w:rPrChange>
              </w:rPr>
              <w:pPrChange w:id="2667" w:author="Diaz Zepeda, Hirvin Azael" w:date="2021-06-11T18:32:00Z">
                <w:pPr>
                  <w:jc w:val="center"/>
                </w:pPr>
              </w:pPrChange>
            </w:pPr>
            <w:ins w:id="2668" w:author="Diaz Zepeda, Hirvin Azael" w:date="2021-06-11T18:32:00Z">
              <w:r w:rsidRPr="00467ADB">
                <w:rPr>
                  <w:rFonts w:ascii="Times New Roman" w:eastAsia="Times New Roman" w:hAnsi="Times New Roman" w:cs="Times New Roman"/>
                  <w:color w:val="000000"/>
                  <w:lang w:eastAsia="es-MX"/>
                  <w:rPrChange w:id="2669" w:author="Diaz Zepeda, Hirvin Azael" w:date="2021-06-11T18:32:00Z">
                    <w:rPr/>
                  </w:rPrChange>
                </w:rPr>
                <w:t>19,869</w:t>
              </w:r>
            </w:ins>
          </w:p>
        </w:tc>
        <w:tc>
          <w:tcPr>
            <w:tcW w:w="1308" w:type="dxa"/>
            <w:tcBorders>
              <w:top w:val="nil"/>
              <w:left w:val="nil"/>
              <w:bottom w:val="nil"/>
              <w:right w:val="nil"/>
            </w:tcBorders>
            <w:shd w:val="clear" w:color="000000" w:fill="E7E6E6"/>
            <w:noWrap/>
            <w:vAlign w:val="bottom"/>
            <w:hideMark/>
          </w:tcPr>
          <w:p w14:paraId="3BC3AD92" w14:textId="77777777" w:rsidR="00467ADB" w:rsidRPr="00467ADB" w:rsidRDefault="00467ADB" w:rsidP="00467ADB">
            <w:pPr>
              <w:spacing w:after="0" w:line="240" w:lineRule="auto"/>
              <w:jc w:val="center"/>
              <w:rPr>
                <w:ins w:id="2670" w:author="Diaz Zepeda, Hirvin Azael" w:date="2021-06-11T18:32:00Z"/>
                <w:rFonts w:ascii="Times New Roman" w:eastAsia="Times New Roman" w:hAnsi="Times New Roman" w:cs="Times New Roman"/>
                <w:color w:val="000000"/>
                <w:lang w:eastAsia="es-MX"/>
                <w:rPrChange w:id="2671" w:author="Diaz Zepeda, Hirvin Azael" w:date="2021-06-11T18:32:00Z">
                  <w:rPr>
                    <w:ins w:id="2672" w:author="Diaz Zepeda, Hirvin Azael" w:date="2021-06-11T18:32:00Z"/>
                  </w:rPr>
                </w:rPrChange>
              </w:rPr>
              <w:pPrChange w:id="2673" w:author="Diaz Zepeda, Hirvin Azael" w:date="2021-06-11T18:32:00Z">
                <w:pPr>
                  <w:jc w:val="center"/>
                </w:pPr>
              </w:pPrChange>
            </w:pPr>
            <w:ins w:id="2674" w:author="Diaz Zepeda, Hirvin Azael" w:date="2021-06-11T18:32:00Z">
              <w:r w:rsidRPr="00467ADB">
                <w:rPr>
                  <w:rFonts w:ascii="Times New Roman" w:eastAsia="Times New Roman" w:hAnsi="Times New Roman" w:cs="Times New Roman"/>
                  <w:color w:val="000000"/>
                  <w:lang w:eastAsia="es-MX"/>
                  <w:rPrChange w:id="2675" w:author="Diaz Zepeda, Hirvin Azael" w:date="2021-06-11T18:32:00Z">
                    <w:rPr/>
                  </w:rPrChange>
                </w:rPr>
                <w:t>10%</w:t>
              </w:r>
            </w:ins>
          </w:p>
        </w:tc>
      </w:tr>
      <w:tr w:rsidR="00467ADB" w:rsidRPr="00467ADB" w14:paraId="5EA68755" w14:textId="77777777" w:rsidTr="00467ADB">
        <w:trPr>
          <w:trHeight w:val="288"/>
          <w:ins w:id="2676" w:author="Diaz Zepeda, Hirvin Azael" w:date="2021-06-11T18:32:00Z"/>
        </w:trPr>
        <w:tc>
          <w:tcPr>
            <w:tcW w:w="4966" w:type="dxa"/>
            <w:vMerge/>
            <w:tcBorders>
              <w:top w:val="nil"/>
              <w:left w:val="nil"/>
              <w:bottom w:val="nil"/>
              <w:right w:val="nil"/>
            </w:tcBorders>
            <w:vAlign w:val="center"/>
            <w:hideMark/>
          </w:tcPr>
          <w:p w14:paraId="12B8C7F3" w14:textId="77777777" w:rsidR="00467ADB" w:rsidRPr="00467ADB" w:rsidRDefault="00467ADB" w:rsidP="00467ADB">
            <w:pPr>
              <w:spacing w:after="0" w:line="240" w:lineRule="auto"/>
              <w:rPr>
                <w:ins w:id="2677" w:author="Diaz Zepeda, Hirvin Azael" w:date="2021-06-11T18:32:00Z"/>
                <w:rFonts w:ascii="Times New Roman" w:eastAsia="Times New Roman" w:hAnsi="Times New Roman" w:cs="Times New Roman"/>
                <w:color w:val="000000"/>
                <w:lang w:eastAsia="es-MX"/>
                <w:rPrChange w:id="2678" w:author="Diaz Zepeda, Hirvin Azael" w:date="2021-06-11T18:32:00Z">
                  <w:rPr>
                    <w:ins w:id="2679" w:author="Diaz Zepeda, Hirvin Azael" w:date="2021-06-11T18:32:00Z"/>
                  </w:rPr>
                </w:rPrChange>
              </w:rPr>
              <w:pPrChange w:id="2680"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55DB7D6F" w14:textId="77777777" w:rsidR="00467ADB" w:rsidRPr="00467ADB" w:rsidRDefault="00467ADB" w:rsidP="00467ADB">
            <w:pPr>
              <w:spacing w:after="0" w:line="240" w:lineRule="auto"/>
              <w:jc w:val="center"/>
              <w:rPr>
                <w:ins w:id="2681" w:author="Diaz Zepeda, Hirvin Azael" w:date="2021-06-11T18:32:00Z"/>
                <w:rFonts w:ascii="Times New Roman" w:eastAsia="Times New Roman" w:hAnsi="Times New Roman" w:cs="Times New Roman"/>
                <w:color w:val="000000"/>
                <w:lang w:eastAsia="es-MX"/>
                <w:rPrChange w:id="2682" w:author="Diaz Zepeda, Hirvin Azael" w:date="2021-06-11T18:32:00Z">
                  <w:rPr>
                    <w:ins w:id="2683" w:author="Diaz Zepeda, Hirvin Azael" w:date="2021-06-11T18:32:00Z"/>
                  </w:rPr>
                </w:rPrChange>
              </w:rPr>
              <w:pPrChange w:id="2684" w:author="Diaz Zepeda, Hirvin Azael" w:date="2021-06-11T18:32:00Z">
                <w:pPr>
                  <w:jc w:val="center"/>
                </w:pPr>
              </w:pPrChange>
            </w:pPr>
            <w:ins w:id="2685" w:author="Diaz Zepeda, Hirvin Azael" w:date="2021-06-11T18:32:00Z">
              <w:r w:rsidRPr="00467ADB">
                <w:rPr>
                  <w:rFonts w:ascii="Times New Roman" w:eastAsia="Times New Roman" w:hAnsi="Times New Roman" w:cs="Times New Roman"/>
                  <w:color w:val="000000"/>
                  <w:lang w:eastAsia="es-MX"/>
                  <w:rPrChange w:id="2686"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6067E217" w14:textId="77777777" w:rsidR="00467ADB" w:rsidRPr="00467ADB" w:rsidRDefault="00467ADB" w:rsidP="00467ADB">
            <w:pPr>
              <w:spacing w:after="0" w:line="240" w:lineRule="auto"/>
              <w:jc w:val="center"/>
              <w:rPr>
                <w:ins w:id="2687" w:author="Diaz Zepeda, Hirvin Azael" w:date="2021-06-11T18:32:00Z"/>
                <w:rFonts w:ascii="Times New Roman" w:eastAsia="Times New Roman" w:hAnsi="Times New Roman" w:cs="Times New Roman"/>
                <w:color w:val="000000"/>
                <w:lang w:eastAsia="es-MX"/>
                <w:rPrChange w:id="2688" w:author="Diaz Zepeda, Hirvin Azael" w:date="2021-06-11T18:32:00Z">
                  <w:rPr>
                    <w:ins w:id="2689" w:author="Diaz Zepeda, Hirvin Azael" w:date="2021-06-11T18:32:00Z"/>
                  </w:rPr>
                </w:rPrChange>
              </w:rPr>
              <w:pPrChange w:id="2690" w:author="Diaz Zepeda, Hirvin Azael" w:date="2021-06-11T18:32:00Z">
                <w:pPr>
                  <w:jc w:val="center"/>
                </w:pPr>
              </w:pPrChange>
            </w:pPr>
            <w:ins w:id="2691" w:author="Diaz Zepeda, Hirvin Azael" w:date="2021-06-11T18:32:00Z">
              <w:r w:rsidRPr="00467ADB">
                <w:rPr>
                  <w:rFonts w:ascii="Times New Roman" w:eastAsia="Times New Roman" w:hAnsi="Times New Roman" w:cs="Times New Roman"/>
                  <w:color w:val="000000"/>
                  <w:lang w:eastAsia="es-MX"/>
                  <w:rPrChange w:id="2692" w:author="Diaz Zepeda, Hirvin Azael" w:date="2021-06-11T18:32:00Z">
                    <w:rPr/>
                  </w:rPrChange>
                </w:rPr>
                <w:t>24,948</w:t>
              </w:r>
            </w:ins>
          </w:p>
        </w:tc>
        <w:tc>
          <w:tcPr>
            <w:tcW w:w="1308" w:type="dxa"/>
            <w:tcBorders>
              <w:top w:val="nil"/>
              <w:left w:val="nil"/>
              <w:bottom w:val="nil"/>
              <w:right w:val="nil"/>
            </w:tcBorders>
            <w:shd w:val="clear" w:color="000000" w:fill="E7E6E6"/>
            <w:noWrap/>
            <w:vAlign w:val="bottom"/>
            <w:hideMark/>
          </w:tcPr>
          <w:p w14:paraId="0C59733C" w14:textId="77777777" w:rsidR="00467ADB" w:rsidRPr="00467ADB" w:rsidRDefault="00467ADB" w:rsidP="00467ADB">
            <w:pPr>
              <w:spacing w:after="0" w:line="240" w:lineRule="auto"/>
              <w:jc w:val="center"/>
              <w:rPr>
                <w:ins w:id="2693" w:author="Diaz Zepeda, Hirvin Azael" w:date="2021-06-11T18:32:00Z"/>
                <w:rFonts w:ascii="Times New Roman" w:eastAsia="Times New Roman" w:hAnsi="Times New Roman" w:cs="Times New Roman"/>
                <w:color w:val="000000"/>
                <w:lang w:eastAsia="es-MX"/>
                <w:rPrChange w:id="2694" w:author="Diaz Zepeda, Hirvin Azael" w:date="2021-06-11T18:32:00Z">
                  <w:rPr>
                    <w:ins w:id="2695" w:author="Diaz Zepeda, Hirvin Azael" w:date="2021-06-11T18:32:00Z"/>
                  </w:rPr>
                </w:rPrChange>
              </w:rPr>
              <w:pPrChange w:id="2696" w:author="Diaz Zepeda, Hirvin Azael" w:date="2021-06-11T18:32:00Z">
                <w:pPr>
                  <w:jc w:val="center"/>
                </w:pPr>
              </w:pPrChange>
            </w:pPr>
            <w:ins w:id="2697" w:author="Diaz Zepeda, Hirvin Azael" w:date="2021-06-11T18:32:00Z">
              <w:r w:rsidRPr="00467ADB">
                <w:rPr>
                  <w:rFonts w:ascii="Times New Roman" w:eastAsia="Times New Roman" w:hAnsi="Times New Roman" w:cs="Times New Roman"/>
                  <w:color w:val="000000"/>
                  <w:lang w:eastAsia="es-MX"/>
                  <w:rPrChange w:id="2698" w:author="Diaz Zepeda, Hirvin Azael" w:date="2021-06-11T18:32:00Z">
                    <w:rPr/>
                  </w:rPrChange>
                </w:rPr>
                <w:t>12%</w:t>
              </w:r>
            </w:ins>
          </w:p>
        </w:tc>
      </w:tr>
      <w:tr w:rsidR="00467ADB" w:rsidRPr="00467ADB" w14:paraId="1BAB3E02" w14:textId="77777777" w:rsidTr="00467ADB">
        <w:trPr>
          <w:trHeight w:val="288"/>
          <w:ins w:id="2699" w:author="Diaz Zepeda, Hirvin Azael" w:date="2021-06-11T18:32:00Z"/>
        </w:trPr>
        <w:tc>
          <w:tcPr>
            <w:tcW w:w="4966" w:type="dxa"/>
            <w:vMerge/>
            <w:tcBorders>
              <w:top w:val="nil"/>
              <w:left w:val="nil"/>
              <w:bottom w:val="nil"/>
              <w:right w:val="nil"/>
            </w:tcBorders>
            <w:vAlign w:val="center"/>
            <w:hideMark/>
          </w:tcPr>
          <w:p w14:paraId="35A2AD1C" w14:textId="77777777" w:rsidR="00467ADB" w:rsidRPr="00467ADB" w:rsidRDefault="00467ADB" w:rsidP="00467ADB">
            <w:pPr>
              <w:spacing w:after="0" w:line="240" w:lineRule="auto"/>
              <w:rPr>
                <w:ins w:id="2700" w:author="Diaz Zepeda, Hirvin Azael" w:date="2021-06-11T18:32:00Z"/>
                <w:rFonts w:ascii="Times New Roman" w:eastAsia="Times New Roman" w:hAnsi="Times New Roman" w:cs="Times New Roman"/>
                <w:color w:val="000000"/>
                <w:lang w:eastAsia="es-MX"/>
                <w:rPrChange w:id="2701" w:author="Diaz Zepeda, Hirvin Azael" w:date="2021-06-11T18:32:00Z">
                  <w:rPr>
                    <w:ins w:id="2702" w:author="Diaz Zepeda, Hirvin Azael" w:date="2021-06-11T18:32:00Z"/>
                  </w:rPr>
                </w:rPrChange>
              </w:rPr>
              <w:pPrChange w:id="270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3CD7CDDC" w14:textId="77777777" w:rsidR="00467ADB" w:rsidRPr="00467ADB" w:rsidRDefault="00467ADB" w:rsidP="00467ADB">
            <w:pPr>
              <w:spacing w:after="0" w:line="240" w:lineRule="auto"/>
              <w:jc w:val="center"/>
              <w:rPr>
                <w:ins w:id="2704" w:author="Diaz Zepeda, Hirvin Azael" w:date="2021-06-11T18:32:00Z"/>
                <w:rFonts w:ascii="Times New Roman" w:eastAsia="Times New Roman" w:hAnsi="Times New Roman" w:cs="Times New Roman"/>
                <w:color w:val="000000"/>
                <w:lang w:eastAsia="es-MX"/>
                <w:rPrChange w:id="2705" w:author="Diaz Zepeda, Hirvin Azael" w:date="2021-06-11T18:32:00Z">
                  <w:rPr>
                    <w:ins w:id="2706" w:author="Diaz Zepeda, Hirvin Azael" w:date="2021-06-11T18:32:00Z"/>
                  </w:rPr>
                </w:rPrChange>
              </w:rPr>
              <w:pPrChange w:id="2707" w:author="Diaz Zepeda, Hirvin Azael" w:date="2021-06-11T18:32:00Z">
                <w:pPr>
                  <w:jc w:val="center"/>
                </w:pPr>
              </w:pPrChange>
            </w:pPr>
            <w:ins w:id="2708" w:author="Diaz Zepeda, Hirvin Azael" w:date="2021-06-11T18:32:00Z">
              <w:r w:rsidRPr="00467ADB">
                <w:rPr>
                  <w:rFonts w:ascii="Times New Roman" w:eastAsia="Times New Roman" w:hAnsi="Times New Roman" w:cs="Times New Roman"/>
                  <w:color w:val="000000"/>
                  <w:lang w:eastAsia="es-MX"/>
                  <w:rPrChange w:id="2709"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3E013DB9" w14:textId="77777777" w:rsidR="00467ADB" w:rsidRPr="00467ADB" w:rsidRDefault="00467ADB" w:rsidP="00467ADB">
            <w:pPr>
              <w:spacing w:after="0" w:line="240" w:lineRule="auto"/>
              <w:jc w:val="center"/>
              <w:rPr>
                <w:ins w:id="2710" w:author="Diaz Zepeda, Hirvin Azael" w:date="2021-06-11T18:32:00Z"/>
                <w:rFonts w:ascii="Times New Roman" w:eastAsia="Times New Roman" w:hAnsi="Times New Roman" w:cs="Times New Roman"/>
                <w:color w:val="000000"/>
                <w:lang w:eastAsia="es-MX"/>
                <w:rPrChange w:id="2711" w:author="Diaz Zepeda, Hirvin Azael" w:date="2021-06-11T18:32:00Z">
                  <w:rPr>
                    <w:ins w:id="2712" w:author="Diaz Zepeda, Hirvin Azael" w:date="2021-06-11T18:32:00Z"/>
                  </w:rPr>
                </w:rPrChange>
              </w:rPr>
              <w:pPrChange w:id="2713" w:author="Diaz Zepeda, Hirvin Azael" w:date="2021-06-11T18:32:00Z">
                <w:pPr>
                  <w:jc w:val="center"/>
                </w:pPr>
              </w:pPrChange>
            </w:pPr>
            <w:ins w:id="2714" w:author="Diaz Zepeda, Hirvin Azael" w:date="2021-06-11T18:32:00Z">
              <w:r w:rsidRPr="00467ADB">
                <w:rPr>
                  <w:rFonts w:ascii="Times New Roman" w:eastAsia="Times New Roman" w:hAnsi="Times New Roman" w:cs="Times New Roman"/>
                  <w:color w:val="000000"/>
                  <w:lang w:eastAsia="es-MX"/>
                  <w:rPrChange w:id="2715" w:author="Diaz Zepeda, Hirvin Azael" w:date="2021-06-11T18:32:00Z">
                    <w:rPr/>
                  </w:rPrChange>
                </w:rPr>
                <w:t>11,512</w:t>
              </w:r>
            </w:ins>
          </w:p>
        </w:tc>
        <w:tc>
          <w:tcPr>
            <w:tcW w:w="1308" w:type="dxa"/>
            <w:tcBorders>
              <w:top w:val="nil"/>
              <w:left w:val="nil"/>
              <w:bottom w:val="nil"/>
              <w:right w:val="nil"/>
            </w:tcBorders>
            <w:shd w:val="clear" w:color="000000" w:fill="E7E6E6"/>
            <w:noWrap/>
            <w:vAlign w:val="bottom"/>
            <w:hideMark/>
          </w:tcPr>
          <w:p w14:paraId="50A9C304" w14:textId="77777777" w:rsidR="00467ADB" w:rsidRPr="00467ADB" w:rsidRDefault="00467ADB" w:rsidP="00467ADB">
            <w:pPr>
              <w:spacing w:after="0" w:line="240" w:lineRule="auto"/>
              <w:jc w:val="center"/>
              <w:rPr>
                <w:ins w:id="2716" w:author="Diaz Zepeda, Hirvin Azael" w:date="2021-06-11T18:32:00Z"/>
                <w:rFonts w:ascii="Times New Roman" w:eastAsia="Times New Roman" w:hAnsi="Times New Roman" w:cs="Times New Roman"/>
                <w:color w:val="000000"/>
                <w:lang w:eastAsia="es-MX"/>
                <w:rPrChange w:id="2717" w:author="Diaz Zepeda, Hirvin Azael" w:date="2021-06-11T18:32:00Z">
                  <w:rPr>
                    <w:ins w:id="2718" w:author="Diaz Zepeda, Hirvin Azael" w:date="2021-06-11T18:32:00Z"/>
                  </w:rPr>
                </w:rPrChange>
              </w:rPr>
              <w:pPrChange w:id="2719" w:author="Diaz Zepeda, Hirvin Azael" w:date="2021-06-11T18:32:00Z">
                <w:pPr>
                  <w:jc w:val="center"/>
                </w:pPr>
              </w:pPrChange>
            </w:pPr>
            <w:ins w:id="2720" w:author="Diaz Zepeda, Hirvin Azael" w:date="2021-06-11T18:32:00Z">
              <w:r w:rsidRPr="00467ADB">
                <w:rPr>
                  <w:rFonts w:ascii="Times New Roman" w:eastAsia="Times New Roman" w:hAnsi="Times New Roman" w:cs="Times New Roman"/>
                  <w:color w:val="000000"/>
                  <w:lang w:eastAsia="es-MX"/>
                  <w:rPrChange w:id="2721" w:author="Diaz Zepeda, Hirvin Azael" w:date="2021-06-11T18:32:00Z">
                    <w:rPr/>
                  </w:rPrChange>
                </w:rPr>
                <w:t>6%</w:t>
              </w:r>
            </w:ins>
          </w:p>
        </w:tc>
      </w:tr>
      <w:tr w:rsidR="00467ADB" w:rsidRPr="00467ADB" w14:paraId="6DF5F3C8" w14:textId="77777777" w:rsidTr="00467ADB">
        <w:trPr>
          <w:trHeight w:val="288"/>
          <w:ins w:id="2722" w:author="Diaz Zepeda, Hirvin Azael" w:date="2021-06-11T18:32:00Z"/>
        </w:trPr>
        <w:tc>
          <w:tcPr>
            <w:tcW w:w="4966" w:type="dxa"/>
            <w:vMerge/>
            <w:tcBorders>
              <w:top w:val="nil"/>
              <w:left w:val="nil"/>
              <w:bottom w:val="nil"/>
              <w:right w:val="nil"/>
            </w:tcBorders>
            <w:vAlign w:val="center"/>
            <w:hideMark/>
          </w:tcPr>
          <w:p w14:paraId="13768621" w14:textId="77777777" w:rsidR="00467ADB" w:rsidRPr="00467ADB" w:rsidRDefault="00467ADB" w:rsidP="00467ADB">
            <w:pPr>
              <w:spacing w:after="0" w:line="240" w:lineRule="auto"/>
              <w:rPr>
                <w:ins w:id="2723" w:author="Diaz Zepeda, Hirvin Azael" w:date="2021-06-11T18:32:00Z"/>
                <w:rFonts w:ascii="Times New Roman" w:eastAsia="Times New Roman" w:hAnsi="Times New Roman" w:cs="Times New Roman"/>
                <w:color w:val="000000"/>
                <w:lang w:eastAsia="es-MX"/>
                <w:rPrChange w:id="2724" w:author="Diaz Zepeda, Hirvin Azael" w:date="2021-06-11T18:32:00Z">
                  <w:rPr>
                    <w:ins w:id="2725" w:author="Diaz Zepeda, Hirvin Azael" w:date="2021-06-11T18:32:00Z"/>
                  </w:rPr>
                </w:rPrChange>
              </w:rPr>
              <w:pPrChange w:id="272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45046AB1" w14:textId="77777777" w:rsidR="00467ADB" w:rsidRPr="00467ADB" w:rsidRDefault="00467ADB" w:rsidP="00467ADB">
            <w:pPr>
              <w:spacing w:after="0" w:line="240" w:lineRule="auto"/>
              <w:jc w:val="center"/>
              <w:rPr>
                <w:ins w:id="2727" w:author="Diaz Zepeda, Hirvin Azael" w:date="2021-06-11T18:32:00Z"/>
                <w:rFonts w:ascii="Times New Roman" w:eastAsia="Times New Roman" w:hAnsi="Times New Roman" w:cs="Times New Roman"/>
                <w:color w:val="000000"/>
                <w:lang w:eastAsia="es-MX"/>
                <w:rPrChange w:id="2728" w:author="Diaz Zepeda, Hirvin Azael" w:date="2021-06-11T18:32:00Z">
                  <w:rPr>
                    <w:ins w:id="2729" w:author="Diaz Zepeda, Hirvin Azael" w:date="2021-06-11T18:32:00Z"/>
                  </w:rPr>
                </w:rPrChange>
              </w:rPr>
              <w:pPrChange w:id="2730" w:author="Diaz Zepeda, Hirvin Azael" w:date="2021-06-11T18:32:00Z">
                <w:pPr>
                  <w:jc w:val="center"/>
                </w:pPr>
              </w:pPrChange>
            </w:pPr>
            <w:ins w:id="2731" w:author="Diaz Zepeda, Hirvin Azael" w:date="2021-06-11T18:32:00Z">
              <w:r w:rsidRPr="00467ADB">
                <w:rPr>
                  <w:rFonts w:ascii="Times New Roman" w:eastAsia="Times New Roman" w:hAnsi="Times New Roman" w:cs="Times New Roman"/>
                  <w:color w:val="000000"/>
                  <w:lang w:eastAsia="es-MX"/>
                  <w:rPrChange w:id="2732"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557DE5CF" w14:textId="77777777" w:rsidR="00467ADB" w:rsidRPr="00467ADB" w:rsidRDefault="00467ADB" w:rsidP="00467ADB">
            <w:pPr>
              <w:spacing w:after="0" w:line="240" w:lineRule="auto"/>
              <w:jc w:val="center"/>
              <w:rPr>
                <w:ins w:id="2733" w:author="Diaz Zepeda, Hirvin Azael" w:date="2021-06-11T18:32:00Z"/>
                <w:rFonts w:ascii="Times New Roman" w:eastAsia="Times New Roman" w:hAnsi="Times New Roman" w:cs="Times New Roman"/>
                <w:color w:val="000000"/>
                <w:lang w:eastAsia="es-MX"/>
                <w:rPrChange w:id="2734" w:author="Diaz Zepeda, Hirvin Azael" w:date="2021-06-11T18:32:00Z">
                  <w:rPr>
                    <w:ins w:id="2735" w:author="Diaz Zepeda, Hirvin Azael" w:date="2021-06-11T18:32:00Z"/>
                  </w:rPr>
                </w:rPrChange>
              </w:rPr>
              <w:pPrChange w:id="2736" w:author="Diaz Zepeda, Hirvin Azael" w:date="2021-06-11T18:32:00Z">
                <w:pPr>
                  <w:jc w:val="center"/>
                </w:pPr>
              </w:pPrChange>
            </w:pPr>
            <w:ins w:id="2737" w:author="Diaz Zepeda, Hirvin Azael" w:date="2021-06-11T18:32:00Z">
              <w:r w:rsidRPr="00467ADB">
                <w:rPr>
                  <w:rFonts w:ascii="Times New Roman" w:eastAsia="Times New Roman" w:hAnsi="Times New Roman" w:cs="Times New Roman"/>
                  <w:color w:val="000000"/>
                  <w:lang w:eastAsia="es-MX"/>
                  <w:rPrChange w:id="2738" w:author="Diaz Zepeda, Hirvin Azael" w:date="2021-06-11T18:32:00Z">
                    <w:rPr/>
                  </w:rPrChange>
                </w:rPr>
                <w:t>25,189</w:t>
              </w:r>
            </w:ins>
          </w:p>
        </w:tc>
        <w:tc>
          <w:tcPr>
            <w:tcW w:w="1308" w:type="dxa"/>
            <w:tcBorders>
              <w:top w:val="nil"/>
              <w:left w:val="nil"/>
              <w:bottom w:val="nil"/>
              <w:right w:val="nil"/>
            </w:tcBorders>
            <w:shd w:val="clear" w:color="000000" w:fill="E7E6E6"/>
            <w:noWrap/>
            <w:vAlign w:val="bottom"/>
            <w:hideMark/>
          </w:tcPr>
          <w:p w14:paraId="59E62A69" w14:textId="77777777" w:rsidR="00467ADB" w:rsidRPr="00467ADB" w:rsidRDefault="00467ADB" w:rsidP="00467ADB">
            <w:pPr>
              <w:spacing w:after="0" w:line="240" w:lineRule="auto"/>
              <w:jc w:val="center"/>
              <w:rPr>
                <w:ins w:id="2739" w:author="Diaz Zepeda, Hirvin Azael" w:date="2021-06-11T18:32:00Z"/>
                <w:rFonts w:ascii="Times New Roman" w:eastAsia="Times New Roman" w:hAnsi="Times New Roman" w:cs="Times New Roman"/>
                <w:color w:val="000000"/>
                <w:lang w:eastAsia="es-MX"/>
                <w:rPrChange w:id="2740" w:author="Diaz Zepeda, Hirvin Azael" w:date="2021-06-11T18:32:00Z">
                  <w:rPr>
                    <w:ins w:id="2741" w:author="Diaz Zepeda, Hirvin Azael" w:date="2021-06-11T18:32:00Z"/>
                  </w:rPr>
                </w:rPrChange>
              </w:rPr>
              <w:pPrChange w:id="2742" w:author="Diaz Zepeda, Hirvin Azael" w:date="2021-06-11T18:32:00Z">
                <w:pPr>
                  <w:jc w:val="center"/>
                </w:pPr>
              </w:pPrChange>
            </w:pPr>
            <w:ins w:id="2743" w:author="Diaz Zepeda, Hirvin Azael" w:date="2021-06-11T18:32:00Z">
              <w:r w:rsidRPr="00467ADB">
                <w:rPr>
                  <w:rFonts w:ascii="Times New Roman" w:eastAsia="Times New Roman" w:hAnsi="Times New Roman" w:cs="Times New Roman"/>
                  <w:color w:val="000000"/>
                  <w:lang w:eastAsia="es-MX"/>
                  <w:rPrChange w:id="2744" w:author="Diaz Zepeda, Hirvin Azael" w:date="2021-06-11T18:32:00Z">
                    <w:rPr/>
                  </w:rPrChange>
                </w:rPr>
                <w:t>13%</w:t>
              </w:r>
            </w:ins>
          </w:p>
        </w:tc>
      </w:tr>
      <w:tr w:rsidR="00467ADB" w:rsidRPr="00467ADB" w14:paraId="6D593FCB" w14:textId="77777777" w:rsidTr="00467ADB">
        <w:trPr>
          <w:trHeight w:val="288"/>
          <w:ins w:id="2745" w:author="Diaz Zepeda, Hirvin Azael" w:date="2021-06-11T18:32:00Z"/>
        </w:trPr>
        <w:tc>
          <w:tcPr>
            <w:tcW w:w="4966" w:type="dxa"/>
            <w:tcBorders>
              <w:top w:val="nil"/>
              <w:left w:val="nil"/>
              <w:bottom w:val="nil"/>
              <w:right w:val="nil"/>
            </w:tcBorders>
            <w:shd w:val="clear" w:color="000000" w:fill="FFFFFF"/>
            <w:noWrap/>
            <w:vAlign w:val="bottom"/>
            <w:hideMark/>
          </w:tcPr>
          <w:p w14:paraId="0F96203E" w14:textId="77777777" w:rsidR="00467ADB" w:rsidRPr="00467ADB" w:rsidRDefault="00467ADB" w:rsidP="00467ADB">
            <w:pPr>
              <w:spacing w:after="0" w:line="240" w:lineRule="auto"/>
              <w:jc w:val="center"/>
              <w:rPr>
                <w:ins w:id="2746" w:author="Diaz Zepeda, Hirvin Azael" w:date="2021-06-11T18:32:00Z"/>
                <w:rFonts w:ascii="Times New Roman" w:eastAsia="Times New Roman" w:hAnsi="Times New Roman" w:cs="Times New Roman"/>
                <w:color w:val="000000"/>
                <w:lang w:eastAsia="es-MX"/>
                <w:rPrChange w:id="2747" w:author="Diaz Zepeda, Hirvin Azael" w:date="2021-06-11T18:32:00Z">
                  <w:rPr>
                    <w:ins w:id="2748" w:author="Diaz Zepeda, Hirvin Azael" w:date="2021-06-11T18:32:00Z"/>
                  </w:rPr>
                </w:rPrChange>
              </w:rPr>
              <w:pPrChange w:id="2749" w:author="Diaz Zepeda, Hirvin Azael" w:date="2021-06-11T18:32:00Z">
                <w:pPr>
                  <w:jc w:val="center"/>
                </w:pPr>
              </w:pPrChange>
            </w:pPr>
            <w:ins w:id="2750" w:author="Diaz Zepeda, Hirvin Azael" w:date="2021-06-11T18:32:00Z">
              <w:r w:rsidRPr="00467ADB">
                <w:rPr>
                  <w:rFonts w:ascii="Times New Roman" w:eastAsia="Times New Roman" w:hAnsi="Times New Roman" w:cs="Times New Roman"/>
                  <w:color w:val="000000"/>
                  <w:lang w:eastAsia="es-MX"/>
                  <w:rPrChange w:id="2751"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0D5FA33F" w14:textId="77777777" w:rsidR="00467ADB" w:rsidRPr="00467ADB" w:rsidRDefault="00467ADB" w:rsidP="00467ADB">
            <w:pPr>
              <w:spacing w:after="0" w:line="240" w:lineRule="auto"/>
              <w:jc w:val="center"/>
              <w:rPr>
                <w:ins w:id="2752" w:author="Diaz Zepeda, Hirvin Azael" w:date="2021-06-11T18:32:00Z"/>
                <w:rFonts w:ascii="Times New Roman" w:eastAsia="Times New Roman" w:hAnsi="Times New Roman" w:cs="Times New Roman"/>
                <w:color w:val="000000"/>
                <w:lang w:eastAsia="es-MX"/>
                <w:rPrChange w:id="2753" w:author="Diaz Zepeda, Hirvin Azael" w:date="2021-06-11T18:32:00Z">
                  <w:rPr>
                    <w:ins w:id="2754" w:author="Diaz Zepeda, Hirvin Azael" w:date="2021-06-11T18:32:00Z"/>
                  </w:rPr>
                </w:rPrChange>
              </w:rPr>
              <w:pPrChange w:id="2755" w:author="Diaz Zepeda, Hirvin Azael" w:date="2021-06-11T18:32:00Z">
                <w:pPr>
                  <w:jc w:val="center"/>
                </w:pPr>
              </w:pPrChange>
            </w:pPr>
            <w:ins w:id="2756" w:author="Diaz Zepeda, Hirvin Azael" w:date="2021-06-11T18:32:00Z">
              <w:r w:rsidRPr="00467ADB">
                <w:rPr>
                  <w:rFonts w:ascii="Times New Roman" w:eastAsia="Times New Roman" w:hAnsi="Times New Roman" w:cs="Times New Roman"/>
                  <w:color w:val="000000"/>
                  <w:lang w:eastAsia="es-MX"/>
                  <w:rPrChange w:id="2757"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29066E9F" w14:textId="77777777" w:rsidR="00467ADB" w:rsidRPr="00467ADB" w:rsidRDefault="00467ADB" w:rsidP="00467ADB">
            <w:pPr>
              <w:spacing w:after="0" w:line="240" w:lineRule="auto"/>
              <w:jc w:val="center"/>
              <w:rPr>
                <w:ins w:id="2758" w:author="Diaz Zepeda, Hirvin Azael" w:date="2021-06-11T18:32:00Z"/>
                <w:rFonts w:ascii="Times New Roman" w:eastAsia="Times New Roman" w:hAnsi="Times New Roman" w:cs="Times New Roman"/>
                <w:color w:val="000000"/>
                <w:lang w:eastAsia="es-MX"/>
                <w:rPrChange w:id="2759" w:author="Diaz Zepeda, Hirvin Azael" w:date="2021-06-11T18:32:00Z">
                  <w:rPr>
                    <w:ins w:id="2760" w:author="Diaz Zepeda, Hirvin Azael" w:date="2021-06-11T18:32:00Z"/>
                  </w:rPr>
                </w:rPrChange>
              </w:rPr>
              <w:pPrChange w:id="2761" w:author="Diaz Zepeda, Hirvin Azael" w:date="2021-06-11T18:32:00Z">
                <w:pPr>
                  <w:jc w:val="center"/>
                </w:pPr>
              </w:pPrChange>
            </w:pPr>
            <w:ins w:id="2762" w:author="Diaz Zepeda, Hirvin Azael" w:date="2021-06-11T18:32:00Z">
              <w:r w:rsidRPr="00467ADB">
                <w:rPr>
                  <w:rFonts w:ascii="Times New Roman" w:eastAsia="Times New Roman" w:hAnsi="Times New Roman" w:cs="Times New Roman"/>
                  <w:color w:val="000000"/>
                  <w:lang w:eastAsia="es-MX"/>
                  <w:rPrChange w:id="2763" w:author="Diaz Zepeda, Hirvin Azael" w:date="2021-06-11T18:32:00Z">
                    <w:rPr/>
                  </w:rPrChange>
                </w:rPr>
                <w:t>200,693</w:t>
              </w:r>
            </w:ins>
          </w:p>
        </w:tc>
        <w:tc>
          <w:tcPr>
            <w:tcW w:w="1308" w:type="dxa"/>
            <w:tcBorders>
              <w:top w:val="nil"/>
              <w:left w:val="nil"/>
              <w:bottom w:val="nil"/>
              <w:right w:val="nil"/>
            </w:tcBorders>
            <w:shd w:val="clear" w:color="000000" w:fill="FFFFFF"/>
            <w:noWrap/>
            <w:vAlign w:val="bottom"/>
            <w:hideMark/>
          </w:tcPr>
          <w:p w14:paraId="76CE8F38" w14:textId="77777777" w:rsidR="00467ADB" w:rsidRPr="00467ADB" w:rsidRDefault="00467ADB" w:rsidP="00467ADB">
            <w:pPr>
              <w:spacing w:after="0" w:line="240" w:lineRule="auto"/>
              <w:jc w:val="center"/>
              <w:rPr>
                <w:ins w:id="2764" w:author="Diaz Zepeda, Hirvin Azael" w:date="2021-06-11T18:32:00Z"/>
                <w:rFonts w:ascii="Times New Roman" w:eastAsia="Times New Roman" w:hAnsi="Times New Roman" w:cs="Times New Roman"/>
                <w:color w:val="000000"/>
                <w:lang w:eastAsia="es-MX"/>
                <w:rPrChange w:id="2765" w:author="Diaz Zepeda, Hirvin Azael" w:date="2021-06-11T18:32:00Z">
                  <w:rPr>
                    <w:ins w:id="2766" w:author="Diaz Zepeda, Hirvin Azael" w:date="2021-06-11T18:32:00Z"/>
                  </w:rPr>
                </w:rPrChange>
              </w:rPr>
              <w:pPrChange w:id="2767" w:author="Diaz Zepeda, Hirvin Azael" w:date="2021-06-11T18:32:00Z">
                <w:pPr>
                  <w:jc w:val="center"/>
                </w:pPr>
              </w:pPrChange>
            </w:pPr>
            <w:ins w:id="2768" w:author="Diaz Zepeda, Hirvin Azael" w:date="2021-06-11T18:32:00Z">
              <w:r w:rsidRPr="00467ADB">
                <w:rPr>
                  <w:rFonts w:ascii="Times New Roman" w:eastAsia="Times New Roman" w:hAnsi="Times New Roman" w:cs="Times New Roman"/>
                  <w:color w:val="000000"/>
                  <w:lang w:eastAsia="es-MX"/>
                  <w:rPrChange w:id="2769" w:author="Diaz Zepeda, Hirvin Azael" w:date="2021-06-11T18:32:00Z">
                    <w:rPr/>
                  </w:rPrChange>
                </w:rPr>
                <w:t> </w:t>
              </w:r>
            </w:ins>
          </w:p>
        </w:tc>
      </w:tr>
      <w:tr w:rsidR="00467ADB" w:rsidRPr="00467ADB" w14:paraId="26E54646" w14:textId="77777777" w:rsidTr="00467ADB">
        <w:trPr>
          <w:trHeight w:val="288"/>
          <w:ins w:id="2770" w:author="Diaz Zepeda, Hirvin Azael" w:date="2021-06-11T18:32:00Z"/>
          <w:trPrChange w:id="2771"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2772"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13F130AE" w14:textId="77777777" w:rsidR="00467ADB" w:rsidRPr="00467ADB" w:rsidRDefault="00467ADB" w:rsidP="00467ADB">
            <w:pPr>
              <w:spacing w:after="0" w:line="240" w:lineRule="auto"/>
              <w:jc w:val="center"/>
              <w:rPr>
                <w:ins w:id="2773" w:author="Diaz Zepeda, Hirvin Azael" w:date="2021-06-11T18:32:00Z"/>
                <w:rFonts w:ascii="Times New Roman" w:eastAsia="Times New Roman" w:hAnsi="Times New Roman" w:cs="Times New Roman"/>
                <w:color w:val="000000"/>
                <w:lang w:eastAsia="es-MX"/>
                <w:rPrChange w:id="2774" w:author="Diaz Zepeda, Hirvin Azael" w:date="2021-06-11T18:32:00Z">
                  <w:rPr>
                    <w:ins w:id="2775" w:author="Diaz Zepeda, Hirvin Azael" w:date="2021-06-11T18:32:00Z"/>
                  </w:rPr>
                </w:rPrChange>
              </w:rPr>
              <w:pPrChange w:id="2776" w:author="Diaz Zepeda, Hirvin Azael" w:date="2021-06-11T18:32:00Z">
                <w:pPr>
                  <w:jc w:val="center"/>
                </w:pPr>
              </w:pPrChange>
            </w:pPr>
            <w:proofErr w:type="spellStart"/>
            <w:ins w:id="2777" w:author="Diaz Zepeda, Hirvin Azael" w:date="2021-06-11T18:32:00Z">
              <w:r w:rsidRPr="00467ADB">
                <w:rPr>
                  <w:rFonts w:ascii="Times New Roman" w:eastAsia="Times New Roman" w:hAnsi="Times New Roman" w:cs="Times New Roman"/>
                  <w:color w:val="000000"/>
                  <w:lang w:eastAsia="es-MX"/>
                  <w:rPrChange w:id="2778"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277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2780" w:author="Diaz Zepeda, Hirvin Azael" w:date="2021-06-11T18:32:00Z">
                    <w:rPr/>
                  </w:rPrChange>
                </w:rPr>
                <w:t>intubated</w:t>
              </w:r>
              <w:proofErr w:type="spellEnd"/>
            </w:ins>
          </w:p>
        </w:tc>
      </w:tr>
      <w:tr w:rsidR="00467ADB" w:rsidRPr="00467ADB" w14:paraId="626F327B" w14:textId="77777777" w:rsidTr="00467ADB">
        <w:trPr>
          <w:trHeight w:val="288"/>
          <w:ins w:id="2781" w:author="Diaz Zepeda, Hirvin Azael" w:date="2021-06-11T18:32:00Z"/>
        </w:trPr>
        <w:tc>
          <w:tcPr>
            <w:tcW w:w="4966" w:type="dxa"/>
            <w:tcBorders>
              <w:top w:val="nil"/>
              <w:left w:val="nil"/>
              <w:bottom w:val="nil"/>
              <w:right w:val="nil"/>
            </w:tcBorders>
            <w:shd w:val="clear" w:color="000000" w:fill="E7E6E6"/>
            <w:noWrap/>
            <w:vAlign w:val="bottom"/>
            <w:hideMark/>
          </w:tcPr>
          <w:p w14:paraId="44C5B4B6" w14:textId="77777777" w:rsidR="00467ADB" w:rsidRPr="00467ADB" w:rsidRDefault="00467ADB" w:rsidP="00467ADB">
            <w:pPr>
              <w:spacing w:after="0" w:line="240" w:lineRule="auto"/>
              <w:jc w:val="center"/>
              <w:rPr>
                <w:ins w:id="2782" w:author="Diaz Zepeda, Hirvin Azael" w:date="2021-06-11T18:32:00Z"/>
                <w:rFonts w:ascii="Times New Roman" w:eastAsia="Times New Roman" w:hAnsi="Times New Roman" w:cs="Times New Roman"/>
                <w:color w:val="000000"/>
                <w:lang w:eastAsia="es-MX"/>
                <w:rPrChange w:id="2783" w:author="Diaz Zepeda, Hirvin Azael" w:date="2021-06-11T18:32:00Z">
                  <w:rPr>
                    <w:ins w:id="2784" w:author="Diaz Zepeda, Hirvin Azael" w:date="2021-06-11T18:32:00Z"/>
                  </w:rPr>
                </w:rPrChange>
              </w:rPr>
              <w:pPrChange w:id="2785" w:author="Diaz Zepeda, Hirvin Azael" w:date="2021-06-11T18:32:00Z">
                <w:pPr>
                  <w:jc w:val="center"/>
                </w:pPr>
              </w:pPrChange>
            </w:pPr>
            <w:ins w:id="2786" w:author="Diaz Zepeda, Hirvin Azael" w:date="2021-06-11T18:32:00Z">
              <w:r w:rsidRPr="00467ADB">
                <w:rPr>
                  <w:rFonts w:ascii="Times New Roman" w:eastAsia="Times New Roman" w:hAnsi="Times New Roman" w:cs="Times New Roman"/>
                  <w:color w:val="000000"/>
                  <w:lang w:eastAsia="es-MX"/>
                  <w:rPrChange w:id="2787" w:author="Diaz Zepeda, Hirvin Azael" w:date="2021-06-11T18:32:00Z">
                    <w:rPr/>
                  </w:rPrChange>
                </w:rPr>
                <w:t>Sex</w:t>
              </w:r>
            </w:ins>
          </w:p>
        </w:tc>
        <w:tc>
          <w:tcPr>
            <w:tcW w:w="1364" w:type="dxa"/>
            <w:tcBorders>
              <w:top w:val="nil"/>
              <w:left w:val="nil"/>
              <w:bottom w:val="nil"/>
              <w:right w:val="nil"/>
            </w:tcBorders>
            <w:shd w:val="clear" w:color="000000" w:fill="E7E6E6"/>
            <w:noWrap/>
            <w:vAlign w:val="bottom"/>
            <w:hideMark/>
          </w:tcPr>
          <w:p w14:paraId="6FB27651" w14:textId="77777777" w:rsidR="00467ADB" w:rsidRPr="00467ADB" w:rsidRDefault="00467ADB" w:rsidP="00467ADB">
            <w:pPr>
              <w:spacing w:after="0" w:line="240" w:lineRule="auto"/>
              <w:jc w:val="center"/>
              <w:rPr>
                <w:ins w:id="2788" w:author="Diaz Zepeda, Hirvin Azael" w:date="2021-06-11T18:32:00Z"/>
                <w:rFonts w:ascii="Times New Roman" w:eastAsia="Times New Roman" w:hAnsi="Times New Roman" w:cs="Times New Roman"/>
                <w:color w:val="000000"/>
                <w:lang w:eastAsia="es-MX"/>
                <w:rPrChange w:id="2789" w:author="Diaz Zepeda, Hirvin Azael" w:date="2021-06-11T18:32:00Z">
                  <w:rPr>
                    <w:ins w:id="2790" w:author="Diaz Zepeda, Hirvin Azael" w:date="2021-06-11T18:32:00Z"/>
                  </w:rPr>
                </w:rPrChange>
              </w:rPr>
              <w:pPrChange w:id="2791" w:author="Diaz Zepeda, Hirvin Azael" w:date="2021-06-11T18:32:00Z">
                <w:pPr>
                  <w:jc w:val="center"/>
                </w:pPr>
              </w:pPrChange>
            </w:pPr>
            <w:ins w:id="2792" w:author="Diaz Zepeda, Hirvin Azael" w:date="2021-06-11T18:32:00Z">
              <w:r w:rsidRPr="00467ADB">
                <w:rPr>
                  <w:rFonts w:ascii="Times New Roman" w:eastAsia="Times New Roman" w:hAnsi="Times New Roman" w:cs="Times New Roman"/>
                  <w:color w:val="000000"/>
                  <w:lang w:eastAsia="es-MX"/>
                  <w:rPrChange w:id="2793" w:author="Diaz Zepeda, Hirvin Azael" w:date="2021-06-11T18:32:00Z">
                    <w:rPr/>
                  </w:rPrChange>
                </w:rPr>
                <w:t xml:space="preserve">Age </w:t>
              </w:r>
              <w:proofErr w:type="spellStart"/>
              <w:r w:rsidRPr="00467ADB">
                <w:rPr>
                  <w:rFonts w:ascii="Times New Roman" w:eastAsia="Times New Roman" w:hAnsi="Times New Roman" w:cs="Times New Roman"/>
                  <w:color w:val="000000"/>
                  <w:lang w:eastAsia="es-MX"/>
                  <w:rPrChange w:id="2794" w:author="Diaz Zepeda, Hirvin Azael" w:date="2021-06-11T18:32:00Z">
                    <w:rPr/>
                  </w:rPrChange>
                </w:rPr>
                <w:t>Group</w:t>
              </w:r>
              <w:proofErr w:type="spellEnd"/>
            </w:ins>
          </w:p>
        </w:tc>
        <w:tc>
          <w:tcPr>
            <w:tcW w:w="1002" w:type="dxa"/>
            <w:tcBorders>
              <w:top w:val="nil"/>
              <w:left w:val="nil"/>
              <w:bottom w:val="nil"/>
              <w:right w:val="nil"/>
            </w:tcBorders>
            <w:shd w:val="clear" w:color="000000" w:fill="E7E6E6"/>
            <w:noWrap/>
            <w:vAlign w:val="bottom"/>
            <w:hideMark/>
          </w:tcPr>
          <w:p w14:paraId="2C71F737" w14:textId="77777777" w:rsidR="00467ADB" w:rsidRPr="00467ADB" w:rsidRDefault="00467ADB" w:rsidP="00467ADB">
            <w:pPr>
              <w:spacing w:after="0" w:line="240" w:lineRule="auto"/>
              <w:jc w:val="center"/>
              <w:rPr>
                <w:ins w:id="2795" w:author="Diaz Zepeda, Hirvin Azael" w:date="2021-06-11T18:32:00Z"/>
                <w:rFonts w:ascii="Times New Roman" w:eastAsia="Times New Roman" w:hAnsi="Times New Roman" w:cs="Times New Roman"/>
                <w:color w:val="000000"/>
                <w:lang w:eastAsia="es-MX"/>
                <w:rPrChange w:id="2796" w:author="Diaz Zepeda, Hirvin Azael" w:date="2021-06-11T18:32:00Z">
                  <w:rPr>
                    <w:ins w:id="2797" w:author="Diaz Zepeda, Hirvin Azael" w:date="2021-06-11T18:32:00Z"/>
                  </w:rPr>
                </w:rPrChange>
              </w:rPr>
              <w:pPrChange w:id="2798" w:author="Diaz Zepeda, Hirvin Azael" w:date="2021-06-11T18:32:00Z">
                <w:pPr>
                  <w:jc w:val="center"/>
                </w:pPr>
              </w:pPrChange>
            </w:pPr>
            <w:ins w:id="2799" w:author="Diaz Zepeda, Hirvin Azael" w:date="2021-06-11T18:32:00Z">
              <w:r w:rsidRPr="00467ADB">
                <w:rPr>
                  <w:rFonts w:ascii="Times New Roman" w:eastAsia="Times New Roman" w:hAnsi="Times New Roman" w:cs="Times New Roman"/>
                  <w:color w:val="000000"/>
                  <w:lang w:eastAsia="es-MX"/>
                  <w:rPrChange w:id="2800" w:author="Diaz Zepeda, Hirvin Azael" w:date="2021-06-11T18:32:00Z">
                    <w:rPr/>
                  </w:rPrChange>
                </w:rPr>
                <w:t>N</w:t>
              </w:r>
            </w:ins>
          </w:p>
        </w:tc>
        <w:tc>
          <w:tcPr>
            <w:tcW w:w="1308" w:type="dxa"/>
            <w:tcBorders>
              <w:top w:val="nil"/>
              <w:left w:val="nil"/>
              <w:bottom w:val="nil"/>
              <w:right w:val="nil"/>
            </w:tcBorders>
            <w:shd w:val="clear" w:color="000000" w:fill="E7E6E6"/>
            <w:noWrap/>
            <w:vAlign w:val="bottom"/>
            <w:hideMark/>
          </w:tcPr>
          <w:p w14:paraId="2B25C123" w14:textId="77777777" w:rsidR="00467ADB" w:rsidRPr="00467ADB" w:rsidRDefault="00467ADB" w:rsidP="00467ADB">
            <w:pPr>
              <w:spacing w:after="0" w:line="240" w:lineRule="auto"/>
              <w:jc w:val="center"/>
              <w:rPr>
                <w:ins w:id="2801" w:author="Diaz Zepeda, Hirvin Azael" w:date="2021-06-11T18:32:00Z"/>
                <w:rFonts w:ascii="Times New Roman" w:eastAsia="Times New Roman" w:hAnsi="Times New Roman" w:cs="Times New Roman"/>
                <w:color w:val="000000"/>
                <w:lang w:eastAsia="es-MX"/>
                <w:rPrChange w:id="2802" w:author="Diaz Zepeda, Hirvin Azael" w:date="2021-06-11T18:32:00Z">
                  <w:rPr>
                    <w:ins w:id="2803" w:author="Diaz Zepeda, Hirvin Azael" w:date="2021-06-11T18:32:00Z"/>
                  </w:rPr>
                </w:rPrChange>
              </w:rPr>
              <w:pPrChange w:id="2804" w:author="Diaz Zepeda, Hirvin Azael" w:date="2021-06-11T18:32:00Z">
                <w:pPr>
                  <w:jc w:val="center"/>
                </w:pPr>
              </w:pPrChange>
            </w:pPr>
            <w:proofErr w:type="spellStart"/>
            <w:ins w:id="2805" w:author="Diaz Zepeda, Hirvin Azael" w:date="2021-06-11T18:32:00Z">
              <w:r w:rsidRPr="00467ADB">
                <w:rPr>
                  <w:rFonts w:ascii="Times New Roman" w:eastAsia="Times New Roman" w:hAnsi="Times New Roman" w:cs="Times New Roman"/>
                  <w:color w:val="000000"/>
                  <w:lang w:eastAsia="es-MX"/>
                  <w:rPrChange w:id="2806" w:author="Diaz Zepeda, Hirvin Azael" w:date="2021-06-11T18:32:00Z">
                    <w:rPr/>
                  </w:rPrChange>
                </w:rPr>
                <w:t>Proportion</w:t>
              </w:r>
              <w:proofErr w:type="spellEnd"/>
            </w:ins>
          </w:p>
        </w:tc>
      </w:tr>
      <w:tr w:rsidR="00467ADB" w:rsidRPr="00467ADB" w14:paraId="05C81A4E" w14:textId="77777777" w:rsidTr="00467ADB">
        <w:trPr>
          <w:trHeight w:val="288"/>
          <w:ins w:id="2807"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5EF07F8F" w14:textId="77777777" w:rsidR="00467ADB" w:rsidRPr="00467ADB" w:rsidRDefault="00467ADB" w:rsidP="00467ADB">
            <w:pPr>
              <w:spacing w:after="0" w:line="240" w:lineRule="auto"/>
              <w:jc w:val="center"/>
              <w:rPr>
                <w:ins w:id="2808" w:author="Diaz Zepeda, Hirvin Azael" w:date="2021-06-11T18:32:00Z"/>
                <w:rFonts w:ascii="Times New Roman" w:eastAsia="Times New Roman" w:hAnsi="Times New Roman" w:cs="Times New Roman"/>
                <w:color w:val="000000"/>
                <w:lang w:eastAsia="es-MX"/>
                <w:rPrChange w:id="2809" w:author="Diaz Zepeda, Hirvin Azael" w:date="2021-06-11T18:32:00Z">
                  <w:rPr>
                    <w:ins w:id="2810" w:author="Diaz Zepeda, Hirvin Azael" w:date="2021-06-11T18:32:00Z"/>
                  </w:rPr>
                </w:rPrChange>
              </w:rPr>
              <w:pPrChange w:id="2811" w:author="Diaz Zepeda, Hirvin Azael" w:date="2021-06-11T18:32:00Z">
                <w:pPr>
                  <w:jc w:val="center"/>
                </w:pPr>
              </w:pPrChange>
            </w:pPr>
            <w:proofErr w:type="spellStart"/>
            <w:ins w:id="2812" w:author="Diaz Zepeda, Hirvin Azael" w:date="2021-06-11T18:32:00Z">
              <w:r w:rsidRPr="00467ADB">
                <w:rPr>
                  <w:rFonts w:ascii="Times New Roman" w:eastAsia="Times New Roman" w:hAnsi="Times New Roman" w:cs="Times New Roman"/>
                  <w:color w:val="000000"/>
                  <w:lang w:eastAsia="es-MX"/>
                  <w:rPrChange w:id="2813" w:author="Diaz Zepeda, Hirvin Azael" w:date="2021-06-11T18:32:00Z">
                    <w:rPr/>
                  </w:rPrChange>
                </w:rPr>
                <w:t>Male</w:t>
              </w:r>
              <w:proofErr w:type="spellEnd"/>
            </w:ins>
          </w:p>
        </w:tc>
        <w:tc>
          <w:tcPr>
            <w:tcW w:w="1364" w:type="dxa"/>
            <w:tcBorders>
              <w:top w:val="nil"/>
              <w:left w:val="nil"/>
              <w:bottom w:val="nil"/>
              <w:right w:val="nil"/>
            </w:tcBorders>
            <w:shd w:val="clear" w:color="000000" w:fill="FFFFFF"/>
            <w:noWrap/>
            <w:vAlign w:val="bottom"/>
            <w:hideMark/>
          </w:tcPr>
          <w:p w14:paraId="4B5A79D9" w14:textId="77777777" w:rsidR="00467ADB" w:rsidRPr="00467ADB" w:rsidRDefault="00467ADB" w:rsidP="00467ADB">
            <w:pPr>
              <w:spacing w:after="0" w:line="240" w:lineRule="auto"/>
              <w:jc w:val="center"/>
              <w:rPr>
                <w:ins w:id="2814" w:author="Diaz Zepeda, Hirvin Azael" w:date="2021-06-11T18:32:00Z"/>
                <w:rFonts w:ascii="Times New Roman" w:eastAsia="Times New Roman" w:hAnsi="Times New Roman" w:cs="Times New Roman"/>
                <w:color w:val="000000"/>
                <w:lang w:eastAsia="es-MX"/>
                <w:rPrChange w:id="2815" w:author="Diaz Zepeda, Hirvin Azael" w:date="2021-06-11T18:32:00Z">
                  <w:rPr>
                    <w:ins w:id="2816" w:author="Diaz Zepeda, Hirvin Azael" w:date="2021-06-11T18:32:00Z"/>
                  </w:rPr>
                </w:rPrChange>
              </w:rPr>
              <w:pPrChange w:id="2817" w:author="Diaz Zepeda, Hirvin Azael" w:date="2021-06-11T18:32:00Z">
                <w:pPr>
                  <w:jc w:val="center"/>
                </w:pPr>
              </w:pPrChange>
            </w:pPr>
            <w:ins w:id="2818" w:author="Diaz Zepeda, Hirvin Azael" w:date="2021-06-11T18:32:00Z">
              <w:r w:rsidRPr="00467ADB">
                <w:rPr>
                  <w:rFonts w:ascii="Times New Roman" w:eastAsia="Times New Roman" w:hAnsi="Times New Roman" w:cs="Times New Roman"/>
                  <w:color w:val="000000"/>
                  <w:lang w:eastAsia="es-MX"/>
                  <w:rPrChange w:id="2819" w:author="Diaz Zepeda, Hirvin Azael" w:date="2021-06-11T18:32:00Z">
                    <w:rPr/>
                  </w:rPrChange>
                </w:rPr>
                <w:t>45 - 54 yo.</w:t>
              </w:r>
            </w:ins>
          </w:p>
        </w:tc>
        <w:tc>
          <w:tcPr>
            <w:tcW w:w="1002" w:type="dxa"/>
            <w:tcBorders>
              <w:top w:val="nil"/>
              <w:left w:val="nil"/>
              <w:bottom w:val="nil"/>
              <w:right w:val="nil"/>
            </w:tcBorders>
            <w:shd w:val="clear" w:color="000000" w:fill="FFFFFF"/>
            <w:noWrap/>
            <w:vAlign w:val="bottom"/>
            <w:hideMark/>
          </w:tcPr>
          <w:p w14:paraId="69015F0F" w14:textId="77777777" w:rsidR="00467ADB" w:rsidRPr="00467ADB" w:rsidRDefault="00467ADB" w:rsidP="00467ADB">
            <w:pPr>
              <w:spacing w:after="0" w:line="240" w:lineRule="auto"/>
              <w:jc w:val="center"/>
              <w:rPr>
                <w:ins w:id="2820" w:author="Diaz Zepeda, Hirvin Azael" w:date="2021-06-11T18:32:00Z"/>
                <w:rFonts w:ascii="Times New Roman" w:eastAsia="Times New Roman" w:hAnsi="Times New Roman" w:cs="Times New Roman"/>
                <w:color w:val="000000"/>
                <w:lang w:eastAsia="es-MX"/>
                <w:rPrChange w:id="2821" w:author="Diaz Zepeda, Hirvin Azael" w:date="2021-06-11T18:32:00Z">
                  <w:rPr>
                    <w:ins w:id="2822" w:author="Diaz Zepeda, Hirvin Azael" w:date="2021-06-11T18:32:00Z"/>
                  </w:rPr>
                </w:rPrChange>
              </w:rPr>
              <w:pPrChange w:id="2823" w:author="Diaz Zepeda, Hirvin Azael" w:date="2021-06-11T18:32:00Z">
                <w:pPr>
                  <w:jc w:val="center"/>
                </w:pPr>
              </w:pPrChange>
            </w:pPr>
            <w:ins w:id="2824" w:author="Diaz Zepeda, Hirvin Azael" w:date="2021-06-11T18:32:00Z">
              <w:r w:rsidRPr="00467ADB">
                <w:rPr>
                  <w:rFonts w:ascii="Times New Roman" w:eastAsia="Times New Roman" w:hAnsi="Times New Roman" w:cs="Times New Roman"/>
                  <w:color w:val="000000"/>
                  <w:lang w:eastAsia="es-MX"/>
                  <w:rPrChange w:id="2825" w:author="Diaz Zepeda, Hirvin Azael" w:date="2021-06-11T18:32:00Z">
                    <w:rPr/>
                  </w:rPrChange>
                </w:rPr>
                <w:t>5,898</w:t>
              </w:r>
            </w:ins>
          </w:p>
        </w:tc>
        <w:tc>
          <w:tcPr>
            <w:tcW w:w="1308" w:type="dxa"/>
            <w:tcBorders>
              <w:top w:val="nil"/>
              <w:left w:val="nil"/>
              <w:bottom w:val="nil"/>
              <w:right w:val="nil"/>
            </w:tcBorders>
            <w:shd w:val="clear" w:color="000000" w:fill="FFFFFF"/>
            <w:noWrap/>
            <w:vAlign w:val="bottom"/>
            <w:hideMark/>
          </w:tcPr>
          <w:p w14:paraId="74A8AB7F" w14:textId="77777777" w:rsidR="00467ADB" w:rsidRPr="00467ADB" w:rsidRDefault="00467ADB" w:rsidP="00467ADB">
            <w:pPr>
              <w:spacing w:after="0" w:line="240" w:lineRule="auto"/>
              <w:jc w:val="center"/>
              <w:rPr>
                <w:ins w:id="2826" w:author="Diaz Zepeda, Hirvin Azael" w:date="2021-06-11T18:32:00Z"/>
                <w:rFonts w:ascii="Times New Roman" w:eastAsia="Times New Roman" w:hAnsi="Times New Roman" w:cs="Times New Roman"/>
                <w:color w:val="000000"/>
                <w:lang w:eastAsia="es-MX"/>
                <w:rPrChange w:id="2827" w:author="Diaz Zepeda, Hirvin Azael" w:date="2021-06-11T18:32:00Z">
                  <w:rPr>
                    <w:ins w:id="2828" w:author="Diaz Zepeda, Hirvin Azael" w:date="2021-06-11T18:32:00Z"/>
                  </w:rPr>
                </w:rPrChange>
              </w:rPr>
              <w:pPrChange w:id="2829" w:author="Diaz Zepeda, Hirvin Azael" w:date="2021-06-11T18:32:00Z">
                <w:pPr>
                  <w:jc w:val="center"/>
                </w:pPr>
              </w:pPrChange>
            </w:pPr>
            <w:ins w:id="2830" w:author="Diaz Zepeda, Hirvin Azael" w:date="2021-06-11T18:32:00Z">
              <w:r w:rsidRPr="00467ADB">
                <w:rPr>
                  <w:rFonts w:ascii="Times New Roman" w:eastAsia="Times New Roman" w:hAnsi="Times New Roman" w:cs="Times New Roman"/>
                  <w:color w:val="000000"/>
                  <w:lang w:eastAsia="es-MX"/>
                  <w:rPrChange w:id="2831" w:author="Diaz Zepeda, Hirvin Azael" w:date="2021-06-11T18:32:00Z">
                    <w:rPr/>
                  </w:rPrChange>
                </w:rPr>
                <w:t>15%</w:t>
              </w:r>
            </w:ins>
          </w:p>
        </w:tc>
      </w:tr>
      <w:tr w:rsidR="00467ADB" w:rsidRPr="00467ADB" w14:paraId="59CDA232" w14:textId="77777777" w:rsidTr="00467ADB">
        <w:trPr>
          <w:trHeight w:val="288"/>
          <w:ins w:id="2832" w:author="Diaz Zepeda, Hirvin Azael" w:date="2021-06-11T18:32:00Z"/>
        </w:trPr>
        <w:tc>
          <w:tcPr>
            <w:tcW w:w="4966" w:type="dxa"/>
            <w:vMerge/>
            <w:tcBorders>
              <w:top w:val="nil"/>
              <w:left w:val="nil"/>
              <w:bottom w:val="nil"/>
              <w:right w:val="nil"/>
            </w:tcBorders>
            <w:vAlign w:val="center"/>
            <w:hideMark/>
          </w:tcPr>
          <w:p w14:paraId="68A5DCDA" w14:textId="77777777" w:rsidR="00467ADB" w:rsidRPr="00467ADB" w:rsidRDefault="00467ADB" w:rsidP="00467ADB">
            <w:pPr>
              <w:spacing w:after="0" w:line="240" w:lineRule="auto"/>
              <w:rPr>
                <w:ins w:id="2833" w:author="Diaz Zepeda, Hirvin Azael" w:date="2021-06-11T18:32:00Z"/>
                <w:rFonts w:ascii="Times New Roman" w:eastAsia="Times New Roman" w:hAnsi="Times New Roman" w:cs="Times New Roman"/>
                <w:color w:val="000000"/>
                <w:lang w:eastAsia="es-MX"/>
                <w:rPrChange w:id="2834" w:author="Diaz Zepeda, Hirvin Azael" w:date="2021-06-11T18:32:00Z">
                  <w:rPr>
                    <w:ins w:id="2835" w:author="Diaz Zepeda, Hirvin Azael" w:date="2021-06-11T18:32:00Z"/>
                  </w:rPr>
                </w:rPrChange>
              </w:rPr>
              <w:pPrChange w:id="2836"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3E169214" w14:textId="77777777" w:rsidR="00467ADB" w:rsidRPr="00467ADB" w:rsidRDefault="00467ADB" w:rsidP="00467ADB">
            <w:pPr>
              <w:spacing w:after="0" w:line="240" w:lineRule="auto"/>
              <w:jc w:val="center"/>
              <w:rPr>
                <w:ins w:id="2837" w:author="Diaz Zepeda, Hirvin Azael" w:date="2021-06-11T18:32:00Z"/>
                <w:rFonts w:ascii="Times New Roman" w:eastAsia="Times New Roman" w:hAnsi="Times New Roman" w:cs="Times New Roman"/>
                <w:color w:val="000000"/>
                <w:lang w:eastAsia="es-MX"/>
                <w:rPrChange w:id="2838" w:author="Diaz Zepeda, Hirvin Azael" w:date="2021-06-11T18:32:00Z">
                  <w:rPr>
                    <w:ins w:id="2839" w:author="Diaz Zepeda, Hirvin Azael" w:date="2021-06-11T18:32:00Z"/>
                  </w:rPr>
                </w:rPrChange>
              </w:rPr>
              <w:pPrChange w:id="2840" w:author="Diaz Zepeda, Hirvin Azael" w:date="2021-06-11T18:32:00Z">
                <w:pPr>
                  <w:jc w:val="center"/>
                </w:pPr>
              </w:pPrChange>
            </w:pPr>
            <w:ins w:id="2841" w:author="Diaz Zepeda, Hirvin Azael" w:date="2021-06-11T18:32:00Z">
              <w:r w:rsidRPr="00467ADB">
                <w:rPr>
                  <w:rFonts w:ascii="Times New Roman" w:eastAsia="Times New Roman" w:hAnsi="Times New Roman" w:cs="Times New Roman"/>
                  <w:color w:val="000000"/>
                  <w:lang w:eastAsia="es-MX"/>
                  <w:rPrChange w:id="2842" w:author="Diaz Zepeda, Hirvin Azael" w:date="2021-06-11T18:32:00Z">
                    <w:rPr/>
                  </w:rPrChange>
                </w:rPr>
                <w:t>55 -64 yo.</w:t>
              </w:r>
            </w:ins>
          </w:p>
        </w:tc>
        <w:tc>
          <w:tcPr>
            <w:tcW w:w="1002" w:type="dxa"/>
            <w:tcBorders>
              <w:top w:val="nil"/>
              <w:left w:val="nil"/>
              <w:bottom w:val="nil"/>
              <w:right w:val="nil"/>
            </w:tcBorders>
            <w:shd w:val="clear" w:color="000000" w:fill="FFFFFF"/>
            <w:noWrap/>
            <w:vAlign w:val="bottom"/>
            <w:hideMark/>
          </w:tcPr>
          <w:p w14:paraId="02EEDEEA" w14:textId="77777777" w:rsidR="00467ADB" w:rsidRPr="00467ADB" w:rsidRDefault="00467ADB" w:rsidP="00467ADB">
            <w:pPr>
              <w:spacing w:after="0" w:line="240" w:lineRule="auto"/>
              <w:jc w:val="center"/>
              <w:rPr>
                <w:ins w:id="2843" w:author="Diaz Zepeda, Hirvin Azael" w:date="2021-06-11T18:32:00Z"/>
                <w:rFonts w:ascii="Times New Roman" w:eastAsia="Times New Roman" w:hAnsi="Times New Roman" w:cs="Times New Roman"/>
                <w:color w:val="000000"/>
                <w:lang w:eastAsia="es-MX"/>
                <w:rPrChange w:id="2844" w:author="Diaz Zepeda, Hirvin Azael" w:date="2021-06-11T18:32:00Z">
                  <w:rPr>
                    <w:ins w:id="2845" w:author="Diaz Zepeda, Hirvin Azael" w:date="2021-06-11T18:32:00Z"/>
                  </w:rPr>
                </w:rPrChange>
              </w:rPr>
              <w:pPrChange w:id="2846" w:author="Diaz Zepeda, Hirvin Azael" w:date="2021-06-11T18:32:00Z">
                <w:pPr>
                  <w:jc w:val="center"/>
                </w:pPr>
              </w:pPrChange>
            </w:pPr>
            <w:ins w:id="2847" w:author="Diaz Zepeda, Hirvin Azael" w:date="2021-06-11T18:32:00Z">
              <w:r w:rsidRPr="00467ADB">
                <w:rPr>
                  <w:rFonts w:ascii="Times New Roman" w:eastAsia="Times New Roman" w:hAnsi="Times New Roman" w:cs="Times New Roman"/>
                  <w:color w:val="000000"/>
                  <w:lang w:eastAsia="es-MX"/>
                  <w:rPrChange w:id="2848" w:author="Diaz Zepeda, Hirvin Azael" w:date="2021-06-11T18:32:00Z">
                    <w:rPr/>
                  </w:rPrChange>
                </w:rPr>
                <w:t>7,837</w:t>
              </w:r>
            </w:ins>
          </w:p>
        </w:tc>
        <w:tc>
          <w:tcPr>
            <w:tcW w:w="1308" w:type="dxa"/>
            <w:tcBorders>
              <w:top w:val="nil"/>
              <w:left w:val="nil"/>
              <w:bottom w:val="nil"/>
              <w:right w:val="nil"/>
            </w:tcBorders>
            <w:shd w:val="clear" w:color="000000" w:fill="FFFFFF"/>
            <w:noWrap/>
            <w:vAlign w:val="bottom"/>
            <w:hideMark/>
          </w:tcPr>
          <w:p w14:paraId="20EA5BBA" w14:textId="77777777" w:rsidR="00467ADB" w:rsidRPr="00467ADB" w:rsidRDefault="00467ADB" w:rsidP="00467ADB">
            <w:pPr>
              <w:spacing w:after="0" w:line="240" w:lineRule="auto"/>
              <w:jc w:val="center"/>
              <w:rPr>
                <w:ins w:id="2849" w:author="Diaz Zepeda, Hirvin Azael" w:date="2021-06-11T18:32:00Z"/>
                <w:rFonts w:ascii="Times New Roman" w:eastAsia="Times New Roman" w:hAnsi="Times New Roman" w:cs="Times New Roman"/>
                <w:color w:val="000000"/>
                <w:lang w:eastAsia="es-MX"/>
                <w:rPrChange w:id="2850" w:author="Diaz Zepeda, Hirvin Azael" w:date="2021-06-11T18:32:00Z">
                  <w:rPr>
                    <w:ins w:id="2851" w:author="Diaz Zepeda, Hirvin Azael" w:date="2021-06-11T18:32:00Z"/>
                  </w:rPr>
                </w:rPrChange>
              </w:rPr>
              <w:pPrChange w:id="2852" w:author="Diaz Zepeda, Hirvin Azael" w:date="2021-06-11T18:32:00Z">
                <w:pPr>
                  <w:jc w:val="center"/>
                </w:pPr>
              </w:pPrChange>
            </w:pPr>
            <w:ins w:id="2853" w:author="Diaz Zepeda, Hirvin Azael" w:date="2021-06-11T18:32:00Z">
              <w:r w:rsidRPr="00467ADB">
                <w:rPr>
                  <w:rFonts w:ascii="Times New Roman" w:eastAsia="Times New Roman" w:hAnsi="Times New Roman" w:cs="Times New Roman"/>
                  <w:color w:val="000000"/>
                  <w:lang w:eastAsia="es-MX"/>
                  <w:rPrChange w:id="2854" w:author="Diaz Zepeda, Hirvin Azael" w:date="2021-06-11T18:32:00Z">
                    <w:rPr/>
                  </w:rPrChange>
                </w:rPr>
                <w:t>20%</w:t>
              </w:r>
            </w:ins>
          </w:p>
        </w:tc>
      </w:tr>
      <w:tr w:rsidR="00467ADB" w:rsidRPr="00467ADB" w14:paraId="37929636" w14:textId="77777777" w:rsidTr="00467ADB">
        <w:trPr>
          <w:trHeight w:val="288"/>
          <w:ins w:id="2855" w:author="Diaz Zepeda, Hirvin Azael" w:date="2021-06-11T18:32:00Z"/>
        </w:trPr>
        <w:tc>
          <w:tcPr>
            <w:tcW w:w="4966" w:type="dxa"/>
            <w:vMerge/>
            <w:tcBorders>
              <w:top w:val="nil"/>
              <w:left w:val="nil"/>
              <w:bottom w:val="nil"/>
              <w:right w:val="nil"/>
            </w:tcBorders>
            <w:vAlign w:val="center"/>
            <w:hideMark/>
          </w:tcPr>
          <w:p w14:paraId="40D44EC7" w14:textId="77777777" w:rsidR="00467ADB" w:rsidRPr="00467ADB" w:rsidRDefault="00467ADB" w:rsidP="00467ADB">
            <w:pPr>
              <w:spacing w:after="0" w:line="240" w:lineRule="auto"/>
              <w:rPr>
                <w:ins w:id="2856" w:author="Diaz Zepeda, Hirvin Azael" w:date="2021-06-11T18:32:00Z"/>
                <w:rFonts w:ascii="Times New Roman" w:eastAsia="Times New Roman" w:hAnsi="Times New Roman" w:cs="Times New Roman"/>
                <w:color w:val="000000"/>
                <w:lang w:eastAsia="es-MX"/>
                <w:rPrChange w:id="2857" w:author="Diaz Zepeda, Hirvin Azael" w:date="2021-06-11T18:32:00Z">
                  <w:rPr>
                    <w:ins w:id="2858" w:author="Diaz Zepeda, Hirvin Azael" w:date="2021-06-11T18:32:00Z"/>
                  </w:rPr>
                </w:rPrChange>
              </w:rPr>
              <w:pPrChange w:id="2859"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2BDEF060" w14:textId="77777777" w:rsidR="00467ADB" w:rsidRPr="00467ADB" w:rsidRDefault="00467ADB" w:rsidP="00467ADB">
            <w:pPr>
              <w:spacing w:after="0" w:line="240" w:lineRule="auto"/>
              <w:jc w:val="center"/>
              <w:rPr>
                <w:ins w:id="2860" w:author="Diaz Zepeda, Hirvin Azael" w:date="2021-06-11T18:32:00Z"/>
                <w:rFonts w:ascii="Times New Roman" w:eastAsia="Times New Roman" w:hAnsi="Times New Roman" w:cs="Times New Roman"/>
                <w:color w:val="000000"/>
                <w:lang w:eastAsia="es-MX"/>
                <w:rPrChange w:id="2861" w:author="Diaz Zepeda, Hirvin Azael" w:date="2021-06-11T18:32:00Z">
                  <w:rPr>
                    <w:ins w:id="2862" w:author="Diaz Zepeda, Hirvin Azael" w:date="2021-06-11T18:32:00Z"/>
                  </w:rPr>
                </w:rPrChange>
              </w:rPr>
              <w:pPrChange w:id="2863" w:author="Diaz Zepeda, Hirvin Azael" w:date="2021-06-11T18:32:00Z">
                <w:pPr>
                  <w:jc w:val="center"/>
                </w:pPr>
              </w:pPrChange>
            </w:pPr>
            <w:ins w:id="2864" w:author="Diaz Zepeda, Hirvin Azael" w:date="2021-06-11T18:32:00Z">
              <w:r w:rsidRPr="00467ADB">
                <w:rPr>
                  <w:rFonts w:ascii="Times New Roman" w:eastAsia="Times New Roman" w:hAnsi="Times New Roman" w:cs="Times New Roman"/>
                  <w:color w:val="000000"/>
                  <w:lang w:eastAsia="es-MX"/>
                  <w:rPrChange w:id="2865" w:author="Diaz Zepeda, Hirvin Azael" w:date="2021-06-11T18:32:00Z">
                    <w:rPr/>
                  </w:rPrChange>
                </w:rPr>
                <w:t>65 - 69 yo.</w:t>
              </w:r>
            </w:ins>
          </w:p>
        </w:tc>
        <w:tc>
          <w:tcPr>
            <w:tcW w:w="1002" w:type="dxa"/>
            <w:tcBorders>
              <w:top w:val="nil"/>
              <w:left w:val="nil"/>
              <w:bottom w:val="nil"/>
              <w:right w:val="nil"/>
            </w:tcBorders>
            <w:shd w:val="clear" w:color="000000" w:fill="FFFFFF"/>
            <w:noWrap/>
            <w:vAlign w:val="bottom"/>
            <w:hideMark/>
          </w:tcPr>
          <w:p w14:paraId="22B862AD" w14:textId="77777777" w:rsidR="00467ADB" w:rsidRPr="00467ADB" w:rsidRDefault="00467ADB" w:rsidP="00467ADB">
            <w:pPr>
              <w:spacing w:after="0" w:line="240" w:lineRule="auto"/>
              <w:jc w:val="center"/>
              <w:rPr>
                <w:ins w:id="2866" w:author="Diaz Zepeda, Hirvin Azael" w:date="2021-06-11T18:32:00Z"/>
                <w:rFonts w:ascii="Times New Roman" w:eastAsia="Times New Roman" w:hAnsi="Times New Roman" w:cs="Times New Roman"/>
                <w:color w:val="000000"/>
                <w:lang w:eastAsia="es-MX"/>
                <w:rPrChange w:id="2867" w:author="Diaz Zepeda, Hirvin Azael" w:date="2021-06-11T18:32:00Z">
                  <w:rPr>
                    <w:ins w:id="2868" w:author="Diaz Zepeda, Hirvin Azael" w:date="2021-06-11T18:32:00Z"/>
                  </w:rPr>
                </w:rPrChange>
              </w:rPr>
              <w:pPrChange w:id="2869" w:author="Diaz Zepeda, Hirvin Azael" w:date="2021-06-11T18:32:00Z">
                <w:pPr>
                  <w:jc w:val="center"/>
                </w:pPr>
              </w:pPrChange>
            </w:pPr>
            <w:ins w:id="2870" w:author="Diaz Zepeda, Hirvin Azael" w:date="2021-06-11T18:32:00Z">
              <w:r w:rsidRPr="00467ADB">
                <w:rPr>
                  <w:rFonts w:ascii="Times New Roman" w:eastAsia="Times New Roman" w:hAnsi="Times New Roman" w:cs="Times New Roman"/>
                  <w:color w:val="000000"/>
                  <w:lang w:eastAsia="es-MX"/>
                  <w:rPrChange w:id="2871" w:author="Diaz Zepeda, Hirvin Azael" w:date="2021-06-11T18:32:00Z">
                    <w:rPr/>
                  </w:rPrChange>
                </w:rPr>
                <w:t>3,838</w:t>
              </w:r>
            </w:ins>
          </w:p>
        </w:tc>
        <w:tc>
          <w:tcPr>
            <w:tcW w:w="1308" w:type="dxa"/>
            <w:tcBorders>
              <w:top w:val="nil"/>
              <w:left w:val="nil"/>
              <w:bottom w:val="nil"/>
              <w:right w:val="nil"/>
            </w:tcBorders>
            <w:shd w:val="clear" w:color="000000" w:fill="FFFFFF"/>
            <w:noWrap/>
            <w:vAlign w:val="bottom"/>
            <w:hideMark/>
          </w:tcPr>
          <w:p w14:paraId="16AE4B7C" w14:textId="77777777" w:rsidR="00467ADB" w:rsidRPr="00467ADB" w:rsidRDefault="00467ADB" w:rsidP="00467ADB">
            <w:pPr>
              <w:spacing w:after="0" w:line="240" w:lineRule="auto"/>
              <w:jc w:val="center"/>
              <w:rPr>
                <w:ins w:id="2872" w:author="Diaz Zepeda, Hirvin Azael" w:date="2021-06-11T18:32:00Z"/>
                <w:rFonts w:ascii="Times New Roman" w:eastAsia="Times New Roman" w:hAnsi="Times New Roman" w:cs="Times New Roman"/>
                <w:color w:val="000000"/>
                <w:lang w:eastAsia="es-MX"/>
                <w:rPrChange w:id="2873" w:author="Diaz Zepeda, Hirvin Azael" w:date="2021-06-11T18:32:00Z">
                  <w:rPr>
                    <w:ins w:id="2874" w:author="Diaz Zepeda, Hirvin Azael" w:date="2021-06-11T18:32:00Z"/>
                  </w:rPr>
                </w:rPrChange>
              </w:rPr>
              <w:pPrChange w:id="2875" w:author="Diaz Zepeda, Hirvin Azael" w:date="2021-06-11T18:32:00Z">
                <w:pPr>
                  <w:jc w:val="center"/>
                </w:pPr>
              </w:pPrChange>
            </w:pPr>
            <w:ins w:id="2876" w:author="Diaz Zepeda, Hirvin Azael" w:date="2021-06-11T18:32:00Z">
              <w:r w:rsidRPr="00467ADB">
                <w:rPr>
                  <w:rFonts w:ascii="Times New Roman" w:eastAsia="Times New Roman" w:hAnsi="Times New Roman" w:cs="Times New Roman"/>
                  <w:color w:val="000000"/>
                  <w:lang w:eastAsia="es-MX"/>
                  <w:rPrChange w:id="2877" w:author="Diaz Zepeda, Hirvin Azael" w:date="2021-06-11T18:32:00Z">
                    <w:rPr/>
                  </w:rPrChange>
                </w:rPr>
                <w:t>10%</w:t>
              </w:r>
            </w:ins>
          </w:p>
        </w:tc>
      </w:tr>
      <w:tr w:rsidR="00467ADB" w:rsidRPr="00467ADB" w14:paraId="7CE90DB8" w14:textId="77777777" w:rsidTr="00467ADB">
        <w:trPr>
          <w:trHeight w:val="288"/>
          <w:ins w:id="2878" w:author="Diaz Zepeda, Hirvin Azael" w:date="2021-06-11T18:32:00Z"/>
        </w:trPr>
        <w:tc>
          <w:tcPr>
            <w:tcW w:w="4966" w:type="dxa"/>
            <w:vMerge/>
            <w:tcBorders>
              <w:top w:val="nil"/>
              <w:left w:val="nil"/>
              <w:bottom w:val="nil"/>
              <w:right w:val="nil"/>
            </w:tcBorders>
            <w:vAlign w:val="center"/>
            <w:hideMark/>
          </w:tcPr>
          <w:p w14:paraId="0D995802" w14:textId="77777777" w:rsidR="00467ADB" w:rsidRPr="00467ADB" w:rsidRDefault="00467ADB" w:rsidP="00467ADB">
            <w:pPr>
              <w:spacing w:after="0" w:line="240" w:lineRule="auto"/>
              <w:rPr>
                <w:ins w:id="2879" w:author="Diaz Zepeda, Hirvin Azael" w:date="2021-06-11T18:32:00Z"/>
                <w:rFonts w:ascii="Times New Roman" w:eastAsia="Times New Roman" w:hAnsi="Times New Roman" w:cs="Times New Roman"/>
                <w:color w:val="000000"/>
                <w:lang w:eastAsia="es-MX"/>
                <w:rPrChange w:id="2880" w:author="Diaz Zepeda, Hirvin Azael" w:date="2021-06-11T18:32:00Z">
                  <w:rPr>
                    <w:ins w:id="2881" w:author="Diaz Zepeda, Hirvin Azael" w:date="2021-06-11T18:32:00Z"/>
                  </w:rPr>
                </w:rPrChange>
              </w:rPr>
              <w:pPrChange w:id="2882" w:author="Diaz Zepeda, Hirvin Azael" w:date="2021-06-11T18:32:00Z">
                <w:pPr/>
              </w:pPrChange>
            </w:pPr>
          </w:p>
        </w:tc>
        <w:tc>
          <w:tcPr>
            <w:tcW w:w="1364" w:type="dxa"/>
            <w:tcBorders>
              <w:top w:val="nil"/>
              <w:left w:val="nil"/>
              <w:bottom w:val="nil"/>
              <w:right w:val="nil"/>
            </w:tcBorders>
            <w:shd w:val="clear" w:color="000000" w:fill="FFFFFF"/>
            <w:noWrap/>
            <w:vAlign w:val="bottom"/>
            <w:hideMark/>
          </w:tcPr>
          <w:p w14:paraId="4ED1F5A7" w14:textId="77777777" w:rsidR="00467ADB" w:rsidRPr="00467ADB" w:rsidRDefault="00467ADB" w:rsidP="00467ADB">
            <w:pPr>
              <w:spacing w:after="0" w:line="240" w:lineRule="auto"/>
              <w:jc w:val="center"/>
              <w:rPr>
                <w:ins w:id="2883" w:author="Diaz Zepeda, Hirvin Azael" w:date="2021-06-11T18:32:00Z"/>
                <w:rFonts w:ascii="Times New Roman" w:eastAsia="Times New Roman" w:hAnsi="Times New Roman" w:cs="Times New Roman"/>
                <w:color w:val="000000"/>
                <w:lang w:eastAsia="es-MX"/>
                <w:rPrChange w:id="2884" w:author="Diaz Zepeda, Hirvin Azael" w:date="2021-06-11T18:32:00Z">
                  <w:rPr>
                    <w:ins w:id="2885" w:author="Diaz Zepeda, Hirvin Azael" w:date="2021-06-11T18:32:00Z"/>
                  </w:rPr>
                </w:rPrChange>
              </w:rPr>
              <w:pPrChange w:id="2886" w:author="Diaz Zepeda, Hirvin Azael" w:date="2021-06-11T18:32:00Z">
                <w:pPr>
                  <w:jc w:val="center"/>
                </w:pPr>
              </w:pPrChange>
            </w:pPr>
            <w:ins w:id="2887" w:author="Diaz Zepeda, Hirvin Azael" w:date="2021-06-11T18:32:00Z">
              <w:r w:rsidRPr="00467ADB">
                <w:rPr>
                  <w:rFonts w:ascii="Times New Roman" w:eastAsia="Times New Roman" w:hAnsi="Times New Roman" w:cs="Times New Roman"/>
                  <w:color w:val="000000"/>
                  <w:lang w:eastAsia="es-MX"/>
                  <w:rPrChange w:id="2888" w:author="Diaz Zepeda, Hirvin Azael" w:date="2021-06-11T18:32:00Z">
                    <w:rPr/>
                  </w:rPrChange>
                </w:rPr>
                <w:t>70 + yo.</w:t>
              </w:r>
            </w:ins>
          </w:p>
        </w:tc>
        <w:tc>
          <w:tcPr>
            <w:tcW w:w="1002" w:type="dxa"/>
            <w:tcBorders>
              <w:top w:val="nil"/>
              <w:left w:val="nil"/>
              <w:bottom w:val="nil"/>
              <w:right w:val="nil"/>
            </w:tcBorders>
            <w:shd w:val="clear" w:color="000000" w:fill="FFFFFF"/>
            <w:noWrap/>
            <w:vAlign w:val="bottom"/>
            <w:hideMark/>
          </w:tcPr>
          <w:p w14:paraId="67C9F8F5" w14:textId="77777777" w:rsidR="00467ADB" w:rsidRPr="00467ADB" w:rsidRDefault="00467ADB" w:rsidP="00467ADB">
            <w:pPr>
              <w:spacing w:after="0" w:line="240" w:lineRule="auto"/>
              <w:jc w:val="center"/>
              <w:rPr>
                <w:ins w:id="2889" w:author="Diaz Zepeda, Hirvin Azael" w:date="2021-06-11T18:32:00Z"/>
                <w:rFonts w:ascii="Times New Roman" w:eastAsia="Times New Roman" w:hAnsi="Times New Roman" w:cs="Times New Roman"/>
                <w:color w:val="000000"/>
                <w:lang w:eastAsia="es-MX"/>
                <w:rPrChange w:id="2890" w:author="Diaz Zepeda, Hirvin Azael" w:date="2021-06-11T18:32:00Z">
                  <w:rPr>
                    <w:ins w:id="2891" w:author="Diaz Zepeda, Hirvin Azael" w:date="2021-06-11T18:32:00Z"/>
                  </w:rPr>
                </w:rPrChange>
              </w:rPr>
              <w:pPrChange w:id="2892" w:author="Diaz Zepeda, Hirvin Azael" w:date="2021-06-11T18:32:00Z">
                <w:pPr>
                  <w:jc w:val="center"/>
                </w:pPr>
              </w:pPrChange>
            </w:pPr>
            <w:ins w:id="2893" w:author="Diaz Zepeda, Hirvin Azael" w:date="2021-06-11T18:32:00Z">
              <w:r w:rsidRPr="00467ADB">
                <w:rPr>
                  <w:rFonts w:ascii="Times New Roman" w:eastAsia="Times New Roman" w:hAnsi="Times New Roman" w:cs="Times New Roman"/>
                  <w:color w:val="000000"/>
                  <w:lang w:eastAsia="es-MX"/>
                  <w:rPrChange w:id="2894" w:author="Diaz Zepeda, Hirvin Azael" w:date="2021-06-11T18:32:00Z">
                    <w:rPr/>
                  </w:rPrChange>
                </w:rPr>
                <w:t>7,295</w:t>
              </w:r>
            </w:ins>
          </w:p>
        </w:tc>
        <w:tc>
          <w:tcPr>
            <w:tcW w:w="1308" w:type="dxa"/>
            <w:tcBorders>
              <w:top w:val="nil"/>
              <w:left w:val="nil"/>
              <w:bottom w:val="nil"/>
              <w:right w:val="nil"/>
            </w:tcBorders>
            <w:shd w:val="clear" w:color="000000" w:fill="FFFFFF"/>
            <w:noWrap/>
            <w:vAlign w:val="bottom"/>
            <w:hideMark/>
          </w:tcPr>
          <w:p w14:paraId="4A60C16B" w14:textId="77777777" w:rsidR="00467ADB" w:rsidRPr="00467ADB" w:rsidRDefault="00467ADB" w:rsidP="00467ADB">
            <w:pPr>
              <w:spacing w:after="0" w:line="240" w:lineRule="auto"/>
              <w:jc w:val="center"/>
              <w:rPr>
                <w:ins w:id="2895" w:author="Diaz Zepeda, Hirvin Azael" w:date="2021-06-11T18:32:00Z"/>
                <w:rFonts w:ascii="Times New Roman" w:eastAsia="Times New Roman" w:hAnsi="Times New Roman" w:cs="Times New Roman"/>
                <w:color w:val="000000"/>
                <w:lang w:eastAsia="es-MX"/>
                <w:rPrChange w:id="2896" w:author="Diaz Zepeda, Hirvin Azael" w:date="2021-06-11T18:32:00Z">
                  <w:rPr>
                    <w:ins w:id="2897" w:author="Diaz Zepeda, Hirvin Azael" w:date="2021-06-11T18:32:00Z"/>
                  </w:rPr>
                </w:rPrChange>
              </w:rPr>
              <w:pPrChange w:id="2898" w:author="Diaz Zepeda, Hirvin Azael" w:date="2021-06-11T18:32:00Z">
                <w:pPr>
                  <w:jc w:val="center"/>
                </w:pPr>
              </w:pPrChange>
            </w:pPr>
            <w:ins w:id="2899" w:author="Diaz Zepeda, Hirvin Azael" w:date="2021-06-11T18:32:00Z">
              <w:r w:rsidRPr="00467ADB">
                <w:rPr>
                  <w:rFonts w:ascii="Times New Roman" w:eastAsia="Times New Roman" w:hAnsi="Times New Roman" w:cs="Times New Roman"/>
                  <w:color w:val="000000"/>
                  <w:lang w:eastAsia="es-MX"/>
                  <w:rPrChange w:id="2900" w:author="Diaz Zepeda, Hirvin Azael" w:date="2021-06-11T18:32:00Z">
                    <w:rPr/>
                  </w:rPrChange>
                </w:rPr>
                <w:t>19%</w:t>
              </w:r>
            </w:ins>
          </w:p>
        </w:tc>
      </w:tr>
      <w:tr w:rsidR="00467ADB" w:rsidRPr="00467ADB" w14:paraId="068D8836" w14:textId="77777777" w:rsidTr="00467ADB">
        <w:trPr>
          <w:trHeight w:val="288"/>
          <w:ins w:id="2901" w:author="Diaz Zepeda, Hirvin Azael" w:date="2021-06-11T18:32:00Z"/>
        </w:trPr>
        <w:tc>
          <w:tcPr>
            <w:tcW w:w="4966" w:type="dxa"/>
            <w:vMerge w:val="restart"/>
            <w:tcBorders>
              <w:top w:val="nil"/>
              <w:left w:val="nil"/>
              <w:bottom w:val="nil"/>
              <w:right w:val="nil"/>
            </w:tcBorders>
            <w:shd w:val="clear" w:color="000000" w:fill="E7E6E6"/>
            <w:noWrap/>
            <w:vAlign w:val="center"/>
            <w:hideMark/>
          </w:tcPr>
          <w:p w14:paraId="13C0429C" w14:textId="77777777" w:rsidR="00467ADB" w:rsidRPr="00467ADB" w:rsidRDefault="00467ADB" w:rsidP="00467ADB">
            <w:pPr>
              <w:spacing w:after="0" w:line="240" w:lineRule="auto"/>
              <w:jc w:val="center"/>
              <w:rPr>
                <w:ins w:id="2902" w:author="Diaz Zepeda, Hirvin Azael" w:date="2021-06-11T18:32:00Z"/>
                <w:rFonts w:ascii="Times New Roman" w:eastAsia="Times New Roman" w:hAnsi="Times New Roman" w:cs="Times New Roman"/>
                <w:color w:val="000000"/>
                <w:lang w:eastAsia="es-MX"/>
                <w:rPrChange w:id="2903" w:author="Diaz Zepeda, Hirvin Azael" w:date="2021-06-11T18:32:00Z">
                  <w:rPr>
                    <w:ins w:id="2904" w:author="Diaz Zepeda, Hirvin Azael" w:date="2021-06-11T18:32:00Z"/>
                  </w:rPr>
                </w:rPrChange>
              </w:rPr>
              <w:pPrChange w:id="2905" w:author="Diaz Zepeda, Hirvin Azael" w:date="2021-06-11T18:32:00Z">
                <w:pPr>
                  <w:jc w:val="center"/>
                </w:pPr>
              </w:pPrChange>
            </w:pPr>
            <w:proofErr w:type="spellStart"/>
            <w:ins w:id="2906" w:author="Diaz Zepeda, Hirvin Azael" w:date="2021-06-11T18:32:00Z">
              <w:r w:rsidRPr="00467ADB">
                <w:rPr>
                  <w:rFonts w:ascii="Times New Roman" w:eastAsia="Times New Roman" w:hAnsi="Times New Roman" w:cs="Times New Roman"/>
                  <w:color w:val="000000"/>
                  <w:lang w:eastAsia="es-MX"/>
                  <w:rPrChange w:id="2907" w:author="Diaz Zepeda, Hirvin Azael" w:date="2021-06-11T18:32:00Z">
                    <w:rPr/>
                  </w:rPrChange>
                </w:rPr>
                <w:t>Female</w:t>
              </w:r>
              <w:proofErr w:type="spellEnd"/>
            </w:ins>
          </w:p>
        </w:tc>
        <w:tc>
          <w:tcPr>
            <w:tcW w:w="1364" w:type="dxa"/>
            <w:tcBorders>
              <w:top w:val="nil"/>
              <w:left w:val="nil"/>
              <w:bottom w:val="nil"/>
              <w:right w:val="nil"/>
            </w:tcBorders>
            <w:shd w:val="clear" w:color="000000" w:fill="E7E6E6"/>
            <w:noWrap/>
            <w:vAlign w:val="bottom"/>
            <w:hideMark/>
          </w:tcPr>
          <w:p w14:paraId="51C80A67" w14:textId="77777777" w:rsidR="00467ADB" w:rsidRPr="00467ADB" w:rsidRDefault="00467ADB" w:rsidP="00467ADB">
            <w:pPr>
              <w:spacing w:after="0" w:line="240" w:lineRule="auto"/>
              <w:jc w:val="center"/>
              <w:rPr>
                <w:ins w:id="2908" w:author="Diaz Zepeda, Hirvin Azael" w:date="2021-06-11T18:32:00Z"/>
                <w:rFonts w:ascii="Times New Roman" w:eastAsia="Times New Roman" w:hAnsi="Times New Roman" w:cs="Times New Roman"/>
                <w:color w:val="000000"/>
                <w:lang w:eastAsia="es-MX"/>
                <w:rPrChange w:id="2909" w:author="Diaz Zepeda, Hirvin Azael" w:date="2021-06-11T18:32:00Z">
                  <w:rPr>
                    <w:ins w:id="2910" w:author="Diaz Zepeda, Hirvin Azael" w:date="2021-06-11T18:32:00Z"/>
                  </w:rPr>
                </w:rPrChange>
              </w:rPr>
              <w:pPrChange w:id="2911" w:author="Diaz Zepeda, Hirvin Azael" w:date="2021-06-11T18:32:00Z">
                <w:pPr>
                  <w:jc w:val="center"/>
                </w:pPr>
              </w:pPrChange>
            </w:pPr>
            <w:ins w:id="2912" w:author="Diaz Zepeda, Hirvin Azael" w:date="2021-06-11T18:32:00Z">
              <w:r w:rsidRPr="00467ADB">
                <w:rPr>
                  <w:rFonts w:ascii="Times New Roman" w:eastAsia="Times New Roman" w:hAnsi="Times New Roman" w:cs="Times New Roman"/>
                  <w:color w:val="000000"/>
                  <w:lang w:eastAsia="es-MX"/>
                  <w:rPrChange w:id="2913" w:author="Diaz Zepeda, Hirvin Azael" w:date="2021-06-11T18:32:00Z">
                    <w:rPr/>
                  </w:rPrChange>
                </w:rPr>
                <w:t>45 - 54 yo.</w:t>
              </w:r>
            </w:ins>
          </w:p>
        </w:tc>
        <w:tc>
          <w:tcPr>
            <w:tcW w:w="1002" w:type="dxa"/>
            <w:tcBorders>
              <w:top w:val="nil"/>
              <w:left w:val="nil"/>
              <w:bottom w:val="nil"/>
              <w:right w:val="nil"/>
            </w:tcBorders>
            <w:shd w:val="clear" w:color="000000" w:fill="E7E6E6"/>
            <w:noWrap/>
            <w:vAlign w:val="bottom"/>
            <w:hideMark/>
          </w:tcPr>
          <w:p w14:paraId="0243DFF2" w14:textId="77777777" w:rsidR="00467ADB" w:rsidRPr="00467ADB" w:rsidRDefault="00467ADB" w:rsidP="00467ADB">
            <w:pPr>
              <w:spacing w:after="0" w:line="240" w:lineRule="auto"/>
              <w:jc w:val="center"/>
              <w:rPr>
                <w:ins w:id="2914" w:author="Diaz Zepeda, Hirvin Azael" w:date="2021-06-11T18:32:00Z"/>
                <w:rFonts w:ascii="Times New Roman" w:eastAsia="Times New Roman" w:hAnsi="Times New Roman" w:cs="Times New Roman"/>
                <w:color w:val="000000"/>
                <w:lang w:eastAsia="es-MX"/>
                <w:rPrChange w:id="2915" w:author="Diaz Zepeda, Hirvin Azael" w:date="2021-06-11T18:32:00Z">
                  <w:rPr>
                    <w:ins w:id="2916" w:author="Diaz Zepeda, Hirvin Azael" w:date="2021-06-11T18:32:00Z"/>
                  </w:rPr>
                </w:rPrChange>
              </w:rPr>
              <w:pPrChange w:id="2917" w:author="Diaz Zepeda, Hirvin Azael" w:date="2021-06-11T18:32:00Z">
                <w:pPr>
                  <w:jc w:val="center"/>
                </w:pPr>
              </w:pPrChange>
            </w:pPr>
            <w:ins w:id="2918" w:author="Diaz Zepeda, Hirvin Azael" w:date="2021-06-11T18:32:00Z">
              <w:r w:rsidRPr="00467ADB">
                <w:rPr>
                  <w:rFonts w:ascii="Times New Roman" w:eastAsia="Times New Roman" w:hAnsi="Times New Roman" w:cs="Times New Roman"/>
                  <w:color w:val="000000"/>
                  <w:lang w:eastAsia="es-MX"/>
                  <w:rPrChange w:id="2919" w:author="Diaz Zepeda, Hirvin Azael" w:date="2021-06-11T18:32:00Z">
                    <w:rPr/>
                  </w:rPrChange>
                </w:rPr>
                <w:t>2,719</w:t>
              </w:r>
            </w:ins>
          </w:p>
        </w:tc>
        <w:tc>
          <w:tcPr>
            <w:tcW w:w="1308" w:type="dxa"/>
            <w:tcBorders>
              <w:top w:val="nil"/>
              <w:left w:val="nil"/>
              <w:bottom w:val="nil"/>
              <w:right w:val="nil"/>
            </w:tcBorders>
            <w:shd w:val="clear" w:color="000000" w:fill="E7E6E6"/>
            <w:noWrap/>
            <w:vAlign w:val="bottom"/>
            <w:hideMark/>
          </w:tcPr>
          <w:p w14:paraId="00F3082E" w14:textId="77777777" w:rsidR="00467ADB" w:rsidRPr="00467ADB" w:rsidRDefault="00467ADB" w:rsidP="00467ADB">
            <w:pPr>
              <w:spacing w:after="0" w:line="240" w:lineRule="auto"/>
              <w:jc w:val="center"/>
              <w:rPr>
                <w:ins w:id="2920" w:author="Diaz Zepeda, Hirvin Azael" w:date="2021-06-11T18:32:00Z"/>
                <w:rFonts w:ascii="Times New Roman" w:eastAsia="Times New Roman" w:hAnsi="Times New Roman" w:cs="Times New Roman"/>
                <w:color w:val="000000"/>
                <w:lang w:eastAsia="es-MX"/>
                <w:rPrChange w:id="2921" w:author="Diaz Zepeda, Hirvin Azael" w:date="2021-06-11T18:32:00Z">
                  <w:rPr>
                    <w:ins w:id="2922" w:author="Diaz Zepeda, Hirvin Azael" w:date="2021-06-11T18:32:00Z"/>
                  </w:rPr>
                </w:rPrChange>
              </w:rPr>
              <w:pPrChange w:id="2923" w:author="Diaz Zepeda, Hirvin Azael" w:date="2021-06-11T18:32:00Z">
                <w:pPr>
                  <w:jc w:val="center"/>
                </w:pPr>
              </w:pPrChange>
            </w:pPr>
            <w:ins w:id="2924" w:author="Diaz Zepeda, Hirvin Azael" w:date="2021-06-11T18:32:00Z">
              <w:r w:rsidRPr="00467ADB">
                <w:rPr>
                  <w:rFonts w:ascii="Times New Roman" w:eastAsia="Times New Roman" w:hAnsi="Times New Roman" w:cs="Times New Roman"/>
                  <w:color w:val="000000"/>
                  <w:lang w:eastAsia="es-MX"/>
                  <w:rPrChange w:id="2925" w:author="Diaz Zepeda, Hirvin Azael" w:date="2021-06-11T18:32:00Z">
                    <w:rPr/>
                  </w:rPrChange>
                </w:rPr>
                <w:t>7%</w:t>
              </w:r>
            </w:ins>
          </w:p>
        </w:tc>
      </w:tr>
      <w:tr w:rsidR="00467ADB" w:rsidRPr="00467ADB" w14:paraId="661FC381" w14:textId="77777777" w:rsidTr="00467ADB">
        <w:trPr>
          <w:trHeight w:val="288"/>
          <w:ins w:id="2926" w:author="Diaz Zepeda, Hirvin Azael" w:date="2021-06-11T18:32:00Z"/>
        </w:trPr>
        <w:tc>
          <w:tcPr>
            <w:tcW w:w="4966" w:type="dxa"/>
            <w:vMerge/>
            <w:tcBorders>
              <w:top w:val="nil"/>
              <w:left w:val="nil"/>
              <w:bottom w:val="nil"/>
              <w:right w:val="nil"/>
            </w:tcBorders>
            <w:vAlign w:val="center"/>
            <w:hideMark/>
          </w:tcPr>
          <w:p w14:paraId="7EAF2C44" w14:textId="77777777" w:rsidR="00467ADB" w:rsidRPr="00467ADB" w:rsidRDefault="00467ADB" w:rsidP="00467ADB">
            <w:pPr>
              <w:spacing w:after="0" w:line="240" w:lineRule="auto"/>
              <w:rPr>
                <w:ins w:id="2927" w:author="Diaz Zepeda, Hirvin Azael" w:date="2021-06-11T18:32:00Z"/>
                <w:rFonts w:ascii="Times New Roman" w:eastAsia="Times New Roman" w:hAnsi="Times New Roman" w:cs="Times New Roman"/>
                <w:color w:val="000000"/>
                <w:lang w:eastAsia="es-MX"/>
                <w:rPrChange w:id="2928" w:author="Diaz Zepeda, Hirvin Azael" w:date="2021-06-11T18:32:00Z">
                  <w:rPr>
                    <w:ins w:id="2929" w:author="Diaz Zepeda, Hirvin Azael" w:date="2021-06-11T18:32:00Z"/>
                  </w:rPr>
                </w:rPrChange>
              </w:rPr>
              <w:pPrChange w:id="2930"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214223AC" w14:textId="77777777" w:rsidR="00467ADB" w:rsidRPr="00467ADB" w:rsidRDefault="00467ADB" w:rsidP="00467ADB">
            <w:pPr>
              <w:spacing w:after="0" w:line="240" w:lineRule="auto"/>
              <w:jc w:val="center"/>
              <w:rPr>
                <w:ins w:id="2931" w:author="Diaz Zepeda, Hirvin Azael" w:date="2021-06-11T18:32:00Z"/>
                <w:rFonts w:ascii="Times New Roman" w:eastAsia="Times New Roman" w:hAnsi="Times New Roman" w:cs="Times New Roman"/>
                <w:color w:val="000000"/>
                <w:lang w:eastAsia="es-MX"/>
                <w:rPrChange w:id="2932" w:author="Diaz Zepeda, Hirvin Azael" w:date="2021-06-11T18:32:00Z">
                  <w:rPr>
                    <w:ins w:id="2933" w:author="Diaz Zepeda, Hirvin Azael" w:date="2021-06-11T18:32:00Z"/>
                  </w:rPr>
                </w:rPrChange>
              </w:rPr>
              <w:pPrChange w:id="2934" w:author="Diaz Zepeda, Hirvin Azael" w:date="2021-06-11T18:32:00Z">
                <w:pPr>
                  <w:jc w:val="center"/>
                </w:pPr>
              </w:pPrChange>
            </w:pPr>
            <w:ins w:id="2935" w:author="Diaz Zepeda, Hirvin Azael" w:date="2021-06-11T18:32:00Z">
              <w:r w:rsidRPr="00467ADB">
                <w:rPr>
                  <w:rFonts w:ascii="Times New Roman" w:eastAsia="Times New Roman" w:hAnsi="Times New Roman" w:cs="Times New Roman"/>
                  <w:color w:val="000000"/>
                  <w:lang w:eastAsia="es-MX"/>
                  <w:rPrChange w:id="2936" w:author="Diaz Zepeda, Hirvin Azael" w:date="2021-06-11T18:32:00Z">
                    <w:rPr/>
                  </w:rPrChange>
                </w:rPr>
                <w:t>55 -64 yo.</w:t>
              </w:r>
            </w:ins>
          </w:p>
        </w:tc>
        <w:tc>
          <w:tcPr>
            <w:tcW w:w="1002" w:type="dxa"/>
            <w:tcBorders>
              <w:top w:val="nil"/>
              <w:left w:val="nil"/>
              <w:bottom w:val="nil"/>
              <w:right w:val="nil"/>
            </w:tcBorders>
            <w:shd w:val="clear" w:color="000000" w:fill="E7E6E6"/>
            <w:noWrap/>
            <w:vAlign w:val="bottom"/>
            <w:hideMark/>
          </w:tcPr>
          <w:p w14:paraId="015F49FE" w14:textId="77777777" w:rsidR="00467ADB" w:rsidRPr="00467ADB" w:rsidRDefault="00467ADB" w:rsidP="00467ADB">
            <w:pPr>
              <w:spacing w:after="0" w:line="240" w:lineRule="auto"/>
              <w:jc w:val="center"/>
              <w:rPr>
                <w:ins w:id="2937" w:author="Diaz Zepeda, Hirvin Azael" w:date="2021-06-11T18:32:00Z"/>
                <w:rFonts w:ascii="Times New Roman" w:eastAsia="Times New Roman" w:hAnsi="Times New Roman" w:cs="Times New Roman"/>
                <w:color w:val="000000"/>
                <w:lang w:eastAsia="es-MX"/>
                <w:rPrChange w:id="2938" w:author="Diaz Zepeda, Hirvin Azael" w:date="2021-06-11T18:32:00Z">
                  <w:rPr>
                    <w:ins w:id="2939" w:author="Diaz Zepeda, Hirvin Azael" w:date="2021-06-11T18:32:00Z"/>
                  </w:rPr>
                </w:rPrChange>
              </w:rPr>
              <w:pPrChange w:id="2940" w:author="Diaz Zepeda, Hirvin Azael" w:date="2021-06-11T18:32:00Z">
                <w:pPr>
                  <w:jc w:val="center"/>
                </w:pPr>
              </w:pPrChange>
            </w:pPr>
            <w:ins w:id="2941" w:author="Diaz Zepeda, Hirvin Azael" w:date="2021-06-11T18:32:00Z">
              <w:r w:rsidRPr="00467ADB">
                <w:rPr>
                  <w:rFonts w:ascii="Times New Roman" w:eastAsia="Times New Roman" w:hAnsi="Times New Roman" w:cs="Times New Roman"/>
                  <w:color w:val="000000"/>
                  <w:lang w:eastAsia="es-MX"/>
                  <w:rPrChange w:id="2942" w:author="Diaz Zepeda, Hirvin Azael" w:date="2021-06-11T18:32:00Z">
                    <w:rPr/>
                  </w:rPrChange>
                </w:rPr>
                <w:t>4,451</w:t>
              </w:r>
            </w:ins>
          </w:p>
        </w:tc>
        <w:tc>
          <w:tcPr>
            <w:tcW w:w="1308" w:type="dxa"/>
            <w:tcBorders>
              <w:top w:val="nil"/>
              <w:left w:val="nil"/>
              <w:bottom w:val="nil"/>
              <w:right w:val="nil"/>
            </w:tcBorders>
            <w:shd w:val="clear" w:color="000000" w:fill="E7E6E6"/>
            <w:noWrap/>
            <w:vAlign w:val="bottom"/>
            <w:hideMark/>
          </w:tcPr>
          <w:p w14:paraId="3FA633D8" w14:textId="77777777" w:rsidR="00467ADB" w:rsidRPr="00467ADB" w:rsidRDefault="00467ADB" w:rsidP="00467ADB">
            <w:pPr>
              <w:spacing w:after="0" w:line="240" w:lineRule="auto"/>
              <w:jc w:val="center"/>
              <w:rPr>
                <w:ins w:id="2943" w:author="Diaz Zepeda, Hirvin Azael" w:date="2021-06-11T18:32:00Z"/>
                <w:rFonts w:ascii="Times New Roman" w:eastAsia="Times New Roman" w:hAnsi="Times New Roman" w:cs="Times New Roman"/>
                <w:color w:val="000000"/>
                <w:lang w:eastAsia="es-MX"/>
                <w:rPrChange w:id="2944" w:author="Diaz Zepeda, Hirvin Azael" w:date="2021-06-11T18:32:00Z">
                  <w:rPr>
                    <w:ins w:id="2945" w:author="Diaz Zepeda, Hirvin Azael" w:date="2021-06-11T18:32:00Z"/>
                  </w:rPr>
                </w:rPrChange>
              </w:rPr>
              <w:pPrChange w:id="2946" w:author="Diaz Zepeda, Hirvin Azael" w:date="2021-06-11T18:32:00Z">
                <w:pPr>
                  <w:jc w:val="center"/>
                </w:pPr>
              </w:pPrChange>
            </w:pPr>
            <w:ins w:id="2947" w:author="Diaz Zepeda, Hirvin Azael" w:date="2021-06-11T18:32:00Z">
              <w:r w:rsidRPr="00467ADB">
                <w:rPr>
                  <w:rFonts w:ascii="Times New Roman" w:eastAsia="Times New Roman" w:hAnsi="Times New Roman" w:cs="Times New Roman"/>
                  <w:color w:val="000000"/>
                  <w:lang w:eastAsia="es-MX"/>
                  <w:rPrChange w:id="2948" w:author="Diaz Zepeda, Hirvin Azael" w:date="2021-06-11T18:32:00Z">
                    <w:rPr/>
                  </w:rPrChange>
                </w:rPr>
                <w:t>11%</w:t>
              </w:r>
            </w:ins>
          </w:p>
        </w:tc>
      </w:tr>
      <w:tr w:rsidR="00467ADB" w:rsidRPr="00467ADB" w14:paraId="78FC4323" w14:textId="77777777" w:rsidTr="00467ADB">
        <w:trPr>
          <w:trHeight w:val="288"/>
          <w:ins w:id="2949" w:author="Diaz Zepeda, Hirvin Azael" w:date="2021-06-11T18:32:00Z"/>
        </w:trPr>
        <w:tc>
          <w:tcPr>
            <w:tcW w:w="4966" w:type="dxa"/>
            <w:vMerge/>
            <w:tcBorders>
              <w:top w:val="nil"/>
              <w:left w:val="nil"/>
              <w:bottom w:val="nil"/>
              <w:right w:val="nil"/>
            </w:tcBorders>
            <w:vAlign w:val="center"/>
            <w:hideMark/>
          </w:tcPr>
          <w:p w14:paraId="6B9C0F97" w14:textId="77777777" w:rsidR="00467ADB" w:rsidRPr="00467ADB" w:rsidRDefault="00467ADB" w:rsidP="00467ADB">
            <w:pPr>
              <w:spacing w:after="0" w:line="240" w:lineRule="auto"/>
              <w:rPr>
                <w:ins w:id="2950" w:author="Diaz Zepeda, Hirvin Azael" w:date="2021-06-11T18:32:00Z"/>
                <w:rFonts w:ascii="Times New Roman" w:eastAsia="Times New Roman" w:hAnsi="Times New Roman" w:cs="Times New Roman"/>
                <w:color w:val="000000"/>
                <w:lang w:eastAsia="es-MX"/>
                <w:rPrChange w:id="2951" w:author="Diaz Zepeda, Hirvin Azael" w:date="2021-06-11T18:32:00Z">
                  <w:rPr>
                    <w:ins w:id="2952" w:author="Diaz Zepeda, Hirvin Azael" w:date="2021-06-11T18:32:00Z"/>
                  </w:rPr>
                </w:rPrChange>
              </w:rPr>
              <w:pPrChange w:id="2953"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5D0F0AFD" w14:textId="77777777" w:rsidR="00467ADB" w:rsidRPr="00467ADB" w:rsidRDefault="00467ADB" w:rsidP="00467ADB">
            <w:pPr>
              <w:spacing w:after="0" w:line="240" w:lineRule="auto"/>
              <w:jc w:val="center"/>
              <w:rPr>
                <w:ins w:id="2954" w:author="Diaz Zepeda, Hirvin Azael" w:date="2021-06-11T18:32:00Z"/>
                <w:rFonts w:ascii="Times New Roman" w:eastAsia="Times New Roman" w:hAnsi="Times New Roman" w:cs="Times New Roman"/>
                <w:color w:val="000000"/>
                <w:lang w:eastAsia="es-MX"/>
                <w:rPrChange w:id="2955" w:author="Diaz Zepeda, Hirvin Azael" w:date="2021-06-11T18:32:00Z">
                  <w:rPr>
                    <w:ins w:id="2956" w:author="Diaz Zepeda, Hirvin Azael" w:date="2021-06-11T18:32:00Z"/>
                  </w:rPr>
                </w:rPrChange>
              </w:rPr>
              <w:pPrChange w:id="2957" w:author="Diaz Zepeda, Hirvin Azael" w:date="2021-06-11T18:32:00Z">
                <w:pPr>
                  <w:jc w:val="center"/>
                </w:pPr>
              </w:pPrChange>
            </w:pPr>
            <w:ins w:id="2958" w:author="Diaz Zepeda, Hirvin Azael" w:date="2021-06-11T18:32:00Z">
              <w:r w:rsidRPr="00467ADB">
                <w:rPr>
                  <w:rFonts w:ascii="Times New Roman" w:eastAsia="Times New Roman" w:hAnsi="Times New Roman" w:cs="Times New Roman"/>
                  <w:color w:val="000000"/>
                  <w:lang w:eastAsia="es-MX"/>
                  <w:rPrChange w:id="2959" w:author="Diaz Zepeda, Hirvin Azael" w:date="2021-06-11T18:32:00Z">
                    <w:rPr/>
                  </w:rPrChange>
                </w:rPr>
                <w:t>65 - 69 yo.</w:t>
              </w:r>
            </w:ins>
          </w:p>
        </w:tc>
        <w:tc>
          <w:tcPr>
            <w:tcW w:w="1002" w:type="dxa"/>
            <w:tcBorders>
              <w:top w:val="nil"/>
              <w:left w:val="nil"/>
              <w:bottom w:val="nil"/>
              <w:right w:val="nil"/>
            </w:tcBorders>
            <w:shd w:val="clear" w:color="000000" w:fill="E7E6E6"/>
            <w:noWrap/>
            <w:vAlign w:val="bottom"/>
            <w:hideMark/>
          </w:tcPr>
          <w:p w14:paraId="252584EC" w14:textId="77777777" w:rsidR="00467ADB" w:rsidRPr="00467ADB" w:rsidRDefault="00467ADB" w:rsidP="00467ADB">
            <w:pPr>
              <w:spacing w:after="0" w:line="240" w:lineRule="auto"/>
              <w:jc w:val="center"/>
              <w:rPr>
                <w:ins w:id="2960" w:author="Diaz Zepeda, Hirvin Azael" w:date="2021-06-11T18:32:00Z"/>
                <w:rFonts w:ascii="Times New Roman" w:eastAsia="Times New Roman" w:hAnsi="Times New Roman" w:cs="Times New Roman"/>
                <w:color w:val="000000"/>
                <w:lang w:eastAsia="es-MX"/>
                <w:rPrChange w:id="2961" w:author="Diaz Zepeda, Hirvin Azael" w:date="2021-06-11T18:32:00Z">
                  <w:rPr>
                    <w:ins w:id="2962" w:author="Diaz Zepeda, Hirvin Azael" w:date="2021-06-11T18:32:00Z"/>
                  </w:rPr>
                </w:rPrChange>
              </w:rPr>
              <w:pPrChange w:id="2963" w:author="Diaz Zepeda, Hirvin Azael" w:date="2021-06-11T18:32:00Z">
                <w:pPr>
                  <w:jc w:val="center"/>
                </w:pPr>
              </w:pPrChange>
            </w:pPr>
            <w:ins w:id="2964" w:author="Diaz Zepeda, Hirvin Azael" w:date="2021-06-11T18:32:00Z">
              <w:r w:rsidRPr="00467ADB">
                <w:rPr>
                  <w:rFonts w:ascii="Times New Roman" w:eastAsia="Times New Roman" w:hAnsi="Times New Roman" w:cs="Times New Roman"/>
                  <w:color w:val="000000"/>
                  <w:lang w:eastAsia="es-MX"/>
                  <w:rPrChange w:id="2965" w:author="Diaz Zepeda, Hirvin Azael" w:date="2021-06-11T18:32:00Z">
                    <w:rPr/>
                  </w:rPrChange>
                </w:rPr>
                <w:t>2,268</w:t>
              </w:r>
            </w:ins>
          </w:p>
        </w:tc>
        <w:tc>
          <w:tcPr>
            <w:tcW w:w="1308" w:type="dxa"/>
            <w:tcBorders>
              <w:top w:val="nil"/>
              <w:left w:val="nil"/>
              <w:bottom w:val="nil"/>
              <w:right w:val="nil"/>
            </w:tcBorders>
            <w:shd w:val="clear" w:color="000000" w:fill="E7E6E6"/>
            <w:noWrap/>
            <w:vAlign w:val="bottom"/>
            <w:hideMark/>
          </w:tcPr>
          <w:p w14:paraId="2B6912A0" w14:textId="77777777" w:rsidR="00467ADB" w:rsidRPr="00467ADB" w:rsidRDefault="00467ADB" w:rsidP="00467ADB">
            <w:pPr>
              <w:spacing w:after="0" w:line="240" w:lineRule="auto"/>
              <w:jc w:val="center"/>
              <w:rPr>
                <w:ins w:id="2966" w:author="Diaz Zepeda, Hirvin Azael" w:date="2021-06-11T18:32:00Z"/>
                <w:rFonts w:ascii="Times New Roman" w:eastAsia="Times New Roman" w:hAnsi="Times New Roman" w:cs="Times New Roman"/>
                <w:color w:val="000000"/>
                <w:lang w:eastAsia="es-MX"/>
                <w:rPrChange w:id="2967" w:author="Diaz Zepeda, Hirvin Azael" w:date="2021-06-11T18:32:00Z">
                  <w:rPr>
                    <w:ins w:id="2968" w:author="Diaz Zepeda, Hirvin Azael" w:date="2021-06-11T18:32:00Z"/>
                  </w:rPr>
                </w:rPrChange>
              </w:rPr>
              <w:pPrChange w:id="2969" w:author="Diaz Zepeda, Hirvin Azael" w:date="2021-06-11T18:32:00Z">
                <w:pPr>
                  <w:jc w:val="center"/>
                </w:pPr>
              </w:pPrChange>
            </w:pPr>
            <w:ins w:id="2970" w:author="Diaz Zepeda, Hirvin Azael" w:date="2021-06-11T18:32:00Z">
              <w:r w:rsidRPr="00467ADB">
                <w:rPr>
                  <w:rFonts w:ascii="Times New Roman" w:eastAsia="Times New Roman" w:hAnsi="Times New Roman" w:cs="Times New Roman"/>
                  <w:color w:val="000000"/>
                  <w:lang w:eastAsia="es-MX"/>
                  <w:rPrChange w:id="2971" w:author="Diaz Zepeda, Hirvin Azael" w:date="2021-06-11T18:32:00Z">
                    <w:rPr/>
                  </w:rPrChange>
                </w:rPr>
                <w:t>6%</w:t>
              </w:r>
            </w:ins>
          </w:p>
        </w:tc>
      </w:tr>
      <w:tr w:rsidR="00467ADB" w:rsidRPr="00467ADB" w14:paraId="0B989262" w14:textId="77777777" w:rsidTr="00467ADB">
        <w:trPr>
          <w:trHeight w:val="288"/>
          <w:ins w:id="2972" w:author="Diaz Zepeda, Hirvin Azael" w:date="2021-06-11T18:32:00Z"/>
        </w:trPr>
        <w:tc>
          <w:tcPr>
            <w:tcW w:w="4966" w:type="dxa"/>
            <w:vMerge/>
            <w:tcBorders>
              <w:top w:val="nil"/>
              <w:left w:val="nil"/>
              <w:bottom w:val="nil"/>
              <w:right w:val="nil"/>
            </w:tcBorders>
            <w:vAlign w:val="center"/>
            <w:hideMark/>
          </w:tcPr>
          <w:p w14:paraId="00A88CB5" w14:textId="77777777" w:rsidR="00467ADB" w:rsidRPr="00467ADB" w:rsidRDefault="00467ADB" w:rsidP="00467ADB">
            <w:pPr>
              <w:spacing w:after="0" w:line="240" w:lineRule="auto"/>
              <w:rPr>
                <w:ins w:id="2973" w:author="Diaz Zepeda, Hirvin Azael" w:date="2021-06-11T18:32:00Z"/>
                <w:rFonts w:ascii="Times New Roman" w:eastAsia="Times New Roman" w:hAnsi="Times New Roman" w:cs="Times New Roman"/>
                <w:color w:val="000000"/>
                <w:lang w:eastAsia="es-MX"/>
                <w:rPrChange w:id="2974" w:author="Diaz Zepeda, Hirvin Azael" w:date="2021-06-11T18:32:00Z">
                  <w:rPr>
                    <w:ins w:id="2975" w:author="Diaz Zepeda, Hirvin Azael" w:date="2021-06-11T18:32:00Z"/>
                  </w:rPr>
                </w:rPrChange>
              </w:rPr>
              <w:pPrChange w:id="2976" w:author="Diaz Zepeda, Hirvin Azael" w:date="2021-06-11T18:32:00Z">
                <w:pPr/>
              </w:pPrChange>
            </w:pPr>
          </w:p>
        </w:tc>
        <w:tc>
          <w:tcPr>
            <w:tcW w:w="1364" w:type="dxa"/>
            <w:tcBorders>
              <w:top w:val="nil"/>
              <w:left w:val="nil"/>
              <w:bottom w:val="nil"/>
              <w:right w:val="nil"/>
            </w:tcBorders>
            <w:shd w:val="clear" w:color="000000" w:fill="E7E6E6"/>
            <w:noWrap/>
            <w:vAlign w:val="bottom"/>
            <w:hideMark/>
          </w:tcPr>
          <w:p w14:paraId="5D2A99F3" w14:textId="77777777" w:rsidR="00467ADB" w:rsidRPr="00467ADB" w:rsidRDefault="00467ADB" w:rsidP="00467ADB">
            <w:pPr>
              <w:spacing w:after="0" w:line="240" w:lineRule="auto"/>
              <w:jc w:val="center"/>
              <w:rPr>
                <w:ins w:id="2977" w:author="Diaz Zepeda, Hirvin Azael" w:date="2021-06-11T18:32:00Z"/>
                <w:rFonts w:ascii="Times New Roman" w:eastAsia="Times New Roman" w:hAnsi="Times New Roman" w:cs="Times New Roman"/>
                <w:color w:val="000000"/>
                <w:lang w:eastAsia="es-MX"/>
                <w:rPrChange w:id="2978" w:author="Diaz Zepeda, Hirvin Azael" w:date="2021-06-11T18:32:00Z">
                  <w:rPr>
                    <w:ins w:id="2979" w:author="Diaz Zepeda, Hirvin Azael" w:date="2021-06-11T18:32:00Z"/>
                  </w:rPr>
                </w:rPrChange>
              </w:rPr>
              <w:pPrChange w:id="2980" w:author="Diaz Zepeda, Hirvin Azael" w:date="2021-06-11T18:32:00Z">
                <w:pPr>
                  <w:jc w:val="center"/>
                </w:pPr>
              </w:pPrChange>
            </w:pPr>
            <w:ins w:id="2981" w:author="Diaz Zepeda, Hirvin Azael" w:date="2021-06-11T18:32:00Z">
              <w:r w:rsidRPr="00467ADB">
                <w:rPr>
                  <w:rFonts w:ascii="Times New Roman" w:eastAsia="Times New Roman" w:hAnsi="Times New Roman" w:cs="Times New Roman"/>
                  <w:color w:val="000000"/>
                  <w:lang w:eastAsia="es-MX"/>
                  <w:rPrChange w:id="2982" w:author="Diaz Zepeda, Hirvin Azael" w:date="2021-06-11T18:32:00Z">
                    <w:rPr/>
                  </w:rPrChange>
                </w:rPr>
                <w:t>70 + yo.</w:t>
              </w:r>
            </w:ins>
          </w:p>
        </w:tc>
        <w:tc>
          <w:tcPr>
            <w:tcW w:w="1002" w:type="dxa"/>
            <w:tcBorders>
              <w:top w:val="nil"/>
              <w:left w:val="nil"/>
              <w:bottom w:val="nil"/>
              <w:right w:val="nil"/>
            </w:tcBorders>
            <w:shd w:val="clear" w:color="000000" w:fill="E7E6E6"/>
            <w:noWrap/>
            <w:vAlign w:val="bottom"/>
            <w:hideMark/>
          </w:tcPr>
          <w:p w14:paraId="4660E0D6" w14:textId="77777777" w:rsidR="00467ADB" w:rsidRPr="00467ADB" w:rsidRDefault="00467ADB" w:rsidP="00467ADB">
            <w:pPr>
              <w:spacing w:after="0" w:line="240" w:lineRule="auto"/>
              <w:jc w:val="center"/>
              <w:rPr>
                <w:ins w:id="2983" w:author="Diaz Zepeda, Hirvin Azael" w:date="2021-06-11T18:32:00Z"/>
                <w:rFonts w:ascii="Times New Roman" w:eastAsia="Times New Roman" w:hAnsi="Times New Roman" w:cs="Times New Roman"/>
                <w:color w:val="000000"/>
                <w:lang w:eastAsia="es-MX"/>
                <w:rPrChange w:id="2984" w:author="Diaz Zepeda, Hirvin Azael" w:date="2021-06-11T18:32:00Z">
                  <w:rPr>
                    <w:ins w:id="2985" w:author="Diaz Zepeda, Hirvin Azael" w:date="2021-06-11T18:32:00Z"/>
                  </w:rPr>
                </w:rPrChange>
              </w:rPr>
              <w:pPrChange w:id="2986" w:author="Diaz Zepeda, Hirvin Azael" w:date="2021-06-11T18:32:00Z">
                <w:pPr>
                  <w:jc w:val="center"/>
                </w:pPr>
              </w:pPrChange>
            </w:pPr>
            <w:ins w:id="2987" w:author="Diaz Zepeda, Hirvin Azael" w:date="2021-06-11T18:32:00Z">
              <w:r w:rsidRPr="00467ADB">
                <w:rPr>
                  <w:rFonts w:ascii="Times New Roman" w:eastAsia="Times New Roman" w:hAnsi="Times New Roman" w:cs="Times New Roman"/>
                  <w:color w:val="000000"/>
                  <w:lang w:eastAsia="es-MX"/>
                  <w:rPrChange w:id="2988" w:author="Diaz Zepeda, Hirvin Azael" w:date="2021-06-11T18:32:00Z">
                    <w:rPr/>
                  </w:rPrChange>
                </w:rPr>
                <w:t>4,578</w:t>
              </w:r>
            </w:ins>
          </w:p>
        </w:tc>
        <w:tc>
          <w:tcPr>
            <w:tcW w:w="1308" w:type="dxa"/>
            <w:tcBorders>
              <w:top w:val="nil"/>
              <w:left w:val="nil"/>
              <w:bottom w:val="nil"/>
              <w:right w:val="nil"/>
            </w:tcBorders>
            <w:shd w:val="clear" w:color="000000" w:fill="E7E6E6"/>
            <w:noWrap/>
            <w:vAlign w:val="bottom"/>
            <w:hideMark/>
          </w:tcPr>
          <w:p w14:paraId="0D9E43B8" w14:textId="77777777" w:rsidR="00467ADB" w:rsidRPr="00467ADB" w:rsidRDefault="00467ADB" w:rsidP="00467ADB">
            <w:pPr>
              <w:spacing w:after="0" w:line="240" w:lineRule="auto"/>
              <w:jc w:val="center"/>
              <w:rPr>
                <w:ins w:id="2989" w:author="Diaz Zepeda, Hirvin Azael" w:date="2021-06-11T18:32:00Z"/>
                <w:rFonts w:ascii="Times New Roman" w:eastAsia="Times New Roman" w:hAnsi="Times New Roman" w:cs="Times New Roman"/>
                <w:color w:val="000000"/>
                <w:lang w:eastAsia="es-MX"/>
                <w:rPrChange w:id="2990" w:author="Diaz Zepeda, Hirvin Azael" w:date="2021-06-11T18:32:00Z">
                  <w:rPr>
                    <w:ins w:id="2991" w:author="Diaz Zepeda, Hirvin Azael" w:date="2021-06-11T18:32:00Z"/>
                  </w:rPr>
                </w:rPrChange>
              </w:rPr>
              <w:pPrChange w:id="2992" w:author="Diaz Zepeda, Hirvin Azael" w:date="2021-06-11T18:32:00Z">
                <w:pPr>
                  <w:jc w:val="center"/>
                </w:pPr>
              </w:pPrChange>
            </w:pPr>
            <w:ins w:id="2993" w:author="Diaz Zepeda, Hirvin Azael" w:date="2021-06-11T18:32:00Z">
              <w:r w:rsidRPr="00467ADB">
                <w:rPr>
                  <w:rFonts w:ascii="Times New Roman" w:eastAsia="Times New Roman" w:hAnsi="Times New Roman" w:cs="Times New Roman"/>
                  <w:color w:val="000000"/>
                  <w:lang w:eastAsia="es-MX"/>
                  <w:rPrChange w:id="2994" w:author="Diaz Zepeda, Hirvin Azael" w:date="2021-06-11T18:32:00Z">
                    <w:rPr/>
                  </w:rPrChange>
                </w:rPr>
                <w:t>12%</w:t>
              </w:r>
            </w:ins>
          </w:p>
        </w:tc>
      </w:tr>
      <w:tr w:rsidR="00467ADB" w:rsidRPr="00467ADB" w14:paraId="10DE139F" w14:textId="77777777" w:rsidTr="00467ADB">
        <w:trPr>
          <w:trHeight w:val="288"/>
          <w:ins w:id="2995" w:author="Diaz Zepeda, Hirvin Azael" w:date="2021-06-11T18:32:00Z"/>
        </w:trPr>
        <w:tc>
          <w:tcPr>
            <w:tcW w:w="4966" w:type="dxa"/>
            <w:tcBorders>
              <w:top w:val="nil"/>
              <w:left w:val="nil"/>
              <w:bottom w:val="nil"/>
              <w:right w:val="nil"/>
            </w:tcBorders>
            <w:shd w:val="clear" w:color="000000" w:fill="FFFFFF"/>
            <w:noWrap/>
            <w:vAlign w:val="bottom"/>
            <w:hideMark/>
          </w:tcPr>
          <w:p w14:paraId="77347757" w14:textId="77777777" w:rsidR="00467ADB" w:rsidRPr="00467ADB" w:rsidRDefault="00467ADB" w:rsidP="00467ADB">
            <w:pPr>
              <w:spacing w:after="0" w:line="240" w:lineRule="auto"/>
              <w:jc w:val="center"/>
              <w:rPr>
                <w:ins w:id="2996" w:author="Diaz Zepeda, Hirvin Azael" w:date="2021-06-11T18:32:00Z"/>
                <w:rFonts w:ascii="Times New Roman" w:eastAsia="Times New Roman" w:hAnsi="Times New Roman" w:cs="Times New Roman"/>
                <w:color w:val="000000"/>
                <w:lang w:eastAsia="es-MX"/>
                <w:rPrChange w:id="2997" w:author="Diaz Zepeda, Hirvin Azael" w:date="2021-06-11T18:32:00Z">
                  <w:rPr>
                    <w:ins w:id="2998" w:author="Diaz Zepeda, Hirvin Azael" w:date="2021-06-11T18:32:00Z"/>
                  </w:rPr>
                </w:rPrChange>
              </w:rPr>
              <w:pPrChange w:id="2999" w:author="Diaz Zepeda, Hirvin Azael" w:date="2021-06-11T18:32:00Z">
                <w:pPr>
                  <w:jc w:val="center"/>
                </w:pPr>
              </w:pPrChange>
            </w:pPr>
            <w:ins w:id="3000" w:author="Diaz Zepeda, Hirvin Azael" w:date="2021-06-11T18:32:00Z">
              <w:r w:rsidRPr="00467ADB">
                <w:rPr>
                  <w:rFonts w:ascii="Times New Roman" w:eastAsia="Times New Roman" w:hAnsi="Times New Roman" w:cs="Times New Roman"/>
                  <w:color w:val="000000"/>
                  <w:lang w:eastAsia="es-MX"/>
                  <w:rPrChange w:id="3001" w:author="Diaz Zepeda, Hirvin Azael" w:date="2021-06-11T18:32:00Z">
                    <w:rPr/>
                  </w:rPrChange>
                </w:rPr>
                <w:t>Total</w:t>
              </w:r>
            </w:ins>
          </w:p>
        </w:tc>
        <w:tc>
          <w:tcPr>
            <w:tcW w:w="1364" w:type="dxa"/>
            <w:tcBorders>
              <w:top w:val="nil"/>
              <w:left w:val="nil"/>
              <w:bottom w:val="nil"/>
              <w:right w:val="nil"/>
            </w:tcBorders>
            <w:shd w:val="clear" w:color="000000" w:fill="FFFFFF"/>
            <w:noWrap/>
            <w:vAlign w:val="bottom"/>
            <w:hideMark/>
          </w:tcPr>
          <w:p w14:paraId="32D33839" w14:textId="77777777" w:rsidR="00467ADB" w:rsidRPr="00467ADB" w:rsidRDefault="00467ADB" w:rsidP="00467ADB">
            <w:pPr>
              <w:spacing w:after="0" w:line="240" w:lineRule="auto"/>
              <w:jc w:val="center"/>
              <w:rPr>
                <w:ins w:id="3002" w:author="Diaz Zepeda, Hirvin Azael" w:date="2021-06-11T18:32:00Z"/>
                <w:rFonts w:ascii="Times New Roman" w:eastAsia="Times New Roman" w:hAnsi="Times New Roman" w:cs="Times New Roman"/>
                <w:color w:val="000000"/>
                <w:lang w:eastAsia="es-MX"/>
                <w:rPrChange w:id="3003" w:author="Diaz Zepeda, Hirvin Azael" w:date="2021-06-11T18:32:00Z">
                  <w:rPr>
                    <w:ins w:id="3004" w:author="Diaz Zepeda, Hirvin Azael" w:date="2021-06-11T18:32:00Z"/>
                  </w:rPr>
                </w:rPrChange>
              </w:rPr>
              <w:pPrChange w:id="3005" w:author="Diaz Zepeda, Hirvin Azael" w:date="2021-06-11T18:32:00Z">
                <w:pPr>
                  <w:jc w:val="center"/>
                </w:pPr>
              </w:pPrChange>
            </w:pPr>
            <w:ins w:id="3006" w:author="Diaz Zepeda, Hirvin Azael" w:date="2021-06-11T18:32:00Z">
              <w:r w:rsidRPr="00467ADB">
                <w:rPr>
                  <w:rFonts w:ascii="Times New Roman" w:eastAsia="Times New Roman" w:hAnsi="Times New Roman" w:cs="Times New Roman"/>
                  <w:color w:val="000000"/>
                  <w:lang w:eastAsia="es-MX"/>
                  <w:rPrChange w:id="3007" w:author="Diaz Zepeda, Hirvin Azael" w:date="2021-06-11T18:32:00Z">
                    <w:rPr/>
                  </w:rPrChange>
                </w:rPr>
                <w:t> </w:t>
              </w:r>
            </w:ins>
          </w:p>
        </w:tc>
        <w:tc>
          <w:tcPr>
            <w:tcW w:w="1002" w:type="dxa"/>
            <w:tcBorders>
              <w:top w:val="nil"/>
              <w:left w:val="nil"/>
              <w:bottom w:val="nil"/>
              <w:right w:val="nil"/>
            </w:tcBorders>
            <w:shd w:val="clear" w:color="000000" w:fill="FFFFFF"/>
            <w:noWrap/>
            <w:vAlign w:val="bottom"/>
            <w:hideMark/>
          </w:tcPr>
          <w:p w14:paraId="6C20A0AC" w14:textId="77777777" w:rsidR="00467ADB" w:rsidRPr="00467ADB" w:rsidRDefault="00467ADB" w:rsidP="00467ADB">
            <w:pPr>
              <w:spacing w:after="0" w:line="240" w:lineRule="auto"/>
              <w:jc w:val="center"/>
              <w:rPr>
                <w:ins w:id="3008" w:author="Diaz Zepeda, Hirvin Azael" w:date="2021-06-11T18:32:00Z"/>
                <w:rFonts w:ascii="Times New Roman" w:eastAsia="Times New Roman" w:hAnsi="Times New Roman" w:cs="Times New Roman"/>
                <w:color w:val="000000"/>
                <w:lang w:eastAsia="es-MX"/>
                <w:rPrChange w:id="3009" w:author="Diaz Zepeda, Hirvin Azael" w:date="2021-06-11T18:32:00Z">
                  <w:rPr>
                    <w:ins w:id="3010" w:author="Diaz Zepeda, Hirvin Azael" w:date="2021-06-11T18:32:00Z"/>
                  </w:rPr>
                </w:rPrChange>
              </w:rPr>
              <w:pPrChange w:id="3011" w:author="Diaz Zepeda, Hirvin Azael" w:date="2021-06-11T18:32:00Z">
                <w:pPr>
                  <w:jc w:val="center"/>
                </w:pPr>
              </w:pPrChange>
            </w:pPr>
            <w:ins w:id="3012" w:author="Diaz Zepeda, Hirvin Azael" w:date="2021-06-11T18:32:00Z">
              <w:r w:rsidRPr="00467ADB">
                <w:rPr>
                  <w:rFonts w:ascii="Times New Roman" w:eastAsia="Times New Roman" w:hAnsi="Times New Roman" w:cs="Times New Roman"/>
                  <w:color w:val="000000"/>
                  <w:lang w:eastAsia="es-MX"/>
                  <w:rPrChange w:id="3013" w:author="Diaz Zepeda, Hirvin Azael" w:date="2021-06-11T18:32:00Z">
                    <w:rPr/>
                  </w:rPrChange>
                </w:rPr>
                <w:t>38,884</w:t>
              </w:r>
            </w:ins>
          </w:p>
        </w:tc>
        <w:tc>
          <w:tcPr>
            <w:tcW w:w="1308" w:type="dxa"/>
            <w:tcBorders>
              <w:top w:val="nil"/>
              <w:left w:val="nil"/>
              <w:bottom w:val="nil"/>
              <w:right w:val="nil"/>
            </w:tcBorders>
            <w:shd w:val="clear" w:color="000000" w:fill="FFFFFF"/>
            <w:noWrap/>
            <w:vAlign w:val="bottom"/>
            <w:hideMark/>
          </w:tcPr>
          <w:p w14:paraId="3AC0C8A4" w14:textId="77777777" w:rsidR="00467ADB" w:rsidRPr="00467ADB" w:rsidRDefault="00467ADB" w:rsidP="00467ADB">
            <w:pPr>
              <w:spacing w:after="0" w:line="240" w:lineRule="auto"/>
              <w:jc w:val="center"/>
              <w:rPr>
                <w:ins w:id="3014" w:author="Diaz Zepeda, Hirvin Azael" w:date="2021-06-11T18:32:00Z"/>
                <w:rFonts w:ascii="Times New Roman" w:eastAsia="Times New Roman" w:hAnsi="Times New Roman" w:cs="Times New Roman"/>
                <w:color w:val="000000"/>
                <w:lang w:eastAsia="es-MX"/>
                <w:rPrChange w:id="3015" w:author="Diaz Zepeda, Hirvin Azael" w:date="2021-06-11T18:32:00Z">
                  <w:rPr>
                    <w:ins w:id="3016" w:author="Diaz Zepeda, Hirvin Azael" w:date="2021-06-11T18:32:00Z"/>
                  </w:rPr>
                </w:rPrChange>
              </w:rPr>
              <w:pPrChange w:id="3017" w:author="Diaz Zepeda, Hirvin Azael" w:date="2021-06-11T18:32:00Z">
                <w:pPr>
                  <w:jc w:val="center"/>
                </w:pPr>
              </w:pPrChange>
            </w:pPr>
            <w:ins w:id="3018" w:author="Diaz Zepeda, Hirvin Azael" w:date="2021-06-11T18:32:00Z">
              <w:r w:rsidRPr="00467ADB">
                <w:rPr>
                  <w:rFonts w:ascii="Times New Roman" w:eastAsia="Times New Roman" w:hAnsi="Times New Roman" w:cs="Times New Roman"/>
                  <w:color w:val="000000"/>
                  <w:lang w:eastAsia="es-MX"/>
                  <w:rPrChange w:id="3019" w:author="Diaz Zepeda, Hirvin Azael" w:date="2021-06-11T18:32:00Z">
                    <w:rPr/>
                  </w:rPrChange>
                </w:rPr>
                <w:t> </w:t>
              </w:r>
            </w:ins>
          </w:p>
        </w:tc>
      </w:tr>
      <w:tr w:rsidR="00467ADB" w:rsidRPr="00467ADB" w14:paraId="453E6F82" w14:textId="77777777" w:rsidTr="00467ADB">
        <w:trPr>
          <w:trHeight w:val="288"/>
          <w:ins w:id="3020" w:author="Diaz Zepeda, Hirvin Azael" w:date="2021-06-11T18:32:00Z"/>
          <w:trPrChange w:id="3021"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3022"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32A37EA6" w14:textId="77777777" w:rsidR="00467ADB" w:rsidRPr="00467ADB" w:rsidRDefault="00467ADB" w:rsidP="00467ADB">
            <w:pPr>
              <w:spacing w:after="0" w:line="240" w:lineRule="auto"/>
              <w:jc w:val="center"/>
              <w:rPr>
                <w:ins w:id="3023" w:author="Diaz Zepeda, Hirvin Azael" w:date="2021-06-11T18:32:00Z"/>
                <w:rFonts w:ascii="Times New Roman" w:eastAsia="Times New Roman" w:hAnsi="Times New Roman" w:cs="Times New Roman"/>
                <w:color w:val="000000"/>
                <w:lang w:eastAsia="es-MX"/>
                <w:rPrChange w:id="3024" w:author="Diaz Zepeda, Hirvin Azael" w:date="2021-06-11T18:32:00Z">
                  <w:rPr>
                    <w:ins w:id="3025" w:author="Diaz Zepeda, Hirvin Azael" w:date="2021-06-11T18:32:00Z"/>
                  </w:rPr>
                </w:rPrChange>
              </w:rPr>
              <w:pPrChange w:id="3026" w:author="Diaz Zepeda, Hirvin Azael" w:date="2021-06-11T18:32:00Z">
                <w:pPr>
                  <w:jc w:val="center"/>
                </w:pPr>
              </w:pPrChange>
            </w:pPr>
            <w:proofErr w:type="spellStart"/>
            <w:ins w:id="3027" w:author="Diaz Zepeda, Hirvin Azael" w:date="2021-06-11T18:32:00Z">
              <w:r w:rsidRPr="00467ADB">
                <w:rPr>
                  <w:rFonts w:ascii="Times New Roman" w:eastAsia="Times New Roman" w:hAnsi="Times New Roman" w:cs="Times New Roman"/>
                  <w:color w:val="000000"/>
                  <w:lang w:eastAsia="es-MX"/>
                  <w:rPrChange w:id="3028" w:author="Diaz Zepeda, Hirvin Azael" w:date="2021-06-11T18:32:00Z">
                    <w:rPr/>
                  </w:rPrChange>
                </w:rPr>
                <w:t>Model</w:t>
              </w:r>
              <w:proofErr w:type="spellEnd"/>
              <w:r w:rsidRPr="00467ADB">
                <w:rPr>
                  <w:rFonts w:ascii="Times New Roman" w:eastAsia="Times New Roman" w:hAnsi="Times New Roman" w:cs="Times New Roman"/>
                  <w:color w:val="000000"/>
                  <w:lang w:eastAsia="es-MX"/>
                  <w:rPrChange w:id="302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030" w:author="Diaz Zepeda, Hirvin Azael" w:date="2021-06-11T18:32:00Z">
                    <w:rPr/>
                  </w:rPrChange>
                </w:rPr>
                <w:t>Assumptions</w:t>
              </w:r>
              <w:proofErr w:type="spellEnd"/>
            </w:ins>
          </w:p>
        </w:tc>
      </w:tr>
      <w:tr w:rsidR="00467ADB" w:rsidRPr="00467ADB" w14:paraId="0C0DA733" w14:textId="77777777" w:rsidTr="00467ADB">
        <w:trPr>
          <w:trHeight w:val="288"/>
          <w:ins w:id="3031" w:author="Diaz Zepeda, Hirvin Azael" w:date="2021-06-11T18:32:00Z"/>
          <w:trPrChange w:id="3032"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3033"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0748B9D4" w14:textId="77777777" w:rsidR="00467ADB" w:rsidRPr="00467ADB" w:rsidRDefault="00467ADB" w:rsidP="00467ADB">
            <w:pPr>
              <w:spacing w:after="0" w:line="240" w:lineRule="auto"/>
              <w:jc w:val="center"/>
              <w:rPr>
                <w:ins w:id="3034" w:author="Diaz Zepeda, Hirvin Azael" w:date="2021-06-11T18:32:00Z"/>
                <w:rFonts w:ascii="Times New Roman" w:eastAsia="Times New Roman" w:hAnsi="Times New Roman" w:cs="Times New Roman"/>
                <w:color w:val="000000"/>
                <w:lang w:val="en-US" w:eastAsia="es-MX"/>
                <w:rPrChange w:id="3035" w:author="Diaz Zepeda, Hirvin Azael" w:date="2021-06-11T18:32:00Z">
                  <w:rPr>
                    <w:ins w:id="3036" w:author="Diaz Zepeda, Hirvin Azael" w:date="2021-06-11T18:32:00Z"/>
                  </w:rPr>
                </w:rPrChange>
              </w:rPr>
              <w:pPrChange w:id="3037" w:author="Diaz Zepeda, Hirvin Azael" w:date="2021-06-11T18:32:00Z">
                <w:pPr>
                  <w:jc w:val="center"/>
                </w:pPr>
              </w:pPrChange>
            </w:pPr>
            <w:ins w:id="3038" w:author="Diaz Zepeda, Hirvin Azael" w:date="2021-06-11T18:32:00Z">
              <w:r w:rsidRPr="00467ADB">
                <w:rPr>
                  <w:rFonts w:ascii="Times New Roman" w:eastAsia="Times New Roman" w:hAnsi="Times New Roman" w:cs="Times New Roman"/>
                  <w:color w:val="000000"/>
                  <w:lang w:val="en-US" w:eastAsia="es-MX"/>
                  <w:rPrChange w:id="3039" w:author="Diaz Zepeda, Hirvin Azael" w:date="2021-06-11T18:32:00Z">
                    <w:rPr/>
                  </w:rPrChange>
                </w:rPr>
                <w:t>Markov Model COVID-19 Sick - Dead</w:t>
              </w:r>
            </w:ins>
          </w:p>
        </w:tc>
      </w:tr>
      <w:tr w:rsidR="00467ADB" w:rsidRPr="00467ADB" w14:paraId="13CBBE09" w14:textId="77777777" w:rsidTr="00467ADB">
        <w:trPr>
          <w:trHeight w:val="288"/>
          <w:ins w:id="3040" w:author="Diaz Zepeda, Hirvin Azael" w:date="2021-06-11T18:32:00Z"/>
        </w:trPr>
        <w:tc>
          <w:tcPr>
            <w:tcW w:w="4966" w:type="dxa"/>
            <w:tcBorders>
              <w:top w:val="nil"/>
              <w:left w:val="nil"/>
              <w:bottom w:val="nil"/>
              <w:right w:val="nil"/>
            </w:tcBorders>
            <w:shd w:val="clear" w:color="000000" w:fill="FFFFFF"/>
            <w:noWrap/>
            <w:vAlign w:val="bottom"/>
            <w:hideMark/>
          </w:tcPr>
          <w:p w14:paraId="02D41750" w14:textId="77777777" w:rsidR="00467ADB" w:rsidRPr="00467ADB" w:rsidRDefault="00467ADB" w:rsidP="00467ADB">
            <w:pPr>
              <w:spacing w:after="0" w:line="240" w:lineRule="auto"/>
              <w:jc w:val="center"/>
              <w:rPr>
                <w:ins w:id="3041" w:author="Diaz Zepeda, Hirvin Azael" w:date="2021-06-11T18:32:00Z"/>
                <w:rFonts w:ascii="Times New Roman" w:eastAsia="Times New Roman" w:hAnsi="Times New Roman" w:cs="Times New Roman"/>
                <w:color w:val="000000"/>
                <w:lang w:eastAsia="es-MX"/>
                <w:rPrChange w:id="3042" w:author="Diaz Zepeda, Hirvin Azael" w:date="2021-06-11T18:32:00Z">
                  <w:rPr>
                    <w:ins w:id="3043" w:author="Diaz Zepeda, Hirvin Azael" w:date="2021-06-11T18:32:00Z"/>
                  </w:rPr>
                </w:rPrChange>
              </w:rPr>
              <w:pPrChange w:id="3044" w:author="Diaz Zepeda, Hirvin Azael" w:date="2021-06-11T18:32:00Z">
                <w:pPr>
                  <w:jc w:val="center"/>
                </w:pPr>
              </w:pPrChange>
            </w:pPr>
            <w:ins w:id="3045" w:author="Diaz Zepeda, Hirvin Azael" w:date="2021-06-11T18:32:00Z">
              <w:r w:rsidRPr="00467ADB">
                <w:rPr>
                  <w:rFonts w:ascii="Times New Roman" w:eastAsia="Times New Roman" w:hAnsi="Times New Roman" w:cs="Times New Roman"/>
                  <w:color w:val="000000"/>
                  <w:lang w:eastAsia="es-MX"/>
                  <w:rPrChange w:id="3046"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3047"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bottom"/>
            <w:hideMark/>
          </w:tcPr>
          <w:p w14:paraId="1D8F0BFE" w14:textId="77777777" w:rsidR="00467ADB" w:rsidRPr="00467ADB" w:rsidRDefault="00467ADB" w:rsidP="00467ADB">
            <w:pPr>
              <w:spacing w:after="0" w:line="240" w:lineRule="auto"/>
              <w:jc w:val="center"/>
              <w:rPr>
                <w:ins w:id="3048" w:author="Diaz Zepeda, Hirvin Azael" w:date="2021-06-11T18:32:00Z"/>
                <w:rFonts w:ascii="Times New Roman" w:eastAsia="Times New Roman" w:hAnsi="Times New Roman" w:cs="Times New Roman"/>
                <w:color w:val="000000"/>
                <w:lang w:eastAsia="es-MX"/>
                <w:rPrChange w:id="3049" w:author="Diaz Zepeda, Hirvin Azael" w:date="2021-06-11T18:32:00Z">
                  <w:rPr>
                    <w:ins w:id="3050" w:author="Diaz Zepeda, Hirvin Azael" w:date="2021-06-11T18:32:00Z"/>
                  </w:rPr>
                </w:rPrChange>
              </w:rPr>
              <w:pPrChange w:id="3051" w:author="Diaz Zepeda, Hirvin Azael" w:date="2021-06-11T18:32:00Z">
                <w:pPr>
                  <w:jc w:val="center"/>
                </w:pPr>
              </w:pPrChange>
            </w:pPr>
            <w:ins w:id="3052" w:author="Diaz Zepeda, Hirvin Azael" w:date="2021-06-11T18:32:00Z">
              <w:r w:rsidRPr="00467ADB">
                <w:rPr>
                  <w:rFonts w:ascii="Times New Roman" w:eastAsia="Times New Roman" w:hAnsi="Times New Roman" w:cs="Times New Roman"/>
                  <w:color w:val="000000"/>
                  <w:lang w:eastAsia="es-MX"/>
                  <w:rPrChange w:id="3053" w:author="Diaz Zepeda, Hirvin Azael" w:date="2021-06-11T18:32:00Z">
                    <w:rPr/>
                  </w:rPrChange>
                </w:rPr>
                <w:t xml:space="preserve">50 </w:t>
              </w:r>
              <w:proofErr w:type="spellStart"/>
              <w:r w:rsidRPr="00467ADB">
                <w:rPr>
                  <w:rFonts w:ascii="Times New Roman" w:eastAsia="Times New Roman" w:hAnsi="Times New Roman" w:cs="Times New Roman"/>
                  <w:color w:val="000000"/>
                  <w:lang w:eastAsia="es-MX"/>
                  <w:rPrChange w:id="3054" w:author="Diaz Zepeda, Hirvin Azael" w:date="2021-06-11T18:32:00Z">
                    <w:rPr/>
                  </w:rPrChange>
                </w:rPr>
                <w:t>days</w:t>
              </w:r>
              <w:proofErr w:type="spellEnd"/>
            </w:ins>
          </w:p>
        </w:tc>
      </w:tr>
      <w:tr w:rsidR="00467ADB" w:rsidRPr="00467ADB" w14:paraId="5C374902" w14:textId="77777777" w:rsidTr="00467ADB">
        <w:trPr>
          <w:trHeight w:val="288"/>
          <w:ins w:id="3055" w:author="Diaz Zepeda, Hirvin Azael" w:date="2021-06-11T18:32:00Z"/>
        </w:trPr>
        <w:tc>
          <w:tcPr>
            <w:tcW w:w="4966" w:type="dxa"/>
            <w:tcBorders>
              <w:top w:val="nil"/>
              <w:left w:val="nil"/>
              <w:bottom w:val="nil"/>
              <w:right w:val="nil"/>
            </w:tcBorders>
            <w:shd w:val="clear" w:color="000000" w:fill="E7E6E6"/>
            <w:noWrap/>
            <w:vAlign w:val="bottom"/>
            <w:hideMark/>
          </w:tcPr>
          <w:p w14:paraId="0A461093" w14:textId="77777777" w:rsidR="00467ADB" w:rsidRPr="00467ADB" w:rsidRDefault="00467ADB" w:rsidP="00467ADB">
            <w:pPr>
              <w:spacing w:after="0" w:line="240" w:lineRule="auto"/>
              <w:jc w:val="center"/>
              <w:rPr>
                <w:ins w:id="3056" w:author="Diaz Zepeda, Hirvin Azael" w:date="2021-06-11T18:32:00Z"/>
                <w:rFonts w:ascii="Times New Roman" w:eastAsia="Times New Roman" w:hAnsi="Times New Roman" w:cs="Times New Roman"/>
                <w:color w:val="000000"/>
                <w:lang w:eastAsia="es-MX"/>
                <w:rPrChange w:id="3057" w:author="Diaz Zepeda, Hirvin Azael" w:date="2021-06-11T18:32:00Z">
                  <w:rPr>
                    <w:ins w:id="3058" w:author="Diaz Zepeda, Hirvin Azael" w:date="2021-06-11T18:32:00Z"/>
                  </w:rPr>
                </w:rPrChange>
              </w:rPr>
              <w:pPrChange w:id="3059" w:author="Diaz Zepeda, Hirvin Azael" w:date="2021-06-11T18:32:00Z">
                <w:pPr>
                  <w:jc w:val="center"/>
                </w:pPr>
              </w:pPrChange>
            </w:pPr>
            <w:proofErr w:type="spellStart"/>
            <w:ins w:id="3060" w:author="Diaz Zepeda, Hirvin Azael" w:date="2021-06-11T18:32:00Z">
              <w:r w:rsidRPr="00467ADB">
                <w:rPr>
                  <w:rFonts w:ascii="Times New Roman" w:eastAsia="Times New Roman" w:hAnsi="Times New Roman" w:cs="Times New Roman"/>
                  <w:color w:val="000000"/>
                  <w:lang w:eastAsia="es-MX"/>
                  <w:rPrChange w:id="3061"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306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063"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3064"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065"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3066"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
          <w:p w14:paraId="3CF69ECF" w14:textId="77777777" w:rsidR="00467ADB" w:rsidRPr="00467ADB" w:rsidRDefault="00467ADB" w:rsidP="00467ADB">
            <w:pPr>
              <w:spacing w:after="0" w:line="240" w:lineRule="auto"/>
              <w:jc w:val="center"/>
              <w:rPr>
                <w:ins w:id="3067" w:author="Diaz Zepeda, Hirvin Azael" w:date="2021-06-11T18:32:00Z"/>
                <w:rFonts w:ascii="Times New Roman" w:eastAsia="Times New Roman" w:hAnsi="Times New Roman" w:cs="Times New Roman"/>
                <w:color w:val="000000"/>
                <w:lang w:eastAsia="es-MX"/>
                <w:rPrChange w:id="3068" w:author="Diaz Zepeda, Hirvin Azael" w:date="2021-06-11T18:32:00Z">
                  <w:rPr>
                    <w:ins w:id="3069" w:author="Diaz Zepeda, Hirvin Azael" w:date="2021-06-11T18:32:00Z"/>
                  </w:rPr>
                </w:rPrChange>
              </w:rPr>
              <w:pPrChange w:id="3070" w:author="Diaz Zepeda, Hirvin Azael" w:date="2021-06-11T18:32:00Z">
                <w:pPr>
                  <w:jc w:val="center"/>
                </w:pPr>
              </w:pPrChange>
            </w:pPr>
            <w:ins w:id="3071" w:author="Diaz Zepeda, Hirvin Azael" w:date="2021-06-11T18:32:00Z">
              <w:r w:rsidRPr="00467ADB">
                <w:rPr>
                  <w:rFonts w:ascii="Times New Roman" w:eastAsia="Times New Roman" w:hAnsi="Times New Roman" w:cs="Times New Roman"/>
                  <w:color w:val="000000"/>
                  <w:lang w:eastAsia="es-MX"/>
                  <w:rPrChange w:id="3072" w:author="Diaz Zepeda, Hirvin Azael" w:date="2021-06-11T18:32:00Z">
                    <w:rPr/>
                  </w:rPrChange>
                </w:rPr>
                <w:t>3</w:t>
              </w:r>
            </w:ins>
          </w:p>
        </w:tc>
      </w:tr>
      <w:tr w:rsidR="00467ADB" w:rsidRPr="00467ADB" w14:paraId="5F3BFF8A" w14:textId="77777777" w:rsidTr="00467ADB">
        <w:trPr>
          <w:trHeight w:val="288"/>
          <w:ins w:id="3073"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4FF8BB73" w14:textId="77777777" w:rsidR="00467ADB" w:rsidRPr="00467ADB" w:rsidRDefault="00467ADB" w:rsidP="00467ADB">
            <w:pPr>
              <w:spacing w:after="0" w:line="240" w:lineRule="auto"/>
              <w:jc w:val="center"/>
              <w:rPr>
                <w:ins w:id="3074" w:author="Diaz Zepeda, Hirvin Azael" w:date="2021-06-11T18:32:00Z"/>
                <w:rFonts w:ascii="Times New Roman" w:eastAsia="Times New Roman" w:hAnsi="Times New Roman" w:cs="Times New Roman"/>
                <w:color w:val="000000"/>
                <w:lang w:eastAsia="es-MX"/>
                <w:rPrChange w:id="3075" w:author="Diaz Zepeda, Hirvin Azael" w:date="2021-06-11T18:32:00Z">
                  <w:rPr>
                    <w:ins w:id="3076" w:author="Diaz Zepeda, Hirvin Azael" w:date="2021-06-11T18:32:00Z"/>
                  </w:rPr>
                </w:rPrChange>
              </w:rPr>
              <w:pPrChange w:id="3077" w:author="Diaz Zepeda, Hirvin Azael" w:date="2021-06-11T18:32:00Z">
                <w:pPr>
                  <w:jc w:val="center"/>
                </w:pPr>
              </w:pPrChange>
            </w:pPr>
            <w:proofErr w:type="spellStart"/>
            <w:ins w:id="3078" w:author="Diaz Zepeda, Hirvin Azael" w:date="2021-06-11T18:32:00Z">
              <w:r w:rsidRPr="00467ADB">
                <w:rPr>
                  <w:rFonts w:ascii="Times New Roman" w:eastAsia="Times New Roman" w:hAnsi="Times New Roman" w:cs="Times New Roman"/>
                  <w:color w:val="000000"/>
                  <w:lang w:eastAsia="es-MX"/>
                  <w:rPrChange w:id="3079"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308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081"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308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083"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
          <w:p w14:paraId="143C0FEF" w14:textId="77777777" w:rsidR="00467ADB" w:rsidRPr="00467ADB" w:rsidRDefault="00467ADB" w:rsidP="00467ADB">
            <w:pPr>
              <w:spacing w:after="0" w:line="240" w:lineRule="auto"/>
              <w:jc w:val="center"/>
              <w:rPr>
                <w:ins w:id="3084" w:author="Diaz Zepeda, Hirvin Azael" w:date="2021-06-11T18:32:00Z"/>
                <w:rFonts w:ascii="Times New Roman" w:eastAsia="Times New Roman" w:hAnsi="Times New Roman" w:cs="Times New Roman"/>
                <w:color w:val="000000"/>
                <w:lang w:eastAsia="es-MX"/>
                <w:rPrChange w:id="3085" w:author="Diaz Zepeda, Hirvin Azael" w:date="2021-06-11T18:32:00Z">
                  <w:rPr>
                    <w:ins w:id="3086" w:author="Diaz Zepeda, Hirvin Azael" w:date="2021-06-11T18:32:00Z"/>
                  </w:rPr>
                </w:rPrChange>
              </w:rPr>
              <w:pPrChange w:id="3087" w:author="Diaz Zepeda, Hirvin Azael" w:date="2021-06-11T18:32:00Z">
                <w:pPr>
                  <w:jc w:val="center"/>
                </w:pPr>
              </w:pPrChange>
            </w:pPr>
            <w:ins w:id="3088" w:author="Diaz Zepeda, Hirvin Azael" w:date="2021-06-11T18:32:00Z">
              <w:r w:rsidRPr="00467ADB">
                <w:rPr>
                  <w:rFonts w:ascii="Times New Roman" w:eastAsia="Times New Roman" w:hAnsi="Times New Roman" w:cs="Times New Roman"/>
                  <w:color w:val="000000"/>
                  <w:lang w:eastAsia="es-MX"/>
                  <w:rPrChange w:id="3089" w:author="Diaz Zepeda, Hirvin Azael" w:date="2021-06-11T18:32:00Z">
                    <w:rPr/>
                  </w:rPrChange>
                </w:rPr>
                <w:t>Cov-19 +</w:t>
              </w:r>
            </w:ins>
          </w:p>
        </w:tc>
      </w:tr>
      <w:tr w:rsidR="00467ADB" w:rsidRPr="00467ADB" w14:paraId="66CEAE68" w14:textId="77777777" w:rsidTr="00467ADB">
        <w:trPr>
          <w:trHeight w:val="288"/>
          <w:ins w:id="3090" w:author="Diaz Zepeda, Hirvin Azael" w:date="2021-06-11T18:32:00Z"/>
          <w:trPrChange w:id="3091" w:author="Diaz Zepeda, Hirvin Azael" w:date="2021-06-11T18:32:00Z">
            <w:trPr>
              <w:trHeight w:val="288"/>
            </w:trPr>
          </w:trPrChange>
        </w:trPr>
        <w:tc>
          <w:tcPr>
            <w:tcW w:w="4966" w:type="dxa"/>
            <w:vMerge/>
            <w:tcBorders>
              <w:top w:val="nil"/>
              <w:left w:val="nil"/>
              <w:bottom w:val="nil"/>
              <w:right w:val="nil"/>
            </w:tcBorders>
            <w:vAlign w:val="center"/>
            <w:hideMark/>
            <w:tcPrChange w:id="3092" w:author="Diaz Zepeda, Hirvin Azael" w:date="2021-06-11T18:32:00Z">
              <w:tcPr>
                <w:tcW w:w="0" w:type="auto"/>
                <w:vMerge/>
                <w:tcBorders>
                  <w:top w:val="nil"/>
                  <w:left w:val="nil"/>
                  <w:bottom w:val="nil"/>
                  <w:right w:val="nil"/>
                </w:tcBorders>
                <w:vAlign w:val="center"/>
                <w:hideMark/>
              </w:tcPr>
            </w:tcPrChange>
          </w:tcPr>
          <w:p w14:paraId="1BC7486C" w14:textId="77777777" w:rsidR="00467ADB" w:rsidRPr="00467ADB" w:rsidRDefault="00467ADB" w:rsidP="00467ADB">
            <w:pPr>
              <w:spacing w:after="0" w:line="240" w:lineRule="auto"/>
              <w:rPr>
                <w:ins w:id="3093" w:author="Diaz Zepeda, Hirvin Azael" w:date="2021-06-11T18:32:00Z"/>
                <w:rFonts w:ascii="Times New Roman" w:eastAsia="Times New Roman" w:hAnsi="Times New Roman" w:cs="Times New Roman"/>
                <w:color w:val="000000"/>
                <w:lang w:eastAsia="es-MX"/>
                <w:rPrChange w:id="3094" w:author="Diaz Zepeda, Hirvin Azael" w:date="2021-06-11T18:32:00Z">
                  <w:rPr>
                    <w:ins w:id="3095" w:author="Diaz Zepeda, Hirvin Azael" w:date="2021-06-11T18:32:00Z"/>
                  </w:rPr>
                </w:rPrChange>
              </w:rPr>
              <w:pPrChange w:id="3096"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3097"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4732114E" w14:textId="77777777" w:rsidR="00467ADB" w:rsidRPr="00467ADB" w:rsidRDefault="00467ADB" w:rsidP="00467ADB">
            <w:pPr>
              <w:spacing w:after="0" w:line="240" w:lineRule="auto"/>
              <w:jc w:val="center"/>
              <w:rPr>
                <w:ins w:id="3098" w:author="Diaz Zepeda, Hirvin Azael" w:date="2021-06-11T18:32:00Z"/>
                <w:rFonts w:ascii="Times New Roman" w:eastAsia="Times New Roman" w:hAnsi="Times New Roman" w:cs="Times New Roman"/>
                <w:color w:val="000000"/>
                <w:lang w:eastAsia="es-MX"/>
                <w:rPrChange w:id="3099" w:author="Diaz Zepeda, Hirvin Azael" w:date="2021-06-11T18:32:00Z">
                  <w:rPr>
                    <w:ins w:id="3100" w:author="Diaz Zepeda, Hirvin Azael" w:date="2021-06-11T18:32:00Z"/>
                  </w:rPr>
                </w:rPrChange>
              </w:rPr>
              <w:pPrChange w:id="3101" w:author="Diaz Zepeda, Hirvin Azael" w:date="2021-06-11T18:32:00Z">
                <w:pPr>
                  <w:jc w:val="center"/>
                </w:pPr>
              </w:pPrChange>
            </w:pPr>
            <w:ins w:id="3102" w:author="Diaz Zepeda, Hirvin Azael" w:date="2021-06-11T18:32:00Z">
              <w:r w:rsidRPr="00467ADB">
                <w:rPr>
                  <w:rFonts w:ascii="Times New Roman" w:eastAsia="Times New Roman" w:hAnsi="Times New Roman" w:cs="Times New Roman"/>
                  <w:color w:val="000000"/>
                  <w:lang w:eastAsia="es-MX"/>
                  <w:rPrChange w:id="3103" w:author="Diaz Zepeda, Hirvin Azael" w:date="2021-06-11T18:32:00Z">
                    <w:rPr/>
                  </w:rPrChange>
                </w:rPr>
                <w:t xml:space="preserve">Cov-19 </w:t>
              </w:r>
              <w:proofErr w:type="spellStart"/>
              <w:r w:rsidRPr="00467ADB">
                <w:rPr>
                  <w:rFonts w:ascii="Times New Roman" w:eastAsia="Times New Roman" w:hAnsi="Times New Roman" w:cs="Times New Roman"/>
                  <w:color w:val="000000"/>
                  <w:lang w:eastAsia="es-MX"/>
                  <w:rPrChange w:id="3104" w:author="Diaz Zepeda, Hirvin Azael" w:date="2021-06-11T18:32:00Z">
                    <w:rPr/>
                  </w:rPrChange>
                </w:rPr>
                <w:t>Dead</w:t>
              </w:r>
              <w:proofErr w:type="spellEnd"/>
            </w:ins>
          </w:p>
        </w:tc>
      </w:tr>
      <w:tr w:rsidR="00467ADB" w:rsidRPr="00467ADB" w14:paraId="6B884FC1" w14:textId="77777777" w:rsidTr="00467ADB">
        <w:trPr>
          <w:trHeight w:val="288"/>
          <w:ins w:id="3105" w:author="Diaz Zepeda, Hirvin Azael" w:date="2021-06-11T18:32:00Z"/>
          <w:trPrChange w:id="3106" w:author="Diaz Zepeda, Hirvin Azael" w:date="2021-06-11T18:32:00Z">
            <w:trPr>
              <w:trHeight w:val="288"/>
            </w:trPr>
          </w:trPrChange>
        </w:trPr>
        <w:tc>
          <w:tcPr>
            <w:tcW w:w="4966" w:type="dxa"/>
            <w:vMerge/>
            <w:tcBorders>
              <w:top w:val="nil"/>
              <w:left w:val="nil"/>
              <w:bottom w:val="nil"/>
              <w:right w:val="nil"/>
            </w:tcBorders>
            <w:vAlign w:val="center"/>
            <w:hideMark/>
            <w:tcPrChange w:id="3107" w:author="Diaz Zepeda, Hirvin Azael" w:date="2021-06-11T18:32:00Z">
              <w:tcPr>
                <w:tcW w:w="0" w:type="auto"/>
                <w:vMerge/>
                <w:tcBorders>
                  <w:top w:val="nil"/>
                  <w:left w:val="nil"/>
                  <w:bottom w:val="nil"/>
                  <w:right w:val="nil"/>
                </w:tcBorders>
                <w:vAlign w:val="center"/>
                <w:hideMark/>
              </w:tcPr>
            </w:tcPrChange>
          </w:tcPr>
          <w:p w14:paraId="2205BA27" w14:textId="77777777" w:rsidR="00467ADB" w:rsidRPr="00467ADB" w:rsidRDefault="00467ADB" w:rsidP="00467ADB">
            <w:pPr>
              <w:spacing w:after="0" w:line="240" w:lineRule="auto"/>
              <w:rPr>
                <w:ins w:id="3108" w:author="Diaz Zepeda, Hirvin Azael" w:date="2021-06-11T18:32:00Z"/>
                <w:rFonts w:ascii="Times New Roman" w:eastAsia="Times New Roman" w:hAnsi="Times New Roman" w:cs="Times New Roman"/>
                <w:color w:val="000000"/>
                <w:lang w:eastAsia="es-MX"/>
                <w:rPrChange w:id="3109" w:author="Diaz Zepeda, Hirvin Azael" w:date="2021-06-11T18:32:00Z">
                  <w:rPr>
                    <w:ins w:id="3110" w:author="Diaz Zepeda, Hirvin Azael" w:date="2021-06-11T18:32:00Z"/>
                  </w:rPr>
                </w:rPrChange>
              </w:rPr>
              <w:pPrChange w:id="3111" w:author="Diaz Zepeda, Hirvin Azael" w:date="2021-06-11T18:32:00Z">
                <w:pPr/>
              </w:pPrChange>
            </w:pPr>
          </w:p>
        </w:tc>
        <w:tc>
          <w:tcPr>
            <w:tcW w:w="3674" w:type="dxa"/>
            <w:gridSpan w:val="3"/>
            <w:tcBorders>
              <w:top w:val="nil"/>
              <w:left w:val="nil"/>
              <w:bottom w:val="nil"/>
              <w:right w:val="nil"/>
            </w:tcBorders>
            <w:shd w:val="clear" w:color="000000" w:fill="FFFFFF"/>
            <w:noWrap/>
            <w:vAlign w:val="center"/>
            <w:hideMark/>
            <w:tcPrChange w:id="3112"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center"/>
                <w:hideMark/>
              </w:tcPr>
            </w:tcPrChange>
          </w:tcPr>
          <w:p w14:paraId="50C332FF" w14:textId="77777777" w:rsidR="00467ADB" w:rsidRPr="00467ADB" w:rsidRDefault="00467ADB" w:rsidP="00467ADB">
            <w:pPr>
              <w:spacing w:after="0" w:line="240" w:lineRule="auto"/>
              <w:jc w:val="center"/>
              <w:rPr>
                <w:ins w:id="3113" w:author="Diaz Zepeda, Hirvin Azael" w:date="2021-06-11T18:32:00Z"/>
                <w:rFonts w:ascii="Times New Roman" w:eastAsia="Times New Roman" w:hAnsi="Times New Roman" w:cs="Times New Roman"/>
                <w:color w:val="000000"/>
                <w:lang w:eastAsia="es-MX"/>
                <w:rPrChange w:id="3114" w:author="Diaz Zepeda, Hirvin Azael" w:date="2021-06-11T18:32:00Z">
                  <w:rPr>
                    <w:ins w:id="3115" w:author="Diaz Zepeda, Hirvin Azael" w:date="2021-06-11T18:32:00Z"/>
                  </w:rPr>
                </w:rPrChange>
              </w:rPr>
              <w:pPrChange w:id="3116" w:author="Diaz Zepeda, Hirvin Azael" w:date="2021-06-11T18:32:00Z">
                <w:pPr>
                  <w:jc w:val="center"/>
                </w:pPr>
              </w:pPrChange>
            </w:pPr>
            <w:proofErr w:type="spellStart"/>
            <w:ins w:id="3117" w:author="Diaz Zepeda, Hirvin Azael" w:date="2021-06-11T18:32:00Z">
              <w:r w:rsidRPr="00467ADB">
                <w:rPr>
                  <w:rFonts w:ascii="Times New Roman" w:eastAsia="Times New Roman" w:hAnsi="Times New Roman" w:cs="Times New Roman"/>
                  <w:color w:val="000000"/>
                  <w:lang w:eastAsia="es-MX"/>
                  <w:rPrChange w:id="3118" w:author="Diaz Zepeda, Hirvin Azael" w:date="2021-06-11T18:32:00Z">
                    <w:rPr/>
                  </w:rPrChange>
                </w:rPr>
                <w:t>Dead</w:t>
              </w:r>
              <w:proofErr w:type="spellEnd"/>
              <w:r w:rsidRPr="00467ADB">
                <w:rPr>
                  <w:rFonts w:ascii="Times New Roman" w:eastAsia="Times New Roman" w:hAnsi="Times New Roman" w:cs="Times New Roman"/>
                  <w:color w:val="000000"/>
                  <w:lang w:eastAsia="es-MX"/>
                  <w:rPrChange w:id="311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120" w:author="Diaz Zepeda, Hirvin Azael" w:date="2021-06-11T18:32:00Z">
                    <w:rPr/>
                  </w:rPrChange>
                </w:rPr>
                <w:t>Other</w:t>
              </w:r>
              <w:proofErr w:type="spellEnd"/>
              <w:r w:rsidRPr="00467ADB">
                <w:rPr>
                  <w:rFonts w:ascii="Times New Roman" w:eastAsia="Times New Roman" w:hAnsi="Times New Roman" w:cs="Times New Roman"/>
                  <w:color w:val="000000"/>
                  <w:lang w:eastAsia="es-MX"/>
                  <w:rPrChange w:id="3121" w:author="Diaz Zepeda, Hirvin Azael" w:date="2021-06-11T18:32:00Z">
                    <w:rPr/>
                  </w:rPrChange>
                </w:rPr>
                <w:t xml:space="preserve"> causes</w:t>
              </w:r>
            </w:ins>
          </w:p>
        </w:tc>
      </w:tr>
      <w:tr w:rsidR="00467ADB" w:rsidRPr="00467ADB" w14:paraId="301A01C3" w14:textId="77777777" w:rsidTr="00467ADB">
        <w:trPr>
          <w:trHeight w:val="288"/>
          <w:ins w:id="3122" w:author="Diaz Zepeda, Hirvin Azael" w:date="2021-06-11T18:32:00Z"/>
          <w:trPrChange w:id="3123"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3124"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67688743" w14:textId="77777777" w:rsidR="00467ADB" w:rsidRPr="00467ADB" w:rsidRDefault="00467ADB" w:rsidP="00467ADB">
            <w:pPr>
              <w:spacing w:after="0" w:line="240" w:lineRule="auto"/>
              <w:jc w:val="center"/>
              <w:rPr>
                <w:ins w:id="3125" w:author="Diaz Zepeda, Hirvin Azael" w:date="2021-06-11T18:32:00Z"/>
                <w:rFonts w:ascii="Times New Roman" w:eastAsia="Times New Roman" w:hAnsi="Times New Roman" w:cs="Times New Roman"/>
                <w:color w:val="000000"/>
                <w:lang w:val="en-US" w:eastAsia="es-MX"/>
                <w:rPrChange w:id="3126" w:author="Diaz Zepeda, Hirvin Azael" w:date="2021-06-11T18:32:00Z">
                  <w:rPr>
                    <w:ins w:id="3127" w:author="Diaz Zepeda, Hirvin Azael" w:date="2021-06-11T18:32:00Z"/>
                  </w:rPr>
                </w:rPrChange>
              </w:rPr>
              <w:pPrChange w:id="3128" w:author="Diaz Zepeda, Hirvin Azael" w:date="2021-06-11T18:32:00Z">
                <w:pPr>
                  <w:jc w:val="center"/>
                </w:pPr>
              </w:pPrChange>
            </w:pPr>
            <w:ins w:id="3129" w:author="Diaz Zepeda, Hirvin Azael" w:date="2021-06-11T18:32:00Z">
              <w:r w:rsidRPr="00467ADB">
                <w:rPr>
                  <w:rFonts w:ascii="Times New Roman" w:eastAsia="Times New Roman" w:hAnsi="Times New Roman" w:cs="Times New Roman"/>
                  <w:color w:val="000000"/>
                  <w:lang w:val="en-US" w:eastAsia="es-MX"/>
                  <w:rPrChange w:id="3130" w:author="Diaz Zepeda, Hirvin Azael" w:date="2021-06-11T18:32:00Z">
                    <w:rPr/>
                  </w:rPrChange>
                </w:rPr>
                <w:t>Markov Model COVID-19 Alive - Dead</w:t>
              </w:r>
            </w:ins>
          </w:p>
        </w:tc>
      </w:tr>
      <w:tr w:rsidR="00467ADB" w:rsidRPr="00467ADB" w14:paraId="066289DD" w14:textId="77777777" w:rsidTr="00467ADB">
        <w:trPr>
          <w:trHeight w:val="288"/>
          <w:ins w:id="3131" w:author="Diaz Zepeda, Hirvin Azael" w:date="2021-06-11T18:32:00Z"/>
        </w:trPr>
        <w:tc>
          <w:tcPr>
            <w:tcW w:w="4966" w:type="dxa"/>
            <w:tcBorders>
              <w:top w:val="nil"/>
              <w:left w:val="nil"/>
              <w:bottom w:val="nil"/>
              <w:right w:val="nil"/>
            </w:tcBorders>
            <w:shd w:val="clear" w:color="000000" w:fill="FFFFFF"/>
            <w:noWrap/>
            <w:vAlign w:val="bottom"/>
            <w:hideMark/>
          </w:tcPr>
          <w:p w14:paraId="70C2694F" w14:textId="77777777" w:rsidR="00467ADB" w:rsidRPr="00467ADB" w:rsidRDefault="00467ADB" w:rsidP="00467ADB">
            <w:pPr>
              <w:spacing w:after="0" w:line="240" w:lineRule="auto"/>
              <w:jc w:val="center"/>
              <w:rPr>
                <w:ins w:id="3132" w:author="Diaz Zepeda, Hirvin Azael" w:date="2021-06-11T18:32:00Z"/>
                <w:rFonts w:ascii="Times New Roman" w:eastAsia="Times New Roman" w:hAnsi="Times New Roman" w:cs="Times New Roman"/>
                <w:color w:val="000000"/>
                <w:lang w:eastAsia="es-MX"/>
                <w:rPrChange w:id="3133" w:author="Diaz Zepeda, Hirvin Azael" w:date="2021-06-11T18:32:00Z">
                  <w:rPr>
                    <w:ins w:id="3134" w:author="Diaz Zepeda, Hirvin Azael" w:date="2021-06-11T18:32:00Z"/>
                  </w:rPr>
                </w:rPrChange>
              </w:rPr>
              <w:pPrChange w:id="3135" w:author="Diaz Zepeda, Hirvin Azael" w:date="2021-06-11T18:32:00Z">
                <w:pPr>
                  <w:jc w:val="center"/>
                </w:pPr>
              </w:pPrChange>
            </w:pPr>
            <w:ins w:id="3136" w:author="Diaz Zepeda, Hirvin Azael" w:date="2021-06-11T18:32:00Z">
              <w:r w:rsidRPr="00467ADB">
                <w:rPr>
                  <w:rFonts w:ascii="Times New Roman" w:eastAsia="Times New Roman" w:hAnsi="Times New Roman" w:cs="Times New Roman"/>
                  <w:color w:val="000000"/>
                  <w:lang w:eastAsia="es-MX"/>
                  <w:rPrChange w:id="3137" w:author="Diaz Zepeda, Hirvin Azael" w:date="2021-06-11T18:32:00Z">
                    <w:rPr/>
                  </w:rPrChange>
                </w:rPr>
                <w:t xml:space="preserve">Time </w:t>
              </w:r>
              <w:proofErr w:type="spellStart"/>
              <w:r w:rsidRPr="00467ADB">
                <w:rPr>
                  <w:rFonts w:ascii="Times New Roman" w:eastAsia="Times New Roman" w:hAnsi="Times New Roman" w:cs="Times New Roman"/>
                  <w:color w:val="000000"/>
                  <w:lang w:eastAsia="es-MX"/>
                  <w:rPrChange w:id="3138" w:author="Diaz Zepeda, Hirvin Azael" w:date="2021-06-11T18:32:00Z">
                    <w:rPr/>
                  </w:rPrChange>
                </w:rPr>
                <w:t>horizon</w:t>
              </w:r>
              <w:proofErr w:type="spellEnd"/>
            </w:ins>
          </w:p>
        </w:tc>
        <w:tc>
          <w:tcPr>
            <w:tcW w:w="3674" w:type="dxa"/>
            <w:gridSpan w:val="3"/>
            <w:tcBorders>
              <w:top w:val="nil"/>
              <w:left w:val="nil"/>
              <w:bottom w:val="nil"/>
              <w:right w:val="nil"/>
            </w:tcBorders>
            <w:shd w:val="clear" w:color="000000" w:fill="FFFFFF"/>
            <w:noWrap/>
            <w:vAlign w:val="center"/>
            <w:hideMark/>
          </w:tcPr>
          <w:p w14:paraId="6D4EE2DF" w14:textId="77777777" w:rsidR="00467ADB" w:rsidRPr="00467ADB" w:rsidRDefault="00467ADB" w:rsidP="00467ADB">
            <w:pPr>
              <w:spacing w:after="0" w:line="240" w:lineRule="auto"/>
              <w:jc w:val="center"/>
              <w:rPr>
                <w:ins w:id="3139" w:author="Diaz Zepeda, Hirvin Azael" w:date="2021-06-11T18:32:00Z"/>
                <w:rFonts w:ascii="Times New Roman" w:eastAsia="Times New Roman" w:hAnsi="Times New Roman" w:cs="Times New Roman"/>
                <w:color w:val="000000"/>
                <w:lang w:eastAsia="es-MX"/>
                <w:rPrChange w:id="3140" w:author="Diaz Zepeda, Hirvin Azael" w:date="2021-06-11T18:32:00Z">
                  <w:rPr>
                    <w:ins w:id="3141" w:author="Diaz Zepeda, Hirvin Azael" w:date="2021-06-11T18:32:00Z"/>
                  </w:rPr>
                </w:rPrChange>
              </w:rPr>
              <w:pPrChange w:id="3142" w:author="Diaz Zepeda, Hirvin Azael" w:date="2021-06-11T18:32:00Z">
                <w:pPr>
                  <w:jc w:val="center"/>
                </w:pPr>
              </w:pPrChange>
            </w:pPr>
            <w:proofErr w:type="spellStart"/>
            <w:ins w:id="3143" w:author="Diaz Zepeda, Hirvin Azael" w:date="2021-06-11T18:32:00Z">
              <w:r w:rsidRPr="00467ADB">
                <w:rPr>
                  <w:rFonts w:ascii="Times New Roman" w:eastAsia="Times New Roman" w:hAnsi="Times New Roman" w:cs="Times New Roman"/>
                  <w:color w:val="000000"/>
                  <w:lang w:eastAsia="es-MX"/>
                  <w:rPrChange w:id="3144" w:author="Diaz Zepeda, Hirvin Azael" w:date="2021-06-11T18:32:00Z">
                    <w:rPr/>
                  </w:rPrChange>
                </w:rPr>
                <w:t>Lifetime</w:t>
              </w:r>
              <w:proofErr w:type="spellEnd"/>
            </w:ins>
          </w:p>
        </w:tc>
      </w:tr>
      <w:tr w:rsidR="00467ADB" w:rsidRPr="00467ADB" w14:paraId="0943A424" w14:textId="77777777" w:rsidTr="00467ADB">
        <w:trPr>
          <w:trHeight w:val="288"/>
          <w:ins w:id="3145" w:author="Diaz Zepeda, Hirvin Azael" w:date="2021-06-11T18:32:00Z"/>
        </w:trPr>
        <w:tc>
          <w:tcPr>
            <w:tcW w:w="4966" w:type="dxa"/>
            <w:tcBorders>
              <w:top w:val="nil"/>
              <w:left w:val="nil"/>
              <w:bottom w:val="nil"/>
              <w:right w:val="nil"/>
            </w:tcBorders>
            <w:shd w:val="clear" w:color="000000" w:fill="E7E6E6"/>
            <w:noWrap/>
            <w:vAlign w:val="bottom"/>
            <w:hideMark/>
          </w:tcPr>
          <w:p w14:paraId="0D4F98B6" w14:textId="77777777" w:rsidR="00467ADB" w:rsidRPr="00467ADB" w:rsidRDefault="00467ADB" w:rsidP="00467ADB">
            <w:pPr>
              <w:spacing w:after="0" w:line="240" w:lineRule="auto"/>
              <w:jc w:val="center"/>
              <w:rPr>
                <w:ins w:id="3146" w:author="Diaz Zepeda, Hirvin Azael" w:date="2021-06-11T18:32:00Z"/>
                <w:rFonts w:ascii="Times New Roman" w:eastAsia="Times New Roman" w:hAnsi="Times New Roman" w:cs="Times New Roman"/>
                <w:color w:val="000000"/>
                <w:lang w:eastAsia="es-MX"/>
                <w:rPrChange w:id="3147" w:author="Diaz Zepeda, Hirvin Azael" w:date="2021-06-11T18:32:00Z">
                  <w:rPr>
                    <w:ins w:id="3148" w:author="Diaz Zepeda, Hirvin Azael" w:date="2021-06-11T18:32:00Z"/>
                  </w:rPr>
                </w:rPrChange>
              </w:rPr>
              <w:pPrChange w:id="3149" w:author="Diaz Zepeda, Hirvin Azael" w:date="2021-06-11T18:32:00Z">
                <w:pPr>
                  <w:jc w:val="center"/>
                </w:pPr>
              </w:pPrChange>
            </w:pPr>
            <w:proofErr w:type="spellStart"/>
            <w:ins w:id="3150" w:author="Diaz Zepeda, Hirvin Azael" w:date="2021-06-11T18:32:00Z">
              <w:r w:rsidRPr="00467ADB">
                <w:rPr>
                  <w:rFonts w:ascii="Times New Roman" w:eastAsia="Times New Roman" w:hAnsi="Times New Roman" w:cs="Times New Roman"/>
                  <w:color w:val="000000"/>
                  <w:lang w:eastAsia="es-MX"/>
                  <w:rPrChange w:id="3151" w:author="Diaz Zepeda, Hirvin Azael" w:date="2021-06-11T18:32:00Z">
                    <w:rPr/>
                  </w:rPrChange>
                </w:rPr>
                <w:t>Number</w:t>
              </w:r>
              <w:proofErr w:type="spellEnd"/>
              <w:r w:rsidRPr="00467ADB">
                <w:rPr>
                  <w:rFonts w:ascii="Times New Roman" w:eastAsia="Times New Roman" w:hAnsi="Times New Roman" w:cs="Times New Roman"/>
                  <w:color w:val="000000"/>
                  <w:lang w:eastAsia="es-MX"/>
                  <w:rPrChange w:id="315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153"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3154"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155" w:author="Diaz Zepeda, Hirvin Azael" w:date="2021-06-11T18:32:00Z">
                    <w:rPr/>
                  </w:rPrChange>
                </w:rPr>
                <w:t>states</w:t>
              </w:r>
              <w:proofErr w:type="spellEnd"/>
              <w:r w:rsidRPr="00467ADB">
                <w:rPr>
                  <w:rFonts w:ascii="Times New Roman" w:eastAsia="Times New Roman" w:hAnsi="Times New Roman" w:cs="Times New Roman"/>
                  <w:color w:val="000000"/>
                  <w:lang w:eastAsia="es-MX"/>
                  <w:rPrChange w:id="3156" w:author="Diaz Zepeda, Hirvin Azael" w:date="2021-06-11T18:32:00Z">
                    <w:rPr/>
                  </w:rPrChange>
                </w:rPr>
                <w:t xml:space="preserve"> </w:t>
              </w:r>
            </w:ins>
          </w:p>
        </w:tc>
        <w:tc>
          <w:tcPr>
            <w:tcW w:w="3674" w:type="dxa"/>
            <w:gridSpan w:val="3"/>
            <w:tcBorders>
              <w:top w:val="nil"/>
              <w:left w:val="nil"/>
              <w:bottom w:val="nil"/>
              <w:right w:val="nil"/>
            </w:tcBorders>
            <w:shd w:val="clear" w:color="000000" w:fill="E7E6E6"/>
            <w:noWrap/>
            <w:vAlign w:val="bottom"/>
            <w:hideMark/>
          </w:tcPr>
          <w:p w14:paraId="41A24526" w14:textId="77777777" w:rsidR="00467ADB" w:rsidRPr="00467ADB" w:rsidRDefault="00467ADB" w:rsidP="00467ADB">
            <w:pPr>
              <w:spacing w:after="0" w:line="240" w:lineRule="auto"/>
              <w:jc w:val="center"/>
              <w:rPr>
                <w:ins w:id="3157" w:author="Diaz Zepeda, Hirvin Azael" w:date="2021-06-11T18:32:00Z"/>
                <w:rFonts w:ascii="Times New Roman" w:eastAsia="Times New Roman" w:hAnsi="Times New Roman" w:cs="Times New Roman"/>
                <w:color w:val="000000"/>
                <w:lang w:eastAsia="es-MX"/>
                <w:rPrChange w:id="3158" w:author="Diaz Zepeda, Hirvin Azael" w:date="2021-06-11T18:32:00Z">
                  <w:rPr>
                    <w:ins w:id="3159" w:author="Diaz Zepeda, Hirvin Azael" w:date="2021-06-11T18:32:00Z"/>
                  </w:rPr>
                </w:rPrChange>
              </w:rPr>
              <w:pPrChange w:id="3160" w:author="Diaz Zepeda, Hirvin Azael" w:date="2021-06-11T18:32:00Z">
                <w:pPr>
                  <w:jc w:val="center"/>
                </w:pPr>
              </w:pPrChange>
            </w:pPr>
            <w:ins w:id="3161" w:author="Diaz Zepeda, Hirvin Azael" w:date="2021-06-11T18:32:00Z">
              <w:r w:rsidRPr="00467ADB">
                <w:rPr>
                  <w:rFonts w:ascii="Times New Roman" w:eastAsia="Times New Roman" w:hAnsi="Times New Roman" w:cs="Times New Roman"/>
                  <w:color w:val="000000"/>
                  <w:lang w:eastAsia="es-MX"/>
                  <w:rPrChange w:id="3162" w:author="Diaz Zepeda, Hirvin Azael" w:date="2021-06-11T18:32:00Z">
                    <w:rPr/>
                  </w:rPrChange>
                </w:rPr>
                <w:t>2</w:t>
              </w:r>
            </w:ins>
          </w:p>
        </w:tc>
      </w:tr>
      <w:tr w:rsidR="00467ADB" w:rsidRPr="00467ADB" w14:paraId="78AE8719" w14:textId="77777777" w:rsidTr="00467ADB">
        <w:trPr>
          <w:trHeight w:val="288"/>
          <w:ins w:id="3163" w:author="Diaz Zepeda, Hirvin Azael" w:date="2021-06-11T18:32:00Z"/>
        </w:trPr>
        <w:tc>
          <w:tcPr>
            <w:tcW w:w="4966" w:type="dxa"/>
            <w:vMerge w:val="restart"/>
            <w:tcBorders>
              <w:top w:val="nil"/>
              <w:left w:val="nil"/>
              <w:bottom w:val="nil"/>
              <w:right w:val="nil"/>
            </w:tcBorders>
            <w:shd w:val="clear" w:color="000000" w:fill="FFFFFF"/>
            <w:noWrap/>
            <w:vAlign w:val="center"/>
            <w:hideMark/>
          </w:tcPr>
          <w:p w14:paraId="02FCAAAF" w14:textId="77777777" w:rsidR="00467ADB" w:rsidRPr="00467ADB" w:rsidRDefault="00467ADB" w:rsidP="00467ADB">
            <w:pPr>
              <w:spacing w:after="0" w:line="240" w:lineRule="auto"/>
              <w:jc w:val="center"/>
              <w:rPr>
                <w:ins w:id="3164" w:author="Diaz Zepeda, Hirvin Azael" w:date="2021-06-11T18:32:00Z"/>
                <w:rFonts w:ascii="Times New Roman" w:eastAsia="Times New Roman" w:hAnsi="Times New Roman" w:cs="Times New Roman"/>
                <w:color w:val="000000"/>
                <w:lang w:eastAsia="es-MX"/>
                <w:rPrChange w:id="3165" w:author="Diaz Zepeda, Hirvin Azael" w:date="2021-06-11T18:32:00Z">
                  <w:rPr>
                    <w:ins w:id="3166" w:author="Diaz Zepeda, Hirvin Azael" w:date="2021-06-11T18:32:00Z"/>
                  </w:rPr>
                </w:rPrChange>
              </w:rPr>
              <w:pPrChange w:id="3167" w:author="Diaz Zepeda, Hirvin Azael" w:date="2021-06-11T18:32:00Z">
                <w:pPr>
                  <w:jc w:val="center"/>
                </w:pPr>
              </w:pPrChange>
            </w:pPr>
            <w:proofErr w:type="spellStart"/>
            <w:ins w:id="3168" w:author="Diaz Zepeda, Hirvin Azael" w:date="2021-06-11T18:32:00Z">
              <w:r w:rsidRPr="00467ADB">
                <w:rPr>
                  <w:rFonts w:ascii="Times New Roman" w:eastAsia="Times New Roman" w:hAnsi="Times New Roman" w:cs="Times New Roman"/>
                  <w:color w:val="000000"/>
                  <w:lang w:eastAsia="es-MX"/>
                  <w:rPrChange w:id="3169" w:author="Diaz Zepeda, Hirvin Azael" w:date="2021-06-11T18:32:00Z">
                    <w:rPr/>
                  </w:rPrChange>
                </w:rPr>
                <w:t>Name</w:t>
              </w:r>
              <w:proofErr w:type="spellEnd"/>
              <w:r w:rsidRPr="00467ADB">
                <w:rPr>
                  <w:rFonts w:ascii="Times New Roman" w:eastAsia="Times New Roman" w:hAnsi="Times New Roman" w:cs="Times New Roman"/>
                  <w:color w:val="000000"/>
                  <w:lang w:eastAsia="es-MX"/>
                  <w:rPrChange w:id="317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171" w:author="Diaz Zepeda, Hirvin Azael" w:date="2021-06-11T18:32:00Z">
                    <w:rPr/>
                  </w:rPrChange>
                </w:rPr>
                <w:t>of</w:t>
              </w:r>
              <w:proofErr w:type="spellEnd"/>
              <w:r w:rsidRPr="00467ADB">
                <w:rPr>
                  <w:rFonts w:ascii="Times New Roman" w:eastAsia="Times New Roman" w:hAnsi="Times New Roman" w:cs="Times New Roman"/>
                  <w:color w:val="000000"/>
                  <w:lang w:eastAsia="es-MX"/>
                  <w:rPrChange w:id="317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173" w:author="Diaz Zepeda, Hirvin Azael" w:date="2021-06-11T18:32:00Z">
                    <w:rPr/>
                  </w:rPrChange>
                </w:rPr>
                <w:t>states</w:t>
              </w:r>
              <w:proofErr w:type="spellEnd"/>
            </w:ins>
          </w:p>
        </w:tc>
        <w:tc>
          <w:tcPr>
            <w:tcW w:w="3674" w:type="dxa"/>
            <w:gridSpan w:val="3"/>
            <w:tcBorders>
              <w:top w:val="nil"/>
              <w:left w:val="nil"/>
              <w:bottom w:val="nil"/>
              <w:right w:val="nil"/>
            </w:tcBorders>
            <w:shd w:val="clear" w:color="000000" w:fill="FFFFFF"/>
            <w:noWrap/>
            <w:vAlign w:val="center"/>
            <w:hideMark/>
          </w:tcPr>
          <w:p w14:paraId="322CB87E" w14:textId="77777777" w:rsidR="00467ADB" w:rsidRPr="00467ADB" w:rsidRDefault="00467ADB" w:rsidP="00467ADB">
            <w:pPr>
              <w:spacing w:after="0" w:line="240" w:lineRule="auto"/>
              <w:jc w:val="center"/>
              <w:rPr>
                <w:ins w:id="3174" w:author="Diaz Zepeda, Hirvin Azael" w:date="2021-06-11T18:32:00Z"/>
                <w:rFonts w:ascii="Times New Roman" w:eastAsia="Times New Roman" w:hAnsi="Times New Roman" w:cs="Times New Roman"/>
                <w:color w:val="000000"/>
                <w:lang w:eastAsia="es-MX"/>
                <w:rPrChange w:id="3175" w:author="Diaz Zepeda, Hirvin Azael" w:date="2021-06-11T18:32:00Z">
                  <w:rPr>
                    <w:ins w:id="3176" w:author="Diaz Zepeda, Hirvin Azael" w:date="2021-06-11T18:32:00Z"/>
                  </w:rPr>
                </w:rPrChange>
              </w:rPr>
              <w:pPrChange w:id="3177" w:author="Diaz Zepeda, Hirvin Azael" w:date="2021-06-11T18:32:00Z">
                <w:pPr>
                  <w:jc w:val="center"/>
                </w:pPr>
              </w:pPrChange>
            </w:pPr>
            <w:proofErr w:type="spellStart"/>
            <w:ins w:id="3178" w:author="Diaz Zepeda, Hirvin Azael" w:date="2021-06-11T18:32:00Z">
              <w:r w:rsidRPr="00467ADB">
                <w:rPr>
                  <w:rFonts w:ascii="Times New Roman" w:eastAsia="Times New Roman" w:hAnsi="Times New Roman" w:cs="Times New Roman"/>
                  <w:color w:val="000000"/>
                  <w:lang w:eastAsia="es-MX"/>
                  <w:rPrChange w:id="3179" w:author="Diaz Zepeda, Hirvin Azael" w:date="2021-06-11T18:32:00Z">
                    <w:rPr/>
                  </w:rPrChange>
                </w:rPr>
                <w:t>Alive</w:t>
              </w:r>
              <w:proofErr w:type="spellEnd"/>
            </w:ins>
          </w:p>
        </w:tc>
      </w:tr>
      <w:tr w:rsidR="00467ADB" w:rsidRPr="00467ADB" w14:paraId="32FE2FFB" w14:textId="77777777" w:rsidTr="00467ADB">
        <w:trPr>
          <w:trHeight w:val="288"/>
          <w:ins w:id="3180" w:author="Diaz Zepeda, Hirvin Azael" w:date="2021-06-11T18:32:00Z"/>
          <w:trPrChange w:id="3181" w:author="Diaz Zepeda, Hirvin Azael" w:date="2021-06-11T18:32:00Z">
            <w:trPr>
              <w:trHeight w:val="288"/>
            </w:trPr>
          </w:trPrChange>
        </w:trPr>
        <w:tc>
          <w:tcPr>
            <w:tcW w:w="4966" w:type="dxa"/>
            <w:vMerge/>
            <w:tcBorders>
              <w:top w:val="nil"/>
              <w:left w:val="nil"/>
              <w:bottom w:val="nil"/>
              <w:right w:val="nil"/>
            </w:tcBorders>
            <w:vAlign w:val="center"/>
            <w:hideMark/>
            <w:tcPrChange w:id="3182" w:author="Diaz Zepeda, Hirvin Azael" w:date="2021-06-11T18:32:00Z">
              <w:tcPr>
                <w:tcW w:w="0" w:type="auto"/>
                <w:vMerge/>
                <w:tcBorders>
                  <w:top w:val="nil"/>
                  <w:left w:val="nil"/>
                  <w:bottom w:val="nil"/>
                  <w:right w:val="nil"/>
                </w:tcBorders>
                <w:vAlign w:val="center"/>
                <w:hideMark/>
              </w:tcPr>
            </w:tcPrChange>
          </w:tcPr>
          <w:p w14:paraId="5A81CC4E" w14:textId="77777777" w:rsidR="00467ADB" w:rsidRPr="00467ADB" w:rsidRDefault="00467ADB" w:rsidP="00467ADB">
            <w:pPr>
              <w:spacing w:after="0" w:line="240" w:lineRule="auto"/>
              <w:rPr>
                <w:ins w:id="3183" w:author="Diaz Zepeda, Hirvin Azael" w:date="2021-06-11T18:32:00Z"/>
                <w:rFonts w:ascii="Times New Roman" w:eastAsia="Times New Roman" w:hAnsi="Times New Roman" w:cs="Times New Roman"/>
                <w:color w:val="000000"/>
                <w:lang w:eastAsia="es-MX"/>
                <w:rPrChange w:id="3184" w:author="Diaz Zepeda, Hirvin Azael" w:date="2021-06-11T18:32:00Z">
                  <w:rPr>
                    <w:ins w:id="3185" w:author="Diaz Zepeda, Hirvin Azael" w:date="2021-06-11T18:32:00Z"/>
                  </w:rPr>
                </w:rPrChange>
              </w:rPr>
              <w:pPrChange w:id="3186" w:author="Diaz Zepeda, Hirvin Azael" w:date="2021-06-11T18:32:00Z">
                <w:pPr/>
              </w:pPrChange>
            </w:pPr>
          </w:p>
        </w:tc>
        <w:tc>
          <w:tcPr>
            <w:tcW w:w="3674" w:type="dxa"/>
            <w:gridSpan w:val="3"/>
            <w:tcBorders>
              <w:top w:val="nil"/>
              <w:left w:val="nil"/>
              <w:bottom w:val="nil"/>
              <w:right w:val="nil"/>
            </w:tcBorders>
            <w:shd w:val="clear" w:color="000000" w:fill="FFFFFF"/>
            <w:noWrap/>
            <w:vAlign w:val="bottom"/>
            <w:hideMark/>
            <w:tcPrChange w:id="3187" w:author="Diaz Zepeda, Hirvin Azael" w:date="2021-06-11T18:32:00Z">
              <w:tcPr>
                <w:tcW w:w="0" w:type="auto"/>
                <w:gridSpan w:val="3"/>
                <w:tcBorders>
                  <w:top w:val="nil"/>
                  <w:left w:val="nil"/>
                  <w:bottom w:val="nil"/>
                  <w:right w:val="nil"/>
                </w:tcBorders>
                <w:shd w:val="clear" w:color="000000" w:fill="FFFFFF"/>
                <w:noWrap/>
                <w:tcMar>
                  <w:top w:w="15" w:type="dxa"/>
                  <w:left w:w="15" w:type="dxa"/>
                  <w:bottom w:w="0" w:type="dxa"/>
                  <w:right w:w="15" w:type="dxa"/>
                </w:tcMar>
                <w:vAlign w:val="bottom"/>
                <w:hideMark/>
              </w:tcPr>
            </w:tcPrChange>
          </w:tcPr>
          <w:p w14:paraId="4087C0DA" w14:textId="77777777" w:rsidR="00467ADB" w:rsidRPr="00467ADB" w:rsidRDefault="00467ADB" w:rsidP="00467ADB">
            <w:pPr>
              <w:spacing w:after="0" w:line="240" w:lineRule="auto"/>
              <w:jc w:val="center"/>
              <w:rPr>
                <w:ins w:id="3188" w:author="Diaz Zepeda, Hirvin Azael" w:date="2021-06-11T18:32:00Z"/>
                <w:rFonts w:ascii="Times New Roman" w:eastAsia="Times New Roman" w:hAnsi="Times New Roman" w:cs="Times New Roman"/>
                <w:color w:val="000000"/>
                <w:lang w:eastAsia="es-MX"/>
                <w:rPrChange w:id="3189" w:author="Diaz Zepeda, Hirvin Azael" w:date="2021-06-11T18:32:00Z">
                  <w:rPr>
                    <w:ins w:id="3190" w:author="Diaz Zepeda, Hirvin Azael" w:date="2021-06-11T18:32:00Z"/>
                  </w:rPr>
                </w:rPrChange>
              </w:rPr>
              <w:pPrChange w:id="3191" w:author="Diaz Zepeda, Hirvin Azael" w:date="2021-06-11T18:32:00Z">
                <w:pPr>
                  <w:jc w:val="center"/>
                </w:pPr>
              </w:pPrChange>
            </w:pPr>
            <w:proofErr w:type="spellStart"/>
            <w:ins w:id="3192" w:author="Diaz Zepeda, Hirvin Azael" w:date="2021-06-11T18:32:00Z">
              <w:r w:rsidRPr="00467ADB">
                <w:rPr>
                  <w:rFonts w:ascii="Times New Roman" w:eastAsia="Times New Roman" w:hAnsi="Times New Roman" w:cs="Times New Roman"/>
                  <w:color w:val="000000"/>
                  <w:lang w:eastAsia="es-MX"/>
                  <w:rPrChange w:id="3193" w:author="Diaz Zepeda, Hirvin Azael" w:date="2021-06-11T18:32:00Z">
                    <w:rPr/>
                  </w:rPrChange>
                </w:rPr>
                <w:t>Dead</w:t>
              </w:r>
              <w:proofErr w:type="spellEnd"/>
            </w:ins>
          </w:p>
        </w:tc>
      </w:tr>
      <w:tr w:rsidR="00467ADB" w:rsidRPr="00467ADB" w14:paraId="2EBA93CD" w14:textId="77777777" w:rsidTr="00467ADB">
        <w:trPr>
          <w:trHeight w:val="288"/>
          <w:ins w:id="3194" w:author="Diaz Zepeda, Hirvin Azael" w:date="2021-06-11T18:32:00Z"/>
        </w:trPr>
        <w:tc>
          <w:tcPr>
            <w:tcW w:w="4966" w:type="dxa"/>
            <w:tcBorders>
              <w:top w:val="nil"/>
              <w:left w:val="nil"/>
              <w:bottom w:val="nil"/>
              <w:right w:val="nil"/>
            </w:tcBorders>
            <w:shd w:val="clear" w:color="000000" w:fill="E7E6E6"/>
            <w:noWrap/>
            <w:vAlign w:val="bottom"/>
            <w:hideMark/>
          </w:tcPr>
          <w:p w14:paraId="5C838048" w14:textId="77777777" w:rsidR="00467ADB" w:rsidRPr="00467ADB" w:rsidRDefault="00467ADB" w:rsidP="00467ADB">
            <w:pPr>
              <w:spacing w:after="0" w:line="240" w:lineRule="auto"/>
              <w:jc w:val="center"/>
              <w:rPr>
                <w:ins w:id="3195" w:author="Diaz Zepeda, Hirvin Azael" w:date="2021-06-11T18:32:00Z"/>
                <w:rFonts w:ascii="Times New Roman" w:eastAsia="Times New Roman" w:hAnsi="Times New Roman" w:cs="Times New Roman"/>
                <w:color w:val="000000"/>
                <w:lang w:eastAsia="es-MX"/>
                <w:rPrChange w:id="3196" w:author="Diaz Zepeda, Hirvin Azael" w:date="2021-06-11T18:32:00Z">
                  <w:rPr>
                    <w:ins w:id="3197" w:author="Diaz Zepeda, Hirvin Azael" w:date="2021-06-11T18:32:00Z"/>
                  </w:rPr>
                </w:rPrChange>
              </w:rPr>
              <w:pPrChange w:id="3198" w:author="Diaz Zepeda, Hirvin Azael" w:date="2021-06-11T18:32:00Z">
                <w:pPr>
                  <w:jc w:val="center"/>
                </w:pPr>
              </w:pPrChange>
            </w:pPr>
            <w:proofErr w:type="spellStart"/>
            <w:ins w:id="3199" w:author="Diaz Zepeda, Hirvin Azael" w:date="2021-06-11T18:32:00Z">
              <w:r w:rsidRPr="00467ADB">
                <w:rPr>
                  <w:rFonts w:ascii="Times New Roman" w:eastAsia="Times New Roman" w:hAnsi="Times New Roman" w:cs="Times New Roman"/>
                  <w:color w:val="000000"/>
                  <w:lang w:eastAsia="es-MX"/>
                  <w:rPrChange w:id="3200" w:author="Diaz Zepeda, Hirvin Azael" w:date="2021-06-11T18:32:00Z">
                    <w:rPr/>
                  </w:rPrChange>
                </w:rPr>
                <w:t>Discount</w:t>
              </w:r>
              <w:proofErr w:type="spellEnd"/>
              <w:r w:rsidRPr="00467ADB">
                <w:rPr>
                  <w:rFonts w:ascii="Times New Roman" w:eastAsia="Times New Roman" w:hAnsi="Times New Roman" w:cs="Times New Roman"/>
                  <w:color w:val="000000"/>
                  <w:lang w:eastAsia="es-MX"/>
                  <w:rPrChange w:id="320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202" w:author="Diaz Zepeda, Hirvin Azael" w:date="2021-06-11T18:32:00Z">
                    <w:rPr/>
                  </w:rPrChange>
                </w:rPr>
                <w:t>rate</w:t>
              </w:r>
              <w:proofErr w:type="spellEnd"/>
            </w:ins>
          </w:p>
        </w:tc>
        <w:tc>
          <w:tcPr>
            <w:tcW w:w="3674" w:type="dxa"/>
            <w:gridSpan w:val="3"/>
            <w:tcBorders>
              <w:top w:val="nil"/>
              <w:left w:val="nil"/>
              <w:bottom w:val="nil"/>
              <w:right w:val="nil"/>
            </w:tcBorders>
            <w:shd w:val="clear" w:color="000000" w:fill="E7E6E6"/>
            <w:noWrap/>
            <w:vAlign w:val="bottom"/>
            <w:hideMark/>
          </w:tcPr>
          <w:p w14:paraId="3BDD2AAA" w14:textId="77777777" w:rsidR="00467ADB" w:rsidRPr="00467ADB" w:rsidRDefault="00467ADB" w:rsidP="00467ADB">
            <w:pPr>
              <w:spacing w:after="0" w:line="240" w:lineRule="auto"/>
              <w:jc w:val="center"/>
              <w:rPr>
                <w:ins w:id="3203" w:author="Diaz Zepeda, Hirvin Azael" w:date="2021-06-11T18:32:00Z"/>
                <w:rFonts w:ascii="Times New Roman" w:eastAsia="Times New Roman" w:hAnsi="Times New Roman" w:cs="Times New Roman"/>
                <w:color w:val="000000"/>
                <w:lang w:eastAsia="es-MX"/>
                <w:rPrChange w:id="3204" w:author="Diaz Zepeda, Hirvin Azael" w:date="2021-06-11T18:32:00Z">
                  <w:rPr>
                    <w:ins w:id="3205" w:author="Diaz Zepeda, Hirvin Azael" w:date="2021-06-11T18:32:00Z"/>
                  </w:rPr>
                </w:rPrChange>
              </w:rPr>
              <w:pPrChange w:id="3206" w:author="Diaz Zepeda, Hirvin Azael" w:date="2021-06-11T18:32:00Z">
                <w:pPr>
                  <w:jc w:val="center"/>
                </w:pPr>
              </w:pPrChange>
            </w:pPr>
            <w:ins w:id="3207" w:author="Diaz Zepeda, Hirvin Azael" w:date="2021-06-11T18:32:00Z">
              <w:r w:rsidRPr="00467ADB">
                <w:rPr>
                  <w:rFonts w:ascii="Times New Roman" w:eastAsia="Times New Roman" w:hAnsi="Times New Roman" w:cs="Times New Roman"/>
                  <w:color w:val="000000"/>
                  <w:lang w:eastAsia="es-MX"/>
                  <w:rPrChange w:id="3208" w:author="Diaz Zepeda, Hirvin Azael" w:date="2021-06-11T18:32:00Z">
                    <w:rPr/>
                  </w:rPrChange>
                </w:rPr>
                <w:t>0.05</w:t>
              </w:r>
            </w:ins>
          </w:p>
        </w:tc>
      </w:tr>
      <w:tr w:rsidR="00467ADB" w:rsidRPr="00467ADB" w14:paraId="0A5309A1" w14:textId="77777777" w:rsidTr="00467ADB">
        <w:trPr>
          <w:trHeight w:val="288"/>
          <w:ins w:id="3209" w:author="Diaz Zepeda, Hirvin Azael" w:date="2021-06-11T18:32:00Z"/>
          <w:trPrChange w:id="3210"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3211"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46C4E35C" w14:textId="77777777" w:rsidR="00467ADB" w:rsidRPr="00467ADB" w:rsidRDefault="00467ADB" w:rsidP="00467ADB">
            <w:pPr>
              <w:spacing w:after="0" w:line="240" w:lineRule="auto"/>
              <w:jc w:val="center"/>
              <w:rPr>
                <w:ins w:id="3212" w:author="Diaz Zepeda, Hirvin Azael" w:date="2021-06-11T18:32:00Z"/>
                <w:rFonts w:ascii="Times New Roman" w:eastAsia="Times New Roman" w:hAnsi="Times New Roman" w:cs="Times New Roman"/>
                <w:color w:val="000000"/>
                <w:lang w:eastAsia="es-MX"/>
                <w:rPrChange w:id="3213" w:author="Diaz Zepeda, Hirvin Azael" w:date="2021-06-11T18:32:00Z">
                  <w:rPr>
                    <w:ins w:id="3214" w:author="Diaz Zepeda, Hirvin Azael" w:date="2021-06-11T18:32:00Z"/>
                  </w:rPr>
                </w:rPrChange>
              </w:rPr>
              <w:pPrChange w:id="3215" w:author="Diaz Zepeda, Hirvin Azael" w:date="2021-06-11T18:32:00Z">
                <w:pPr>
                  <w:jc w:val="center"/>
                </w:pPr>
              </w:pPrChange>
            </w:pPr>
            <w:proofErr w:type="spellStart"/>
            <w:ins w:id="3216" w:author="Diaz Zepeda, Hirvin Azael" w:date="2021-06-11T18:32:00Z">
              <w:r w:rsidRPr="00467ADB">
                <w:rPr>
                  <w:rFonts w:ascii="Times New Roman" w:eastAsia="Times New Roman" w:hAnsi="Times New Roman" w:cs="Times New Roman"/>
                  <w:color w:val="000000"/>
                  <w:lang w:eastAsia="es-MX"/>
                  <w:rPrChange w:id="3217" w:author="Diaz Zepeda, Hirvin Azael" w:date="2021-06-11T18:32:00Z">
                    <w:rPr/>
                  </w:rPrChange>
                </w:rPr>
                <w:t>Utilities</w:t>
              </w:r>
              <w:proofErr w:type="spellEnd"/>
              <w:r w:rsidRPr="00467ADB">
                <w:rPr>
                  <w:rFonts w:ascii="Times New Roman" w:eastAsia="Times New Roman" w:hAnsi="Times New Roman" w:cs="Times New Roman"/>
                  <w:color w:val="000000"/>
                  <w:lang w:eastAsia="es-MX"/>
                  <w:rPrChange w:id="3218" w:author="Diaz Zepeda, Hirvin Azael" w:date="2021-06-11T18:32:00Z">
                    <w:rPr/>
                  </w:rPrChange>
                </w:rPr>
                <w:t xml:space="preserve"> and </w:t>
              </w:r>
              <w:proofErr w:type="spellStart"/>
              <w:r w:rsidRPr="00467ADB">
                <w:rPr>
                  <w:rFonts w:ascii="Times New Roman" w:eastAsia="Times New Roman" w:hAnsi="Times New Roman" w:cs="Times New Roman"/>
                  <w:color w:val="000000"/>
                  <w:lang w:eastAsia="es-MX"/>
                  <w:rPrChange w:id="3219" w:author="Diaz Zepeda, Hirvin Azael" w:date="2021-06-11T18:32:00Z">
                    <w:rPr/>
                  </w:rPrChange>
                </w:rPr>
                <w:t>Costs</w:t>
              </w:r>
              <w:proofErr w:type="spellEnd"/>
            </w:ins>
          </w:p>
        </w:tc>
      </w:tr>
      <w:tr w:rsidR="00467ADB" w:rsidRPr="00467ADB" w14:paraId="1164CEC1" w14:textId="77777777" w:rsidTr="00467ADB">
        <w:trPr>
          <w:trHeight w:val="288"/>
          <w:ins w:id="3220" w:author="Diaz Zepeda, Hirvin Azael" w:date="2021-06-11T18:32:00Z"/>
          <w:trPrChange w:id="3221"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3222"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2EA52AB9" w14:textId="77777777" w:rsidR="00467ADB" w:rsidRPr="00467ADB" w:rsidRDefault="00467ADB" w:rsidP="00467ADB">
            <w:pPr>
              <w:spacing w:after="0" w:line="240" w:lineRule="auto"/>
              <w:jc w:val="center"/>
              <w:rPr>
                <w:ins w:id="3223" w:author="Diaz Zepeda, Hirvin Azael" w:date="2021-06-11T18:32:00Z"/>
                <w:rFonts w:ascii="Times New Roman" w:eastAsia="Times New Roman" w:hAnsi="Times New Roman" w:cs="Times New Roman"/>
                <w:color w:val="000000"/>
                <w:lang w:eastAsia="es-MX"/>
                <w:rPrChange w:id="3224" w:author="Diaz Zepeda, Hirvin Azael" w:date="2021-06-11T18:32:00Z">
                  <w:rPr>
                    <w:ins w:id="3225" w:author="Diaz Zepeda, Hirvin Azael" w:date="2021-06-11T18:32:00Z"/>
                  </w:rPr>
                </w:rPrChange>
              </w:rPr>
              <w:pPrChange w:id="3226" w:author="Diaz Zepeda, Hirvin Azael" w:date="2021-06-11T18:32:00Z">
                <w:pPr>
                  <w:jc w:val="center"/>
                </w:pPr>
              </w:pPrChange>
            </w:pPr>
            <w:ins w:id="3227" w:author="Diaz Zepeda, Hirvin Azael" w:date="2021-06-11T18:32:00Z">
              <w:r w:rsidRPr="00467ADB">
                <w:rPr>
                  <w:rFonts w:ascii="Times New Roman" w:eastAsia="Times New Roman" w:hAnsi="Times New Roman" w:cs="Times New Roman"/>
                  <w:color w:val="000000"/>
                  <w:lang w:eastAsia="es-MX"/>
                  <w:rPrChange w:id="3228" w:author="Diaz Zepeda, Hirvin Azael" w:date="2021-06-11T18:32:00Z">
                    <w:rPr/>
                  </w:rPrChange>
                </w:rPr>
                <w:t xml:space="preserve">Cost (2021 </w:t>
              </w:r>
              <w:proofErr w:type="spellStart"/>
              <w:r w:rsidRPr="00467ADB">
                <w:rPr>
                  <w:rFonts w:ascii="Times New Roman" w:eastAsia="Times New Roman" w:hAnsi="Times New Roman" w:cs="Times New Roman"/>
                  <w:color w:val="000000"/>
                  <w:lang w:eastAsia="es-MX"/>
                  <w:rPrChange w:id="3229" w:author="Diaz Zepeda, Hirvin Azael" w:date="2021-06-11T18:32:00Z">
                    <w:rPr/>
                  </w:rPrChange>
                </w:rPr>
                <w:t>Mexican</w:t>
              </w:r>
              <w:proofErr w:type="spellEnd"/>
              <w:r w:rsidRPr="00467ADB">
                <w:rPr>
                  <w:rFonts w:ascii="Times New Roman" w:eastAsia="Times New Roman" w:hAnsi="Times New Roman" w:cs="Times New Roman"/>
                  <w:color w:val="000000"/>
                  <w:lang w:eastAsia="es-MX"/>
                  <w:rPrChange w:id="3230" w:author="Diaz Zepeda, Hirvin Azael" w:date="2021-06-11T18:32:00Z">
                    <w:rPr/>
                  </w:rPrChange>
                </w:rPr>
                <w:t xml:space="preserve"> Pesos) $</w:t>
              </w:r>
            </w:ins>
          </w:p>
        </w:tc>
      </w:tr>
      <w:tr w:rsidR="00467ADB" w:rsidRPr="00467ADB" w14:paraId="00176681" w14:textId="77777777" w:rsidTr="00467ADB">
        <w:trPr>
          <w:trHeight w:val="288"/>
          <w:ins w:id="3231" w:author="Diaz Zepeda, Hirvin Azael" w:date="2021-06-11T18:32:00Z"/>
        </w:trPr>
        <w:tc>
          <w:tcPr>
            <w:tcW w:w="4966" w:type="dxa"/>
            <w:tcBorders>
              <w:top w:val="nil"/>
              <w:left w:val="nil"/>
              <w:bottom w:val="nil"/>
              <w:right w:val="nil"/>
            </w:tcBorders>
            <w:shd w:val="clear" w:color="000000" w:fill="E7E6E6"/>
            <w:noWrap/>
            <w:vAlign w:val="bottom"/>
            <w:hideMark/>
          </w:tcPr>
          <w:p w14:paraId="635C89E5" w14:textId="77777777" w:rsidR="00467ADB" w:rsidRPr="00467ADB" w:rsidRDefault="00467ADB" w:rsidP="00467ADB">
            <w:pPr>
              <w:spacing w:after="0" w:line="240" w:lineRule="auto"/>
              <w:jc w:val="center"/>
              <w:rPr>
                <w:ins w:id="3232" w:author="Diaz Zepeda, Hirvin Azael" w:date="2021-06-11T18:32:00Z"/>
                <w:rFonts w:ascii="Times New Roman" w:eastAsia="Times New Roman" w:hAnsi="Times New Roman" w:cs="Times New Roman"/>
                <w:color w:val="000000"/>
                <w:lang w:eastAsia="es-MX"/>
                <w:rPrChange w:id="3233" w:author="Diaz Zepeda, Hirvin Azael" w:date="2021-06-11T18:32:00Z">
                  <w:rPr>
                    <w:ins w:id="3234" w:author="Diaz Zepeda, Hirvin Azael" w:date="2021-06-11T18:32:00Z"/>
                  </w:rPr>
                </w:rPrChange>
              </w:rPr>
              <w:pPrChange w:id="3235" w:author="Diaz Zepeda, Hirvin Azael" w:date="2021-06-11T18:32:00Z">
                <w:pPr>
                  <w:jc w:val="center"/>
                </w:pPr>
              </w:pPrChange>
            </w:pPr>
            <w:ins w:id="3236" w:author="Diaz Zepeda, Hirvin Azael" w:date="2021-06-11T18:32:00Z">
              <w:r w:rsidRPr="00467ADB">
                <w:rPr>
                  <w:rFonts w:ascii="Times New Roman" w:eastAsia="Times New Roman" w:hAnsi="Times New Roman" w:cs="Times New Roman"/>
                  <w:color w:val="000000"/>
                  <w:lang w:eastAsia="es-MX"/>
                  <w:rPrChange w:id="3237" w:author="Diaz Zepeda, Hirvin Azael" w:date="2021-06-11T18:32:00Z">
                    <w:rPr/>
                  </w:rPrChange>
                </w:rPr>
                <w:t>Treatment</w:t>
              </w:r>
            </w:ins>
          </w:p>
        </w:tc>
        <w:tc>
          <w:tcPr>
            <w:tcW w:w="1364" w:type="dxa"/>
            <w:tcBorders>
              <w:top w:val="nil"/>
              <w:left w:val="nil"/>
              <w:bottom w:val="nil"/>
              <w:right w:val="nil"/>
            </w:tcBorders>
            <w:shd w:val="clear" w:color="000000" w:fill="E7E6E6"/>
            <w:noWrap/>
            <w:vAlign w:val="bottom"/>
            <w:hideMark/>
          </w:tcPr>
          <w:p w14:paraId="7022F07A" w14:textId="77777777" w:rsidR="00467ADB" w:rsidRPr="00467ADB" w:rsidRDefault="00467ADB" w:rsidP="00467ADB">
            <w:pPr>
              <w:spacing w:after="0" w:line="240" w:lineRule="auto"/>
              <w:jc w:val="center"/>
              <w:rPr>
                <w:ins w:id="3238" w:author="Diaz Zepeda, Hirvin Azael" w:date="2021-06-11T18:32:00Z"/>
                <w:rFonts w:ascii="Times New Roman" w:eastAsia="Times New Roman" w:hAnsi="Times New Roman" w:cs="Times New Roman"/>
                <w:color w:val="000000"/>
                <w:lang w:eastAsia="es-MX"/>
                <w:rPrChange w:id="3239" w:author="Diaz Zepeda, Hirvin Azael" w:date="2021-06-11T18:32:00Z">
                  <w:rPr>
                    <w:ins w:id="3240" w:author="Diaz Zepeda, Hirvin Azael" w:date="2021-06-11T18:32:00Z"/>
                  </w:rPr>
                </w:rPrChange>
              </w:rPr>
              <w:pPrChange w:id="3241" w:author="Diaz Zepeda, Hirvin Azael" w:date="2021-06-11T18:32:00Z">
                <w:pPr>
                  <w:jc w:val="center"/>
                </w:pPr>
              </w:pPrChange>
            </w:pPr>
            <w:ins w:id="3242" w:author="Diaz Zepeda, Hirvin Azael" w:date="2021-06-11T18:32:00Z">
              <w:r w:rsidRPr="00467ADB">
                <w:rPr>
                  <w:rFonts w:ascii="Times New Roman" w:eastAsia="Times New Roman" w:hAnsi="Times New Roman" w:cs="Times New Roman"/>
                  <w:color w:val="000000"/>
                  <w:lang w:eastAsia="es-MX"/>
                  <w:rPrChange w:id="3243" w:author="Diaz Zepeda, Hirvin Azael" w:date="2021-06-11T18:32:00Z">
                    <w:rPr/>
                  </w:rPrChange>
                </w:rPr>
                <w:t> </w:t>
              </w:r>
            </w:ins>
          </w:p>
        </w:tc>
        <w:tc>
          <w:tcPr>
            <w:tcW w:w="2310" w:type="dxa"/>
            <w:gridSpan w:val="2"/>
            <w:tcBorders>
              <w:top w:val="nil"/>
              <w:left w:val="nil"/>
              <w:bottom w:val="nil"/>
              <w:right w:val="nil"/>
            </w:tcBorders>
            <w:shd w:val="clear" w:color="000000" w:fill="E7E6E6"/>
            <w:noWrap/>
            <w:vAlign w:val="bottom"/>
            <w:hideMark/>
          </w:tcPr>
          <w:p w14:paraId="077073CE" w14:textId="77777777" w:rsidR="00467ADB" w:rsidRPr="00467ADB" w:rsidRDefault="00467ADB" w:rsidP="00467ADB">
            <w:pPr>
              <w:spacing w:after="0" w:line="240" w:lineRule="auto"/>
              <w:jc w:val="center"/>
              <w:rPr>
                <w:ins w:id="3244" w:author="Diaz Zepeda, Hirvin Azael" w:date="2021-06-11T18:32:00Z"/>
                <w:rFonts w:ascii="Times New Roman" w:eastAsia="Times New Roman" w:hAnsi="Times New Roman" w:cs="Times New Roman"/>
                <w:color w:val="000000"/>
                <w:lang w:eastAsia="es-MX"/>
                <w:rPrChange w:id="3245" w:author="Diaz Zepeda, Hirvin Azael" w:date="2021-06-11T18:32:00Z">
                  <w:rPr>
                    <w:ins w:id="3246" w:author="Diaz Zepeda, Hirvin Azael" w:date="2021-06-11T18:32:00Z"/>
                  </w:rPr>
                </w:rPrChange>
              </w:rPr>
              <w:pPrChange w:id="3247" w:author="Diaz Zepeda, Hirvin Azael" w:date="2021-06-11T18:32:00Z">
                <w:pPr>
                  <w:jc w:val="center"/>
                </w:pPr>
              </w:pPrChange>
            </w:pPr>
            <w:proofErr w:type="spellStart"/>
            <w:ins w:id="3248" w:author="Diaz Zepeda, Hirvin Azael" w:date="2021-06-11T18:32:00Z">
              <w:r w:rsidRPr="00467ADB">
                <w:rPr>
                  <w:rFonts w:ascii="Times New Roman" w:eastAsia="Times New Roman" w:hAnsi="Times New Roman" w:cs="Times New Roman"/>
                  <w:color w:val="000000"/>
                  <w:lang w:eastAsia="es-MX"/>
                  <w:rPrChange w:id="3249" w:author="Diaz Zepeda, Hirvin Azael" w:date="2021-06-11T18:32:00Z">
                    <w:rPr/>
                  </w:rPrChange>
                </w:rPr>
                <w:t>Frequency</w:t>
              </w:r>
              <w:proofErr w:type="spellEnd"/>
            </w:ins>
          </w:p>
        </w:tc>
      </w:tr>
      <w:tr w:rsidR="00467ADB" w:rsidRPr="00467ADB" w14:paraId="7AF2A26A" w14:textId="77777777" w:rsidTr="00467ADB">
        <w:trPr>
          <w:trHeight w:val="288"/>
          <w:ins w:id="3250" w:author="Diaz Zepeda, Hirvin Azael" w:date="2021-06-11T18:32:00Z"/>
        </w:trPr>
        <w:tc>
          <w:tcPr>
            <w:tcW w:w="4966" w:type="dxa"/>
            <w:tcBorders>
              <w:top w:val="nil"/>
              <w:left w:val="nil"/>
              <w:bottom w:val="nil"/>
              <w:right w:val="nil"/>
            </w:tcBorders>
            <w:shd w:val="clear" w:color="000000" w:fill="FFFFFF"/>
            <w:noWrap/>
            <w:vAlign w:val="bottom"/>
            <w:hideMark/>
          </w:tcPr>
          <w:p w14:paraId="1CC40CFA" w14:textId="77777777" w:rsidR="00467ADB" w:rsidRPr="00467ADB" w:rsidRDefault="00467ADB" w:rsidP="00467ADB">
            <w:pPr>
              <w:spacing w:after="0" w:line="240" w:lineRule="auto"/>
              <w:jc w:val="center"/>
              <w:rPr>
                <w:ins w:id="3251" w:author="Diaz Zepeda, Hirvin Azael" w:date="2021-06-11T18:32:00Z"/>
                <w:rFonts w:ascii="Times New Roman" w:eastAsia="Times New Roman" w:hAnsi="Times New Roman" w:cs="Times New Roman"/>
                <w:color w:val="000000"/>
                <w:lang w:eastAsia="es-MX"/>
                <w:rPrChange w:id="3252" w:author="Diaz Zepeda, Hirvin Azael" w:date="2021-06-11T18:32:00Z">
                  <w:rPr>
                    <w:ins w:id="3253" w:author="Diaz Zepeda, Hirvin Azael" w:date="2021-06-11T18:32:00Z"/>
                  </w:rPr>
                </w:rPrChange>
              </w:rPr>
              <w:pPrChange w:id="3254" w:author="Diaz Zepeda, Hirvin Azael" w:date="2021-06-11T18:32:00Z">
                <w:pPr>
                  <w:jc w:val="center"/>
                </w:pPr>
              </w:pPrChange>
            </w:pPr>
            <w:ins w:id="3255" w:author="Diaz Zepeda, Hirvin Azael" w:date="2021-06-11T18:32:00Z">
              <w:r w:rsidRPr="00467ADB">
                <w:rPr>
                  <w:rFonts w:ascii="Times New Roman" w:eastAsia="Times New Roman" w:hAnsi="Times New Roman" w:cs="Times New Roman"/>
                  <w:color w:val="000000"/>
                  <w:lang w:eastAsia="es-MX"/>
                  <w:rPrChange w:id="3256" w:author="Diaz Zepeda, Hirvin Azael" w:date="2021-06-11T18:32:00Z">
                    <w:rPr/>
                  </w:rPrChange>
                </w:rPr>
                <w:t>Remdesivir Treatment</w:t>
              </w:r>
            </w:ins>
          </w:p>
        </w:tc>
        <w:tc>
          <w:tcPr>
            <w:tcW w:w="1364" w:type="dxa"/>
            <w:tcBorders>
              <w:top w:val="nil"/>
              <w:left w:val="nil"/>
              <w:bottom w:val="nil"/>
              <w:right w:val="nil"/>
            </w:tcBorders>
            <w:shd w:val="clear" w:color="000000" w:fill="E7E6E6"/>
            <w:noWrap/>
            <w:vAlign w:val="bottom"/>
            <w:hideMark/>
          </w:tcPr>
          <w:p w14:paraId="28328972" w14:textId="77777777" w:rsidR="00467ADB" w:rsidRPr="00467ADB" w:rsidRDefault="00467ADB" w:rsidP="00467ADB">
            <w:pPr>
              <w:spacing w:after="0" w:line="240" w:lineRule="auto"/>
              <w:jc w:val="center"/>
              <w:rPr>
                <w:ins w:id="3257" w:author="Diaz Zepeda, Hirvin Azael" w:date="2021-06-11T18:32:00Z"/>
                <w:rFonts w:ascii="Times New Roman" w:eastAsia="Times New Roman" w:hAnsi="Times New Roman" w:cs="Times New Roman"/>
                <w:color w:val="000000"/>
                <w:lang w:eastAsia="es-MX"/>
                <w:rPrChange w:id="3258" w:author="Diaz Zepeda, Hirvin Azael" w:date="2021-06-11T18:32:00Z">
                  <w:rPr>
                    <w:ins w:id="3259" w:author="Diaz Zepeda, Hirvin Azael" w:date="2021-06-11T18:32:00Z"/>
                  </w:rPr>
                </w:rPrChange>
              </w:rPr>
              <w:pPrChange w:id="3260" w:author="Diaz Zepeda, Hirvin Azael" w:date="2021-06-11T18:32:00Z">
                <w:pPr>
                  <w:jc w:val="center"/>
                </w:pPr>
              </w:pPrChange>
            </w:pPr>
            <w:ins w:id="3261" w:author="Diaz Zepeda, Hirvin Azael" w:date="2021-06-11T18:32:00Z">
              <w:r w:rsidRPr="00467ADB">
                <w:rPr>
                  <w:rFonts w:ascii="Times New Roman" w:eastAsia="Times New Roman" w:hAnsi="Times New Roman" w:cs="Times New Roman"/>
                  <w:color w:val="000000"/>
                  <w:lang w:eastAsia="es-MX"/>
                  <w:rPrChange w:id="3262" w:author="Diaz Zepeda, Hirvin Azael" w:date="2021-06-11T18:32:00Z">
                    <w:rPr/>
                  </w:rPrChange>
                </w:rPr>
                <w:t>6,188</w:t>
              </w:r>
            </w:ins>
          </w:p>
        </w:tc>
        <w:tc>
          <w:tcPr>
            <w:tcW w:w="2310" w:type="dxa"/>
            <w:gridSpan w:val="2"/>
            <w:tcBorders>
              <w:top w:val="nil"/>
              <w:left w:val="nil"/>
              <w:bottom w:val="nil"/>
              <w:right w:val="nil"/>
            </w:tcBorders>
            <w:shd w:val="clear" w:color="000000" w:fill="FFFFFF"/>
            <w:noWrap/>
            <w:vAlign w:val="bottom"/>
            <w:hideMark/>
          </w:tcPr>
          <w:p w14:paraId="35CFAB7D" w14:textId="77777777" w:rsidR="00467ADB" w:rsidRPr="00467ADB" w:rsidRDefault="00467ADB" w:rsidP="00467ADB">
            <w:pPr>
              <w:spacing w:after="0" w:line="240" w:lineRule="auto"/>
              <w:jc w:val="center"/>
              <w:rPr>
                <w:ins w:id="3263" w:author="Diaz Zepeda, Hirvin Azael" w:date="2021-06-11T18:32:00Z"/>
                <w:rFonts w:ascii="Times New Roman" w:eastAsia="Times New Roman" w:hAnsi="Times New Roman" w:cs="Times New Roman"/>
                <w:color w:val="000000"/>
                <w:lang w:eastAsia="es-MX"/>
                <w:rPrChange w:id="3264" w:author="Diaz Zepeda, Hirvin Azael" w:date="2021-06-11T18:32:00Z">
                  <w:rPr>
                    <w:ins w:id="3265" w:author="Diaz Zepeda, Hirvin Azael" w:date="2021-06-11T18:32:00Z"/>
                  </w:rPr>
                </w:rPrChange>
              </w:rPr>
              <w:pPrChange w:id="3266" w:author="Diaz Zepeda, Hirvin Azael" w:date="2021-06-11T18:32:00Z">
                <w:pPr>
                  <w:jc w:val="center"/>
                </w:pPr>
              </w:pPrChange>
            </w:pPr>
            <w:proofErr w:type="spellStart"/>
            <w:ins w:id="3267" w:author="Diaz Zepeda, Hirvin Azael" w:date="2021-06-11T18:32:00Z">
              <w:r w:rsidRPr="00467ADB">
                <w:rPr>
                  <w:rFonts w:ascii="Times New Roman" w:eastAsia="Times New Roman" w:hAnsi="Times New Roman" w:cs="Times New Roman"/>
                  <w:color w:val="000000"/>
                  <w:lang w:eastAsia="es-MX"/>
                  <w:rPrChange w:id="3268" w:author="Diaz Zepeda, Hirvin Azael" w:date="2021-06-11T18:32:00Z">
                    <w:rPr/>
                  </w:rPrChange>
                </w:rPr>
                <w:t>Daily</w:t>
              </w:r>
              <w:proofErr w:type="spellEnd"/>
            </w:ins>
          </w:p>
        </w:tc>
      </w:tr>
      <w:tr w:rsidR="00467ADB" w:rsidRPr="00467ADB" w14:paraId="2576FD21" w14:textId="77777777" w:rsidTr="00467ADB">
        <w:trPr>
          <w:trHeight w:val="288"/>
          <w:ins w:id="3269" w:author="Diaz Zepeda, Hirvin Azael" w:date="2021-06-11T18:32:00Z"/>
        </w:trPr>
        <w:tc>
          <w:tcPr>
            <w:tcW w:w="4966" w:type="dxa"/>
            <w:tcBorders>
              <w:top w:val="nil"/>
              <w:left w:val="nil"/>
              <w:bottom w:val="nil"/>
              <w:right w:val="nil"/>
            </w:tcBorders>
            <w:shd w:val="clear" w:color="000000" w:fill="FFFFFF"/>
            <w:noWrap/>
            <w:vAlign w:val="bottom"/>
            <w:hideMark/>
          </w:tcPr>
          <w:p w14:paraId="494DABB3" w14:textId="77777777" w:rsidR="00467ADB" w:rsidRPr="00467ADB" w:rsidRDefault="00467ADB" w:rsidP="00467ADB">
            <w:pPr>
              <w:spacing w:after="0" w:line="240" w:lineRule="auto"/>
              <w:jc w:val="center"/>
              <w:rPr>
                <w:ins w:id="3270" w:author="Diaz Zepeda, Hirvin Azael" w:date="2021-06-11T18:32:00Z"/>
                <w:rFonts w:ascii="Times New Roman" w:eastAsia="Times New Roman" w:hAnsi="Times New Roman" w:cs="Times New Roman"/>
                <w:color w:val="000000"/>
                <w:lang w:eastAsia="es-MX"/>
                <w:rPrChange w:id="3271" w:author="Diaz Zepeda, Hirvin Azael" w:date="2021-06-11T18:32:00Z">
                  <w:rPr>
                    <w:ins w:id="3272" w:author="Diaz Zepeda, Hirvin Azael" w:date="2021-06-11T18:32:00Z"/>
                  </w:rPr>
                </w:rPrChange>
              </w:rPr>
              <w:pPrChange w:id="3273" w:author="Diaz Zepeda, Hirvin Azael" w:date="2021-06-11T18:32:00Z">
                <w:pPr>
                  <w:jc w:val="center"/>
                </w:pPr>
              </w:pPrChange>
            </w:pPr>
            <w:ins w:id="3274" w:author="Diaz Zepeda, Hirvin Azael" w:date="2021-06-11T18:32:00Z">
              <w:r w:rsidRPr="00467ADB">
                <w:rPr>
                  <w:rFonts w:ascii="Times New Roman" w:eastAsia="Times New Roman" w:hAnsi="Times New Roman" w:cs="Times New Roman"/>
                  <w:color w:val="000000"/>
                  <w:lang w:eastAsia="es-MX"/>
                  <w:rPrChange w:id="3275" w:author="Diaz Zepeda, Hirvin Azael" w:date="2021-06-11T18:32:00Z">
                    <w:rPr/>
                  </w:rPrChange>
                </w:rPr>
                <w:t>Baricitinib Treatment</w:t>
              </w:r>
            </w:ins>
          </w:p>
        </w:tc>
        <w:tc>
          <w:tcPr>
            <w:tcW w:w="1364" w:type="dxa"/>
            <w:tcBorders>
              <w:top w:val="nil"/>
              <w:left w:val="nil"/>
              <w:bottom w:val="nil"/>
              <w:right w:val="nil"/>
            </w:tcBorders>
            <w:shd w:val="clear" w:color="000000" w:fill="E7E6E6"/>
            <w:noWrap/>
            <w:vAlign w:val="bottom"/>
            <w:hideMark/>
          </w:tcPr>
          <w:p w14:paraId="43C0E125" w14:textId="77777777" w:rsidR="00467ADB" w:rsidRPr="00467ADB" w:rsidRDefault="00467ADB" w:rsidP="00467ADB">
            <w:pPr>
              <w:spacing w:after="0" w:line="240" w:lineRule="auto"/>
              <w:jc w:val="center"/>
              <w:rPr>
                <w:ins w:id="3276" w:author="Diaz Zepeda, Hirvin Azael" w:date="2021-06-11T18:32:00Z"/>
                <w:rFonts w:ascii="Times New Roman" w:eastAsia="Times New Roman" w:hAnsi="Times New Roman" w:cs="Times New Roman"/>
                <w:color w:val="000000"/>
                <w:lang w:eastAsia="es-MX"/>
                <w:rPrChange w:id="3277" w:author="Diaz Zepeda, Hirvin Azael" w:date="2021-06-11T18:32:00Z">
                  <w:rPr>
                    <w:ins w:id="3278" w:author="Diaz Zepeda, Hirvin Azael" w:date="2021-06-11T18:32:00Z"/>
                  </w:rPr>
                </w:rPrChange>
              </w:rPr>
              <w:pPrChange w:id="3279" w:author="Diaz Zepeda, Hirvin Azael" w:date="2021-06-11T18:32:00Z">
                <w:pPr>
                  <w:jc w:val="center"/>
                </w:pPr>
              </w:pPrChange>
            </w:pPr>
            <w:ins w:id="3280" w:author="Diaz Zepeda, Hirvin Azael" w:date="2021-06-11T18:32:00Z">
              <w:r w:rsidRPr="00467ADB">
                <w:rPr>
                  <w:rFonts w:ascii="Times New Roman" w:eastAsia="Times New Roman" w:hAnsi="Times New Roman" w:cs="Times New Roman"/>
                  <w:color w:val="000000"/>
                  <w:lang w:eastAsia="es-MX"/>
                  <w:rPrChange w:id="3281" w:author="Diaz Zepeda, Hirvin Azael" w:date="2021-06-11T18:32:00Z">
                    <w:rPr/>
                  </w:rPrChange>
                </w:rPr>
                <w:t>3,672</w:t>
              </w:r>
            </w:ins>
          </w:p>
        </w:tc>
        <w:tc>
          <w:tcPr>
            <w:tcW w:w="2310" w:type="dxa"/>
            <w:gridSpan w:val="2"/>
            <w:tcBorders>
              <w:top w:val="nil"/>
              <w:left w:val="nil"/>
              <w:bottom w:val="nil"/>
              <w:right w:val="nil"/>
            </w:tcBorders>
            <w:shd w:val="clear" w:color="000000" w:fill="FFFFFF"/>
            <w:noWrap/>
            <w:vAlign w:val="bottom"/>
            <w:hideMark/>
          </w:tcPr>
          <w:p w14:paraId="598A3097" w14:textId="77777777" w:rsidR="00467ADB" w:rsidRPr="00467ADB" w:rsidRDefault="00467ADB" w:rsidP="00467ADB">
            <w:pPr>
              <w:spacing w:after="0" w:line="240" w:lineRule="auto"/>
              <w:jc w:val="center"/>
              <w:rPr>
                <w:ins w:id="3282" w:author="Diaz Zepeda, Hirvin Azael" w:date="2021-06-11T18:32:00Z"/>
                <w:rFonts w:ascii="Times New Roman" w:eastAsia="Times New Roman" w:hAnsi="Times New Roman" w:cs="Times New Roman"/>
                <w:color w:val="000000"/>
                <w:lang w:eastAsia="es-MX"/>
                <w:rPrChange w:id="3283" w:author="Diaz Zepeda, Hirvin Azael" w:date="2021-06-11T18:32:00Z">
                  <w:rPr>
                    <w:ins w:id="3284" w:author="Diaz Zepeda, Hirvin Azael" w:date="2021-06-11T18:32:00Z"/>
                  </w:rPr>
                </w:rPrChange>
              </w:rPr>
              <w:pPrChange w:id="3285" w:author="Diaz Zepeda, Hirvin Azael" w:date="2021-06-11T18:32:00Z">
                <w:pPr>
                  <w:jc w:val="center"/>
                </w:pPr>
              </w:pPrChange>
            </w:pPr>
            <w:proofErr w:type="spellStart"/>
            <w:ins w:id="3286" w:author="Diaz Zepeda, Hirvin Azael" w:date="2021-06-11T18:32:00Z">
              <w:r w:rsidRPr="00467ADB">
                <w:rPr>
                  <w:rFonts w:ascii="Times New Roman" w:eastAsia="Times New Roman" w:hAnsi="Times New Roman" w:cs="Times New Roman"/>
                  <w:color w:val="000000"/>
                  <w:lang w:eastAsia="es-MX"/>
                  <w:rPrChange w:id="3287" w:author="Diaz Zepeda, Hirvin Azael" w:date="2021-06-11T18:32:00Z">
                    <w:rPr/>
                  </w:rPrChange>
                </w:rPr>
                <w:t>Daily</w:t>
              </w:r>
              <w:proofErr w:type="spellEnd"/>
            </w:ins>
          </w:p>
        </w:tc>
      </w:tr>
      <w:tr w:rsidR="00467ADB" w:rsidRPr="00467ADB" w14:paraId="4CA67CCA" w14:textId="77777777" w:rsidTr="00467ADB">
        <w:trPr>
          <w:trHeight w:val="288"/>
          <w:ins w:id="3288" w:author="Diaz Zepeda, Hirvin Azael" w:date="2021-06-11T18:32:00Z"/>
        </w:trPr>
        <w:tc>
          <w:tcPr>
            <w:tcW w:w="4966" w:type="dxa"/>
            <w:tcBorders>
              <w:top w:val="nil"/>
              <w:left w:val="nil"/>
              <w:bottom w:val="nil"/>
              <w:right w:val="nil"/>
            </w:tcBorders>
            <w:shd w:val="clear" w:color="000000" w:fill="FFFFFF"/>
            <w:noWrap/>
            <w:vAlign w:val="bottom"/>
            <w:hideMark/>
          </w:tcPr>
          <w:p w14:paraId="60D9A085" w14:textId="77777777" w:rsidR="00467ADB" w:rsidRPr="00467ADB" w:rsidRDefault="00467ADB" w:rsidP="00467ADB">
            <w:pPr>
              <w:spacing w:after="0" w:line="240" w:lineRule="auto"/>
              <w:jc w:val="center"/>
              <w:rPr>
                <w:ins w:id="3289" w:author="Diaz Zepeda, Hirvin Azael" w:date="2021-06-11T18:32:00Z"/>
                <w:rFonts w:ascii="Times New Roman" w:eastAsia="Times New Roman" w:hAnsi="Times New Roman" w:cs="Times New Roman"/>
                <w:color w:val="000000"/>
                <w:lang w:eastAsia="es-MX"/>
                <w:rPrChange w:id="3290" w:author="Diaz Zepeda, Hirvin Azael" w:date="2021-06-11T18:32:00Z">
                  <w:rPr>
                    <w:ins w:id="3291" w:author="Diaz Zepeda, Hirvin Azael" w:date="2021-06-11T18:32:00Z"/>
                  </w:rPr>
                </w:rPrChange>
              </w:rPr>
              <w:pPrChange w:id="3292" w:author="Diaz Zepeda, Hirvin Azael" w:date="2021-06-11T18:32:00Z">
                <w:pPr>
                  <w:jc w:val="center"/>
                </w:pPr>
              </w:pPrChange>
            </w:pPr>
            <w:proofErr w:type="spellStart"/>
            <w:ins w:id="3293" w:author="Diaz Zepeda, Hirvin Azael" w:date="2021-06-11T18:32:00Z">
              <w:r w:rsidRPr="00467ADB">
                <w:rPr>
                  <w:rFonts w:ascii="Times New Roman" w:eastAsia="Times New Roman" w:hAnsi="Times New Roman" w:cs="Times New Roman"/>
                  <w:color w:val="000000"/>
                  <w:lang w:eastAsia="es-MX"/>
                  <w:rPrChange w:id="3294" w:author="Diaz Zepeda, Hirvin Azael" w:date="2021-06-11T18:32:00Z">
                    <w:rPr/>
                  </w:rPrChange>
                </w:rPr>
                <w:t>Dexamethasone</w:t>
              </w:r>
              <w:proofErr w:type="spellEnd"/>
              <w:r w:rsidRPr="00467ADB">
                <w:rPr>
                  <w:rFonts w:ascii="Times New Roman" w:eastAsia="Times New Roman" w:hAnsi="Times New Roman" w:cs="Times New Roman"/>
                  <w:color w:val="000000"/>
                  <w:lang w:eastAsia="es-MX"/>
                  <w:rPrChange w:id="329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296" w:author="Diaz Zepeda, Hirvin Azael" w:date="2021-06-11T18:32:00Z">
                    <w:rPr/>
                  </w:rPrChange>
                </w:rPr>
                <w:t>treatment</w:t>
              </w:r>
              <w:proofErr w:type="spellEnd"/>
            </w:ins>
          </w:p>
        </w:tc>
        <w:tc>
          <w:tcPr>
            <w:tcW w:w="1364" w:type="dxa"/>
            <w:tcBorders>
              <w:top w:val="nil"/>
              <w:left w:val="nil"/>
              <w:bottom w:val="nil"/>
              <w:right w:val="nil"/>
            </w:tcBorders>
            <w:shd w:val="clear" w:color="000000" w:fill="E7E6E6"/>
            <w:noWrap/>
            <w:vAlign w:val="bottom"/>
            <w:hideMark/>
          </w:tcPr>
          <w:p w14:paraId="17EFFDBD" w14:textId="77777777" w:rsidR="00467ADB" w:rsidRPr="00467ADB" w:rsidRDefault="00467ADB" w:rsidP="00467ADB">
            <w:pPr>
              <w:spacing w:after="0" w:line="240" w:lineRule="auto"/>
              <w:jc w:val="center"/>
              <w:rPr>
                <w:ins w:id="3297" w:author="Diaz Zepeda, Hirvin Azael" w:date="2021-06-11T18:32:00Z"/>
                <w:rFonts w:ascii="Times New Roman" w:eastAsia="Times New Roman" w:hAnsi="Times New Roman" w:cs="Times New Roman"/>
                <w:color w:val="000000"/>
                <w:lang w:eastAsia="es-MX"/>
                <w:rPrChange w:id="3298" w:author="Diaz Zepeda, Hirvin Azael" w:date="2021-06-11T18:32:00Z">
                  <w:rPr>
                    <w:ins w:id="3299" w:author="Diaz Zepeda, Hirvin Azael" w:date="2021-06-11T18:32:00Z"/>
                  </w:rPr>
                </w:rPrChange>
              </w:rPr>
              <w:pPrChange w:id="3300" w:author="Diaz Zepeda, Hirvin Azael" w:date="2021-06-11T18:32:00Z">
                <w:pPr>
                  <w:jc w:val="center"/>
                </w:pPr>
              </w:pPrChange>
            </w:pPr>
            <w:ins w:id="3301" w:author="Diaz Zepeda, Hirvin Azael" w:date="2021-06-11T18:32:00Z">
              <w:r w:rsidRPr="00467ADB">
                <w:rPr>
                  <w:rFonts w:ascii="Times New Roman" w:eastAsia="Times New Roman" w:hAnsi="Times New Roman" w:cs="Times New Roman"/>
                  <w:color w:val="000000"/>
                  <w:lang w:eastAsia="es-MX"/>
                  <w:rPrChange w:id="3302" w:author="Diaz Zepeda, Hirvin Azael" w:date="2021-06-11T18:32:00Z">
                    <w:rPr/>
                  </w:rPrChange>
                </w:rPr>
                <w:t>4</w:t>
              </w:r>
            </w:ins>
          </w:p>
        </w:tc>
        <w:tc>
          <w:tcPr>
            <w:tcW w:w="2310" w:type="dxa"/>
            <w:gridSpan w:val="2"/>
            <w:tcBorders>
              <w:top w:val="nil"/>
              <w:left w:val="nil"/>
              <w:bottom w:val="nil"/>
              <w:right w:val="nil"/>
            </w:tcBorders>
            <w:shd w:val="clear" w:color="000000" w:fill="FFFFFF"/>
            <w:noWrap/>
            <w:vAlign w:val="bottom"/>
            <w:hideMark/>
          </w:tcPr>
          <w:p w14:paraId="6CE5F2F4" w14:textId="77777777" w:rsidR="00467ADB" w:rsidRPr="00467ADB" w:rsidRDefault="00467ADB" w:rsidP="00467ADB">
            <w:pPr>
              <w:spacing w:after="0" w:line="240" w:lineRule="auto"/>
              <w:jc w:val="center"/>
              <w:rPr>
                <w:ins w:id="3303" w:author="Diaz Zepeda, Hirvin Azael" w:date="2021-06-11T18:32:00Z"/>
                <w:rFonts w:ascii="Times New Roman" w:eastAsia="Times New Roman" w:hAnsi="Times New Roman" w:cs="Times New Roman"/>
                <w:color w:val="000000"/>
                <w:lang w:eastAsia="es-MX"/>
                <w:rPrChange w:id="3304" w:author="Diaz Zepeda, Hirvin Azael" w:date="2021-06-11T18:32:00Z">
                  <w:rPr>
                    <w:ins w:id="3305" w:author="Diaz Zepeda, Hirvin Azael" w:date="2021-06-11T18:32:00Z"/>
                  </w:rPr>
                </w:rPrChange>
              </w:rPr>
              <w:pPrChange w:id="3306" w:author="Diaz Zepeda, Hirvin Azael" w:date="2021-06-11T18:32:00Z">
                <w:pPr>
                  <w:jc w:val="center"/>
                </w:pPr>
              </w:pPrChange>
            </w:pPr>
            <w:proofErr w:type="spellStart"/>
            <w:ins w:id="3307" w:author="Diaz Zepeda, Hirvin Azael" w:date="2021-06-11T18:32:00Z">
              <w:r w:rsidRPr="00467ADB">
                <w:rPr>
                  <w:rFonts w:ascii="Times New Roman" w:eastAsia="Times New Roman" w:hAnsi="Times New Roman" w:cs="Times New Roman"/>
                  <w:color w:val="000000"/>
                  <w:lang w:eastAsia="es-MX"/>
                  <w:rPrChange w:id="3308" w:author="Diaz Zepeda, Hirvin Azael" w:date="2021-06-11T18:32:00Z">
                    <w:rPr/>
                  </w:rPrChange>
                </w:rPr>
                <w:t>Daily</w:t>
              </w:r>
              <w:proofErr w:type="spellEnd"/>
            </w:ins>
          </w:p>
        </w:tc>
      </w:tr>
      <w:tr w:rsidR="00467ADB" w:rsidRPr="00467ADB" w14:paraId="664DB0E9" w14:textId="77777777" w:rsidTr="00467ADB">
        <w:trPr>
          <w:trHeight w:val="288"/>
          <w:ins w:id="3309" w:author="Diaz Zepeda, Hirvin Azael" w:date="2021-06-11T18:32:00Z"/>
        </w:trPr>
        <w:tc>
          <w:tcPr>
            <w:tcW w:w="4966" w:type="dxa"/>
            <w:tcBorders>
              <w:top w:val="nil"/>
              <w:left w:val="nil"/>
              <w:bottom w:val="nil"/>
              <w:right w:val="nil"/>
            </w:tcBorders>
            <w:shd w:val="clear" w:color="000000" w:fill="FFFFFF"/>
            <w:noWrap/>
            <w:vAlign w:val="bottom"/>
            <w:hideMark/>
          </w:tcPr>
          <w:p w14:paraId="2A0E3EDB" w14:textId="77777777" w:rsidR="00467ADB" w:rsidRPr="00467ADB" w:rsidRDefault="00467ADB" w:rsidP="00467ADB">
            <w:pPr>
              <w:spacing w:after="0" w:line="240" w:lineRule="auto"/>
              <w:jc w:val="center"/>
              <w:rPr>
                <w:ins w:id="3310" w:author="Diaz Zepeda, Hirvin Azael" w:date="2021-06-11T18:32:00Z"/>
                <w:rFonts w:ascii="Times New Roman" w:eastAsia="Times New Roman" w:hAnsi="Times New Roman" w:cs="Times New Roman"/>
                <w:color w:val="000000"/>
                <w:lang w:val="en-US" w:eastAsia="es-MX"/>
                <w:rPrChange w:id="3311" w:author="Diaz Zepeda, Hirvin Azael" w:date="2021-06-11T18:32:00Z">
                  <w:rPr>
                    <w:ins w:id="3312" w:author="Diaz Zepeda, Hirvin Azael" w:date="2021-06-11T18:32:00Z"/>
                  </w:rPr>
                </w:rPrChange>
              </w:rPr>
              <w:pPrChange w:id="3313" w:author="Diaz Zepeda, Hirvin Azael" w:date="2021-06-11T18:32:00Z">
                <w:pPr>
                  <w:jc w:val="center"/>
                </w:pPr>
              </w:pPrChange>
            </w:pPr>
            <w:ins w:id="3314" w:author="Diaz Zepeda, Hirvin Azael" w:date="2021-06-11T18:32:00Z">
              <w:r w:rsidRPr="00467ADB">
                <w:rPr>
                  <w:rFonts w:ascii="Times New Roman" w:eastAsia="Times New Roman" w:hAnsi="Times New Roman" w:cs="Times New Roman"/>
                  <w:color w:val="000000"/>
                  <w:lang w:val="en-US" w:eastAsia="es-MX"/>
                  <w:rPrChange w:id="3315" w:author="Diaz Zepeda, Hirvin Azael" w:date="2021-06-11T18:32:00Z">
                    <w:rPr/>
                  </w:rPrChange>
                </w:rPr>
                <w:lastRenderedPageBreak/>
                <w:t>Mean Hospitalization costs, not intubated</w:t>
              </w:r>
            </w:ins>
          </w:p>
        </w:tc>
        <w:tc>
          <w:tcPr>
            <w:tcW w:w="1364" w:type="dxa"/>
            <w:tcBorders>
              <w:top w:val="nil"/>
              <w:left w:val="nil"/>
              <w:bottom w:val="nil"/>
              <w:right w:val="nil"/>
            </w:tcBorders>
            <w:shd w:val="clear" w:color="000000" w:fill="E7E6E6"/>
            <w:noWrap/>
            <w:vAlign w:val="bottom"/>
            <w:hideMark/>
          </w:tcPr>
          <w:p w14:paraId="7F8E197E" w14:textId="77777777" w:rsidR="00467ADB" w:rsidRPr="00467ADB" w:rsidRDefault="00467ADB" w:rsidP="00467ADB">
            <w:pPr>
              <w:spacing w:after="0" w:line="240" w:lineRule="auto"/>
              <w:jc w:val="center"/>
              <w:rPr>
                <w:ins w:id="3316" w:author="Diaz Zepeda, Hirvin Azael" w:date="2021-06-11T18:32:00Z"/>
                <w:rFonts w:ascii="Times New Roman" w:eastAsia="Times New Roman" w:hAnsi="Times New Roman" w:cs="Times New Roman"/>
                <w:color w:val="000000"/>
                <w:lang w:eastAsia="es-MX"/>
                <w:rPrChange w:id="3317" w:author="Diaz Zepeda, Hirvin Azael" w:date="2021-06-11T18:32:00Z">
                  <w:rPr>
                    <w:ins w:id="3318" w:author="Diaz Zepeda, Hirvin Azael" w:date="2021-06-11T18:32:00Z"/>
                  </w:rPr>
                </w:rPrChange>
              </w:rPr>
              <w:pPrChange w:id="3319" w:author="Diaz Zepeda, Hirvin Azael" w:date="2021-06-11T18:32:00Z">
                <w:pPr>
                  <w:jc w:val="center"/>
                </w:pPr>
              </w:pPrChange>
            </w:pPr>
            <w:ins w:id="3320" w:author="Diaz Zepeda, Hirvin Azael" w:date="2021-06-11T18:32:00Z">
              <w:r w:rsidRPr="00467ADB">
                <w:rPr>
                  <w:rFonts w:ascii="Times New Roman" w:eastAsia="Times New Roman" w:hAnsi="Times New Roman" w:cs="Times New Roman"/>
                  <w:color w:val="000000"/>
                  <w:lang w:eastAsia="es-MX"/>
                  <w:rPrChange w:id="3321" w:author="Diaz Zepeda, Hirvin Azael" w:date="2021-06-11T18:32:00Z">
                    <w:rPr/>
                  </w:rPrChange>
                </w:rPr>
                <w:t>9,272</w:t>
              </w:r>
            </w:ins>
          </w:p>
        </w:tc>
        <w:tc>
          <w:tcPr>
            <w:tcW w:w="2310" w:type="dxa"/>
            <w:gridSpan w:val="2"/>
            <w:tcBorders>
              <w:top w:val="nil"/>
              <w:left w:val="nil"/>
              <w:bottom w:val="nil"/>
              <w:right w:val="nil"/>
            </w:tcBorders>
            <w:shd w:val="clear" w:color="000000" w:fill="FFFFFF"/>
            <w:noWrap/>
            <w:vAlign w:val="bottom"/>
            <w:hideMark/>
          </w:tcPr>
          <w:p w14:paraId="0974F0FC" w14:textId="77777777" w:rsidR="00467ADB" w:rsidRPr="00467ADB" w:rsidRDefault="00467ADB" w:rsidP="00467ADB">
            <w:pPr>
              <w:spacing w:after="0" w:line="240" w:lineRule="auto"/>
              <w:jc w:val="center"/>
              <w:rPr>
                <w:ins w:id="3322" w:author="Diaz Zepeda, Hirvin Azael" w:date="2021-06-11T18:32:00Z"/>
                <w:rFonts w:ascii="Times New Roman" w:eastAsia="Times New Roman" w:hAnsi="Times New Roman" w:cs="Times New Roman"/>
                <w:color w:val="000000"/>
                <w:lang w:eastAsia="es-MX"/>
                <w:rPrChange w:id="3323" w:author="Diaz Zepeda, Hirvin Azael" w:date="2021-06-11T18:32:00Z">
                  <w:rPr>
                    <w:ins w:id="3324" w:author="Diaz Zepeda, Hirvin Azael" w:date="2021-06-11T18:32:00Z"/>
                  </w:rPr>
                </w:rPrChange>
              </w:rPr>
              <w:pPrChange w:id="3325" w:author="Diaz Zepeda, Hirvin Azael" w:date="2021-06-11T18:32:00Z">
                <w:pPr>
                  <w:jc w:val="center"/>
                </w:pPr>
              </w:pPrChange>
            </w:pPr>
            <w:proofErr w:type="spellStart"/>
            <w:ins w:id="3326" w:author="Diaz Zepeda, Hirvin Azael" w:date="2021-06-11T18:32:00Z">
              <w:r w:rsidRPr="00467ADB">
                <w:rPr>
                  <w:rFonts w:ascii="Times New Roman" w:eastAsia="Times New Roman" w:hAnsi="Times New Roman" w:cs="Times New Roman"/>
                  <w:color w:val="000000"/>
                  <w:lang w:eastAsia="es-MX"/>
                  <w:rPrChange w:id="3327" w:author="Diaz Zepeda, Hirvin Azael" w:date="2021-06-11T18:32:00Z">
                    <w:rPr/>
                  </w:rPrChange>
                </w:rPr>
                <w:t>Daily</w:t>
              </w:r>
              <w:proofErr w:type="spellEnd"/>
            </w:ins>
          </w:p>
        </w:tc>
      </w:tr>
      <w:tr w:rsidR="00467ADB" w:rsidRPr="00467ADB" w14:paraId="429C214E" w14:textId="77777777" w:rsidTr="00467ADB">
        <w:trPr>
          <w:trHeight w:val="288"/>
          <w:ins w:id="3328" w:author="Diaz Zepeda, Hirvin Azael" w:date="2021-06-11T18:32:00Z"/>
        </w:trPr>
        <w:tc>
          <w:tcPr>
            <w:tcW w:w="4966" w:type="dxa"/>
            <w:tcBorders>
              <w:top w:val="nil"/>
              <w:left w:val="nil"/>
              <w:bottom w:val="nil"/>
              <w:right w:val="nil"/>
            </w:tcBorders>
            <w:shd w:val="clear" w:color="000000" w:fill="FFFFFF"/>
            <w:noWrap/>
            <w:vAlign w:val="bottom"/>
            <w:hideMark/>
          </w:tcPr>
          <w:p w14:paraId="4D88D1C8" w14:textId="77777777" w:rsidR="00467ADB" w:rsidRPr="00467ADB" w:rsidRDefault="00467ADB" w:rsidP="00467ADB">
            <w:pPr>
              <w:spacing w:after="0" w:line="240" w:lineRule="auto"/>
              <w:jc w:val="center"/>
              <w:rPr>
                <w:ins w:id="3329" w:author="Diaz Zepeda, Hirvin Azael" w:date="2021-06-11T18:32:00Z"/>
                <w:rFonts w:ascii="Times New Roman" w:eastAsia="Times New Roman" w:hAnsi="Times New Roman" w:cs="Times New Roman"/>
                <w:color w:val="000000"/>
                <w:lang w:eastAsia="es-MX"/>
                <w:rPrChange w:id="3330" w:author="Diaz Zepeda, Hirvin Azael" w:date="2021-06-11T18:32:00Z">
                  <w:rPr>
                    <w:ins w:id="3331" w:author="Diaz Zepeda, Hirvin Azael" w:date="2021-06-11T18:32:00Z"/>
                  </w:rPr>
                </w:rPrChange>
              </w:rPr>
              <w:pPrChange w:id="3332" w:author="Diaz Zepeda, Hirvin Azael" w:date="2021-06-11T18:32:00Z">
                <w:pPr>
                  <w:jc w:val="center"/>
                </w:pPr>
              </w:pPrChange>
            </w:pPr>
            <w:ins w:id="3333" w:author="Diaz Zepeda, Hirvin Azael" w:date="2021-06-11T18:32:00Z">
              <w:r w:rsidRPr="00467ADB">
                <w:rPr>
                  <w:rFonts w:ascii="Times New Roman" w:eastAsia="Times New Roman" w:hAnsi="Times New Roman" w:cs="Times New Roman"/>
                  <w:color w:val="000000"/>
                  <w:lang w:eastAsia="es-MX"/>
                  <w:rPrChange w:id="3334" w:author="Diaz Zepeda, Hirvin Azael" w:date="2021-06-11T18:32:00Z">
                    <w:rPr/>
                  </w:rPrChange>
                </w:rPr>
                <w:t xml:space="preserve">Mean </w:t>
              </w:r>
              <w:proofErr w:type="spellStart"/>
              <w:r w:rsidRPr="00467ADB">
                <w:rPr>
                  <w:rFonts w:ascii="Times New Roman" w:eastAsia="Times New Roman" w:hAnsi="Times New Roman" w:cs="Times New Roman"/>
                  <w:color w:val="000000"/>
                  <w:lang w:eastAsia="es-MX"/>
                  <w:rPrChange w:id="3335"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3336"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337" w:author="Diaz Zepeda, Hirvin Azael" w:date="2021-06-11T18:32:00Z">
                    <w:rPr/>
                  </w:rPrChange>
                </w:rPr>
                <w:t>costs</w:t>
              </w:r>
              <w:proofErr w:type="spellEnd"/>
              <w:r w:rsidRPr="00467ADB">
                <w:rPr>
                  <w:rFonts w:ascii="Times New Roman" w:eastAsia="Times New Roman" w:hAnsi="Times New Roman" w:cs="Times New Roman"/>
                  <w:color w:val="000000"/>
                  <w:lang w:eastAsia="es-MX"/>
                  <w:rPrChange w:id="3338"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339" w:author="Diaz Zepeda, Hirvin Azael" w:date="2021-06-11T18:32:00Z">
                    <w:rPr/>
                  </w:rPrChange>
                </w:rPr>
                <w:t>intubated</w:t>
              </w:r>
              <w:proofErr w:type="spellEnd"/>
            </w:ins>
          </w:p>
        </w:tc>
        <w:tc>
          <w:tcPr>
            <w:tcW w:w="1364" w:type="dxa"/>
            <w:tcBorders>
              <w:top w:val="nil"/>
              <w:left w:val="nil"/>
              <w:bottom w:val="nil"/>
              <w:right w:val="nil"/>
            </w:tcBorders>
            <w:shd w:val="clear" w:color="000000" w:fill="E7E6E6"/>
            <w:noWrap/>
            <w:vAlign w:val="bottom"/>
            <w:hideMark/>
          </w:tcPr>
          <w:p w14:paraId="14E4B828" w14:textId="77777777" w:rsidR="00467ADB" w:rsidRPr="00467ADB" w:rsidRDefault="00467ADB" w:rsidP="00467ADB">
            <w:pPr>
              <w:spacing w:after="0" w:line="240" w:lineRule="auto"/>
              <w:jc w:val="center"/>
              <w:rPr>
                <w:ins w:id="3340" w:author="Diaz Zepeda, Hirvin Azael" w:date="2021-06-11T18:32:00Z"/>
                <w:rFonts w:ascii="Times New Roman" w:eastAsia="Times New Roman" w:hAnsi="Times New Roman" w:cs="Times New Roman"/>
                <w:color w:val="000000"/>
                <w:lang w:eastAsia="es-MX"/>
                <w:rPrChange w:id="3341" w:author="Diaz Zepeda, Hirvin Azael" w:date="2021-06-11T18:32:00Z">
                  <w:rPr>
                    <w:ins w:id="3342" w:author="Diaz Zepeda, Hirvin Azael" w:date="2021-06-11T18:32:00Z"/>
                  </w:rPr>
                </w:rPrChange>
              </w:rPr>
              <w:pPrChange w:id="3343" w:author="Diaz Zepeda, Hirvin Azael" w:date="2021-06-11T18:32:00Z">
                <w:pPr>
                  <w:jc w:val="center"/>
                </w:pPr>
              </w:pPrChange>
            </w:pPr>
            <w:ins w:id="3344" w:author="Diaz Zepeda, Hirvin Azael" w:date="2021-06-11T18:32:00Z">
              <w:r w:rsidRPr="00467ADB">
                <w:rPr>
                  <w:rFonts w:ascii="Times New Roman" w:eastAsia="Times New Roman" w:hAnsi="Times New Roman" w:cs="Times New Roman"/>
                  <w:color w:val="000000"/>
                  <w:lang w:eastAsia="es-MX"/>
                  <w:rPrChange w:id="3345" w:author="Diaz Zepeda, Hirvin Azael" w:date="2021-06-11T18:32:00Z">
                    <w:rPr/>
                  </w:rPrChange>
                </w:rPr>
                <w:t>44,151</w:t>
              </w:r>
            </w:ins>
          </w:p>
        </w:tc>
        <w:tc>
          <w:tcPr>
            <w:tcW w:w="2310" w:type="dxa"/>
            <w:gridSpan w:val="2"/>
            <w:tcBorders>
              <w:top w:val="nil"/>
              <w:left w:val="nil"/>
              <w:bottom w:val="nil"/>
              <w:right w:val="nil"/>
            </w:tcBorders>
            <w:shd w:val="clear" w:color="000000" w:fill="FFFFFF"/>
            <w:noWrap/>
            <w:vAlign w:val="bottom"/>
            <w:hideMark/>
          </w:tcPr>
          <w:p w14:paraId="2579897C" w14:textId="77777777" w:rsidR="00467ADB" w:rsidRPr="00467ADB" w:rsidRDefault="00467ADB" w:rsidP="00467ADB">
            <w:pPr>
              <w:spacing w:after="0" w:line="240" w:lineRule="auto"/>
              <w:jc w:val="center"/>
              <w:rPr>
                <w:ins w:id="3346" w:author="Diaz Zepeda, Hirvin Azael" w:date="2021-06-11T18:32:00Z"/>
                <w:rFonts w:ascii="Times New Roman" w:eastAsia="Times New Roman" w:hAnsi="Times New Roman" w:cs="Times New Roman"/>
                <w:color w:val="000000"/>
                <w:lang w:eastAsia="es-MX"/>
                <w:rPrChange w:id="3347" w:author="Diaz Zepeda, Hirvin Azael" w:date="2021-06-11T18:32:00Z">
                  <w:rPr>
                    <w:ins w:id="3348" w:author="Diaz Zepeda, Hirvin Azael" w:date="2021-06-11T18:32:00Z"/>
                  </w:rPr>
                </w:rPrChange>
              </w:rPr>
              <w:pPrChange w:id="3349" w:author="Diaz Zepeda, Hirvin Azael" w:date="2021-06-11T18:32:00Z">
                <w:pPr>
                  <w:jc w:val="center"/>
                </w:pPr>
              </w:pPrChange>
            </w:pPr>
            <w:proofErr w:type="spellStart"/>
            <w:ins w:id="3350" w:author="Diaz Zepeda, Hirvin Azael" w:date="2021-06-11T18:32:00Z">
              <w:r w:rsidRPr="00467ADB">
                <w:rPr>
                  <w:rFonts w:ascii="Times New Roman" w:eastAsia="Times New Roman" w:hAnsi="Times New Roman" w:cs="Times New Roman"/>
                  <w:color w:val="000000"/>
                  <w:lang w:eastAsia="es-MX"/>
                  <w:rPrChange w:id="3351" w:author="Diaz Zepeda, Hirvin Azael" w:date="2021-06-11T18:32:00Z">
                    <w:rPr/>
                  </w:rPrChange>
                </w:rPr>
                <w:t>Daily</w:t>
              </w:r>
              <w:proofErr w:type="spellEnd"/>
            </w:ins>
          </w:p>
        </w:tc>
      </w:tr>
      <w:tr w:rsidR="00467ADB" w:rsidRPr="00467ADB" w14:paraId="45EE4C38" w14:textId="77777777" w:rsidTr="00467ADB">
        <w:trPr>
          <w:trHeight w:val="288"/>
          <w:ins w:id="3352" w:author="Diaz Zepeda, Hirvin Azael" w:date="2021-06-11T18:32:00Z"/>
          <w:trPrChange w:id="3353" w:author="Diaz Zepeda, Hirvin Azael" w:date="2021-06-11T18:32:00Z">
            <w:trPr>
              <w:trHeight w:val="288"/>
            </w:trPr>
          </w:trPrChange>
        </w:trPr>
        <w:tc>
          <w:tcPr>
            <w:tcW w:w="8640" w:type="dxa"/>
            <w:gridSpan w:val="4"/>
            <w:tcBorders>
              <w:top w:val="nil"/>
              <w:left w:val="nil"/>
              <w:bottom w:val="nil"/>
              <w:right w:val="nil"/>
            </w:tcBorders>
            <w:shd w:val="clear" w:color="000000" w:fill="E7E6E6"/>
            <w:noWrap/>
            <w:vAlign w:val="bottom"/>
            <w:hideMark/>
            <w:tcPrChange w:id="3354" w:author="Diaz Zepeda, Hirvin Azael" w:date="2021-06-11T18:32:00Z">
              <w:tcPr>
                <w:tcW w:w="0" w:type="auto"/>
                <w:gridSpan w:val="4"/>
                <w:tcBorders>
                  <w:top w:val="nil"/>
                  <w:left w:val="nil"/>
                  <w:bottom w:val="nil"/>
                  <w:right w:val="nil"/>
                </w:tcBorders>
                <w:shd w:val="clear" w:color="000000" w:fill="E7E6E6"/>
                <w:noWrap/>
                <w:tcMar>
                  <w:top w:w="15" w:type="dxa"/>
                  <w:left w:w="15" w:type="dxa"/>
                  <w:bottom w:w="0" w:type="dxa"/>
                  <w:right w:w="15" w:type="dxa"/>
                </w:tcMar>
                <w:vAlign w:val="bottom"/>
                <w:hideMark/>
              </w:tcPr>
            </w:tcPrChange>
          </w:tcPr>
          <w:p w14:paraId="7AB67D35" w14:textId="77777777" w:rsidR="00467ADB" w:rsidRPr="00467ADB" w:rsidRDefault="00467ADB" w:rsidP="00467ADB">
            <w:pPr>
              <w:spacing w:after="0" w:line="240" w:lineRule="auto"/>
              <w:jc w:val="center"/>
              <w:rPr>
                <w:ins w:id="3355" w:author="Diaz Zepeda, Hirvin Azael" w:date="2021-06-11T18:32:00Z"/>
                <w:rFonts w:ascii="Times New Roman" w:eastAsia="Times New Roman" w:hAnsi="Times New Roman" w:cs="Times New Roman"/>
                <w:color w:val="000000"/>
                <w:lang w:val="en-US" w:eastAsia="es-MX"/>
                <w:rPrChange w:id="3356" w:author="Diaz Zepeda, Hirvin Azael" w:date="2021-06-11T18:32:00Z">
                  <w:rPr>
                    <w:ins w:id="3357" w:author="Diaz Zepeda, Hirvin Azael" w:date="2021-06-11T18:32:00Z"/>
                  </w:rPr>
                </w:rPrChange>
              </w:rPr>
              <w:pPrChange w:id="3358" w:author="Diaz Zepeda, Hirvin Azael" w:date="2021-06-11T18:32:00Z">
                <w:pPr>
                  <w:jc w:val="center"/>
                </w:pPr>
              </w:pPrChange>
            </w:pPr>
            <w:proofErr w:type="spellStart"/>
            <w:ins w:id="3359" w:author="Diaz Zepeda, Hirvin Azael" w:date="2021-06-11T18:32:00Z">
              <w:r w:rsidRPr="00467ADB">
                <w:rPr>
                  <w:rFonts w:ascii="Times New Roman" w:eastAsia="Times New Roman" w:hAnsi="Times New Roman" w:cs="Times New Roman"/>
                  <w:color w:val="000000"/>
                  <w:lang w:val="en-US" w:eastAsia="es-MX"/>
                  <w:rPrChange w:id="3360" w:author="Diaz Zepeda, Hirvin Azael" w:date="2021-06-11T18:32:00Z">
                    <w:rPr/>
                  </w:rPrChange>
                </w:rPr>
                <w:t>Anual</w:t>
              </w:r>
              <w:proofErr w:type="spellEnd"/>
              <w:r w:rsidRPr="00467ADB">
                <w:rPr>
                  <w:rFonts w:ascii="Times New Roman" w:eastAsia="Times New Roman" w:hAnsi="Times New Roman" w:cs="Times New Roman"/>
                  <w:color w:val="000000"/>
                  <w:lang w:val="en-US" w:eastAsia="es-MX"/>
                  <w:rPrChange w:id="3361" w:author="Diaz Zepeda, Hirvin Azael" w:date="2021-06-11T18:32:00Z">
                    <w:rPr/>
                  </w:rPrChange>
                </w:rPr>
                <w:t xml:space="preserve"> Healthcare expenditure by patient</w:t>
              </w:r>
            </w:ins>
          </w:p>
        </w:tc>
      </w:tr>
      <w:tr w:rsidR="00467ADB" w:rsidRPr="00467ADB" w14:paraId="375DB350" w14:textId="77777777" w:rsidTr="00467ADB">
        <w:trPr>
          <w:trHeight w:val="288"/>
          <w:ins w:id="3362" w:author="Diaz Zepeda, Hirvin Azael" w:date="2021-06-11T18:32:00Z"/>
        </w:trPr>
        <w:tc>
          <w:tcPr>
            <w:tcW w:w="4966" w:type="dxa"/>
            <w:tcBorders>
              <w:top w:val="nil"/>
              <w:left w:val="nil"/>
              <w:bottom w:val="nil"/>
              <w:right w:val="nil"/>
            </w:tcBorders>
            <w:shd w:val="clear" w:color="000000" w:fill="E7E6E6"/>
            <w:noWrap/>
            <w:vAlign w:val="bottom"/>
            <w:hideMark/>
          </w:tcPr>
          <w:p w14:paraId="61EEE4D2" w14:textId="77777777" w:rsidR="00467ADB" w:rsidRPr="00467ADB" w:rsidRDefault="00467ADB" w:rsidP="00467ADB">
            <w:pPr>
              <w:spacing w:after="0" w:line="240" w:lineRule="auto"/>
              <w:jc w:val="center"/>
              <w:rPr>
                <w:ins w:id="3363" w:author="Diaz Zepeda, Hirvin Azael" w:date="2021-06-11T18:32:00Z"/>
                <w:rFonts w:ascii="Times New Roman" w:eastAsia="Times New Roman" w:hAnsi="Times New Roman" w:cs="Times New Roman"/>
                <w:color w:val="000000"/>
                <w:lang w:eastAsia="es-MX"/>
                <w:rPrChange w:id="3364" w:author="Diaz Zepeda, Hirvin Azael" w:date="2021-06-11T18:32:00Z">
                  <w:rPr>
                    <w:ins w:id="3365" w:author="Diaz Zepeda, Hirvin Azael" w:date="2021-06-11T18:32:00Z"/>
                  </w:rPr>
                </w:rPrChange>
              </w:rPr>
              <w:pPrChange w:id="3366" w:author="Diaz Zepeda, Hirvin Azael" w:date="2021-06-11T18:32:00Z">
                <w:pPr>
                  <w:jc w:val="center"/>
                </w:pPr>
              </w:pPrChange>
            </w:pPr>
            <w:ins w:id="3367" w:author="Diaz Zepeda, Hirvin Azael" w:date="2021-06-11T18:32:00Z">
              <w:r w:rsidRPr="00467ADB">
                <w:rPr>
                  <w:rFonts w:ascii="Times New Roman" w:eastAsia="Times New Roman" w:hAnsi="Times New Roman" w:cs="Times New Roman"/>
                  <w:color w:val="000000"/>
                  <w:lang w:eastAsia="es-MX"/>
                  <w:rPrChange w:id="3368" w:author="Diaz Zepeda, Hirvin Azael" w:date="2021-06-11T18:32:00Z">
                    <w:rPr/>
                  </w:rPrChange>
                </w:rPr>
                <w:t xml:space="preserve">Age - </w:t>
              </w:r>
              <w:proofErr w:type="spellStart"/>
              <w:r w:rsidRPr="00467ADB">
                <w:rPr>
                  <w:rFonts w:ascii="Times New Roman" w:eastAsia="Times New Roman" w:hAnsi="Times New Roman" w:cs="Times New Roman"/>
                  <w:color w:val="000000"/>
                  <w:lang w:eastAsia="es-MX"/>
                  <w:rPrChange w:id="3369" w:author="Diaz Zepeda, Hirvin Azael" w:date="2021-06-11T18:32:00Z">
                    <w:rPr/>
                  </w:rPrChange>
                </w:rPr>
                <w:t>Group</w:t>
              </w:r>
              <w:proofErr w:type="spellEnd"/>
            </w:ins>
          </w:p>
        </w:tc>
        <w:tc>
          <w:tcPr>
            <w:tcW w:w="1364" w:type="dxa"/>
            <w:tcBorders>
              <w:top w:val="nil"/>
              <w:left w:val="nil"/>
              <w:bottom w:val="nil"/>
              <w:right w:val="nil"/>
            </w:tcBorders>
            <w:shd w:val="clear" w:color="000000" w:fill="E7E6E6"/>
            <w:noWrap/>
            <w:vAlign w:val="bottom"/>
            <w:hideMark/>
          </w:tcPr>
          <w:p w14:paraId="24CD3C62" w14:textId="77777777" w:rsidR="00467ADB" w:rsidRPr="00467ADB" w:rsidRDefault="00467ADB" w:rsidP="00467ADB">
            <w:pPr>
              <w:spacing w:after="0" w:line="240" w:lineRule="auto"/>
              <w:jc w:val="center"/>
              <w:rPr>
                <w:ins w:id="3370" w:author="Diaz Zepeda, Hirvin Azael" w:date="2021-06-11T18:32:00Z"/>
                <w:rFonts w:ascii="Times New Roman" w:eastAsia="Times New Roman" w:hAnsi="Times New Roman" w:cs="Times New Roman"/>
                <w:color w:val="000000"/>
                <w:lang w:eastAsia="es-MX"/>
                <w:rPrChange w:id="3371" w:author="Diaz Zepeda, Hirvin Azael" w:date="2021-06-11T18:32:00Z">
                  <w:rPr>
                    <w:ins w:id="3372" w:author="Diaz Zepeda, Hirvin Azael" w:date="2021-06-11T18:32:00Z"/>
                  </w:rPr>
                </w:rPrChange>
              </w:rPr>
              <w:pPrChange w:id="3373" w:author="Diaz Zepeda, Hirvin Azael" w:date="2021-06-11T18:32:00Z">
                <w:pPr>
                  <w:jc w:val="center"/>
                </w:pPr>
              </w:pPrChange>
            </w:pPr>
            <w:proofErr w:type="spellStart"/>
            <w:ins w:id="3374" w:author="Diaz Zepeda, Hirvin Azael" w:date="2021-06-11T18:32:00Z">
              <w:r w:rsidRPr="00467ADB">
                <w:rPr>
                  <w:rFonts w:ascii="Times New Roman" w:eastAsia="Times New Roman" w:hAnsi="Times New Roman" w:cs="Times New Roman"/>
                  <w:color w:val="000000"/>
                  <w:lang w:eastAsia="es-MX"/>
                  <w:rPrChange w:id="3375" w:author="Diaz Zepeda, Hirvin Azael" w:date="2021-06-11T18:32:00Z">
                    <w:rPr/>
                  </w:rPrChange>
                </w:rPr>
                <w:t>Male</w:t>
              </w:r>
              <w:proofErr w:type="spellEnd"/>
            </w:ins>
          </w:p>
        </w:tc>
        <w:tc>
          <w:tcPr>
            <w:tcW w:w="2310" w:type="dxa"/>
            <w:gridSpan w:val="2"/>
            <w:tcBorders>
              <w:top w:val="nil"/>
              <w:left w:val="nil"/>
              <w:bottom w:val="nil"/>
              <w:right w:val="nil"/>
            </w:tcBorders>
            <w:shd w:val="clear" w:color="000000" w:fill="E7E6E6"/>
            <w:noWrap/>
            <w:vAlign w:val="bottom"/>
            <w:hideMark/>
          </w:tcPr>
          <w:p w14:paraId="70924B3F" w14:textId="77777777" w:rsidR="00467ADB" w:rsidRPr="00467ADB" w:rsidRDefault="00467ADB" w:rsidP="00467ADB">
            <w:pPr>
              <w:spacing w:after="0" w:line="240" w:lineRule="auto"/>
              <w:jc w:val="center"/>
              <w:rPr>
                <w:ins w:id="3376" w:author="Diaz Zepeda, Hirvin Azael" w:date="2021-06-11T18:32:00Z"/>
                <w:rFonts w:ascii="Times New Roman" w:eastAsia="Times New Roman" w:hAnsi="Times New Roman" w:cs="Times New Roman"/>
                <w:color w:val="000000"/>
                <w:lang w:eastAsia="es-MX"/>
                <w:rPrChange w:id="3377" w:author="Diaz Zepeda, Hirvin Azael" w:date="2021-06-11T18:32:00Z">
                  <w:rPr>
                    <w:ins w:id="3378" w:author="Diaz Zepeda, Hirvin Azael" w:date="2021-06-11T18:32:00Z"/>
                  </w:rPr>
                </w:rPrChange>
              </w:rPr>
              <w:pPrChange w:id="3379" w:author="Diaz Zepeda, Hirvin Azael" w:date="2021-06-11T18:32:00Z">
                <w:pPr>
                  <w:jc w:val="center"/>
                </w:pPr>
              </w:pPrChange>
            </w:pPr>
            <w:proofErr w:type="spellStart"/>
            <w:ins w:id="3380" w:author="Diaz Zepeda, Hirvin Azael" w:date="2021-06-11T18:32:00Z">
              <w:r w:rsidRPr="00467ADB">
                <w:rPr>
                  <w:rFonts w:ascii="Times New Roman" w:eastAsia="Times New Roman" w:hAnsi="Times New Roman" w:cs="Times New Roman"/>
                  <w:color w:val="000000"/>
                  <w:lang w:eastAsia="es-MX"/>
                  <w:rPrChange w:id="3381" w:author="Diaz Zepeda, Hirvin Azael" w:date="2021-06-11T18:32:00Z">
                    <w:rPr/>
                  </w:rPrChange>
                </w:rPr>
                <w:t>Female</w:t>
              </w:r>
              <w:proofErr w:type="spellEnd"/>
            </w:ins>
          </w:p>
        </w:tc>
      </w:tr>
      <w:tr w:rsidR="00467ADB" w:rsidRPr="00467ADB" w14:paraId="5FA71FBF" w14:textId="77777777" w:rsidTr="00467ADB">
        <w:trPr>
          <w:trHeight w:val="288"/>
          <w:ins w:id="3382" w:author="Diaz Zepeda, Hirvin Azael" w:date="2021-06-11T18:32:00Z"/>
        </w:trPr>
        <w:tc>
          <w:tcPr>
            <w:tcW w:w="4966" w:type="dxa"/>
            <w:tcBorders>
              <w:top w:val="nil"/>
              <w:left w:val="nil"/>
              <w:bottom w:val="nil"/>
              <w:right w:val="nil"/>
            </w:tcBorders>
            <w:shd w:val="clear" w:color="000000" w:fill="FFFFFF"/>
            <w:noWrap/>
            <w:vAlign w:val="bottom"/>
            <w:hideMark/>
          </w:tcPr>
          <w:p w14:paraId="20B4CE9E" w14:textId="77777777" w:rsidR="00467ADB" w:rsidRPr="00467ADB" w:rsidRDefault="00467ADB" w:rsidP="00467ADB">
            <w:pPr>
              <w:spacing w:after="0" w:line="240" w:lineRule="auto"/>
              <w:jc w:val="center"/>
              <w:rPr>
                <w:ins w:id="3383" w:author="Diaz Zepeda, Hirvin Azael" w:date="2021-06-11T18:32:00Z"/>
                <w:rFonts w:ascii="Times New Roman" w:eastAsia="Times New Roman" w:hAnsi="Times New Roman" w:cs="Times New Roman"/>
                <w:color w:val="000000"/>
                <w:lang w:eastAsia="es-MX"/>
                <w:rPrChange w:id="3384" w:author="Diaz Zepeda, Hirvin Azael" w:date="2021-06-11T18:32:00Z">
                  <w:rPr>
                    <w:ins w:id="3385" w:author="Diaz Zepeda, Hirvin Azael" w:date="2021-06-11T18:32:00Z"/>
                  </w:rPr>
                </w:rPrChange>
              </w:rPr>
              <w:pPrChange w:id="3386" w:author="Diaz Zepeda, Hirvin Azael" w:date="2021-06-11T18:32:00Z">
                <w:pPr>
                  <w:jc w:val="center"/>
                </w:pPr>
              </w:pPrChange>
            </w:pPr>
            <w:ins w:id="3387" w:author="Diaz Zepeda, Hirvin Azael" w:date="2021-06-11T18:32:00Z">
              <w:r w:rsidRPr="00467ADB">
                <w:rPr>
                  <w:rFonts w:ascii="Times New Roman" w:eastAsia="Times New Roman" w:hAnsi="Times New Roman" w:cs="Times New Roman"/>
                  <w:color w:val="000000"/>
                  <w:lang w:eastAsia="es-MX"/>
                  <w:rPrChange w:id="3388" w:author="Diaz Zepeda, Hirvin Azael" w:date="2021-06-11T18:32:00Z">
                    <w:rPr/>
                  </w:rPrChange>
                </w:rPr>
                <w:t>20 - 59</w:t>
              </w:r>
            </w:ins>
          </w:p>
        </w:tc>
        <w:tc>
          <w:tcPr>
            <w:tcW w:w="1364" w:type="dxa"/>
            <w:tcBorders>
              <w:top w:val="nil"/>
              <w:left w:val="nil"/>
              <w:bottom w:val="nil"/>
              <w:right w:val="nil"/>
            </w:tcBorders>
            <w:shd w:val="clear" w:color="000000" w:fill="E7E6E6"/>
            <w:noWrap/>
            <w:vAlign w:val="bottom"/>
            <w:hideMark/>
          </w:tcPr>
          <w:p w14:paraId="536752F9" w14:textId="77777777" w:rsidR="00467ADB" w:rsidRPr="00467ADB" w:rsidRDefault="00467ADB" w:rsidP="00467ADB">
            <w:pPr>
              <w:spacing w:after="0" w:line="240" w:lineRule="auto"/>
              <w:jc w:val="center"/>
              <w:rPr>
                <w:ins w:id="3389" w:author="Diaz Zepeda, Hirvin Azael" w:date="2021-06-11T18:32:00Z"/>
                <w:rFonts w:ascii="Times New Roman" w:eastAsia="Times New Roman" w:hAnsi="Times New Roman" w:cs="Times New Roman"/>
                <w:color w:val="000000"/>
                <w:lang w:eastAsia="es-MX"/>
                <w:rPrChange w:id="3390" w:author="Diaz Zepeda, Hirvin Azael" w:date="2021-06-11T18:32:00Z">
                  <w:rPr>
                    <w:ins w:id="3391" w:author="Diaz Zepeda, Hirvin Azael" w:date="2021-06-11T18:32:00Z"/>
                  </w:rPr>
                </w:rPrChange>
              </w:rPr>
              <w:pPrChange w:id="3392" w:author="Diaz Zepeda, Hirvin Azael" w:date="2021-06-11T18:32:00Z">
                <w:pPr>
                  <w:jc w:val="center"/>
                </w:pPr>
              </w:pPrChange>
            </w:pPr>
            <w:ins w:id="3393" w:author="Diaz Zepeda, Hirvin Azael" w:date="2021-06-11T18:32:00Z">
              <w:r w:rsidRPr="00467ADB">
                <w:rPr>
                  <w:rFonts w:ascii="Times New Roman" w:eastAsia="Times New Roman" w:hAnsi="Times New Roman" w:cs="Times New Roman"/>
                  <w:color w:val="000000"/>
                  <w:lang w:eastAsia="es-MX"/>
                  <w:rPrChange w:id="3394" w:author="Diaz Zepeda, Hirvin Azael" w:date="2021-06-11T18:32:00Z">
                    <w:rPr/>
                  </w:rPrChange>
                </w:rPr>
                <w:t>10,912</w:t>
              </w:r>
            </w:ins>
          </w:p>
        </w:tc>
        <w:tc>
          <w:tcPr>
            <w:tcW w:w="2310" w:type="dxa"/>
            <w:gridSpan w:val="2"/>
            <w:tcBorders>
              <w:top w:val="nil"/>
              <w:left w:val="nil"/>
              <w:bottom w:val="nil"/>
              <w:right w:val="nil"/>
            </w:tcBorders>
            <w:shd w:val="clear" w:color="000000" w:fill="FFFFFF"/>
            <w:noWrap/>
            <w:vAlign w:val="bottom"/>
            <w:hideMark/>
          </w:tcPr>
          <w:p w14:paraId="3DE6F08D" w14:textId="77777777" w:rsidR="00467ADB" w:rsidRPr="00467ADB" w:rsidRDefault="00467ADB" w:rsidP="00467ADB">
            <w:pPr>
              <w:spacing w:after="0" w:line="240" w:lineRule="auto"/>
              <w:jc w:val="center"/>
              <w:rPr>
                <w:ins w:id="3395" w:author="Diaz Zepeda, Hirvin Azael" w:date="2021-06-11T18:32:00Z"/>
                <w:rFonts w:ascii="Times New Roman" w:eastAsia="Times New Roman" w:hAnsi="Times New Roman" w:cs="Times New Roman"/>
                <w:color w:val="000000"/>
                <w:lang w:eastAsia="es-MX"/>
                <w:rPrChange w:id="3396" w:author="Diaz Zepeda, Hirvin Azael" w:date="2021-06-11T18:32:00Z">
                  <w:rPr>
                    <w:ins w:id="3397" w:author="Diaz Zepeda, Hirvin Azael" w:date="2021-06-11T18:32:00Z"/>
                  </w:rPr>
                </w:rPrChange>
              </w:rPr>
              <w:pPrChange w:id="3398" w:author="Diaz Zepeda, Hirvin Azael" w:date="2021-06-11T18:32:00Z">
                <w:pPr>
                  <w:jc w:val="center"/>
                </w:pPr>
              </w:pPrChange>
            </w:pPr>
            <w:ins w:id="3399" w:author="Diaz Zepeda, Hirvin Azael" w:date="2021-06-11T18:32:00Z">
              <w:r w:rsidRPr="00467ADB">
                <w:rPr>
                  <w:rFonts w:ascii="Times New Roman" w:eastAsia="Times New Roman" w:hAnsi="Times New Roman" w:cs="Times New Roman"/>
                  <w:color w:val="000000"/>
                  <w:lang w:eastAsia="es-MX"/>
                  <w:rPrChange w:id="3400" w:author="Diaz Zepeda, Hirvin Azael" w:date="2021-06-11T18:32:00Z">
                    <w:rPr/>
                  </w:rPrChange>
                </w:rPr>
                <w:t>13,519</w:t>
              </w:r>
            </w:ins>
          </w:p>
        </w:tc>
      </w:tr>
      <w:tr w:rsidR="00467ADB" w:rsidRPr="00467ADB" w14:paraId="7B42DE0A" w14:textId="77777777" w:rsidTr="00467ADB">
        <w:trPr>
          <w:trHeight w:val="288"/>
          <w:ins w:id="3401" w:author="Diaz Zepeda, Hirvin Azael" w:date="2021-06-11T18:32:00Z"/>
        </w:trPr>
        <w:tc>
          <w:tcPr>
            <w:tcW w:w="4966" w:type="dxa"/>
            <w:tcBorders>
              <w:top w:val="nil"/>
              <w:left w:val="nil"/>
              <w:bottom w:val="nil"/>
              <w:right w:val="nil"/>
            </w:tcBorders>
            <w:shd w:val="clear" w:color="000000" w:fill="FFFFFF"/>
            <w:noWrap/>
            <w:vAlign w:val="bottom"/>
            <w:hideMark/>
          </w:tcPr>
          <w:p w14:paraId="2979CA04" w14:textId="77777777" w:rsidR="00467ADB" w:rsidRPr="00467ADB" w:rsidRDefault="00467ADB" w:rsidP="00467ADB">
            <w:pPr>
              <w:spacing w:after="0" w:line="240" w:lineRule="auto"/>
              <w:jc w:val="center"/>
              <w:rPr>
                <w:ins w:id="3402" w:author="Diaz Zepeda, Hirvin Azael" w:date="2021-06-11T18:32:00Z"/>
                <w:rFonts w:ascii="Times New Roman" w:eastAsia="Times New Roman" w:hAnsi="Times New Roman" w:cs="Times New Roman"/>
                <w:color w:val="000000"/>
                <w:lang w:eastAsia="es-MX"/>
                <w:rPrChange w:id="3403" w:author="Diaz Zepeda, Hirvin Azael" w:date="2021-06-11T18:32:00Z">
                  <w:rPr>
                    <w:ins w:id="3404" w:author="Diaz Zepeda, Hirvin Azael" w:date="2021-06-11T18:32:00Z"/>
                  </w:rPr>
                </w:rPrChange>
              </w:rPr>
              <w:pPrChange w:id="3405" w:author="Diaz Zepeda, Hirvin Azael" w:date="2021-06-11T18:32:00Z">
                <w:pPr>
                  <w:jc w:val="center"/>
                </w:pPr>
              </w:pPrChange>
            </w:pPr>
            <w:ins w:id="3406" w:author="Diaz Zepeda, Hirvin Azael" w:date="2021-06-11T18:32:00Z">
              <w:r w:rsidRPr="00467ADB">
                <w:rPr>
                  <w:rFonts w:ascii="Times New Roman" w:eastAsia="Times New Roman" w:hAnsi="Times New Roman" w:cs="Times New Roman"/>
                  <w:color w:val="000000"/>
                  <w:lang w:eastAsia="es-MX"/>
                  <w:rPrChange w:id="3407" w:author="Diaz Zepeda, Hirvin Azael" w:date="2021-06-11T18:32:00Z">
                    <w:rPr/>
                  </w:rPrChange>
                </w:rPr>
                <w:t xml:space="preserve">60 </w:t>
              </w:r>
              <w:r w:rsidRPr="00467ADB">
                <w:rPr>
                  <w:rFonts w:ascii="Calibri" w:eastAsia="Times New Roman" w:hAnsi="Calibri" w:cs="Times New Roman"/>
                  <w:color w:val="000000"/>
                  <w:lang w:eastAsia="es-MX"/>
                  <w:rPrChange w:id="3408" w:author="Diaz Zepeda, Hirvin Azael" w:date="2021-06-11T18:32:00Z">
                    <w:rPr>
                      <w:rFonts w:ascii="Calibri" w:hAnsi="Calibri"/>
                    </w:rPr>
                  </w:rPrChange>
                </w:rPr>
                <w:t>≤</w:t>
              </w:r>
            </w:ins>
          </w:p>
        </w:tc>
        <w:tc>
          <w:tcPr>
            <w:tcW w:w="1364" w:type="dxa"/>
            <w:tcBorders>
              <w:top w:val="nil"/>
              <w:left w:val="nil"/>
              <w:bottom w:val="nil"/>
              <w:right w:val="nil"/>
            </w:tcBorders>
            <w:shd w:val="clear" w:color="000000" w:fill="E7E6E6"/>
            <w:noWrap/>
            <w:vAlign w:val="bottom"/>
            <w:hideMark/>
          </w:tcPr>
          <w:p w14:paraId="4047B6F2" w14:textId="77777777" w:rsidR="00467ADB" w:rsidRPr="00467ADB" w:rsidRDefault="00467ADB" w:rsidP="00467ADB">
            <w:pPr>
              <w:spacing w:after="0" w:line="240" w:lineRule="auto"/>
              <w:jc w:val="center"/>
              <w:rPr>
                <w:ins w:id="3409" w:author="Diaz Zepeda, Hirvin Azael" w:date="2021-06-11T18:32:00Z"/>
                <w:rFonts w:ascii="Times New Roman" w:eastAsia="Times New Roman" w:hAnsi="Times New Roman" w:cs="Times New Roman"/>
                <w:color w:val="000000"/>
                <w:lang w:eastAsia="es-MX"/>
                <w:rPrChange w:id="3410" w:author="Diaz Zepeda, Hirvin Azael" w:date="2021-06-11T18:32:00Z">
                  <w:rPr>
                    <w:ins w:id="3411" w:author="Diaz Zepeda, Hirvin Azael" w:date="2021-06-11T18:32:00Z"/>
                  </w:rPr>
                </w:rPrChange>
              </w:rPr>
              <w:pPrChange w:id="3412" w:author="Diaz Zepeda, Hirvin Azael" w:date="2021-06-11T18:32:00Z">
                <w:pPr>
                  <w:jc w:val="center"/>
                </w:pPr>
              </w:pPrChange>
            </w:pPr>
            <w:ins w:id="3413" w:author="Diaz Zepeda, Hirvin Azael" w:date="2021-06-11T18:32:00Z">
              <w:r w:rsidRPr="00467ADB">
                <w:rPr>
                  <w:rFonts w:ascii="Times New Roman" w:eastAsia="Times New Roman" w:hAnsi="Times New Roman" w:cs="Times New Roman"/>
                  <w:color w:val="000000"/>
                  <w:lang w:eastAsia="es-MX"/>
                  <w:rPrChange w:id="3414" w:author="Diaz Zepeda, Hirvin Azael" w:date="2021-06-11T18:32:00Z">
                    <w:rPr/>
                  </w:rPrChange>
                </w:rPr>
                <w:t>24,382</w:t>
              </w:r>
            </w:ins>
          </w:p>
        </w:tc>
        <w:tc>
          <w:tcPr>
            <w:tcW w:w="2310" w:type="dxa"/>
            <w:gridSpan w:val="2"/>
            <w:tcBorders>
              <w:top w:val="nil"/>
              <w:left w:val="nil"/>
              <w:bottom w:val="nil"/>
              <w:right w:val="nil"/>
            </w:tcBorders>
            <w:shd w:val="clear" w:color="000000" w:fill="FFFFFF"/>
            <w:noWrap/>
            <w:vAlign w:val="bottom"/>
            <w:hideMark/>
          </w:tcPr>
          <w:p w14:paraId="1A42444C" w14:textId="77777777" w:rsidR="00467ADB" w:rsidRPr="00467ADB" w:rsidRDefault="00467ADB" w:rsidP="00467ADB">
            <w:pPr>
              <w:spacing w:after="0" w:line="240" w:lineRule="auto"/>
              <w:jc w:val="center"/>
              <w:rPr>
                <w:ins w:id="3415" w:author="Diaz Zepeda, Hirvin Azael" w:date="2021-06-11T18:32:00Z"/>
                <w:rFonts w:ascii="Times New Roman" w:eastAsia="Times New Roman" w:hAnsi="Times New Roman" w:cs="Times New Roman"/>
                <w:color w:val="000000"/>
                <w:lang w:eastAsia="es-MX"/>
                <w:rPrChange w:id="3416" w:author="Diaz Zepeda, Hirvin Azael" w:date="2021-06-11T18:32:00Z">
                  <w:rPr>
                    <w:ins w:id="3417" w:author="Diaz Zepeda, Hirvin Azael" w:date="2021-06-11T18:32:00Z"/>
                  </w:rPr>
                </w:rPrChange>
              </w:rPr>
              <w:pPrChange w:id="3418" w:author="Diaz Zepeda, Hirvin Azael" w:date="2021-06-11T18:32:00Z">
                <w:pPr>
                  <w:jc w:val="center"/>
                </w:pPr>
              </w:pPrChange>
            </w:pPr>
            <w:ins w:id="3419" w:author="Diaz Zepeda, Hirvin Azael" w:date="2021-06-11T18:32:00Z">
              <w:r w:rsidRPr="00467ADB">
                <w:rPr>
                  <w:rFonts w:ascii="Times New Roman" w:eastAsia="Times New Roman" w:hAnsi="Times New Roman" w:cs="Times New Roman"/>
                  <w:color w:val="000000"/>
                  <w:lang w:eastAsia="es-MX"/>
                  <w:rPrChange w:id="3420" w:author="Diaz Zepeda, Hirvin Azael" w:date="2021-06-11T18:32:00Z">
                    <w:rPr/>
                  </w:rPrChange>
                </w:rPr>
                <w:t>24382</w:t>
              </w:r>
            </w:ins>
          </w:p>
        </w:tc>
      </w:tr>
      <w:tr w:rsidR="00467ADB" w:rsidRPr="00467ADB" w14:paraId="5C35E58F" w14:textId="77777777" w:rsidTr="00467ADB">
        <w:trPr>
          <w:trHeight w:val="288"/>
          <w:ins w:id="3421" w:author="Diaz Zepeda, Hirvin Azael" w:date="2021-06-11T18:32:00Z"/>
          <w:trPrChange w:id="3422" w:author="Diaz Zepeda, Hirvin Azael" w:date="2021-06-11T18:32:00Z">
            <w:trPr>
              <w:trHeight w:val="288"/>
            </w:trPr>
          </w:trPrChange>
        </w:trPr>
        <w:tc>
          <w:tcPr>
            <w:tcW w:w="8640" w:type="dxa"/>
            <w:gridSpan w:val="4"/>
            <w:tcBorders>
              <w:top w:val="nil"/>
              <w:left w:val="nil"/>
              <w:bottom w:val="nil"/>
              <w:right w:val="nil"/>
            </w:tcBorders>
            <w:shd w:val="clear" w:color="000000" w:fill="AEAAAA"/>
            <w:noWrap/>
            <w:vAlign w:val="bottom"/>
            <w:hideMark/>
            <w:tcPrChange w:id="3423" w:author="Diaz Zepeda, Hirvin Azael" w:date="2021-06-11T18:32:00Z">
              <w:tcPr>
                <w:tcW w:w="0" w:type="auto"/>
                <w:gridSpan w:val="4"/>
                <w:tcBorders>
                  <w:top w:val="nil"/>
                  <w:left w:val="nil"/>
                  <w:bottom w:val="nil"/>
                  <w:right w:val="nil"/>
                </w:tcBorders>
                <w:shd w:val="clear" w:color="000000" w:fill="AEAAAA"/>
                <w:noWrap/>
                <w:tcMar>
                  <w:top w:w="15" w:type="dxa"/>
                  <w:left w:w="15" w:type="dxa"/>
                  <w:bottom w:w="0" w:type="dxa"/>
                  <w:right w:w="15" w:type="dxa"/>
                </w:tcMar>
                <w:vAlign w:val="bottom"/>
                <w:hideMark/>
              </w:tcPr>
            </w:tcPrChange>
          </w:tcPr>
          <w:p w14:paraId="4F4D1BF2" w14:textId="77777777" w:rsidR="00467ADB" w:rsidRPr="00467ADB" w:rsidRDefault="00467ADB" w:rsidP="00467ADB">
            <w:pPr>
              <w:spacing w:after="0" w:line="240" w:lineRule="auto"/>
              <w:jc w:val="center"/>
              <w:rPr>
                <w:ins w:id="3424" w:author="Diaz Zepeda, Hirvin Azael" w:date="2021-06-11T18:32:00Z"/>
                <w:rFonts w:ascii="Times New Roman" w:eastAsia="Times New Roman" w:hAnsi="Times New Roman" w:cs="Times New Roman"/>
                <w:color w:val="000000"/>
                <w:lang w:eastAsia="es-MX"/>
                <w:rPrChange w:id="3425" w:author="Diaz Zepeda, Hirvin Azael" w:date="2021-06-11T18:32:00Z">
                  <w:rPr>
                    <w:ins w:id="3426" w:author="Diaz Zepeda, Hirvin Azael" w:date="2021-06-11T18:32:00Z"/>
                  </w:rPr>
                </w:rPrChange>
              </w:rPr>
              <w:pPrChange w:id="3427" w:author="Diaz Zepeda, Hirvin Azael" w:date="2021-06-11T18:32:00Z">
                <w:pPr>
                  <w:jc w:val="center"/>
                </w:pPr>
              </w:pPrChange>
            </w:pPr>
            <w:proofErr w:type="spellStart"/>
            <w:ins w:id="3428" w:author="Diaz Zepeda, Hirvin Azael" w:date="2021-06-11T18:32:00Z">
              <w:r w:rsidRPr="00467ADB">
                <w:rPr>
                  <w:rFonts w:ascii="Times New Roman" w:eastAsia="Times New Roman" w:hAnsi="Times New Roman" w:cs="Times New Roman"/>
                  <w:color w:val="000000"/>
                  <w:lang w:eastAsia="es-MX"/>
                  <w:rPrChange w:id="3429" w:author="Diaz Zepeda, Hirvin Azael" w:date="2021-06-11T18:32:00Z">
                    <w:rPr/>
                  </w:rPrChange>
                </w:rPr>
                <w:t>Health</w:t>
              </w:r>
              <w:proofErr w:type="spellEnd"/>
              <w:r w:rsidRPr="00467ADB">
                <w:rPr>
                  <w:rFonts w:ascii="Times New Roman" w:eastAsia="Times New Roman" w:hAnsi="Times New Roman" w:cs="Times New Roman"/>
                  <w:color w:val="000000"/>
                  <w:lang w:eastAsia="es-MX"/>
                  <w:rPrChange w:id="3430"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431" w:author="Diaz Zepeda, Hirvin Azael" w:date="2021-06-11T18:32:00Z">
                    <w:rPr/>
                  </w:rPrChange>
                </w:rPr>
                <w:t>outcomes</w:t>
              </w:r>
              <w:proofErr w:type="spellEnd"/>
            </w:ins>
          </w:p>
        </w:tc>
      </w:tr>
      <w:tr w:rsidR="00467ADB" w:rsidRPr="00467ADB" w14:paraId="2EEB7BD8" w14:textId="77777777" w:rsidTr="00467ADB">
        <w:trPr>
          <w:trHeight w:val="288"/>
          <w:ins w:id="3432" w:author="Diaz Zepeda, Hirvin Azael" w:date="2021-06-11T18:32:00Z"/>
        </w:trPr>
        <w:tc>
          <w:tcPr>
            <w:tcW w:w="4966" w:type="dxa"/>
            <w:tcBorders>
              <w:top w:val="nil"/>
              <w:left w:val="nil"/>
              <w:bottom w:val="nil"/>
              <w:right w:val="nil"/>
            </w:tcBorders>
            <w:shd w:val="clear" w:color="000000" w:fill="E7E6E6"/>
            <w:noWrap/>
            <w:vAlign w:val="bottom"/>
            <w:hideMark/>
          </w:tcPr>
          <w:p w14:paraId="1AB48634" w14:textId="77777777" w:rsidR="00467ADB" w:rsidRPr="00467ADB" w:rsidRDefault="00467ADB" w:rsidP="00467ADB">
            <w:pPr>
              <w:spacing w:after="0" w:line="240" w:lineRule="auto"/>
              <w:jc w:val="center"/>
              <w:rPr>
                <w:ins w:id="3433" w:author="Diaz Zepeda, Hirvin Azael" w:date="2021-06-11T18:32:00Z"/>
                <w:rFonts w:ascii="Times New Roman" w:eastAsia="Times New Roman" w:hAnsi="Times New Roman" w:cs="Times New Roman"/>
                <w:color w:val="000000"/>
                <w:lang w:eastAsia="es-MX"/>
                <w:rPrChange w:id="3434" w:author="Diaz Zepeda, Hirvin Azael" w:date="2021-06-11T18:32:00Z">
                  <w:rPr>
                    <w:ins w:id="3435" w:author="Diaz Zepeda, Hirvin Azael" w:date="2021-06-11T18:32:00Z"/>
                  </w:rPr>
                </w:rPrChange>
              </w:rPr>
              <w:pPrChange w:id="3436" w:author="Diaz Zepeda, Hirvin Azael" w:date="2021-06-11T18:32:00Z">
                <w:pPr>
                  <w:jc w:val="center"/>
                </w:pPr>
              </w:pPrChange>
            </w:pPr>
            <w:ins w:id="3437" w:author="Diaz Zepeda, Hirvin Azael" w:date="2021-06-11T18:32:00Z">
              <w:r w:rsidRPr="00467ADB">
                <w:rPr>
                  <w:rFonts w:ascii="Times New Roman" w:eastAsia="Times New Roman" w:hAnsi="Times New Roman" w:cs="Times New Roman"/>
                  <w:color w:val="000000"/>
                  <w:lang w:eastAsia="es-MX"/>
                  <w:rPrChange w:id="3438" w:author="Diaz Zepeda, Hirvin Azael" w:date="2021-06-11T18:32:00Z">
                    <w:rPr/>
                  </w:rPrChange>
                </w:rPr>
                <w:t xml:space="preserve">Age - </w:t>
              </w:r>
              <w:proofErr w:type="spellStart"/>
              <w:r w:rsidRPr="00467ADB">
                <w:rPr>
                  <w:rFonts w:ascii="Times New Roman" w:eastAsia="Times New Roman" w:hAnsi="Times New Roman" w:cs="Times New Roman"/>
                  <w:color w:val="000000"/>
                  <w:lang w:eastAsia="es-MX"/>
                  <w:rPrChange w:id="3439" w:author="Diaz Zepeda, Hirvin Azael" w:date="2021-06-11T18:32:00Z">
                    <w:rPr/>
                  </w:rPrChange>
                </w:rPr>
                <w:t>Group</w:t>
              </w:r>
              <w:proofErr w:type="spellEnd"/>
            </w:ins>
          </w:p>
        </w:tc>
        <w:tc>
          <w:tcPr>
            <w:tcW w:w="1364" w:type="dxa"/>
            <w:tcBorders>
              <w:top w:val="nil"/>
              <w:left w:val="nil"/>
              <w:bottom w:val="nil"/>
              <w:right w:val="nil"/>
            </w:tcBorders>
            <w:shd w:val="clear" w:color="000000" w:fill="E7E6E6"/>
            <w:noWrap/>
            <w:vAlign w:val="bottom"/>
            <w:hideMark/>
          </w:tcPr>
          <w:p w14:paraId="1A8D37E8" w14:textId="77777777" w:rsidR="00467ADB" w:rsidRPr="00467ADB" w:rsidRDefault="00467ADB" w:rsidP="00467ADB">
            <w:pPr>
              <w:spacing w:after="0" w:line="240" w:lineRule="auto"/>
              <w:jc w:val="center"/>
              <w:rPr>
                <w:ins w:id="3440" w:author="Diaz Zepeda, Hirvin Azael" w:date="2021-06-11T18:32:00Z"/>
                <w:rFonts w:ascii="Times New Roman" w:eastAsia="Times New Roman" w:hAnsi="Times New Roman" w:cs="Times New Roman"/>
                <w:color w:val="000000"/>
                <w:lang w:eastAsia="es-MX"/>
                <w:rPrChange w:id="3441" w:author="Diaz Zepeda, Hirvin Azael" w:date="2021-06-11T18:32:00Z">
                  <w:rPr>
                    <w:ins w:id="3442" w:author="Diaz Zepeda, Hirvin Azael" w:date="2021-06-11T18:32:00Z"/>
                  </w:rPr>
                </w:rPrChange>
              </w:rPr>
              <w:pPrChange w:id="3443" w:author="Diaz Zepeda, Hirvin Azael" w:date="2021-06-11T18:32:00Z">
                <w:pPr>
                  <w:jc w:val="center"/>
                </w:pPr>
              </w:pPrChange>
            </w:pPr>
            <w:proofErr w:type="spellStart"/>
            <w:ins w:id="3444" w:author="Diaz Zepeda, Hirvin Azael" w:date="2021-06-11T18:32:00Z">
              <w:r w:rsidRPr="00467ADB">
                <w:rPr>
                  <w:rFonts w:ascii="Times New Roman" w:eastAsia="Times New Roman" w:hAnsi="Times New Roman" w:cs="Times New Roman"/>
                  <w:color w:val="000000"/>
                  <w:lang w:eastAsia="es-MX"/>
                  <w:rPrChange w:id="3445" w:author="Diaz Zepeda, Hirvin Azael" w:date="2021-06-11T18:32:00Z">
                    <w:rPr/>
                  </w:rPrChange>
                </w:rPr>
                <w:t>Male</w:t>
              </w:r>
              <w:proofErr w:type="spellEnd"/>
            </w:ins>
          </w:p>
        </w:tc>
        <w:tc>
          <w:tcPr>
            <w:tcW w:w="2310" w:type="dxa"/>
            <w:gridSpan w:val="2"/>
            <w:tcBorders>
              <w:top w:val="nil"/>
              <w:left w:val="nil"/>
              <w:bottom w:val="nil"/>
              <w:right w:val="nil"/>
            </w:tcBorders>
            <w:shd w:val="clear" w:color="000000" w:fill="E7E6E6"/>
            <w:noWrap/>
            <w:vAlign w:val="bottom"/>
            <w:hideMark/>
          </w:tcPr>
          <w:p w14:paraId="36A68FE8" w14:textId="77777777" w:rsidR="00467ADB" w:rsidRPr="00467ADB" w:rsidRDefault="00467ADB" w:rsidP="00467ADB">
            <w:pPr>
              <w:spacing w:after="0" w:line="240" w:lineRule="auto"/>
              <w:jc w:val="center"/>
              <w:rPr>
                <w:ins w:id="3446" w:author="Diaz Zepeda, Hirvin Azael" w:date="2021-06-11T18:32:00Z"/>
                <w:rFonts w:ascii="Times New Roman" w:eastAsia="Times New Roman" w:hAnsi="Times New Roman" w:cs="Times New Roman"/>
                <w:color w:val="000000"/>
                <w:lang w:eastAsia="es-MX"/>
                <w:rPrChange w:id="3447" w:author="Diaz Zepeda, Hirvin Azael" w:date="2021-06-11T18:32:00Z">
                  <w:rPr>
                    <w:ins w:id="3448" w:author="Diaz Zepeda, Hirvin Azael" w:date="2021-06-11T18:32:00Z"/>
                  </w:rPr>
                </w:rPrChange>
              </w:rPr>
              <w:pPrChange w:id="3449" w:author="Diaz Zepeda, Hirvin Azael" w:date="2021-06-11T18:32:00Z">
                <w:pPr>
                  <w:jc w:val="center"/>
                </w:pPr>
              </w:pPrChange>
            </w:pPr>
            <w:proofErr w:type="spellStart"/>
            <w:ins w:id="3450" w:author="Diaz Zepeda, Hirvin Azael" w:date="2021-06-11T18:32:00Z">
              <w:r w:rsidRPr="00467ADB">
                <w:rPr>
                  <w:rFonts w:ascii="Times New Roman" w:eastAsia="Times New Roman" w:hAnsi="Times New Roman" w:cs="Times New Roman"/>
                  <w:color w:val="000000"/>
                  <w:lang w:eastAsia="es-MX"/>
                  <w:rPrChange w:id="3451" w:author="Diaz Zepeda, Hirvin Azael" w:date="2021-06-11T18:32:00Z">
                    <w:rPr/>
                  </w:rPrChange>
                </w:rPr>
                <w:t>Female</w:t>
              </w:r>
              <w:proofErr w:type="spellEnd"/>
            </w:ins>
          </w:p>
        </w:tc>
      </w:tr>
      <w:tr w:rsidR="00467ADB" w:rsidRPr="00467ADB" w14:paraId="76FA5535" w14:textId="77777777" w:rsidTr="00467ADB">
        <w:trPr>
          <w:trHeight w:val="288"/>
          <w:ins w:id="3452" w:author="Diaz Zepeda, Hirvin Azael" w:date="2021-06-11T18:32:00Z"/>
        </w:trPr>
        <w:tc>
          <w:tcPr>
            <w:tcW w:w="4966" w:type="dxa"/>
            <w:tcBorders>
              <w:top w:val="nil"/>
              <w:left w:val="nil"/>
              <w:bottom w:val="nil"/>
              <w:right w:val="nil"/>
            </w:tcBorders>
            <w:shd w:val="clear" w:color="000000" w:fill="FFFFFF"/>
            <w:noWrap/>
            <w:vAlign w:val="bottom"/>
            <w:hideMark/>
          </w:tcPr>
          <w:p w14:paraId="1AFAC8AA" w14:textId="77777777" w:rsidR="00467ADB" w:rsidRPr="00467ADB" w:rsidRDefault="00467ADB" w:rsidP="00467ADB">
            <w:pPr>
              <w:spacing w:after="0" w:line="240" w:lineRule="auto"/>
              <w:jc w:val="center"/>
              <w:rPr>
                <w:ins w:id="3453" w:author="Diaz Zepeda, Hirvin Azael" w:date="2021-06-11T18:32:00Z"/>
                <w:rFonts w:ascii="Times New Roman" w:eastAsia="Times New Roman" w:hAnsi="Times New Roman" w:cs="Times New Roman"/>
                <w:color w:val="000000"/>
                <w:lang w:eastAsia="es-MX"/>
                <w:rPrChange w:id="3454" w:author="Diaz Zepeda, Hirvin Azael" w:date="2021-06-11T18:32:00Z">
                  <w:rPr>
                    <w:ins w:id="3455" w:author="Diaz Zepeda, Hirvin Azael" w:date="2021-06-11T18:32:00Z"/>
                  </w:rPr>
                </w:rPrChange>
              </w:rPr>
              <w:pPrChange w:id="3456" w:author="Diaz Zepeda, Hirvin Azael" w:date="2021-06-11T18:32:00Z">
                <w:pPr>
                  <w:jc w:val="center"/>
                </w:pPr>
              </w:pPrChange>
            </w:pPr>
            <w:ins w:id="3457" w:author="Diaz Zepeda, Hirvin Azael" w:date="2021-06-11T18:32:00Z">
              <w:r w:rsidRPr="00467ADB">
                <w:rPr>
                  <w:rFonts w:ascii="Times New Roman" w:eastAsia="Times New Roman" w:hAnsi="Times New Roman" w:cs="Times New Roman"/>
                  <w:color w:val="000000"/>
                  <w:lang w:eastAsia="es-MX"/>
                  <w:rPrChange w:id="3458" w:author="Diaz Zepeda, Hirvin Azael" w:date="2021-06-11T18:32:00Z">
                    <w:rPr/>
                  </w:rPrChange>
                </w:rPr>
                <w:t>45 - 49</w:t>
              </w:r>
            </w:ins>
          </w:p>
        </w:tc>
        <w:tc>
          <w:tcPr>
            <w:tcW w:w="1364" w:type="dxa"/>
            <w:tcBorders>
              <w:top w:val="nil"/>
              <w:left w:val="nil"/>
              <w:bottom w:val="nil"/>
              <w:right w:val="nil"/>
            </w:tcBorders>
            <w:shd w:val="clear" w:color="000000" w:fill="E7E6E6"/>
            <w:noWrap/>
            <w:vAlign w:val="bottom"/>
            <w:hideMark/>
          </w:tcPr>
          <w:p w14:paraId="21F0E844" w14:textId="77777777" w:rsidR="00467ADB" w:rsidRPr="00467ADB" w:rsidRDefault="00467ADB" w:rsidP="00467ADB">
            <w:pPr>
              <w:spacing w:after="0" w:line="240" w:lineRule="auto"/>
              <w:jc w:val="center"/>
              <w:rPr>
                <w:ins w:id="3459" w:author="Diaz Zepeda, Hirvin Azael" w:date="2021-06-11T18:32:00Z"/>
                <w:rFonts w:ascii="Times New Roman" w:eastAsia="Times New Roman" w:hAnsi="Times New Roman" w:cs="Times New Roman"/>
                <w:color w:val="000000"/>
                <w:lang w:eastAsia="es-MX"/>
                <w:rPrChange w:id="3460" w:author="Diaz Zepeda, Hirvin Azael" w:date="2021-06-11T18:32:00Z">
                  <w:rPr>
                    <w:ins w:id="3461" w:author="Diaz Zepeda, Hirvin Azael" w:date="2021-06-11T18:32:00Z"/>
                  </w:rPr>
                </w:rPrChange>
              </w:rPr>
              <w:pPrChange w:id="3462" w:author="Diaz Zepeda, Hirvin Azael" w:date="2021-06-11T18:32:00Z">
                <w:pPr>
                  <w:jc w:val="center"/>
                </w:pPr>
              </w:pPrChange>
            </w:pPr>
            <w:ins w:id="3463" w:author="Diaz Zepeda, Hirvin Azael" w:date="2021-06-11T18:32:00Z">
              <w:r w:rsidRPr="00467ADB">
                <w:rPr>
                  <w:rFonts w:ascii="Times New Roman" w:eastAsia="Times New Roman" w:hAnsi="Times New Roman" w:cs="Times New Roman"/>
                  <w:color w:val="000000"/>
                  <w:lang w:eastAsia="es-MX"/>
                  <w:rPrChange w:id="3464" w:author="Diaz Zepeda, Hirvin Azael" w:date="2021-06-11T18:32:00Z">
                    <w:rPr/>
                  </w:rPrChange>
                </w:rPr>
                <w:t>0.887</w:t>
              </w:r>
            </w:ins>
          </w:p>
        </w:tc>
        <w:tc>
          <w:tcPr>
            <w:tcW w:w="2310" w:type="dxa"/>
            <w:gridSpan w:val="2"/>
            <w:tcBorders>
              <w:top w:val="nil"/>
              <w:left w:val="nil"/>
              <w:bottom w:val="nil"/>
              <w:right w:val="nil"/>
            </w:tcBorders>
            <w:shd w:val="clear" w:color="000000" w:fill="FFFFFF"/>
            <w:noWrap/>
            <w:vAlign w:val="bottom"/>
            <w:hideMark/>
          </w:tcPr>
          <w:p w14:paraId="320B4F9F" w14:textId="77777777" w:rsidR="00467ADB" w:rsidRPr="00467ADB" w:rsidRDefault="00467ADB" w:rsidP="00467ADB">
            <w:pPr>
              <w:spacing w:after="0" w:line="240" w:lineRule="auto"/>
              <w:jc w:val="center"/>
              <w:rPr>
                <w:ins w:id="3465" w:author="Diaz Zepeda, Hirvin Azael" w:date="2021-06-11T18:32:00Z"/>
                <w:rFonts w:ascii="Times New Roman" w:eastAsia="Times New Roman" w:hAnsi="Times New Roman" w:cs="Times New Roman"/>
                <w:color w:val="000000"/>
                <w:lang w:eastAsia="es-MX"/>
                <w:rPrChange w:id="3466" w:author="Diaz Zepeda, Hirvin Azael" w:date="2021-06-11T18:32:00Z">
                  <w:rPr>
                    <w:ins w:id="3467" w:author="Diaz Zepeda, Hirvin Azael" w:date="2021-06-11T18:32:00Z"/>
                  </w:rPr>
                </w:rPrChange>
              </w:rPr>
              <w:pPrChange w:id="3468" w:author="Diaz Zepeda, Hirvin Azael" w:date="2021-06-11T18:32:00Z">
                <w:pPr>
                  <w:jc w:val="center"/>
                </w:pPr>
              </w:pPrChange>
            </w:pPr>
            <w:ins w:id="3469" w:author="Diaz Zepeda, Hirvin Azael" w:date="2021-06-11T18:32:00Z">
              <w:r w:rsidRPr="00467ADB">
                <w:rPr>
                  <w:rFonts w:ascii="Times New Roman" w:eastAsia="Times New Roman" w:hAnsi="Times New Roman" w:cs="Times New Roman"/>
                  <w:color w:val="000000"/>
                  <w:lang w:eastAsia="es-MX"/>
                  <w:rPrChange w:id="3470" w:author="Diaz Zepeda, Hirvin Azael" w:date="2021-06-11T18:32:00Z">
                    <w:rPr/>
                  </w:rPrChange>
                </w:rPr>
                <w:t>0.863</w:t>
              </w:r>
            </w:ins>
          </w:p>
        </w:tc>
      </w:tr>
      <w:tr w:rsidR="00467ADB" w:rsidRPr="00467ADB" w14:paraId="3CEAF5FD" w14:textId="77777777" w:rsidTr="00467ADB">
        <w:trPr>
          <w:trHeight w:val="288"/>
          <w:ins w:id="3471" w:author="Diaz Zepeda, Hirvin Azael" w:date="2021-06-11T18:32:00Z"/>
        </w:trPr>
        <w:tc>
          <w:tcPr>
            <w:tcW w:w="4966" w:type="dxa"/>
            <w:tcBorders>
              <w:top w:val="nil"/>
              <w:left w:val="nil"/>
              <w:bottom w:val="nil"/>
              <w:right w:val="nil"/>
            </w:tcBorders>
            <w:shd w:val="clear" w:color="000000" w:fill="FFFFFF"/>
            <w:noWrap/>
            <w:vAlign w:val="bottom"/>
            <w:hideMark/>
          </w:tcPr>
          <w:p w14:paraId="7CA3D945" w14:textId="77777777" w:rsidR="00467ADB" w:rsidRPr="00467ADB" w:rsidRDefault="00467ADB" w:rsidP="00467ADB">
            <w:pPr>
              <w:spacing w:after="0" w:line="240" w:lineRule="auto"/>
              <w:jc w:val="center"/>
              <w:rPr>
                <w:ins w:id="3472" w:author="Diaz Zepeda, Hirvin Azael" w:date="2021-06-11T18:32:00Z"/>
                <w:rFonts w:ascii="Times New Roman" w:eastAsia="Times New Roman" w:hAnsi="Times New Roman" w:cs="Times New Roman"/>
                <w:color w:val="000000"/>
                <w:lang w:eastAsia="es-MX"/>
                <w:rPrChange w:id="3473" w:author="Diaz Zepeda, Hirvin Azael" w:date="2021-06-11T18:32:00Z">
                  <w:rPr>
                    <w:ins w:id="3474" w:author="Diaz Zepeda, Hirvin Azael" w:date="2021-06-11T18:32:00Z"/>
                  </w:rPr>
                </w:rPrChange>
              </w:rPr>
              <w:pPrChange w:id="3475" w:author="Diaz Zepeda, Hirvin Azael" w:date="2021-06-11T18:32:00Z">
                <w:pPr>
                  <w:jc w:val="center"/>
                </w:pPr>
              </w:pPrChange>
            </w:pPr>
            <w:ins w:id="3476" w:author="Diaz Zepeda, Hirvin Azael" w:date="2021-06-11T18:32:00Z">
              <w:r w:rsidRPr="00467ADB">
                <w:rPr>
                  <w:rFonts w:ascii="Times New Roman" w:eastAsia="Times New Roman" w:hAnsi="Times New Roman" w:cs="Times New Roman"/>
                  <w:color w:val="000000"/>
                  <w:lang w:eastAsia="es-MX"/>
                  <w:rPrChange w:id="3477" w:author="Diaz Zepeda, Hirvin Azael" w:date="2021-06-11T18:32:00Z">
                    <w:rPr/>
                  </w:rPrChange>
                </w:rPr>
                <w:t>50 - 59</w:t>
              </w:r>
            </w:ins>
          </w:p>
        </w:tc>
        <w:tc>
          <w:tcPr>
            <w:tcW w:w="1364" w:type="dxa"/>
            <w:tcBorders>
              <w:top w:val="nil"/>
              <w:left w:val="nil"/>
              <w:bottom w:val="nil"/>
              <w:right w:val="nil"/>
            </w:tcBorders>
            <w:shd w:val="clear" w:color="000000" w:fill="E7E6E6"/>
            <w:noWrap/>
            <w:vAlign w:val="bottom"/>
            <w:hideMark/>
          </w:tcPr>
          <w:p w14:paraId="34D3388F" w14:textId="77777777" w:rsidR="00467ADB" w:rsidRPr="00467ADB" w:rsidRDefault="00467ADB" w:rsidP="00467ADB">
            <w:pPr>
              <w:spacing w:after="0" w:line="240" w:lineRule="auto"/>
              <w:jc w:val="center"/>
              <w:rPr>
                <w:ins w:id="3478" w:author="Diaz Zepeda, Hirvin Azael" w:date="2021-06-11T18:32:00Z"/>
                <w:rFonts w:ascii="Times New Roman" w:eastAsia="Times New Roman" w:hAnsi="Times New Roman" w:cs="Times New Roman"/>
                <w:color w:val="000000"/>
                <w:lang w:eastAsia="es-MX"/>
                <w:rPrChange w:id="3479" w:author="Diaz Zepeda, Hirvin Azael" w:date="2021-06-11T18:32:00Z">
                  <w:rPr>
                    <w:ins w:id="3480" w:author="Diaz Zepeda, Hirvin Azael" w:date="2021-06-11T18:32:00Z"/>
                  </w:rPr>
                </w:rPrChange>
              </w:rPr>
              <w:pPrChange w:id="3481" w:author="Diaz Zepeda, Hirvin Azael" w:date="2021-06-11T18:32:00Z">
                <w:pPr>
                  <w:jc w:val="center"/>
                </w:pPr>
              </w:pPrChange>
            </w:pPr>
            <w:ins w:id="3482" w:author="Diaz Zepeda, Hirvin Azael" w:date="2021-06-11T18:32:00Z">
              <w:r w:rsidRPr="00467ADB">
                <w:rPr>
                  <w:rFonts w:ascii="Times New Roman" w:eastAsia="Times New Roman" w:hAnsi="Times New Roman" w:cs="Times New Roman"/>
                  <w:color w:val="000000"/>
                  <w:lang w:eastAsia="es-MX"/>
                  <w:rPrChange w:id="3483" w:author="Diaz Zepeda, Hirvin Azael" w:date="2021-06-11T18:32:00Z">
                    <w:rPr/>
                  </w:rPrChange>
                </w:rPr>
                <w:t>0.861</w:t>
              </w:r>
            </w:ins>
          </w:p>
        </w:tc>
        <w:tc>
          <w:tcPr>
            <w:tcW w:w="2310" w:type="dxa"/>
            <w:gridSpan w:val="2"/>
            <w:tcBorders>
              <w:top w:val="nil"/>
              <w:left w:val="nil"/>
              <w:bottom w:val="nil"/>
              <w:right w:val="nil"/>
            </w:tcBorders>
            <w:shd w:val="clear" w:color="000000" w:fill="FFFFFF"/>
            <w:noWrap/>
            <w:vAlign w:val="bottom"/>
            <w:hideMark/>
          </w:tcPr>
          <w:p w14:paraId="262D8F9B" w14:textId="77777777" w:rsidR="00467ADB" w:rsidRPr="00467ADB" w:rsidRDefault="00467ADB" w:rsidP="00467ADB">
            <w:pPr>
              <w:spacing w:after="0" w:line="240" w:lineRule="auto"/>
              <w:jc w:val="center"/>
              <w:rPr>
                <w:ins w:id="3484" w:author="Diaz Zepeda, Hirvin Azael" w:date="2021-06-11T18:32:00Z"/>
                <w:rFonts w:ascii="Times New Roman" w:eastAsia="Times New Roman" w:hAnsi="Times New Roman" w:cs="Times New Roman"/>
                <w:color w:val="000000"/>
                <w:lang w:eastAsia="es-MX"/>
                <w:rPrChange w:id="3485" w:author="Diaz Zepeda, Hirvin Azael" w:date="2021-06-11T18:32:00Z">
                  <w:rPr>
                    <w:ins w:id="3486" w:author="Diaz Zepeda, Hirvin Azael" w:date="2021-06-11T18:32:00Z"/>
                  </w:rPr>
                </w:rPrChange>
              </w:rPr>
              <w:pPrChange w:id="3487" w:author="Diaz Zepeda, Hirvin Azael" w:date="2021-06-11T18:32:00Z">
                <w:pPr>
                  <w:jc w:val="center"/>
                </w:pPr>
              </w:pPrChange>
            </w:pPr>
            <w:ins w:id="3488" w:author="Diaz Zepeda, Hirvin Azael" w:date="2021-06-11T18:32:00Z">
              <w:r w:rsidRPr="00467ADB">
                <w:rPr>
                  <w:rFonts w:ascii="Times New Roman" w:eastAsia="Times New Roman" w:hAnsi="Times New Roman" w:cs="Times New Roman"/>
                  <w:color w:val="000000"/>
                  <w:lang w:eastAsia="es-MX"/>
                  <w:rPrChange w:id="3489" w:author="Diaz Zepeda, Hirvin Azael" w:date="2021-06-11T18:32:00Z">
                    <w:rPr/>
                  </w:rPrChange>
                </w:rPr>
                <w:t>0.837</w:t>
              </w:r>
            </w:ins>
          </w:p>
        </w:tc>
      </w:tr>
      <w:tr w:rsidR="00467ADB" w:rsidRPr="00467ADB" w14:paraId="05F4C73A" w14:textId="77777777" w:rsidTr="00467ADB">
        <w:trPr>
          <w:trHeight w:val="288"/>
          <w:ins w:id="3490" w:author="Diaz Zepeda, Hirvin Azael" w:date="2021-06-11T18:32:00Z"/>
        </w:trPr>
        <w:tc>
          <w:tcPr>
            <w:tcW w:w="4966" w:type="dxa"/>
            <w:tcBorders>
              <w:top w:val="nil"/>
              <w:left w:val="nil"/>
              <w:bottom w:val="nil"/>
              <w:right w:val="nil"/>
            </w:tcBorders>
            <w:shd w:val="clear" w:color="000000" w:fill="FFFFFF"/>
            <w:noWrap/>
            <w:vAlign w:val="bottom"/>
            <w:hideMark/>
          </w:tcPr>
          <w:p w14:paraId="1CEBCC18" w14:textId="77777777" w:rsidR="00467ADB" w:rsidRPr="00467ADB" w:rsidRDefault="00467ADB" w:rsidP="00467ADB">
            <w:pPr>
              <w:spacing w:after="0" w:line="240" w:lineRule="auto"/>
              <w:jc w:val="center"/>
              <w:rPr>
                <w:ins w:id="3491" w:author="Diaz Zepeda, Hirvin Azael" w:date="2021-06-11T18:32:00Z"/>
                <w:rFonts w:ascii="Times New Roman" w:eastAsia="Times New Roman" w:hAnsi="Times New Roman" w:cs="Times New Roman"/>
                <w:color w:val="000000"/>
                <w:lang w:eastAsia="es-MX"/>
                <w:rPrChange w:id="3492" w:author="Diaz Zepeda, Hirvin Azael" w:date="2021-06-11T18:32:00Z">
                  <w:rPr>
                    <w:ins w:id="3493" w:author="Diaz Zepeda, Hirvin Azael" w:date="2021-06-11T18:32:00Z"/>
                  </w:rPr>
                </w:rPrChange>
              </w:rPr>
              <w:pPrChange w:id="3494" w:author="Diaz Zepeda, Hirvin Azael" w:date="2021-06-11T18:32:00Z">
                <w:pPr>
                  <w:jc w:val="center"/>
                </w:pPr>
              </w:pPrChange>
            </w:pPr>
            <w:ins w:id="3495" w:author="Diaz Zepeda, Hirvin Azael" w:date="2021-06-11T18:32:00Z">
              <w:r w:rsidRPr="00467ADB">
                <w:rPr>
                  <w:rFonts w:ascii="Times New Roman" w:eastAsia="Times New Roman" w:hAnsi="Times New Roman" w:cs="Times New Roman"/>
                  <w:color w:val="000000"/>
                  <w:lang w:eastAsia="es-MX"/>
                  <w:rPrChange w:id="3496" w:author="Diaz Zepeda, Hirvin Azael" w:date="2021-06-11T18:32:00Z">
                    <w:rPr/>
                  </w:rPrChange>
                </w:rPr>
                <w:t>60 - 69</w:t>
              </w:r>
            </w:ins>
          </w:p>
        </w:tc>
        <w:tc>
          <w:tcPr>
            <w:tcW w:w="1364" w:type="dxa"/>
            <w:tcBorders>
              <w:top w:val="nil"/>
              <w:left w:val="nil"/>
              <w:bottom w:val="nil"/>
              <w:right w:val="nil"/>
            </w:tcBorders>
            <w:shd w:val="clear" w:color="000000" w:fill="E7E6E6"/>
            <w:noWrap/>
            <w:vAlign w:val="bottom"/>
            <w:hideMark/>
          </w:tcPr>
          <w:p w14:paraId="1D017EC0" w14:textId="77777777" w:rsidR="00467ADB" w:rsidRPr="00467ADB" w:rsidRDefault="00467ADB" w:rsidP="00467ADB">
            <w:pPr>
              <w:spacing w:after="0" w:line="240" w:lineRule="auto"/>
              <w:jc w:val="center"/>
              <w:rPr>
                <w:ins w:id="3497" w:author="Diaz Zepeda, Hirvin Azael" w:date="2021-06-11T18:32:00Z"/>
                <w:rFonts w:ascii="Times New Roman" w:eastAsia="Times New Roman" w:hAnsi="Times New Roman" w:cs="Times New Roman"/>
                <w:color w:val="000000"/>
                <w:lang w:eastAsia="es-MX"/>
                <w:rPrChange w:id="3498" w:author="Diaz Zepeda, Hirvin Azael" w:date="2021-06-11T18:32:00Z">
                  <w:rPr>
                    <w:ins w:id="3499" w:author="Diaz Zepeda, Hirvin Azael" w:date="2021-06-11T18:32:00Z"/>
                  </w:rPr>
                </w:rPrChange>
              </w:rPr>
              <w:pPrChange w:id="3500" w:author="Diaz Zepeda, Hirvin Azael" w:date="2021-06-11T18:32:00Z">
                <w:pPr>
                  <w:jc w:val="center"/>
                </w:pPr>
              </w:pPrChange>
            </w:pPr>
            <w:ins w:id="3501" w:author="Diaz Zepeda, Hirvin Azael" w:date="2021-06-11T18:32:00Z">
              <w:r w:rsidRPr="00467ADB">
                <w:rPr>
                  <w:rFonts w:ascii="Times New Roman" w:eastAsia="Times New Roman" w:hAnsi="Times New Roman" w:cs="Times New Roman"/>
                  <w:color w:val="000000"/>
                  <w:lang w:eastAsia="es-MX"/>
                  <w:rPrChange w:id="3502" w:author="Diaz Zepeda, Hirvin Azael" w:date="2021-06-11T18:32:00Z">
                    <w:rPr/>
                  </w:rPrChange>
                </w:rPr>
                <w:t>0.84</w:t>
              </w:r>
            </w:ins>
          </w:p>
        </w:tc>
        <w:tc>
          <w:tcPr>
            <w:tcW w:w="2310" w:type="dxa"/>
            <w:gridSpan w:val="2"/>
            <w:tcBorders>
              <w:top w:val="nil"/>
              <w:left w:val="nil"/>
              <w:bottom w:val="nil"/>
              <w:right w:val="nil"/>
            </w:tcBorders>
            <w:shd w:val="clear" w:color="000000" w:fill="FFFFFF"/>
            <w:noWrap/>
            <w:vAlign w:val="bottom"/>
            <w:hideMark/>
          </w:tcPr>
          <w:p w14:paraId="5D6850E8" w14:textId="77777777" w:rsidR="00467ADB" w:rsidRPr="00467ADB" w:rsidRDefault="00467ADB" w:rsidP="00467ADB">
            <w:pPr>
              <w:spacing w:after="0" w:line="240" w:lineRule="auto"/>
              <w:jc w:val="center"/>
              <w:rPr>
                <w:ins w:id="3503" w:author="Diaz Zepeda, Hirvin Azael" w:date="2021-06-11T18:32:00Z"/>
                <w:rFonts w:ascii="Times New Roman" w:eastAsia="Times New Roman" w:hAnsi="Times New Roman" w:cs="Times New Roman"/>
                <w:color w:val="000000"/>
                <w:lang w:eastAsia="es-MX"/>
                <w:rPrChange w:id="3504" w:author="Diaz Zepeda, Hirvin Azael" w:date="2021-06-11T18:32:00Z">
                  <w:rPr>
                    <w:ins w:id="3505" w:author="Diaz Zepeda, Hirvin Azael" w:date="2021-06-11T18:32:00Z"/>
                  </w:rPr>
                </w:rPrChange>
              </w:rPr>
              <w:pPrChange w:id="3506" w:author="Diaz Zepeda, Hirvin Azael" w:date="2021-06-11T18:32:00Z">
                <w:pPr>
                  <w:jc w:val="center"/>
                </w:pPr>
              </w:pPrChange>
            </w:pPr>
            <w:ins w:id="3507" w:author="Diaz Zepeda, Hirvin Azael" w:date="2021-06-11T18:32:00Z">
              <w:r w:rsidRPr="00467ADB">
                <w:rPr>
                  <w:rFonts w:ascii="Times New Roman" w:eastAsia="Times New Roman" w:hAnsi="Times New Roman" w:cs="Times New Roman"/>
                  <w:color w:val="000000"/>
                  <w:lang w:eastAsia="es-MX"/>
                  <w:rPrChange w:id="3508" w:author="Diaz Zepeda, Hirvin Azael" w:date="2021-06-11T18:32:00Z">
                    <w:rPr/>
                  </w:rPrChange>
                </w:rPr>
                <w:t>0.811</w:t>
              </w:r>
            </w:ins>
          </w:p>
        </w:tc>
      </w:tr>
      <w:tr w:rsidR="00467ADB" w:rsidRPr="00467ADB" w14:paraId="56FEC3B2" w14:textId="77777777" w:rsidTr="00467ADB">
        <w:trPr>
          <w:trHeight w:val="288"/>
          <w:ins w:id="3509" w:author="Diaz Zepeda, Hirvin Azael" w:date="2021-06-11T18:32:00Z"/>
        </w:trPr>
        <w:tc>
          <w:tcPr>
            <w:tcW w:w="4966" w:type="dxa"/>
            <w:tcBorders>
              <w:top w:val="nil"/>
              <w:left w:val="nil"/>
              <w:bottom w:val="nil"/>
              <w:right w:val="nil"/>
            </w:tcBorders>
            <w:shd w:val="clear" w:color="000000" w:fill="FFFFFF"/>
            <w:noWrap/>
            <w:vAlign w:val="bottom"/>
            <w:hideMark/>
          </w:tcPr>
          <w:p w14:paraId="1A8BA19D" w14:textId="77777777" w:rsidR="00467ADB" w:rsidRPr="00467ADB" w:rsidRDefault="00467ADB" w:rsidP="00467ADB">
            <w:pPr>
              <w:spacing w:after="0" w:line="240" w:lineRule="auto"/>
              <w:jc w:val="center"/>
              <w:rPr>
                <w:ins w:id="3510" w:author="Diaz Zepeda, Hirvin Azael" w:date="2021-06-11T18:32:00Z"/>
                <w:rFonts w:ascii="Times New Roman" w:eastAsia="Times New Roman" w:hAnsi="Times New Roman" w:cs="Times New Roman"/>
                <w:color w:val="000000"/>
                <w:lang w:eastAsia="es-MX"/>
                <w:rPrChange w:id="3511" w:author="Diaz Zepeda, Hirvin Azael" w:date="2021-06-11T18:32:00Z">
                  <w:rPr>
                    <w:ins w:id="3512" w:author="Diaz Zepeda, Hirvin Azael" w:date="2021-06-11T18:32:00Z"/>
                  </w:rPr>
                </w:rPrChange>
              </w:rPr>
              <w:pPrChange w:id="3513" w:author="Diaz Zepeda, Hirvin Azael" w:date="2021-06-11T18:32:00Z">
                <w:pPr>
                  <w:jc w:val="center"/>
                </w:pPr>
              </w:pPrChange>
            </w:pPr>
            <w:ins w:id="3514" w:author="Diaz Zepeda, Hirvin Azael" w:date="2021-06-11T18:32:00Z">
              <w:r w:rsidRPr="00467ADB">
                <w:rPr>
                  <w:rFonts w:ascii="Times New Roman" w:eastAsia="Times New Roman" w:hAnsi="Times New Roman" w:cs="Times New Roman"/>
                  <w:color w:val="000000"/>
                  <w:lang w:eastAsia="es-MX"/>
                  <w:rPrChange w:id="3515" w:author="Diaz Zepeda, Hirvin Azael" w:date="2021-06-11T18:32:00Z">
                    <w:rPr/>
                  </w:rPrChange>
                </w:rPr>
                <w:t>70 - 79</w:t>
              </w:r>
            </w:ins>
          </w:p>
        </w:tc>
        <w:tc>
          <w:tcPr>
            <w:tcW w:w="1364" w:type="dxa"/>
            <w:tcBorders>
              <w:top w:val="nil"/>
              <w:left w:val="nil"/>
              <w:bottom w:val="nil"/>
              <w:right w:val="nil"/>
            </w:tcBorders>
            <w:shd w:val="clear" w:color="000000" w:fill="E7E6E6"/>
            <w:noWrap/>
            <w:vAlign w:val="bottom"/>
            <w:hideMark/>
          </w:tcPr>
          <w:p w14:paraId="79C3B795" w14:textId="77777777" w:rsidR="00467ADB" w:rsidRPr="00467ADB" w:rsidRDefault="00467ADB" w:rsidP="00467ADB">
            <w:pPr>
              <w:spacing w:after="0" w:line="240" w:lineRule="auto"/>
              <w:jc w:val="center"/>
              <w:rPr>
                <w:ins w:id="3516" w:author="Diaz Zepeda, Hirvin Azael" w:date="2021-06-11T18:32:00Z"/>
                <w:rFonts w:ascii="Times New Roman" w:eastAsia="Times New Roman" w:hAnsi="Times New Roman" w:cs="Times New Roman"/>
                <w:color w:val="000000"/>
                <w:lang w:eastAsia="es-MX"/>
                <w:rPrChange w:id="3517" w:author="Diaz Zepeda, Hirvin Azael" w:date="2021-06-11T18:32:00Z">
                  <w:rPr>
                    <w:ins w:id="3518" w:author="Diaz Zepeda, Hirvin Azael" w:date="2021-06-11T18:32:00Z"/>
                  </w:rPr>
                </w:rPrChange>
              </w:rPr>
              <w:pPrChange w:id="3519" w:author="Diaz Zepeda, Hirvin Azael" w:date="2021-06-11T18:32:00Z">
                <w:pPr>
                  <w:jc w:val="center"/>
                </w:pPr>
              </w:pPrChange>
            </w:pPr>
            <w:ins w:id="3520" w:author="Diaz Zepeda, Hirvin Azael" w:date="2021-06-11T18:32:00Z">
              <w:r w:rsidRPr="00467ADB">
                <w:rPr>
                  <w:rFonts w:ascii="Times New Roman" w:eastAsia="Times New Roman" w:hAnsi="Times New Roman" w:cs="Times New Roman"/>
                  <w:color w:val="000000"/>
                  <w:lang w:eastAsia="es-MX"/>
                  <w:rPrChange w:id="3521" w:author="Diaz Zepeda, Hirvin Azael" w:date="2021-06-11T18:32:00Z">
                    <w:rPr/>
                  </w:rPrChange>
                </w:rPr>
                <w:t>0.802</w:t>
              </w:r>
            </w:ins>
          </w:p>
        </w:tc>
        <w:tc>
          <w:tcPr>
            <w:tcW w:w="2310" w:type="dxa"/>
            <w:gridSpan w:val="2"/>
            <w:tcBorders>
              <w:top w:val="nil"/>
              <w:left w:val="nil"/>
              <w:bottom w:val="nil"/>
              <w:right w:val="nil"/>
            </w:tcBorders>
            <w:shd w:val="clear" w:color="000000" w:fill="FFFFFF"/>
            <w:noWrap/>
            <w:vAlign w:val="bottom"/>
            <w:hideMark/>
          </w:tcPr>
          <w:p w14:paraId="6466CE21" w14:textId="77777777" w:rsidR="00467ADB" w:rsidRPr="00467ADB" w:rsidRDefault="00467ADB" w:rsidP="00467ADB">
            <w:pPr>
              <w:spacing w:after="0" w:line="240" w:lineRule="auto"/>
              <w:jc w:val="center"/>
              <w:rPr>
                <w:ins w:id="3522" w:author="Diaz Zepeda, Hirvin Azael" w:date="2021-06-11T18:32:00Z"/>
                <w:rFonts w:ascii="Times New Roman" w:eastAsia="Times New Roman" w:hAnsi="Times New Roman" w:cs="Times New Roman"/>
                <w:color w:val="000000"/>
                <w:lang w:eastAsia="es-MX"/>
                <w:rPrChange w:id="3523" w:author="Diaz Zepeda, Hirvin Azael" w:date="2021-06-11T18:32:00Z">
                  <w:rPr>
                    <w:ins w:id="3524" w:author="Diaz Zepeda, Hirvin Azael" w:date="2021-06-11T18:32:00Z"/>
                  </w:rPr>
                </w:rPrChange>
              </w:rPr>
              <w:pPrChange w:id="3525" w:author="Diaz Zepeda, Hirvin Azael" w:date="2021-06-11T18:32:00Z">
                <w:pPr>
                  <w:jc w:val="center"/>
                </w:pPr>
              </w:pPrChange>
            </w:pPr>
            <w:ins w:id="3526" w:author="Diaz Zepeda, Hirvin Azael" w:date="2021-06-11T18:32:00Z">
              <w:r w:rsidRPr="00467ADB">
                <w:rPr>
                  <w:rFonts w:ascii="Times New Roman" w:eastAsia="Times New Roman" w:hAnsi="Times New Roman" w:cs="Times New Roman"/>
                  <w:color w:val="000000"/>
                  <w:lang w:eastAsia="es-MX"/>
                  <w:rPrChange w:id="3527" w:author="Diaz Zepeda, Hirvin Azael" w:date="2021-06-11T18:32:00Z">
                    <w:rPr/>
                  </w:rPrChange>
                </w:rPr>
                <w:t>0.771</w:t>
              </w:r>
            </w:ins>
          </w:p>
        </w:tc>
      </w:tr>
      <w:tr w:rsidR="00467ADB" w:rsidRPr="00467ADB" w14:paraId="51CEFB90" w14:textId="77777777" w:rsidTr="00467ADB">
        <w:trPr>
          <w:trHeight w:val="288"/>
          <w:ins w:id="3528" w:author="Diaz Zepeda, Hirvin Azael" w:date="2021-06-11T18:32:00Z"/>
        </w:trPr>
        <w:tc>
          <w:tcPr>
            <w:tcW w:w="4966" w:type="dxa"/>
            <w:tcBorders>
              <w:top w:val="nil"/>
              <w:left w:val="nil"/>
              <w:bottom w:val="nil"/>
              <w:right w:val="nil"/>
            </w:tcBorders>
            <w:shd w:val="clear" w:color="000000" w:fill="FFFFFF"/>
            <w:noWrap/>
            <w:vAlign w:val="bottom"/>
            <w:hideMark/>
          </w:tcPr>
          <w:p w14:paraId="06A6593C" w14:textId="77777777" w:rsidR="00467ADB" w:rsidRPr="00467ADB" w:rsidRDefault="00467ADB" w:rsidP="00467ADB">
            <w:pPr>
              <w:spacing w:after="0" w:line="240" w:lineRule="auto"/>
              <w:jc w:val="center"/>
              <w:rPr>
                <w:ins w:id="3529" w:author="Diaz Zepeda, Hirvin Azael" w:date="2021-06-11T18:32:00Z"/>
                <w:rFonts w:ascii="Times New Roman" w:eastAsia="Times New Roman" w:hAnsi="Times New Roman" w:cs="Times New Roman"/>
                <w:color w:val="000000"/>
                <w:lang w:eastAsia="es-MX"/>
                <w:rPrChange w:id="3530" w:author="Diaz Zepeda, Hirvin Azael" w:date="2021-06-11T18:32:00Z">
                  <w:rPr>
                    <w:ins w:id="3531" w:author="Diaz Zepeda, Hirvin Azael" w:date="2021-06-11T18:32:00Z"/>
                  </w:rPr>
                </w:rPrChange>
              </w:rPr>
              <w:pPrChange w:id="3532" w:author="Diaz Zepeda, Hirvin Azael" w:date="2021-06-11T18:32:00Z">
                <w:pPr>
                  <w:jc w:val="center"/>
                </w:pPr>
              </w:pPrChange>
            </w:pPr>
            <w:ins w:id="3533" w:author="Diaz Zepeda, Hirvin Azael" w:date="2021-06-11T18:32:00Z">
              <w:r w:rsidRPr="00467ADB">
                <w:rPr>
                  <w:rFonts w:ascii="Times New Roman" w:eastAsia="Times New Roman" w:hAnsi="Times New Roman" w:cs="Times New Roman"/>
                  <w:color w:val="000000"/>
                  <w:lang w:eastAsia="es-MX"/>
                  <w:rPrChange w:id="3534" w:author="Diaz Zepeda, Hirvin Azael" w:date="2021-06-11T18:32:00Z">
                    <w:rPr/>
                  </w:rPrChange>
                </w:rPr>
                <w:t>80 ≤</w:t>
              </w:r>
            </w:ins>
          </w:p>
        </w:tc>
        <w:tc>
          <w:tcPr>
            <w:tcW w:w="1364" w:type="dxa"/>
            <w:tcBorders>
              <w:top w:val="nil"/>
              <w:left w:val="nil"/>
              <w:bottom w:val="nil"/>
              <w:right w:val="nil"/>
            </w:tcBorders>
            <w:shd w:val="clear" w:color="000000" w:fill="E7E6E6"/>
            <w:noWrap/>
            <w:vAlign w:val="bottom"/>
            <w:hideMark/>
          </w:tcPr>
          <w:p w14:paraId="36BA16E8" w14:textId="77777777" w:rsidR="00467ADB" w:rsidRPr="00467ADB" w:rsidRDefault="00467ADB" w:rsidP="00467ADB">
            <w:pPr>
              <w:spacing w:after="0" w:line="240" w:lineRule="auto"/>
              <w:jc w:val="center"/>
              <w:rPr>
                <w:ins w:id="3535" w:author="Diaz Zepeda, Hirvin Azael" w:date="2021-06-11T18:32:00Z"/>
                <w:rFonts w:ascii="Times New Roman" w:eastAsia="Times New Roman" w:hAnsi="Times New Roman" w:cs="Times New Roman"/>
                <w:color w:val="000000"/>
                <w:lang w:eastAsia="es-MX"/>
                <w:rPrChange w:id="3536" w:author="Diaz Zepeda, Hirvin Azael" w:date="2021-06-11T18:32:00Z">
                  <w:rPr>
                    <w:ins w:id="3537" w:author="Diaz Zepeda, Hirvin Azael" w:date="2021-06-11T18:32:00Z"/>
                  </w:rPr>
                </w:rPrChange>
              </w:rPr>
              <w:pPrChange w:id="3538" w:author="Diaz Zepeda, Hirvin Azael" w:date="2021-06-11T18:32:00Z">
                <w:pPr>
                  <w:jc w:val="center"/>
                </w:pPr>
              </w:pPrChange>
            </w:pPr>
            <w:ins w:id="3539" w:author="Diaz Zepeda, Hirvin Azael" w:date="2021-06-11T18:32:00Z">
              <w:r w:rsidRPr="00467ADB">
                <w:rPr>
                  <w:rFonts w:ascii="Times New Roman" w:eastAsia="Times New Roman" w:hAnsi="Times New Roman" w:cs="Times New Roman"/>
                  <w:color w:val="000000"/>
                  <w:lang w:eastAsia="es-MX"/>
                  <w:rPrChange w:id="3540" w:author="Diaz Zepeda, Hirvin Azael" w:date="2021-06-11T18:32:00Z">
                    <w:rPr/>
                  </w:rPrChange>
                </w:rPr>
                <w:t>0.782</w:t>
              </w:r>
            </w:ins>
          </w:p>
        </w:tc>
        <w:tc>
          <w:tcPr>
            <w:tcW w:w="2310" w:type="dxa"/>
            <w:gridSpan w:val="2"/>
            <w:tcBorders>
              <w:top w:val="nil"/>
              <w:left w:val="nil"/>
              <w:bottom w:val="nil"/>
              <w:right w:val="nil"/>
            </w:tcBorders>
            <w:shd w:val="clear" w:color="000000" w:fill="FFFFFF"/>
            <w:noWrap/>
            <w:vAlign w:val="bottom"/>
            <w:hideMark/>
          </w:tcPr>
          <w:p w14:paraId="1C0DA065" w14:textId="77777777" w:rsidR="00467ADB" w:rsidRPr="00467ADB" w:rsidRDefault="00467ADB" w:rsidP="00467ADB">
            <w:pPr>
              <w:spacing w:after="0" w:line="240" w:lineRule="auto"/>
              <w:jc w:val="center"/>
              <w:rPr>
                <w:ins w:id="3541" w:author="Diaz Zepeda, Hirvin Azael" w:date="2021-06-11T18:32:00Z"/>
                <w:rFonts w:ascii="Times New Roman" w:eastAsia="Times New Roman" w:hAnsi="Times New Roman" w:cs="Times New Roman"/>
                <w:color w:val="000000"/>
                <w:lang w:eastAsia="es-MX"/>
                <w:rPrChange w:id="3542" w:author="Diaz Zepeda, Hirvin Azael" w:date="2021-06-11T18:32:00Z">
                  <w:rPr>
                    <w:ins w:id="3543" w:author="Diaz Zepeda, Hirvin Azael" w:date="2021-06-11T18:32:00Z"/>
                  </w:rPr>
                </w:rPrChange>
              </w:rPr>
              <w:pPrChange w:id="3544" w:author="Diaz Zepeda, Hirvin Azael" w:date="2021-06-11T18:32:00Z">
                <w:pPr>
                  <w:jc w:val="center"/>
                </w:pPr>
              </w:pPrChange>
            </w:pPr>
            <w:ins w:id="3545" w:author="Diaz Zepeda, Hirvin Azael" w:date="2021-06-11T18:32:00Z">
              <w:r w:rsidRPr="00467ADB">
                <w:rPr>
                  <w:rFonts w:ascii="Times New Roman" w:eastAsia="Times New Roman" w:hAnsi="Times New Roman" w:cs="Times New Roman"/>
                  <w:color w:val="000000"/>
                  <w:lang w:eastAsia="es-MX"/>
                  <w:rPrChange w:id="3546" w:author="Diaz Zepeda, Hirvin Azael" w:date="2021-06-11T18:32:00Z">
                    <w:rPr/>
                  </w:rPrChange>
                </w:rPr>
                <w:t>0.724</w:t>
              </w:r>
            </w:ins>
          </w:p>
        </w:tc>
      </w:tr>
    </w:tbl>
    <w:p w14:paraId="45E1DB07" w14:textId="5AD3FCD3" w:rsidR="00E57E05" w:rsidRPr="00E8425E" w:rsidRDefault="00855B81" w:rsidP="0008514B">
      <w:pPr>
        <w:pStyle w:val="Descripcin"/>
        <w:jc w:val="both"/>
        <w:rPr>
          <w:i/>
          <w:lang w:val="en-US"/>
        </w:rPr>
      </w:pPr>
      <w:r>
        <w:rPr>
          <w:rFonts w:cs="Times New Roman"/>
          <w:color w:val="FF0000"/>
          <w:sz w:val="24"/>
          <w:szCs w:val="26"/>
          <w:lang w:val="en-US"/>
        </w:rPr>
        <w:fldChar w:fldCharType="end"/>
      </w:r>
    </w:p>
    <w:p w14:paraId="68802F92" w14:textId="77777777" w:rsidR="00855B81" w:rsidRDefault="00855B81" w:rsidP="0008514B">
      <w:pPr>
        <w:pStyle w:val="Descripcin"/>
        <w:jc w:val="both"/>
        <w:rPr>
          <w:rFonts w:cs="Times New Roman"/>
          <w:b/>
          <w:i/>
          <w:sz w:val="26"/>
          <w:szCs w:val="26"/>
          <w:lang w:val="en-US"/>
        </w:rPr>
      </w:pPr>
    </w:p>
    <w:p w14:paraId="5F699AC7" w14:textId="77777777" w:rsidR="00855B81" w:rsidRDefault="00855B81" w:rsidP="0008514B">
      <w:pPr>
        <w:pStyle w:val="Descripcin"/>
        <w:jc w:val="both"/>
        <w:rPr>
          <w:rFonts w:cs="Times New Roman"/>
          <w:b/>
          <w:i/>
          <w:sz w:val="26"/>
          <w:szCs w:val="26"/>
          <w:lang w:val="en-US"/>
        </w:rPr>
      </w:pPr>
    </w:p>
    <w:p w14:paraId="197384F6" w14:textId="77777777" w:rsidR="00855B81" w:rsidRDefault="00855B81" w:rsidP="0008514B">
      <w:pPr>
        <w:pStyle w:val="Descripcin"/>
        <w:jc w:val="both"/>
        <w:rPr>
          <w:rFonts w:cs="Times New Roman"/>
          <w:b/>
          <w:i/>
          <w:sz w:val="26"/>
          <w:szCs w:val="26"/>
          <w:lang w:val="en-US"/>
        </w:rPr>
      </w:pPr>
    </w:p>
    <w:p w14:paraId="18F715A9" w14:textId="77777777" w:rsidR="00855B81" w:rsidRDefault="00855B81" w:rsidP="0008514B">
      <w:pPr>
        <w:pStyle w:val="Descripcin"/>
        <w:jc w:val="both"/>
        <w:rPr>
          <w:rFonts w:cs="Times New Roman"/>
          <w:b/>
          <w:i/>
          <w:sz w:val="26"/>
          <w:szCs w:val="26"/>
          <w:lang w:val="en-US"/>
        </w:rPr>
      </w:pPr>
    </w:p>
    <w:p w14:paraId="4C296A45" w14:textId="77777777" w:rsidR="00855B81" w:rsidRDefault="00855B81" w:rsidP="0008514B">
      <w:pPr>
        <w:pStyle w:val="Descripcin"/>
        <w:jc w:val="both"/>
        <w:rPr>
          <w:rFonts w:cs="Times New Roman"/>
          <w:b/>
          <w:i/>
          <w:sz w:val="26"/>
          <w:szCs w:val="26"/>
          <w:lang w:val="en-US"/>
        </w:rPr>
      </w:pPr>
    </w:p>
    <w:p w14:paraId="5A4B76E6" w14:textId="77777777" w:rsidR="00855B81" w:rsidRDefault="00855B81" w:rsidP="0008514B">
      <w:pPr>
        <w:pStyle w:val="Descripcin"/>
        <w:jc w:val="both"/>
        <w:rPr>
          <w:rFonts w:cs="Times New Roman"/>
          <w:b/>
          <w:i/>
          <w:sz w:val="26"/>
          <w:szCs w:val="26"/>
          <w:lang w:val="en-US"/>
        </w:rPr>
      </w:pPr>
    </w:p>
    <w:p w14:paraId="2961E854" w14:textId="77777777" w:rsidR="00855B81" w:rsidRDefault="00855B81" w:rsidP="0008514B">
      <w:pPr>
        <w:pStyle w:val="Descripcin"/>
        <w:jc w:val="both"/>
        <w:rPr>
          <w:rFonts w:cs="Times New Roman"/>
          <w:b/>
          <w:i/>
          <w:sz w:val="26"/>
          <w:szCs w:val="26"/>
          <w:lang w:val="en-US"/>
        </w:rPr>
      </w:pPr>
    </w:p>
    <w:p w14:paraId="1390413D" w14:textId="77777777" w:rsidR="00855B81" w:rsidRDefault="00855B81" w:rsidP="0008514B">
      <w:pPr>
        <w:pStyle w:val="Descripcin"/>
        <w:jc w:val="both"/>
        <w:rPr>
          <w:rFonts w:cs="Times New Roman"/>
          <w:b/>
          <w:i/>
          <w:sz w:val="26"/>
          <w:szCs w:val="26"/>
          <w:lang w:val="en-US"/>
        </w:rPr>
      </w:pPr>
    </w:p>
    <w:p w14:paraId="0EB3BB0F" w14:textId="77777777" w:rsidR="00855B81" w:rsidRDefault="00855B81" w:rsidP="0008514B">
      <w:pPr>
        <w:pStyle w:val="Descripcin"/>
        <w:jc w:val="both"/>
        <w:rPr>
          <w:rFonts w:cs="Times New Roman"/>
          <w:b/>
          <w:i/>
          <w:sz w:val="26"/>
          <w:szCs w:val="26"/>
          <w:lang w:val="en-US"/>
        </w:rPr>
      </w:pPr>
    </w:p>
    <w:p w14:paraId="6827593C" w14:textId="77777777" w:rsidR="00855B81" w:rsidRDefault="00855B81" w:rsidP="0008514B">
      <w:pPr>
        <w:pStyle w:val="Descripcin"/>
        <w:jc w:val="both"/>
        <w:rPr>
          <w:rFonts w:cs="Times New Roman"/>
          <w:b/>
          <w:i/>
          <w:sz w:val="26"/>
          <w:szCs w:val="26"/>
          <w:lang w:val="en-US"/>
        </w:rPr>
      </w:pPr>
    </w:p>
    <w:p w14:paraId="23CA7B11" w14:textId="1FA1DA3C" w:rsidR="006B4829" w:rsidRPr="00E57E05" w:rsidRDefault="006B4829" w:rsidP="007839A5">
      <w:pPr>
        <w:pStyle w:val="Ttulo1"/>
        <w:spacing w:line="360" w:lineRule="auto"/>
        <w:rPr>
          <w:lang w:val="en-US"/>
        </w:rPr>
      </w:pPr>
      <w:bookmarkStart w:id="3547" w:name="_Toc74258177"/>
      <w:r w:rsidRPr="00E57E05">
        <w:rPr>
          <w:lang w:val="en-US"/>
        </w:rPr>
        <w:lastRenderedPageBreak/>
        <w:t>Results</w:t>
      </w:r>
      <w:bookmarkEnd w:id="3547"/>
    </w:p>
    <w:p w14:paraId="559E385E" w14:textId="202B1ED4" w:rsidR="004E3302" w:rsidRDefault="00855B81" w:rsidP="00E56429">
      <w:pPr>
        <w:pStyle w:val="Ttulo2"/>
        <w:spacing w:line="360" w:lineRule="auto"/>
        <w:rPr>
          <w:noProof/>
        </w:rPr>
      </w:pPr>
      <w:bookmarkStart w:id="3548" w:name="_Toc74258178"/>
      <w:r w:rsidRPr="00375277">
        <w:rPr>
          <w:lang w:val="en-US"/>
        </w:rPr>
        <w:t>Disease-</w:t>
      </w:r>
      <w:proofErr w:type="spellStart"/>
      <w:r w:rsidRPr="004E3302">
        <w:t>specific</w:t>
      </w:r>
      <w:proofErr w:type="spellEnd"/>
      <w:r w:rsidRPr="00375277">
        <w:rPr>
          <w:lang w:val="en-US"/>
        </w:rPr>
        <w:t xml:space="preserve"> Hazard</w:t>
      </w:r>
      <w:bookmarkEnd w:id="3548"/>
      <w:r>
        <w:rPr>
          <w:noProof/>
        </w:rPr>
        <w:t xml:space="preserve"> </w:t>
      </w:r>
    </w:p>
    <w:p w14:paraId="4E5F1A77" w14:textId="77777777" w:rsidR="00A30670" w:rsidRDefault="00855B81" w:rsidP="00A30670">
      <w:pPr>
        <w:keepNext/>
      </w:pPr>
      <w:r>
        <w:rPr>
          <w:noProof/>
        </w:rPr>
        <w:drawing>
          <wp:inline distT="0" distB="0" distL="0" distR="0" wp14:anchorId="7D49A18B" wp14:editId="0CC7433E">
            <wp:extent cx="5537442" cy="3954780"/>
            <wp:effectExtent l="0" t="0" r="635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8966" cy="3963010"/>
                    </a:xfrm>
                    <a:prstGeom prst="rect">
                      <a:avLst/>
                    </a:prstGeom>
                    <a:noFill/>
                    <a:ln>
                      <a:noFill/>
                    </a:ln>
                  </pic:spPr>
                </pic:pic>
              </a:graphicData>
            </a:graphic>
          </wp:inline>
        </w:drawing>
      </w:r>
    </w:p>
    <w:p w14:paraId="3187184E" w14:textId="7C119023" w:rsidR="00A30670" w:rsidRPr="00A30670" w:rsidRDefault="00A30670" w:rsidP="0051609B">
      <w:pPr>
        <w:pStyle w:val="Descripcin"/>
        <w:spacing w:line="360" w:lineRule="auto"/>
        <w:jc w:val="center"/>
        <w:rPr>
          <w:lang w:val="en-US"/>
        </w:rPr>
      </w:pPr>
      <w:r w:rsidRPr="00A30670">
        <w:rPr>
          <w:lang w:val="en-US"/>
        </w:rPr>
        <w:t xml:space="preserve">Figure </w:t>
      </w:r>
      <w:r>
        <w:fldChar w:fldCharType="begin"/>
      </w:r>
      <w:r w:rsidRPr="00A30670">
        <w:rPr>
          <w:lang w:val="en-US"/>
        </w:rPr>
        <w:instrText xml:space="preserve"> SEQ Figure \* ARABIC </w:instrText>
      </w:r>
      <w:r>
        <w:fldChar w:fldCharType="separate"/>
      </w:r>
      <w:r w:rsidR="00E8425E">
        <w:rPr>
          <w:noProof/>
          <w:lang w:val="en-US"/>
        </w:rPr>
        <w:t>2</w:t>
      </w:r>
      <w:r>
        <w:fldChar w:fldCharType="end"/>
      </w:r>
      <w:r w:rsidRPr="00A30670">
        <w:rPr>
          <w:lang w:val="en-US"/>
        </w:rPr>
        <w:t xml:space="preserve">: </w:t>
      </w:r>
      <w:r w:rsidRPr="00FA5DF8">
        <w:rPr>
          <w:lang w:val="en-US"/>
        </w:rPr>
        <w:t>COVID</w:t>
      </w:r>
      <w:r w:rsidRPr="00A30670">
        <w:rPr>
          <w:lang w:val="en-US"/>
        </w:rPr>
        <w:t>-19 Daily hazards by cohort, age and sex group. Source:</w:t>
      </w:r>
      <w:ins w:id="3549" w:author="Hirsch , Sarah W" w:date="2021-06-11T13:59:00Z">
        <w:r w:rsidR="005473C7">
          <w:rPr>
            <w:lang w:val="en-US"/>
          </w:rPr>
          <w:t xml:space="preserve"> </w:t>
        </w:r>
        <w:commentRangeStart w:id="3550"/>
        <w:r w:rsidR="005473C7">
          <w:rPr>
            <w:lang w:val="en-US"/>
          </w:rPr>
          <w:t>Created by author</w:t>
        </w:r>
      </w:ins>
      <w:del w:id="3551" w:author="Hirsch , Sarah W" w:date="2021-06-11T13:59:00Z">
        <w:r w:rsidRPr="00A30670" w:rsidDel="005473C7">
          <w:rPr>
            <w:lang w:val="en-US"/>
          </w:rPr>
          <w:delText xml:space="preserve"> Author´s own creation</w:delText>
        </w:r>
      </w:del>
      <w:r w:rsidRPr="00A30670">
        <w:rPr>
          <w:lang w:val="en-US"/>
        </w:rPr>
        <w:t xml:space="preserve"> </w:t>
      </w:r>
      <w:commentRangeEnd w:id="3550"/>
      <w:r w:rsidR="005473C7">
        <w:rPr>
          <w:rStyle w:val="Refdecomentario"/>
          <w:rFonts w:asciiTheme="minorHAnsi" w:hAnsiTheme="minorHAnsi"/>
        </w:rPr>
        <w:commentReference w:id="3550"/>
      </w:r>
      <w:r w:rsidRPr="00A30670">
        <w:rPr>
          <w:lang w:val="en-US"/>
        </w:rPr>
        <w:t>with information published by Mexico´s Ministry of Health.</w:t>
      </w:r>
    </w:p>
    <w:p w14:paraId="00C49D6A" w14:textId="7EEA3029" w:rsidR="00C73C0D" w:rsidRPr="008E3788" w:rsidRDefault="00571BE6" w:rsidP="0051609B">
      <w:pPr>
        <w:spacing w:line="360" w:lineRule="auto"/>
        <w:jc w:val="both"/>
        <w:rPr>
          <w:lang w:val="en-US"/>
        </w:rPr>
      </w:pPr>
      <w:commentRangeStart w:id="3552"/>
      <w:commentRangeEnd w:id="3552"/>
      <w:r>
        <w:rPr>
          <w:rStyle w:val="Refdecomentario"/>
        </w:rPr>
        <w:commentReference w:id="3552"/>
      </w:r>
      <w:r w:rsidR="00C73C0D" w:rsidRPr="00C73C0D">
        <w:rPr>
          <w:lang w:val="en-US"/>
        </w:rPr>
        <w:t xml:space="preserve"> </w:t>
      </w:r>
      <w:r w:rsidR="00C73C0D" w:rsidRPr="00C73C0D">
        <w:rPr>
          <w:rFonts w:ascii="Times New Roman" w:hAnsi="Times New Roman" w:cs="Times New Roman"/>
          <w:sz w:val="24"/>
          <w:szCs w:val="24"/>
          <w:lang w:val="en-US"/>
        </w:rPr>
        <w:t>The results show that the COVID</w:t>
      </w:r>
      <w:ins w:id="3553" w:author="Hirsch , Sarah W" w:date="2021-06-11T14:00:00Z">
        <w:r w:rsidR="005473C7">
          <w:rPr>
            <w:rFonts w:ascii="Times New Roman" w:hAnsi="Times New Roman" w:cs="Times New Roman"/>
            <w:sz w:val="24"/>
            <w:szCs w:val="24"/>
            <w:lang w:val="en-US"/>
          </w:rPr>
          <w:t xml:space="preserve"> </w:t>
        </w:r>
      </w:ins>
      <w:del w:id="3554" w:author="Hirsch , Sarah W" w:date="2021-06-11T14:00:00Z">
        <w:r w:rsidR="00C73C0D" w:rsidRPr="00C73C0D" w:rsidDel="005473C7">
          <w:rPr>
            <w:rFonts w:ascii="Times New Roman" w:hAnsi="Times New Roman" w:cs="Times New Roman"/>
            <w:sz w:val="24"/>
            <w:szCs w:val="24"/>
            <w:lang w:val="en-US"/>
          </w:rPr>
          <w:delText>-</w:delText>
        </w:r>
      </w:del>
      <w:r w:rsidR="00C73C0D" w:rsidRPr="00C73C0D">
        <w:rPr>
          <w:rFonts w:ascii="Times New Roman" w:hAnsi="Times New Roman" w:cs="Times New Roman"/>
          <w:sz w:val="24"/>
          <w:szCs w:val="24"/>
          <w:lang w:val="en-US"/>
        </w:rPr>
        <w:t xml:space="preserve">19-specific mortality rate practically represents the total mortality rate since the daily background population rates are near 0. </w:t>
      </w:r>
      <w:commentRangeStart w:id="3555"/>
      <w:r w:rsidR="00C73C0D" w:rsidRPr="00C73C0D">
        <w:rPr>
          <w:rFonts w:ascii="Times New Roman" w:hAnsi="Times New Roman" w:cs="Times New Roman"/>
          <w:sz w:val="24"/>
          <w:szCs w:val="24"/>
          <w:lang w:val="en-US"/>
        </w:rPr>
        <w:t>The highest rates are around day 10 for the no</w:t>
      </w:r>
      <w:ins w:id="3556" w:author="Hirsch , Sarah W" w:date="2021-06-11T14:00:00Z">
        <w:r w:rsidR="005473C7">
          <w:rPr>
            <w:rFonts w:ascii="Times New Roman" w:hAnsi="Times New Roman" w:cs="Times New Roman"/>
            <w:sz w:val="24"/>
            <w:szCs w:val="24"/>
            <w:lang w:val="en-US"/>
          </w:rPr>
          <w:t>n-</w:t>
        </w:r>
      </w:ins>
      <w:del w:id="3557" w:author="Hirsch , Sarah W" w:date="2021-06-11T14:00:00Z">
        <w:r w:rsidR="00C73C0D" w:rsidRPr="00C73C0D" w:rsidDel="005473C7">
          <w:rPr>
            <w:rFonts w:ascii="Times New Roman" w:hAnsi="Times New Roman" w:cs="Times New Roman"/>
            <w:sz w:val="24"/>
            <w:szCs w:val="24"/>
            <w:lang w:val="en-US"/>
          </w:rPr>
          <w:delText xml:space="preserve">t </w:delText>
        </w:r>
      </w:del>
      <w:r w:rsidR="00C73C0D" w:rsidRPr="00C73C0D">
        <w:rPr>
          <w:rFonts w:ascii="Times New Roman" w:hAnsi="Times New Roman" w:cs="Times New Roman"/>
          <w:sz w:val="24"/>
          <w:szCs w:val="24"/>
          <w:lang w:val="en-US"/>
        </w:rPr>
        <w:t>intubated cohort, extending beyond 20 days for the intubated</w:t>
      </w:r>
      <w:commentRangeEnd w:id="3555"/>
      <w:r w:rsidR="005473C7">
        <w:rPr>
          <w:rStyle w:val="Refdecomentario"/>
        </w:rPr>
        <w:commentReference w:id="3555"/>
      </w:r>
      <w:r w:rsidR="00C73C0D" w:rsidRPr="00C73C0D">
        <w:rPr>
          <w:rFonts w:ascii="Times New Roman" w:hAnsi="Times New Roman" w:cs="Times New Roman"/>
          <w:sz w:val="24"/>
          <w:szCs w:val="24"/>
          <w:lang w:val="en-US"/>
        </w:rPr>
        <w:t>. COVID-19-specific mortality rate increases with age: For the no</w:t>
      </w:r>
      <w:ins w:id="3558" w:author="Hirsch , Sarah W" w:date="2021-06-11T14:01:00Z">
        <w:r w:rsidR="005473C7">
          <w:rPr>
            <w:rFonts w:ascii="Times New Roman" w:hAnsi="Times New Roman" w:cs="Times New Roman"/>
            <w:sz w:val="24"/>
            <w:szCs w:val="24"/>
            <w:lang w:val="en-US"/>
          </w:rPr>
          <w:t>n-</w:t>
        </w:r>
      </w:ins>
      <w:del w:id="3559" w:author="Hirsch , Sarah W" w:date="2021-06-11T14:01:00Z">
        <w:r w:rsidR="00C73C0D" w:rsidRPr="00C73C0D" w:rsidDel="005473C7">
          <w:rPr>
            <w:rFonts w:ascii="Times New Roman" w:hAnsi="Times New Roman" w:cs="Times New Roman"/>
            <w:sz w:val="24"/>
            <w:szCs w:val="24"/>
            <w:lang w:val="en-US"/>
          </w:rPr>
          <w:delText xml:space="preserve">t </w:delText>
        </w:r>
      </w:del>
      <w:r w:rsidR="00C73C0D" w:rsidRPr="00C73C0D">
        <w:rPr>
          <w:rFonts w:ascii="Times New Roman" w:hAnsi="Times New Roman" w:cs="Times New Roman"/>
          <w:sz w:val="24"/>
          <w:szCs w:val="24"/>
          <w:lang w:val="en-US"/>
        </w:rPr>
        <w:t>intubated cohort, patients 45 – 54 years</w:t>
      </w:r>
      <w:ins w:id="3560" w:author="Hirsch , Sarah W" w:date="2021-06-11T14:01:00Z">
        <w:r w:rsidR="005473C7">
          <w:rPr>
            <w:rFonts w:ascii="Times New Roman" w:hAnsi="Times New Roman" w:cs="Times New Roman"/>
            <w:sz w:val="24"/>
            <w:szCs w:val="24"/>
            <w:lang w:val="en-US"/>
          </w:rPr>
          <w:t xml:space="preserve"> </w:t>
        </w:r>
      </w:ins>
      <w:del w:id="3561" w:author="Hirsch , Sarah W" w:date="2021-06-11T14:01:00Z">
        <w:r w:rsidR="00C73C0D" w:rsidRPr="00C73C0D" w:rsidDel="005473C7">
          <w:rPr>
            <w:rFonts w:ascii="Times New Roman" w:hAnsi="Times New Roman" w:cs="Times New Roman"/>
            <w:sz w:val="24"/>
            <w:szCs w:val="24"/>
            <w:lang w:val="en-US"/>
          </w:rPr>
          <w:delText>-</w:delText>
        </w:r>
      </w:del>
      <w:r w:rsidR="00C73C0D" w:rsidRPr="00C73C0D">
        <w:rPr>
          <w:rFonts w:ascii="Times New Roman" w:hAnsi="Times New Roman" w:cs="Times New Roman"/>
          <w:sz w:val="24"/>
          <w:szCs w:val="24"/>
          <w:lang w:val="en-US"/>
        </w:rPr>
        <w:t>old have a COVID</w:t>
      </w:r>
      <w:ins w:id="3562" w:author="Hirsch , Sarah W" w:date="2021-06-11T14:01:00Z">
        <w:r w:rsidR="005473C7">
          <w:rPr>
            <w:rFonts w:ascii="Times New Roman" w:hAnsi="Times New Roman" w:cs="Times New Roman"/>
            <w:sz w:val="24"/>
            <w:szCs w:val="24"/>
            <w:lang w:val="en-US"/>
          </w:rPr>
          <w:t xml:space="preserve"> </w:t>
        </w:r>
      </w:ins>
      <w:del w:id="3563" w:author="Hirsch , Sarah W" w:date="2021-06-11T14:01:00Z">
        <w:r w:rsidR="00C73C0D" w:rsidRPr="00C73C0D" w:rsidDel="005473C7">
          <w:rPr>
            <w:rFonts w:ascii="Times New Roman" w:hAnsi="Times New Roman" w:cs="Times New Roman"/>
            <w:sz w:val="24"/>
            <w:szCs w:val="24"/>
            <w:lang w:val="en-US"/>
          </w:rPr>
          <w:delText>-</w:delText>
        </w:r>
      </w:del>
      <w:r w:rsidR="00C73C0D" w:rsidRPr="00C73C0D">
        <w:rPr>
          <w:rFonts w:ascii="Times New Roman" w:hAnsi="Times New Roman" w:cs="Times New Roman"/>
          <w:sz w:val="24"/>
          <w:szCs w:val="24"/>
          <w:lang w:val="en-US"/>
        </w:rPr>
        <w:t>19-specific mortality rate of 507 per 100,000, while for patients 70 + years old, this rate increases to 1,347 per 100,000. For the intubated cohort, these rates are 2,503 and 3,770 per 100,000, respectively.</w:t>
      </w:r>
    </w:p>
    <w:p w14:paraId="7AA8E324" w14:textId="38779434" w:rsidR="00E62028" w:rsidRPr="003A4D59" w:rsidRDefault="003A4D59" w:rsidP="0051609B">
      <w:pPr>
        <w:spacing w:line="360" w:lineRule="auto"/>
        <w:jc w:val="both"/>
        <w:rPr>
          <w:rFonts w:ascii="Times New Roman" w:hAnsi="Times New Roman" w:cs="Times New Roman"/>
          <w:sz w:val="24"/>
          <w:szCs w:val="24"/>
          <w:lang w:val="en-US"/>
        </w:rPr>
      </w:pPr>
      <w:bookmarkStart w:id="3564" w:name="_Hlk74330399"/>
      <w:r w:rsidRPr="003A4D59">
        <w:rPr>
          <w:rFonts w:ascii="Times New Roman" w:hAnsi="Times New Roman" w:cs="Times New Roman"/>
          <w:sz w:val="24"/>
          <w:szCs w:val="24"/>
          <w:lang w:val="en-US"/>
        </w:rPr>
        <w:t>Men face higher mortality r</w:t>
      </w:r>
      <w:r>
        <w:rPr>
          <w:rFonts w:ascii="Times New Roman" w:hAnsi="Times New Roman" w:cs="Times New Roman"/>
          <w:sz w:val="24"/>
          <w:szCs w:val="24"/>
          <w:lang w:val="en-US"/>
        </w:rPr>
        <w:t xml:space="preserve">ates than women. </w:t>
      </w:r>
      <w:r w:rsidR="005473C7">
        <w:rPr>
          <w:rFonts w:ascii="Times New Roman" w:hAnsi="Times New Roman" w:cs="Times New Roman"/>
          <w:sz w:val="24"/>
          <w:szCs w:val="24"/>
          <w:lang w:val="en-US"/>
        </w:rPr>
        <w:t>The o</w:t>
      </w:r>
      <w:r w:rsidR="00F10A11">
        <w:rPr>
          <w:rFonts w:ascii="Times New Roman" w:hAnsi="Times New Roman" w:cs="Times New Roman"/>
          <w:sz w:val="24"/>
          <w:szCs w:val="24"/>
          <w:lang w:val="en-US"/>
        </w:rPr>
        <w:t xml:space="preserve">verall mean COVID-19 mortality rate for men </w:t>
      </w:r>
      <w:r w:rsidR="005473C7">
        <w:rPr>
          <w:rFonts w:ascii="Times New Roman" w:hAnsi="Times New Roman" w:cs="Times New Roman"/>
          <w:sz w:val="24"/>
          <w:szCs w:val="24"/>
          <w:lang w:val="en-US"/>
        </w:rPr>
        <w:t>is</w:t>
      </w:r>
      <w:r w:rsidR="00F10A11">
        <w:rPr>
          <w:rFonts w:ascii="Times New Roman" w:hAnsi="Times New Roman" w:cs="Times New Roman"/>
          <w:sz w:val="24"/>
          <w:szCs w:val="24"/>
          <w:lang w:val="en-US"/>
        </w:rPr>
        <w:t xml:space="preserve"> 2,101 per 100,000</w:t>
      </w:r>
      <w:r w:rsidR="005473C7">
        <w:rPr>
          <w:rFonts w:ascii="Times New Roman" w:hAnsi="Times New Roman" w:cs="Times New Roman"/>
          <w:sz w:val="24"/>
          <w:szCs w:val="24"/>
          <w:lang w:val="en-US"/>
        </w:rPr>
        <w:t>, while</w:t>
      </w:r>
      <w:r w:rsidR="00F10A11">
        <w:rPr>
          <w:rFonts w:ascii="Times New Roman" w:hAnsi="Times New Roman" w:cs="Times New Roman"/>
          <w:sz w:val="24"/>
          <w:szCs w:val="24"/>
          <w:lang w:val="en-US"/>
        </w:rPr>
        <w:t xml:space="preserve"> for women </w:t>
      </w:r>
      <w:r w:rsidR="005473C7">
        <w:rPr>
          <w:rFonts w:ascii="Times New Roman" w:hAnsi="Times New Roman" w:cs="Times New Roman"/>
          <w:sz w:val="24"/>
          <w:szCs w:val="24"/>
          <w:lang w:val="en-US"/>
        </w:rPr>
        <w:t>it is</w:t>
      </w:r>
      <w:r w:rsidR="00F10A11">
        <w:rPr>
          <w:rFonts w:ascii="Times New Roman" w:hAnsi="Times New Roman" w:cs="Times New Roman"/>
          <w:sz w:val="24"/>
          <w:szCs w:val="24"/>
          <w:lang w:val="en-US"/>
        </w:rPr>
        <w:t xml:space="preserve"> 1,967</w:t>
      </w:r>
      <w:r w:rsidR="005473C7">
        <w:rPr>
          <w:rFonts w:ascii="Times New Roman" w:hAnsi="Times New Roman" w:cs="Times New Roman"/>
          <w:sz w:val="24"/>
          <w:szCs w:val="24"/>
          <w:lang w:val="en-US"/>
        </w:rPr>
        <w:t xml:space="preserve"> per 100,000</w:t>
      </w:r>
      <w:r w:rsidR="00F10A11">
        <w:rPr>
          <w:rFonts w:ascii="Times New Roman" w:hAnsi="Times New Roman" w:cs="Times New Roman"/>
          <w:sz w:val="24"/>
          <w:szCs w:val="24"/>
          <w:lang w:val="en-US"/>
        </w:rPr>
        <w:t xml:space="preserve">. </w:t>
      </w:r>
      <w:r w:rsidR="00EA5A43">
        <w:rPr>
          <w:rFonts w:ascii="Times New Roman" w:hAnsi="Times New Roman" w:cs="Times New Roman"/>
          <w:sz w:val="24"/>
          <w:szCs w:val="24"/>
          <w:lang w:val="en-US"/>
        </w:rPr>
        <w:t>For no</w:t>
      </w:r>
      <w:r w:rsidR="005473C7">
        <w:rPr>
          <w:rFonts w:ascii="Times New Roman" w:hAnsi="Times New Roman" w:cs="Times New Roman"/>
          <w:sz w:val="24"/>
          <w:szCs w:val="24"/>
          <w:lang w:val="en-US"/>
        </w:rPr>
        <w:t>n-</w:t>
      </w:r>
      <w:r w:rsidR="00EA5A43">
        <w:rPr>
          <w:rFonts w:ascii="Times New Roman" w:hAnsi="Times New Roman" w:cs="Times New Roman"/>
          <w:sz w:val="24"/>
          <w:szCs w:val="24"/>
          <w:lang w:val="en-US"/>
        </w:rPr>
        <w:t>intubated patients, estimated mortality rates for men are 1,006 per 100,000 and 841</w:t>
      </w:r>
      <w:r w:rsidR="005473C7">
        <w:rPr>
          <w:rFonts w:ascii="Times New Roman" w:hAnsi="Times New Roman" w:cs="Times New Roman"/>
          <w:sz w:val="24"/>
          <w:szCs w:val="24"/>
          <w:lang w:val="en-US"/>
        </w:rPr>
        <w:t xml:space="preserve"> per 100,000</w:t>
      </w:r>
      <w:r w:rsidR="00EA5A43">
        <w:rPr>
          <w:rFonts w:ascii="Times New Roman" w:hAnsi="Times New Roman" w:cs="Times New Roman"/>
          <w:sz w:val="24"/>
          <w:szCs w:val="24"/>
          <w:lang w:val="en-US"/>
        </w:rPr>
        <w:t xml:space="preserve"> for </w:t>
      </w:r>
      <w:r w:rsidR="00EA5A43">
        <w:rPr>
          <w:rFonts w:ascii="Times New Roman" w:hAnsi="Times New Roman" w:cs="Times New Roman"/>
          <w:sz w:val="24"/>
          <w:szCs w:val="24"/>
          <w:lang w:val="en-US"/>
        </w:rPr>
        <w:lastRenderedPageBreak/>
        <w:t xml:space="preserve">women. Intubated cohort presents 3,196 and 3,093 </w:t>
      </w:r>
      <w:commentRangeStart w:id="3565"/>
      <w:r w:rsidR="00EA5A43">
        <w:rPr>
          <w:rFonts w:ascii="Times New Roman" w:hAnsi="Times New Roman" w:cs="Times New Roman"/>
          <w:sz w:val="24"/>
          <w:szCs w:val="24"/>
          <w:lang w:val="en-US"/>
        </w:rPr>
        <w:t>respectively</w:t>
      </w:r>
      <w:commentRangeEnd w:id="3565"/>
      <w:r w:rsidR="005473C7">
        <w:rPr>
          <w:rStyle w:val="Refdecomentario"/>
        </w:rPr>
        <w:commentReference w:id="3565"/>
      </w:r>
      <w:r w:rsidR="00EA5A43">
        <w:rPr>
          <w:rFonts w:ascii="Times New Roman" w:hAnsi="Times New Roman" w:cs="Times New Roman"/>
          <w:sz w:val="24"/>
          <w:szCs w:val="24"/>
          <w:lang w:val="en-US"/>
        </w:rPr>
        <w:t xml:space="preserve">. </w:t>
      </w:r>
      <w:commentRangeStart w:id="3566"/>
      <w:r w:rsidR="00EA5A43">
        <w:rPr>
          <w:rFonts w:ascii="Times New Roman" w:hAnsi="Times New Roman" w:cs="Times New Roman"/>
          <w:sz w:val="24"/>
          <w:szCs w:val="24"/>
          <w:lang w:val="en-US"/>
        </w:rPr>
        <w:t>We can see that age is a more important differentiating factor than sex in mortality rates.</w:t>
      </w:r>
      <w:commentRangeEnd w:id="3566"/>
      <w:r w:rsidR="005473C7">
        <w:rPr>
          <w:rStyle w:val="Refdecomentario"/>
        </w:rPr>
        <w:commentReference w:id="3566"/>
      </w:r>
    </w:p>
    <w:p w14:paraId="56A3D1CD" w14:textId="1FA6956F" w:rsidR="00640503" w:rsidRDefault="00640503" w:rsidP="0051609B">
      <w:pPr>
        <w:pStyle w:val="Ttulo2"/>
        <w:spacing w:after="240" w:line="360" w:lineRule="auto"/>
        <w:rPr>
          <w:lang w:val="en-US"/>
        </w:rPr>
      </w:pPr>
      <w:bookmarkStart w:id="3567" w:name="_Toc74258179"/>
      <w:bookmarkEnd w:id="3564"/>
      <w:r w:rsidRPr="003A4D59">
        <w:rPr>
          <w:lang w:val="en-US"/>
        </w:rPr>
        <w:t>Cost-effectiveness Analysis</w:t>
      </w:r>
      <w:bookmarkEnd w:id="3567"/>
    </w:p>
    <w:p w14:paraId="54BF8A5B" w14:textId="532BA664" w:rsidR="00231714" w:rsidRPr="00231714" w:rsidRDefault="00231714" w:rsidP="00231714">
      <w:pPr>
        <w:jc w:val="center"/>
        <w:rPr>
          <w:lang w:val="en-US"/>
        </w:rPr>
      </w:pPr>
      <w:r>
        <w:rPr>
          <w:noProof/>
        </w:rPr>
        <w:drawing>
          <wp:inline distT="0" distB="0" distL="0" distR="0" wp14:anchorId="4C9B224B" wp14:editId="767F7A86">
            <wp:extent cx="4688586" cy="6697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0069" cy="6700099"/>
                    </a:xfrm>
                    <a:prstGeom prst="rect">
                      <a:avLst/>
                    </a:prstGeom>
                    <a:noFill/>
                    <a:ln>
                      <a:noFill/>
                    </a:ln>
                  </pic:spPr>
                </pic:pic>
              </a:graphicData>
            </a:graphic>
          </wp:inline>
        </w:drawing>
      </w:r>
    </w:p>
    <w:p w14:paraId="2FE1AE83" w14:textId="2099A4E8" w:rsidR="00467ADB" w:rsidRPr="004C2F4A" w:rsidRDefault="0051609B" w:rsidP="00467ADB">
      <w:pPr>
        <w:spacing w:after="240"/>
        <w:rPr>
          <w:rFonts w:ascii="Times New Roman" w:hAnsi="Times New Roman" w:cs="Times New Roman"/>
          <w:sz w:val="24"/>
          <w:szCs w:val="24"/>
          <w:lang w:val="en-US"/>
        </w:rPr>
        <w:pPrChange w:id="3568" w:author="Diaz Zepeda, Hirvin Azael" w:date="2021-06-11T18:32:00Z">
          <w:pPr>
            <w:pStyle w:val="Descripcin"/>
            <w:spacing w:before="240" w:line="360" w:lineRule="auto"/>
            <w:jc w:val="both"/>
          </w:pPr>
        </w:pPrChange>
      </w:pPr>
      <w:bookmarkStart w:id="3569" w:name="_Hlk74330429"/>
      <w:r w:rsidRPr="0051609B">
        <w:rPr>
          <w:rFonts w:ascii="Times New Roman" w:hAnsi="Times New Roman" w:cs="Times New Roman"/>
          <w:sz w:val="24"/>
          <w:szCs w:val="24"/>
          <w:lang w:val="en-US"/>
        </w:rPr>
        <w:t>Table 2 shows the mean QALYs, average costs</w:t>
      </w:r>
      <w:r>
        <w:rPr>
          <w:rFonts w:ascii="Times New Roman" w:hAnsi="Times New Roman" w:cs="Times New Roman"/>
          <w:sz w:val="24"/>
          <w:szCs w:val="24"/>
          <w:lang w:val="en-US"/>
        </w:rPr>
        <w:t>, incremental QALYs, costs and calculated ICERs for the five strategies evaluated</w:t>
      </w:r>
      <w:r w:rsidR="009263FF">
        <w:rPr>
          <w:rFonts w:ascii="Times New Roman" w:hAnsi="Times New Roman" w:cs="Times New Roman"/>
          <w:sz w:val="24"/>
          <w:szCs w:val="24"/>
          <w:lang w:val="en-US"/>
        </w:rPr>
        <w:t xml:space="preserve"> through the PSA</w:t>
      </w:r>
      <w:r>
        <w:rPr>
          <w:rFonts w:ascii="Times New Roman" w:hAnsi="Times New Roman" w:cs="Times New Roman"/>
          <w:sz w:val="24"/>
          <w:szCs w:val="24"/>
          <w:lang w:val="en-US"/>
        </w:rPr>
        <w:t xml:space="preserve">. </w:t>
      </w:r>
      <w:r w:rsidR="004E5E10" w:rsidRPr="0051609B">
        <w:rPr>
          <w:rFonts w:ascii="Times New Roman" w:hAnsi="Times New Roman" w:cs="Times New Roman"/>
          <w:sz w:val="24"/>
          <w:szCs w:val="24"/>
          <w:lang w:val="en-US"/>
        </w:rPr>
        <w:t xml:space="preserve">The non-intubated cohort lives </w:t>
      </w:r>
      <w:r w:rsidR="005473C7">
        <w:rPr>
          <w:rFonts w:ascii="Times New Roman" w:hAnsi="Times New Roman" w:cs="Times New Roman"/>
          <w:sz w:val="24"/>
          <w:szCs w:val="24"/>
          <w:lang w:val="en-US"/>
        </w:rPr>
        <w:t xml:space="preserve">for </w:t>
      </w:r>
      <w:r w:rsidR="004E5E10" w:rsidRPr="0051609B">
        <w:rPr>
          <w:rFonts w:ascii="Times New Roman" w:hAnsi="Times New Roman" w:cs="Times New Roman"/>
          <w:sz w:val="24"/>
          <w:szCs w:val="24"/>
          <w:lang w:val="en-US"/>
        </w:rPr>
        <w:lastRenderedPageBreak/>
        <w:t xml:space="preserve">5.27 discounted QALYs and experiences </w:t>
      </w:r>
      <w:r w:rsidR="00A30670" w:rsidRPr="0051609B">
        <w:rPr>
          <w:rFonts w:ascii="Times New Roman" w:hAnsi="Times New Roman" w:cs="Times New Roman"/>
          <w:sz w:val="24"/>
          <w:szCs w:val="24"/>
          <w:lang w:val="en-US"/>
        </w:rPr>
        <w:t xml:space="preserve">average </w:t>
      </w:r>
      <w:r w:rsidR="004E5E10" w:rsidRPr="0051609B">
        <w:rPr>
          <w:rFonts w:ascii="Times New Roman" w:hAnsi="Times New Roman" w:cs="Times New Roman"/>
          <w:sz w:val="24"/>
          <w:szCs w:val="24"/>
          <w:lang w:val="en-US"/>
        </w:rPr>
        <w:t xml:space="preserve">costs of $250,000 </w:t>
      </w:r>
      <w:r w:rsidR="00A30670" w:rsidRPr="0051609B">
        <w:rPr>
          <w:rFonts w:ascii="Times New Roman" w:hAnsi="Times New Roman" w:cs="Times New Roman"/>
          <w:sz w:val="24"/>
          <w:szCs w:val="24"/>
          <w:lang w:val="en-US"/>
        </w:rPr>
        <w:t xml:space="preserve">in a strategy </w:t>
      </w:r>
      <w:r w:rsidR="004E5E10" w:rsidRPr="0051609B">
        <w:rPr>
          <w:rFonts w:ascii="Times New Roman" w:hAnsi="Times New Roman" w:cs="Times New Roman"/>
          <w:sz w:val="24"/>
          <w:szCs w:val="24"/>
          <w:lang w:val="en-US"/>
        </w:rPr>
        <w:t>without COVID-19 treatment</w:t>
      </w:r>
      <w:r w:rsidR="00A30670" w:rsidRPr="0051609B">
        <w:rPr>
          <w:rFonts w:ascii="Times New Roman" w:hAnsi="Times New Roman" w:cs="Times New Roman"/>
          <w:sz w:val="24"/>
          <w:szCs w:val="24"/>
          <w:lang w:val="en-US"/>
        </w:rPr>
        <w:t>.</w:t>
      </w:r>
      <w:r w:rsidR="004E5E10" w:rsidRPr="0051609B">
        <w:rPr>
          <w:rFonts w:ascii="Times New Roman" w:hAnsi="Times New Roman" w:cs="Times New Roman"/>
          <w:sz w:val="24"/>
          <w:szCs w:val="24"/>
          <w:lang w:val="en-US"/>
        </w:rPr>
        <w:t xml:space="preserve"> </w:t>
      </w:r>
      <w:r w:rsidR="00A30670" w:rsidRPr="0051609B">
        <w:rPr>
          <w:rFonts w:ascii="Times New Roman" w:hAnsi="Times New Roman" w:cs="Times New Roman"/>
          <w:sz w:val="24"/>
          <w:szCs w:val="24"/>
          <w:lang w:val="en-US"/>
        </w:rPr>
        <w:t xml:space="preserve">The strategy of Remdesivir alone </w:t>
      </w:r>
      <w:r w:rsidR="002E1D09">
        <w:rPr>
          <w:rFonts w:ascii="Times New Roman" w:hAnsi="Times New Roman" w:cs="Times New Roman"/>
          <w:sz w:val="24"/>
          <w:szCs w:val="24"/>
          <w:lang w:val="en-US"/>
        </w:rPr>
        <w:t xml:space="preserve">reports </w:t>
      </w:r>
      <w:r w:rsidR="004E5E10" w:rsidRPr="0051609B">
        <w:rPr>
          <w:rFonts w:ascii="Times New Roman" w:hAnsi="Times New Roman" w:cs="Times New Roman"/>
          <w:sz w:val="24"/>
          <w:szCs w:val="24"/>
          <w:lang w:val="en-US"/>
        </w:rPr>
        <w:t>5.97 QALYs and $332,000</w:t>
      </w:r>
      <w:r w:rsidR="002E1D09">
        <w:rPr>
          <w:rFonts w:ascii="Times New Roman" w:hAnsi="Times New Roman" w:cs="Times New Roman"/>
          <w:sz w:val="24"/>
          <w:szCs w:val="24"/>
          <w:lang w:val="en-US"/>
        </w:rPr>
        <w:t xml:space="preserve">. </w:t>
      </w:r>
      <w:r w:rsidR="009263FF">
        <w:rPr>
          <w:rFonts w:ascii="Times New Roman" w:hAnsi="Times New Roman" w:cs="Times New Roman"/>
          <w:sz w:val="24"/>
          <w:szCs w:val="24"/>
          <w:lang w:val="en-US"/>
        </w:rPr>
        <w:t xml:space="preserve">Estimated mean QALYs for </w:t>
      </w:r>
      <w:r w:rsidR="002E1D09" w:rsidRPr="004E5E10">
        <w:rPr>
          <w:rFonts w:ascii="Times New Roman" w:hAnsi="Times New Roman" w:cs="Times New Roman"/>
          <w:sz w:val="24"/>
          <w:szCs w:val="24"/>
          <w:lang w:val="en-US"/>
        </w:rPr>
        <w:t>Remdesivir and Baricitinib</w:t>
      </w:r>
      <w:r w:rsidR="009263FF">
        <w:rPr>
          <w:rFonts w:ascii="Times New Roman" w:hAnsi="Times New Roman" w:cs="Times New Roman"/>
          <w:sz w:val="24"/>
          <w:szCs w:val="24"/>
          <w:lang w:val="en-US"/>
        </w:rPr>
        <w:t xml:space="preserve"> are 6.70 and expected costs $401,300. The ICER reported by this strategy</w:t>
      </w:r>
      <w:r w:rsidR="005473C7">
        <w:rPr>
          <w:rFonts w:ascii="Times New Roman" w:hAnsi="Times New Roman" w:cs="Times New Roman"/>
          <w:sz w:val="24"/>
          <w:szCs w:val="24"/>
          <w:lang w:val="en-US"/>
        </w:rPr>
        <w:t>, in comparison</w:t>
      </w:r>
      <w:r w:rsidR="009263FF">
        <w:rPr>
          <w:rFonts w:ascii="Times New Roman" w:hAnsi="Times New Roman" w:cs="Times New Roman"/>
          <w:sz w:val="24"/>
          <w:szCs w:val="24"/>
          <w:lang w:val="en-US"/>
        </w:rPr>
        <w:t xml:space="preserve"> to no</w:t>
      </w:r>
      <w:r w:rsidR="005473C7">
        <w:rPr>
          <w:rFonts w:ascii="Times New Roman" w:hAnsi="Times New Roman" w:cs="Times New Roman"/>
          <w:sz w:val="24"/>
          <w:szCs w:val="24"/>
          <w:lang w:val="en-US"/>
        </w:rPr>
        <w:t xml:space="preserve"> </w:t>
      </w:r>
      <w:r w:rsidR="009263FF">
        <w:rPr>
          <w:rFonts w:ascii="Times New Roman" w:hAnsi="Times New Roman" w:cs="Times New Roman"/>
          <w:sz w:val="24"/>
          <w:szCs w:val="24"/>
          <w:lang w:val="en-US"/>
        </w:rPr>
        <w:t>treatment</w:t>
      </w:r>
      <w:r w:rsidR="005473C7">
        <w:rPr>
          <w:rFonts w:ascii="Times New Roman" w:hAnsi="Times New Roman" w:cs="Times New Roman"/>
          <w:sz w:val="24"/>
          <w:szCs w:val="24"/>
          <w:lang w:val="en-US"/>
        </w:rPr>
        <w:t>,</w:t>
      </w:r>
      <w:r w:rsidR="009263FF">
        <w:rPr>
          <w:rFonts w:ascii="Times New Roman" w:hAnsi="Times New Roman" w:cs="Times New Roman"/>
          <w:sz w:val="24"/>
          <w:szCs w:val="24"/>
          <w:lang w:val="en-US"/>
        </w:rPr>
        <w:t xml:space="preserve"> is 102,308.</w:t>
      </w:r>
      <w:r w:rsidR="002E1D09">
        <w:rPr>
          <w:rFonts w:ascii="Times New Roman" w:hAnsi="Times New Roman" w:cs="Times New Roman"/>
          <w:sz w:val="24"/>
          <w:szCs w:val="24"/>
          <w:lang w:val="en-US"/>
        </w:rPr>
        <w:t xml:space="preserve"> </w:t>
      </w:r>
      <w:r w:rsidR="009263FF">
        <w:rPr>
          <w:rFonts w:ascii="Times New Roman" w:hAnsi="Times New Roman" w:cs="Times New Roman"/>
          <w:sz w:val="24"/>
          <w:szCs w:val="24"/>
          <w:lang w:val="en-US"/>
        </w:rPr>
        <w:t xml:space="preserve"> </w:t>
      </w:r>
      <w:bookmarkEnd w:id="3569"/>
      <w:commentRangeStart w:id="3570"/>
      <w:commentRangeStart w:id="3571"/>
      <w:r w:rsidR="008E3788">
        <w:rPr>
          <w:rFonts w:cs="Times New Roman"/>
          <w:sz w:val="24"/>
          <w:szCs w:val="24"/>
          <w:lang w:val="en-US"/>
        </w:rPr>
        <w:fldChar w:fldCharType="begin"/>
      </w:r>
      <w:r w:rsidR="008E3788">
        <w:rPr>
          <w:rFonts w:cs="Times New Roman"/>
          <w:sz w:val="24"/>
          <w:szCs w:val="24"/>
          <w:lang w:val="en-US"/>
        </w:rPr>
        <w:instrText xml:space="preserve"> LINK </w:instrText>
      </w:r>
      <w:r w:rsidR="00467ADB">
        <w:rPr>
          <w:rFonts w:cs="Times New Roman"/>
          <w:sz w:val="24"/>
          <w:szCs w:val="24"/>
          <w:lang w:val="en-US"/>
        </w:rPr>
        <w:instrText xml:space="preserve">Excel.Sheet.12 "C:\\Users\\IRVING\\Documents\\GitHub\\Cov_19_specific_hazard\\docs\\Copia de Copia de Parameter table total.xlsx" Cost-effectiveness!F3C1:F11C6 </w:instrText>
      </w:r>
      <w:r w:rsidR="008E3788">
        <w:rPr>
          <w:rFonts w:cs="Times New Roman"/>
          <w:sz w:val="24"/>
          <w:szCs w:val="24"/>
          <w:lang w:val="en-US"/>
        </w:rPr>
        <w:instrText xml:space="preserve">\a \f 4 \h  \* MERGEFORMAT </w:instrText>
      </w:r>
      <w:r w:rsidR="00467ADB">
        <w:rPr>
          <w:rFonts w:cs="Times New Roman"/>
          <w:sz w:val="24"/>
          <w:szCs w:val="24"/>
          <w:lang w:val="en-US"/>
        </w:rPr>
        <w:fldChar w:fldCharType="separate"/>
      </w:r>
    </w:p>
    <w:tbl>
      <w:tblPr>
        <w:tblW w:w="9760" w:type="dxa"/>
        <w:jc w:val="center"/>
        <w:tblCellMar>
          <w:left w:w="70" w:type="dxa"/>
          <w:right w:w="70" w:type="dxa"/>
        </w:tblCellMar>
        <w:tblLook w:val="04A0" w:firstRow="1" w:lastRow="0" w:firstColumn="1" w:lastColumn="0" w:noHBand="0" w:noVBand="1"/>
      </w:tblPr>
      <w:tblGrid>
        <w:gridCol w:w="3560"/>
        <w:gridCol w:w="1240"/>
        <w:gridCol w:w="1289"/>
        <w:gridCol w:w="1240"/>
        <w:gridCol w:w="1289"/>
        <w:gridCol w:w="1240"/>
        <w:tblGridChange w:id="3572">
          <w:tblGrid>
            <w:gridCol w:w="3560"/>
            <w:gridCol w:w="1240"/>
            <w:gridCol w:w="1289"/>
            <w:gridCol w:w="1240"/>
            <w:gridCol w:w="1289"/>
            <w:gridCol w:w="1142"/>
            <w:gridCol w:w="98"/>
          </w:tblGrid>
        </w:tblGridChange>
      </w:tblGrid>
      <w:tr w:rsidR="00467ADB" w:rsidRPr="00467ADB" w14:paraId="3D256C23" w14:textId="77777777" w:rsidTr="00467ADB">
        <w:trPr>
          <w:divId w:val="132480144"/>
          <w:trHeight w:val="552"/>
          <w:jc w:val="center"/>
          <w:ins w:id="3573" w:author="Diaz Zepeda, Hirvin Azael" w:date="2021-06-11T18:32:00Z"/>
        </w:trPr>
        <w:tc>
          <w:tcPr>
            <w:tcW w:w="3560" w:type="dxa"/>
            <w:tcBorders>
              <w:top w:val="nil"/>
              <w:left w:val="nil"/>
              <w:bottom w:val="single" w:sz="4" w:space="0" w:color="auto"/>
              <w:right w:val="nil"/>
            </w:tcBorders>
            <w:shd w:val="clear" w:color="000000" w:fill="D0CECE"/>
            <w:vAlign w:val="center"/>
            <w:hideMark/>
          </w:tcPr>
          <w:p w14:paraId="5061FC92" w14:textId="3A176DF2" w:rsidR="00467ADB" w:rsidRPr="00467ADB" w:rsidRDefault="00467ADB" w:rsidP="00467ADB">
            <w:pPr>
              <w:jc w:val="center"/>
              <w:rPr>
                <w:ins w:id="3574" w:author="Diaz Zepeda, Hirvin Azael" w:date="2021-06-11T18:32:00Z"/>
                <w:rFonts w:ascii="Times New Roman" w:eastAsia="Times New Roman" w:hAnsi="Times New Roman" w:cs="Times New Roman"/>
                <w:b/>
                <w:bCs/>
                <w:color w:val="000000"/>
                <w:lang w:eastAsia="es-MX"/>
                <w:rPrChange w:id="3575" w:author="Diaz Zepeda, Hirvin Azael" w:date="2021-06-11T18:32:00Z">
                  <w:rPr>
                    <w:ins w:id="3576" w:author="Diaz Zepeda, Hirvin Azael" w:date="2021-06-11T18:32:00Z"/>
                    <w:b/>
                    <w:bCs/>
                    <w:color w:val="000000"/>
                  </w:rPr>
                </w:rPrChange>
              </w:rPr>
            </w:pPr>
            <w:ins w:id="3577" w:author="Diaz Zepeda, Hirvin Azael" w:date="2021-06-11T18:32:00Z">
              <w:r w:rsidRPr="00467ADB">
                <w:rPr>
                  <w:rFonts w:ascii="Times New Roman" w:eastAsia="Times New Roman" w:hAnsi="Times New Roman" w:cs="Times New Roman"/>
                  <w:b/>
                  <w:bCs/>
                  <w:color w:val="000000"/>
                  <w:lang w:eastAsia="es-MX"/>
                  <w:rPrChange w:id="3578" w:author="Diaz Zepeda, Hirvin Azael" w:date="2021-06-11T18:32:00Z">
                    <w:rPr>
                      <w:b/>
                      <w:bCs/>
                      <w:color w:val="000000"/>
                    </w:rPr>
                  </w:rPrChange>
                </w:rPr>
                <w:t>Strategy</w:t>
              </w:r>
            </w:ins>
          </w:p>
        </w:tc>
        <w:tc>
          <w:tcPr>
            <w:tcW w:w="1240" w:type="dxa"/>
            <w:tcBorders>
              <w:top w:val="nil"/>
              <w:left w:val="nil"/>
              <w:bottom w:val="single" w:sz="4" w:space="0" w:color="auto"/>
              <w:right w:val="nil"/>
            </w:tcBorders>
            <w:shd w:val="clear" w:color="000000" w:fill="D0CECE"/>
            <w:vAlign w:val="center"/>
            <w:hideMark/>
          </w:tcPr>
          <w:p w14:paraId="5A234E38" w14:textId="77777777" w:rsidR="00467ADB" w:rsidRPr="00467ADB" w:rsidRDefault="00467ADB" w:rsidP="00467ADB">
            <w:pPr>
              <w:spacing w:after="0" w:line="240" w:lineRule="auto"/>
              <w:jc w:val="center"/>
              <w:rPr>
                <w:ins w:id="3579" w:author="Diaz Zepeda, Hirvin Azael" w:date="2021-06-11T18:32:00Z"/>
                <w:rFonts w:ascii="Times New Roman" w:eastAsia="Times New Roman" w:hAnsi="Times New Roman" w:cs="Times New Roman"/>
                <w:b/>
                <w:bCs/>
                <w:color w:val="000000"/>
                <w:lang w:eastAsia="es-MX"/>
                <w:rPrChange w:id="3580" w:author="Diaz Zepeda, Hirvin Azael" w:date="2021-06-11T18:32:00Z">
                  <w:rPr>
                    <w:ins w:id="3581" w:author="Diaz Zepeda, Hirvin Azael" w:date="2021-06-11T18:32:00Z"/>
                  </w:rPr>
                </w:rPrChange>
              </w:rPr>
              <w:pPrChange w:id="3582" w:author="Diaz Zepeda, Hirvin Azael" w:date="2021-06-11T18:32:00Z">
                <w:pPr>
                  <w:jc w:val="center"/>
                </w:pPr>
              </w:pPrChange>
            </w:pPr>
            <w:proofErr w:type="spellStart"/>
            <w:ins w:id="3583" w:author="Diaz Zepeda, Hirvin Azael" w:date="2021-06-11T18:32:00Z">
              <w:r w:rsidRPr="00467ADB">
                <w:rPr>
                  <w:rFonts w:ascii="Times New Roman" w:eastAsia="Times New Roman" w:hAnsi="Times New Roman" w:cs="Times New Roman"/>
                  <w:b/>
                  <w:bCs/>
                  <w:color w:val="000000"/>
                  <w:lang w:eastAsia="es-MX"/>
                  <w:rPrChange w:id="3584" w:author="Diaz Zepeda, Hirvin Azael" w:date="2021-06-11T18:32:00Z">
                    <w:rPr/>
                  </w:rPrChange>
                </w:rPr>
                <w:t>Costs</w:t>
              </w:r>
              <w:proofErr w:type="spellEnd"/>
              <w:r w:rsidRPr="00467ADB">
                <w:rPr>
                  <w:rFonts w:ascii="Times New Roman" w:eastAsia="Times New Roman" w:hAnsi="Times New Roman" w:cs="Times New Roman"/>
                  <w:b/>
                  <w:bCs/>
                  <w:color w:val="000000"/>
                  <w:lang w:eastAsia="es-MX"/>
                  <w:rPrChange w:id="3585" w:author="Diaz Zepeda, Hirvin Azael" w:date="2021-06-11T18:32:00Z">
                    <w:rPr/>
                  </w:rPrChange>
                </w:rPr>
                <w:t xml:space="preserve"> ($)</w:t>
              </w:r>
            </w:ins>
          </w:p>
        </w:tc>
        <w:tc>
          <w:tcPr>
            <w:tcW w:w="1240" w:type="dxa"/>
            <w:tcBorders>
              <w:top w:val="nil"/>
              <w:left w:val="nil"/>
              <w:bottom w:val="single" w:sz="4" w:space="0" w:color="auto"/>
              <w:right w:val="nil"/>
            </w:tcBorders>
            <w:shd w:val="clear" w:color="000000" w:fill="D0CECE"/>
            <w:vAlign w:val="center"/>
            <w:hideMark/>
          </w:tcPr>
          <w:p w14:paraId="177CAABD" w14:textId="77777777" w:rsidR="00467ADB" w:rsidRPr="00467ADB" w:rsidRDefault="00467ADB" w:rsidP="00467ADB">
            <w:pPr>
              <w:spacing w:after="0" w:line="240" w:lineRule="auto"/>
              <w:jc w:val="center"/>
              <w:rPr>
                <w:ins w:id="3586" w:author="Diaz Zepeda, Hirvin Azael" w:date="2021-06-11T18:32:00Z"/>
                <w:rFonts w:ascii="Times New Roman" w:eastAsia="Times New Roman" w:hAnsi="Times New Roman" w:cs="Times New Roman"/>
                <w:b/>
                <w:bCs/>
                <w:color w:val="000000"/>
                <w:lang w:eastAsia="es-MX"/>
                <w:rPrChange w:id="3587" w:author="Diaz Zepeda, Hirvin Azael" w:date="2021-06-11T18:32:00Z">
                  <w:rPr>
                    <w:ins w:id="3588" w:author="Diaz Zepeda, Hirvin Azael" w:date="2021-06-11T18:32:00Z"/>
                  </w:rPr>
                </w:rPrChange>
              </w:rPr>
              <w:pPrChange w:id="3589" w:author="Diaz Zepeda, Hirvin Azael" w:date="2021-06-11T18:32:00Z">
                <w:pPr>
                  <w:jc w:val="center"/>
                </w:pPr>
              </w:pPrChange>
            </w:pPr>
            <w:ins w:id="3590" w:author="Diaz Zepeda, Hirvin Azael" w:date="2021-06-11T18:32:00Z">
              <w:r w:rsidRPr="00467ADB">
                <w:rPr>
                  <w:rFonts w:ascii="Times New Roman" w:eastAsia="Times New Roman" w:hAnsi="Times New Roman" w:cs="Times New Roman"/>
                  <w:b/>
                  <w:bCs/>
                  <w:color w:val="000000"/>
                  <w:lang w:eastAsia="es-MX"/>
                  <w:rPrChange w:id="3591" w:author="Diaz Zepeda, Hirvin Azael" w:date="2021-06-11T18:32:00Z">
                    <w:rPr/>
                  </w:rPrChange>
                </w:rPr>
                <w:t xml:space="preserve">Incremental </w:t>
              </w:r>
              <w:proofErr w:type="spellStart"/>
              <w:r w:rsidRPr="00467ADB">
                <w:rPr>
                  <w:rFonts w:ascii="Times New Roman" w:eastAsia="Times New Roman" w:hAnsi="Times New Roman" w:cs="Times New Roman"/>
                  <w:b/>
                  <w:bCs/>
                  <w:color w:val="000000"/>
                  <w:lang w:eastAsia="es-MX"/>
                  <w:rPrChange w:id="3592" w:author="Diaz Zepeda, Hirvin Azael" w:date="2021-06-11T18:32:00Z">
                    <w:rPr/>
                  </w:rPrChange>
                </w:rPr>
                <w:t>Costs</w:t>
              </w:r>
              <w:proofErr w:type="spellEnd"/>
            </w:ins>
          </w:p>
        </w:tc>
        <w:tc>
          <w:tcPr>
            <w:tcW w:w="1240" w:type="dxa"/>
            <w:tcBorders>
              <w:top w:val="nil"/>
              <w:left w:val="nil"/>
              <w:bottom w:val="single" w:sz="4" w:space="0" w:color="auto"/>
              <w:right w:val="nil"/>
            </w:tcBorders>
            <w:shd w:val="clear" w:color="000000" w:fill="D0CECE"/>
            <w:vAlign w:val="center"/>
            <w:hideMark/>
          </w:tcPr>
          <w:p w14:paraId="24AED9D2" w14:textId="77777777" w:rsidR="00467ADB" w:rsidRPr="00467ADB" w:rsidRDefault="00467ADB" w:rsidP="00467ADB">
            <w:pPr>
              <w:spacing w:after="0" w:line="240" w:lineRule="auto"/>
              <w:jc w:val="center"/>
              <w:rPr>
                <w:ins w:id="3593" w:author="Diaz Zepeda, Hirvin Azael" w:date="2021-06-11T18:32:00Z"/>
                <w:rFonts w:ascii="Times New Roman" w:eastAsia="Times New Roman" w:hAnsi="Times New Roman" w:cs="Times New Roman"/>
                <w:b/>
                <w:bCs/>
                <w:color w:val="000000"/>
                <w:lang w:eastAsia="es-MX"/>
                <w:rPrChange w:id="3594" w:author="Diaz Zepeda, Hirvin Azael" w:date="2021-06-11T18:32:00Z">
                  <w:rPr>
                    <w:ins w:id="3595" w:author="Diaz Zepeda, Hirvin Azael" w:date="2021-06-11T18:32:00Z"/>
                  </w:rPr>
                </w:rPrChange>
              </w:rPr>
              <w:pPrChange w:id="3596" w:author="Diaz Zepeda, Hirvin Azael" w:date="2021-06-11T18:32:00Z">
                <w:pPr>
                  <w:jc w:val="center"/>
                </w:pPr>
              </w:pPrChange>
            </w:pPr>
            <w:proofErr w:type="spellStart"/>
            <w:ins w:id="3597" w:author="Diaz Zepeda, Hirvin Azael" w:date="2021-06-11T18:32:00Z">
              <w:r w:rsidRPr="00467ADB">
                <w:rPr>
                  <w:rFonts w:ascii="Times New Roman" w:eastAsia="Times New Roman" w:hAnsi="Times New Roman" w:cs="Times New Roman"/>
                  <w:b/>
                  <w:bCs/>
                  <w:color w:val="000000"/>
                  <w:lang w:eastAsia="es-MX"/>
                  <w:rPrChange w:id="3598" w:author="Diaz Zepeda, Hirvin Azael" w:date="2021-06-11T18:32:00Z">
                    <w:rPr/>
                  </w:rPrChange>
                </w:rPr>
                <w:t>QALYs</w:t>
              </w:r>
              <w:proofErr w:type="spellEnd"/>
            </w:ins>
          </w:p>
        </w:tc>
        <w:tc>
          <w:tcPr>
            <w:tcW w:w="1240" w:type="dxa"/>
            <w:tcBorders>
              <w:top w:val="nil"/>
              <w:left w:val="nil"/>
              <w:bottom w:val="single" w:sz="4" w:space="0" w:color="auto"/>
              <w:right w:val="nil"/>
            </w:tcBorders>
            <w:shd w:val="clear" w:color="000000" w:fill="D0CECE"/>
            <w:vAlign w:val="center"/>
            <w:hideMark/>
          </w:tcPr>
          <w:p w14:paraId="62E719DD" w14:textId="77777777" w:rsidR="00467ADB" w:rsidRPr="00467ADB" w:rsidRDefault="00467ADB" w:rsidP="00467ADB">
            <w:pPr>
              <w:spacing w:after="0" w:line="240" w:lineRule="auto"/>
              <w:jc w:val="center"/>
              <w:rPr>
                <w:ins w:id="3599" w:author="Diaz Zepeda, Hirvin Azael" w:date="2021-06-11T18:32:00Z"/>
                <w:rFonts w:ascii="Times New Roman" w:eastAsia="Times New Roman" w:hAnsi="Times New Roman" w:cs="Times New Roman"/>
                <w:b/>
                <w:bCs/>
                <w:color w:val="000000"/>
                <w:lang w:eastAsia="es-MX"/>
                <w:rPrChange w:id="3600" w:author="Diaz Zepeda, Hirvin Azael" w:date="2021-06-11T18:32:00Z">
                  <w:rPr>
                    <w:ins w:id="3601" w:author="Diaz Zepeda, Hirvin Azael" w:date="2021-06-11T18:32:00Z"/>
                  </w:rPr>
                </w:rPrChange>
              </w:rPr>
              <w:pPrChange w:id="3602" w:author="Diaz Zepeda, Hirvin Azael" w:date="2021-06-11T18:32:00Z">
                <w:pPr>
                  <w:jc w:val="center"/>
                </w:pPr>
              </w:pPrChange>
            </w:pPr>
            <w:ins w:id="3603" w:author="Diaz Zepeda, Hirvin Azael" w:date="2021-06-11T18:32:00Z">
              <w:r w:rsidRPr="00467ADB">
                <w:rPr>
                  <w:rFonts w:ascii="Times New Roman" w:eastAsia="Times New Roman" w:hAnsi="Times New Roman" w:cs="Times New Roman"/>
                  <w:b/>
                  <w:bCs/>
                  <w:color w:val="000000"/>
                  <w:lang w:eastAsia="es-MX"/>
                  <w:rPrChange w:id="3604" w:author="Diaz Zepeda, Hirvin Azael" w:date="2021-06-11T18:32:00Z">
                    <w:rPr/>
                  </w:rPrChange>
                </w:rPr>
                <w:t xml:space="preserve">Incremental </w:t>
              </w:r>
              <w:proofErr w:type="spellStart"/>
              <w:r w:rsidRPr="00467ADB">
                <w:rPr>
                  <w:rFonts w:ascii="Times New Roman" w:eastAsia="Times New Roman" w:hAnsi="Times New Roman" w:cs="Times New Roman"/>
                  <w:b/>
                  <w:bCs/>
                  <w:color w:val="000000"/>
                  <w:lang w:eastAsia="es-MX"/>
                  <w:rPrChange w:id="3605" w:author="Diaz Zepeda, Hirvin Azael" w:date="2021-06-11T18:32:00Z">
                    <w:rPr/>
                  </w:rPrChange>
                </w:rPr>
                <w:t>QALYs</w:t>
              </w:r>
              <w:proofErr w:type="spellEnd"/>
            </w:ins>
          </w:p>
        </w:tc>
        <w:tc>
          <w:tcPr>
            <w:tcW w:w="1240" w:type="dxa"/>
            <w:tcBorders>
              <w:top w:val="nil"/>
              <w:left w:val="nil"/>
              <w:bottom w:val="single" w:sz="4" w:space="0" w:color="auto"/>
              <w:right w:val="nil"/>
            </w:tcBorders>
            <w:shd w:val="clear" w:color="000000" w:fill="D0CECE"/>
            <w:vAlign w:val="center"/>
            <w:hideMark/>
          </w:tcPr>
          <w:p w14:paraId="56D8258D" w14:textId="77777777" w:rsidR="00467ADB" w:rsidRPr="00467ADB" w:rsidRDefault="00467ADB" w:rsidP="00467ADB">
            <w:pPr>
              <w:spacing w:after="0" w:line="240" w:lineRule="auto"/>
              <w:jc w:val="center"/>
              <w:rPr>
                <w:ins w:id="3606" w:author="Diaz Zepeda, Hirvin Azael" w:date="2021-06-11T18:32:00Z"/>
                <w:rFonts w:ascii="Times New Roman" w:eastAsia="Times New Roman" w:hAnsi="Times New Roman" w:cs="Times New Roman"/>
                <w:b/>
                <w:bCs/>
                <w:color w:val="000000"/>
                <w:lang w:eastAsia="es-MX"/>
                <w:rPrChange w:id="3607" w:author="Diaz Zepeda, Hirvin Azael" w:date="2021-06-11T18:32:00Z">
                  <w:rPr>
                    <w:ins w:id="3608" w:author="Diaz Zepeda, Hirvin Azael" w:date="2021-06-11T18:32:00Z"/>
                  </w:rPr>
                </w:rPrChange>
              </w:rPr>
              <w:pPrChange w:id="3609" w:author="Diaz Zepeda, Hirvin Azael" w:date="2021-06-11T18:32:00Z">
                <w:pPr>
                  <w:jc w:val="center"/>
                </w:pPr>
              </w:pPrChange>
            </w:pPr>
            <w:proofErr w:type="spellStart"/>
            <w:ins w:id="3610" w:author="Diaz Zepeda, Hirvin Azael" w:date="2021-06-11T18:32:00Z">
              <w:r w:rsidRPr="00467ADB">
                <w:rPr>
                  <w:rFonts w:ascii="Times New Roman" w:eastAsia="Times New Roman" w:hAnsi="Times New Roman" w:cs="Times New Roman"/>
                  <w:b/>
                  <w:bCs/>
                  <w:color w:val="000000"/>
                  <w:lang w:eastAsia="es-MX"/>
                  <w:rPrChange w:id="3611" w:author="Diaz Zepeda, Hirvin Azael" w:date="2021-06-11T18:32:00Z">
                    <w:rPr/>
                  </w:rPrChange>
                </w:rPr>
                <w:t>ICERs</w:t>
              </w:r>
              <w:proofErr w:type="spellEnd"/>
              <w:r w:rsidRPr="00467ADB">
                <w:rPr>
                  <w:rFonts w:ascii="Times New Roman" w:eastAsia="Times New Roman" w:hAnsi="Times New Roman" w:cs="Times New Roman"/>
                  <w:b/>
                  <w:bCs/>
                  <w:color w:val="000000"/>
                  <w:lang w:eastAsia="es-MX"/>
                  <w:rPrChange w:id="3612" w:author="Diaz Zepeda, Hirvin Azael" w:date="2021-06-11T18:32:00Z">
                    <w:rPr/>
                  </w:rPrChange>
                </w:rPr>
                <w:t xml:space="preserve"> ($/</w:t>
              </w:r>
              <w:proofErr w:type="spellStart"/>
              <w:r w:rsidRPr="00467ADB">
                <w:rPr>
                  <w:rFonts w:ascii="Times New Roman" w:eastAsia="Times New Roman" w:hAnsi="Times New Roman" w:cs="Times New Roman"/>
                  <w:b/>
                  <w:bCs/>
                  <w:color w:val="000000"/>
                  <w:lang w:eastAsia="es-MX"/>
                  <w:rPrChange w:id="3613" w:author="Diaz Zepeda, Hirvin Azael" w:date="2021-06-11T18:32:00Z">
                    <w:rPr/>
                  </w:rPrChange>
                </w:rPr>
                <w:t>QALYs</w:t>
              </w:r>
              <w:proofErr w:type="spellEnd"/>
              <w:r w:rsidRPr="00467ADB">
                <w:rPr>
                  <w:rFonts w:ascii="Times New Roman" w:eastAsia="Times New Roman" w:hAnsi="Times New Roman" w:cs="Times New Roman"/>
                  <w:b/>
                  <w:bCs/>
                  <w:color w:val="000000"/>
                  <w:lang w:eastAsia="es-MX"/>
                  <w:rPrChange w:id="3614" w:author="Diaz Zepeda, Hirvin Azael" w:date="2021-06-11T18:32:00Z">
                    <w:rPr/>
                  </w:rPrChange>
                </w:rPr>
                <w:t>)</w:t>
              </w:r>
            </w:ins>
          </w:p>
        </w:tc>
      </w:tr>
      <w:tr w:rsidR="00467ADB" w:rsidRPr="00467ADB" w14:paraId="57349F53" w14:textId="77777777" w:rsidTr="00467ADB">
        <w:tblPrEx>
          <w:tblW w:w="9760" w:type="dxa"/>
          <w:jc w:val="center"/>
          <w:tblCellMar>
            <w:left w:w="70" w:type="dxa"/>
            <w:right w:w="70" w:type="dxa"/>
          </w:tblCellMar>
          <w:tblPrExChange w:id="3615" w:author="Diaz Zepeda, Hirvin Azael" w:date="2021-06-11T18:32:00Z">
            <w:tblPrEx>
              <w:tblW w:w="9760" w:type="dxa"/>
              <w:tblCellMar>
                <w:left w:w="0" w:type="dxa"/>
                <w:right w:w="0" w:type="dxa"/>
              </w:tblCellMar>
            </w:tblPrEx>
          </w:tblPrExChange>
        </w:tblPrEx>
        <w:trPr>
          <w:divId w:val="132480144"/>
          <w:trHeight w:val="288"/>
          <w:jc w:val="center"/>
          <w:ins w:id="3616" w:author="Diaz Zepeda, Hirvin Azael" w:date="2021-06-11T18:32:00Z"/>
          <w:trPrChange w:id="3617" w:author="Diaz Zepeda, Hirvin Azael" w:date="2021-06-11T18:32:00Z">
            <w:trPr>
              <w:gridAfter w:val="0"/>
              <w:divId w:val="132480144"/>
              <w:trHeight w:val="288"/>
            </w:trPr>
          </w:trPrChange>
        </w:trPr>
        <w:tc>
          <w:tcPr>
            <w:tcW w:w="9760" w:type="dxa"/>
            <w:gridSpan w:val="6"/>
            <w:tcBorders>
              <w:top w:val="nil"/>
              <w:left w:val="nil"/>
              <w:bottom w:val="nil"/>
              <w:right w:val="nil"/>
            </w:tcBorders>
            <w:shd w:val="clear" w:color="000000" w:fill="D0CECE"/>
            <w:noWrap/>
            <w:vAlign w:val="bottom"/>
            <w:hideMark/>
            <w:tcPrChange w:id="3618" w:author="Diaz Zepeda, Hirvin Azael" w:date="2021-06-11T18:32:00Z">
              <w:tcPr>
                <w:tcW w:w="0" w:type="auto"/>
                <w:gridSpan w:val="6"/>
                <w:tcBorders>
                  <w:top w:val="nil"/>
                  <w:left w:val="nil"/>
                  <w:bottom w:val="nil"/>
                  <w:right w:val="nil"/>
                </w:tcBorders>
                <w:shd w:val="clear" w:color="000000" w:fill="D0CECE"/>
                <w:noWrap/>
                <w:tcMar>
                  <w:top w:w="15" w:type="dxa"/>
                  <w:left w:w="15" w:type="dxa"/>
                  <w:bottom w:w="0" w:type="dxa"/>
                  <w:right w:w="15" w:type="dxa"/>
                </w:tcMar>
                <w:vAlign w:val="bottom"/>
                <w:hideMark/>
              </w:tcPr>
            </w:tcPrChange>
          </w:tcPr>
          <w:p w14:paraId="5FB2535A" w14:textId="77777777" w:rsidR="00467ADB" w:rsidRPr="00467ADB" w:rsidRDefault="00467ADB" w:rsidP="00467ADB">
            <w:pPr>
              <w:spacing w:after="0" w:line="240" w:lineRule="auto"/>
              <w:jc w:val="center"/>
              <w:rPr>
                <w:ins w:id="3619" w:author="Diaz Zepeda, Hirvin Azael" w:date="2021-06-11T18:32:00Z"/>
                <w:rFonts w:ascii="Times New Roman" w:eastAsia="Times New Roman" w:hAnsi="Times New Roman" w:cs="Times New Roman"/>
                <w:color w:val="000000"/>
                <w:lang w:eastAsia="es-MX"/>
                <w:rPrChange w:id="3620" w:author="Diaz Zepeda, Hirvin Azael" w:date="2021-06-11T18:32:00Z">
                  <w:rPr>
                    <w:ins w:id="3621" w:author="Diaz Zepeda, Hirvin Azael" w:date="2021-06-11T18:32:00Z"/>
                  </w:rPr>
                </w:rPrChange>
              </w:rPr>
              <w:pPrChange w:id="3622" w:author="Diaz Zepeda, Hirvin Azael" w:date="2021-06-11T18:32:00Z">
                <w:pPr>
                  <w:jc w:val="center"/>
                </w:pPr>
              </w:pPrChange>
            </w:pPr>
            <w:proofErr w:type="spellStart"/>
            <w:ins w:id="3623" w:author="Diaz Zepeda, Hirvin Azael" w:date="2021-06-11T18:32:00Z">
              <w:r w:rsidRPr="00467ADB">
                <w:rPr>
                  <w:rFonts w:ascii="Times New Roman" w:eastAsia="Times New Roman" w:hAnsi="Times New Roman" w:cs="Times New Roman"/>
                  <w:color w:val="000000"/>
                  <w:lang w:eastAsia="es-MX"/>
                  <w:rPrChange w:id="3624" w:author="Diaz Zepeda, Hirvin Azael" w:date="2021-06-11T18:32:00Z">
                    <w:rPr/>
                  </w:rPrChange>
                </w:rPr>
                <w:t>Cohort</w:t>
              </w:r>
              <w:proofErr w:type="spellEnd"/>
              <w:r w:rsidRPr="00467ADB">
                <w:rPr>
                  <w:rFonts w:ascii="Times New Roman" w:eastAsia="Times New Roman" w:hAnsi="Times New Roman" w:cs="Times New Roman"/>
                  <w:color w:val="000000"/>
                  <w:lang w:eastAsia="es-MX"/>
                  <w:rPrChange w:id="362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626"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362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628" w:author="Diaz Zepeda, Hirvin Azael" w:date="2021-06-11T18:32:00Z">
                    <w:rPr/>
                  </w:rPrChange>
                </w:rPr>
                <w:t>Not</w:t>
              </w:r>
              <w:proofErr w:type="spellEnd"/>
              <w:r w:rsidRPr="00467ADB">
                <w:rPr>
                  <w:rFonts w:ascii="Times New Roman" w:eastAsia="Times New Roman" w:hAnsi="Times New Roman" w:cs="Times New Roman"/>
                  <w:color w:val="000000"/>
                  <w:lang w:eastAsia="es-MX"/>
                  <w:rPrChange w:id="362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630" w:author="Diaz Zepeda, Hirvin Azael" w:date="2021-06-11T18:32:00Z">
                    <w:rPr/>
                  </w:rPrChange>
                </w:rPr>
                <w:t>Intubated</w:t>
              </w:r>
              <w:proofErr w:type="spellEnd"/>
            </w:ins>
          </w:p>
        </w:tc>
      </w:tr>
      <w:tr w:rsidR="00467ADB" w:rsidRPr="00467ADB" w14:paraId="261C44D6" w14:textId="77777777" w:rsidTr="00467ADB">
        <w:trPr>
          <w:divId w:val="132480144"/>
          <w:trHeight w:val="288"/>
          <w:jc w:val="center"/>
          <w:ins w:id="3631" w:author="Diaz Zepeda, Hirvin Azael" w:date="2021-06-11T18:32:00Z"/>
        </w:trPr>
        <w:tc>
          <w:tcPr>
            <w:tcW w:w="3560" w:type="dxa"/>
            <w:tcBorders>
              <w:top w:val="nil"/>
              <w:left w:val="nil"/>
              <w:bottom w:val="nil"/>
              <w:right w:val="nil"/>
            </w:tcBorders>
            <w:shd w:val="clear" w:color="000000" w:fill="FFFFFF"/>
            <w:noWrap/>
            <w:vAlign w:val="bottom"/>
            <w:hideMark/>
          </w:tcPr>
          <w:p w14:paraId="18D1281E" w14:textId="77777777" w:rsidR="00467ADB" w:rsidRPr="00467ADB" w:rsidRDefault="00467ADB" w:rsidP="00467ADB">
            <w:pPr>
              <w:spacing w:after="0" w:line="240" w:lineRule="auto"/>
              <w:rPr>
                <w:ins w:id="3632" w:author="Diaz Zepeda, Hirvin Azael" w:date="2021-06-11T18:32:00Z"/>
                <w:rFonts w:ascii="Times New Roman" w:eastAsia="Times New Roman" w:hAnsi="Times New Roman" w:cs="Times New Roman"/>
                <w:color w:val="000000"/>
                <w:lang w:eastAsia="es-MX"/>
                <w:rPrChange w:id="3633" w:author="Diaz Zepeda, Hirvin Azael" w:date="2021-06-11T18:32:00Z">
                  <w:rPr>
                    <w:ins w:id="3634" w:author="Diaz Zepeda, Hirvin Azael" w:date="2021-06-11T18:32:00Z"/>
                  </w:rPr>
                </w:rPrChange>
              </w:rPr>
              <w:pPrChange w:id="3635" w:author="Diaz Zepeda, Hirvin Azael" w:date="2021-06-11T18:32:00Z">
                <w:pPr/>
              </w:pPrChange>
            </w:pPr>
            <w:ins w:id="3636" w:author="Diaz Zepeda, Hirvin Azael" w:date="2021-06-11T18:32:00Z">
              <w:r w:rsidRPr="00467ADB">
                <w:rPr>
                  <w:rFonts w:ascii="Times New Roman" w:eastAsia="Times New Roman" w:hAnsi="Times New Roman" w:cs="Times New Roman"/>
                  <w:color w:val="000000"/>
                  <w:lang w:eastAsia="es-MX"/>
                  <w:rPrChange w:id="3637" w:author="Diaz Zepeda, Hirvin Azael" w:date="2021-06-11T18:32:00Z">
                    <w:rPr/>
                  </w:rPrChange>
                </w:rPr>
                <w:t xml:space="preserve">No </w:t>
              </w:r>
              <w:proofErr w:type="spellStart"/>
              <w:r w:rsidRPr="00467ADB">
                <w:rPr>
                  <w:rFonts w:ascii="Times New Roman" w:eastAsia="Times New Roman" w:hAnsi="Times New Roman" w:cs="Times New Roman"/>
                  <w:color w:val="000000"/>
                  <w:lang w:eastAsia="es-MX"/>
                  <w:rPrChange w:id="3638" w:author="Diaz Zepeda, Hirvin Azael" w:date="2021-06-11T18:32:00Z">
                    <w:rPr/>
                  </w:rPrChange>
                </w:rPr>
                <w:t>treatment</w:t>
              </w:r>
              <w:proofErr w:type="spellEnd"/>
            </w:ins>
          </w:p>
        </w:tc>
        <w:tc>
          <w:tcPr>
            <w:tcW w:w="1240" w:type="dxa"/>
            <w:tcBorders>
              <w:top w:val="nil"/>
              <w:left w:val="nil"/>
              <w:bottom w:val="nil"/>
              <w:right w:val="nil"/>
            </w:tcBorders>
            <w:shd w:val="clear" w:color="000000" w:fill="FFFFFF"/>
            <w:noWrap/>
            <w:vAlign w:val="bottom"/>
            <w:hideMark/>
          </w:tcPr>
          <w:p w14:paraId="2AFCCF22" w14:textId="77777777" w:rsidR="00467ADB" w:rsidRPr="00467ADB" w:rsidRDefault="00467ADB" w:rsidP="00467ADB">
            <w:pPr>
              <w:spacing w:after="0" w:line="240" w:lineRule="auto"/>
              <w:jc w:val="center"/>
              <w:rPr>
                <w:ins w:id="3639" w:author="Diaz Zepeda, Hirvin Azael" w:date="2021-06-11T18:32:00Z"/>
                <w:rFonts w:ascii="Times New Roman" w:eastAsia="Times New Roman" w:hAnsi="Times New Roman" w:cs="Times New Roman"/>
                <w:color w:val="000000"/>
                <w:lang w:eastAsia="es-MX"/>
                <w:rPrChange w:id="3640" w:author="Diaz Zepeda, Hirvin Azael" w:date="2021-06-11T18:32:00Z">
                  <w:rPr>
                    <w:ins w:id="3641" w:author="Diaz Zepeda, Hirvin Azael" w:date="2021-06-11T18:32:00Z"/>
                  </w:rPr>
                </w:rPrChange>
              </w:rPr>
              <w:pPrChange w:id="3642" w:author="Diaz Zepeda, Hirvin Azael" w:date="2021-06-11T18:32:00Z">
                <w:pPr>
                  <w:jc w:val="center"/>
                </w:pPr>
              </w:pPrChange>
            </w:pPr>
            <w:ins w:id="3643" w:author="Diaz Zepeda, Hirvin Azael" w:date="2021-06-11T18:32:00Z">
              <w:r w:rsidRPr="00467ADB">
                <w:rPr>
                  <w:rFonts w:ascii="Times New Roman" w:eastAsia="Times New Roman" w:hAnsi="Times New Roman" w:cs="Times New Roman"/>
                  <w:color w:val="000000"/>
                  <w:lang w:eastAsia="es-MX"/>
                  <w:rPrChange w:id="3644" w:author="Diaz Zepeda, Hirvin Azael" w:date="2021-06-11T18:32:00Z">
                    <w:rPr/>
                  </w:rPrChange>
                </w:rPr>
                <w:t>255,000</w:t>
              </w:r>
            </w:ins>
          </w:p>
        </w:tc>
        <w:tc>
          <w:tcPr>
            <w:tcW w:w="1240" w:type="dxa"/>
            <w:tcBorders>
              <w:top w:val="nil"/>
              <w:left w:val="nil"/>
              <w:bottom w:val="nil"/>
              <w:right w:val="nil"/>
            </w:tcBorders>
            <w:shd w:val="clear" w:color="000000" w:fill="FFFFFF"/>
            <w:noWrap/>
            <w:vAlign w:val="bottom"/>
            <w:hideMark/>
          </w:tcPr>
          <w:p w14:paraId="3FA302B9" w14:textId="77777777" w:rsidR="00467ADB" w:rsidRPr="00467ADB" w:rsidRDefault="00467ADB" w:rsidP="00467ADB">
            <w:pPr>
              <w:spacing w:after="0" w:line="240" w:lineRule="auto"/>
              <w:jc w:val="center"/>
              <w:rPr>
                <w:ins w:id="3645" w:author="Diaz Zepeda, Hirvin Azael" w:date="2021-06-11T18:32:00Z"/>
                <w:rFonts w:ascii="Times New Roman" w:eastAsia="Times New Roman" w:hAnsi="Times New Roman" w:cs="Times New Roman"/>
                <w:color w:val="000000"/>
                <w:lang w:eastAsia="es-MX"/>
                <w:rPrChange w:id="3646" w:author="Diaz Zepeda, Hirvin Azael" w:date="2021-06-11T18:32:00Z">
                  <w:rPr>
                    <w:ins w:id="3647" w:author="Diaz Zepeda, Hirvin Azael" w:date="2021-06-11T18:32:00Z"/>
                  </w:rPr>
                </w:rPrChange>
              </w:rPr>
              <w:pPrChange w:id="3648" w:author="Diaz Zepeda, Hirvin Azael" w:date="2021-06-11T18:32:00Z">
                <w:pPr>
                  <w:jc w:val="center"/>
                </w:pPr>
              </w:pPrChange>
            </w:pPr>
            <w:ins w:id="3649" w:author="Diaz Zepeda, Hirvin Azael" w:date="2021-06-11T18:32:00Z">
              <w:r w:rsidRPr="00467ADB">
                <w:rPr>
                  <w:rFonts w:ascii="Times New Roman" w:eastAsia="Times New Roman" w:hAnsi="Times New Roman" w:cs="Times New Roman"/>
                  <w:color w:val="000000"/>
                  <w:lang w:eastAsia="es-MX"/>
                  <w:rPrChange w:id="3650" w:author="Diaz Zepeda, Hirvin Azael" w:date="2021-06-11T18:32:00Z">
                    <w:rPr/>
                  </w:rPrChange>
                </w:rPr>
                <w:t>-</w:t>
              </w:r>
            </w:ins>
          </w:p>
        </w:tc>
        <w:tc>
          <w:tcPr>
            <w:tcW w:w="1240" w:type="dxa"/>
            <w:tcBorders>
              <w:top w:val="nil"/>
              <w:left w:val="nil"/>
              <w:bottom w:val="nil"/>
              <w:right w:val="nil"/>
            </w:tcBorders>
            <w:shd w:val="clear" w:color="000000" w:fill="FFFFFF"/>
            <w:noWrap/>
            <w:vAlign w:val="bottom"/>
            <w:hideMark/>
          </w:tcPr>
          <w:p w14:paraId="6BAC55F6" w14:textId="77777777" w:rsidR="00467ADB" w:rsidRPr="00467ADB" w:rsidRDefault="00467ADB" w:rsidP="00467ADB">
            <w:pPr>
              <w:spacing w:after="0" w:line="240" w:lineRule="auto"/>
              <w:jc w:val="center"/>
              <w:rPr>
                <w:ins w:id="3651" w:author="Diaz Zepeda, Hirvin Azael" w:date="2021-06-11T18:32:00Z"/>
                <w:rFonts w:ascii="Times New Roman" w:eastAsia="Times New Roman" w:hAnsi="Times New Roman" w:cs="Times New Roman"/>
                <w:color w:val="000000"/>
                <w:lang w:eastAsia="es-MX"/>
                <w:rPrChange w:id="3652" w:author="Diaz Zepeda, Hirvin Azael" w:date="2021-06-11T18:32:00Z">
                  <w:rPr>
                    <w:ins w:id="3653" w:author="Diaz Zepeda, Hirvin Azael" w:date="2021-06-11T18:32:00Z"/>
                  </w:rPr>
                </w:rPrChange>
              </w:rPr>
              <w:pPrChange w:id="3654" w:author="Diaz Zepeda, Hirvin Azael" w:date="2021-06-11T18:32:00Z">
                <w:pPr>
                  <w:jc w:val="center"/>
                </w:pPr>
              </w:pPrChange>
            </w:pPr>
            <w:ins w:id="3655" w:author="Diaz Zepeda, Hirvin Azael" w:date="2021-06-11T18:32:00Z">
              <w:r w:rsidRPr="00467ADB">
                <w:rPr>
                  <w:rFonts w:ascii="Times New Roman" w:eastAsia="Times New Roman" w:hAnsi="Times New Roman" w:cs="Times New Roman"/>
                  <w:color w:val="000000"/>
                  <w:lang w:eastAsia="es-MX"/>
                  <w:rPrChange w:id="3656" w:author="Diaz Zepeda, Hirvin Azael" w:date="2021-06-11T18:32:00Z">
                    <w:rPr/>
                  </w:rPrChange>
                </w:rPr>
                <w:t>5.27</w:t>
              </w:r>
            </w:ins>
          </w:p>
        </w:tc>
        <w:tc>
          <w:tcPr>
            <w:tcW w:w="1240" w:type="dxa"/>
            <w:tcBorders>
              <w:top w:val="nil"/>
              <w:left w:val="nil"/>
              <w:bottom w:val="nil"/>
              <w:right w:val="nil"/>
            </w:tcBorders>
            <w:shd w:val="clear" w:color="000000" w:fill="FFFFFF"/>
            <w:noWrap/>
            <w:vAlign w:val="bottom"/>
            <w:hideMark/>
          </w:tcPr>
          <w:p w14:paraId="4D6AA7A4" w14:textId="77777777" w:rsidR="00467ADB" w:rsidRPr="00467ADB" w:rsidRDefault="00467ADB" w:rsidP="00467ADB">
            <w:pPr>
              <w:spacing w:after="0" w:line="240" w:lineRule="auto"/>
              <w:jc w:val="center"/>
              <w:rPr>
                <w:ins w:id="3657" w:author="Diaz Zepeda, Hirvin Azael" w:date="2021-06-11T18:32:00Z"/>
                <w:rFonts w:ascii="Times New Roman" w:eastAsia="Times New Roman" w:hAnsi="Times New Roman" w:cs="Times New Roman"/>
                <w:color w:val="000000"/>
                <w:lang w:eastAsia="es-MX"/>
                <w:rPrChange w:id="3658" w:author="Diaz Zepeda, Hirvin Azael" w:date="2021-06-11T18:32:00Z">
                  <w:rPr>
                    <w:ins w:id="3659" w:author="Diaz Zepeda, Hirvin Azael" w:date="2021-06-11T18:32:00Z"/>
                  </w:rPr>
                </w:rPrChange>
              </w:rPr>
              <w:pPrChange w:id="3660" w:author="Diaz Zepeda, Hirvin Azael" w:date="2021-06-11T18:32:00Z">
                <w:pPr>
                  <w:jc w:val="center"/>
                </w:pPr>
              </w:pPrChange>
            </w:pPr>
            <w:ins w:id="3661" w:author="Diaz Zepeda, Hirvin Azael" w:date="2021-06-11T18:32:00Z">
              <w:r w:rsidRPr="00467ADB">
                <w:rPr>
                  <w:rFonts w:ascii="Times New Roman" w:eastAsia="Times New Roman" w:hAnsi="Times New Roman" w:cs="Times New Roman"/>
                  <w:color w:val="000000"/>
                  <w:lang w:eastAsia="es-MX"/>
                  <w:rPrChange w:id="3662" w:author="Diaz Zepeda, Hirvin Azael" w:date="2021-06-11T18:32:00Z">
                    <w:rPr/>
                  </w:rPrChange>
                </w:rPr>
                <w:t>-</w:t>
              </w:r>
            </w:ins>
          </w:p>
        </w:tc>
        <w:tc>
          <w:tcPr>
            <w:tcW w:w="1240" w:type="dxa"/>
            <w:tcBorders>
              <w:top w:val="nil"/>
              <w:left w:val="nil"/>
              <w:bottom w:val="nil"/>
              <w:right w:val="nil"/>
            </w:tcBorders>
            <w:shd w:val="clear" w:color="000000" w:fill="FFFFFF"/>
            <w:noWrap/>
            <w:vAlign w:val="bottom"/>
            <w:hideMark/>
          </w:tcPr>
          <w:p w14:paraId="0FAE205D" w14:textId="77777777" w:rsidR="00467ADB" w:rsidRPr="00467ADB" w:rsidRDefault="00467ADB" w:rsidP="00467ADB">
            <w:pPr>
              <w:spacing w:after="0" w:line="240" w:lineRule="auto"/>
              <w:jc w:val="center"/>
              <w:rPr>
                <w:ins w:id="3663" w:author="Diaz Zepeda, Hirvin Azael" w:date="2021-06-11T18:32:00Z"/>
                <w:rFonts w:ascii="Times New Roman" w:eastAsia="Times New Roman" w:hAnsi="Times New Roman" w:cs="Times New Roman"/>
                <w:color w:val="000000"/>
                <w:lang w:eastAsia="es-MX"/>
                <w:rPrChange w:id="3664" w:author="Diaz Zepeda, Hirvin Azael" w:date="2021-06-11T18:32:00Z">
                  <w:rPr>
                    <w:ins w:id="3665" w:author="Diaz Zepeda, Hirvin Azael" w:date="2021-06-11T18:32:00Z"/>
                  </w:rPr>
                </w:rPrChange>
              </w:rPr>
              <w:pPrChange w:id="3666" w:author="Diaz Zepeda, Hirvin Azael" w:date="2021-06-11T18:32:00Z">
                <w:pPr>
                  <w:jc w:val="center"/>
                </w:pPr>
              </w:pPrChange>
            </w:pPr>
            <w:ins w:id="3667" w:author="Diaz Zepeda, Hirvin Azael" w:date="2021-06-11T18:32:00Z">
              <w:r w:rsidRPr="00467ADB">
                <w:rPr>
                  <w:rFonts w:ascii="Times New Roman" w:eastAsia="Times New Roman" w:hAnsi="Times New Roman" w:cs="Times New Roman"/>
                  <w:color w:val="000000"/>
                  <w:lang w:eastAsia="es-MX"/>
                  <w:rPrChange w:id="3668" w:author="Diaz Zepeda, Hirvin Azael" w:date="2021-06-11T18:32:00Z">
                    <w:rPr/>
                  </w:rPrChange>
                </w:rPr>
                <w:t>-</w:t>
              </w:r>
            </w:ins>
          </w:p>
        </w:tc>
      </w:tr>
      <w:tr w:rsidR="00467ADB" w:rsidRPr="00467ADB" w14:paraId="3B3F0696" w14:textId="77777777" w:rsidTr="00467ADB">
        <w:trPr>
          <w:divId w:val="132480144"/>
          <w:trHeight w:val="288"/>
          <w:jc w:val="center"/>
          <w:ins w:id="3669" w:author="Diaz Zepeda, Hirvin Azael" w:date="2021-06-11T18:32:00Z"/>
        </w:trPr>
        <w:tc>
          <w:tcPr>
            <w:tcW w:w="3560" w:type="dxa"/>
            <w:tcBorders>
              <w:top w:val="nil"/>
              <w:left w:val="nil"/>
              <w:bottom w:val="nil"/>
              <w:right w:val="nil"/>
            </w:tcBorders>
            <w:shd w:val="clear" w:color="000000" w:fill="FFFFFF"/>
            <w:noWrap/>
            <w:vAlign w:val="bottom"/>
            <w:hideMark/>
          </w:tcPr>
          <w:p w14:paraId="2589904C" w14:textId="77777777" w:rsidR="00467ADB" w:rsidRPr="00467ADB" w:rsidRDefault="00467ADB" w:rsidP="00467ADB">
            <w:pPr>
              <w:spacing w:after="0" w:line="240" w:lineRule="auto"/>
              <w:rPr>
                <w:ins w:id="3670" w:author="Diaz Zepeda, Hirvin Azael" w:date="2021-06-11T18:32:00Z"/>
                <w:rFonts w:ascii="Times New Roman" w:eastAsia="Times New Roman" w:hAnsi="Times New Roman" w:cs="Times New Roman"/>
                <w:color w:val="000000"/>
                <w:lang w:eastAsia="es-MX"/>
                <w:rPrChange w:id="3671" w:author="Diaz Zepeda, Hirvin Azael" w:date="2021-06-11T18:32:00Z">
                  <w:rPr>
                    <w:ins w:id="3672" w:author="Diaz Zepeda, Hirvin Azael" w:date="2021-06-11T18:32:00Z"/>
                  </w:rPr>
                </w:rPrChange>
              </w:rPr>
              <w:pPrChange w:id="3673" w:author="Diaz Zepeda, Hirvin Azael" w:date="2021-06-11T18:32:00Z">
                <w:pPr/>
              </w:pPrChange>
            </w:pPr>
            <w:ins w:id="3674" w:author="Diaz Zepeda, Hirvin Azael" w:date="2021-06-11T18:32:00Z">
              <w:r w:rsidRPr="00467ADB">
                <w:rPr>
                  <w:rFonts w:ascii="Times New Roman" w:eastAsia="Times New Roman" w:hAnsi="Times New Roman" w:cs="Times New Roman"/>
                  <w:color w:val="000000"/>
                  <w:lang w:eastAsia="es-MX"/>
                  <w:rPrChange w:id="3675" w:author="Diaz Zepeda, Hirvin Azael" w:date="2021-06-11T18:32:00Z">
                    <w:rPr/>
                  </w:rPrChange>
                </w:rPr>
                <w:t>Remdesivir &amp; Baricitinib</w:t>
              </w:r>
            </w:ins>
          </w:p>
        </w:tc>
        <w:tc>
          <w:tcPr>
            <w:tcW w:w="1240" w:type="dxa"/>
            <w:tcBorders>
              <w:top w:val="nil"/>
              <w:left w:val="nil"/>
              <w:bottom w:val="nil"/>
              <w:right w:val="nil"/>
            </w:tcBorders>
            <w:shd w:val="clear" w:color="000000" w:fill="FFFFFF"/>
            <w:noWrap/>
            <w:vAlign w:val="bottom"/>
            <w:hideMark/>
          </w:tcPr>
          <w:p w14:paraId="2971832F" w14:textId="77777777" w:rsidR="00467ADB" w:rsidRPr="00467ADB" w:rsidRDefault="00467ADB" w:rsidP="00467ADB">
            <w:pPr>
              <w:spacing w:after="0" w:line="240" w:lineRule="auto"/>
              <w:jc w:val="center"/>
              <w:rPr>
                <w:ins w:id="3676" w:author="Diaz Zepeda, Hirvin Azael" w:date="2021-06-11T18:32:00Z"/>
                <w:rFonts w:ascii="Times New Roman" w:eastAsia="Times New Roman" w:hAnsi="Times New Roman" w:cs="Times New Roman"/>
                <w:color w:val="000000"/>
                <w:lang w:eastAsia="es-MX"/>
                <w:rPrChange w:id="3677" w:author="Diaz Zepeda, Hirvin Azael" w:date="2021-06-11T18:32:00Z">
                  <w:rPr>
                    <w:ins w:id="3678" w:author="Diaz Zepeda, Hirvin Azael" w:date="2021-06-11T18:32:00Z"/>
                  </w:rPr>
                </w:rPrChange>
              </w:rPr>
              <w:pPrChange w:id="3679" w:author="Diaz Zepeda, Hirvin Azael" w:date="2021-06-11T18:32:00Z">
                <w:pPr>
                  <w:jc w:val="center"/>
                </w:pPr>
              </w:pPrChange>
            </w:pPr>
            <w:ins w:id="3680" w:author="Diaz Zepeda, Hirvin Azael" w:date="2021-06-11T18:32:00Z">
              <w:r w:rsidRPr="00467ADB">
                <w:rPr>
                  <w:rFonts w:ascii="Times New Roman" w:eastAsia="Times New Roman" w:hAnsi="Times New Roman" w:cs="Times New Roman"/>
                  <w:color w:val="000000"/>
                  <w:lang w:eastAsia="es-MX"/>
                  <w:rPrChange w:id="3681" w:author="Diaz Zepeda, Hirvin Azael" w:date="2021-06-11T18:32:00Z">
                    <w:rPr/>
                  </w:rPrChange>
                </w:rPr>
                <w:t>401,300</w:t>
              </w:r>
            </w:ins>
          </w:p>
        </w:tc>
        <w:tc>
          <w:tcPr>
            <w:tcW w:w="1240" w:type="dxa"/>
            <w:tcBorders>
              <w:top w:val="nil"/>
              <w:left w:val="nil"/>
              <w:bottom w:val="nil"/>
              <w:right w:val="nil"/>
            </w:tcBorders>
            <w:shd w:val="clear" w:color="000000" w:fill="FFFFFF"/>
            <w:noWrap/>
            <w:vAlign w:val="bottom"/>
            <w:hideMark/>
          </w:tcPr>
          <w:p w14:paraId="02C2782C" w14:textId="77777777" w:rsidR="00467ADB" w:rsidRPr="00467ADB" w:rsidRDefault="00467ADB" w:rsidP="00467ADB">
            <w:pPr>
              <w:spacing w:after="0" w:line="240" w:lineRule="auto"/>
              <w:jc w:val="center"/>
              <w:rPr>
                <w:ins w:id="3682" w:author="Diaz Zepeda, Hirvin Azael" w:date="2021-06-11T18:32:00Z"/>
                <w:rFonts w:ascii="Times New Roman" w:eastAsia="Times New Roman" w:hAnsi="Times New Roman" w:cs="Times New Roman"/>
                <w:color w:val="000000"/>
                <w:lang w:eastAsia="es-MX"/>
                <w:rPrChange w:id="3683" w:author="Diaz Zepeda, Hirvin Azael" w:date="2021-06-11T18:32:00Z">
                  <w:rPr>
                    <w:ins w:id="3684" w:author="Diaz Zepeda, Hirvin Azael" w:date="2021-06-11T18:32:00Z"/>
                  </w:rPr>
                </w:rPrChange>
              </w:rPr>
              <w:pPrChange w:id="3685" w:author="Diaz Zepeda, Hirvin Azael" w:date="2021-06-11T18:32:00Z">
                <w:pPr>
                  <w:jc w:val="center"/>
                </w:pPr>
              </w:pPrChange>
            </w:pPr>
            <w:ins w:id="3686" w:author="Diaz Zepeda, Hirvin Azael" w:date="2021-06-11T18:32:00Z">
              <w:r w:rsidRPr="00467ADB">
                <w:rPr>
                  <w:rFonts w:ascii="Times New Roman" w:eastAsia="Times New Roman" w:hAnsi="Times New Roman" w:cs="Times New Roman"/>
                  <w:color w:val="000000"/>
                  <w:lang w:eastAsia="es-MX"/>
                  <w:rPrChange w:id="3687" w:author="Diaz Zepeda, Hirvin Azael" w:date="2021-06-11T18:32:00Z">
                    <w:rPr/>
                  </w:rPrChange>
                </w:rPr>
                <w:t>146,300</w:t>
              </w:r>
            </w:ins>
          </w:p>
        </w:tc>
        <w:tc>
          <w:tcPr>
            <w:tcW w:w="1240" w:type="dxa"/>
            <w:tcBorders>
              <w:top w:val="nil"/>
              <w:left w:val="nil"/>
              <w:bottom w:val="nil"/>
              <w:right w:val="nil"/>
            </w:tcBorders>
            <w:shd w:val="clear" w:color="000000" w:fill="FFFFFF"/>
            <w:noWrap/>
            <w:vAlign w:val="bottom"/>
            <w:hideMark/>
          </w:tcPr>
          <w:p w14:paraId="7988D825" w14:textId="77777777" w:rsidR="00467ADB" w:rsidRPr="00467ADB" w:rsidRDefault="00467ADB" w:rsidP="00467ADB">
            <w:pPr>
              <w:spacing w:after="0" w:line="240" w:lineRule="auto"/>
              <w:jc w:val="center"/>
              <w:rPr>
                <w:ins w:id="3688" w:author="Diaz Zepeda, Hirvin Azael" w:date="2021-06-11T18:32:00Z"/>
                <w:rFonts w:ascii="Times New Roman" w:eastAsia="Times New Roman" w:hAnsi="Times New Roman" w:cs="Times New Roman"/>
                <w:color w:val="000000"/>
                <w:lang w:eastAsia="es-MX"/>
                <w:rPrChange w:id="3689" w:author="Diaz Zepeda, Hirvin Azael" w:date="2021-06-11T18:32:00Z">
                  <w:rPr>
                    <w:ins w:id="3690" w:author="Diaz Zepeda, Hirvin Azael" w:date="2021-06-11T18:32:00Z"/>
                  </w:rPr>
                </w:rPrChange>
              </w:rPr>
              <w:pPrChange w:id="3691" w:author="Diaz Zepeda, Hirvin Azael" w:date="2021-06-11T18:32:00Z">
                <w:pPr>
                  <w:jc w:val="center"/>
                </w:pPr>
              </w:pPrChange>
            </w:pPr>
            <w:ins w:id="3692" w:author="Diaz Zepeda, Hirvin Azael" w:date="2021-06-11T18:32:00Z">
              <w:r w:rsidRPr="00467ADB">
                <w:rPr>
                  <w:rFonts w:ascii="Times New Roman" w:eastAsia="Times New Roman" w:hAnsi="Times New Roman" w:cs="Times New Roman"/>
                  <w:color w:val="000000"/>
                  <w:lang w:eastAsia="es-MX"/>
                  <w:rPrChange w:id="3693" w:author="Diaz Zepeda, Hirvin Azael" w:date="2021-06-11T18:32:00Z">
                    <w:rPr/>
                  </w:rPrChange>
                </w:rPr>
                <w:t>6.70</w:t>
              </w:r>
            </w:ins>
          </w:p>
        </w:tc>
        <w:tc>
          <w:tcPr>
            <w:tcW w:w="1240" w:type="dxa"/>
            <w:tcBorders>
              <w:top w:val="nil"/>
              <w:left w:val="nil"/>
              <w:bottom w:val="nil"/>
              <w:right w:val="nil"/>
            </w:tcBorders>
            <w:shd w:val="clear" w:color="000000" w:fill="FFFFFF"/>
            <w:noWrap/>
            <w:vAlign w:val="bottom"/>
            <w:hideMark/>
          </w:tcPr>
          <w:p w14:paraId="11D8EB13" w14:textId="77777777" w:rsidR="00467ADB" w:rsidRPr="00467ADB" w:rsidRDefault="00467ADB" w:rsidP="00467ADB">
            <w:pPr>
              <w:spacing w:after="0" w:line="240" w:lineRule="auto"/>
              <w:jc w:val="center"/>
              <w:rPr>
                <w:ins w:id="3694" w:author="Diaz Zepeda, Hirvin Azael" w:date="2021-06-11T18:32:00Z"/>
                <w:rFonts w:ascii="Times New Roman" w:eastAsia="Times New Roman" w:hAnsi="Times New Roman" w:cs="Times New Roman"/>
                <w:color w:val="000000"/>
                <w:lang w:eastAsia="es-MX"/>
                <w:rPrChange w:id="3695" w:author="Diaz Zepeda, Hirvin Azael" w:date="2021-06-11T18:32:00Z">
                  <w:rPr>
                    <w:ins w:id="3696" w:author="Diaz Zepeda, Hirvin Azael" w:date="2021-06-11T18:32:00Z"/>
                  </w:rPr>
                </w:rPrChange>
              </w:rPr>
              <w:pPrChange w:id="3697" w:author="Diaz Zepeda, Hirvin Azael" w:date="2021-06-11T18:32:00Z">
                <w:pPr>
                  <w:jc w:val="center"/>
                </w:pPr>
              </w:pPrChange>
            </w:pPr>
            <w:ins w:id="3698" w:author="Diaz Zepeda, Hirvin Azael" w:date="2021-06-11T18:32:00Z">
              <w:r w:rsidRPr="00467ADB">
                <w:rPr>
                  <w:rFonts w:ascii="Times New Roman" w:eastAsia="Times New Roman" w:hAnsi="Times New Roman" w:cs="Times New Roman"/>
                  <w:color w:val="000000"/>
                  <w:lang w:eastAsia="es-MX"/>
                  <w:rPrChange w:id="3699" w:author="Diaz Zepeda, Hirvin Azael" w:date="2021-06-11T18:32:00Z">
                    <w:rPr/>
                  </w:rPrChange>
                </w:rPr>
                <w:t>1.43</w:t>
              </w:r>
            </w:ins>
          </w:p>
        </w:tc>
        <w:tc>
          <w:tcPr>
            <w:tcW w:w="1240" w:type="dxa"/>
            <w:tcBorders>
              <w:top w:val="nil"/>
              <w:left w:val="nil"/>
              <w:bottom w:val="nil"/>
              <w:right w:val="nil"/>
            </w:tcBorders>
            <w:shd w:val="clear" w:color="000000" w:fill="FFFFFF"/>
            <w:noWrap/>
            <w:vAlign w:val="bottom"/>
            <w:hideMark/>
          </w:tcPr>
          <w:p w14:paraId="49BEE409" w14:textId="77777777" w:rsidR="00467ADB" w:rsidRPr="00467ADB" w:rsidRDefault="00467ADB" w:rsidP="00467ADB">
            <w:pPr>
              <w:spacing w:after="0" w:line="240" w:lineRule="auto"/>
              <w:jc w:val="center"/>
              <w:rPr>
                <w:ins w:id="3700" w:author="Diaz Zepeda, Hirvin Azael" w:date="2021-06-11T18:32:00Z"/>
                <w:rFonts w:ascii="Times New Roman" w:eastAsia="Times New Roman" w:hAnsi="Times New Roman" w:cs="Times New Roman"/>
                <w:color w:val="000000"/>
                <w:lang w:eastAsia="es-MX"/>
                <w:rPrChange w:id="3701" w:author="Diaz Zepeda, Hirvin Azael" w:date="2021-06-11T18:32:00Z">
                  <w:rPr>
                    <w:ins w:id="3702" w:author="Diaz Zepeda, Hirvin Azael" w:date="2021-06-11T18:32:00Z"/>
                  </w:rPr>
                </w:rPrChange>
              </w:rPr>
              <w:pPrChange w:id="3703" w:author="Diaz Zepeda, Hirvin Azael" w:date="2021-06-11T18:32:00Z">
                <w:pPr>
                  <w:jc w:val="center"/>
                </w:pPr>
              </w:pPrChange>
            </w:pPr>
            <w:ins w:id="3704" w:author="Diaz Zepeda, Hirvin Azael" w:date="2021-06-11T18:32:00Z">
              <w:r w:rsidRPr="00467ADB">
                <w:rPr>
                  <w:rFonts w:ascii="Times New Roman" w:eastAsia="Times New Roman" w:hAnsi="Times New Roman" w:cs="Times New Roman"/>
                  <w:color w:val="000000"/>
                  <w:lang w:eastAsia="es-MX"/>
                  <w:rPrChange w:id="3705" w:author="Diaz Zepeda, Hirvin Azael" w:date="2021-06-11T18:32:00Z">
                    <w:rPr/>
                  </w:rPrChange>
                </w:rPr>
                <w:t>102,308</w:t>
              </w:r>
            </w:ins>
          </w:p>
        </w:tc>
      </w:tr>
      <w:tr w:rsidR="00467ADB" w:rsidRPr="00467ADB" w14:paraId="33215AFB" w14:textId="77777777" w:rsidTr="00467ADB">
        <w:trPr>
          <w:divId w:val="132480144"/>
          <w:trHeight w:val="288"/>
          <w:jc w:val="center"/>
          <w:ins w:id="3706" w:author="Diaz Zepeda, Hirvin Azael" w:date="2021-06-11T18:32:00Z"/>
        </w:trPr>
        <w:tc>
          <w:tcPr>
            <w:tcW w:w="3560" w:type="dxa"/>
            <w:tcBorders>
              <w:top w:val="nil"/>
              <w:left w:val="nil"/>
              <w:bottom w:val="nil"/>
              <w:right w:val="nil"/>
            </w:tcBorders>
            <w:shd w:val="clear" w:color="000000" w:fill="FFFFFF"/>
            <w:noWrap/>
            <w:vAlign w:val="bottom"/>
            <w:hideMark/>
          </w:tcPr>
          <w:p w14:paraId="7BEC6FBF" w14:textId="77777777" w:rsidR="00467ADB" w:rsidRPr="00467ADB" w:rsidRDefault="00467ADB" w:rsidP="00467ADB">
            <w:pPr>
              <w:spacing w:after="0" w:line="240" w:lineRule="auto"/>
              <w:rPr>
                <w:ins w:id="3707" w:author="Diaz Zepeda, Hirvin Azael" w:date="2021-06-11T18:32:00Z"/>
                <w:rFonts w:ascii="Times New Roman" w:eastAsia="Times New Roman" w:hAnsi="Times New Roman" w:cs="Times New Roman"/>
                <w:color w:val="000000"/>
                <w:lang w:eastAsia="es-MX"/>
                <w:rPrChange w:id="3708" w:author="Diaz Zepeda, Hirvin Azael" w:date="2021-06-11T18:32:00Z">
                  <w:rPr>
                    <w:ins w:id="3709" w:author="Diaz Zepeda, Hirvin Azael" w:date="2021-06-11T18:32:00Z"/>
                  </w:rPr>
                </w:rPrChange>
              </w:rPr>
              <w:pPrChange w:id="3710" w:author="Diaz Zepeda, Hirvin Azael" w:date="2021-06-11T18:32:00Z">
                <w:pPr/>
              </w:pPrChange>
            </w:pPr>
            <w:ins w:id="3711" w:author="Diaz Zepeda, Hirvin Azael" w:date="2021-06-11T18:32:00Z">
              <w:r w:rsidRPr="00467ADB">
                <w:rPr>
                  <w:rFonts w:ascii="Times New Roman" w:eastAsia="Times New Roman" w:hAnsi="Times New Roman" w:cs="Times New Roman"/>
                  <w:color w:val="000000"/>
                  <w:lang w:eastAsia="es-MX"/>
                  <w:rPrChange w:id="3712" w:author="Diaz Zepeda, Hirvin Azael" w:date="2021-06-11T18:32:00Z">
                    <w:rPr/>
                  </w:rPrChange>
                </w:rPr>
                <w:t xml:space="preserve">Remdesivir* </w:t>
              </w:r>
            </w:ins>
          </w:p>
        </w:tc>
        <w:tc>
          <w:tcPr>
            <w:tcW w:w="1240" w:type="dxa"/>
            <w:tcBorders>
              <w:top w:val="nil"/>
              <w:left w:val="nil"/>
              <w:bottom w:val="nil"/>
              <w:right w:val="nil"/>
            </w:tcBorders>
            <w:shd w:val="clear" w:color="000000" w:fill="FFFFFF"/>
            <w:noWrap/>
            <w:vAlign w:val="bottom"/>
            <w:hideMark/>
          </w:tcPr>
          <w:p w14:paraId="3887E8A0" w14:textId="77777777" w:rsidR="00467ADB" w:rsidRPr="00467ADB" w:rsidRDefault="00467ADB" w:rsidP="00467ADB">
            <w:pPr>
              <w:spacing w:after="0" w:line="240" w:lineRule="auto"/>
              <w:jc w:val="center"/>
              <w:rPr>
                <w:ins w:id="3713" w:author="Diaz Zepeda, Hirvin Azael" w:date="2021-06-11T18:32:00Z"/>
                <w:rFonts w:ascii="Times New Roman" w:eastAsia="Times New Roman" w:hAnsi="Times New Roman" w:cs="Times New Roman"/>
                <w:color w:val="000000"/>
                <w:lang w:eastAsia="es-MX"/>
                <w:rPrChange w:id="3714" w:author="Diaz Zepeda, Hirvin Azael" w:date="2021-06-11T18:32:00Z">
                  <w:rPr>
                    <w:ins w:id="3715" w:author="Diaz Zepeda, Hirvin Azael" w:date="2021-06-11T18:32:00Z"/>
                  </w:rPr>
                </w:rPrChange>
              </w:rPr>
              <w:pPrChange w:id="3716" w:author="Diaz Zepeda, Hirvin Azael" w:date="2021-06-11T18:32:00Z">
                <w:pPr>
                  <w:jc w:val="center"/>
                </w:pPr>
              </w:pPrChange>
            </w:pPr>
            <w:ins w:id="3717" w:author="Diaz Zepeda, Hirvin Azael" w:date="2021-06-11T18:32:00Z">
              <w:r w:rsidRPr="00467ADB">
                <w:rPr>
                  <w:rFonts w:ascii="Times New Roman" w:eastAsia="Times New Roman" w:hAnsi="Times New Roman" w:cs="Times New Roman"/>
                  <w:color w:val="000000"/>
                  <w:lang w:eastAsia="es-MX"/>
                  <w:rPrChange w:id="3718" w:author="Diaz Zepeda, Hirvin Azael" w:date="2021-06-11T18:32:00Z">
                    <w:rPr/>
                  </w:rPrChange>
                </w:rPr>
                <w:t>332,000</w:t>
              </w:r>
            </w:ins>
          </w:p>
        </w:tc>
        <w:tc>
          <w:tcPr>
            <w:tcW w:w="1240" w:type="dxa"/>
            <w:tcBorders>
              <w:top w:val="nil"/>
              <w:left w:val="nil"/>
              <w:bottom w:val="nil"/>
              <w:right w:val="nil"/>
            </w:tcBorders>
            <w:shd w:val="clear" w:color="000000" w:fill="FFFFFF"/>
            <w:noWrap/>
            <w:vAlign w:val="bottom"/>
            <w:hideMark/>
          </w:tcPr>
          <w:p w14:paraId="50F40DE0" w14:textId="77777777" w:rsidR="00467ADB" w:rsidRPr="00467ADB" w:rsidRDefault="00467ADB" w:rsidP="00467ADB">
            <w:pPr>
              <w:spacing w:after="0" w:line="240" w:lineRule="auto"/>
              <w:jc w:val="center"/>
              <w:rPr>
                <w:ins w:id="3719" w:author="Diaz Zepeda, Hirvin Azael" w:date="2021-06-11T18:32:00Z"/>
                <w:rFonts w:ascii="Times New Roman" w:eastAsia="Times New Roman" w:hAnsi="Times New Roman" w:cs="Times New Roman"/>
                <w:color w:val="000000"/>
                <w:lang w:eastAsia="es-MX"/>
                <w:rPrChange w:id="3720" w:author="Diaz Zepeda, Hirvin Azael" w:date="2021-06-11T18:32:00Z">
                  <w:rPr>
                    <w:ins w:id="3721" w:author="Diaz Zepeda, Hirvin Azael" w:date="2021-06-11T18:32:00Z"/>
                  </w:rPr>
                </w:rPrChange>
              </w:rPr>
              <w:pPrChange w:id="3722" w:author="Diaz Zepeda, Hirvin Azael" w:date="2021-06-11T18:32:00Z">
                <w:pPr>
                  <w:jc w:val="center"/>
                </w:pPr>
              </w:pPrChange>
            </w:pPr>
            <w:ins w:id="3723" w:author="Diaz Zepeda, Hirvin Azael" w:date="2021-06-11T18:32:00Z">
              <w:r w:rsidRPr="00467ADB">
                <w:rPr>
                  <w:rFonts w:ascii="Times New Roman" w:eastAsia="Times New Roman" w:hAnsi="Times New Roman" w:cs="Times New Roman"/>
                  <w:color w:val="000000"/>
                  <w:lang w:eastAsia="es-MX"/>
                  <w:rPrChange w:id="3724" w:author="Diaz Zepeda, Hirvin Azael" w:date="2021-06-11T18:32:00Z">
                    <w:rPr/>
                  </w:rPrChange>
                </w:rPr>
                <w:t>-</w:t>
              </w:r>
            </w:ins>
          </w:p>
        </w:tc>
        <w:tc>
          <w:tcPr>
            <w:tcW w:w="1240" w:type="dxa"/>
            <w:tcBorders>
              <w:top w:val="nil"/>
              <w:left w:val="nil"/>
              <w:bottom w:val="nil"/>
              <w:right w:val="nil"/>
            </w:tcBorders>
            <w:shd w:val="clear" w:color="000000" w:fill="FFFFFF"/>
            <w:noWrap/>
            <w:vAlign w:val="bottom"/>
            <w:hideMark/>
          </w:tcPr>
          <w:p w14:paraId="3DC53CB7" w14:textId="77777777" w:rsidR="00467ADB" w:rsidRPr="00467ADB" w:rsidRDefault="00467ADB" w:rsidP="00467ADB">
            <w:pPr>
              <w:spacing w:after="0" w:line="240" w:lineRule="auto"/>
              <w:jc w:val="center"/>
              <w:rPr>
                <w:ins w:id="3725" w:author="Diaz Zepeda, Hirvin Azael" w:date="2021-06-11T18:32:00Z"/>
                <w:rFonts w:ascii="Times New Roman" w:eastAsia="Times New Roman" w:hAnsi="Times New Roman" w:cs="Times New Roman"/>
                <w:color w:val="000000"/>
                <w:lang w:eastAsia="es-MX"/>
                <w:rPrChange w:id="3726" w:author="Diaz Zepeda, Hirvin Azael" w:date="2021-06-11T18:32:00Z">
                  <w:rPr>
                    <w:ins w:id="3727" w:author="Diaz Zepeda, Hirvin Azael" w:date="2021-06-11T18:32:00Z"/>
                  </w:rPr>
                </w:rPrChange>
              </w:rPr>
              <w:pPrChange w:id="3728" w:author="Diaz Zepeda, Hirvin Azael" w:date="2021-06-11T18:32:00Z">
                <w:pPr>
                  <w:jc w:val="center"/>
                </w:pPr>
              </w:pPrChange>
            </w:pPr>
            <w:ins w:id="3729" w:author="Diaz Zepeda, Hirvin Azael" w:date="2021-06-11T18:32:00Z">
              <w:r w:rsidRPr="00467ADB">
                <w:rPr>
                  <w:rFonts w:ascii="Times New Roman" w:eastAsia="Times New Roman" w:hAnsi="Times New Roman" w:cs="Times New Roman"/>
                  <w:color w:val="000000"/>
                  <w:lang w:eastAsia="es-MX"/>
                  <w:rPrChange w:id="3730" w:author="Diaz Zepeda, Hirvin Azael" w:date="2021-06-11T18:32:00Z">
                    <w:rPr/>
                  </w:rPrChange>
                </w:rPr>
                <w:t>5.97</w:t>
              </w:r>
            </w:ins>
          </w:p>
        </w:tc>
        <w:tc>
          <w:tcPr>
            <w:tcW w:w="1240" w:type="dxa"/>
            <w:tcBorders>
              <w:top w:val="nil"/>
              <w:left w:val="nil"/>
              <w:bottom w:val="nil"/>
              <w:right w:val="nil"/>
            </w:tcBorders>
            <w:shd w:val="clear" w:color="000000" w:fill="FFFFFF"/>
            <w:noWrap/>
            <w:vAlign w:val="bottom"/>
            <w:hideMark/>
          </w:tcPr>
          <w:p w14:paraId="52B7195D" w14:textId="77777777" w:rsidR="00467ADB" w:rsidRPr="00467ADB" w:rsidRDefault="00467ADB" w:rsidP="00467ADB">
            <w:pPr>
              <w:spacing w:after="0" w:line="240" w:lineRule="auto"/>
              <w:jc w:val="center"/>
              <w:rPr>
                <w:ins w:id="3731" w:author="Diaz Zepeda, Hirvin Azael" w:date="2021-06-11T18:32:00Z"/>
                <w:rFonts w:ascii="Times New Roman" w:eastAsia="Times New Roman" w:hAnsi="Times New Roman" w:cs="Times New Roman"/>
                <w:color w:val="000000"/>
                <w:lang w:eastAsia="es-MX"/>
                <w:rPrChange w:id="3732" w:author="Diaz Zepeda, Hirvin Azael" w:date="2021-06-11T18:32:00Z">
                  <w:rPr>
                    <w:ins w:id="3733" w:author="Diaz Zepeda, Hirvin Azael" w:date="2021-06-11T18:32:00Z"/>
                  </w:rPr>
                </w:rPrChange>
              </w:rPr>
              <w:pPrChange w:id="3734" w:author="Diaz Zepeda, Hirvin Azael" w:date="2021-06-11T18:32:00Z">
                <w:pPr>
                  <w:jc w:val="center"/>
                </w:pPr>
              </w:pPrChange>
            </w:pPr>
            <w:ins w:id="3735" w:author="Diaz Zepeda, Hirvin Azael" w:date="2021-06-11T18:32:00Z">
              <w:r w:rsidRPr="00467ADB">
                <w:rPr>
                  <w:rFonts w:ascii="Times New Roman" w:eastAsia="Times New Roman" w:hAnsi="Times New Roman" w:cs="Times New Roman"/>
                  <w:color w:val="000000"/>
                  <w:lang w:eastAsia="es-MX"/>
                  <w:rPrChange w:id="3736" w:author="Diaz Zepeda, Hirvin Azael" w:date="2021-06-11T18:32:00Z">
                    <w:rPr/>
                  </w:rPrChange>
                </w:rPr>
                <w:t>-</w:t>
              </w:r>
            </w:ins>
          </w:p>
        </w:tc>
        <w:tc>
          <w:tcPr>
            <w:tcW w:w="1240" w:type="dxa"/>
            <w:tcBorders>
              <w:top w:val="nil"/>
              <w:left w:val="nil"/>
              <w:bottom w:val="nil"/>
              <w:right w:val="nil"/>
            </w:tcBorders>
            <w:shd w:val="clear" w:color="000000" w:fill="FFFFFF"/>
            <w:noWrap/>
            <w:vAlign w:val="bottom"/>
            <w:hideMark/>
          </w:tcPr>
          <w:p w14:paraId="5554D94E" w14:textId="77777777" w:rsidR="00467ADB" w:rsidRPr="00467ADB" w:rsidRDefault="00467ADB" w:rsidP="00467ADB">
            <w:pPr>
              <w:spacing w:after="0" w:line="240" w:lineRule="auto"/>
              <w:jc w:val="center"/>
              <w:rPr>
                <w:ins w:id="3737" w:author="Diaz Zepeda, Hirvin Azael" w:date="2021-06-11T18:32:00Z"/>
                <w:rFonts w:ascii="Times New Roman" w:eastAsia="Times New Roman" w:hAnsi="Times New Roman" w:cs="Times New Roman"/>
                <w:color w:val="000000"/>
                <w:lang w:eastAsia="es-MX"/>
                <w:rPrChange w:id="3738" w:author="Diaz Zepeda, Hirvin Azael" w:date="2021-06-11T18:32:00Z">
                  <w:rPr>
                    <w:ins w:id="3739" w:author="Diaz Zepeda, Hirvin Azael" w:date="2021-06-11T18:32:00Z"/>
                  </w:rPr>
                </w:rPrChange>
              </w:rPr>
              <w:pPrChange w:id="3740" w:author="Diaz Zepeda, Hirvin Azael" w:date="2021-06-11T18:32:00Z">
                <w:pPr>
                  <w:jc w:val="center"/>
                </w:pPr>
              </w:pPrChange>
            </w:pPr>
            <w:ins w:id="3741" w:author="Diaz Zepeda, Hirvin Azael" w:date="2021-06-11T18:32:00Z">
              <w:r w:rsidRPr="00467ADB">
                <w:rPr>
                  <w:rFonts w:ascii="Times New Roman" w:eastAsia="Times New Roman" w:hAnsi="Times New Roman" w:cs="Times New Roman"/>
                  <w:color w:val="000000"/>
                  <w:lang w:eastAsia="es-MX"/>
                  <w:rPrChange w:id="3742" w:author="Diaz Zepeda, Hirvin Azael" w:date="2021-06-11T18:32:00Z">
                    <w:rPr/>
                  </w:rPrChange>
                </w:rPr>
                <w:t>-</w:t>
              </w:r>
            </w:ins>
          </w:p>
        </w:tc>
      </w:tr>
      <w:tr w:rsidR="00467ADB" w:rsidRPr="00467ADB" w14:paraId="62785654" w14:textId="77777777" w:rsidTr="00467ADB">
        <w:tblPrEx>
          <w:tblW w:w="9760" w:type="dxa"/>
          <w:jc w:val="center"/>
          <w:tblCellMar>
            <w:left w:w="70" w:type="dxa"/>
            <w:right w:w="70" w:type="dxa"/>
          </w:tblCellMar>
          <w:tblPrExChange w:id="3743" w:author="Diaz Zepeda, Hirvin Azael" w:date="2021-06-11T18:32:00Z">
            <w:tblPrEx>
              <w:tblW w:w="9760" w:type="dxa"/>
              <w:tblCellMar>
                <w:left w:w="0" w:type="dxa"/>
                <w:right w:w="0" w:type="dxa"/>
              </w:tblCellMar>
            </w:tblPrEx>
          </w:tblPrExChange>
        </w:tblPrEx>
        <w:trPr>
          <w:divId w:val="132480144"/>
          <w:trHeight w:val="288"/>
          <w:jc w:val="center"/>
          <w:ins w:id="3744" w:author="Diaz Zepeda, Hirvin Azael" w:date="2021-06-11T18:32:00Z"/>
          <w:trPrChange w:id="3745" w:author="Diaz Zepeda, Hirvin Azael" w:date="2021-06-11T18:32:00Z">
            <w:trPr>
              <w:gridAfter w:val="0"/>
              <w:divId w:val="132480144"/>
              <w:trHeight w:val="288"/>
            </w:trPr>
          </w:trPrChange>
        </w:trPr>
        <w:tc>
          <w:tcPr>
            <w:tcW w:w="9760" w:type="dxa"/>
            <w:gridSpan w:val="6"/>
            <w:tcBorders>
              <w:top w:val="nil"/>
              <w:left w:val="nil"/>
              <w:bottom w:val="nil"/>
              <w:right w:val="nil"/>
            </w:tcBorders>
            <w:shd w:val="clear" w:color="000000" w:fill="D0CECE"/>
            <w:noWrap/>
            <w:vAlign w:val="bottom"/>
            <w:hideMark/>
            <w:tcPrChange w:id="3746" w:author="Diaz Zepeda, Hirvin Azael" w:date="2021-06-11T18:32:00Z">
              <w:tcPr>
                <w:tcW w:w="0" w:type="auto"/>
                <w:gridSpan w:val="6"/>
                <w:tcBorders>
                  <w:top w:val="nil"/>
                  <w:left w:val="nil"/>
                  <w:bottom w:val="nil"/>
                  <w:right w:val="nil"/>
                </w:tcBorders>
                <w:shd w:val="clear" w:color="000000" w:fill="D0CECE"/>
                <w:noWrap/>
                <w:tcMar>
                  <w:top w:w="15" w:type="dxa"/>
                  <w:left w:w="15" w:type="dxa"/>
                  <w:bottom w:w="0" w:type="dxa"/>
                  <w:right w:w="15" w:type="dxa"/>
                </w:tcMar>
                <w:vAlign w:val="bottom"/>
                <w:hideMark/>
              </w:tcPr>
            </w:tcPrChange>
          </w:tcPr>
          <w:p w14:paraId="21AC1A44" w14:textId="77777777" w:rsidR="00467ADB" w:rsidRPr="00467ADB" w:rsidRDefault="00467ADB" w:rsidP="00467ADB">
            <w:pPr>
              <w:spacing w:after="0" w:line="240" w:lineRule="auto"/>
              <w:jc w:val="center"/>
              <w:rPr>
                <w:ins w:id="3747" w:author="Diaz Zepeda, Hirvin Azael" w:date="2021-06-11T18:32:00Z"/>
                <w:rFonts w:ascii="Times New Roman" w:eastAsia="Times New Roman" w:hAnsi="Times New Roman" w:cs="Times New Roman"/>
                <w:color w:val="000000"/>
                <w:lang w:eastAsia="es-MX"/>
                <w:rPrChange w:id="3748" w:author="Diaz Zepeda, Hirvin Azael" w:date="2021-06-11T18:32:00Z">
                  <w:rPr>
                    <w:ins w:id="3749" w:author="Diaz Zepeda, Hirvin Azael" w:date="2021-06-11T18:32:00Z"/>
                  </w:rPr>
                </w:rPrChange>
              </w:rPr>
              <w:pPrChange w:id="3750" w:author="Diaz Zepeda, Hirvin Azael" w:date="2021-06-11T18:32:00Z">
                <w:pPr>
                  <w:jc w:val="center"/>
                </w:pPr>
              </w:pPrChange>
            </w:pPr>
            <w:proofErr w:type="spellStart"/>
            <w:ins w:id="3751" w:author="Diaz Zepeda, Hirvin Azael" w:date="2021-06-11T18:32:00Z">
              <w:r w:rsidRPr="00467ADB">
                <w:rPr>
                  <w:rFonts w:ascii="Times New Roman" w:eastAsia="Times New Roman" w:hAnsi="Times New Roman" w:cs="Times New Roman"/>
                  <w:color w:val="000000"/>
                  <w:lang w:eastAsia="es-MX"/>
                  <w:rPrChange w:id="3752" w:author="Diaz Zepeda, Hirvin Azael" w:date="2021-06-11T18:32:00Z">
                    <w:rPr/>
                  </w:rPrChange>
                </w:rPr>
                <w:t>Cohort</w:t>
              </w:r>
              <w:proofErr w:type="spellEnd"/>
              <w:r w:rsidRPr="00467ADB">
                <w:rPr>
                  <w:rFonts w:ascii="Times New Roman" w:eastAsia="Times New Roman" w:hAnsi="Times New Roman" w:cs="Times New Roman"/>
                  <w:color w:val="000000"/>
                  <w:lang w:eastAsia="es-MX"/>
                  <w:rPrChange w:id="375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754" w:author="Diaz Zepeda, Hirvin Azael" w:date="2021-06-11T18:32:00Z">
                    <w:rPr/>
                  </w:rPrChange>
                </w:rPr>
                <w:t>Hospitalized</w:t>
              </w:r>
              <w:proofErr w:type="spellEnd"/>
              <w:r w:rsidRPr="00467ADB">
                <w:rPr>
                  <w:rFonts w:ascii="Times New Roman" w:eastAsia="Times New Roman" w:hAnsi="Times New Roman" w:cs="Times New Roman"/>
                  <w:color w:val="000000"/>
                  <w:lang w:eastAsia="es-MX"/>
                  <w:rPrChange w:id="375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756" w:author="Diaz Zepeda, Hirvin Azael" w:date="2021-06-11T18:32:00Z">
                    <w:rPr/>
                  </w:rPrChange>
                </w:rPr>
                <w:t>Intubated</w:t>
              </w:r>
              <w:proofErr w:type="spellEnd"/>
            </w:ins>
          </w:p>
        </w:tc>
      </w:tr>
      <w:tr w:rsidR="00467ADB" w:rsidRPr="00467ADB" w14:paraId="09CD34EB" w14:textId="77777777" w:rsidTr="00467ADB">
        <w:trPr>
          <w:divId w:val="132480144"/>
          <w:trHeight w:val="288"/>
          <w:jc w:val="center"/>
          <w:ins w:id="3757" w:author="Diaz Zepeda, Hirvin Azael" w:date="2021-06-11T18:32:00Z"/>
        </w:trPr>
        <w:tc>
          <w:tcPr>
            <w:tcW w:w="3560" w:type="dxa"/>
            <w:tcBorders>
              <w:top w:val="nil"/>
              <w:left w:val="nil"/>
              <w:bottom w:val="nil"/>
              <w:right w:val="nil"/>
            </w:tcBorders>
            <w:shd w:val="clear" w:color="000000" w:fill="FFFFFF"/>
            <w:noWrap/>
            <w:vAlign w:val="bottom"/>
            <w:hideMark/>
          </w:tcPr>
          <w:p w14:paraId="3D94B420" w14:textId="77777777" w:rsidR="00467ADB" w:rsidRPr="00467ADB" w:rsidRDefault="00467ADB" w:rsidP="00467ADB">
            <w:pPr>
              <w:spacing w:after="0" w:line="240" w:lineRule="auto"/>
              <w:rPr>
                <w:ins w:id="3758" w:author="Diaz Zepeda, Hirvin Azael" w:date="2021-06-11T18:32:00Z"/>
                <w:rFonts w:ascii="Times New Roman" w:eastAsia="Times New Roman" w:hAnsi="Times New Roman" w:cs="Times New Roman"/>
                <w:color w:val="000000"/>
                <w:lang w:eastAsia="es-MX"/>
                <w:rPrChange w:id="3759" w:author="Diaz Zepeda, Hirvin Azael" w:date="2021-06-11T18:32:00Z">
                  <w:rPr>
                    <w:ins w:id="3760" w:author="Diaz Zepeda, Hirvin Azael" w:date="2021-06-11T18:32:00Z"/>
                  </w:rPr>
                </w:rPrChange>
              </w:rPr>
              <w:pPrChange w:id="3761" w:author="Diaz Zepeda, Hirvin Azael" w:date="2021-06-11T18:32:00Z">
                <w:pPr/>
              </w:pPrChange>
            </w:pPr>
            <w:ins w:id="3762" w:author="Diaz Zepeda, Hirvin Azael" w:date="2021-06-11T18:32:00Z">
              <w:r w:rsidRPr="00467ADB">
                <w:rPr>
                  <w:rFonts w:ascii="Times New Roman" w:eastAsia="Times New Roman" w:hAnsi="Times New Roman" w:cs="Times New Roman"/>
                  <w:color w:val="000000"/>
                  <w:lang w:eastAsia="es-MX"/>
                  <w:rPrChange w:id="3763" w:author="Diaz Zepeda, Hirvin Azael" w:date="2021-06-11T18:32:00Z">
                    <w:rPr/>
                  </w:rPrChange>
                </w:rPr>
                <w:t xml:space="preserve">No </w:t>
              </w:r>
              <w:proofErr w:type="spellStart"/>
              <w:r w:rsidRPr="00467ADB">
                <w:rPr>
                  <w:rFonts w:ascii="Times New Roman" w:eastAsia="Times New Roman" w:hAnsi="Times New Roman" w:cs="Times New Roman"/>
                  <w:color w:val="000000"/>
                  <w:lang w:eastAsia="es-MX"/>
                  <w:rPrChange w:id="3764" w:author="Diaz Zepeda, Hirvin Azael" w:date="2021-06-11T18:32:00Z">
                    <w:rPr/>
                  </w:rPrChange>
                </w:rPr>
                <w:t>treatment</w:t>
              </w:r>
              <w:proofErr w:type="spellEnd"/>
            </w:ins>
          </w:p>
        </w:tc>
        <w:tc>
          <w:tcPr>
            <w:tcW w:w="1240" w:type="dxa"/>
            <w:tcBorders>
              <w:top w:val="nil"/>
              <w:left w:val="nil"/>
              <w:bottom w:val="nil"/>
              <w:right w:val="nil"/>
            </w:tcBorders>
            <w:shd w:val="clear" w:color="000000" w:fill="FFFFFF"/>
            <w:noWrap/>
            <w:vAlign w:val="bottom"/>
            <w:hideMark/>
          </w:tcPr>
          <w:p w14:paraId="0CCF00C7" w14:textId="77777777" w:rsidR="00467ADB" w:rsidRPr="00467ADB" w:rsidRDefault="00467ADB" w:rsidP="00467ADB">
            <w:pPr>
              <w:spacing w:after="0" w:line="240" w:lineRule="auto"/>
              <w:jc w:val="center"/>
              <w:rPr>
                <w:ins w:id="3765" w:author="Diaz Zepeda, Hirvin Azael" w:date="2021-06-11T18:32:00Z"/>
                <w:rFonts w:ascii="Times New Roman" w:eastAsia="Times New Roman" w:hAnsi="Times New Roman" w:cs="Times New Roman"/>
                <w:color w:val="000000"/>
                <w:lang w:eastAsia="es-MX"/>
                <w:rPrChange w:id="3766" w:author="Diaz Zepeda, Hirvin Azael" w:date="2021-06-11T18:32:00Z">
                  <w:rPr>
                    <w:ins w:id="3767" w:author="Diaz Zepeda, Hirvin Azael" w:date="2021-06-11T18:32:00Z"/>
                  </w:rPr>
                </w:rPrChange>
              </w:rPr>
              <w:pPrChange w:id="3768" w:author="Diaz Zepeda, Hirvin Azael" w:date="2021-06-11T18:32:00Z">
                <w:pPr>
                  <w:jc w:val="center"/>
                </w:pPr>
              </w:pPrChange>
            </w:pPr>
            <w:ins w:id="3769" w:author="Diaz Zepeda, Hirvin Azael" w:date="2021-06-11T18:32:00Z">
              <w:r w:rsidRPr="00467ADB">
                <w:rPr>
                  <w:rFonts w:ascii="Times New Roman" w:eastAsia="Times New Roman" w:hAnsi="Times New Roman" w:cs="Times New Roman"/>
                  <w:color w:val="000000"/>
                  <w:lang w:eastAsia="es-MX"/>
                  <w:rPrChange w:id="3770" w:author="Diaz Zepeda, Hirvin Azael" w:date="2021-06-11T18:32:00Z">
                    <w:rPr/>
                  </w:rPrChange>
                </w:rPr>
                <w:t>684,900</w:t>
              </w:r>
            </w:ins>
          </w:p>
        </w:tc>
        <w:tc>
          <w:tcPr>
            <w:tcW w:w="1240" w:type="dxa"/>
            <w:tcBorders>
              <w:top w:val="nil"/>
              <w:left w:val="nil"/>
              <w:bottom w:val="nil"/>
              <w:right w:val="nil"/>
            </w:tcBorders>
            <w:shd w:val="clear" w:color="000000" w:fill="FFFFFF"/>
            <w:noWrap/>
            <w:vAlign w:val="bottom"/>
            <w:hideMark/>
          </w:tcPr>
          <w:p w14:paraId="7C5D7AE7" w14:textId="77777777" w:rsidR="00467ADB" w:rsidRPr="00467ADB" w:rsidRDefault="00467ADB" w:rsidP="00467ADB">
            <w:pPr>
              <w:spacing w:after="0" w:line="240" w:lineRule="auto"/>
              <w:jc w:val="center"/>
              <w:rPr>
                <w:ins w:id="3771" w:author="Diaz Zepeda, Hirvin Azael" w:date="2021-06-11T18:32:00Z"/>
                <w:rFonts w:ascii="Times New Roman" w:eastAsia="Times New Roman" w:hAnsi="Times New Roman" w:cs="Times New Roman"/>
                <w:color w:val="000000"/>
                <w:lang w:eastAsia="es-MX"/>
                <w:rPrChange w:id="3772" w:author="Diaz Zepeda, Hirvin Azael" w:date="2021-06-11T18:32:00Z">
                  <w:rPr>
                    <w:ins w:id="3773" w:author="Diaz Zepeda, Hirvin Azael" w:date="2021-06-11T18:32:00Z"/>
                  </w:rPr>
                </w:rPrChange>
              </w:rPr>
              <w:pPrChange w:id="3774" w:author="Diaz Zepeda, Hirvin Azael" w:date="2021-06-11T18:32:00Z">
                <w:pPr>
                  <w:jc w:val="center"/>
                </w:pPr>
              </w:pPrChange>
            </w:pPr>
            <w:ins w:id="3775" w:author="Diaz Zepeda, Hirvin Azael" w:date="2021-06-11T18:32:00Z">
              <w:r w:rsidRPr="00467ADB">
                <w:rPr>
                  <w:rFonts w:ascii="Times New Roman" w:eastAsia="Times New Roman" w:hAnsi="Times New Roman" w:cs="Times New Roman"/>
                  <w:color w:val="000000"/>
                  <w:lang w:eastAsia="es-MX"/>
                  <w:rPrChange w:id="3776" w:author="Diaz Zepeda, Hirvin Azael" w:date="2021-06-11T18:32:00Z">
                    <w:rPr/>
                  </w:rPrChange>
                </w:rPr>
                <w:t> </w:t>
              </w:r>
            </w:ins>
          </w:p>
        </w:tc>
        <w:tc>
          <w:tcPr>
            <w:tcW w:w="1240" w:type="dxa"/>
            <w:tcBorders>
              <w:top w:val="nil"/>
              <w:left w:val="nil"/>
              <w:bottom w:val="nil"/>
              <w:right w:val="nil"/>
            </w:tcBorders>
            <w:shd w:val="clear" w:color="000000" w:fill="FFFFFF"/>
            <w:noWrap/>
            <w:vAlign w:val="bottom"/>
            <w:hideMark/>
          </w:tcPr>
          <w:p w14:paraId="2940DAFE" w14:textId="77777777" w:rsidR="00467ADB" w:rsidRPr="00467ADB" w:rsidRDefault="00467ADB" w:rsidP="00467ADB">
            <w:pPr>
              <w:spacing w:after="0" w:line="240" w:lineRule="auto"/>
              <w:jc w:val="center"/>
              <w:rPr>
                <w:ins w:id="3777" w:author="Diaz Zepeda, Hirvin Azael" w:date="2021-06-11T18:32:00Z"/>
                <w:rFonts w:ascii="Times New Roman" w:eastAsia="Times New Roman" w:hAnsi="Times New Roman" w:cs="Times New Roman"/>
                <w:color w:val="000000"/>
                <w:lang w:eastAsia="es-MX"/>
                <w:rPrChange w:id="3778" w:author="Diaz Zepeda, Hirvin Azael" w:date="2021-06-11T18:32:00Z">
                  <w:rPr>
                    <w:ins w:id="3779" w:author="Diaz Zepeda, Hirvin Azael" w:date="2021-06-11T18:32:00Z"/>
                  </w:rPr>
                </w:rPrChange>
              </w:rPr>
              <w:pPrChange w:id="3780" w:author="Diaz Zepeda, Hirvin Azael" w:date="2021-06-11T18:32:00Z">
                <w:pPr>
                  <w:jc w:val="center"/>
                </w:pPr>
              </w:pPrChange>
            </w:pPr>
            <w:ins w:id="3781" w:author="Diaz Zepeda, Hirvin Azael" w:date="2021-06-11T18:32:00Z">
              <w:r w:rsidRPr="00467ADB">
                <w:rPr>
                  <w:rFonts w:ascii="Times New Roman" w:eastAsia="Times New Roman" w:hAnsi="Times New Roman" w:cs="Times New Roman"/>
                  <w:color w:val="000000"/>
                  <w:lang w:eastAsia="es-MX"/>
                  <w:rPrChange w:id="3782" w:author="Diaz Zepeda, Hirvin Azael" w:date="2021-06-11T18:32:00Z">
                    <w:rPr/>
                  </w:rPrChange>
                </w:rPr>
                <w:t>1.45</w:t>
              </w:r>
            </w:ins>
          </w:p>
        </w:tc>
        <w:tc>
          <w:tcPr>
            <w:tcW w:w="1240" w:type="dxa"/>
            <w:tcBorders>
              <w:top w:val="nil"/>
              <w:left w:val="nil"/>
              <w:bottom w:val="nil"/>
              <w:right w:val="nil"/>
            </w:tcBorders>
            <w:shd w:val="clear" w:color="000000" w:fill="FFFFFF"/>
            <w:noWrap/>
            <w:vAlign w:val="bottom"/>
            <w:hideMark/>
          </w:tcPr>
          <w:p w14:paraId="381E0B7B" w14:textId="77777777" w:rsidR="00467ADB" w:rsidRPr="00467ADB" w:rsidRDefault="00467ADB" w:rsidP="00467ADB">
            <w:pPr>
              <w:spacing w:after="0" w:line="240" w:lineRule="auto"/>
              <w:jc w:val="center"/>
              <w:rPr>
                <w:ins w:id="3783" w:author="Diaz Zepeda, Hirvin Azael" w:date="2021-06-11T18:32:00Z"/>
                <w:rFonts w:ascii="Times New Roman" w:eastAsia="Times New Roman" w:hAnsi="Times New Roman" w:cs="Times New Roman"/>
                <w:color w:val="000000"/>
                <w:lang w:eastAsia="es-MX"/>
                <w:rPrChange w:id="3784" w:author="Diaz Zepeda, Hirvin Azael" w:date="2021-06-11T18:32:00Z">
                  <w:rPr>
                    <w:ins w:id="3785" w:author="Diaz Zepeda, Hirvin Azael" w:date="2021-06-11T18:32:00Z"/>
                  </w:rPr>
                </w:rPrChange>
              </w:rPr>
              <w:pPrChange w:id="3786" w:author="Diaz Zepeda, Hirvin Azael" w:date="2021-06-11T18:32:00Z">
                <w:pPr>
                  <w:jc w:val="center"/>
                </w:pPr>
              </w:pPrChange>
            </w:pPr>
            <w:ins w:id="3787" w:author="Diaz Zepeda, Hirvin Azael" w:date="2021-06-11T18:32:00Z">
              <w:r w:rsidRPr="00467ADB">
                <w:rPr>
                  <w:rFonts w:ascii="Times New Roman" w:eastAsia="Times New Roman" w:hAnsi="Times New Roman" w:cs="Times New Roman"/>
                  <w:color w:val="000000"/>
                  <w:lang w:eastAsia="es-MX"/>
                  <w:rPrChange w:id="3788" w:author="Diaz Zepeda, Hirvin Azael" w:date="2021-06-11T18:32:00Z">
                    <w:rPr/>
                  </w:rPrChange>
                </w:rPr>
                <w:t>-</w:t>
              </w:r>
            </w:ins>
          </w:p>
        </w:tc>
        <w:tc>
          <w:tcPr>
            <w:tcW w:w="1240" w:type="dxa"/>
            <w:tcBorders>
              <w:top w:val="nil"/>
              <w:left w:val="nil"/>
              <w:bottom w:val="nil"/>
              <w:right w:val="nil"/>
            </w:tcBorders>
            <w:shd w:val="clear" w:color="000000" w:fill="FFFFFF"/>
            <w:noWrap/>
            <w:vAlign w:val="bottom"/>
            <w:hideMark/>
          </w:tcPr>
          <w:p w14:paraId="73AB32EA" w14:textId="77777777" w:rsidR="00467ADB" w:rsidRPr="00467ADB" w:rsidRDefault="00467ADB" w:rsidP="00467ADB">
            <w:pPr>
              <w:spacing w:after="0" w:line="240" w:lineRule="auto"/>
              <w:jc w:val="center"/>
              <w:rPr>
                <w:ins w:id="3789" w:author="Diaz Zepeda, Hirvin Azael" w:date="2021-06-11T18:32:00Z"/>
                <w:rFonts w:ascii="Times New Roman" w:eastAsia="Times New Roman" w:hAnsi="Times New Roman" w:cs="Times New Roman"/>
                <w:color w:val="000000"/>
                <w:lang w:eastAsia="es-MX"/>
                <w:rPrChange w:id="3790" w:author="Diaz Zepeda, Hirvin Azael" w:date="2021-06-11T18:32:00Z">
                  <w:rPr>
                    <w:ins w:id="3791" w:author="Diaz Zepeda, Hirvin Azael" w:date="2021-06-11T18:32:00Z"/>
                  </w:rPr>
                </w:rPrChange>
              </w:rPr>
              <w:pPrChange w:id="3792" w:author="Diaz Zepeda, Hirvin Azael" w:date="2021-06-11T18:32:00Z">
                <w:pPr>
                  <w:jc w:val="center"/>
                </w:pPr>
              </w:pPrChange>
            </w:pPr>
            <w:ins w:id="3793" w:author="Diaz Zepeda, Hirvin Azael" w:date="2021-06-11T18:32:00Z">
              <w:r w:rsidRPr="00467ADB">
                <w:rPr>
                  <w:rFonts w:ascii="Times New Roman" w:eastAsia="Times New Roman" w:hAnsi="Times New Roman" w:cs="Times New Roman"/>
                  <w:color w:val="000000"/>
                  <w:lang w:eastAsia="es-MX"/>
                  <w:rPrChange w:id="3794" w:author="Diaz Zepeda, Hirvin Azael" w:date="2021-06-11T18:32:00Z">
                    <w:rPr/>
                  </w:rPrChange>
                </w:rPr>
                <w:t>-</w:t>
              </w:r>
            </w:ins>
          </w:p>
        </w:tc>
      </w:tr>
      <w:tr w:rsidR="00467ADB" w:rsidRPr="00467ADB" w14:paraId="17FBB574" w14:textId="77777777" w:rsidTr="00467ADB">
        <w:trPr>
          <w:divId w:val="132480144"/>
          <w:trHeight w:val="288"/>
          <w:jc w:val="center"/>
          <w:ins w:id="3795" w:author="Diaz Zepeda, Hirvin Azael" w:date="2021-06-11T18:32:00Z"/>
        </w:trPr>
        <w:tc>
          <w:tcPr>
            <w:tcW w:w="3560" w:type="dxa"/>
            <w:tcBorders>
              <w:top w:val="nil"/>
              <w:left w:val="nil"/>
              <w:bottom w:val="nil"/>
              <w:right w:val="nil"/>
            </w:tcBorders>
            <w:shd w:val="clear" w:color="000000" w:fill="FFFFFF"/>
            <w:noWrap/>
            <w:vAlign w:val="bottom"/>
            <w:hideMark/>
          </w:tcPr>
          <w:p w14:paraId="2073E33B" w14:textId="77777777" w:rsidR="00467ADB" w:rsidRPr="00467ADB" w:rsidRDefault="00467ADB" w:rsidP="00467ADB">
            <w:pPr>
              <w:spacing w:after="0" w:line="240" w:lineRule="auto"/>
              <w:rPr>
                <w:ins w:id="3796" w:author="Diaz Zepeda, Hirvin Azael" w:date="2021-06-11T18:32:00Z"/>
                <w:rFonts w:ascii="Times New Roman" w:eastAsia="Times New Roman" w:hAnsi="Times New Roman" w:cs="Times New Roman"/>
                <w:color w:val="000000"/>
                <w:lang w:eastAsia="es-MX"/>
                <w:rPrChange w:id="3797" w:author="Diaz Zepeda, Hirvin Azael" w:date="2021-06-11T18:32:00Z">
                  <w:rPr>
                    <w:ins w:id="3798" w:author="Diaz Zepeda, Hirvin Azael" w:date="2021-06-11T18:32:00Z"/>
                  </w:rPr>
                </w:rPrChange>
              </w:rPr>
              <w:pPrChange w:id="3799" w:author="Diaz Zepeda, Hirvin Azael" w:date="2021-06-11T18:32:00Z">
                <w:pPr/>
              </w:pPrChange>
            </w:pPr>
            <w:proofErr w:type="spellStart"/>
            <w:ins w:id="3800" w:author="Diaz Zepeda, Hirvin Azael" w:date="2021-06-11T18:32:00Z">
              <w:r w:rsidRPr="00467ADB">
                <w:rPr>
                  <w:rFonts w:ascii="Times New Roman" w:eastAsia="Times New Roman" w:hAnsi="Times New Roman" w:cs="Times New Roman"/>
                  <w:color w:val="000000"/>
                  <w:lang w:eastAsia="es-MX"/>
                  <w:rPrChange w:id="3801" w:author="Diaz Zepeda, Hirvin Azael" w:date="2021-06-11T18:32:00Z">
                    <w:rPr/>
                  </w:rPrChange>
                </w:rPr>
                <w:t>Dexamethasone</w:t>
              </w:r>
              <w:proofErr w:type="spellEnd"/>
            </w:ins>
          </w:p>
        </w:tc>
        <w:tc>
          <w:tcPr>
            <w:tcW w:w="1240" w:type="dxa"/>
            <w:tcBorders>
              <w:top w:val="nil"/>
              <w:left w:val="nil"/>
              <w:bottom w:val="nil"/>
              <w:right w:val="nil"/>
            </w:tcBorders>
            <w:shd w:val="clear" w:color="000000" w:fill="FFFFFF"/>
            <w:noWrap/>
            <w:vAlign w:val="bottom"/>
            <w:hideMark/>
          </w:tcPr>
          <w:p w14:paraId="18E10954" w14:textId="77777777" w:rsidR="00467ADB" w:rsidRPr="00467ADB" w:rsidRDefault="00467ADB" w:rsidP="00467ADB">
            <w:pPr>
              <w:spacing w:after="0" w:line="240" w:lineRule="auto"/>
              <w:jc w:val="center"/>
              <w:rPr>
                <w:ins w:id="3802" w:author="Diaz Zepeda, Hirvin Azael" w:date="2021-06-11T18:32:00Z"/>
                <w:rFonts w:ascii="Times New Roman" w:eastAsia="Times New Roman" w:hAnsi="Times New Roman" w:cs="Times New Roman"/>
                <w:color w:val="000000"/>
                <w:lang w:eastAsia="es-MX"/>
                <w:rPrChange w:id="3803" w:author="Diaz Zepeda, Hirvin Azael" w:date="2021-06-11T18:32:00Z">
                  <w:rPr>
                    <w:ins w:id="3804" w:author="Diaz Zepeda, Hirvin Azael" w:date="2021-06-11T18:32:00Z"/>
                  </w:rPr>
                </w:rPrChange>
              </w:rPr>
              <w:pPrChange w:id="3805" w:author="Diaz Zepeda, Hirvin Azael" w:date="2021-06-11T18:32:00Z">
                <w:pPr>
                  <w:jc w:val="center"/>
                </w:pPr>
              </w:pPrChange>
            </w:pPr>
            <w:ins w:id="3806" w:author="Diaz Zepeda, Hirvin Azael" w:date="2021-06-11T18:32:00Z">
              <w:r w:rsidRPr="00467ADB">
                <w:rPr>
                  <w:rFonts w:ascii="Times New Roman" w:eastAsia="Times New Roman" w:hAnsi="Times New Roman" w:cs="Times New Roman"/>
                  <w:color w:val="000000"/>
                  <w:lang w:eastAsia="es-MX"/>
                  <w:rPrChange w:id="3807" w:author="Diaz Zepeda, Hirvin Azael" w:date="2021-06-11T18:32:00Z">
                    <w:rPr/>
                  </w:rPrChange>
                </w:rPr>
                <w:t>719,500</w:t>
              </w:r>
            </w:ins>
          </w:p>
        </w:tc>
        <w:tc>
          <w:tcPr>
            <w:tcW w:w="1240" w:type="dxa"/>
            <w:tcBorders>
              <w:top w:val="nil"/>
              <w:left w:val="nil"/>
              <w:bottom w:val="nil"/>
              <w:right w:val="nil"/>
            </w:tcBorders>
            <w:shd w:val="clear" w:color="000000" w:fill="FFFFFF"/>
            <w:noWrap/>
            <w:vAlign w:val="bottom"/>
            <w:hideMark/>
          </w:tcPr>
          <w:p w14:paraId="0C2FAC84" w14:textId="77777777" w:rsidR="00467ADB" w:rsidRPr="00467ADB" w:rsidRDefault="00467ADB" w:rsidP="00467ADB">
            <w:pPr>
              <w:spacing w:after="0" w:line="240" w:lineRule="auto"/>
              <w:jc w:val="center"/>
              <w:rPr>
                <w:ins w:id="3808" w:author="Diaz Zepeda, Hirvin Azael" w:date="2021-06-11T18:32:00Z"/>
                <w:rFonts w:ascii="Times New Roman" w:eastAsia="Times New Roman" w:hAnsi="Times New Roman" w:cs="Times New Roman"/>
                <w:color w:val="000000"/>
                <w:lang w:eastAsia="es-MX"/>
                <w:rPrChange w:id="3809" w:author="Diaz Zepeda, Hirvin Azael" w:date="2021-06-11T18:32:00Z">
                  <w:rPr>
                    <w:ins w:id="3810" w:author="Diaz Zepeda, Hirvin Azael" w:date="2021-06-11T18:32:00Z"/>
                  </w:rPr>
                </w:rPrChange>
              </w:rPr>
              <w:pPrChange w:id="3811" w:author="Diaz Zepeda, Hirvin Azael" w:date="2021-06-11T18:32:00Z">
                <w:pPr>
                  <w:jc w:val="center"/>
                </w:pPr>
              </w:pPrChange>
            </w:pPr>
            <w:ins w:id="3812" w:author="Diaz Zepeda, Hirvin Azael" w:date="2021-06-11T18:32:00Z">
              <w:r w:rsidRPr="00467ADB">
                <w:rPr>
                  <w:rFonts w:ascii="Times New Roman" w:eastAsia="Times New Roman" w:hAnsi="Times New Roman" w:cs="Times New Roman"/>
                  <w:color w:val="000000"/>
                  <w:lang w:eastAsia="es-MX"/>
                  <w:rPrChange w:id="3813" w:author="Diaz Zepeda, Hirvin Azael" w:date="2021-06-11T18:32:00Z">
                    <w:rPr/>
                  </w:rPrChange>
                </w:rPr>
                <w:t>34,600</w:t>
              </w:r>
            </w:ins>
          </w:p>
        </w:tc>
        <w:tc>
          <w:tcPr>
            <w:tcW w:w="1240" w:type="dxa"/>
            <w:tcBorders>
              <w:top w:val="nil"/>
              <w:left w:val="nil"/>
              <w:bottom w:val="nil"/>
              <w:right w:val="nil"/>
            </w:tcBorders>
            <w:shd w:val="clear" w:color="000000" w:fill="FFFFFF"/>
            <w:noWrap/>
            <w:vAlign w:val="bottom"/>
            <w:hideMark/>
          </w:tcPr>
          <w:p w14:paraId="1BFA04FE" w14:textId="77777777" w:rsidR="00467ADB" w:rsidRPr="00467ADB" w:rsidRDefault="00467ADB" w:rsidP="00467ADB">
            <w:pPr>
              <w:spacing w:after="0" w:line="240" w:lineRule="auto"/>
              <w:jc w:val="center"/>
              <w:rPr>
                <w:ins w:id="3814" w:author="Diaz Zepeda, Hirvin Azael" w:date="2021-06-11T18:32:00Z"/>
                <w:rFonts w:ascii="Times New Roman" w:eastAsia="Times New Roman" w:hAnsi="Times New Roman" w:cs="Times New Roman"/>
                <w:color w:val="000000"/>
                <w:lang w:eastAsia="es-MX"/>
                <w:rPrChange w:id="3815" w:author="Diaz Zepeda, Hirvin Azael" w:date="2021-06-11T18:32:00Z">
                  <w:rPr>
                    <w:ins w:id="3816" w:author="Diaz Zepeda, Hirvin Azael" w:date="2021-06-11T18:32:00Z"/>
                  </w:rPr>
                </w:rPrChange>
              </w:rPr>
              <w:pPrChange w:id="3817" w:author="Diaz Zepeda, Hirvin Azael" w:date="2021-06-11T18:32:00Z">
                <w:pPr>
                  <w:jc w:val="center"/>
                </w:pPr>
              </w:pPrChange>
            </w:pPr>
            <w:ins w:id="3818" w:author="Diaz Zepeda, Hirvin Azael" w:date="2021-06-11T18:32:00Z">
              <w:r w:rsidRPr="00467ADB">
                <w:rPr>
                  <w:rFonts w:ascii="Times New Roman" w:eastAsia="Times New Roman" w:hAnsi="Times New Roman" w:cs="Times New Roman"/>
                  <w:color w:val="000000"/>
                  <w:lang w:eastAsia="es-MX"/>
                  <w:rPrChange w:id="3819" w:author="Diaz Zepeda, Hirvin Azael" w:date="2021-06-11T18:32:00Z">
                    <w:rPr/>
                  </w:rPrChange>
                </w:rPr>
                <w:t>2.73</w:t>
              </w:r>
            </w:ins>
          </w:p>
        </w:tc>
        <w:tc>
          <w:tcPr>
            <w:tcW w:w="1240" w:type="dxa"/>
            <w:tcBorders>
              <w:top w:val="nil"/>
              <w:left w:val="nil"/>
              <w:bottom w:val="nil"/>
              <w:right w:val="nil"/>
            </w:tcBorders>
            <w:shd w:val="clear" w:color="000000" w:fill="FFFFFF"/>
            <w:noWrap/>
            <w:vAlign w:val="bottom"/>
            <w:hideMark/>
          </w:tcPr>
          <w:p w14:paraId="619E5139" w14:textId="77777777" w:rsidR="00467ADB" w:rsidRPr="00467ADB" w:rsidRDefault="00467ADB" w:rsidP="00467ADB">
            <w:pPr>
              <w:spacing w:after="0" w:line="240" w:lineRule="auto"/>
              <w:jc w:val="center"/>
              <w:rPr>
                <w:ins w:id="3820" w:author="Diaz Zepeda, Hirvin Azael" w:date="2021-06-11T18:32:00Z"/>
                <w:rFonts w:ascii="Times New Roman" w:eastAsia="Times New Roman" w:hAnsi="Times New Roman" w:cs="Times New Roman"/>
                <w:color w:val="000000"/>
                <w:lang w:eastAsia="es-MX"/>
                <w:rPrChange w:id="3821" w:author="Diaz Zepeda, Hirvin Azael" w:date="2021-06-11T18:32:00Z">
                  <w:rPr>
                    <w:ins w:id="3822" w:author="Diaz Zepeda, Hirvin Azael" w:date="2021-06-11T18:32:00Z"/>
                  </w:rPr>
                </w:rPrChange>
              </w:rPr>
              <w:pPrChange w:id="3823" w:author="Diaz Zepeda, Hirvin Azael" w:date="2021-06-11T18:32:00Z">
                <w:pPr>
                  <w:jc w:val="center"/>
                </w:pPr>
              </w:pPrChange>
            </w:pPr>
            <w:ins w:id="3824" w:author="Diaz Zepeda, Hirvin Azael" w:date="2021-06-11T18:32:00Z">
              <w:r w:rsidRPr="00467ADB">
                <w:rPr>
                  <w:rFonts w:ascii="Times New Roman" w:eastAsia="Times New Roman" w:hAnsi="Times New Roman" w:cs="Times New Roman"/>
                  <w:color w:val="000000"/>
                  <w:lang w:eastAsia="es-MX"/>
                  <w:rPrChange w:id="3825" w:author="Diaz Zepeda, Hirvin Azael" w:date="2021-06-11T18:32:00Z">
                    <w:rPr/>
                  </w:rPrChange>
                </w:rPr>
                <w:t>1.28</w:t>
              </w:r>
            </w:ins>
          </w:p>
        </w:tc>
        <w:tc>
          <w:tcPr>
            <w:tcW w:w="1240" w:type="dxa"/>
            <w:tcBorders>
              <w:top w:val="nil"/>
              <w:left w:val="nil"/>
              <w:bottom w:val="nil"/>
              <w:right w:val="nil"/>
            </w:tcBorders>
            <w:shd w:val="clear" w:color="000000" w:fill="FFFFFF"/>
            <w:noWrap/>
            <w:vAlign w:val="bottom"/>
            <w:hideMark/>
          </w:tcPr>
          <w:p w14:paraId="119EE674" w14:textId="77777777" w:rsidR="00467ADB" w:rsidRPr="00467ADB" w:rsidRDefault="00467ADB" w:rsidP="00467ADB">
            <w:pPr>
              <w:spacing w:after="0" w:line="240" w:lineRule="auto"/>
              <w:jc w:val="center"/>
              <w:rPr>
                <w:ins w:id="3826" w:author="Diaz Zepeda, Hirvin Azael" w:date="2021-06-11T18:32:00Z"/>
                <w:rFonts w:ascii="Times New Roman" w:eastAsia="Times New Roman" w:hAnsi="Times New Roman" w:cs="Times New Roman"/>
                <w:color w:val="000000"/>
                <w:lang w:eastAsia="es-MX"/>
                <w:rPrChange w:id="3827" w:author="Diaz Zepeda, Hirvin Azael" w:date="2021-06-11T18:32:00Z">
                  <w:rPr>
                    <w:ins w:id="3828" w:author="Diaz Zepeda, Hirvin Azael" w:date="2021-06-11T18:32:00Z"/>
                  </w:rPr>
                </w:rPrChange>
              </w:rPr>
              <w:pPrChange w:id="3829" w:author="Diaz Zepeda, Hirvin Azael" w:date="2021-06-11T18:32:00Z">
                <w:pPr>
                  <w:jc w:val="center"/>
                </w:pPr>
              </w:pPrChange>
            </w:pPr>
            <w:ins w:id="3830" w:author="Diaz Zepeda, Hirvin Azael" w:date="2021-06-11T18:32:00Z">
              <w:r w:rsidRPr="00467ADB">
                <w:rPr>
                  <w:rFonts w:ascii="Times New Roman" w:eastAsia="Times New Roman" w:hAnsi="Times New Roman" w:cs="Times New Roman"/>
                  <w:color w:val="000000"/>
                  <w:lang w:eastAsia="es-MX"/>
                  <w:rPrChange w:id="3831" w:author="Diaz Zepeda, Hirvin Azael" w:date="2021-06-11T18:32:00Z">
                    <w:rPr/>
                  </w:rPrChange>
                </w:rPr>
                <w:t>27,031</w:t>
              </w:r>
            </w:ins>
          </w:p>
        </w:tc>
      </w:tr>
      <w:tr w:rsidR="00467ADB" w:rsidRPr="00467ADB" w14:paraId="208C1BE9" w14:textId="77777777" w:rsidTr="00467ADB">
        <w:tblPrEx>
          <w:tblW w:w="9760" w:type="dxa"/>
          <w:jc w:val="center"/>
          <w:tblCellMar>
            <w:left w:w="70" w:type="dxa"/>
            <w:right w:w="70" w:type="dxa"/>
          </w:tblCellMar>
          <w:tblPrExChange w:id="3832" w:author="Diaz Zepeda, Hirvin Azael" w:date="2021-06-11T18:32:00Z">
            <w:tblPrEx>
              <w:tblW w:w="9760" w:type="dxa"/>
              <w:tblCellMar>
                <w:left w:w="0" w:type="dxa"/>
                <w:right w:w="0" w:type="dxa"/>
              </w:tblCellMar>
            </w:tblPrEx>
          </w:tblPrExChange>
        </w:tblPrEx>
        <w:trPr>
          <w:divId w:val="132480144"/>
          <w:trHeight w:val="288"/>
          <w:jc w:val="center"/>
          <w:ins w:id="3833" w:author="Diaz Zepeda, Hirvin Azael" w:date="2021-06-11T18:32:00Z"/>
          <w:trPrChange w:id="3834" w:author="Diaz Zepeda, Hirvin Azael" w:date="2021-06-11T18:32:00Z">
            <w:trPr>
              <w:gridAfter w:val="0"/>
              <w:divId w:val="132480144"/>
              <w:trHeight w:val="288"/>
            </w:trPr>
          </w:trPrChange>
        </w:trPr>
        <w:tc>
          <w:tcPr>
            <w:tcW w:w="9760" w:type="dxa"/>
            <w:gridSpan w:val="6"/>
            <w:tcBorders>
              <w:top w:val="nil"/>
              <w:left w:val="nil"/>
              <w:bottom w:val="nil"/>
              <w:right w:val="nil"/>
            </w:tcBorders>
            <w:shd w:val="clear" w:color="000000" w:fill="D0CECE"/>
            <w:noWrap/>
            <w:vAlign w:val="bottom"/>
            <w:hideMark/>
            <w:tcPrChange w:id="3835" w:author="Diaz Zepeda, Hirvin Azael" w:date="2021-06-11T18:32:00Z">
              <w:tcPr>
                <w:tcW w:w="0" w:type="auto"/>
                <w:gridSpan w:val="6"/>
                <w:tcBorders>
                  <w:top w:val="nil"/>
                  <w:left w:val="nil"/>
                  <w:bottom w:val="nil"/>
                  <w:right w:val="nil"/>
                </w:tcBorders>
                <w:shd w:val="clear" w:color="000000" w:fill="D0CECE"/>
                <w:noWrap/>
                <w:tcMar>
                  <w:top w:w="15" w:type="dxa"/>
                  <w:left w:w="15" w:type="dxa"/>
                  <w:bottom w:w="0" w:type="dxa"/>
                  <w:right w:w="15" w:type="dxa"/>
                </w:tcMar>
                <w:vAlign w:val="bottom"/>
                <w:hideMark/>
              </w:tcPr>
            </w:tcPrChange>
          </w:tcPr>
          <w:p w14:paraId="2E6CD74B" w14:textId="77777777" w:rsidR="00467ADB" w:rsidRPr="00467ADB" w:rsidRDefault="00467ADB" w:rsidP="00467ADB">
            <w:pPr>
              <w:keepNext/>
              <w:spacing w:after="0" w:line="240" w:lineRule="auto"/>
              <w:rPr>
                <w:ins w:id="3836" w:author="Diaz Zepeda, Hirvin Azael" w:date="2021-06-11T18:32:00Z"/>
                <w:rFonts w:ascii="Times New Roman" w:eastAsia="Times New Roman" w:hAnsi="Times New Roman" w:cs="Times New Roman"/>
                <w:color w:val="000000"/>
                <w:lang w:eastAsia="es-MX"/>
                <w:rPrChange w:id="3837" w:author="Diaz Zepeda, Hirvin Azael" w:date="2021-06-11T18:32:00Z">
                  <w:rPr>
                    <w:ins w:id="3838" w:author="Diaz Zepeda, Hirvin Azael" w:date="2021-06-11T18:32:00Z"/>
                  </w:rPr>
                </w:rPrChange>
              </w:rPr>
              <w:pPrChange w:id="3839" w:author="Diaz Zepeda, Hirvin Azael" w:date="2021-06-11T18:32:00Z">
                <w:pPr/>
              </w:pPrChange>
            </w:pPr>
            <w:ins w:id="3840" w:author="Diaz Zepeda, Hirvin Azael" w:date="2021-06-11T18:32:00Z">
              <w:r w:rsidRPr="00467ADB">
                <w:rPr>
                  <w:rFonts w:ascii="Times New Roman" w:eastAsia="Times New Roman" w:hAnsi="Times New Roman" w:cs="Times New Roman"/>
                  <w:color w:val="000000"/>
                  <w:lang w:eastAsia="es-MX"/>
                  <w:rPrChange w:id="3841"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42" w:author="Diaz Zepeda, Hirvin Azael" w:date="2021-06-11T18:32:00Z">
                    <w:rPr/>
                  </w:rPrChange>
                </w:rPr>
                <w:t>Weakly</w:t>
              </w:r>
              <w:proofErr w:type="spellEnd"/>
              <w:r w:rsidRPr="00467ADB">
                <w:rPr>
                  <w:rFonts w:ascii="Times New Roman" w:eastAsia="Times New Roman" w:hAnsi="Times New Roman" w:cs="Times New Roman"/>
                  <w:color w:val="000000"/>
                  <w:lang w:eastAsia="es-MX"/>
                  <w:rPrChange w:id="384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44" w:author="Diaz Zepeda, Hirvin Azael" w:date="2021-06-11T18:32:00Z">
                    <w:rPr/>
                  </w:rPrChange>
                </w:rPr>
                <w:t>Dominated</w:t>
              </w:r>
              <w:proofErr w:type="spellEnd"/>
              <w:r w:rsidRPr="00467ADB">
                <w:rPr>
                  <w:rFonts w:ascii="Times New Roman" w:eastAsia="Times New Roman" w:hAnsi="Times New Roman" w:cs="Times New Roman"/>
                  <w:color w:val="000000"/>
                  <w:lang w:eastAsia="es-MX"/>
                  <w:rPrChange w:id="3845" w:author="Diaz Zepeda, Hirvin Azael" w:date="2021-06-11T18:32:00Z">
                    <w:rPr/>
                  </w:rPrChange>
                </w:rPr>
                <w:t xml:space="preserve"> Strategy</w:t>
              </w:r>
            </w:ins>
          </w:p>
        </w:tc>
      </w:tr>
    </w:tbl>
    <w:p w14:paraId="240717F8" w14:textId="3E1F6115" w:rsidR="0051609B" w:rsidRDefault="008E3788" w:rsidP="00231714">
      <w:pPr>
        <w:pStyle w:val="Descripcin"/>
        <w:spacing w:before="240" w:line="360" w:lineRule="auto"/>
        <w:jc w:val="both"/>
        <w:rPr>
          <w:rFonts w:cs="Times New Roman"/>
          <w:sz w:val="24"/>
          <w:szCs w:val="24"/>
          <w:lang w:val="en-US"/>
        </w:rPr>
      </w:pPr>
      <w:r>
        <w:rPr>
          <w:rFonts w:cs="Times New Roman"/>
          <w:sz w:val="24"/>
          <w:szCs w:val="24"/>
          <w:lang w:val="en-US"/>
        </w:rPr>
        <w:fldChar w:fldCharType="end"/>
      </w:r>
      <w:commentRangeEnd w:id="3570"/>
      <w:commentRangeEnd w:id="3571"/>
      <w:r w:rsidR="005473C7">
        <w:rPr>
          <w:rStyle w:val="Refdecomentario"/>
          <w:rFonts w:asciiTheme="minorHAnsi" w:hAnsiTheme="minorHAnsi"/>
        </w:rPr>
        <w:commentReference w:id="3570"/>
      </w:r>
      <w:r w:rsidR="005473C7">
        <w:rPr>
          <w:rStyle w:val="Refdecomentario"/>
          <w:rFonts w:asciiTheme="minorHAnsi" w:hAnsiTheme="minorHAnsi"/>
        </w:rPr>
        <w:commentReference w:id="3571"/>
      </w:r>
      <w:r w:rsidR="007E0DCD" w:rsidRPr="00A30670">
        <w:rPr>
          <w:rFonts w:cs="Times New Roman"/>
          <w:sz w:val="24"/>
          <w:szCs w:val="24"/>
          <w:lang w:val="en-US"/>
        </w:rPr>
        <w:t xml:space="preserve">For </w:t>
      </w:r>
      <w:r w:rsidR="009263FF">
        <w:rPr>
          <w:rFonts w:cs="Times New Roman"/>
          <w:sz w:val="24"/>
          <w:szCs w:val="24"/>
          <w:lang w:val="en-US"/>
        </w:rPr>
        <w:t>the hospitalized, intubated cohort</w:t>
      </w:r>
      <w:r w:rsidR="007E0DCD" w:rsidRPr="00A30670">
        <w:rPr>
          <w:rFonts w:cs="Times New Roman"/>
          <w:sz w:val="24"/>
          <w:szCs w:val="24"/>
          <w:lang w:val="en-US"/>
        </w:rPr>
        <w:t xml:space="preserve">, Dexamethasone </w:t>
      </w:r>
      <w:r w:rsidR="009263FF">
        <w:rPr>
          <w:rFonts w:cs="Times New Roman"/>
          <w:sz w:val="24"/>
          <w:szCs w:val="24"/>
          <w:lang w:val="en-US"/>
        </w:rPr>
        <w:t xml:space="preserve">strategy </w:t>
      </w:r>
      <w:r w:rsidR="007E0DCD" w:rsidRPr="00A30670">
        <w:rPr>
          <w:rFonts w:cs="Times New Roman"/>
          <w:sz w:val="24"/>
          <w:szCs w:val="24"/>
          <w:lang w:val="en-US"/>
        </w:rPr>
        <w:t xml:space="preserve">yields 2.73 discounted QALYs with lifetime costs of $719,500, while </w:t>
      </w:r>
      <w:commentRangeStart w:id="3846"/>
      <w:r w:rsidR="005473C7">
        <w:rPr>
          <w:rFonts w:cs="Times New Roman"/>
          <w:sz w:val="24"/>
          <w:szCs w:val="24"/>
          <w:lang w:val="en-US"/>
        </w:rPr>
        <w:t xml:space="preserve">the </w:t>
      </w:r>
      <w:r w:rsidR="007E0DCD" w:rsidRPr="00A30670">
        <w:rPr>
          <w:rFonts w:cs="Times New Roman"/>
          <w:sz w:val="24"/>
          <w:szCs w:val="24"/>
          <w:lang w:val="en-US"/>
        </w:rPr>
        <w:t>no treatment</w:t>
      </w:r>
      <w:r w:rsidR="009263FF">
        <w:rPr>
          <w:rFonts w:cs="Times New Roman"/>
          <w:sz w:val="24"/>
          <w:szCs w:val="24"/>
          <w:lang w:val="en-US"/>
        </w:rPr>
        <w:t xml:space="preserve"> strategy</w:t>
      </w:r>
      <w:r w:rsidR="007E0DCD" w:rsidRPr="00A30670">
        <w:rPr>
          <w:rFonts w:cs="Times New Roman"/>
          <w:sz w:val="24"/>
          <w:szCs w:val="24"/>
          <w:lang w:val="en-US"/>
        </w:rPr>
        <w:t xml:space="preserve"> </w:t>
      </w:r>
      <w:commentRangeEnd w:id="3846"/>
      <w:r w:rsidR="005473C7">
        <w:rPr>
          <w:rStyle w:val="Refdecomentario"/>
          <w:rFonts w:asciiTheme="minorHAnsi" w:hAnsiTheme="minorHAnsi"/>
        </w:rPr>
        <w:commentReference w:id="3846"/>
      </w:r>
      <w:r w:rsidR="007E0DCD" w:rsidRPr="00A30670">
        <w:rPr>
          <w:rFonts w:cs="Times New Roman"/>
          <w:sz w:val="24"/>
          <w:szCs w:val="24"/>
          <w:lang w:val="en-US"/>
        </w:rPr>
        <w:t>yields 1.45 QALYs and costs of $684,900.</w:t>
      </w:r>
      <w:r w:rsidR="004A7EFF">
        <w:rPr>
          <w:rFonts w:cs="Times New Roman"/>
          <w:sz w:val="24"/>
          <w:szCs w:val="24"/>
          <w:lang w:val="en-US"/>
        </w:rPr>
        <w:t xml:space="preserve"> </w:t>
      </w:r>
      <w:r w:rsidR="004A7EFF" w:rsidRPr="004A7EFF">
        <w:rPr>
          <w:rFonts w:cs="Times New Roman"/>
          <w:sz w:val="24"/>
          <w:szCs w:val="24"/>
          <w:lang w:val="en-US"/>
        </w:rPr>
        <w:t>The cost of dexamethasone is minimal compared to other treatments, so most of the extra costs are generated by higher hospital costs among the surviving population.</w:t>
      </w:r>
    </w:p>
    <w:p w14:paraId="4CD7DB31" w14:textId="24374F0C" w:rsidR="0008514B" w:rsidRDefault="0008514B" w:rsidP="00E858CA">
      <w:pPr>
        <w:pStyle w:val="Ttulo2"/>
        <w:spacing w:after="240"/>
        <w:rPr>
          <w:lang w:val="en-US"/>
        </w:rPr>
      </w:pPr>
      <w:bookmarkStart w:id="3847" w:name="_Toc74258180"/>
      <w:r w:rsidRPr="003A4D59">
        <w:rPr>
          <w:lang w:val="en-US"/>
        </w:rPr>
        <w:t>Sensitivity Analysis</w:t>
      </w:r>
      <w:bookmarkEnd w:id="3847"/>
    </w:p>
    <w:p w14:paraId="0117B75C" w14:textId="217888B7" w:rsidR="00FB7D3D" w:rsidRDefault="00FB7D3D" w:rsidP="00FB7D3D">
      <w:pPr>
        <w:keepNext/>
        <w:spacing w:line="360" w:lineRule="auto"/>
        <w:jc w:val="both"/>
        <w:rPr>
          <w:rFonts w:ascii="Times New Roman" w:hAnsi="Times New Roman" w:cs="Times New Roman"/>
          <w:sz w:val="24"/>
          <w:szCs w:val="24"/>
          <w:lang w:val="en-US"/>
        </w:rPr>
      </w:pPr>
      <w:bookmarkStart w:id="3848" w:name="_Hlk74330622"/>
      <w:bookmarkStart w:id="3849" w:name="_GoBack"/>
      <w:r w:rsidRPr="00FB7D3D">
        <w:rPr>
          <w:rFonts w:ascii="Times New Roman" w:hAnsi="Times New Roman" w:cs="Times New Roman"/>
          <w:sz w:val="24"/>
          <w:szCs w:val="24"/>
          <w:lang w:val="en-US"/>
        </w:rPr>
        <w:t xml:space="preserve">The most influential parameter on the </w:t>
      </w:r>
      <w:commentRangeStart w:id="3850"/>
      <w:r w:rsidRPr="00FB7D3D">
        <w:rPr>
          <w:rFonts w:ascii="Times New Roman" w:hAnsi="Times New Roman" w:cs="Times New Roman"/>
          <w:sz w:val="24"/>
          <w:szCs w:val="24"/>
          <w:lang w:val="en-US"/>
        </w:rPr>
        <w:t xml:space="preserve">Net Monetary </w:t>
      </w:r>
      <w:r w:rsidR="005473C7">
        <w:rPr>
          <w:rFonts w:ascii="Times New Roman" w:hAnsi="Times New Roman" w:cs="Times New Roman"/>
          <w:sz w:val="24"/>
          <w:szCs w:val="24"/>
          <w:lang w:val="en-US"/>
        </w:rPr>
        <w:t>B</w:t>
      </w:r>
      <w:r w:rsidRPr="00FB7D3D">
        <w:rPr>
          <w:rFonts w:ascii="Times New Roman" w:hAnsi="Times New Roman" w:cs="Times New Roman"/>
          <w:sz w:val="24"/>
          <w:szCs w:val="24"/>
          <w:lang w:val="en-US"/>
        </w:rPr>
        <w:t xml:space="preserve">enefit </w:t>
      </w:r>
      <w:commentRangeEnd w:id="3850"/>
      <w:r w:rsidR="005473C7">
        <w:rPr>
          <w:rStyle w:val="Refdecomentario"/>
        </w:rPr>
        <w:commentReference w:id="3850"/>
      </w:r>
      <w:r w:rsidRPr="00FB7D3D">
        <w:rPr>
          <w:rFonts w:ascii="Times New Roman" w:hAnsi="Times New Roman" w:cs="Times New Roman"/>
          <w:sz w:val="24"/>
          <w:szCs w:val="24"/>
          <w:lang w:val="en-US"/>
        </w:rPr>
        <w:t>of the strategies of the no</w:t>
      </w:r>
      <w:r w:rsidR="005473C7">
        <w:rPr>
          <w:rFonts w:ascii="Times New Roman" w:hAnsi="Times New Roman" w:cs="Times New Roman"/>
          <w:sz w:val="24"/>
          <w:szCs w:val="24"/>
          <w:lang w:val="en-US"/>
        </w:rPr>
        <w:t>n-</w:t>
      </w:r>
      <w:r w:rsidRPr="00FB7D3D">
        <w:rPr>
          <w:rFonts w:ascii="Times New Roman" w:hAnsi="Times New Roman" w:cs="Times New Roman"/>
          <w:sz w:val="24"/>
          <w:szCs w:val="24"/>
          <w:lang w:val="en-US"/>
        </w:rPr>
        <w:t xml:space="preserve">intubated cohort was the effect of Remdesivir (expressed as hazard ratio). This is expected because it is the most expensive drug and the variation in its effect impacts two of the three strategies evaluated for these patients. It was also expected that the variation in the effect of dexamethasone would be the one that would modify the Net Monetary Benefit. However, since the hazard ratio parameter distribution always shows a positive effect in reducing mortality, dexamethasone is always the preferred strategy. </w:t>
      </w:r>
    </w:p>
    <w:p w14:paraId="0AF34256" w14:textId="2AC843E6" w:rsidR="0008514B" w:rsidRPr="00FB7D3D" w:rsidRDefault="00FB7D3D" w:rsidP="001D5E27">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shows the cost-effectiveness acceptability curves </w:t>
      </w:r>
      <w:r w:rsidR="001D5E27">
        <w:rPr>
          <w:rFonts w:ascii="Times New Roman" w:hAnsi="Times New Roman" w:cs="Times New Roman"/>
          <w:sz w:val="24"/>
          <w:szCs w:val="24"/>
          <w:lang w:val="en-US"/>
        </w:rPr>
        <w:t xml:space="preserve">that displays the probability of a strategy of being cost-effective at a specific WTP threshold. The frontier indicates which strategy has the highest expected net monetary benefit at each point. Results show that </w:t>
      </w:r>
      <w:r w:rsidR="001367A9" w:rsidRPr="005C24C3">
        <w:rPr>
          <w:rFonts w:ascii="Times New Roman" w:hAnsi="Times New Roman" w:cs="Times New Roman"/>
          <w:sz w:val="24"/>
          <w:szCs w:val="24"/>
          <w:lang w:val="en-US"/>
        </w:rPr>
        <w:t xml:space="preserve">Remdesivir and Baricitinib </w:t>
      </w:r>
      <w:r w:rsidR="001D5E27" w:rsidRPr="001D5E27">
        <w:rPr>
          <w:rFonts w:ascii="Times New Roman" w:hAnsi="Times New Roman" w:cs="Times New Roman"/>
          <w:sz w:val="24"/>
          <w:szCs w:val="24"/>
          <w:lang w:val="en-US"/>
        </w:rPr>
        <w:t>had the highest probability of being cost-effective from WTP thresholds greater than $</w:t>
      </w:r>
      <w:r w:rsidR="001D5E27">
        <w:rPr>
          <w:rFonts w:ascii="Times New Roman" w:hAnsi="Times New Roman" w:cs="Times New Roman"/>
          <w:sz w:val="24"/>
          <w:szCs w:val="24"/>
          <w:lang w:val="en-US"/>
        </w:rPr>
        <w:t>102</w:t>
      </w:r>
      <w:r w:rsidR="001D5E27" w:rsidRPr="001D5E27">
        <w:rPr>
          <w:rFonts w:ascii="Times New Roman" w:hAnsi="Times New Roman" w:cs="Times New Roman"/>
          <w:sz w:val="24"/>
          <w:szCs w:val="24"/>
          <w:lang w:val="en-US"/>
        </w:rPr>
        <w:t>,9</w:t>
      </w:r>
      <w:r w:rsidR="001D5E27">
        <w:rPr>
          <w:rFonts w:ascii="Times New Roman" w:hAnsi="Times New Roman" w:cs="Times New Roman"/>
          <w:sz w:val="24"/>
          <w:szCs w:val="24"/>
          <w:lang w:val="en-US"/>
        </w:rPr>
        <w:t>76</w:t>
      </w:r>
      <w:r w:rsidR="001D5E27" w:rsidRPr="001D5E27">
        <w:rPr>
          <w:rFonts w:ascii="Times New Roman" w:hAnsi="Times New Roman" w:cs="Times New Roman"/>
          <w:sz w:val="24"/>
          <w:szCs w:val="24"/>
          <w:lang w:val="en-US"/>
        </w:rPr>
        <w:t>/QALY</w:t>
      </w:r>
      <w:r w:rsidR="001D5E27">
        <w:rPr>
          <w:rFonts w:ascii="Times New Roman" w:hAnsi="Times New Roman" w:cs="Times New Roman"/>
          <w:sz w:val="24"/>
          <w:szCs w:val="24"/>
          <w:lang w:val="en-US"/>
        </w:rPr>
        <w:t xml:space="preserve"> and </w:t>
      </w:r>
      <w:r w:rsidR="001367A9" w:rsidRPr="005C24C3">
        <w:rPr>
          <w:rFonts w:ascii="Times New Roman" w:hAnsi="Times New Roman" w:cs="Times New Roman"/>
          <w:sz w:val="24"/>
          <w:szCs w:val="24"/>
          <w:lang w:val="en-US"/>
        </w:rPr>
        <w:t>is cost-effective</w:t>
      </w:r>
      <w:r w:rsidR="00247C91">
        <w:rPr>
          <w:rFonts w:ascii="Times New Roman" w:hAnsi="Times New Roman" w:cs="Times New Roman"/>
          <w:sz w:val="24"/>
          <w:szCs w:val="24"/>
          <w:lang w:val="en-US"/>
        </w:rPr>
        <w:t>—</w:t>
      </w:r>
      <w:r w:rsidR="001367A9" w:rsidRPr="005C24C3">
        <w:rPr>
          <w:rFonts w:ascii="Times New Roman" w:hAnsi="Times New Roman" w:cs="Times New Roman"/>
          <w:sz w:val="24"/>
          <w:szCs w:val="24"/>
          <w:lang w:val="en-US"/>
        </w:rPr>
        <w:t>robustly so</w:t>
      </w:r>
      <w:r w:rsidR="00247C91">
        <w:rPr>
          <w:rFonts w:ascii="Times New Roman" w:hAnsi="Times New Roman" w:cs="Times New Roman"/>
          <w:sz w:val="24"/>
          <w:szCs w:val="24"/>
          <w:lang w:val="en-US"/>
        </w:rPr>
        <w:t>—</w:t>
      </w:r>
      <w:r w:rsidR="001367A9" w:rsidRPr="005C24C3">
        <w:rPr>
          <w:rFonts w:ascii="Times New Roman" w:hAnsi="Times New Roman" w:cs="Times New Roman"/>
          <w:sz w:val="24"/>
          <w:szCs w:val="24"/>
          <w:lang w:val="en-US"/>
        </w:rPr>
        <w:t xml:space="preserve">with respect to parameter uncertainty </w:t>
      </w:r>
      <w:r w:rsidR="001D5E27">
        <w:rPr>
          <w:rFonts w:ascii="Times New Roman" w:hAnsi="Times New Roman" w:cs="Times New Roman"/>
          <w:sz w:val="24"/>
          <w:szCs w:val="24"/>
          <w:lang w:val="en-US"/>
        </w:rPr>
        <w:t xml:space="preserve">for not intubated patients. </w:t>
      </w:r>
      <w:r w:rsidR="00EC592C" w:rsidRPr="005C24C3">
        <w:rPr>
          <w:rFonts w:ascii="Times New Roman" w:hAnsi="Times New Roman" w:cs="Times New Roman"/>
          <w:sz w:val="24"/>
          <w:szCs w:val="24"/>
          <w:lang w:val="en-US"/>
        </w:rPr>
        <w:t>Dexamethasone is highly likely to be cost-</w:t>
      </w:r>
      <w:r w:rsidR="00EC592C" w:rsidRPr="005C24C3">
        <w:rPr>
          <w:rFonts w:ascii="Times New Roman" w:hAnsi="Times New Roman" w:cs="Times New Roman"/>
          <w:sz w:val="24"/>
          <w:szCs w:val="24"/>
          <w:lang w:val="en-US"/>
        </w:rPr>
        <w:lastRenderedPageBreak/>
        <w:t>effective</w:t>
      </w:r>
      <w:r w:rsidR="001D5E27">
        <w:rPr>
          <w:rFonts w:ascii="Times New Roman" w:hAnsi="Times New Roman" w:cs="Times New Roman"/>
          <w:sz w:val="24"/>
          <w:szCs w:val="24"/>
          <w:lang w:val="en-US"/>
        </w:rPr>
        <w:t xml:space="preserve">, since </w:t>
      </w:r>
      <w:r w:rsidR="00247C91">
        <w:rPr>
          <w:rFonts w:ascii="Times New Roman" w:hAnsi="Times New Roman" w:cs="Times New Roman"/>
          <w:sz w:val="24"/>
          <w:szCs w:val="24"/>
          <w:lang w:val="en-US"/>
        </w:rPr>
        <w:t xml:space="preserve">it </w:t>
      </w:r>
      <w:r w:rsidR="001D5E27">
        <w:rPr>
          <w:rFonts w:ascii="Times New Roman" w:hAnsi="Times New Roman" w:cs="Times New Roman"/>
          <w:sz w:val="24"/>
          <w:szCs w:val="24"/>
          <w:lang w:val="en-US"/>
        </w:rPr>
        <w:t xml:space="preserve">has the highest probability of being cost-effective from WTP thresholds greater than </w:t>
      </w:r>
      <w:r w:rsidR="0040379D">
        <w:rPr>
          <w:rFonts w:ascii="Times New Roman" w:hAnsi="Times New Roman" w:cs="Times New Roman"/>
          <w:sz w:val="24"/>
          <w:szCs w:val="24"/>
          <w:lang w:val="en-US"/>
        </w:rPr>
        <w:t>$29,308/</w:t>
      </w:r>
      <w:r w:rsidR="0040379D" w:rsidRPr="001D5E27">
        <w:rPr>
          <w:rFonts w:ascii="Times New Roman" w:hAnsi="Times New Roman" w:cs="Times New Roman"/>
          <w:sz w:val="24"/>
          <w:szCs w:val="24"/>
          <w:lang w:val="en-US"/>
        </w:rPr>
        <w:t>/QALY</w:t>
      </w:r>
      <w:r w:rsidR="004A7EFF">
        <w:rPr>
          <w:rFonts w:ascii="Times New Roman" w:hAnsi="Times New Roman" w:cs="Times New Roman"/>
          <w:sz w:val="24"/>
          <w:szCs w:val="24"/>
          <w:lang w:val="en-US"/>
        </w:rPr>
        <w:t>.</w:t>
      </w:r>
    </w:p>
    <w:bookmarkEnd w:id="3848"/>
    <w:bookmarkEnd w:id="3849"/>
    <w:p w14:paraId="00144B4E" w14:textId="1A2204D8" w:rsidR="00385472" w:rsidRDefault="009E48B0" w:rsidP="009E48B0">
      <w:pPr>
        <w:pStyle w:val="Descripcin"/>
        <w:keepNext/>
        <w:jc w:val="center"/>
        <w:rPr>
          <w:rFonts w:cs="Times New Roman"/>
          <w:color w:val="000000" w:themeColor="text1"/>
          <w:sz w:val="24"/>
          <w:lang w:val="en-US"/>
        </w:rPr>
      </w:pPr>
      <w:r>
        <w:rPr>
          <w:noProof/>
        </w:rPr>
        <w:drawing>
          <wp:inline distT="0" distB="0" distL="0" distR="0" wp14:anchorId="048C65A4" wp14:editId="00712199">
            <wp:extent cx="4581906" cy="6545580"/>
            <wp:effectExtent l="0" t="0" r="9525"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4440" cy="6549200"/>
                    </a:xfrm>
                    <a:prstGeom prst="rect">
                      <a:avLst/>
                    </a:prstGeom>
                    <a:noFill/>
                    <a:ln>
                      <a:noFill/>
                    </a:ln>
                  </pic:spPr>
                </pic:pic>
              </a:graphicData>
            </a:graphic>
          </wp:inline>
        </w:drawing>
      </w:r>
    </w:p>
    <w:p w14:paraId="2B7F97D0" w14:textId="77777777" w:rsidR="0008514B" w:rsidRDefault="0008514B" w:rsidP="00A37478">
      <w:pPr>
        <w:spacing w:line="360" w:lineRule="auto"/>
        <w:rPr>
          <w:rFonts w:ascii="Times New Roman" w:hAnsi="Times New Roman" w:cs="Times New Roman"/>
          <w:b/>
          <w:sz w:val="28"/>
          <w:szCs w:val="24"/>
        </w:rPr>
      </w:pPr>
    </w:p>
    <w:p w14:paraId="01960DCD" w14:textId="58EFDE61" w:rsidR="008C5DEE" w:rsidRPr="00AF26B6" w:rsidRDefault="00624E5E" w:rsidP="005C24C3">
      <w:pPr>
        <w:pStyle w:val="Ttulo1"/>
        <w:spacing w:after="240"/>
        <w:rPr>
          <w:lang w:val="en-US"/>
        </w:rPr>
      </w:pPr>
      <w:bookmarkStart w:id="3851" w:name="_Toc74258181"/>
      <w:r w:rsidRPr="00AA52E3">
        <w:rPr>
          <w:lang w:val="en-US"/>
        </w:rPr>
        <w:lastRenderedPageBreak/>
        <w:t>Discussion</w:t>
      </w:r>
      <w:bookmarkEnd w:id="3851"/>
    </w:p>
    <w:p w14:paraId="0C67457F" w14:textId="00692281" w:rsidR="003F4789" w:rsidRPr="00E33741" w:rsidRDefault="00B80551" w:rsidP="005C24C3">
      <w:pPr>
        <w:spacing w:after="240" w:line="360" w:lineRule="auto"/>
        <w:jc w:val="both"/>
        <w:rPr>
          <w:rFonts w:ascii="Times New Roman" w:hAnsi="Times New Roman" w:cs="Times New Roman"/>
          <w:bCs/>
          <w:sz w:val="24"/>
          <w:lang w:val="en-US"/>
        </w:rPr>
      </w:pPr>
      <w:bookmarkStart w:id="3852" w:name="_Hlk74330502"/>
      <w:r>
        <w:rPr>
          <w:rFonts w:ascii="Times New Roman" w:hAnsi="Times New Roman" w:cs="Times New Roman"/>
          <w:sz w:val="24"/>
          <w:lang w:val="en-US"/>
        </w:rPr>
        <w:t xml:space="preserve">Treating COVID-19 hospitalized patients in Mexico is more cost-effective than choosing </w:t>
      </w:r>
      <w:proofErr w:type="gramStart"/>
      <w:r w:rsidR="00247C91">
        <w:rPr>
          <w:rFonts w:ascii="Times New Roman" w:hAnsi="Times New Roman" w:cs="Times New Roman"/>
          <w:sz w:val="24"/>
          <w:lang w:val="en-US"/>
        </w:rPr>
        <w:t xml:space="preserve">the </w:t>
      </w:r>
      <w:r>
        <w:rPr>
          <w:rFonts w:ascii="Times New Roman" w:hAnsi="Times New Roman" w:cs="Times New Roman"/>
          <w:sz w:val="24"/>
          <w:lang w:val="en-US"/>
        </w:rPr>
        <w:t xml:space="preserve"> no</w:t>
      </w:r>
      <w:proofErr w:type="gramEnd"/>
      <w:r>
        <w:rPr>
          <w:rFonts w:ascii="Times New Roman" w:hAnsi="Times New Roman" w:cs="Times New Roman"/>
          <w:sz w:val="24"/>
          <w:lang w:val="en-US"/>
        </w:rPr>
        <w:t xml:space="preserve"> treatment strategy. For a cohort of no</w:t>
      </w:r>
      <w:r w:rsidR="00247C91">
        <w:rPr>
          <w:rFonts w:ascii="Times New Roman" w:hAnsi="Times New Roman" w:cs="Times New Roman"/>
          <w:sz w:val="24"/>
          <w:lang w:val="en-US"/>
        </w:rPr>
        <w:t>n</w:t>
      </w:r>
      <w:r>
        <w:rPr>
          <w:rFonts w:ascii="Times New Roman" w:hAnsi="Times New Roman" w:cs="Times New Roman"/>
          <w:sz w:val="24"/>
          <w:lang w:val="en-US"/>
        </w:rPr>
        <w:t xml:space="preserve">-intubated people, our estimations show that </w:t>
      </w:r>
      <w:r w:rsidR="003F4789" w:rsidRPr="00B80551">
        <w:rPr>
          <w:rFonts w:ascii="Times New Roman" w:hAnsi="Times New Roman" w:cs="Times New Roman"/>
          <w:sz w:val="24"/>
          <w:lang w:val="en-US"/>
        </w:rPr>
        <w:t>Remdesivir and Baricitinib is the most cost-effective strategy</w:t>
      </w:r>
      <w:r>
        <w:rPr>
          <w:rFonts w:ascii="Times New Roman" w:hAnsi="Times New Roman" w:cs="Times New Roman"/>
          <w:sz w:val="24"/>
          <w:lang w:val="en-US"/>
        </w:rPr>
        <w:t>, while Remdesivir alone is a weakly dominated strategy.</w:t>
      </w:r>
      <w:r w:rsidR="003F4789" w:rsidRPr="00B80551">
        <w:rPr>
          <w:rFonts w:ascii="Times New Roman" w:hAnsi="Times New Roman" w:cs="Times New Roman"/>
          <w:sz w:val="24"/>
          <w:lang w:val="en-US"/>
        </w:rPr>
        <w:t xml:space="preserve"> </w:t>
      </w:r>
      <w:r>
        <w:rPr>
          <w:rFonts w:ascii="Times New Roman" w:hAnsi="Times New Roman" w:cs="Times New Roman"/>
          <w:sz w:val="24"/>
          <w:lang w:val="en-US"/>
        </w:rPr>
        <w:t>A similar analysis</w:t>
      </w:r>
      <w:r w:rsidR="003F4789" w:rsidRPr="00B80551">
        <w:rPr>
          <w:rFonts w:ascii="Times New Roman" w:hAnsi="Times New Roman" w:cs="Times New Roman"/>
          <w:sz w:val="24"/>
          <w:lang w:val="en-US"/>
        </w:rPr>
        <w:t xml:space="preserve"> for the intubated cohort</w:t>
      </w:r>
      <w:r>
        <w:rPr>
          <w:rFonts w:ascii="Times New Roman" w:hAnsi="Times New Roman" w:cs="Times New Roman"/>
          <w:sz w:val="24"/>
          <w:lang w:val="en-US"/>
        </w:rPr>
        <w:t xml:space="preserve"> indicates that Dexamethasone is the best choice in terms of cost-effectiveness</w:t>
      </w:r>
      <w:r w:rsidR="003F4789" w:rsidRPr="00B80551">
        <w:rPr>
          <w:rFonts w:ascii="Times New Roman" w:hAnsi="Times New Roman" w:cs="Times New Roman"/>
          <w:sz w:val="24"/>
          <w:lang w:val="en-US"/>
        </w:rPr>
        <w:t>.</w:t>
      </w:r>
      <w:r>
        <w:rPr>
          <w:rFonts w:ascii="Times New Roman" w:hAnsi="Times New Roman" w:cs="Times New Roman"/>
          <w:sz w:val="24"/>
          <w:lang w:val="en-US"/>
        </w:rPr>
        <w:t xml:space="preserve"> </w:t>
      </w:r>
      <w:r w:rsidR="009424A5">
        <w:rPr>
          <w:rFonts w:ascii="Times New Roman" w:hAnsi="Times New Roman" w:cs="Times New Roman"/>
          <w:sz w:val="24"/>
          <w:lang w:val="en-US"/>
        </w:rPr>
        <w:t>Cost-effectiveness</w:t>
      </w:r>
      <w:r>
        <w:rPr>
          <w:rFonts w:ascii="Times New Roman" w:hAnsi="Times New Roman" w:cs="Times New Roman"/>
          <w:sz w:val="24"/>
          <w:lang w:val="en-US"/>
        </w:rPr>
        <w:t xml:space="preserve"> </w:t>
      </w:r>
      <w:r w:rsidR="009424A5">
        <w:rPr>
          <w:rFonts w:ascii="Times New Roman" w:hAnsi="Times New Roman" w:cs="Times New Roman"/>
          <w:sz w:val="24"/>
          <w:lang w:val="en-US"/>
        </w:rPr>
        <w:t xml:space="preserve">acceptability curves with a threshold of one GDP-Per Capita reaffirm that these results are robust to parameter uncertainty. </w:t>
      </w:r>
      <w:r w:rsidR="008F1826" w:rsidRPr="00E33741">
        <w:rPr>
          <w:rFonts w:ascii="Times New Roman" w:hAnsi="Times New Roman" w:cs="Times New Roman"/>
          <w:bCs/>
          <w:sz w:val="24"/>
          <w:lang w:val="en-US"/>
        </w:rPr>
        <w:t xml:space="preserve">Mortality rates increase with age and men face higher mortality rates than women.  </w:t>
      </w:r>
      <w:r w:rsidR="008F1826">
        <w:rPr>
          <w:rFonts w:ascii="Times New Roman" w:hAnsi="Times New Roman" w:cs="Times New Roman"/>
          <w:bCs/>
          <w:sz w:val="24"/>
          <w:lang w:val="en-US"/>
        </w:rPr>
        <w:t>In both cohorts</w:t>
      </w:r>
      <w:r w:rsidR="00247C91">
        <w:rPr>
          <w:rFonts w:ascii="Times New Roman" w:hAnsi="Times New Roman" w:cs="Times New Roman"/>
          <w:bCs/>
          <w:sz w:val="24"/>
          <w:lang w:val="en-US"/>
        </w:rPr>
        <w:t>,</w:t>
      </w:r>
      <w:r w:rsidR="008F1826">
        <w:rPr>
          <w:rFonts w:ascii="Times New Roman" w:hAnsi="Times New Roman" w:cs="Times New Roman"/>
          <w:bCs/>
          <w:sz w:val="24"/>
          <w:lang w:val="en-US"/>
        </w:rPr>
        <w:t xml:space="preserve"> COVID-19-specific mortality rates drastically decrease after day 30 for n</w:t>
      </w:r>
      <w:r w:rsidR="00247C91">
        <w:rPr>
          <w:rFonts w:ascii="Times New Roman" w:hAnsi="Times New Roman" w:cs="Times New Roman"/>
          <w:bCs/>
          <w:sz w:val="24"/>
          <w:lang w:val="en-US"/>
        </w:rPr>
        <w:t>on-</w:t>
      </w:r>
      <w:r w:rsidR="008F1826">
        <w:rPr>
          <w:rFonts w:ascii="Times New Roman" w:hAnsi="Times New Roman" w:cs="Times New Roman"/>
          <w:bCs/>
          <w:sz w:val="24"/>
          <w:lang w:val="en-US"/>
        </w:rPr>
        <w:t>intubated patients, while for intubated patients</w:t>
      </w:r>
      <w:r w:rsidR="00247C91">
        <w:rPr>
          <w:rFonts w:ascii="Times New Roman" w:hAnsi="Times New Roman" w:cs="Times New Roman"/>
          <w:bCs/>
          <w:sz w:val="24"/>
          <w:lang w:val="en-US"/>
        </w:rPr>
        <w:t>, this decrease is not observed until day 50</w:t>
      </w:r>
      <w:r w:rsidR="008F1826">
        <w:rPr>
          <w:rFonts w:ascii="Times New Roman" w:hAnsi="Times New Roman" w:cs="Times New Roman"/>
          <w:bCs/>
          <w:sz w:val="24"/>
          <w:lang w:val="en-US"/>
        </w:rPr>
        <w:t>.</w:t>
      </w:r>
    </w:p>
    <w:bookmarkEnd w:id="3852"/>
    <w:p w14:paraId="5FF4CAA6" w14:textId="77777777" w:rsidR="00754BF0" w:rsidRPr="00E33741" w:rsidRDefault="00754BF0" w:rsidP="00754BF0">
      <w:r w:rsidRPr="00944D9A">
        <w:rPr>
          <w:highlight w:val="yellow"/>
        </w:rPr>
        <w:t>Segundo, comparar mis resultados con resultados de otros lados (</w:t>
      </w:r>
      <w:proofErr w:type="spellStart"/>
      <w:r w:rsidRPr="00944D9A">
        <w:rPr>
          <w:highlight w:val="yellow"/>
        </w:rPr>
        <w:t>research</w:t>
      </w:r>
      <w:proofErr w:type="spellEnd"/>
      <w:r w:rsidRPr="00944D9A">
        <w:rPr>
          <w:highlight w:val="yellow"/>
        </w:rPr>
        <w:t xml:space="preserve"> in </w:t>
      </w:r>
      <w:proofErr w:type="spellStart"/>
      <w:r w:rsidRPr="00944D9A">
        <w:rPr>
          <w:highlight w:val="yellow"/>
        </w:rPr>
        <w:t>context</w:t>
      </w:r>
      <w:proofErr w:type="spellEnd"/>
      <w:r w:rsidRPr="00944D9A">
        <w:rPr>
          <w:highlight w:val="yellow"/>
        </w:rPr>
        <w:t>)</w:t>
      </w:r>
    </w:p>
    <w:p w14:paraId="34C20C48" w14:textId="276E30CE" w:rsidR="00944D9A" w:rsidRPr="00944D9A" w:rsidRDefault="00944D9A" w:rsidP="00944D9A">
      <w:pPr>
        <w:pStyle w:val="Ttulo2"/>
        <w:spacing w:after="240"/>
        <w:jc w:val="both"/>
        <w:rPr>
          <w:lang w:val="en-US"/>
        </w:rPr>
      </w:pPr>
      <w:r w:rsidRPr="00944D9A">
        <w:rPr>
          <w:lang w:val="en-US"/>
        </w:rPr>
        <w:t>Key Points for Decision M</w:t>
      </w:r>
      <w:r>
        <w:rPr>
          <w:lang w:val="en-US"/>
        </w:rPr>
        <w:t>akers</w:t>
      </w:r>
    </w:p>
    <w:p w14:paraId="7E75A34E" w14:textId="042CA16A" w:rsidR="007839A5" w:rsidRPr="00AA52E3" w:rsidRDefault="00944D9A" w:rsidP="007839A5">
      <w:pPr>
        <w:spacing w:line="360" w:lineRule="auto"/>
        <w:jc w:val="both"/>
        <w:rPr>
          <w:rFonts w:ascii="Times New Roman" w:hAnsi="Times New Roman" w:cs="Times New Roman"/>
          <w:sz w:val="24"/>
          <w:szCs w:val="24"/>
          <w:lang w:val="en-US"/>
        </w:rPr>
      </w:pPr>
      <w:bookmarkStart w:id="3853" w:name="_Hlk74330526"/>
      <w:r w:rsidRPr="007839A5">
        <w:rPr>
          <w:rFonts w:ascii="Times New Roman" w:hAnsi="Times New Roman" w:cs="Times New Roman"/>
          <w:sz w:val="24"/>
          <w:szCs w:val="24"/>
          <w:lang w:val="en-US"/>
        </w:rPr>
        <w:t xml:space="preserve">The lack of specific cost-effectiveness studies for these treatment options means that decision-makers do not have evidence or information to choose courses of action during this pandemic. </w:t>
      </w:r>
      <w:r w:rsidRPr="00AA52E3">
        <w:rPr>
          <w:rFonts w:ascii="Times New Roman" w:hAnsi="Times New Roman" w:cs="Times New Roman"/>
          <w:sz w:val="24"/>
          <w:szCs w:val="24"/>
          <w:lang w:val="en-US"/>
        </w:rPr>
        <w:t>A simulation model that incorporates the uncertainty of various parameters can be a handy tool for public health authorities or managers responsible for managing the public health crisis in Mexico.</w:t>
      </w:r>
    </w:p>
    <w:bookmarkEnd w:id="3853"/>
    <w:p w14:paraId="3F39118F" w14:textId="697ADF15" w:rsidR="005C24C3" w:rsidRPr="00AA52E3" w:rsidRDefault="005C24C3" w:rsidP="005C24C3">
      <w:pPr>
        <w:pStyle w:val="Ttulo2"/>
        <w:spacing w:after="240"/>
        <w:jc w:val="both"/>
        <w:rPr>
          <w:lang w:val="en-US"/>
        </w:rPr>
      </w:pPr>
      <w:r w:rsidRPr="00AA52E3">
        <w:rPr>
          <w:lang w:val="en-US"/>
        </w:rPr>
        <w:t>Con</w:t>
      </w:r>
      <w:ins w:id="3854" w:author="Diaz Zepeda, Hirvin Azael" w:date="2021-06-11T19:01:00Z">
        <w:r w:rsidR="004C2F4A">
          <w:rPr>
            <w:lang w:val="en-US"/>
          </w:rPr>
          <w:t>c</w:t>
        </w:r>
      </w:ins>
      <w:del w:id="3855" w:author="Diaz Zepeda, Hirvin Azael" w:date="2021-06-11T19:01:00Z">
        <w:r w:rsidRPr="00AA52E3" w:rsidDel="004C2F4A">
          <w:rPr>
            <w:lang w:val="en-US"/>
          </w:rPr>
          <w:delText>s</w:delText>
        </w:r>
      </w:del>
      <w:r w:rsidRPr="00AA52E3">
        <w:rPr>
          <w:lang w:val="en-US"/>
        </w:rPr>
        <w:t>lusions</w:t>
      </w:r>
    </w:p>
    <w:p w14:paraId="70B8FEB3" w14:textId="716276F7" w:rsidR="008F1826" w:rsidRPr="007839A5" w:rsidRDefault="00247C91" w:rsidP="005C24C3">
      <w:pPr>
        <w:spacing w:after="240" w:line="360" w:lineRule="auto"/>
        <w:jc w:val="both"/>
        <w:rPr>
          <w:rFonts w:ascii="Times New Roman" w:hAnsi="Times New Roman" w:cs="Times New Roman"/>
          <w:sz w:val="24"/>
          <w:lang w:val="en-US"/>
        </w:rPr>
      </w:pPr>
      <w:bookmarkStart w:id="3856" w:name="_Hlk74330542"/>
      <w:r>
        <w:rPr>
          <w:rFonts w:ascii="Times New Roman" w:hAnsi="Times New Roman" w:cs="Times New Roman"/>
          <w:sz w:val="24"/>
          <w:lang w:val="en-US"/>
        </w:rPr>
        <w:t>The evidence uti</w:t>
      </w:r>
      <w:r>
        <w:rPr>
          <w:rFonts w:ascii="Times New Roman" w:hAnsi="Times New Roman" w:cs="Times New Roman"/>
          <w:sz w:val="24"/>
          <w:lang w:val="en-US"/>
        </w:rPr>
        <w:t>lized</w:t>
      </w:r>
      <w:r>
        <w:rPr>
          <w:rFonts w:ascii="Times New Roman" w:hAnsi="Times New Roman" w:cs="Times New Roman"/>
          <w:sz w:val="24"/>
          <w:lang w:val="en-US"/>
        </w:rPr>
        <w:t xml:space="preserve"> by this decision model </w:t>
      </w:r>
      <w:r w:rsidR="007839A5" w:rsidRPr="007839A5">
        <w:rPr>
          <w:rFonts w:ascii="Times New Roman" w:hAnsi="Times New Roman" w:cs="Times New Roman"/>
          <w:sz w:val="24"/>
          <w:lang w:val="en-US"/>
        </w:rPr>
        <w:t>is limited and sensitive to new information that may emerge on any of the parameters used so far. There is also no specific information for the Mexican case on the effects of treatments or public prices for the Mexican population. The prices used of Remdesivir and Baricitinib are set for high-income countries</w:t>
      </w:r>
      <w:r>
        <w:rPr>
          <w:rFonts w:ascii="Times New Roman" w:hAnsi="Times New Roman" w:cs="Times New Roman"/>
          <w:sz w:val="24"/>
          <w:lang w:val="en-US"/>
        </w:rPr>
        <w:t>; however,</w:t>
      </w:r>
      <w:r w:rsidR="007839A5" w:rsidRPr="007839A5">
        <w:rPr>
          <w:rFonts w:ascii="Times New Roman" w:hAnsi="Times New Roman" w:cs="Times New Roman"/>
          <w:sz w:val="24"/>
          <w:lang w:val="en-US"/>
        </w:rPr>
        <w:t xml:space="preserve"> it is foreseeable that there will be lower rates for middle-income countries, as in the case of Mexico. </w:t>
      </w:r>
      <w:r>
        <w:rPr>
          <w:rFonts w:ascii="Times New Roman" w:hAnsi="Times New Roman" w:cs="Times New Roman"/>
          <w:sz w:val="24"/>
          <w:lang w:val="en-US"/>
        </w:rPr>
        <w:t xml:space="preserve">Although necessary </w:t>
      </w:r>
      <w:r w:rsidRPr="007839A5">
        <w:rPr>
          <w:rFonts w:ascii="Times New Roman" w:hAnsi="Times New Roman" w:cs="Times New Roman"/>
          <w:sz w:val="24"/>
          <w:lang w:val="en-US"/>
        </w:rPr>
        <w:t>due to the lack of specific information for the Mexican case</w:t>
      </w:r>
      <w:r>
        <w:rPr>
          <w:rFonts w:ascii="Times New Roman" w:hAnsi="Times New Roman" w:cs="Times New Roman"/>
          <w:sz w:val="24"/>
          <w:lang w:val="en-US"/>
        </w:rPr>
        <w:t>,</w:t>
      </w:r>
      <w:r w:rsidRPr="007839A5">
        <w:rPr>
          <w:rFonts w:ascii="Times New Roman" w:hAnsi="Times New Roman" w:cs="Times New Roman"/>
          <w:sz w:val="24"/>
          <w:lang w:val="en-US"/>
        </w:rPr>
        <w:t xml:space="preserve"> </w:t>
      </w:r>
      <w:r>
        <w:rPr>
          <w:rFonts w:ascii="Times New Roman" w:hAnsi="Times New Roman" w:cs="Times New Roman"/>
          <w:sz w:val="24"/>
          <w:lang w:val="en-US"/>
        </w:rPr>
        <w:t>a</w:t>
      </w:r>
      <w:r>
        <w:rPr>
          <w:rFonts w:ascii="Times New Roman" w:hAnsi="Times New Roman" w:cs="Times New Roman"/>
          <w:sz w:val="24"/>
          <w:lang w:val="en-US"/>
        </w:rPr>
        <w:t>nother possible factual discrepancy arises from the</w:t>
      </w:r>
      <w:r w:rsidR="007839A5" w:rsidRPr="007839A5">
        <w:rPr>
          <w:rFonts w:ascii="Times New Roman" w:hAnsi="Times New Roman" w:cs="Times New Roman"/>
          <w:sz w:val="24"/>
          <w:lang w:val="en-US"/>
        </w:rPr>
        <w:t xml:space="preserve"> </w:t>
      </w:r>
      <w:r>
        <w:rPr>
          <w:rFonts w:ascii="Times New Roman" w:hAnsi="Times New Roman" w:cs="Times New Roman"/>
          <w:sz w:val="24"/>
          <w:lang w:val="en-US"/>
        </w:rPr>
        <w:t>assumption</w:t>
      </w:r>
      <w:r w:rsidR="007839A5" w:rsidRPr="007839A5">
        <w:rPr>
          <w:rFonts w:ascii="Times New Roman" w:hAnsi="Times New Roman" w:cs="Times New Roman"/>
          <w:sz w:val="24"/>
          <w:lang w:val="en-US"/>
        </w:rPr>
        <w:t xml:space="preserve"> that health benefits are similar in Mexico and the United States</w:t>
      </w:r>
      <w:r>
        <w:rPr>
          <w:rFonts w:ascii="Times New Roman" w:hAnsi="Times New Roman" w:cs="Times New Roman"/>
          <w:sz w:val="24"/>
          <w:lang w:val="en-US"/>
        </w:rPr>
        <w:t>.</w:t>
      </w:r>
    </w:p>
    <w:p w14:paraId="768BE39C" w14:textId="63E0F633" w:rsidR="007839A5" w:rsidRPr="007839A5" w:rsidRDefault="007839A5" w:rsidP="007839A5">
      <w:pPr>
        <w:widowControl w:val="0"/>
        <w:autoSpaceDE w:val="0"/>
        <w:autoSpaceDN w:val="0"/>
        <w:adjustRightInd w:val="0"/>
        <w:spacing w:line="360" w:lineRule="auto"/>
        <w:jc w:val="both"/>
        <w:rPr>
          <w:rFonts w:ascii="Times New Roman" w:hAnsi="Times New Roman" w:cs="Times New Roman"/>
          <w:sz w:val="24"/>
          <w:lang w:val="en-US"/>
        </w:rPr>
      </w:pPr>
      <w:bookmarkStart w:id="3857" w:name="_Hlk74330567"/>
      <w:bookmarkEnd w:id="3856"/>
      <w:r w:rsidRPr="007839A5">
        <w:rPr>
          <w:rFonts w:ascii="Times New Roman" w:hAnsi="Times New Roman" w:cs="Times New Roman"/>
          <w:sz w:val="24"/>
          <w:lang w:val="en-US"/>
        </w:rPr>
        <w:t xml:space="preserve">This analysis provides an evaluation of different action strategies to reduce the burden of this </w:t>
      </w:r>
      <w:r w:rsidRPr="007839A5">
        <w:rPr>
          <w:rFonts w:ascii="Times New Roman" w:hAnsi="Times New Roman" w:cs="Times New Roman"/>
          <w:sz w:val="24"/>
          <w:lang w:val="en-US"/>
        </w:rPr>
        <w:lastRenderedPageBreak/>
        <w:t>pandemic in Mexican hospitalized patients using publicly available information without having to rely on clinical trials or empirical evidence for Mexican patients.</w:t>
      </w:r>
      <w:r w:rsidR="00570E3B">
        <w:rPr>
          <w:rFonts w:ascii="Times New Roman" w:hAnsi="Times New Roman" w:cs="Times New Roman"/>
          <w:sz w:val="24"/>
          <w:lang w:val="en-US"/>
        </w:rPr>
        <w:t xml:space="preserve"> Although the evidence in favor of the evaluated treatments have been </w:t>
      </w:r>
      <w:r w:rsidR="00C50B96">
        <w:rPr>
          <w:rFonts w:ascii="Times New Roman" w:hAnsi="Times New Roman" w:cs="Times New Roman"/>
          <w:sz w:val="24"/>
          <w:lang w:val="en-US"/>
        </w:rPr>
        <w:t>debated</w:t>
      </w:r>
      <w:bookmarkEnd w:id="3857"/>
      <w:r w:rsidR="00570E3B">
        <w:rPr>
          <w:rFonts w:ascii="Times New Roman" w:hAnsi="Times New Roman" w:cs="Times New Roman"/>
          <w:sz w:val="24"/>
          <w:lang w:val="en-US"/>
        </w:rPr>
        <w:fldChar w:fldCharType="begin" w:fldLock="1"/>
      </w:r>
      <w:r w:rsidR="00A30670">
        <w:rPr>
          <w:rFonts w:ascii="Times New Roman" w:hAnsi="Times New Roman" w:cs="Times New Roman"/>
          <w:sz w:val="24"/>
          <w:lang w:val="en-US"/>
        </w:rPr>
        <w:instrText>ADDIN CSL_CITATION {"citationItems":[{"id":"ITEM-1","itemData":{"URL":"https://www.nytimes.com/es/interactive/2020/science/coronavirus-tratamientos-curas.html","accessed":{"date-parts":[["2020","12","9"]]},"author":[{"dropping-particle":"","family":"Zimmer","given":"Carl","non-dropping-particle":"","parse-names":false,"suffix":""},{"dropping-particle":"","family":"Wu","given":"Katherine J","non-dropping-particle":"","parse-names":false,"suffix":""},{"dropping-particle":"","family":"Corum","given":"Jonathan","non-dropping-particle":"","parse-names":false,"suffix":""}],"container-title":"The New York Times","id":"ITEM-1","issued":{"date-parts":[["2020"]]},"title":"Tratamientos y medicamentos para el coronavirus: monitoreo de efectividad","type":"webpage"},"uris":["http://www.mendeley.com/documents/?uuid=7c712d36-3673-386b-971e-8c861c608ed8"]}],"mendeley":{"formattedCitation":"&lt;sup&gt;30&lt;/sup&gt;","plainTextFormattedCitation":"30","previouslyFormattedCitation":"&lt;sup&gt;30&lt;/sup&gt;"},"properties":{"noteIndex":0},"schema":"https://github.com/citation-style-language/schema/raw/master/csl-citation.json"}</w:instrText>
      </w:r>
      <w:r w:rsidR="00570E3B">
        <w:rPr>
          <w:rFonts w:ascii="Times New Roman" w:hAnsi="Times New Roman" w:cs="Times New Roman"/>
          <w:sz w:val="24"/>
          <w:lang w:val="en-US"/>
        </w:rPr>
        <w:fldChar w:fldCharType="separate"/>
      </w:r>
      <w:r w:rsidR="003B672C" w:rsidRPr="003B672C">
        <w:rPr>
          <w:rFonts w:ascii="Times New Roman" w:hAnsi="Times New Roman" w:cs="Times New Roman"/>
          <w:noProof/>
          <w:sz w:val="24"/>
          <w:vertAlign w:val="superscript"/>
          <w:lang w:val="en-US"/>
        </w:rPr>
        <w:t>30</w:t>
      </w:r>
      <w:r w:rsidR="00570E3B">
        <w:rPr>
          <w:rFonts w:ascii="Times New Roman" w:hAnsi="Times New Roman" w:cs="Times New Roman"/>
          <w:sz w:val="24"/>
          <w:lang w:val="en-US"/>
        </w:rPr>
        <w:fldChar w:fldCharType="end"/>
      </w:r>
      <w:r w:rsidR="00C50B96">
        <w:rPr>
          <w:rFonts w:ascii="Times New Roman" w:hAnsi="Times New Roman" w:cs="Times New Roman"/>
          <w:sz w:val="24"/>
          <w:lang w:val="en-US"/>
        </w:rPr>
        <w:t xml:space="preserve"> and is not conclusive, the sensitivity analysis of the decision model </w:t>
      </w:r>
      <w:r w:rsidR="00C50B96" w:rsidRPr="00C50B96">
        <w:rPr>
          <w:rFonts w:ascii="Times New Roman" w:hAnsi="Times New Roman" w:cs="Times New Roman"/>
          <w:sz w:val="24"/>
          <w:lang w:val="en-US"/>
        </w:rPr>
        <w:t>allowed us to consider these parameters and give robust results to this uncertainty</w:t>
      </w:r>
      <w:r w:rsidR="00C50B96">
        <w:rPr>
          <w:rFonts w:ascii="Times New Roman" w:hAnsi="Times New Roman" w:cs="Times New Roman"/>
          <w:sz w:val="24"/>
          <w:lang w:val="en-US"/>
        </w:rPr>
        <w:t xml:space="preserve">. </w:t>
      </w:r>
      <w:r w:rsidR="00570E3B">
        <w:rPr>
          <w:rFonts w:ascii="Times New Roman" w:hAnsi="Times New Roman" w:cs="Times New Roman"/>
          <w:sz w:val="24"/>
          <w:lang w:val="en-US"/>
        </w:rPr>
        <w:t xml:space="preserve"> </w:t>
      </w:r>
    </w:p>
    <w:p w14:paraId="783907A4" w14:textId="1D8B86D6" w:rsidR="00D66472" w:rsidRPr="007839A5" w:rsidRDefault="007839A5" w:rsidP="007839A5">
      <w:pPr>
        <w:widowControl w:val="0"/>
        <w:autoSpaceDE w:val="0"/>
        <w:autoSpaceDN w:val="0"/>
        <w:adjustRightInd w:val="0"/>
        <w:spacing w:line="360" w:lineRule="auto"/>
        <w:jc w:val="both"/>
        <w:rPr>
          <w:rFonts w:ascii="Times New Roman" w:hAnsi="Times New Roman" w:cs="Times New Roman"/>
          <w:sz w:val="24"/>
          <w:lang w:val="en-US"/>
        </w:rPr>
      </w:pPr>
      <w:r w:rsidRPr="007839A5">
        <w:rPr>
          <w:rFonts w:ascii="Times New Roman" w:hAnsi="Times New Roman" w:cs="Times New Roman"/>
          <w:sz w:val="24"/>
          <w:lang w:val="en-US"/>
        </w:rPr>
        <w:t>More published information resources are needed to improve the accuracy of these analyzes. Counting on these types of inputs is a significant advantage when we have scenarios such as the current pandemic, where the amount of empirical evidence is limited, and we have to rely on simulations to project different scenarios and make evidence-based decisions.</w:t>
      </w:r>
    </w:p>
    <w:p w14:paraId="6A05A023"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667349E2"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73B901CD"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244C8E27"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2D4C70E0"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6CBED336"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443EEB96"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10F6B074"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2FB8FA16"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62C40A28"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7A799E5F"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51213A5E"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77691588" w14:textId="77777777" w:rsidR="0008514B" w:rsidRPr="007839A5" w:rsidRDefault="0008514B" w:rsidP="00361C45">
      <w:pPr>
        <w:widowControl w:val="0"/>
        <w:autoSpaceDE w:val="0"/>
        <w:autoSpaceDN w:val="0"/>
        <w:adjustRightInd w:val="0"/>
        <w:spacing w:line="360" w:lineRule="auto"/>
        <w:rPr>
          <w:rFonts w:ascii="Times New Roman" w:hAnsi="Times New Roman" w:cs="Times New Roman"/>
          <w:b/>
          <w:sz w:val="26"/>
          <w:szCs w:val="26"/>
          <w:lang w:val="en-US"/>
        </w:rPr>
      </w:pPr>
    </w:p>
    <w:p w14:paraId="410EBD74" w14:textId="6D86D64B" w:rsidR="0040379D" w:rsidRDefault="0040379D" w:rsidP="00171812">
      <w:pPr>
        <w:pStyle w:val="Ttulo1"/>
        <w:rPr>
          <w:rFonts w:eastAsiaTheme="minorHAnsi" w:cs="Times New Roman"/>
          <w:color w:val="auto"/>
          <w:sz w:val="26"/>
          <w:szCs w:val="26"/>
          <w:lang w:val="en-US"/>
        </w:rPr>
      </w:pPr>
      <w:bookmarkStart w:id="3858" w:name="_Toc74258182"/>
    </w:p>
    <w:p w14:paraId="68D7F334" w14:textId="77777777" w:rsidR="0040379D" w:rsidRPr="0040379D" w:rsidRDefault="0040379D" w:rsidP="0040379D">
      <w:pPr>
        <w:rPr>
          <w:lang w:val="en-US"/>
        </w:rPr>
      </w:pPr>
    </w:p>
    <w:p w14:paraId="3EB72B88" w14:textId="02097D0B" w:rsidR="00690CA6" w:rsidRPr="00AA52E3" w:rsidRDefault="00690CA6" w:rsidP="00171812">
      <w:pPr>
        <w:pStyle w:val="Ttulo1"/>
        <w:rPr>
          <w:lang w:val="en-US"/>
        </w:rPr>
      </w:pPr>
      <w:r w:rsidRPr="00AA52E3">
        <w:rPr>
          <w:lang w:val="en-US"/>
        </w:rPr>
        <w:lastRenderedPageBreak/>
        <w:t>List of Tables</w:t>
      </w:r>
    </w:p>
    <w:p w14:paraId="08E49485" w14:textId="23AB134A" w:rsidR="0040379D" w:rsidRPr="0040379D" w:rsidRDefault="0040379D" w:rsidP="0040379D">
      <w:pPr>
        <w:pStyle w:val="Tabladeilustraciones"/>
        <w:tabs>
          <w:tab w:val="right" w:leader="dot" w:pos="8828"/>
        </w:tabs>
        <w:spacing w:line="360" w:lineRule="auto"/>
        <w:jc w:val="both"/>
        <w:rPr>
          <w:rFonts w:ascii="Times New Roman" w:eastAsiaTheme="minorEastAsia" w:hAnsi="Times New Roman" w:cs="Times New Roman"/>
          <w:noProof/>
          <w:sz w:val="24"/>
          <w:szCs w:val="24"/>
          <w:lang w:eastAsia="es-MX"/>
        </w:rPr>
      </w:pPr>
      <w:r>
        <w:rPr>
          <w:lang w:val="en-US"/>
        </w:rPr>
        <w:fldChar w:fldCharType="begin"/>
      </w:r>
      <w:r>
        <w:rPr>
          <w:lang w:val="en-US"/>
        </w:rPr>
        <w:instrText xml:space="preserve"> TOC \h \z \c "Table" </w:instrText>
      </w:r>
      <w:r>
        <w:rPr>
          <w:lang w:val="en-US"/>
        </w:rPr>
        <w:fldChar w:fldCharType="separate"/>
      </w:r>
      <w:hyperlink w:anchor="_Toc74305044" w:history="1">
        <w:r w:rsidRPr="0040379D">
          <w:rPr>
            <w:rStyle w:val="Hipervnculo"/>
            <w:rFonts w:ascii="Times New Roman" w:hAnsi="Times New Roman" w:cs="Times New Roman"/>
            <w:noProof/>
            <w:sz w:val="24"/>
            <w:szCs w:val="24"/>
            <w:lang w:val="en-US"/>
          </w:rPr>
          <w:t>Table 1: Decision model values, utilities, costs and healthcare expenditure.</w:t>
        </w:r>
        <w:r w:rsidRPr="0040379D">
          <w:rPr>
            <w:rFonts w:ascii="Times New Roman" w:hAnsi="Times New Roman" w:cs="Times New Roman"/>
            <w:noProof/>
            <w:webHidden/>
            <w:sz w:val="24"/>
            <w:szCs w:val="24"/>
          </w:rPr>
          <w:tab/>
        </w:r>
        <w:r w:rsidRPr="0040379D">
          <w:rPr>
            <w:rFonts w:ascii="Times New Roman" w:hAnsi="Times New Roman" w:cs="Times New Roman"/>
            <w:noProof/>
            <w:webHidden/>
            <w:sz w:val="24"/>
            <w:szCs w:val="24"/>
          </w:rPr>
          <w:fldChar w:fldCharType="begin"/>
        </w:r>
        <w:r w:rsidRPr="0040379D">
          <w:rPr>
            <w:rFonts w:ascii="Times New Roman" w:hAnsi="Times New Roman" w:cs="Times New Roman"/>
            <w:noProof/>
            <w:webHidden/>
            <w:sz w:val="24"/>
            <w:szCs w:val="24"/>
          </w:rPr>
          <w:instrText xml:space="preserve"> PAGEREF _Toc74305044 \h </w:instrText>
        </w:r>
        <w:r w:rsidRPr="0040379D">
          <w:rPr>
            <w:rFonts w:ascii="Times New Roman" w:hAnsi="Times New Roman" w:cs="Times New Roman"/>
            <w:noProof/>
            <w:webHidden/>
            <w:sz w:val="24"/>
            <w:szCs w:val="24"/>
          </w:rPr>
        </w:r>
        <w:r w:rsidRPr="0040379D">
          <w:rPr>
            <w:rFonts w:ascii="Times New Roman" w:hAnsi="Times New Roman" w:cs="Times New Roman"/>
            <w:noProof/>
            <w:webHidden/>
            <w:sz w:val="24"/>
            <w:szCs w:val="24"/>
          </w:rPr>
          <w:fldChar w:fldCharType="separate"/>
        </w:r>
        <w:r w:rsidRPr="0040379D">
          <w:rPr>
            <w:rFonts w:ascii="Times New Roman" w:hAnsi="Times New Roman" w:cs="Times New Roman"/>
            <w:noProof/>
            <w:webHidden/>
            <w:sz w:val="24"/>
            <w:szCs w:val="24"/>
          </w:rPr>
          <w:t>8</w:t>
        </w:r>
        <w:r w:rsidRPr="0040379D">
          <w:rPr>
            <w:rFonts w:ascii="Times New Roman" w:hAnsi="Times New Roman" w:cs="Times New Roman"/>
            <w:noProof/>
            <w:webHidden/>
            <w:sz w:val="24"/>
            <w:szCs w:val="24"/>
          </w:rPr>
          <w:fldChar w:fldCharType="end"/>
        </w:r>
      </w:hyperlink>
    </w:p>
    <w:p w14:paraId="44227A66" w14:textId="20FA651F" w:rsidR="0040379D" w:rsidRPr="0040379D" w:rsidRDefault="00467ADB" w:rsidP="0040379D">
      <w:pPr>
        <w:pStyle w:val="Tabladeilustraciones"/>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305045" w:history="1">
        <w:r w:rsidR="0040379D" w:rsidRPr="0040379D">
          <w:rPr>
            <w:rStyle w:val="Hipervnculo"/>
            <w:rFonts w:ascii="Times New Roman" w:hAnsi="Times New Roman" w:cs="Times New Roman"/>
            <w:noProof/>
            <w:sz w:val="24"/>
            <w:szCs w:val="24"/>
            <w:lang w:val="en-US"/>
          </w:rPr>
          <w:t>Table 2: Health outcomes and costs mean estimates from probabilistc sensitivity analysis.</w:t>
        </w:r>
        <w:r w:rsidR="0040379D" w:rsidRPr="0040379D">
          <w:rPr>
            <w:rFonts w:ascii="Times New Roman" w:hAnsi="Times New Roman" w:cs="Times New Roman"/>
            <w:noProof/>
            <w:webHidden/>
            <w:sz w:val="24"/>
            <w:szCs w:val="24"/>
          </w:rPr>
          <w:tab/>
        </w:r>
        <w:r w:rsidR="0040379D" w:rsidRPr="0040379D">
          <w:rPr>
            <w:rFonts w:ascii="Times New Roman" w:hAnsi="Times New Roman" w:cs="Times New Roman"/>
            <w:noProof/>
            <w:webHidden/>
            <w:sz w:val="24"/>
            <w:szCs w:val="24"/>
          </w:rPr>
          <w:fldChar w:fldCharType="begin"/>
        </w:r>
        <w:r w:rsidR="0040379D" w:rsidRPr="0040379D">
          <w:rPr>
            <w:rFonts w:ascii="Times New Roman" w:hAnsi="Times New Roman" w:cs="Times New Roman"/>
            <w:noProof/>
            <w:webHidden/>
            <w:sz w:val="24"/>
            <w:szCs w:val="24"/>
          </w:rPr>
          <w:instrText xml:space="preserve"> PAGEREF _Toc74305045 \h </w:instrText>
        </w:r>
        <w:r w:rsidR="0040379D" w:rsidRPr="0040379D">
          <w:rPr>
            <w:rFonts w:ascii="Times New Roman" w:hAnsi="Times New Roman" w:cs="Times New Roman"/>
            <w:noProof/>
            <w:webHidden/>
            <w:sz w:val="24"/>
            <w:szCs w:val="24"/>
          </w:rPr>
        </w:r>
        <w:r w:rsidR="0040379D" w:rsidRPr="0040379D">
          <w:rPr>
            <w:rFonts w:ascii="Times New Roman" w:hAnsi="Times New Roman" w:cs="Times New Roman"/>
            <w:noProof/>
            <w:webHidden/>
            <w:sz w:val="24"/>
            <w:szCs w:val="24"/>
          </w:rPr>
          <w:fldChar w:fldCharType="separate"/>
        </w:r>
        <w:r w:rsidR="0040379D" w:rsidRPr="0040379D">
          <w:rPr>
            <w:rFonts w:ascii="Times New Roman" w:hAnsi="Times New Roman" w:cs="Times New Roman"/>
            <w:noProof/>
            <w:webHidden/>
            <w:sz w:val="24"/>
            <w:szCs w:val="24"/>
          </w:rPr>
          <w:t>11</w:t>
        </w:r>
        <w:r w:rsidR="0040379D" w:rsidRPr="0040379D">
          <w:rPr>
            <w:rFonts w:ascii="Times New Roman" w:hAnsi="Times New Roman" w:cs="Times New Roman"/>
            <w:noProof/>
            <w:webHidden/>
            <w:sz w:val="24"/>
            <w:szCs w:val="24"/>
          </w:rPr>
          <w:fldChar w:fldCharType="end"/>
        </w:r>
      </w:hyperlink>
    </w:p>
    <w:p w14:paraId="79BE6ADA" w14:textId="4C4B6E64" w:rsidR="0040379D" w:rsidRPr="0040379D" w:rsidRDefault="00467ADB" w:rsidP="0040379D">
      <w:pPr>
        <w:pStyle w:val="Tabladeilustraciones"/>
        <w:tabs>
          <w:tab w:val="right" w:leader="dot" w:pos="8828"/>
        </w:tabs>
        <w:spacing w:line="360" w:lineRule="auto"/>
        <w:jc w:val="both"/>
        <w:rPr>
          <w:rFonts w:ascii="Times New Roman" w:eastAsiaTheme="minorEastAsia" w:hAnsi="Times New Roman" w:cs="Times New Roman"/>
          <w:noProof/>
          <w:sz w:val="24"/>
          <w:szCs w:val="24"/>
          <w:lang w:eastAsia="es-MX"/>
        </w:rPr>
      </w:pPr>
      <w:hyperlink w:anchor="_Toc74305046" w:history="1">
        <w:r w:rsidR="0040379D" w:rsidRPr="0040379D">
          <w:rPr>
            <w:rStyle w:val="Hipervnculo"/>
            <w:rFonts w:ascii="Times New Roman" w:hAnsi="Times New Roman" w:cs="Times New Roman"/>
            <w:noProof/>
            <w:sz w:val="24"/>
            <w:szCs w:val="24"/>
            <w:lang w:val="en-US"/>
          </w:rPr>
          <w:t>Table 3: Efficient Frontier. On the left side, for non-intubated patients it is observed that Remdesivir is a weakly dominated strategy since it is not contained by the Efficiency line. Author’s own elaboration with outcomes of the decision analytic model.</w:t>
        </w:r>
        <w:r w:rsidR="0040379D" w:rsidRPr="0040379D">
          <w:rPr>
            <w:rFonts w:ascii="Times New Roman" w:hAnsi="Times New Roman" w:cs="Times New Roman"/>
            <w:noProof/>
            <w:webHidden/>
            <w:sz w:val="24"/>
            <w:szCs w:val="24"/>
          </w:rPr>
          <w:tab/>
        </w:r>
        <w:r w:rsidR="0040379D" w:rsidRPr="0040379D">
          <w:rPr>
            <w:rFonts w:ascii="Times New Roman" w:hAnsi="Times New Roman" w:cs="Times New Roman"/>
            <w:noProof/>
            <w:webHidden/>
            <w:sz w:val="24"/>
            <w:szCs w:val="24"/>
          </w:rPr>
          <w:fldChar w:fldCharType="begin"/>
        </w:r>
        <w:r w:rsidR="0040379D" w:rsidRPr="0040379D">
          <w:rPr>
            <w:rFonts w:ascii="Times New Roman" w:hAnsi="Times New Roman" w:cs="Times New Roman"/>
            <w:noProof/>
            <w:webHidden/>
            <w:sz w:val="24"/>
            <w:szCs w:val="24"/>
          </w:rPr>
          <w:instrText xml:space="preserve"> PAGEREF _Toc74305046 \h </w:instrText>
        </w:r>
        <w:r w:rsidR="0040379D" w:rsidRPr="0040379D">
          <w:rPr>
            <w:rFonts w:ascii="Times New Roman" w:hAnsi="Times New Roman" w:cs="Times New Roman"/>
            <w:noProof/>
            <w:webHidden/>
            <w:sz w:val="24"/>
            <w:szCs w:val="24"/>
          </w:rPr>
        </w:r>
        <w:r w:rsidR="0040379D" w:rsidRPr="0040379D">
          <w:rPr>
            <w:rFonts w:ascii="Times New Roman" w:hAnsi="Times New Roman" w:cs="Times New Roman"/>
            <w:noProof/>
            <w:webHidden/>
            <w:sz w:val="24"/>
            <w:szCs w:val="24"/>
          </w:rPr>
          <w:fldChar w:fldCharType="separate"/>
        </w:r>
        <w:r w:rsidR="0040379D" w:rsidRPr="0040379D">
          <w:rPr>
            <w:rFonts w:ascii="Times New Roman" w:hAnsi="Times New Roman" w:cs="Times New Roman"/>
            <w:noProof/>
            <w:webHidden/>
            <w:sz w:val="24"/>
            <w:szCs w:val="24"/>
          </w:rPr>
          <w:t>12</w:t>
        </w:r>
        <w:r w:rsidR="0040379D" w:rsidRPr="0040379D">
          <w:rPr>
            <w:rFonts w:ascii="Times New Roman" w:hAnsi="Times New Roman" w:cs="Times New Roman"/>
            <w:noProof/>
            <w:webHidden/>
            <w:sz w:val="24"/>
            <w:szCs w:val="24"/>
          </w:rPr>
          <w:fldChar w:fldCharType="end"/>
        </w:r>
      </w:hyperlink>
    </w:p>
    <w:p w14:paraId="4EB09092" w14:textId="13EE041A" w:rsidR="00690CA6" w:rsidRPr="00AA52E3" w:rsidRDefault="0040379D" w:rsidP="00690CA6">
      <w:pPr>
        <w:rPr>
          <w:lang w:val="en-US"/>
        </w:rPr>
      </w:pPr>
      <w:r>
        <w:rPr>
          <w:lang w:val="en-US"/>
        </w:rPr>
        <w:fldChar w:fldCharType="end"/>
      </w:r>
    </w:p>
    <w:p w14:paraId="5C3B8610" w14:textId="63C2AEC2" w:rsidR="00690CA6" w:rsidRPr="00690CA6" w:rsidRDefault="00690CA6" w:rsidP="00171812">
      <w:pPr>
        <w:pStyle w:val="Ttulo1"/>
        <w:rPr>
          <w:lang w:val="en-US"/>
        </w:rPr>
      </w:pPr>
      <w:r w:rsidRPr="00690CA6">
        <w:rPr>
          <w:lang w:val="en-US"/>
        </w:rPr>
        <w:t>List of Figures</w:t>
      </w:r>
    </w:p>
    <w:p w14:paraId="7AE45181" w14:textId="1E4BC7C5" w:rsidR="00690CA6" w:rsidRPr="0040379D" w:rsidRDefault="00690CA6" w:rsidP="0040379D">
      <w:pPr>
        <w:pStyle w:val="Tabladeilustraciones"/>
        <w:tabs>
          <w:tab w:val="right" w:leader="dot" w:pos="8828"/>
        </w:tabs>
        <w:spacing w:line="360" w:lineRule="auto"/>
        <w:jc w:val="both"/>
        <w:rPr>
          <w:rFonts w:ascii="Times New Roman" w:hAnsi="Times New Roman" w:cs="Times New Roman"/>
          <w:noProof/>
          <w:sz w:val="24"/>
        </w:rPr>
      </w:pPr>
      <w:r>
        <w:fldChar w:fldCharType="begin"/>
      </w:r>
      <w:r>
        <w:instrText xml:space="preserve"> TOC \h \z \c "Figure" </w:instrText>
      </w:r>
      <w:r>
        <w:fldChar w:fldCharType="separate"/>
      </w:r>
      <w:hyperlink w:anchor="_Toc74258676" w:history="1">
        <w:r w:rsidRPr="0040379D">
          <w:rPr>
            <w:rStyle w:val="Hipervnculo"/>
            <w:rFonts w:ascii="Times New Roman" w:hAnsi="Times New Roman" w:cs="Times New Roman"/>
            <w:noProof/>
            <w:sz w:val="24"/>
          </w:rPr>
          <w:t>Figure 1: Model Diagram</w:t>
        </w:r>
        <w:r w:rsidRPr="0040379D">
          <w:rPr>
            <w:rFonts w:ascii="Times New Roman" w:hAnsi="Times New Roman" w:cs="Times New Roman"/>
            <w:noProof/>
            <w:webHidden/>
            <w:sz w:val="24"/>
          </w:rPr>
          <w:tab/>
        </w:r>
        <w:r w:rsidRPr="0040379D">
          <w:rPr>
            <w:rFonts w:ascii="Times New Roman" w:hAnsi="Times New Roman" w:cs="Times New Roman"/>
            <w:noProof/>
            <w:webHidden/>
            <w:sz w:val="24"/>
          </w:rPr>
          <w:fldChar w:fldCharType="begin"/>
        </w:r>
        <w:r w:rsidRPr="0040379D">
          <w:rPr>
            <w:rFonts w:ascii="Times New Roman" w:hAnsi="Times New Roman" w:cs="Times New Roman"/>
            <w:noProof/>
            <w:webHidden/>
            <w:sz w:val="24"/>
          </w:rPr>
          <w:instrText xml:space="preserve"> PAGEREF _Toc74258676 \h </w:instrText>
        </w:r>
        <w:r w:rsidRPr="0040379D">
          <w:rPr>
            <w:rFonts w:ascii="Times New Roman" w:hAnsi="Times New Roman" w:cs="Times New Roman"/>
            <w:noProof/>
            <w:webHidden/>
            <w:sz w:val="24"/>
          </w:rPr>
        </w:r>
        <w:r w:rsidRPr="0040379D">
          <w:rPr>
            <w:rFonts w:ascii="Times New Roman" w:hAnsi="Times New Roman" w:cs="Times New Roman"/>
            <w:noProof/>
            <w:webHidden/>
            <w:sz w:val="24"/>
          </w:rPr>
          <w:fldChar w:fldCharType="separate"/>
        </w:r>
        <w:r w:rsidRPr="0040379D">
          <w:rPr>
            <w:rFonts w:ascii="Times New Roman" w:hAnsi="Times New Roman" w:cs="Times New Roman"/>
            <w:noProof/>
            <w:webHidden/>
            <w:sz w:val="24"/>
          </w:rPr>
          <w:t>5</w:t>
        </w:r>
        <w:r w:rsidRPr="0040379D">
          <w:rPr>
            <w:rFonts w:ascii="Times New Roman" w:hAnsi="Times New Roman" w:cs="Times New Roman"/>
            <w:noProof/>
            <w:webHidden/>
            <w:sz w:val="24"/>
          </w:rPr>
          <w:fldChar w:fldCharType="end"/>
        </w:r>
      </w:hyperlink>
    </w:p>
    <w:p w14:paraId="2417AFA3" w14:textId="11344BC7" w:rsidR="00690CA6" w:rsidRPr="0040379D" w:rsidRDefault="00467ADB" w:rsidP="0040379D">
      <w:pPr>
        <w:pStyle w:val="Tabladeilustraciones"/>
        <w:tabs>
          <w:tab w:val="right" w:leader="dot" w:pos="8828"/>
        </w:tabs>
        <w:spacing w:line="360" w:lineRule="auto"/>
        <w:jc w:val="both"/>
        <w:rPr>
          <w:rFonts w:ascii="Times New Roman" w:hAnsi="Times New Roman" w:cs="Times New Roman"/>
          <w:noProof/>
          <w:sz w:val="24"/>
        </w:rPr>
      </w:pPr>
      <w:hyperlink w:anchor="_Toc74258677" w:history="1">
        <w:r w:rsidR="00690CA6" w:rsidRPr="0040379D">
          <w:rPr>
            <w:rStyle w:val="Hipervnculo"/>
            <w:rFonts w:ascii="Times New Roman" w:hAnsi="Times New Roman" w:cs="Times New Roman"/>
            <w:noProof/>
            <w:sz w:val="24"/>
            <w:lang w:val="en-US"/>
          </w:rPr>
          <w:t>Figure 3: COVID-19 Daily hazards by cohort, age and sex group. Source: Author´s own creation with information published by Mexico´s Ministry of Health.</w:t>
        </w:r>
        <w:r w:rsidR="00690CA6" w:rsidRPr="0040379D">
          <w:rPr>
            <w:rFonts w:ascii="Times New Roman" w:hAnsi="Times New Roman" w:cs="Times New Roman"/>
            <w:noProof/>
            <w:webHidden/>
            <w:sz w:val="24"/>
          </w:rPr>
          <w:tab/>
        </w:r>
        <w:r w:rsidR="00690CA6" w:rsidRPr="0040379D">
          <w:rPr>
            <w:rFonts w:ascii="Times New Roman" w:hAnsi="Times New Roman" w:cs="Times New Roman"/>
            <w:noProof/>
            <w:webHidden/>
            <w:sz w:val="24"/>
          </w:rPr>
          <w:fldChar w:fldCharType="begin"/>
        </w:r>
        <w:r w:rsidR="00690CA6" w:rsidRPr="0040379D">
          <w:rPr>
            <w:rFonts w:ascii="Times New Roman" w:hAnsi="Times New Roman" w:cs="Times New Roman"/>
            <w:noProof/>
            <w:webHidden/>
            <w:sz w:val="24"/>
          </w:rPr>
          <w:instrText xml:space="preserve"> PAGEREF _Toc74258677 \h </w:instrText>
        </w:r>
        <w:r w:rsidR="00690CA6" w:rsidRPr="0040379D">
          <w:rPr>
            <w:rFonts w:ascii="Times New Roman" w:hAnsi="Times New Roman" w:cs="Times New Roman"/>
            <w:noProof/>
            <w:webHidden/>
            <w:sz w:val="24"/>
          </w:rPr>
        </w:r>
        <w:r w:rsidR="00690CA6" w:rsidRPr="0040379D">
          <w:rPr>
            <w:rFonts w:ascii="Times New Roman" w:hAnsi="Times New Roman" w:cs="Times New Roman"/>
            <w:noProof/>
            <w:webHidden/>
            <w:sz w:val="24"/>
          </w:rPr>
          <w:fldChar w:fldCharType="separate"/>
        </w:r>
        <w:r w:rsidR="00690CA6" w:rsidRPr="0040379D">
          <w:rPr>
            <w:rFonts w:ascii="Times New Roman" w:hAnsi="Times New Roman" w:cs="Times New Roman"/>
            <w:noProof/>
            <w:webHidden/>
            <w:sz w:val="24"/>
          </w:rPr>
          <w:t>9</w:t>
        </w:r>
        <w:r w:rsidR="00690CA6" w:rsidRPr="0040379D">
          <w:rPr>
            <w:rFonts w:ascii="Times New Roman" w:hAnsi="Times New Roman" w:cs="Times New Roman"/>
            <w:noProof/>
            <w:webHidden/>
            <w:sz w:val="24"/>
          </w:rPr>
          <w:fldChar w:fldCharType="end"/>
        </w:r>
      </w:hyperlink>
    </w:p>
    <w:p w14:paraId="4DB8DC40" w14:textId="34F706A2" w:rsidR="00690CA6" w:rsidRDefault="00690CA6">
      <w:pPr>
        <w:rPr>
          <w:rFonts w:asciiTheme="majorHAnsi" w:eastAsiaTheme="majorEastAsia" w:hAnsiTheme="majorHAnsi" w:cstheme="majorBidi"/>
          <w:color w:val="000000" w:themeColor="text1"/>
          <w:sz w:val="28"/>
          <w:szCs w:val="32"/>
        </w:rPr>
      </w:pPr>
      <w:r>
        <w:fldChar w:fldCharType="end"/>
      </w:r>
      <w:r>
        <w:br w:type="page"/>
      </w:r>
    </w:p>
    <w:p w14:paraId="6D681129" w14:textId="622F5ABC" w:rsidR="00CE34C2" w:rsidRDefault="00A37478" w:rsidP="004E3302">
      <w:pPr>
        <w:pStyle w:val="Ttulo1"/>
      </w:pPr>
      <w:proofErr w:type="spellStart"/>
      <w:r w:rsidRPr="00673D1B">
        <w:lastRenderedPageBreak/>
        <w:t>References</w:t>
      </w:r>
      <w:bookmarkEnd w:id="3858"/>
      <w:proofErr w:type="spellEnd"/>
    </w:p>
    <w:p w14:paraId="0413A91D" w14:textId="77777777" w:rsidR="00690CA6" w:rsidRPr="00690CA6" w:rsidRDefault="00690CA6" w:rsidP="00690CA6"/>
    <w:p w14:paraId="36371E73" w14:textId="2AB1AC78" w:rsidR="00A30670" w:rsidRPr="00A30670" w:rsidRDefault="00CE34C2"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A30670" w:rsidRPr="00A30670">
        <w:rPr>
          <w:rFonts w:ascii="Times New Roman" w:hAnsi="Times New Roman" w:cs="Times New Roman"/>
          <w:noProof/>
          <w:sz w:val="24"/>
          <w:szCs w:val="24"/>
        </w:rPr>
        <w:t>1</w:t>
      </w:r>
      <w:r w:rsidR="00A30670" w:rsidRPr="00A30670">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7B97E835"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w:t>
      </w:r>
      <w:r w:rsidRPr="00FA5DF8">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14:paraId="0DB42F92"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3</w:t>
      </w:r>
      <w:r w:rsidRPr="00FA5DF8">
        <w:rPr>
          <w:rFonts w:ascii="Times New Roman" w:hAnsi="Times New Roman" w:cs="Times New Roman"/>
          <w:noProof/>
          <w:sz w:val="24"/>
          <w:szCs w:val="24"/>
          <w:lang w:val="en-US"/>
        </w:rPr>
        <w:tab/>
        <w:t xml:space="preserve">Stang A, Standl F, Kowall B, </w:t>
      </w:r>
      <w:r w:rsidRPr="00FA5DF8">
        <w:rPr>
          <w:rFonts w:ascii="Times New Roman" w:hAnsi="Times New Roman" w:cs="Times New Roman"/>
          <w:i/>
          <w:iCs/>
          <w:noProof/>
          <w:sz w:val="24"/>
          <w:szCs w:val="24"/>
          <w:lang w:val="en-US"/>
        </w:rPr>
        <w:t>et al.</w:t>
      </w:r>
      <w:r w:rsidRPr="00FA5DF8">
        <w:rPr>
          <w:rFonts w:ascii="Times New Roman" w:hAnsi="Times New Roman" w:cs="Times New Roman"/>
          <w:noProof/>
          <w:sz w:val="24"/>
          <w:szCs w:val="24"/>
          <w:lang w:val="en-US"/>
        </w:rPr>
        <w:t xml:space="preserve"> Excess mortality due to COVID-19 in Germany. </w:t>
      </w:r>
      <w:r w:rsidRPr="00FA5DF8">
        <w:rPr>
          <w:rFonts w:ascii="Times New Roman" w:hAnsi="Times New Roman" w:cs="Times New Roman"/>
          <w:i/>
          <w:iCs/>
          <w:noProof/>
          <w:sz w:val="24"/>
          <w:szCs w:val="24"/>
          <w:lang w:val="en-US"/>
        </w:rPr>
        <w:t>J Infect</w:t>
      </w:r>
      <w:r w:rsidRPr="00FA5DF8">
        <w:rPr>
          <w:rFonts w:ascii="Times New Roman" w:hAnsi="Times New Roman" w:cs="Times New Roman"/>
          <w:noProof/>
          <w:sz w:val="24"/>
          <w:szCs w:val="24"/>
          <w:lang w:val="en-US"/>
        </w:rPr>
        <w:t xml:space="preserve"> 2020; </w:t>
      </w:r>
      <w:r w:rsidRPr="00FA5DF8">
        <w:rPr>
          <w:rFonts w:ascii="Times New Roman" w:hAnsi="Times New Roman" w:cs="Times New Roman"/>
          <w:b/>
          <w:bCs/>
          <w:noProof/>
          <w:sz w:val="24"/>
          <w:szCs w:val="24"/>
          <w:lang w:val="en-US"/>
        </w:rPr>
        <w:t>81</w:t>
      </w:r>
      <w:r w:rsidRPr="00FA5DF8">
        <w:rPr>
          <w:rFonts w:ascii="Times New Roman" w:hAnsi="Times New Roman" w:cs="Times New Roman"/>
          <w:noProof/>
          <w:sz w:val="24"/>
          <w:szCs w:val="24"/>
          <w:lang w:val="en-US"/>
        </w:rPr>
        <w:t>: 797–801.</w:t>
      </w:r>
    </w:p>
    <w:p w14:paraId="5491A052"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4</w:t>
      </w:r>
      <w:r w:rsidRPr="00FA5DF8">
        <w:rPr>
          <w:rFonts w:ascii="Times New Roman" w:hAnsi="Times New Roman" w:cs="Times New Roman"/>
          <w:noProof/>
          <w:sz w:val="24"/>
          <w:szCs w:val="24"/>
          <w:lang w:val="en-US"/>
        </w:rPr>
        <w:tab/>
        <w:t>Nogueira PJ, Nobre MDEA, Nicola PJ, Furtado C. Excess Mortality Estimation During the COVID-19 Pandemic : Preliminary Data from Portugal Estimativa do Excesso de Mortalidade Durante a Pandemia COVID-19 : Dados Preliminares Portugueses. 2020; : 376–83.</w:t>
      </w:r>
    </w:p>
    <w:p w14:paraId="71C0510A"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5</w:t>
      </w:r>
      <w:r w:rsidRPr="00FA5DF8">
        <w:rPr>
          <w:rFonts w:ascii="Times New Roman" w:hAnsi="Times New Roman" w:cs="Times New Roman"/>
          <w:noProof/>
          <w:sz w:val="24"/>
          <w:szCs w:val="24"/>
          <w:lang w:val="en-US"/>
        </w:rPr>
        <w:tab/>
        <w:t>Vandoros S. Has mortality due to other causes increased during the Covid-19 pandemic ? Early evidence from England and Wales. 2020; : 1–14.</w:t>
      </w:r>
    </w:p>
    <w:p w14:paraId="79F1D202"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6</w:t>
      </w:r>
      <w:r w:rsidRPr="00FA5DF8">
        <w:rPr>
          <w:rFonts w:ascii="Times New Roman" w:hAnsi="Times New Roman" w:cs="Times New Roman"/>
          <w:noProof/>
          <w:sz w:val="24"/>
          <w:szCs w:val="24"/>
          <w:lang w:val="en-US"/>
        </w:rPr>
        <w:tab/>
        <w:t xml:space="preserve">Beaney T, Clarke JM, Jain V, </w:t>
      </w:r>
      <w:r w:rsidRPr="00FA5DF8">
        <w:rPr>
          <w:rFonts w:ascii="Times New Roman" w:hAnsi="Times New Roman" w:cs="Times New Roman"/>
          <w:i/>
          <w:iCs/>
          <w:noProof/>
          <w:sz w:val="24"/>
          <w:szCs w:val="24"/>
          <w:lang w:val="en-US"/>
        </w:rPr>
        <w:t>et al.</w:t>
      </w:r>
      <w:r w:rsidRPr="00FA5DF8">
        <w:rPr>
          <w:rFonts w:ascii="Times New Roman" w:hAnsi="Times New Roman" w:cs="Times New Roman"/>
          <w:noProof/>
          <w:sz w:val="24"/>
          <w:szCs w:val="24"/>
          <w:lang w:val="en-US"/>
        </w:rPr>
        <w:t xml:space="preserve"> Excess mortality: the gold standard in measuring theimpact of COVID-19 worldwide? </w:t>
      </w:r>
      <w:r w:rsidRPr="00FA5DF8">
        <w:rPr>
          <w:rFonts w:ascii="Times New Roman" w:hAnsi="Times New Roman" w:cs="Times New Roman"/>
          <w:i/>
          <w:iCs/>
          <w:noProof/>
          <w:sz w:val="24"/>
          <w:szCs w:val="24"/>
          <w:lang w:val="en-US"/>
        </w:rPr>
        <w:t>R Soc Med</w:t>
      </w:r>
      <w:r w:rsidRPr="00FA5DF8">
        <w:rPr>
          <w:rFonts w:ascii="Times New Roman" w:hAnsi="Times New Roman" w:cs="Times New Roman"/>
          <w:noProof/>
          <w:sz w:val="24"/>
          <w:szCs w:val="24"/>
          <w:lang w:val="en-US"/>
        </w:rPr>
        <w:t xml:space="preserve"> 2020; </w:t>
      </w:r>
      <w:r w:rsidRPr="00FA5DF8">
        <w:rPr>
          <w:rFonts w:ascii="Times New Roman" w:hAnsi="Times New Roman" w:cs="Times New Roman"/>
          <w:b/>
          <w:bCs/>
          <w:noProof/>
          <w:sz w:val="24"/>
          <w:szCs w:val="24"/>
          <w:lang w:val="en-US"/>
        </w:rPr>
        <w:t>113</w:t>
      </w:r>
      <w:r w:rsidRPr="00FA5DF8">
        <w:rPr>
          <w:rFonts w:ascii="Times New Roman" w:hAnsi="Times New Roman" w:cs="Times New Roman"/>
          <w:noProof/>
          <w:sz w:val="24"/>
          <w:szCs w:val="24"/>
          <w:lang w:val="en-US"/>
        </w:rPr>
        <w:t>: 329–34.</w:t>
      </w:r>
    </w:p>
    <w:p w14:paraId="4D128DCA"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FA5DF8">
        <w:rPr>
          <w:rFonts w:ascii="Times New Roman" w:hAnsi="Times New Roman" w:cs="Times New Roman"/>
          <w:noProof/>
          <w:sz w:val="24"/>
          <w:szCs w:val="24"/>
          <w:lang w:val="en-US"/>
        </w:rPr>
        <w:t>7</w:t>
      </w:r>
      <w:r w:rsidRPr="00FA5DF8">
        <w:rPr>
          <w:rFonts w:ascii="Times New Roman" w:hAnsi="Times New Roman" w:cs="Times New Roman"/>
          <w:noProof/>
          <w:sz w:val="24"/>
          <w:szCs w:val="24"/>
          <w:lang w:val="en-US"/>
        </w:rPr>
        <w:tab/>
        <w:t xml:space="preserve">Karlinsky A, Kobak D, Planck M. The World Mortality Dataset : Tracking excess mortality across countries during the COVID-19 pandemic. </w:t>
      </w:r>
      <w:r w:rsidRPr="00A30670">
        <w:rPr>
          <w:rFonts w:ascii="Times New Roman" w:hAnsi="Times New Roman" w:cs="Times New Roman"/>
          <w:noProof/>
          <w:sz w:val="24"/>
          <w:szCs w:val="24"/>
        </w:rPr>
        <w:t>2021; : 1–10.</w:t>
      </w:r>
    </w:p>
    <w:p w14:paraId="5BD649FC"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A30670">
        <w:rPr>
          <w:rFonts w:ascii="Times New Roman" w:hAnsi="Times New Roman" w:cs="Times New Roman"/>
          <w:noProof/>
          <w:sz w:val="24"/>
          <w:szCs w:val="24"/>
        </w:rPr>
        <w:t>8</w:t>
      </w:r>
      <w:r w:rsidRPr="00A30670">
        <w:rPr>
          <w:rFonts w:ascii="Times New Roman" w:hAnsi="Times New Roman" w:cs="Times New Roman"/>
          <w:noProof/>
          <w:sz w:val="24"/>
          <w:szCs w:val="24"/>
        </w:rPr>
        <w:tab/>
        <w:t>Secretaría de Salud (SISVER). Exceso de Mortalidad en México – Coronavirus. Datos- Exceso Mortal. 2021. https://coronavirus.gob.mx/exceso-de-mortalidad-en-mexico/ (accessed June 11, 2021).</w:t>
      </w:r>
    </w:p>
    <w:p w14:paraId="46E12CF3"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A30670">
        <w:rPr>
          <w:rFonts w:ascii="Times New Roman" w:hAnsi="Times New Roman" w:cs="Times New Roman"/>
          <w:noProof/>
          <w:sz w:val="24"/>
          <w:szCs w:val="24"/>
        </w:rPr>
        <w:t>9</w:t>
      </w:r>
      <w:r w:rsidRPr="00A30670">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47864F67"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10</w:t>
      </w:r>
      <w:r w:rsidRPr="00A30670">
        <w:rPr>
          <w:rFonts w:ascii="Times New Roman" w:hAnsi="Times New Roman" w:cs="Times New Roman"/>
          <w:noProof/>
          <w:sz w:val="24"/>
          <w:szCs w:val="24"/>
        </w:rPr>
        <w:tab/>
        <w:t xml:space="preserve">Consejo Nacional de Población (CONAPO). Proyecciones de la Población de los </w:t>
      </w:r>
      <w:r w:rsidRPr="00A30670">
        <w:rPr>
          <w:rFonts w:ascii="Times New Roman" w:hAnsi="Times New Roman" w:cs="Times New Roman"/>
          <w:noProof/>
          <w:sz w:val="24"/>
          <w:szCs w:val="24"/>
        </w:rPr>
        <w:lastRenderedPageBreak/>
        <w:t xml:space="preserve">Municipios de México, 2015-2030. </w:t>
      </w:r>
      <w:r w:rsidRPr="00FA5DF8">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14:paraId="06A0F631"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11</w:t>
      </w:r>
      <w:r w:rsidRPr="00FA5DF8">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FA5DF8">
        <w:rPr>
          <w:rFonts w:ascii="Times New Roman" w:hAnsi="Times New Roman" w:cs="Times New Roman"/>
          <w:i/>
          <w:iCs/>
          <w:noProof/>
          <w:sz w:val="24"/>
          <w:szCs w:val="24"/>
          <w:lang w:val="en-US"/>
        </w:rPr>
        <w:t>J Stat Softw</w:t>
      </w:r>
      <w:r w:rsidRPr="00FA5DF8">
        <w:rPr>
          <w:rFonts w:ascii="Times New Roman" w:hAnsi="Times New Roman" w:cs="Times New Roman"/>
          <w:noProof/>
          <w:sz w:val="24"/>
          <w:szCs w:val="24"/>
          <w:lang w:val="en-US"/>
        </w:rPr>
        <w:t xml:space="preserve"> 2018; </w:t>
      </w:r>
      <w:r w:rsidRPr="00FA5DF8">
        <w:rPr>
          <w:rFonts w:ascii="Times New Roman" w:hAnsi="Times New Roman" w:cs="Times New Roman"/>
          <w:b/>
          <w:bCs/>
          <w:noProof/>
          <w:sz w:val="24"/>
          <w:szCs w:val="24"/>
          <w:lang w:val="en-US"/>
        </w:rPr>
        <w:t>87</w:t>
      </w:r>
      <w:r w:rsidRPr="00FA5DF8">
        <w:rPr>
          <w:rFonts w:ascii="Times New Roman" w:hAnsi="Times New Roman" w:cs="Times New Roman"/>
          <w:noProof/>
          <w:sz w:val="24"/>
          <w:szCs w:val="24"/>
          <w:lang w:val="en-US"/>
        </w:rPr>
        <w:t>. DOI:https://doi.org/10.18637/jss.v087.i08.</w:t>
      </w:r>
    </w:p>
    <w:p w14:paraId="68116C1F"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12</w:t>
      </w:r>
      <w:r w:rsidRPr="00FA5DF8">
        <w:rPr>
          <w:rFonts w:ascii="Times New Roman" w:hAnsi="Times New Roman" w:cs="Times New Roman"/>
          <w:noProof/>
          <w:sz w:val="24"/>
          <w:szCs w:val="24"/>
          <w:lang w:val="en-US"/>
        </w:rPr>
        <w:tab/>
        <w:t xml:space="preserve">EDERER F, AXTELL L, CUTLER S. The relative survival rate: a statistical methodology. </w:t>
      </w:r>
      <w:r w:rsidRPr="00FA5DF8">
        <w:rPr>
          <w:rFonts w:ascii="Times New Roman" w:hAnsi="Times New Roman" w:cs="Times New Roman"/>
          <w:i/>
          <w:iCs/>
          <w:noProof/>
          <w:sz w:val="24"/>
          <w:szCs w:val="24"/>
          <w:lang w:val="en-US"/>
        </w:rPr>
        <w:t>Natl Cancer Inst Monogr</w:t>
      </w:r>
      <w:r w:rsidRPr="00FA5DF8">
        <w:rPr>
          <w:rFonts w:ascii="Times New Roman" w:hAnsi="Times New Roman" w:cs="Times New Roman"/>
          <w:noProof/>
          <w:sz w:val="24"/>
          <w:szCs w:val="24"/>
          <w:lang w:val="en-US"/>
        </w:rPr>
        <w:t xml:space="preserve"> 1961; </w:t>
      </w:r>
      <w:r w:rsidRPr="00FA5DF8">
        <w:rPr>
          <w:rFonts w:ascii="Times New Roman" w:hAnsi="Times New Roman" w:cs="Times New Roman"/>
          <w:b/>
          <w:bCs/>
          <w:noProof/>
          <w:sz w:val="24"/>
          <w:szCs w:val="24"/>
          <w:lang w:val="en-US"/>
        </w:rPr>
        <w:t>6</w:t>
      </w:r>
      <w:r w:rsidRPr="00FA5DF8">
        <w:rPr>
          <w:rFonts w:ascii="Times New Roman" w:hAnsi="Times New Roman" w:cs="Times New Roman"/>
          <w:noProof/>
          <w:sz w:val="24"/>
          <w:szCs w:val="24"/>
          <w:lang w:val="en-US"/>
        </w:rPr>
        <w:t>: 101.</w:t>
      </w:r>
    </w:p>
    <w:p w14:paraId="7F6DD58C"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13</w:t>
      </w:r>
      <w:r w:rsidRPr="00FA5DF8">
        <w:rPr>
          <w:rFonts w:ascii="Times New Roman" w:hAnsi="Times New Roman" w:cs="Times New Roman"/>
          <w:noProof/>
          <w:sz w:val="24"/>
          <w:szCs w:val="24"/>
          <w:lang w:val="en-US"/>
        </w:rPr>
        <w:tab/>
        <w:t>Pohar Perme M. Package ‘ relsurv ’. 2018. https://cran.r-project.org/web/packages/relsurv/relsurv.pdf.</w:t>
      </w:r>
    </w:p>
    <w:p w14:paraId="33A65877"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14</w:t>
      </w:r>
      <w:r w:rsidRPr="00A30670">
        <w:rPr>
          <w:rFonts w:ascii="Times New Roman" w:hAnsi="Times New Roman" w:cs="Times New Roman"/>
          <w:noProof/>
          <w:sz w:val="24"/>
          <w:szCs w:val="24"/>
        </w:rPr>
        <w:tab/>
        <w:t xml:space="preserve">Alarid-Escudero F, Kuntz KM. </w:t>
      </w:r>
      <w:r w:rsidRPr="00FA5DF8">
        <w:rPr>
          <w:rFonts w:ascii="Times New Roman" w:hAnsi="Times New Roman" w:cs="Times New Roman"/>
          <w:noProof/>
          <w:sz w:val="24"/>
          <w:szCs w:val="24"/>
          <w:lang w:val="en-US"/>
        </w:rPr>
        <w:t xml:space="preserve">Potential Bias Associated with Modeling the Effectiveness of Healthcare Interventions in Reducing Mortality Using an Overall Hazard Ratio. </w:t>
      </w:r>
      <w:r w:rsidRPr="00FA5DF8">
        <w:rPr>
          <w:rFonts w:ascii="Times New Roman" w:hAnsi="Times New Roman" w:cs="Times New Roman"/>
          <w:i/>
          <w:iCs/>
          <w:noProof/>
          <w:sz w:val="24"/>
          <w:szCs w:val="24"/>
          <w:lang w:val="en-US"/>
        </w:rPr>
        <w:t>Pharmacoeconomics</w:t>
      </w:r>
      <w:r w:rsidRPr="00FA5DF8">
        <w:rPr>
          <w:rFonts w:ascii="Times New Roman" w:hAnsi="Times New Roman" w:cs="Times New Roman"/>
          <w:noProof/>
          <w:sz w:val="24"/>
          <w:szCs w:val="24"/>
          <w:lang w:val="en-US"/>
        </w:rPr>
        <w:t xml:space="preserve"> 2020; </w:t>
      </w:r>
      <w:r w:rsidRPr="00FA5DF8">
        <w:rPr>
          <w:rFonts w:ascii="Times New Roman" w:hAnsi="Times New Roman" w:cs="Times New Roman"/>
          <w:b/>
          <w:bCs/>
          <w:noProof/>
          <w:sz w:val="24"/>
          <w:szCs w:val="24"/>
          <w:lang w:val="en-US"/>
        </w:rPr>
        <w:t>38</w:t>
      </w:r>
      <w:r w:rsidRPr="00FA5DF8">
        <w:rPr>
          <w:rFonts w:ascii="Times New Roman" w:hAnsi="Times New Roman" w:cs="Times New Roman"/>
          <w:noProof/>
          <w:sz w:val="24"/>
          <w:szCs w:val="24"/>
          <w:lang w:val="en-US"/>
        </w:rPr>
        <w:t>: 285–96.</w:t>
      </w:r>
    </w:p>
    <w:p w14:paraId="0F9CA9C5"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15</w:t>
      </w:r>
      <w:r w:rsidRPr="00FA5DF8">
        <w:rPr>
          <w:rFonts w:ascii="Times New Roman" w:hAnsi="Times New Roman" w:cs="Times New Roman"/>
          <w:noProof/>
          <w:sz w:val="24"/>
          <w:szCs w:val="24"/>
          <w:lang w:val="en-US"/>
        </w:rPr>
        <w:tab/>
        <w:t xml:space="preserve">The RECOVERY Collaborative Group. Dexamethasone in Hospitalized Patients with Covid-19 — Preliminary Report. </w:t>
      </w:r>
      <w:r w:rsidRPr="00FA5DF8">
        <w:rPr>
          <w:rFonts w:ascii="Times New Roman" w:hAnsi="Times New Roman" w:cs="Times New Roman"/>
          <w:i/>
          <w:iCs/>
          <w:noProof/>
          <w:sz w:val="24"/>
          <w:szCs w:val="24"/>
          <w:lang w:val="en-US"/>
        </w:rPr>
        <w:t>N Engl J Med</w:t>
      </w:r>
      <w:r w:rsidRPr="00FA5DF8">
        <w:rPr>
          <w:rFonts w:ascii="Times New Roman" w:hAnsi="Times New Roman" w:cs="Times New Roman"/>
          <w:noProof/>
          <w:sz w:val="24"/>
          <w:szCs w:val="24"/>
          <w:lang w:val="en-US"/>
        </w:rPr>
        <w:t xml:space="preserve"> 2020; : 1–11.</w:t>
      </w:r>
    </w:p>
    <w:p w14:paraId="0829AA8F"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FA5DF8">
        <w:rPr>
          <w:rFonts w:ascii="Times New Roman" w:hAnsi="Times New Roman" w:cs="Times New Roman"/>
          <w:noProof/>
          <w:sz w:val="24"/>
          <w:szCs w:val="24"/>
          <w:lang w:val="en-US"/>
        </w:rPr>
        <w:t>16</w:t>
      </w:r>
      <w:r w:rsidRPr="00FA5DF8">
        <w:rPr>
          <w:rFonts w:ascii="Times New Roman" w:hAnsi="Times New Roman" w:cs="Times New Roman"/>
          <w:noProof/>
          <w:sz w:val="24"/>
          <w:szCs w:val="24"/>
          <w:lang w:val="en-US"/>
        </w:rPr>
        <w:tab/>
        <w:t xml:space="preserve">Beigel JH, Tomashek KM, Dodd LE, </w:t>
      </w:r>
      <w:r w:rsidRPr="00FA5DF8">
        <w:rPr>
          <w:rFonts w:ascii="Times New Roman" w:hAnsi="Times New Roman" w:cs="Times New Roman"/>
          <w:i/>
          <w:iCs/>
          <w:noProof/>
          <w:sz w:val="24"/>
          <w:szCs w:val="24"/>
          <w:lang w:val="en-US"/>
        </w:rPr>
        <w:t>et al.</w:t>
      </w:r>
      <w:r w:rsidRPr="00FA5DF8">
        <w:rPr>
          <w:rFonts w:ascii="Times New Roman" w:hAnsi="Times New Roman" w:cs="Times New Roman"/>
          <w:noProof/>
          <w:sz w:val="24"/>
          <w:szCs w:val="24"/>
          <w:lang w:val="en-US"/>
        </w:rPr>
        <w:t xml:space="preserve"> Remdesivir for the Treatment of Covid-19 — Final Report. </w:t>
      </w:r>
      <w:r w:rsidRPr="00A30670">
        <w:rPr>
          <w:rFonts w:ascii="Times New Roman" w:hAnsi="Times New Roman" w:cs="Times New Roman"/>
          <w:i/>
          <w:iCs/>
          <w:noProof/>
          <w:sz w:val="24"/>
          <w:szCs w:val="24"/>
        </w:rPr>
        <w:t>N Engl J Med</w:t>
      </w:r>
      <w:r w:rsidRPr="00A30670">
        <w:rPr>
          <w:rFonts w:ascii="Times New Roman" w:hAnsi="Times New Roman" w:cs="Times New Roman"/>
          <w:noProof/>
          <w:sz w:val="24"/>
          <w:szCs w:val="24"/>
        </w:rPr>
        <w:t xml:space="preserve"> 2020; </w:t>
      </w:r>
      <w:r w:rsidRPr="00A30670">
        <w:rPr>
          <w:rFonts w:ascii="Times New Roman" w:hAnsi="Times New Roman" w:cs="Times New Roman"/>
          <w:b/>
          <w:bCs/>
          <w:noProof/>
          <w:sz w:val="24"/>
          <w:szCs w:val="24"/>
        </w:rPr>
        <w:t>383</w:t>
      </w:r>
      <w:r w:rsidRPr="00A30670">
        <w:rPr>
          <w:rFonts w:ascii="Times New Roman" w:hAnsi="Times New Roman" w:cs="Times New Roman"/>
          <w:noProof/>
          <w:sz w:val="24"/>
          <w:szCs w:val="24"/>
        </w:rPr>
        <w:t>: 1813–26.</w:t>
      </w:r>
    </w:p>
    <w:p w14:paraId="4180E812"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17</w:t>
      </w:r>
      <w:r w:rsidRPr="00A30670">
        <w:rPr>
          <w:rFonts w:ascii="Times New Roman" w:hAnsi="Times New Roman" w:cs="Times New Roman"/>
          <w:noProof/>
          <w:sz w:val="24"/>
          <w:szCs w:val="24"/>
        </w:rPr>
        <w:tab/>
        <w:t xml:space="preserve">Marconi VC, Palacios GMR, Hsieh L, </w:t>
      </w:r>
      <w:r w:rsidRPr="00A30670">
        <w:rPr>
          <w:rFonts w:ascii="Times New Roman" w:hAnsi="Times New Roman" w:cs="Times New Roman"/>
          <w:i/>
          <w:iCs/>
          <w:noProof/>
          <w:sz w:val="24"/>
          <w:szCs w:val="24"/>
        </w:rPr>
        <w:t>et al.</w:t>
      </w:r>
      <w:r w:rsidRPr="00A30670">
        <w:rPr>
          <w:rFonts w:ascii="Times New Roman" w:hAnsi="Times New Roman" w:cs="Times New Roman"/>
          <w:noProof/>
          <w:sz w:val="24"/>
          <w:szCs w:val="24"/>
        </w:rPr>
        <w:t xml:space="preserve"> </w:t>
      </w:r>
      <w:r w:rsidRPr="00FA5DF8">
        <w:rPr>
          <w:rFonts w:ascii="Times New Roman" w:hAnsi="Times New Roman" w:cs="Times New Roman"/>
          <w:noProof/>
          <w:sz w:val="24"/>
          <w:szCs w:val="24"/>
          <w:lang w:val="en-US"/>
        </w:rPr>
        <w:t>Baricitinib plus Remdesivir for Hospitalized Adults with Covid-19. 2020; : 1–13.</w:t>
      </w:r>
    </w:p>
    <w:p w14:paraId="0953D641"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FA5DF8">
        <w:rPr>
          <w:rFonts w:ascii="Times New Roman" w:hAnsi="Times New Roman" w:cs="Times New Roman"/>
          <w:noProof/>
          <w:sz w:val="24"/>
          <w:szCs w:val="24"/>
          <w:lang w:val="en-US"/>
        </w:rPr>
        <w:t>18</w:t>
      </w:r>
      <w:r w:rsidRPr="00FA5DF8">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A30670">
        <w:rPr>
          <w:rFonts w:ascii="Times New Roman" w:hAnsi="Times New Roman" w:cs="Times New Roman"/>
          <w:i/>
          <w:iCs/>
          <w:noProof/>
          <w:sz w:val="24"/>
          <w:szCs w:val="24"/>
        </w:rPr>
        <w:t>Med Decis Mak</w:t>
      </w:r>
      <w:r w:rsidRPr="00A30670">
        <w:rPr>
          <w:rFonts w:ascii="Times New Roman" w:hAnsi="Times New Roman" w:cs="Times New Roman"/>
          <w:noProof/>
          <w:sz w:val="24"/>
          <w:szCs w:val="24"/>
        </w:rPr>
        <w:t xml:space="preserve"> 2018; </w:t>
      </w:r>
      <w:r w:rsidRPr="00A30670">
        <w:rPr>
          <w:rFonts w:ascii="Times New Roman" w:hAnsi="Times New Roman" w:cs="Times New Roman"/>
          <w:b/>
          <w:bCs/>
          <w:noProof/>
          <w:sz w:val="24"/>
          <w:szCs w:val="24"/>
        </w:rPr>
        <w:t>38</w:t>
      </w:r>
      <w:r w:rsidRPr="00A30670">
        <w:rPr>
          <w:rFonts w:ascii="Times New Roman" w:hAnsi="Times New Roman" w:cs="Times New Roman"/>
          <w:noProof/>
          <w:sz w:val="24"/>
          <w:szCs w:val="24"/>
        </w:rPr>
        <w:t>: 400–22.</w:t>
      </w:r>
    </w:p>
    <w:p w14:paraId="704F3BAD"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19</w:t>
      </w:r>
      <w:r w:rsidRPr="00A30670">
        <w:rPr>
          <w:rFonts w:ascii="Times New Roman" w:hAnsi="Times New Roman" w:cs="Times New Roman"/>
          <w:noProof/>
          <w:sz w:val="24"/>
          <w:szCs w:val="24"/>
        </w:rPr>
        <w:tab/>
        <w:t xml:space="preserve">Consejo de Salubridad General. Guía de Evaluación de Insumos para la Salud. </w:t>
      </w:r>
      <w:r w:rsidRPr="00FA5DF8">
        <w:rPr>
          <w:rFonts w:ascii="Times New Roman" w:hAnsi="Times New Roman" w:cs="Times New Roman"/>
          <w:noProof/>
          <w:sz w:val="24"/>
          <w:szCs w:val="24"/>
          <w:lang w:val="en-US"/>
        </w:rPr>
        <w:t>2017; : 67.</w:t>
      </w:r>
    </w:p>
    <w:p w14:paraId="2AB1414D"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FA5DF8">
        <w:rPr>
          <w:rFonts w:ascii="Times New Roman" w:hAnsi="Times New Roman" w:cs="Times New Roman"/>
          <w:noProof/>
          <w:sz w:val="24"/>
          <w:szCs w:val="24"/>
          <w:lang w:val="en-US"/>
        </w:rPr>
        <w:t>20</w:t>
      </w:r>
      <w:r w:rsidRPr="00FA5DF8">
        <w:rPr>
          <w:rFonts w:ascii="Times New Roman" w:hAnsi="Times New Roman" w:cs="Times New Roman"/>
          <w:noProof/>
          <w:sz w:val="24"/>
          <w:szCs w:val="24"/>
          <w:lang w:val="en-US"/>
        </w:rPr>
        <w:tab/>
        <w:t xml:space="preserve">Hanmer J, Lawrence WF, Anderson JP, Kaplan RM, Fryback DG. Report of nationally representative values for the noninstitutionalized US adult population for 7 health-related quality-of-life scores. </w:t>
      </w:r>
      <w:r w:rsidRPr="00A30670">
        <w:rPr>
          <w:rFonts w:ascii="Times New Roman" w:hAnsi="Times New Roman" w:cs="Times New Roman"/>
          <w:i/>
          <w:iCs/>
          <w:noProof/>
          <w:sz w:val="24"/>
          <w:szCs w:val="24"/>
        </w:rPr>
        <w:t>Med Decis Mak</w:t>
      </w:r>
      <w:r w:rsidRPr="00A30670">
        <w:rPr>
          <w:rFonts w:ascii="Times New Roman" w:hAnsi="Times New Roman" w:cs="Times New Roman"/>
          <w:noProof/>
          <w:sz w:val="24"/>
          <w:szCs w:val="24"/>
        </w:rPr>
        <w:t xml:space="preserve"> 2006; </w:t>
      </w:r>
      <w:r w:rsidRPr="00A30670">
        <w:rPr>
          <w:rFonts w:ascii="Times New Roman" w:hAnsi="Times New Roman" w:cs="Times New Roman"/>
          <w:b/>
          <w:bCs/>
          <w:noProof/>
          <w:sz w:val="24"/>
          <w:szCs w:val="24"/>
        </w:rPr>
        <w:t>26</w:t>
      </w:r>
      <w:r w:rsidRPr="00A30670">
        <w:rPr>
          <w:rFonts w:ascii="Times New Roman" w:hAnsi="Times New Roman" w:cs="Times New Roman"/>
          <w:noProof/>
          <w:sz w:val="24"/>
          <w:szCs w:val="24"/>
        </w:rPr>
        <w:t>: 391–400.</w:t>
      </w:r>
    </w:p>
    <w:p w14:paraId="6D22FEB6"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A30670">
        <w:rPr>
          <w:rFonts w:ascii="Times New Roman" w:hAnsi="Times New Roman" w:cs="Times New Roman"/>
          <w:noProof/>
          <w:sz w:val="24"/>
          <w:szCs w:val="24"/>
        </w:rPr>
        <w:lastRenderedPageBreak/>
        <w:t>21</w:t>
      </w:r>
      <w:r w:rsidRPr="00A30670">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729280DA"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22</w:t>
      </w:r>
      <w:r w:rsidRPr="00A30670">
        <w:rPr>
          <w:rFonts w:ascii="Times New Roman" w:hAnsi="Times New Roman" w:cs="Times New Roman"/>
          <w:noProof/>
          <w:sz w:val="24"/>
          <w:szCs w:val="24"/>
        </w:rPr>
        <w:tab/>
        <w:t xml:space="preserve">Campbell JD, Whittington MD, Rind DM, Pearson SD. </w:t>
      </w:r>
      <w:r w:rsidRPr="00FA5DF8">
        <w:rPr>
          <w:rFonts w:ascii="Times New Roman" w:hAnsi="Times New Roman" w:cs="Times New Roman"/>
          <w:noProof/>
          <w:sz w:val="24"/>
          <w:szCs w:val="24"/>
          <w:lang w:val="en-US"/>
        </w:rPr>
        <w:t>Alternative Pricing Models for Remdesivir and Other Potential Treatments for COVID-19. 2020; : 1–18.</w:t>
      </w:r>
    </w:p>
    <w:p w14:paraId="79662B65"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23</w:t>
      </w:r>
      <w:r w:rsidRPr="00FA5DF8">
        <w:rPr>
          <w:rFonts w:ascii="Times New Roman" w:hAnsi="Times New Roman" w:cs="Times New Roman"/>
          <w:noProof/>
          <w:sz w:val="24"/>
          <w:szCs w:val="24"/>
          <w:lang w:val="en-US"/>
        </w:rPr>
        <w:tab/>
        <w:t>Drugs.com. Olumiant Prices, Coupons &amp; Patient Assistance Programs. Price Guid. 2021. https://www.drugs.com/price-guide/olumiant (accessed June 4, 2021).</w:t>
      </w:r>
    </w:p>
    <w:p w14:paraId="5F9BB9CD"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24</w:t>
      </w:r>
      <w:r w:rsidRPr="00FA5DF8">
        <w:rPr>
          <w:rFonts w:ascii="Times New Roman" w:hAnsi="Times New Roman" w:cs="Times New Roman"/>
          <w:noProof/>
          <w:sz w:val="24"/>
          <w:szCs w:val="24"/>
          <w:lang w:val="en-US"/>
        </w:rPr>
        <w:tab/>
        <w:t>The World Bank. Current health expenditures per capita (current $US). 2018. https://data.worldbank.org/indicator/SH.XPD.CHEX.PC.CD?locations=MX.</w:t>
      </w:r>
    </w:p>
    <w:p w14:paraId="7433CDE7"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30670">
        <w:rPr>
          <w:rFonts w:ascii="Times New Roman" w:hAnsi="Times New Roman" w:cs="Times New Roman"/>
          <w:noProof/>
          <w:sz w:val="24"/>
          <w:szCs w:val="24"/>
        </w:rPr>
        <w:t>25</w:t>
      </w:r>
      <w:r w:rsidRPr="00A30670">
        <w:rPr>
          <w:rFonts w:ascii="Times New Roman" w:hAnsi="Times New Roman" w:cs="Times New Roman"/>
          <w:noProof/>
          <w:sz w:val="24"/>
          <w:szCs w:val="24"/>
        </w:rPr>
        <w:tab/>
        <w:t xml:space="preserve">Méndez JS. Presupuesto para prevención y control de enfermedades. </w:t>
      </w:r>
      <w:r w:rsidRPr="00FA5DF8">
        <w:rPr>
          <w:rFonts w:ascii="Times New Roman" w:hAnsi="Times New Roman" w:cs="Times New Roman"/>
          <w:noProof/>
          <w:sz w:val="24"/>
          <w:szCs w:val="24"/>
          <w:lang w:val="en-US"/>
        </w:rPr>
        <w:t>Cent. Investig. Económica y Presup. 2020. https://ciep.mx/OqSV (accessed June 7, 2021).</w:t>
      </w:r>
    </w:p>
    <w:p w14:paraId="026F0E5C"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26</w:t>
      </w:r>
      <w:r w:rsidRPr="00FA5DF8">
        <w:rPr>
          <w:rFonts w:ascii="Times New Roman" w:hAnsi="Times New Roman" w:cs="Times New Roman"/>
          <w:noProof/>
          <w:sz w:val="24"/>
          <w:szCs w:val="24"/>
          <w:lang w:val="en-US"/>
        </w:rPr>
        <w:tab/>
        <w:t xml:space="preserve">Jalal HJ, Dowd B, Sainfort F, Kuntz KM. Linear Regression Metamodeling as a Tool to Summarize and Present Simulation Model Results. </w:t>
      </w:r>
      <w:r w:rsidRPr="00FA5DF8">
        <w:rPr>
          <w:rFonts w:ascii="Times New Roman" w:hAnsi="Times New Roman" w:cs="Times New Roman"/>
          <w:i/>
          <w:iCs/>
          <w:noProof/>
          <w:sz w:val="24"/>
          <w:szCs w:val="24"/>
          <w:lang w:val="en-US"/>
        </w:rPr>
        <w:t>Med Decis Mak</w:t>
      </w:r>
      <w:r w:rsidRPr="00FA5DF8">
        <w:rPr>
          <w:rFonts w:ascii="Times New Roman" w:hAnsi="Times New Roman" w:cs="Times New Roman"/>
          <w:noProof/>
          <w:sz w:val="24"/>
          <w:szCs w:val="24"/>
          <w:lang w:val="en-US"/>
        </w:rPr>
        <w:t xml:space="preserve"> 2013; </w:t>
      </w:r>
      <w:r w:rsidRPr="00FA5DF8">
        <w:rPr>
          <w:rFonts w:ascii="Times New Roman" w:hAnsi="Times New Roman" w:cs="Times New Roman"/>
          <w:b/>
          <w:bCs/>
          <w:noProof/>
          <w:sz w:val="24"/>
          <w:szCs w:val="24"/>
          <w:lang w:val="en-US"/>
        </w:rPr>
        <w:t>33</w:t>
      </w:r>
      <w:r w:rsidRPr="00FA5DF8">
        <w:rPr>
          <w:rFonts w:ascii="Times New Roman" w:hAnsi="Times New Roman" w:cs="Times New Roman"/>
          <w:noProof/>
          <w:sz w:val="24"/>
          <w:szCs w:val="24"/>
          <w:lang w:val="en-US"/>
        </w:rPr>
        <w:t>: 880–90.</w:t>
      </w:r>
    </w:p>
    <w:p w14:paraId="79868136"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27</w:t>
      </w:r>
      <w:r w:rsidRPr="00FA5DF8">
        <w:rPr>
          <w:rFonts w:ascii="Times New Roman" w:hAnsi="Times New Roman" w:cs="Times New Roman"/>
          <w:noProof/>
          <w:sz w:val="24"/>
          <w:szCs w:val="24"/>
          <w:lang w:val="en-US"/>
        </w:rPr>
        <w:tab/>
        <w:t>R Core Team. R: A Language and Environment for Statistical Computing. 2013. http://www.r-project.org.</w:t>
      </w:r>
    </w:p>
    <w:p w14:paraId="3817F1C0"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FA5DF8">
        <w:rPr>
          <w:rFonts w:ascii="Times New Roman" w:hAnsi="Times New Roman" w:cs="Times New Roman"/>
          <w:noProof/>
          <w:sz w:val="24"/>
          <w:szCs w:val="24"/>
          <w:lang w:val="en-US"/>
        </w:rPr>
        <w:t>28</w:t>
      </w:r>
      <w:r w:rsidRPr="00FA5DF8">
        <w:rPr>
          <w:rFonts w:ascii="Times New Roman" w:hAnsi="Times New Roman" w:cs="Times New Roman"/>
          <w:noProof/>
          <w:sz w:val="24"/>
          <w:szCs w:val="24"/>
          <w:lang w:val="en-US"/>
        </w:rPr>
        <w:tab/>
        <w:t>Rstudio Team. RStudio: Integrated Development for R. 2020. http://www.rstudio.com/.</w:t>
      </w:r>
    </w:p>
    <w:p w14:paraId="09A22A58" w14:textId="77777777" w:rsidR="00A30670" w:rsidRPr="00A30670" w:rsidRDefault="00A30670" w:rsidP="00A30670">
      <w:pPr>
        <w:widowControl w:val="0"/>
        <w:autoSpaceDE w:val="0"/>
        <w:autoSpaceDN w:val="0"/>
        <w:adjustRightInd w:val="0"/>
        <w:spacing w:line="360" w:lineRule="auto"/>
        <w:ind w:left="640" w:hanging="640"/>
        <w:rPr>
          <w:rFonts w:ascii="Times New Roman" w:hAnsi="Times New Roman" w:cs="Times New Roman"/>
          <w:noProof/>
          <w:sz w:val="24"/>
          <w:szCs w:val="24"/>
        </w:rPr>
      </w:pPr>
      <w:r w:rsidRPr="00A30670">
        <w:rPr>
          <w:rFonts w:ascii="Times New Roman" w:hAnsi="Times New Roman" w:cs="Times New Roman"/>
          <w:noProof/>
          <w:sz w:val="24"/>
          <w:szCs w:val="24"/>
        </w:rPr>
        <w:t>29</w:t>
      </w:r>
      <w:r w:rsidRPr="00A30670">
        <w:rPr>
          <w:rFonts w:ascii="Times New Roman" w:hAnsi="Times New Roman" w:cs="Times New Roman"/>
          <w:noProof/>
          <w:sz w:val="24"/>
          <w:szCs w:val="24"/>
        </w:rPr>
        <w:tab/>
        <w:t xml:space="preserve">Alarid-Escudero F, Krijkamp EM, Pechlivanoglou P, </w:t>
      </w:r>
      <w:r w:rsidRPr="00A30670">
        <w:rPr>
          <w:rFonts w:ascii="Times New Roman" w:hAnsi="Times New Roman" w:cs="Times New Roman"/>
          <w:i/>
          <w:iCs/>
          <w:noProof/>
          <w:sz w:val="24"/>
          <w:szCs w:val="24"/>
        </w:rPr>
        <w:t>et al.</w:t>
      </w:r>
      <w:r w:rsidRPr="00A30670">
        <w:rPr>
          <w:rFonts w:ascii="Times New Roman" w:hAnsi="Times New Roman" w:cs="Times New Roman"/>
          <w:noProof/>
          <w:sz w:val="24"/>
          <w:szCs w:val="24"/>
        </w:rPr>
        <w:t xml:space="preserve"> </w:t>
      </w:r>
      <w:r w:rsidRPr="00FA5DF8">
        <w:rPr>
          <w:rFonts w:ascii="Times New Roman" w:hAnsi="Times New Roman" w:cs="Times New Roman"/>
          <w:noProof/>
          <w:sz w:val="24"/>
          <w:szCs w:val="24"/>
          <w:lang w:val="en-US"/>
        </w:rPr>
        <w:t xml:space="preserve">A need for change! A coding framework for improving transparency in decision modeling. </w:t>
      </w:r>
      <w:r w:rsidRPr="00A30670">
        <w:rPr>
          <w:rFonts w:ascii="Times New Roman" w:hAnsi="Times New Roman" w:cs="Times New Roman"/>
          <w:i/>
          <w:iCs/>
          <w:noProof/>
          <w:sz w:val="24"/>
          <w:szCs w:val="24"/>
        </w:rPr>
        <w:t>Pharmacoeconomics</w:t>
      </w:r>
      <w:r w:rsidRPr="00A30670">
        <w:rPr>
          <w:rFonts w:ascii="Times New Roman" w:hAnsi="Times New Roman" w:cs="Times New Roman"/>
          <w:noProof/>
          <w:sz w:val="24"/>
          <w:szCs w:val="24"/>
        </w:rPr>
        <w:t xml:space="preserve"> 2019; </w:t>
      </w:r>
      <w:r w:rsidRPr="00A30670">
        <w:rPr>
          <w:rFonts w:ascii="Times New Roman" w:hAnsi="Times New Roman" w:cs="Times New Roman"/>
          <w:b/>
          <w:bCs/>
          <w:noProof/>
          <w:sz w:val="24"/>
          <w:szCs w:val="24"/>
        </w:rPr>
        <w:t>37</w:t>
      </w:r>
      <w:r w:rsidRPr="00A30670">
        <w:rPr>
          <w:rFonts w:ascii="Times New Roman" w:hAnsi="Times New Roman" w:cs="Times New Roman"/>
          <w:noProof/>
          <w:sz w:val="24"/>
          <w:szCs w:val="24"/>
        </w:rPr>
        <w:t>: 1329–1339.</w:t>
      </w:r>
    </w:p>
    <w:p w14:paraId="2D3F3269" w14:textId="77777777" w:rsidR="00A30670" w:rsidRPr="00FA5DF8" w:rsidRDefault="00A30670" w:rsidP="00A30670">
      <w:pPr>
        <w:widowControl w:val="0"/>
        <w:autoSpaceDE w:val="0"/>
        <w:autoSpaceDN w:val="0"/>
        <w:adjustRightInd w:val="0"/>
        <w:spacing w:line="360" w:lineRule="auto"/>
        <w:ind w:left="640" w:hanging="640"/>
        <w:rPr>
          <w:rFonts w:ascii="Times New Roman" w:hAnsi="Times New Roman" w:cs="Times New Roman"/>
          <w:noProof/>
          <w:sz w:val="24"/>
          <w:lang w:val="en-US"/>
        </w:rPr>
      </w:pPr>
      <w:r w:rsidRPr="00A30670">
        <w:rPr>
          <w:rFonts w:ascii="Times New Roman" w:hAnsi="Times New Roman" w:cs="Times New Roman"/>
          <w:noProof/>
          <w:sz w:val="24"/>
          <w:szCs w:val="24"/>
        </w:rPr>
        <w:t>30</w:t>
      </w:r>
      <w:r w:rsidRPr="00A30670">
        <w:rPr>
          <w:rFonts w:ascii="Times New Roman" w:hAnsi="Times New Roman" w:cs="Times New Roman"/>
          <w:noProof/>
          <w:sz w:val="24"/>
          <w:szCs w:val="24"/>
        </w:rPr>
        <w:tab/>
        <w:t xml:space="preserve">Zimmer C, Wu KJ, Corum J. Tratamientos y medicamentos para el coronavirus: monitoreo de efectividad. </w:t>
      </w:r>
      <w:r w:rsidRPr="00FA5DF8">
        <w:rPr>
          <w:rFonts w:ascii="Times New Roman" w:hAnsi="Times New Roman" w:cs="Times New Roman"/>
          <w:noProof/>
          <w:sz w:val="24"/>
          <w:szCs w:val="24"/>
          <w:lang w:val="en-US"/>
        </w:rPr>
        <w:t>New York Times. 2020. https://www.nytimes.com/es/interactive/2020/science/coronavirus-tratamientos-curas.html (accessed Dec 9, 2020).</w:t>
      </w:r>
    </w:p>
    <w:p w14:paraId="3D8EBCE7" w14:textId="77777777" w:rsidR="00CE34C2" w:rsidRPr="00CD0128" w:rsidRDefault="00CE34C2" w:rsidP="003341C9">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1EE3D34D" w14:textId="77777777" w:rsidR="00681EE5" w:rsidRDefault="00681EE5" w:rsidP="00C34690">
      <w:pPr>
        <w:rPr>
          <w:rFonts w:ascii="Times New Roman" w:hAnsi="Times New Roman" w:cs="Times New Roman"/>
          <w:b/>
          <w:sz w:val="26"/>
          <w:szCs w:val="26"/>
          <w:lang w:val="en-US"/>
        </w:rPr>
      </w:pPr>
    </w:p>
    <w:p w14:paraId="62B837D1" w14:textId="77777777" w:rsidR="00E94055" w:rsidRDefault="00E94055" w:rsidP="00C34690">
      <w:pPr>
        <w:rPr>
          <w:rFonts w:ascii="Times New Roman" w:hAnsi="Times New Roman" w:cs="Times New Roman"/>
          <w:b/>
          <w:sz w:val="26"/>
          <w:szCs w:val="26"/>
          <w:lang w:val="en-US"/>
        </w:rPr>
      </w:pPr>
    </w:p>
    <w:p w14:paraId="150C9C6C" w14:textId="77777777" w:rsidR="00E94055" w:rsidRDefault="00E94055" w:rsidP="00C34690">
      <w:pPr>
        <w:rPr>
          <w:rFonts w:ascii="Times New Roman" w:hAnsi="Times New Roman" w:cs="Times New Roman"/>
          <w:b/>
          <w:sz w:val="26"/>
          <w:szCs w:val="26"/>
          <w:lang w:val="en-US"/>
        </w:rPr>
      </w:pPr>
    </w:p>
    <w:p w14:paraId="77F71147" w14:textId="77777777" w:rsidR="00E94055" w:rsidRDefault="00E94055" w:rsidP="00C34690">
      <w:pPr>
        <w:rPr>
          <w:rFonts w:ascii="Times New Roman" w:hAnsi="Times New Roman" w:cs="Times New Roman"/>
          <w:b/>
          <w:sz w:val="26"/>
          <w:szCs w:val="26"/>
          <w:lang w:val="en-US"/>
        </w:rPr>
      </w:pPr>
    </w:p>
    <w:p w14:paraId="3BE0BFD5" w14:textId="77777777" w:rsidR="00E94055" w:rsidRDefault="00E94055" w:rsidP="00C34690">
      <w:pPr>
        <w:rPr>
          <w:rFonts w:ascii="Times New Roman" w:hAnsi="Times New Roman" w:cs="Times New Roman"/>
          <w:b/>
          <w:sz w:val="26"/>
          <w:szCs w:val="26"/>
          <w:lang w:val="en-US"/>
        </w:rPr>
      </w:pPr>
    </w:p>
    <w:p w14:paraId="0E0A80CF" w14:textId="77777777" w:rsidR="00E94055" w:rsidRDefault="00E94055" w:rsidP="00C34690">
      <w:pPr>
        <w:rPr>
          <w:rFonts w:ascii="Times New Roman" w:hAnsi="Times New Roman" w:cs="Times New Roman"/>
          <w:b/>
          <w:sz w:val="26"/>
          <w:szCs w:val="26"/>
          <w:lang w:val="en-US"/>
        </w:rPr>
      </w:pPr>
    </w:p>
    <w:p w14:paraId="3CD26D8C" w14:textId="77777777" w:rsidR="00310815" w:rsidRDefault="00310815" w:rsidP="00C34690">
      <w:pPr>
        <w:rPr>
          <w:rFonts w:ascii="Times New Roman" w:hAnsi="Times New Roman" w:cs="Times New Roman"/>
          <w:b/>
          <w:sz w:val="26"/>
          <w:szCs w:val="26"/>
          <w:lang w:val="en-US"/>
        </w:rPr>
      </w:pPr>
    </w:p>
    <w:p w14:paraId="695E0BEC" w14:textId="77777777" w:rsidR="00310815" w:rsidRDefault="00310815" w:rsidP="00C34690">
      <w:pPr>
        <w:rPr>
          <w:rFonts w:ascii="Times New Roman" w:hAnsi="Times New Roman" w:cs="Times New Roman"/>
          <w:b/>
          <w:sz w:val="26"/>
          <w:szCs w:val="26"/>
          <w:lang w:val="en-US"/>
        </w:rPr>
      </w:pPr>
    </w:p>
    <w:p w14:paraId="0666C1CC" w14:textId="77777777" w:rsidR="00310815" w:rsidRDefault="00310815" w:rsidP="00C34690">
      <w:pPr>
        <w:rPr>
          <w:rFonts w:ascii="Times New Roman" w:hAnsi="Times New Roman" w:cs="Times New Roman"/>
          <w:b/>
          <w:sz w:val="26"/>
          <w:szCs w:val="26"/>
          <w:lang w:val="en-US"/>
        </w:rPr>
      </w:pPr>
    </w:p>
    <w:p w14:paraId="46B73803" w14:textId="77777777" w:rsidR="00310815" w:rsidRDefault="00310815" w:rsidP="00C34690">
      <w:pPr>
        <w:rPr>
          <w:rFonts w:ascii="Times New Roman" w:hAnsi="Times New Roman" w:cs="Times New Roman"/>
          <w:b/>
          <w:sz w:val="26"/>
          <w:szCs w:val="26"/>
          <w:lang w:val="en-US"/>
        </w:rPr>
      </w:pPr>
    </w:p>
    <w:p w14:paraId="796C1C8B" w14:textId="77777777" w:rsidR="00310815" w:rsidRDefault="00310815" w:rsidP="00C34690">
      <w:pPr>
        <w:rPr>
          <w:rFonts w:ascii="Times New Roman" w:hAnsi="Times New Roman" w:cs="Times New Roman"/>
          <w:b/>
          <w:sz w:val="26"/>
          <w:szCs w:val="26"/>
          <w:lang w:val="en-US"/>
        </w:rPr>
      </w:pPr>
    </w:p>
    <w:p w14:paraId="0838109A" w14:textId="77777777" w:rsidR="00310815" w:rsidRDefault="00310815" w:rsidP="00C34690">
      <w:pPr>
        <w:rPr>
          <w:rFonts w:ascii="Times New Roman" w:hAnsi="Times New Roman" w:cs="Times New Roman"/>
          <w:b/>
          <w:sz w:val="26"/>
          <w:szCs w:val="26"/>
          <w:lang w:val="en-US"/>
        </w:rPr>
      </w:pPr>
    </w:p>
    <w:p w14:paraId="10D9609F" w14:textId="77777777" w:rsidR="00310815" w:rsidRDefault="00310815" w:rsidP="00C34690">
      <w:pPr>
        <w:rPr>
          <w:rFonts w:ascii="Times New Roman" w:hAnsi="Times New Roman" w:cs="Times New Roman"/>
          <w:b/>
          <w:sz w:val="26"/>
          <w:szCs w:val="26"/>
          <w:lang w:val="en-US"/>
        </w:rPr>
      </w:pPr>
    </w:p>
    <w:p w14:paraId="3BCBAB7E" w14:textId="77777777" w:rsidR="00310815" w:rsidRDefault="00310815" w:rsidP="00C34690">
      <w:pPr>
        <w:rPr>
          <w:rFonts w:ascii="Times New Roman" w:hAnsi="Times New Roman" w:cs="Times New Roman"/>
          <w:b/>
          <w:sz w:val="26"/>
          <w:szCs w:val="26"/>
          <w:lang w:val="en-US"/>
        </w:rPr>
      </w:pPr>
    </w:p>
    <w:p w14:paraId="121C791F" w14:textId="77777777" w:rsidR="00310815" w:rsidRDefault="00310815" w:rsidP="00C34690">
      <w:pPr>
        <w:rPr>
          <w:rFonts w:ascii="Times New Roman" w:hAnsi="Times New Roman" w:cs="Times New Roman"/>
          <w:b/>
          <w:sz w:val="26"/>
          <w:szCs w:val="26"/>
          <w:lang w:val="en-US"/>
        </w:rPr>
      </w:pPr>
    </w:p>
    <w:p w14:paraId="0A63C43F" w14:textId="77777777" w:rsidR="00310815" w:rsidRDefault="00310815" w:rsidP="00C34690">
      <w:pPr>
        <w:rPr>
          <w:rFonts w:ascii="Times New Roman" w:hAnsi="Times New Roman" w:cs="Times New Roman"/>
          <w:b/>
          <w:sz w:val="26"/>
          <w:szCs w:val="26"/>
          <w:lang w:val="en-US"/>
        </w:rPr>
      </w:pPr>
    </w:p>
    <w:p w14:paraId="48612FA1" w14:textId="77777777" w:rsidR="00310815" w:rsidRDefault="00310815" w:rsidP="00C34690">
      <w:pPr>
        <w:rPr>
          <w:rFonts w:ascii="Times New Roman" w:hAnsi="Times New Roman" w:cs="Times New Roman"/>
          <w:b/>
          <w:sz w:val="26"/>
          <w:szCs w:val="26"/>
          <w:lang w:val="en-US"/>
        </w:rPr>
      </w:pPr>
    </w:p>
    <w:p w14:paraId="7D8E078F" w14:textId="491938F8" w:rsidR="0066428F" w:rsidRPr="00C34690" w:rsidRDefault="00295EAA" w:rsidP="004E3302">
      <w:pPr>
        <w:pStyle w:val="Ttulo1"/>
        <w:rPr>
          <w:lang w:val="en-US"/>
        </w:rPr>
      </w:pPr>
      <w:bookmarkStart w:id="3859" w:name="_Toc74258183"/>
      <w:r w:rsidRPr="00C34690">
        <w:rPr>
          <w:lang w:val="en-US"/>
        </w:rPr>
        <w:lastRenderedPageBreak/>
        <w:t>Appendix</w:t>
      </w:r>
      <w:bookmarkEnd w:id="3859"/>
    </w:p>
    <w:p w14:paraId="6CBBB1E0" w14:textId="47B3F910" w:rsidR="00DE4C7F" w:rsidRPr="004E3302" w:rsidRDefault="00DE4C7F" w:rsidP="004E3302">
      <w:pPr>
        <w:pStyle w:val="Ttulo2"/>
        <w:rPr>
          <w:lang w:val="en-US"/>
        </w:rPr>
      </w:pPr>
      <w:bookmarkStart w:id="3860" w:name="_Toc74258184"/>
      <w:r w:rsidRPr="004E3302">
        <w:rPr>
          <w:lang w:val="en-US"/>
        </w:rPr>
        <w:t>COVID-19 specific hazard by month</w:t>
      </w:r>
      <w:bookmarkEnd w:id="3860"/>
    </w:p>
    <w:p w14:paraId="53CB71EF" w14:textId="4D4931DF" w:rsidR="00DE4C7F" w:rsidRDefault="00DE4C7F" w:rsidP="008C5DEE">
      <w:pPr>
        <w:jc w:val="both"/>
        <w:rPr>
          <w:rFonts w:ascii="Times New Roman" w:hAnsi="Times New Roman" w:cs="Times New Roman"/>
          <w:sz w:val="24"/>
          <w:lang w:val="en-US"/>
        </w:rPr>
      </w:pPr>
      <w:r>
        <w:rPr>
          <w:noProof/>
        </w:rPr>
        <w:drawing>
          <wp:inline distT="0" distB="0" distL="0" distR="0" wp14:anchorId="548C5022" wp14:editId="5DB9B50A">
            <wp:extent cx="5344668" cy="38176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088" cy="3827206"/>
                    </a:xfrm>
                    <a:prstGeom prst="rect">
                      <a:avLst/>
                    </a:prstGeom>
                    <a:noFill/>
                    <a:ln>
                      <a:noFill/>
                    </a:ln>
                  </pic:spPr>
                </pic:pic>
              </a:graphicData>
            </a:graphic>
          </wp:inline>
        </w:drawing>
      </w:r>
    </w:p>
    <w:p w14:paraId="602978EE" w14:textId="77777777" w:rsidR="00DE4C7F" w:rsidRDefault="00DE4C7F" w:rsidP="008C5DEE">
      <w:pPr>
        <w:jc w:val="both"/>
        <w:rPr>
          <w:rFonts w:ascii="Times New Roman" w:hAnsi="Times New Roman" w:cs="Times New Roman"/>
          <w:sz w:val="24"/>
          <w:lang w:val="en-US"/>
        </w:rPr>
      </w:pPr>
    </w:p>
    <w:p w14:paraId="0B6A1E46" w14:textId="77777777" w:rsidR="00DE4C7F" w:rsidRDefault="00DE4C7F" w:rsidP="00DE4C7F">
      <w:pPr>
        <w:jc w:val="both"/>
        <w:rPr>
          <w:rFonts w:ascii="Times New Roman" w:hAnsi="Times New Roman" w:cs="Times New Roman"/>
          <w:sz w:val="24"/>
          <w:lang w:val="en-US"/>
        </w:rPr>
      </w:pPr>
    </w:p>
    <w:p w14:paraId="15B7A27F" w14:textId="77777777" w:rsidR="00DE4C7F" w:rsidRDefault="00DE4C7F" w:rsidP="00DE4C7F">
      <w:pPr>
        <w:jc w:val="both"/>
        <w:rPr>
          <w:rFonts w:ascii="Times New Roman" w:hAnsi="Times New Roman" w:cs="Times New Roman"/>
          <w:sz w:val="24"/>
          <w:lang w:val="en-US"/>
        </w:rPr>
      </w:pPr>
    </w:p>
    <w:p w14:paraId="2C014502" w14:textId="77777777" w:rsidR="00DE4C7F" w:rsidRDefault="00DE4C7F" w:rsidP="00DE4C7F">
      <w:pPr>
        <w:jc w:val="both"/>
        <w:rPr>
          <w:rFonts w:ascii="Times New Roman" w:hAnsi="Times New Roman" w:cs="Times New Roman"/>
          <w:sz w:val="24"/>
          <w:lang w:val="en-US"/>
        </w:rPr>
      </w:pPr>
    </w:p>
    <w:p w14:paraId="5852C04E" w14:textId="77777777" w:rsidR="00DE4C7F" w:rsidRDefault="00DE4C7F" w:rsidP="00DE4C7F">
      <w:pPr>
        <w:jc w:val="both"/>
        <w:rPr>
          <w:rFonts w:ascii="Times New Roman" w:hAnsi="Times New Roman" w:cs="Times New Roman"/>
          <w:sz w:val="24"/>
          <w:lang w:val="en-US"/>
        </w:rPr>
      </w:pPr>
    </w:p>
    <w:p w14:paraId="4C57224C" w14:textId="77777777" w:rsidR="00DE4C7F" w:rsidRDefault="00DE4C7F" w:rsidP="00DE4C7F">
      <w:pPr>
        <w:jc w:val="both"/>
        <w:rPr>
          <w:rFonts w:ascii="Times New Roman" w:hAnsi="Times New Roman" w:cs="Times New Roman"/>
          <w:sz w:val="24"/>
          <w:lang w:val="en-US"/>
        </w:rPr>
      </w:pPr>
    </w:p>
    <w:p w14:paraId="3083512C" w14:textId="77777777" w:rsidR="00DE4C7F" w:rsidRDefault="00DE4C7F" w:rsidP="00DE4C7F">
      <w:pPr>
        <w:jc w:val="both"/>
        <w:rPr>
          <w:rFonts w:ascii="Times New Roman" w:hAnsi="Times New Roman" w:cs="Times New Roman"/>
          <w:sz w:val="24"/>
          <w:lang w:val="en-US"/>
        </w:rPr>
      </w:pPr>
    </w:p>
    <w:p w14:paraId="4AEA6D58" w14:textId="77777777" w:rsidR="00DE4C7F" w:rsidRDefault="00DE4C7F" w:rsidP="00DE4C7F">
      <w:pPr>
        <w:jc w:val="both"/>
        <w:rPr>
          <w:rFonts w:ascii="Times New Roman" w:hAnsi="Times New Roman" w:cs="Times New Roman"/>
          <w:sz w:val="24"/>
          <w:lang w:val="en-US"/>
        </w:rPr>
      </w:pPr>
    </w:p>
    <w:p w14:paraId="0920A9A2" w14:textId="77777777" w:rsidR="00DE4C7F" w:rsidRDefault="00DE4C7F" w:rsidP="00DE4C7F">
      <w:pPr>
        <w:jc w:val="both"/>
        <w:rPr>
          <w:rFonts w:ascii="Times New Roman" w:hAnsi="Times New Roman" w:cs="Times New Roman"/>
          <w:sz w:val="24"/>
          <w:lang w:val="en-US"/>
        </w:rPr>
      </w:pPr>
    </w:p>
    <w:p w14:paraId="52E5ACFF" w14:textId="77777777" w:rsidR="00DE4C7F" w:rsidRDefault="00DE4C7F" w:rsidP="00DE4C7F">
      <w:pPr>
        <w:jc w:val="both"/>
        <w:rPr>
          <w:rFonts w:ascii="Times New Roman" w:hAnsi="Times New Roman" w:cs="Times New Roman"/>
          <w:sz w:val="24"/>
          <w:lang w:val="en-US"/>
        </w:rPr>
      </w:pPr>
    </w:p>
    <w:p w14:paraId="0E305568" w14:textId="77777777" w:rsidR="00DE4C7F" w:rsidRDefault="00DE4C7F" w:rsidP="00DE4C7F">
      <w:pPr>
        <w:jc w:val="both"/>
        <w:rPr>
          <w:rFonts w:ascii="Times New Roman" w:hAnsi="Times New Roman" w:cs="Times New Roman"/>
          <w:sz w:val="24"/>
          <w:lang w:val="en-US"/>
        </w:rPr>
      </w:pPr>
    </w:p>
    <w:p w14:paraId="646E3D14" w14:textId="00B76459" w:rsidR="00DE4C7F" w:rsidRDefault="00DE4C7F" w:rsidP="00DE4C7F">
      <w:pPr>
        <w:jc w:val="both"/>
        <w:rPr>
          <w:rFonts w:ascii="Times New Roman" w:hAnsi="Times New Roman" w:cs="Times New Roman"/>
          <w:sz w:val="24"/>
          <w:lang w:val="en-US"/>
        </w:rPr>
      </w:pPr>
    </w:p>
    <w:p w14:paraId="16916767" w14:textId="77777777" w:rsidR="00E8054D" w:rsidRDefault="00E8054D" w:rsidP="00DE4C7F">
      <w:pPr>
        <w:jc w:val="both"/>
        <w:rPr>
          <w:rFonts w:ascii="Times New Roman" w:hAnsi="Times New Roman" w:cs="Times New Roman"/>
          <w:sz w:val="24"/>
          <w:lang w:val="en-US"/>
        </w:rPr>
      </w:pPr>
    </w:p>
    <w:p w14:paraId="4CC4F1BC" w14:textId="425B849D" w:rsidR="0066428F" w:rsidRPr="004E3302" w:rsidRDefault="00681EE5" w:rsidP="004E3302">
      <w:pPr>
        <w:pStyle w:val="Ttulo2"/>
        <w:rPr>
          <w:lang w:val="en-US"/>
        </w:rPr>
      </w:pPr>
      <w:bookmarkStart w:id="3861" w:name="_Toc74258185"/>
      <w:r w:rsidRPr="004E3302">
        <w:rPr>
          <w:lang w:val="en-US"/>
        </w:rPr>
        <w:lastRenderedPageBreak/>
        <w:t>Parameter distribution</w:t>
      </w:r>
      <w:r w:rsidR="00BE4F6C" w:rsidRPr="004E3302">
        <w:rPr>
          <w:lang w:val="en-US"/>
        </w:rPr>
        <w:t>s</w:t>
      </w:r>
      <w:bookmarkEnd w:id="3861"/>
    </w:p>
    <w:p w14:paraId="0487F153" w14:textId="4E8678F7" w:rsidR="00467ADB" w:rsidRDefault="00681EE5" w:rsidP="008C5DEE">
      <w:pPr>
        <w:jc w:val="both"/>
      </w:pPr>
      <w:r>
        <w:rPr>
          <w:lang w:val="en-US"/>
        </w:rPr>
        <w:fldChar w:fldCharType="begin"/>
      </w:r>
      <w:r>
        <w:rPr>
          <w:lang w:val="en-US"/>
        </w:rPr>
        <w:instrText xml:space="preserve"> LINK </w:instrText>
      </w:r>
      <w:r w:rsidR="00467ADB">
        <w:rPr>
          <w:lang w:val="en-US"/>
        </w:rPr>
        <w:instrText xml:space="preserve">Excel.Sheet.12 "C:\\Users\\IRVING\\Documents\\GitHub\\Cov_19_specific_hazard\\docs\\Parameter table total.xlsx" PSA!F2C1:F10C4 </w:instrText>
      </w:r>
      <w:r>
        <w:rPr>
          <w:lang w:val="en-US"/>
        </w:rPr>
        <w:instrText xml:space="preserve">\a \f 4 \h </w:instrText>
      </w:r>
      <w:r w:rsidR="007E0DCD">
        <w:rPr>
          <w:lang w:val="en-US"/>
        </w:rPr>
        <w:instrText xml:space="preserve"> \* MERGEFORMAT </w:instrText>
      </w:r>
      <w:r w:rsidR="00467ADB">
        <w:rPr>
          <w:lang w:val="en-US"/>
        </w:rPr>
        <w:fldChar w:fldCharType="separate"/>
      </w:r>
    </w:p>
    <w:tbl>
      <w:tblPr>
        <w:tblW w:w="9580" w:type="dxa"/>
        <w:tblCellMar>
          <w:left w:w="70" w:type="dxa"/>
          <w:right w:w="70" w:type="dxa"/>
        </w:tblCellMar>
        <w:tblLook w:val="04A0" w:firstRow="1" w:lastRow="0" w:firstColumn="1" w:lastColumn="0" w:noHBand="0" w:noVBand="1"/>
        <w:tblPrChange w:id="3862" w:author="Diaz Zepeda, Hirvin Azael" w:date="2021-06-11T18:32:00Z">
          <w:tblPr>
            <w:tblW w:w="9580" w:type="dxa"/>
            <w:tblCellMar>
              <w:left w:w="0" w:type="dxa"/>
              <w:right w:w="0" w:type="dxa"/>
            </w:tblCellMar>
            <w:tblLook w:val="04A0" w:firstRow="1" w:lastRow="0" w:firstColumn="1" w:lastColumn="0" w:noHBand="0" w:noVBand="1"/>
          </w:tblPr>
        </w:tblPrChange>
      </w:tblPr>
      <w:tblGrid>
        <w:gridCol w:w="4587"/>
        <w:gridCol w:w="2611"/>
        <w:gridCol w:w="1651"/>
        <w:gridCol w:w="751"/>
        <w:tblGridChange w:id="3863">
          <w:tblGrid>
            <w:gridCol w:w="4587"/>
            <w:gridCol w:w="2611"/>
            <w:gridCol w:w="1651"/>
            <w:gridCol w:w="731"/>
            <w:gridCol w:w="20"/>
          </w:tblGrid>
        </w:tblGridChange>
      </w:tblGrid>
      <w:tr w:rsidR="00467ADB" w:rsidRPr="00467ADB" w14:paraId="40B95883" w14:textId="77777777" w:rsidTr="00467ADB">
        <w:trPr>
          <w:divId w:val="1765883145"/>
          <w:trHeight w:val="288"/>
          <w:trPrChange w:id="3864" w:author="Diaz Zepeda, Hirvin Azael" w:date="2021-06-11T18:32:00Z">
            <w:trPr>
              <w:gridAfter w:val="0"/>
              <w:divId w:val="1765883145"/>
              <w:trHeight w:val="288"/>
            </w:trPr>
          </w:trPrChange>
        </w:trPr>
        <w:tc>
          <w:tcPr>
            <w:tcW w:w="9580" w:type="dxa"/>
            <w:gridSpan w:val="4"/>
            <w:tcBorders>
              <w:top w:val="nil"/>
              <w:left w:val="nil"/>
              <w:bottom w:val="nil"/>
              <w:right w:val="nil"/>
            </w:tcBorders>
            <w:shd w:val="clear" w:color="000000" w:fill="000000"/>
            <w:noWrap/>
            <w:vAlign w:val="bottom"/>
            <w:hideMark/>
            <w:tcPrChange w:id="3865" w:author="Diaz Zepeda, Hirvin Azael" w:date="2021-06-11T18:32:00Z">
              <w:tcPr>
                <w:tcW w:w="9580" w:type="dxa"/>
                <w:gridSpan w:val="4"/>
                <w:tcBorders>
                  <w:top w:val="nil"/>
                  <w:left w:val="nil"/>
                  <w:bottom w:val="nil"/>
                  <w:right w:val="nil"/>
                </w:tcBorders>
                <w:shd w:val="clear" w:color="000000" w:fill="000000"/>
                <w:noWrap/>
                <w:tcMar>
                  <w:top w:w="15" w:type="dxa"/>
                  <w:left w:w="15" w:type="dxa"/>
                  <w:bottom w:w="0" w:type="dxa"/>
                  <w:right w:w="15" w:type="dxa"/>
                </w:tcMar>
                <w:vAlign w:val="bottom"/>
                <w:hideMark/>
              </w:tcPr>
            </w:tcPrChange>
          </w:tcPr>
          <w:p w14:paraId="1BE87ABD" w14:textId="754C2081" w:rsidR="00467ADB" w:rsidRPr="00467ADB" w:rsidRDefault="00467ADB" w:rsidP="00467ADB">
            <w:pPr>
              <w:spacing w:after="0" w:line="240" w:lineRule="auto"/>
              <w:jc w:val="center"/>
              <w:rPr>
                <w:rFonts w:ascii="Times New Roman" w:eastAsia="Times New Roman" w:hAnsi="Times New Roman" w:cs="Times New Roman"/>
                <w:b/>
                <w:bCs/>
                <w:color w:val="FFFFFF"/>
                <w:lang w:val="en-US" w:eastAsia="es-MX"/>
                <w:rPrChange w:id="3866" w:author="Diaz Zepeda, Hirvin Azael" w:date="2021-06-11T18:32:00Z">
                  <w:rPr>
                    <w:b/>
                    <w:bCs/>
                    <w:color w:val="FFFFFF"/>
                  </w:rPr>
                </w:rPrChange>
              </w:rPr>
              <w:pPrChange w:id="3867" w:author="Diaz Zepeda, Hirvin Azael" w:date="2021-06-11T18:32:00Z">
                <w:pPr>
                  <w:jc w:val="center"/>
                </w:pPr>
              </w:pPrChange>
            </w:pPr>
            <w:r w:rsidRPr="00467ADB">
              <w:rPr>
                <w:rFonts w:ascii="Times New Roman" w:eastAsia="Times New Roman" w:hAnsi="Times New Roman" w:cs="Times New Roman"/>
                <w:b/>
                <w:bCs/>
                <w:color w:val="FFFFFF"/>
                <w:lang w:val="en-US" w:eastAsia="es-MX"/>
                <w:rPrChange w:id="3868" w:author="Diaz Zepeda, Hirvin Azael" w:date="2021-06-11T18:32:00Z">
                  <w:rPr>
                    <w:b/>
                    <w:bCs/>
                    <w:color w:val="FFFFFF"/>
                  </w:rPr>
                </w:rPrChange>
              </w:rPr>
              <w:t xml:space="preserve">Parameter Distributions for Probabilistic Sensitivity Analysis </w:t>
            </w:r>
          </w:p>
        </w:tc>
      </w:tr>
      <w:tr w:rsidR="00467ADB" w:rsidRPr="00467ADB" w14:paraId="1A758FF1" w14:textId="77777777" w:rsidTr="00467ADB">
        <w:trPr>
          <w:divId w:val="1765883145"/>
          <w:trHeight w:val="288"/>
        </w:trPr>
        <w:tc>
          <w:tcPr>
            <w:tcW w:w="4587" w:type="dxa"/>
            <w:tcBorders>
              <w:top w:val="nil"/>
              <w:left w:val="nil"/>
              <w:bottom w:val="single" w:sz="4" w:space="0" w:color="auto"/>
              <w:right w:val="nil"/>
            </w:tcBorders>
            <w:shd w:val="clear" w:color="000000" w:fill="D0CECE"/>
            <w:noWrap/>
            <w:vAlign w:val="bottom"/>
            <w:hideMark/>
          </w:tcPr>
          <w:p w14:paraId="218567BE"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69" w:author="Diaz Zepeda, Hirvin Azael" w:date="2021-06-11T18:32:00Z">
                  <w:rPr/>
                </w:rPrChange>
              </w:rPr>
              <w:pPrChange w:id="3870"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871"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3872"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73" w:author="Diaz Zepeda, Hirvin Azael" w:date="2021-06-11T18:32:00Z">
                  <w:rPr/>
                </w:rPrChange>
              </w:rPr>
              <w:t>costs</w:t>
            </w:r>
            <w:proofErr w:type="spellEnd"/>
            <w:r w:rsidRPr="00467ADB">
              <w:rPr>
                <w:rFonts w:ascii="Times New Roman" w:eastAsia="Times New Roman" w:hAnsi="Times New Roman" w:cs="Times New Roman"/>
                <w:color w:val="000000"/>
                <w:lang w:eastAsia="es-MX"/>
                <w:rPrChange w:id="3874"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75" w:author="Diaz Zepeda, Hirvin Azael" w:date="2021-06-11T18:32:00Z">
                  <w:rPr/>
                </w:rPrChange>
              </w:rPr>
              <w:t>not</w:t>
            </w:r>
            <w:proofErr w:type="spellEnd"/>
            <w:r w:rsidRPr="00467ADB">
              <w:rPr>
                <w:rFonts w:ascii="Times New Roman" w:eastAsia="Times New Roman" w:hAnsi="Times New Roman" w:cs="Times New Roman"/>
                <w:color w:val="000000"/>
                <w:lang w:eastAsia="es-MX"/>
                <w:rPrChange w:id="3876"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877" w:author="Diaz Zepeda, Hirvin Azael" w:date="2021-06-11T18:32:00Z">
                  <w:rPr/>
                </w:rPrChange>
              </w:rPr>
              <w:t>intubated</w:t>
            </w:r>
            <w:proofErr w:type="spellEnd"/>
          </w:p>
        </w:tc>
        <w:tc>
          <w:tcPr>
            <w:tcW w:w="2611" w:type="dxa"/>
            <w:tcBorders>
              <w:top w:val="nil"/>
              <w:left w:val="nil"/>
              <w:bottom w:val="single" w:sz="4" w:space="0" w:color="auto"/>
              <w:right w:val="nil"/>
            </w:tcBorders>
            <w:shd w:val="clear" w:color="000000" w:fill="D0CECE"/>
            <w:noWrap/>
            <w:vAlign w:val="bottom"/>
            <w:hideMark/>
          </w:tcPr>
          <w:p w14:paraId="15E9A8CF"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78" w:author="Diaz Zepeda, Hirvin Azael" w:date="2021-06-11T18:32:00Z">
                  <w:rPr/>
                </w:rPrChange>
              </w:rPr>
              <w:pPrChange w:id="3879"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880" w:author="Diaz Zepeda, Hirvin Azael" w:date="2021-06-11T18:32:00Z">
                  <w:rPr/>
                </w:rPrChange>
              </w:rPr>
              <w:t>Value</w:t>
            </w:r>
            <w:proofErr w:type="spellEnd"/>
          </w:p>
        </w:tc>
        <w:tc>
          <w:tcPr>
            <w:tcW w:w="1651" w:type="dxa"/>
            <w:tcBorders>
              <w:top w:val="nil"/>
              <w:left w:val="nil"/>
              <w:bottom w:val="single" w:sz="4" w:space="0" w:color="auto"/>
              <w:right w:val="nil"/>
            </w:tcBorders>
            <w:shd w:val="clear" w:color="000000" w:fill="D0CECE"/>
            <w:noWrap/>
            <w:vAlign w:val="bottom"/>
            <w:hideMark/>
          </w:tcPr>
          <w:p w14:paraId="3FFDDD4C"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81" w:author="Diaz Zepeda, Hirvin Azael" w:date="2021-06-11T18:32:00Z">
                  <w:rPr/>
                </w:rPrChange>
              </w:rPr>
              <w:pPrChange w:id="3882"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883" w:author="Diaz Zepeda, Hirvin Azael" w:date="2021-06-11T18:32:00Z">
                  <w:rPr/>
                </w:rPrChange>
              </w:rPr>
              <w:t>Distribution</w:t>
            </w:r>
            <w:proofErr w:type="spellEnd"/>
          </w:p>
        </w:tc>
        <w:tc>
          <w:tcPr>
            <w:tcW w:w="731" w:type="dxa"/>
            <w:tcBorders>
              <w:top w:val="nil"/>
              <w:left w:val="nil"/>
              <w:bottom w:val="single" w:sz="4" w:space="0" w:color="auto"/>
              <w:right w:val="nil"/>
            </w:tcBorders>
            <w:shd w:val="clear" w:color="000000" w:fill="D0CECE"/>
            <w:noWrap/>
            <w:vAlign w:val="bottom"/>
            <w:hideMark/>
          </w:tcPr>
          <w:p w14:paraId="091F8D1F"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84" w:author="Diaz Zepeda, Hirvin Azael" w:date="2021-06-11T18:32:00Z">
                  <w:rPr/>
                </w:rPrChange>
              </w:rPr>
              <w:pPrChange w:id="3885"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886" w:author="Diaz Zepeda, Hirvin Azael" w:date="2021-06-11T18:32:00Z">
                  <w:rPr/>
                </w:rPrChange>
              </w:rPr>
              <w:t>Source</w:t>
            </w:r>
            <w:proofErr w:type="spellEnd"/>
          </w:p>
        </w:tc>
      </w:tr>
      <w:tr w:rsidR="00467ADB" w:rsidRPr="00467ADB" w14:paraId="751A6738"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2B1FD470" w14:textId="77777777" w:rsidR="00467ADB" w:rsidRPr="00467ADB" w:rsidRDefault="00467ADB" w:rsidP="00467ADB">
            <w:pPr>
              <w:spacing w:after="0" w:line="240" w:lineRule="auto"/>
              <w:jc w:val="center"/>
              <w:rPr>
                <w:rFonts w:ascii="Times New Roman" w:eastAsia="Times New Roman" w:hAnsi="Times New Roman" w:cs="Times New Roman"/>
                <w:color w:val="000000"/>
                <w:lang w:val="en-US" w:eastAsia="es-MX"/>
                <w:rPrChange w:id="3887" w:author="Diaz Zepeda, Hirvin Azael" w:date="2021-06-11T18:32:00Z">
                  <w:rPr/>
                </w:rPrChange>
              </w:rPr>
              <w:pPrChange w:id="3888" w:author="Diaz Zepeda, Hirvin Azael" w:date="2021-06-11T18:32:00Z">
                <w:pPr/>
              </w:pPrChange>
            </w:pPr>
            <w:r w:rsidRPr="00467ADB">
              <w:rPr>
                <w:rFonts w:ascii="Times New Roman" w:eastAsia="Times New Roman" w:hAnsi="Times New Roman" w:cs="Times New Roman"/>
                <w:color w:val="000000"/>
                <w:lang w:val="en-US" w:eastAsia="es-MX"/>
                <w:rPrChange w:id="3889" w:author="Diaz Zepeda, Hirvin Azael" w:date="2021-06-11T18:32:00Z">
                  <w:rPr/>
                </w:rPrChange>
              </w:rPr>
              <w:t>Hospitalization time: Not intubated Cohort</w:t>
            </w:r>
          </w:p>
        </w:tc>
        <w:tc>
          <w:tcPr>
            <w:tcW w:w="2611" w:type="dxa"/>
            <w:tcBorders>
              <w:top w:val="nil"/>
              <w:left w:val="nil"/>
              <w:bottom w:val="nil"/>
              <w:right w:val="nil"/>
            </w:tcBorders>
            <w:shd w:val="clear" w:color="000000" w:fill="FFFFFF"/>
            <w:vAlign w:val="bottom"/>
            <w:hideMark/>
          </w:tcPr>
          <w:p w14:paraId="7F2595E4"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90" w:author="Diaz Zepeda, Hirvin Azael" w:date="2021-06-11T18:32:00Z">
                  <w:rPr/>
                </w:rPrChange>
              </w:rPr>
              <w:pPrChange w:id="3891" w:author="Diaz Zepeda, Hirvin Azael" w:date="2021-06-11T18:32:00Z">
                <w:pPr>
                  <w:jc w:val="center"/>
                </w:pPr>
              </w:pPrChange>
            </w:pPr>
            <w:r w:rsidRPr="00467ADB">
              <w:rPr>
                <w:rFonts w:ascii="Times New Roman" w:eastAsia="Times New Roman" w:hAnsi="Times New Roman" w:cs="Times New Roman"/>
                <w:color w:val="000000"/>
                <w:lang w:eastAsia="es-MX"/>
                <w:rPrChange w:id="3892" w:author="Diaz Zepeda, Hirvin Azael" w:date="2021-06-11T18:32:00Z">
                  <w:rPr/>
                </w:rPrChange>
              </w:rPr>
              <w:t>μ = 13.29; SD = 7.17</w:t>
            </w:r>
          </w:p>
        </w:tc>
        <w:tc>
          <w:tcPr>
            <w:tcW w:w="1651" w:type="dxa"/>
            <w:tcBorders>
              <w:top w:val="nil"/>
              <w:left w:val="nil"/>
              <w:bottom w:val="nil"/>
              <w:right w:val="nil"/>
            </w:tcBorders>
            <w:shd w:val="clear" w:color="000000" w:fill="D0CECE"/>
            <w:vAlign w:val="center"/>
            <w:hideMark/>
          </w:tcPr>
          <w:p w14:paraId="5FF4376C"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93" w:author="Diaz Zepeda, Hirvin Azael" w:date="2021-06-11T18:32:00Z">
                  <w:rPr/>
                </w:rPrChange>
              </w:rPr>
              <w:pPrChange w:id="3894"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895" w:author="Diaz Zepeda, Hirvin Azael" w:date="2021-06-11T18:32:00Z">
                  <w:rPr/>
                </w:rPrChange>
              </w:rPr>
              <w:t>Lognormal</w:t>
            </w:r>
            <w:proofErr w:type="spellEnd"/>
            <w:r w:rsidRPr="00467ADB">
              <w:rPr>
                <w:rFonts w:ascii="Times New Roman" w:eastAsia="Times New Roman" w:hAnsi="Times New Roman" w:cs="Times New Roman"/>
                <w:color w:val="000000"/>
                <w:lang w:eastAsia="es-MX"/>
                <w:rPrChange w:id="3896" w:author="Diaz Zepeda, Hirvin Azael" w:date="2021-06-11T18:32:00Z">
                  <w:rPr/>
                </w:rPrChange>
              </w:rPr>
              <w:t xml:space="preserve">           μ = 2.43, σ = 0.51</w:t>
            </w:r>
          </w:p>
        </w:tc>
        <w:tc>
          <w:tcPr>
            <w:tcW w:w="731" w:type="dxa"/>
            <w:tcBorders>
              <w:top w:val="nil"/>
              <w:left w:val="nil"/>
              <w:bottom w:val="nil"/>
              <w:right w:val="nil"/>
            </w:tcBorders>
            <w:shd w:val="clear" w:color="000000" w:fill="FFFFFF"/>
            <w:noWrap/>
            <w:vAlign w:val="bottom"/>
            <w:hideMark/>
          </w:tcPr>
          <w:p w14:paraId="36FF2425"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897" w:author="Diaz Zepeda, Hirvin Azael" w:date="2021-06-11T18:32:00Z">
                  <w:rPr/>
                </w:rPrChange>
              </w:rPr>
              <w:pPrChange w:id="3898" w:author="Diaz Zepeda, Hirvin Azael" w:date="2021-06-11T18:32:00Z">
                <w:pPr>
                  <w:jc w:val="center"/>
                </w:pPr>
              </w:pPrChange>
            </w:pPr>
            <w:r w:rsidRPr="00467ADB">
              <w:rPr>
                <w:rFonts w:ascii="Times New Roman" w:eastAsia="Times New Roman" w:hAnsi="Times New Roman" w:cs="Times New Roman"/>
                <w:color w:val="000000"/>
                <w:lang w:eastAsia="es-MX"/>
                <w:rPrChange w:id="3899" w:author="Diaz Zepeda, Hirvin Azael" w:date="2021-06-11T18:32:00Z">
                  <w:rPr/>
                </w:rPrChange>
              </w:rPr>
              <w:t> </w:t>
            </w:r>
          </w:p>
        </w:tc>
      </w:tr>
      <w:tr w:rsidR="00467ADB" w:rsidRPr="00467ADB" w14:paraId="49E67069"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10F6D000"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00" w:author="Diaz Zepeda, Hirvin Azael" w:date="2021-06-11T18:32:00Z">
                  <w:rPr/>
                </w:rPrChange>
              </w:rPr>
              <w:pPrChange w:id="3901" w:author="Diaz Zepeda, Hirvin Azael" w:date="2021-06-11T18:32:00Z">
                <w:pPr/>
              </w:pPrChange>
            </w:pPr>
            <w:proofErr w:type="spellStart"/>
            <w:r w:rsidRPr="00467ADB">
              <w:rPr>
                <w:rFonts w:ascii="Times New Roman" w:eastAsia="Times New Roman" w:hAnsi="Times New Roman" w:cs="Times New Roman"/>
                <w:color w:val="000000"/>
                <w:lang w:eastAsia="es-MX"/>
                <w:rPrChange w:id="3902"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3903" w:author="Diaz Zepeda, Hirvin Azael" w:date="2021-06-11T18:32:00Z">
                  <w:rPr/>
                </w:rPrChange>
              </w:rPr>
              <w:t xml:space="preserve"> time: </w:t>
            </w:r>
            <w:proofErr w:type="spellStart"/>
            <w:r w:rsidRPr="00467ADB">
              <w:rPr>
                <w:rFonts w:ascii="Times New Roman" w:eastAsia="Times New Roman" w:hAnsi="Times New Roman" w:cs="Times New Roman"/>
                <w:color w:val="000000"/>
                <w:lang w:eastAsia="es-MX"/>
                <w:rPrChange w:id="3904" w:author="Diaz Zepeda, Hirvin Azael" w:date="2021-06-11T18:32:00Z">
                  <w:rPr/>
                </w:rPrChange>
              </w:rPr>
              <w:t>Intubated</w:t>
            </w:r>
            <w:proofErr w:type="spellEnd"/>
            <w:r w:rsidRPr="00467ADB">
              <w:rPr>
                <w:rFonts w:ascii="Times New Roman" w:eastAsia="Times New Roman" w:hAnsi="Times New Roman" w:cs="Times New Roman"/>
                <w:color w:val="000000"/>
                <w:lang w:eastAsia="es-MX"/>
                <w:rPrChange w:id="3905"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06" w:author="Diaz Zepeda, Hirvin Azael" w:date="2021-06-11T18:32:00Z">
                  <w:rPr/>
                </w:rPrChange>
              </w:rPr>
              <w:t>Cohort</w:t>
            </w:r>
            <w:proofErr w:type="spellEnd"/>
          </w:p>
        </w:tc>
        <w:tc>
          <w:tcPr>
            <w:tcW w:w="2611" w:type="dxa"/>
            <w:tcBorders>
              <w:top w:val="nil"/>
              <w:left w:val="nil"/>
              <w:bottom w:val="nil"/>
              <w:right w:val="nil"/>
            </w:tcBorders>
            <w:shd w:val="clear" w:color="000000" w:fill="FFFFFF"/>
            <w:vAlign w:val="bottom"/>
            <w:hideMark/>
          </w:tcPr>
          <w:p w14:paraId="67963ED4"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07" w:author="Diaz Zepeda, Hirvin Azael" w:date="2021-06-11T18:32:00Z">
                  <w:rPr/>
                </w:rPrChange>
              </w:rPr>
              <w:pPrChange w:id="3908" w:author="Diaz Zepeda, Hirvin Azael" w:date="2021-06-11T18:32:00Z">
                <w:pPr>
                  <w:jc w:val="center"/>
                </w:pPr>
              </w:pPrChange>
            </w:pPr>
            <w:r w:rsidRPr="00467ADB">
              <w:rPr>
                <w:rFonts w:ascii="Times New Roman" w:eastAsia="Times New Roman" w:hAnsi="Times New Roman" w:cs="Times New Roman"/>
                <w:color w:val="000000"/>
                <w:lang w:eastAsia="es-MX"/>
                <w:rPrChange w:id="3909" w:author="Diaz Zepeda, Hirvin Azael" w:date="2021-06-11T18:32:00Z">
                  <w:rPr/>
                </w:rPrChange>
              </w:rPr>
              <w:t>μ = 13.89; SD = 13.17</w:t>
            </w:r>
          </w:p>
        </w:tc>
        <w:tc>
          <w:tcPr>
            <w:tcW w:w="1651" w:type="dxa"/>
            <w:tcBorders>
              <w:top w:val="nil"/>
              <w:left w:val="nil"/>
              <w:bottom w:val="nil"/>
              <w:right w:val="nil"/>
            </w:tcBorders>
            <w:shd w:val="clear" w:color="000000" w:fill="D0CECE"/>
            <w:vAlign w:val="center"/>
            <w:hideMark/>
          </w:tcPr>
          <w:p w14:paraId="09F53904"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10" w:author="Diaz Zepeda, Hirvin Azael" w:date="2021-06-11T18:32:00Z">
                  <w:rPr/>
                </w:rPrChange>
              </w:rPr>
              <w:pPrChange w:id="3911"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912" w:author="Diaz Zepeda, Hirvin Azael" w:date="2021-06-11T18:32:00Z">
                  <w:rPr/>
                </w:rPrChange>
              </w:rPr>
              <w:t>Lognormal</w:t>
            </w:r>
            <w:proofErr w:type="spellEnd"/>
            <w:r w:rsidRPr="00467ADB">
              <w:rPr>
                <w:rFonts w:ascii="Times New Roman" w:eastAsia="Times New Roman" w:hAnsi="Times New Roman" w:cs="Times New Roman"/>
                <w:color w:val="000000"/>
                <w:lang w:eastAsia="es-MX"/>
                <w:rPrChange w:id="3913" w:author="Diaz Zepeda, Hirvin Azael" w:date="2021-06-11T18:32:00Z">
                  <w:rPr/>
                </w:rPrChange>
              </w:rPr>
              <w:t xml:space="preserve">           μ = 2.31, σ = 0.80</w:t>
            </w:r>
          </w:p>
        </w:tc>
        <w:tc>
          <w:tcPr>
            <w:tcW w:w="731" w:type="dxa"/>
            <w:tcBorders>
              <w:top w:val="nil"/>
              <w:left w:val="nil"/>
              <w:bottom w:val="nil"/>
              <w:right w:val="nil"/>
            </w:tcBorders>
            <w:shd w:val="clear" w:color="000000" w:fill="FFFFFF"/>
            <w:noWrap/>
            <w:vAlign w:val="bottom"/>
            <w:hideMark/>
          </w:tcPr>
          <w:p w14:paraId="1F98F472"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14" w:author="Diaz Zepeda, Hirvin Azael" w:date="2021-06-11T18:32:00Z">
                  <w:rPr/>
                </w:rPrChange>
              </w:rPr>
              <w:pPrChange w:id="3915" w:author="Diaz Zepeda, Hirvin Azael" w:date="2021-06-11T18:32:00Z">
                <w:pPr>
                  <w:jc w:val="center"/>
                </w:pPr>
              </w:pPrChange>
            </w:pPr>
            <w:r w:rsidRPr="00467ADB">
              <w:rPr>
                <w:rFonts w:ascii="Times New Roman" w:eastAsia="Times New Roman" w:hAnsi="Times New Roman" w:cs="Times New Roman"/>
                <w:color w:val="000000"/>
                <w:lang w:eastAsia="es-MX"/>
                <w:rPrChange w:id="3916" w:author="Diaz Zepeda, Hirvin Azael" w:date="2021-06-11T18:32:00Z">
                  <w:rPr/>
                </w:rPrChange>
              </w:rPr>
              <w:t> </w:t>
            </w:r>
          </w:p>
        </w:tc>
      </w:tr>
      <w:tr w:rsidR="00467ADB" w:rsidRPr="00467ADB" w14:paraId="31675C8F"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2873526C" w14:textId="77777777" w:rsidR="00467ADB" w:rsidRPr="00467ADB" w:rsidRDefault="00467ADB" w:rsidP="00467ADB">
            <w:pPr>
              <w:spacing w:after="0" w:line="240" w:lineRule="auto"/>
              <w:jc w:val="center"/>
              <w:rPr>
                <w:rFonts w:ascii="Times New Roman" w:eastAsia="Times New Roman" w:hAnsi="Times New Roman" w:cs="Times New Roman"/>
                <w:color w:val="000000"/>
                <w:lang w:val="en-US" w:eastAsia="es-MX"/>
                <w:rPrChange w:id="3917" w:author="Diaz Zepeda, Hirvin Azael" w:date="2021-06-11T18:32:00Z">
                  <w:rPr/>
                </w:rPrChange>
              </w:rPr>
              <w:pPrChange w:id="3918" w:author="Diaz Zepeda, Hirvin Azael" w:date="2021-06-11T18:32:00Z">
                <w:pPr/>
              </w:pPrChange>
            </w:pPr>
            <w:r w:rsidRPr="00467ADB">
              <w:rPr>
                <w:rFonts w:ascii="Times New Roman" w:eastAsia="Times New Roman" w:hAnsi="Times New Roman" w:cs="Times New Roman"/>
                <w:color w:val="000000"/>
                <w:lang w:val="en-US" w:eastAsia="es-MX"/>
                <w:rPrChange w:id="3919" w:author="Diaz Zepeda, Hirvin Azael" w:date="2021-06-11T18:32:00Z">
                  <w:rPr/>
                </w:rPrChange>
              </w:rPr>
              <w:t>Hospitalization costs $: Not intubated Cohort</w:t>
            </w:r>
          </w:p>
        </w:tc>
        <w:tc>
          <w:tcPr>
            <w:tcW w:w="2611" w:type="dxa"/>
            <w:tcBorders>
              <w:top w:val="nil"/>
              <w:left w:val="nil"/>
              <w:bottom w:val="nil"/>
              <w:right w:val="nil"/>
            </w:tcBorders>
            <w:shd w:val="clear" w:color="000000" w:fill="FFFFFF"/>
            <w:vAlign w:val="bottom"/>
            <w:hideMark/>
          </w:tcPr>
          <w:p w14:paraId="6B2DD0C0"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20" w:author="Diaz Zepeda, Hirvin Azael" w:date="2021-06-11T18:32:00Z">
                  <w:rPr/>
                </w:rPrChange>
              </w:rPr>
              <w:pPrChange w:id="3921" w:author="Diaz Zepeda, Hirvin Azael" w:date="2021-06-11T18:32:00Z">
                <w:pPr>
                  <w:jc w:val="center"/>
                </w:pPr>
              </w:pPrChange>
            </w:pPr>
            <w:r w:rsidRPr="00467ADB">
              <w:rPr>
                <w:rFonts w:ascii="Times New Roman" w:eastAsia="Times New Roman" w:hAnsi="Times New Roman" w:cs="Times New Roman"/>
                <w:color w:val="000000"/>
                <w:lang w:eastAsia="es-MX"/>
                <w:rPrChange w:id="3922" w:author="Diaz Zepeda, Hirvin Azael" w:date="2021-06-11T18:32:00Z">
                  <w:rPr/>
                </w:rPrChange>
              </w:rPr>
              <w:t>μ = 9,272; SD = 3278</w:t>
            </w:r>
          </w:p>
        </w:tc>
        <w:tc>
          <w:tcPr>
            <w:tcW w:w="1651" w:type="dxa"/>
            <w:tcBorders>
              <w:top w:val="nil"/>
              <w:left w:val="nil"/>
              <w:bottom w:val="nil"/>
              <w:right w:val="nil"/>
            </w:tcBorders>
            <w:shd w:val="clear" w:color="000000" w:fill="D0CECE"/>
            <w:vAlign w:val="center"/>
            <w:hideMark/>
          </w:tcPr>
          <w:p w14:paraId="57AE3595"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23" w:author="Diaz Zepeda, Hirvin Azael" w:date="2021-06-11T18:32:00Z">
                  <w:rPr/>
                </w:rPrChange>
              </w:rPr>
              <w:pPrChange w:id="3924" w:author="Diaz Zepeda, Hirvin Azael" w:date="2021-06-11T18:32:00Z">
                <w:pPr>
                  <w:jc w:val="center"/>
                </w:pPr>
              </w:pPrChange>
            </w:pPr>
            <w:r w:rsidRPr="00467ADB">
              <w:rPr>
                <w:rFonts w:ascii="Times New Roman" w:eastAsia="Times New Roman" w:hAnsi="Times New Roman" w:cs="Times New Roman"/>
                <w:color w:val="000000"/>
                <w:lang w:eastAsia="es-MX"/>
                <w:rPrChange w:id="3925" w:author="Diaz Zepeda, Hirvin Azael" w:date="2021-06-11T18:32:00Z">
                  <w:rPr/>
                </w:rPrChange>
              </w:rPr>
              <w:t xml:space="preserve">Gamma </w:t>
            </w:r>
            <w:r w:rsidRPr="00467ADB">
              <w:rPr>
                <w:rFonts w:ascii="Times New Roman" w:eastAsia="Times New Roman" w:hAnsi="Times New Roman" w:cs="Times New Roman"/>
                <w:color w:val="000000"/>
                <w:lang w:eastAsia="es-MX"/>
                <w:rPrChange w:id="3926" w:author="Diaz Zepeda, Hirvin Azael" w:date="2021-06-11T18:32:00Z">
                  <w:rPr/>
                </w:rPrChange>
              </w:rPr>
              <w:br/>
              <w:t>α = 8, β= 1159</w:t>
            </w:r>
          </w:p>
        </w:tc>
        <w:tc>
          <w:tcPr>
            <w:tcW w:w="731" w:type="dxa"/>
            <w:tcBorders>
              <w:top w:val="nil"/>
              <w:left w:val="nil"/>
              <w:bottom w:val="nil"/>
              <w:right w:val="nil"/>
            </w:tcBorders>
            <w:shd w:val="clear" w:color="000000" w:fill="FFFFFF"/>
            <w:noWrap/>
            <w:vAlign w:val="bottom"/>
            <w:hideMark/>
          </w:tcPr>
          <w:p w14:paraId="514A7B41"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27" w:author="Diaz Zepeda, Hirvin Azael" w:date="2021-06-11T18:32:00Z">
                  <w:rPr/>
                </w:rPrChange>
              </w:rPr>
              <w:pPrChange w:id="3928" w:author="Diaz Zepeda, Hirvin Azael" w:date="2021-06-11T18:32:00Z">
                <w:pPr>
                  <w:jc w:val="center"/>
                </w:pPr>
              </w:pPrChange>
            </w:pPr>
            <w:r w:rsidRPr="00467ADB">
              <w:rPr>
                <w:rFonts w:ascii="Times New Roman" w:eastAsia="Times New Roman" w:hAnsi="Times New Roman" w:cs="Times New Roman"/>
                <w:color w:val="000000"/>
                <w:lang w:eastAsia="es-MX"/>
                <w:rPrChange w:id="3929" w:author="Diaz Zepeda, Hirvin Azael" w:date="2021-06-11T18:32:00Z">
                  <w:rPr/>
                </w:rPrChange>
              </w:rPr>
              <w:t> </w:t>
            </w:r>
          </w:p>
        </w:tc>
      </w:tr>
      <w:tr w:rsidR="00467ADB" w:rsidRPr="00467ADB" w14:paraId="366477CC"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65569BA9"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30" w:author="Diaz Zepeda, Hirvin Azael" w:date="2021-06-11T18:32:00Z">
                  <w:rPr/>
                </w:rPrChange>
              </w:rPr>
              <w:pPrChange w:id="3931" w:author="Diaz Zepeda, Hirvin Azael" w:date="2021-06-11T18:32:00Z">
                <w:pPr/>
              </w:pPrChange>
            </w:pPr>
            <w:proofErr w:type="spellStart"/>
            <w:r w:rsidRPr="00467ADB">
              <w:rPr>
                <w:rFonts w:ascii="Times New Roman" w:eastAsia="Times New Roman" w:hAnsi="Times New Roman" w:cs="Times New Roman"/>
                <w:color w:val="000000"/>
                <w:lang w:eastAsia="es-MX"/>
                <w:rPrChange w:id="3932" w:author="Diaz Zepeda, Hirvin Azael" w:date="2021-06-11T18:32:00Z">
                  <w:rPr/>
                </w:rPrChange>
              </w:rPr>
              <w:t>Hospitalization</w:t>
            </w:r>
            <w:proofErr w:type="spellEnd"/>
            <w:r w:rsidRPr="00467ADB">
              <w:rPr>
                <w:rFonts w:ascii="Times New Roman" w:eastAsia="Times New Roman" w:hAnsi="Times New Roman" w:cs="Times New Roman"/>
                <w:color w:val="000000"/>
                <w:lang w:eastAsia="es-MX"/>
                <w:rPrChange w:id="393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34" w:author="Diaz Zepeda, Hirvin Azael" w:date="2021-06-11T18:32:00Z">
                  <w:rPr/>
                </w:rPrChange>
              </w:rPr>
              <w:t>costs</w:t>
            </w:r>
            <w:proofErr w:type="spellEnd"/>
            <w:r w:rsidRPr="00467ADB">
              <w:rPr>
                <w:rFonts w:ascii="Times New Roman" w:eastAsia="Times New Roman" w:hAnsi="Times New Roman" w:cs="Times New Roman"/>
                <w:color w:val="000000"/>
                <w:lang w:eastAsia="es-MX"/>
                <w:rPrChange w:id="3935" w:author="Diaz Zepeda, Hirvin Azael" w:date="2021-06-11T18:32:00Z">
                  <w:rPr/>
                </w:rPrChange>
              </w:rPr>
              <w:t xml:space="preserve"> $: </w:t>
            </w:r>
            <w:proofErr w:type="spellStart"/>
            <w:r w:rsidRPr="00467ADB">
              <w:rPr>
                <w:rFonts w:ascii="Times New Roman" w:eastAsia="Times New Roman" w:hAnsi="Times New Roman" w:cs="Times New Roman"/>
                <w:color w:val="000000"/>
                <w:lang w:eastAsia="es-MX"/>
                <w:rPrChange w:id="3936" w:author="Diaz Zepeda, Hirvin Azael" w:date="2021-06-11T18:32:00Z">
                  <w:rPr/>
                </w:rPrChange>
              </w:rPr>
              <w:t>Intubated</w:t>
            </w:r>
            <w:proofErr w:type="spellEnd"/>
            <w:r w:rsidRPr="00467ADB">
              <w:rPr>
                <w:rFonts w:ascii="Times New Roman" w:eastAsia="Times New Roman" w:hAnsi="Times New Roman" w:cs="Times New Roman"/>
                <w:color w:val="000000"/>
                <w:lang w:eastAsia="es-MX"/>
                <w:rPrChange w:id="3937"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38" w:author="Diaz Zepeda, Hirvin Azael" w:date="2021-06-11T18:32:00Z">
                  <w:rPr/>
                </w:rPrChange>
              </w:rPr>
              <w:t>Cohort</w:t>
            </w:r>
            <w:proofErr w:type="spellEnd"/>
          </w:p>
        </w:tc>
        <w:tc>
          <w:tcPr>
            <w:tcW w:w="2611" w:type="dxa"/>
            <w:tcBorders>
              <w:top w:val="nil"/>
              <w:left w:val="nil"/>
              <w:bottom w:val="nil"/>
              <w:right w:val="nil"/>
            </w:tcBorders>
            <w:shd w:val="clear" w:color="000000" w:fill="FFFFFF"/>
            <w:vAlign w:val="bottom"/>
            <w:hideMark/>
          </w:tcPr>
          <w:p w14:paraId="469E87B3"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39" w:author="Diaz Zepeda, Hirvin Azael" w:date="2021-06-11T18:32:00Z">
                  <w:rPr/>
                </w:rPrChange>
              </w:rPr>
              <w:pPrChange w:id="3940" w:author="Diaz Zepeda, Hirvin Azael" w:date="2021-06-11T18:32:00Z">
                <w:pPr>
                  <w:jc w:val="center"/>
                </w:pPr>
              </w:pPrChange>
            </w:pPr>
            <w:r w:rsidRPr="00467ADB">
              <w:rPr>
                <w:rFonts w:ascii="Times New Roman" w:eastAsia="Times New Roman" w:hAnsi="Times New Roman" w:cs="Times New Roman"/>
                <w:color w:val="000000"/>
                <w:lang w:eastAsia="es-MX"/>
                <w:rPrChange w:id="3941" w:author="Diaz Zepeda, Hirvin Azael" w:date="2021-06-11T18:32:00Z">
                  <w:rPr/>
                </w:rPrChange>
              </w:rPr>
              <w:t>μ = 44,151; SD = 15,610</w:t>
            </w:r>
          </w:p>
        </w:tc>
        <w:tc>
          <w:tcPr>
            <w:tcW w:w="1651" w:type="dxa"/>
            <w:tcBorders>
              <w:top w:val="nil"/>
              <w:left w:val="nil"/>
              <w:bottom w:val="nil"/>
              <w:right w:val="nil"/>
            </w:tcBorders>
            <w:shd w:val="clear" w:color="000000" w:fill="D0CECE"/>
            <w:vAlign w:val="center"/>
            <w:hideMark/>
          </w:tcPr>
          <w:p w14:paraId="4AC8A7AE"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42" w:author="Diaz Zepeda, Hirvin Azael" w:date="2021-06-11T18:32:00Z">
                  <w:rPr/>
                </w:rPrChange>
              </w:rPr>
              <w:pPrChange w:id="3943" w:author="Diaz Zepeda, Hirvin Azael" w:date="2021-06-11T18:32:00Z">
                <w:pPr>
                  <w:jc w:val="center"/>
                </w:pPr>
              </w:pPrChange>
            </w:pPr>
            <w:r w:rsidRPr="00467ADB">
              <w:rPr>
                <w:rFonts w:ascii="Times New Roman" w:eastAsia="Times New Roman" w:hAnsi="Times New Roman" w:cs="Times New Roman"/>
                <w:color w:val="000000"/>
                <w:lang w:eastAsia="es-MX"/>
                <w:rPrChange w:id="3944" w:author="Diaz Zepeda, Hirvin Azael" w:date="2021-06-11T18:32:00Z">
                  <w:rPr/>
                </w:rPrChange>
              </w:rPr>
              <w:t xml:space="preserve">Gamma </w:t>
            </w:r>
            <w:r w:rsidRPr="00467ADB">
              <w:rPr>
                <w:rFonts w:ascii="Times New Roman" w:eastAsia="Times New Roman" w:hAnsi="Times New Roman" w:cs="Times New Roman"/>
                <w:color w:val="000000"/>
                <w:lang w:eastAsia="es-MX"/>
                <w:rPrChange w:id="3945" w:author="Diaz Zepeda, Hirvin Azael" w:date="2021-06-11T18:32:00Z">
                  <w:rPr/>
                </w:rPrChange>
              </w:rPr>
              <w:br/>
              <w:t>α = 8, β= 5519</w:t>
            </w:r>
          </w:p>
        </w:tc>
        <w:tc>
          <w:tcPr>
            <w:tcW w:w="731" w:type="dxa"/>
            <w:tcBorders>
              <w:top w:val="nil"/>
              <w:left w:val="nil"/>
              <w:bottom w:val="nil"/>
              <w:right w:val="nil"/>
            </w:tcBorders>
            <w:shd w:val="clear" w:color="000000" w:fill="FFFFFF"/>
            <w:noWrap/>
            <w:vAlign w:val="bottom"/>
            <w:hideMark/>
          </w:tcPr>
          <w:p w14:paraId="0ED5AD42"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46" w:author="Diaz Zepeda, Hirvin Azael" w:date="2021-06-11T18:32:00Z">
                  <w:rPr/>
                </w:rPrChange>
              </w:rPr>
              <w:pPrChange w:id="3947" w:author="Diaz Zepeda, Hirvin Azael" w:date="2021-06-11T18:32:00Z">
                <w:pPr>
                  <w:jc w:val="center"/>
                </w:pPr>
              </w:pPrChange>
            </w:pPr>
            <w:r w:rsidRPr="00467ADB">
              <w:rPr>
                <w:rFonts w:ascii="Times New Roman" w:eastAsia="Times New Roman" w:hAnsi="Times New Roman" w:cs="Times New Roman"/>
                <w:color w:val="000000"/>
                <w:lang w:eastAsia="es-MX"/>
                <w:rPrChange w:id="3948" w:author="Diaz Zepeda, Hirvin Azael" w:date="2021-06-11T18:32:00Z">
                  <w:rPr/>
                </w:rPrChange>
              </w:rPr>
              <w:t> </w:t>
            </w:r>
          </w:p>
        </w:tc>
      </w:tr>
      <w:tr w:rsidR="00467ADB" w:rsidRPr="00467ADB" w14:paraId="14EADD3B"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47549723"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49" w:author="Diaz Zepeda, Hirvin Azael" w:date="2021-06-11T18:32:00Z">
                  <w:rPr/>
                </w:rPrChange>
              </w:rPr>
              <w:pPrChange w:id="3950" w:author="Diaz Zepeda, Hirvin Azael" w:date="2021-06-11T18:32:00Z">
                <w:pPr/>
              </w:pPrChange>
            </w:pPr>
            <w:r w:rsidRPr="00467ADB">
              <w:rPr>
                <w:rFonts w:ascii="Times New Roman" w:eastAsia="Times New Roman" w:hAnsi="Times New Roman" w:cs="Times New Roman"/>
                <w:color w:val="000000"/>
                <w:lang w:eastAsia="es-MX"/>
                <w:rPrChange w:id="3951" w:author="Diaz Zepeda, Hirvin Azael" w:date="2021-06-11T18:32:00Z">
                  <w:rPr/>
                </w:rPrChange>
              </w:rPr>
              <w:t xml:space="preserve">Remdesivir </w:t>
            </w:r>
            <w:proofErr w:type="spellStart"/>
            <w:r w:rsidRPr="00467ADB">
              <w:rPr>
                <w:rFonts w:ascii="Times New Roman" w:eastAsia="Times New Roman" w:hAnsi="Times New Roman" w:cs="Times New Roman"/>
                <w:color w:val="000000"/>
                <w:lang w:eastAsia="es-MX"/>
                <w:rPrChange w:id="3952" w:author="Diaz Zepeda, Hirvin Azael" w:date="2021-06-11T18:32:00Z">
                  <w:rPr/>
                </w:rPrChange>
              </w:rPr>
              <w:t>Intervention</w:t>
            </w:r>
            <w:proofErr w:type="spellEnd"/>
            <w:r w:rsidRPr="00467ADB">
              <w:rPr>
                <w:rFonts w:ascii="Times New Roman" w:eastAsia="Times New Roman" w:hAnsi="Times New Roman" w:cs="Times New Roman"/>
                <w:color w:val="000000"/>
                <w:lang w:eastAsia="es-MX"/>
                <w:rPrChange w:id="3953"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54" w:author="Diaz Zepeda, Hirvin Azael" w:date="2021-06-11T18:32:00Z">
                  <w:rPr/>
                </w:rPrChange>
              </w:rPr>
              <w:t>effect</w:t>
            </w:r>
            <w:proofErr w:type="spellEnd"/>
          </w:p>
        </w:tc>
        <w:tc>
          <w:tcPr>
            <w:tcW w:w="2611" w:type="dxa"/>
            <w:tcBorders>
              <w:top w:val="nil"/>
              <w:left w:val="nil"/>
              <w:bottom w:val="nil"/>
              <w:right w:val="nil"/>
            </w:tcBorders>
            <w:shd w:val="clear" w:color="000000" w:fill="FFFFFF"/>
            <w:noWrap/>
            <w:vAlign w:val="center"/>
            <w:hideMark/>
          </w:tcPr>
          <w:p w14:paraId="1337053D"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55" w:author="Diaz Zepeda, Hirvin Azael" w:date="2021-06-11T18:32:00Z">
                  <w:rPr/>
                </w:rPrChange>
              </w:rPr>
              <w:pPrChange w:id="3956" w:author="Diaz Zepeda, Hirvin Azael" w:date="2021-06-11T18:32:00Z">
                <w:pPr>
                  <w:jc w:val="center"/>
                </w:pPr>
              </w:pPrChange>
            </w:pPr>
            <w:r w:rsidRPr="00467ADB">
              <w:rPr>
                <w:rFonts w:ascii="Times New Roman" w:eastAsia="Times New Roman" w:hAnsi="Times New Roman" w:cs="Times New Roman"/>
                <w:color w:val="000000"/>
                <w:lang w:eastAsia="es-MX"/>
                <w:rPrChange w:id="3957" w:author="Diaz Zepeda, Hirvin Azael" w:date="2021-06-11T18:32:00Z">
                  <w:rPr/>
                </w:rPrChange>
              </w:rPr>
              <w:t>HR: 0.73, CI: 0.52 - 1.03</w:t>
            </w:r>
          </w:p>
        </w:tc>
        <w:tc>
          <w:tcPr>
            <w:tcW w:w="1651" w:type="dxa"/>
            <w:tcBorders>
              <w:top w:val="nil"/>
              <w:left w:val="nil"/>
              <w:bottom w:val="nil"/>
              <w:right w:val="nil"/>
            </w:tcBorders>
            <w:shd w:val="clear" w:color="000000" w:fill="D0CECE"/>
            <w:vAlign w:val="center"/>
            <w:hideMark/>
          </w:tcPr>
          <w:p w14:paraId="40D0C1BD"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58" w:author="Diaz Zepeda, Hirvin Azael" w:date="2021-06-11T18:32:00Z">
                  <w:rPr/>
                </w:rPrChange>
              </w:rPr>
              <w:pPrChange w:id="3959"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960" w:author="Diaz Zepeda, Hirvin Azael" w:date="2021-06-11T18:32:00Z">
                  <w:rPr/>
                </w:rPrChange>
              </w:rPr>
              <w:t>Lognormal</w:t>
            </w:r>
            <w:proofErr w:type="spellEnd"/>
            <w:r w:rsidRPr="00467ADB">
              <w:rPr>
                <w:rFonts w:ascii="Times New Roman" w:eastAsia="Times New Roman" w:hAnsi="Times New Roman" w:cs="Times New Roman"/>
                <w:color w:val="000000"/>
                <w:lang w:eastAsia="es-MX"/>
                <w:rPrChange w:id="3961" w:author="Diaz Zepeda, Hirvin Azael" w:date="2021-06-11T18:32:00Z">
                  <w:rPr/>
                </w:rPrChange>
              </w:rPr>
              <w:t xml:space="preserve">            μ = 0.73, σ = 0.17</w:t>
            </w:r>
          </w:p>
        </w:tc>
        <w:tc>
          <w:tcPr>
            <w:tcW w:w="731" w:type="dxa"/>
            <w:tcBorders>
              <w:top w:val="nil"/>
              <w:left w:val="nil"/>
              <w:bottom w:val="nil"/>
              <w:right w:val="nil"/>
            </w:tcBorders>
            <w:shd w:val="clear" w:color="000000" w:fill="FFFFFF"/>
            <w:noWrap/>
            <w:vAlign w:val="bottom"/>
            <w:hideMark/>
          </w:tcPr>
          <w:p w14:paraId="23A53B91" w14:textId="77777777" w:rsidR="00467ADB" w:rsidRPr="00467ADB" w:rsidRDefault="00467ADB" w:rsidP="00467ADB">
            <w:pPr>
              <w:spacing w:after="0" w:line="240" w:lineRule="auto"/>
              <w:rPr>
                <w:rFonts w:ascii="Times New Roman" w:eastAsia="Times New Roman" w:hAnsi="Times New Roman" w:cs="Times New Roman"/>
                <w:color w:val="000000"/>
                <w:lang w:eastAsia="es-MX"/>
                <w:rPrChange w:id="3962" w:author="Diaz Zepeda, Hirvin Azael" w:date="2021-06-11T18:32:00Z">
                  <w:rPr/>
                </w:rPrChange>
              </w:rPr>
              <w:pPrChange w:id="3963" w:author="Diaz Zepeda, Hirvin Azael" w:date="2021-06-11T18:32:00Z">
                <w:pPr/>
              </w:pPrChange>
            </w:pPr>
            <w:r w:rsidRPr="00467ADB">
              <w:rPr>
                <w:rFonts w:ascii="Times New Roman" w:eastAsia="Times New Roman" w:hAnsi="Times New Roman" w:cs="Times New Roman"/>
                <w:color w:val="000000"/>
                <w:lang w:eastAsia="es-MX"/>
                <w:rPrChange w:id="3964" w:author="Diaz Zepeda, Hirvin Azael" w:date="2021-06-11T18:32:00Z">
                  <w:rPr/>
                </w:rPrChange>
              </w:rPr>
              <w:t> </w:t>
            </w:r>
          </w:p>
        </w:tc>
      </w:tr>
      <w:tr w:rsidR="00467ADB" w:rsidRPr="00467ADB" w14:paraId="351B9904"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1135D2B7"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65" w:author="Diaz Zepeda, Hirvin Azael" w:date="2021-06-11T18:32:00Z">
                  <w:rPr/>
                </w:rPrChange>
              </w:rPr>
              <w:pPrChange w:id="3966" w:author="Diaz Zepeda, Hirvin Azael" w:date="2021-06-11T18:32:00Z">
                <w:pPr/>
              </w:pPrChange>
            </w:pPr>
            <w:r w:rsidRPr="00467ADB">
              <w:rPr>
                <w:rFonts w:ascii="Times New Roman" w:eastAsia="Times New Roman" w:hAnsi="Times New Roman" w:cs="Times New Roman"/>
                <w:color w:val="000000"/>
                <w:lang w:eastAsia="es-MX"/>
                <w:rPrChange w:id="3967" w:author="Diaz Zepeda, Hirvin Azael" w:date="2021-06-11T18:32:00Z">
                  <w:rPr/>
                </w:rPrChange>
              </w:rPr>
              <w:t xml:space="preserve">Baricitinib </w:t>
            </w:r>
            <w:proofErr w:type="spellStart"/>
            <w:r w:rsidRPr="00467ADB">
              <w:rPr>
                <w:rFonts w:ascii="Times New Roman" w:eastAsia="Times New Roman" w:hAnsi="Times New Roman" w:cs="Times New Roman"/>
                <w:color w:val="000000"/>
                <w:lang w:eastAsia="es-MX"/>
                <w:rPrChange w:id="3968" w:author="Diaz Zepeda, Hirvin Azael" w:date="2021-06-11T18:32:00Z">
                  <w:rPr/>
                </w:rPrChange>
              </w:rPr>
              <w:t>Intervention</w:t>
            </w:r>
            <w:proofErr w:type="spellEnd"/>
            <w:r w:rsidRPr="00467ADB">
              <w:rPr>
                <w:rFonts w:ascii="Times New Roman" w:eastAsia="Times New Roman" w:hAnsi="Times New Roman" w:cs="Times New Roman"/>
                <w:color w:val="000000"/>
                <w:lang w:eastAsia="es-MX"/>
                <w:rPrChange w:id="3969"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70" w:author="Diaz Zepeda, Hirvin Azael" w:date="2021-06-11T18:32:00Z">
                  <w:rPr/>
                </w:rPrChange>
              </w:rPr>
              <w:t>effect</w:t>
            </w:r>
            <w:proofErr w:type="spellEnd"/>
          </w:p>
        </w:tc>
        <w:tc>
          <w:tcPr>
            <w:tcW w:w="2611" w:type="dxa"/>
            <w:tcBorders>
              <w:top w:val="nil"/>
              <w:left w:val="nil"/>
              <w:bottom w:val="nil"/>
              <w:right w:val="nil"/>
            </w:tcBorders>
            <w:shd w:val="clear" w:color="000000" w:fill="FFFFFF"/>
            <w:noWrap/>
            <w:vAlign w:val="center"/>
            <w:hideMark/>
          </w:tcPr>
          <w:p w14:paraId="58E16562"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71" w:author="Diaz Zepeda, Hirvin Azael" w:date="2021-06-11T18:32:00Z">
                  <w:rPr/>
                </w:rPrChange>
              </w:rPr>
              <w:pPrChange w:id="3972" w:author="Diaz Zepeda, Hirvin Azael" w:date="2021-06-11T18:32:00Z">
                <w:pPr>
                  <w:jc w:val="center"/>
                </w:pPr>
              </w:pPrChange>
            </w:pPr>
            <w:r w:rsidRPr="00467ADB">
              <w:rPr>
                <w:rFonts w:ascii="Times New Roman" w:eastAsia="Times New Roman" w:hAnsi="Times New Roman" w:cs="Times New Roman"/>
                <w:color w:val="000000"/>
                <w:lang w:eastAsia="es-MX"/>
                <w:rPrChange w:id="3973" w:author="Diaz Zepeda, Hirvin Azael" w:date="2021-06-11T18:32:00Z">
                  <w:rPr/>
                </w:rPrChange>
              </w:rPr>
              <w:t>HR: 0.65, CI: 0.39 - 1.09</w:t>
            </w:r>
          </w:p>
        </w:tc>
        <w:tc>
          <w:tcPr>
            <w:tcW w:w="1651" w:type="dxa"/>
            <w:tcBorders>
              <w:top w:val="nil"/>
              <w:left w:val="nil"/>
              <w:bottom w:val="nil"/>
              <w:right w:val="nil"/>
            </w:tcBorders>
            <w:shd w:val="clear" w:color="000000" w:fill="D0CECE"/>
            <w:vAlign w:val="center"/>
            <w:hideMark/>
          </w:tcPr>
          <w:p w14:paraId="59FB5590"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74" w:author="Diaz Zepeda, Hirvin Azael" w:date="2021-06-11T18:32:00Z">
                  <w:rPr/>
                </w:rPrChange>
              </w:rPr>
              <w:pPrChange w:id="3975"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976" w:author="Diaz Zepeda, Hirvin Azael" w:date="2021-06-11T18:32:00Z">
                  <w:rPr/>
                </w:rPrChange>
              </w:rPr>
              <w:t>Lognormal</w:t>
            </w:r>
            <w:proofErr w:type="spellEnd"/>
            <w:r w:rsidRPr="00467ADB">
              <w:rPr>
                <w:rFonts w:ascii="Times New Roman" w:eastAsia="Times New Roman" w:hAnsi="Times New Roman" w:cs="Times New Roman"/>
                <w:color w:val="000000"/>
                <w:lang w:eastAsia="es-MX"/>
                <w:rPrChange w:id="3977" w:author="Diaz Zepeda, Hirvin Azael" w:date="2021-06-11T18:32:00Z">
                  <w:rPr/>
                </w:rPrChange>
              </w:rPr>
              <w:t xml:space="preserve">           μ = 0.65, σ = 0.26</w:t>
            </w:r>
          </w:p>
        </w:tc>
        <w:tc>
          <w:tcPr>
            <w:tcW w:w="731" w:type="dxa"/>
            <w:tcBorders>
              <w:top w:val="nil"/>
              <w:left w:val="nil"/>
              <w:bottom w:val="nil"/>
              <w:right w:val="nil"/>
            </w:tcBorders>
            <w:shd w:val="clear" w:color="000000" w:fill="FFFFFF"/>
            <w:noWrap/>
            <w:vAlign w:val="bottom"/>
            <w:hideMark/>
          </w:tcPr>
          <w:p w14:paraId="1A0E63E9" w14:textId="77777777" w:rsidR="00467ADB" w:rsidRPr="00467ADB" w:rsidRDefault="00467ADB" w:rsidP="00467ADB">
            <w:pPr>
              <w:spacing w:after="0" w:line="240" w:lineRule="auto"/>
              <w:rPr>
                <w:rFonts w:ascii="Times New Roman" w:eastAsia="Times New Roman" w:hAnsi="Times New Roman" w:cs="Times New Roman"/>
                <w:color w:val="000000"/>
                <w:lang w:eastAsia="es-MX"/>
                <w:rPrChange w:id="3978" w:author="Diaz Zepeda, Hirvin Azael" w:date="2021-06-11T18:32:00Z">
                  <w:rPr/>
                </w:rPrChange>
              </w:rPr>
              <w:pPrChange w:id="3979" w:author="Diaz Zepeda, Hirvin Azael" w:date="2021-06-11T18:32:00Z">
                <w:pPr/>
              </w:pPrChange>
            </w:pPr>
            <w:r w:rsidRPr="00467ADB">
              <w:rPr>
                <w:rFonts w:ascii="Times New Roman" w:eastAsia="Times New Roman" w:hAnsi="Times New Roman" w:cs="Times New Roman"/>
                <w:color w:val="000000"/>
                <w:lang w:eastAsia="es-MX"/>
                <w:rPrChange w:id="3980" w:author="Diaz Zepeda, Hirvin Azael" w:date="2021-06-11T18:32:00Z">
                  <w:rPr/>
                </w:rPrChange>
              </w:rPr>
              <w:t> </w:t>
            </w:r>
          </w:p>
        </w:tc>
      </w:tr>
      <w:tr w:rsidR="00467ADB" w:rsidRPr="00467ADB" w14:paraId="2685C7BB" w14:textId="77777777" w:rsidTr="00467ADB">
        <w:trPr>
          <w:divId w:val="1765883145"/>
          <w:trHeight w:val="552"/>
        </w:trPr>
        <w:tc>
          <w:tcPr>
            <w:tcW w:w="4587" w:type="dxa"/>
            <w:tcBorders>
              <w:top w:val="nil"/>
              <w:left w:val="nil"/>
              <w:bottom w:val="nil"/>
              <w:right w:val="nil"/>
            </w:tcBorders>
            <w:shd w:val="clear" w:color="000000" w:fill="D0CECE"/>
            <w:noWrap/>
            <w:vAlign w:val="bottom"/>
            <w:hideMark/>
          </w:tcPr>
          <w:p w14:paraId="7ECA1135"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81" w:author="Diaz Zepeda, Hirvin Azael" w:date="2021-06-11T18:32:00Z">
                  <w:rPr/>
                </w:rPrChange>
              </w:rPr>
              <w:pPrChange w:id="3982" w:author="Diaz Zepeda, Hirvin Azael" w:date="2021-06-11T18:32:00Z">
                <w:pPr/>
              </w:pPrChange>
            </w:pPr>
            <w:proofErr w:type="spellStart"/>
            <w:r w:rsidRPr="00467ADB">
              <w:rPr>
                <w:rFonts w:ascii="Times New Roman" w:eastAsia="Times New Roman" w:hAnsi="Times New Roman" w:cs="Times New Roman"/>
                <w:color w:val="000000"/>
                <w:lang w:eastAsia="es-MX"/>
                <w:rPrChange w:id="3983" w:author="Diaz Zepeda, Hirvin Azael" w:date="2021-06-11T18:32:00Z">
                  <w:rPr/>
                </w:rPrChange>
              </w:rPr>
              <w:t>Dexamethasone</w:t>
            </w:r>
            <w:proofErr w:type="spellEnd"/>
            <w:r w:rsidRPr="00467ADB">
              <w:rPr>
                <w:rFonts w:ascii="Times New Roman" w:eastAsia="Times New Roman" w:hAnsi="Times New Roman" w:cs="Times New Roman"/>
                <w:color w:val="000000"/>
                <w:lang w:eastAsia="es-MX"/>
                <w:rPrChange w:id="3984"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85" w:author="Diaz Zepeda, Hirvin Azael" w:date="2021-06-11T18:32:00Z">
                  <w:rPr/>
                </w:rPrChange>
              </w:rPr>
              <w:t>intervention</w:t>
            </w:r>
            <w:proofErr w:type="spellEnd"/>
            <w:r w:rsidRPr="00467ADB">
              <w:rPr>
                <w:rFonts w:ascii="Times New Roman" w:eastAsia="Times New Roman" w:hAnsi="Times New Roman" w:cs="Times New Roman"/>
                <w:color w:val="000000"/>
                <w:lang w:eastAsia="es-MX"/>
                <w:rPrChange w:id="3986" w:author="Diaz Zepeda, Hirvin Azael" w:date="2021-06-11T18:32:00Z">
                  <w:rPr/>
                </w:rPrChange>
              </w:rPr>
              <w:t xml:space="preserve"> </w:t>
            </w:r>
            <w:proofErr w:type="spellStart"/>
            <w:r w:rsidRPr="00467ADB">
              <w:rPr>
                <w:rFonts w:ascii="Times New Roman" w:eastAsia="Times New Roman" w:hAnsi="Times New Roman" w:cs="Times New Roman"/>
                <w:color w:val="000000"/>
                <w:lang w:eastAsia="es-MX"/>
                <w:rPrChange w:id="3987" w:author="Diaz Zepeda, Hirvin Azael" w:date="2021-06-11T18:32:00Z">
                  <w:rPr/>
                </w:rPrChange>
              </w:rPr>
              <w:t>effect</w:t>
            </w:r>
            <w:proofErr w:type="spellEnd"/>
          </w:p>
        </w:tc>
        <w:tc>
          <w:tcPr>
            <w:tcW w:w="2611" w:type="dxa"/>
            <w:tcBorders>
              <w:top w:val="nil"/>
              <w:left w:val="nil"/>
              <w:bottom w:val="nil"/>
              <w:right w:val="nil"/>
            </w:tcBorders>
            <w:shd w:val="clear" w:color="000000" w:fill="FFFFFF"/>
            <w:noWrap/>
            <w:vAlign w:val="center"/>
            <w:hideMark/>
          </w:tcPr>
          <w:p w14:paraId="29030788"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88" w:author="Diaz Zepeda, Hirvin Azael" w:date="2021-06-11T18:32:00Z">
                  <w:rPr/>
                </w:rPrChange>
              </w:rPr>
              <w:pPrChange w:id="3989" w:author="Diaz Zepeda, Hirvin Azael" w:date="2021-06-11T18:32:00Z">
                <w:pPr>
                  <w:jc w:val="center"/>
                </w:pPr>
              </w:pPrChange>
            </w:pPr>
            <w:r w:rsidRPr="00467ADB">
              <w:rPr>
                <w:rFonts w:ascii="Times New Roman" w:eastAsia="Times New Roman" w:hAnsi="Times New Roman" w:cs="Times New Roman"/>
                <w:color w:val="000000"/>
                <w:lang w:eastAsia="es-MX"/>
                <w:rPrChange w:id="3990" w:author="Diaz Zepeda, Hirvin Azael" w:date="2021-06-11T18:32:00Z">
                  <w:rPr/>
                </w:rPrChange>
              </w:rPr>
              <w:t>HR: 0.64, CI: 0.51 - 0.81</w:t>
            </w:r>
          </w:p>
        </w:tc>
        <w:tc>
          <w:tcPr>
            <w:tcW w:w="1651" w:type="dxa"/>
            <w:tcBorders>
              <w:top w:val="nil"/>
              <w:left w:val="nil"/>
              <w:bottom w:val="nil"/>
              <w:right w:val="nil"/>
            </w:tcBorders>
            <w:shd w:val="clear" w:color="000000" w:fill="D0CECE"/>
            <w:vAlign w:val="center"/>
            <w:hideMark/>
          </w:tcPr>
          <w:p w14:paraId="7444A7D2" w14:textId="77777777" w:rsidR="00467ADB" w:rsidRPr="00467ADB" w:rsidRDefault="00467ADB" w:rsidP="00467ADB">
            <w:pPr>
              <w:spacing w:after="0" w:line="240" w:lineRule="auto"/>
              <w:jc w:val="center"/>
              <w:rPr>
                <w:rFonts w:ascii="Times New Roman" w:eastAsia="Times New Roman" w:hAnsi="Times New Roman" w:cs="Times New Roman"/>
                <w:color w:val="000000"/>
                <w:lang w:eastAsia="es-MX"/>
                <w:rPrChange w:id="3991" w:author="Diaz Zepeda, Hirvin Azael" w:date="2021-06-11T18:32:00Z">
                  <w:rPr/>
                </w:rPrChange>
              </w:rPr>
              <w:pPrChange w:id="3992" w:author="Diaz Zepeda, Hirvin Azael" w:date="2021-06-11T18:32:00Z">
                <w:pPr>
                  <w:jc w:val="center"/>
                </w:pPr>
              </w:pPrChange>
            </w:pPr>
            <w:proofErr w:type="spellStart"/>
            <w:r w:rsidRPr="00467ADB">
              <w:rPr>
                <w:rFonts w:ascii="Times New Roman" w:eastAsia="Times New Roman" w:hAnsi="Times New Roman" w:cs="Times New Roman"/>
                <w:color w:val="000000"/>
                <w:lang w:eastAsia="es-MX"/>
                <w:rPrChange w:id="3993" w:author="Diaz Zepeda, Hirvin Azael" w:date="2021-06-11T18:32:00Z">
                  <w:rPr/>
                </w:rPrChange>
              </w:rPr>
              <w:t>Lognormal</w:t>
            </w:r>
            <w:proofErr w:type="spellEnd"/>
            <w:r w:rsidRPr="00467ADB">
              <w:rPr>
                <w:rFonts w:ascii="Times New Roman" w:eastAsia="Times New Roman" w:hAnsi="Times New Roman" w:cs="Times New Roman"/>
                <w:color w:val="000000"/>
                <w:lang w:eastAsia="es-MX"/>
                <w:rPrChange w:id="3994" w:author="Diaz Zepeda, Hirvin Azael" w:date="2021-06-11T18:32:00Z">
                  <w:rPr/>
                </w:rPrChange>
              </w:rPr>
              <w:t xml:space="preserve">            μ = 0.64, σ = 0.11</w:t>
            </w:r>
          </w:p>
        </w:tc>
        <w:tc>
          <w:tcPr>
            <w:tcW w:w="731" w:type="dxa"/>
            <w:tcBorders>
              <w:top w:val="nil"/>
              <w:left w:val="nil"/>
              <w:bottom w:val="nil"/>
              <w:right w:val="nil"/>
            </w:tcBorders>
            <w:shd w:val="clear" w:color="000000" w:fill="FFFFFF"/>
            <w:noWrap/>
            <w:vAlign w:val="bottom"/>
            <w:hideMark/>
          </w:tcPr>
          <w:p w14:paraId="08E72512" w14:textId="77777777" w:rsidR="00467ADB" w:rsidRPr="00467ADB" w:rsidRDefault="00467ADB" w:rsidP="00467ADB">
            <w:pPr>
              <w:spacing w:after="0" w:line="240" w:lineRule="auto"/>
              <w:rPr>
                <w:rFonts w:ascii="Times New Roman" w:eastAsia="Times New Roman" w:hAnsi="Times New Roman" w:cs="Times New Roman"/>
                <w:color w:val="000000"/>
                <w:lang w:eastAsia="es-MX"/>
                <w:rPrChange w:id="3995" w:author="Diaz Zepeda, Hirvin Azael" w:date="2021-06-11T18:32:00Z">
                  <w:rPr/>
                </w:rPrChange>
              </w:rPr>
              <w:pPrChange w:id="3996" w:author="Diaz Zepeda, Hirvin Azael" w:date="2021-06-11T18:32:00Z">
                <w:pPr/>
              </w:pPrChange>
            </w:pPr>
            <w:r w:rsidRPr="00467ADB">
              <w:rPr>
                <w:rFonts w:ascii="Times New Roman" w:eastAsia="Times New Roman" w:hAnsi="Times New Roman" w:cs="Times New Roman"/>
                <w:color w:val="000000"/>
                <w:lang w:eastAsia="es-MX"/>
                <w:rPrChange w:id="3997" w:author="Diaz Zepeda, Hirvin Azael" w:date="2021-06-11T18:32:00Z">
                  <w:rPr/>
                </w:rPrChange>
              </w:rPr>
              <w:t> </w:t>
            </w:r>
          </w:p>
        </w:tc>
      </w:tr>
    </w:tbl>
    <w:p w14:paraId="027B9F5E" w14:textId="240F5AB6" w:rsidR="00906523" w:rsidDel="00467ADB" w:rsidRDefault="00906523" w:rsidP="00467ADB">
      <w:pPr>
        <w:jc w:val="both"/>
        <w:rPr>
          <w:del w:id="3998" w:author="Diaz Zepeda, Hirvin Azael" w:date="2021-06-11T18:32:00Z"/>
        </w:rPr>
      </w:pPr>
    </w:p>
    <w:tbl>
      <w:tblPr>
        <w:tblW w:w="9580" w:type="dxa"/>
        <w:tblCellMar>
          <w:left w:w="70" w:type="dxa"/>
          <w:right w:w="70" w:type="dxa"/>
        </w:tblCellMar>
        <w:tblLook w:val="04A0" w:firstRow="1" w:lastRow="0" w:firstColumn="1" w:lastColumn="0" w:noHBand="0" w:noVBand="1"/>
      </w:tblPr>
      <w:tblGrid>
        <w:gridCol w:w="4587"/>
        <w:gridCol w:w="2611"/>
        <w:gridCol w:w="1651"/>
        <w:gridCol w:w="751"/>
      </w:tblGrid>
      <w:tr w:rsidR="00906523" w:rsidRPr="00FA5DF8" w:rsidDel="00467ADB" w14:paraId="29B5305E" w14:textId="77777777" w:rsidTr="00906523">
        <w:trPr>
          <w:divId w:val="1769962403"/>
          <w:trHeight w:val="288"/>
          <w:del w:id="3999" w:author="Diaz Zepeda, Hirvin Azael" w:date="2021-06-11T18:32:00Z"/>
        </w:trPr>
        <w:tc>
          <w:tcPr>
            <w:tcW w:w="9580" w:type="dxa"/>
            <w:gridSpan w:val="4"/>
            <w:tcBorders>
              <w:top w:val="nil"/>
              <w:left w:val="nil"/>
              <w:bottom w:val="nil"/>
              <w:right w:val="nil"/>
            </w:tcBorders>
            <w:shd w:val="clear" w:color="000000" w:fill="000000"/>
            <w:noWrap/>
            <w:vAlign w:val="bottom"/>
            <w:hideMark/>
          </w:tcPr>
          <w:p w14:paraId="4FF94ABE" w14:textId="0B7AD64B" w:rsidR="00906523" w:rsidRPr="00906523" w:rsidDel="00467ADB" w:rsidRDefault="00906523" w:rsidP="00906523">
            <w:pPr>
              <w:spacing w:after="0" w:line="240" w:lineRule="auto"/>
              <w:jc w:val="center"/>
              <w:rPr>
                <w:del w:id="4000" w:author="Diaz Zepeda, Hirvin Azael" w:date="2021-06-11T18:32:00Z"/>
                <w:rFonts w:ascii="Times New Roman" w:eastAsia="Times New Roman" w:hAnsi="Times New Roman" w:cs="Times New Roman"/>
                <w:b/>
                <w:bCs/>
                <w:color w:val="FFFFFF"/>
                <w:lang w:val="en-US" w:eastAsia="es-MX"/>
              </w:rPr>
            </w:pPr>
            <w:del w:id="4001" w:author="Diaz Zepeda, Hirvin Azael" w:date="2021-06-11T18:32:00Z">
              <w:r w:rsidRPr="00906523" w:rsidDel="00467ADB">
                <w:rPr>
                  <w:rFonts w:ascii="Times New Roman" w:eastAsia="Times New Roman" w:hAnsi="Times New Roman" w:cs="Times New Roman"/>
                  <w:b/>
                  <w:bCs/>
                  <w:color w:val="FFFFFF"/>
                  <w:lang w:val="en-US" w:eastAsia="es-MX"/>
                </w:rPr>
                <w:delText xml:space="preserve">Parameter Distributions for Probabilistic Sensitivity Analysis </w:delText>
              </w:r>
            </w:del>
          </w:p>
        </w:tc>
      </w:tr>
      <w:tr w:rsidR="00906523" w:rsidRPr="00906523" w:rsidDel="00467ADB" w14:paraId="202E8338" w14:textId="77777777" w:rsidTr="00906523">
        <w:trPr>
          <w:divId w:val="1769962403"/>
          <w:trHeight w:val="288"/>
          <w:del w:id="4002" w:author="Diaz Zepeda, Hirvin Azael" w:date="2021-06-11T18:32:00Z"/>
        </w:trPr>
        <w:tc>
          <w:tcPr>
            <w:tcW w:w="4587" w:type="dxa"/>
            <w:tcBorders>
              <w:top w:val="nil"/>
              <w:left w:val="nil"/>
              <w:bottom w:val="single" w:sz="4" w:space="0" w:color="auto"/>
              <w:right w:val="nil"/>
            </w:tcBorders>
            <w:shd w:val="clear" w:color="000000" w:fill="D0CECE"/>
            <w:noWrap/>
            <w:vAlign w:val="bottom"/>
            <w:hideMark/>
          </w:tcPr>
          <w:p w14:paraId="270D5BB8" w14:textId="77777777" w:rsidR="00906523" w:rsidRPr="00906523" w:rsidDel="00467ADB" w:rsidRDefault="00906523" w:rsidP="00906523">
            <w:pPr>
              <w:spacing w:after="0" w:line="240" w:lineRule="auto"/>
              <w:jc w:val="center"/>
              <w:rPr>
                <w:del w:id="4003" w:author="Diaz Zepeda, Hirvin Azael" w:date="2021-06-11T18:32:00Z"/>
                <w:rFonts w:ascii="Times New Roman" w:eastAsia="Times New Roman" w:hAnsi="Times New Roman" w:cs="Times New Roman"/>
                <w:color w:val="000000"/>
                <w:lang w:eastAsia="es-MX"/>
              </w:rPr>
            </w:pPr>
            <w:del w:id="4004" w:author="Diaz Zepeda, Hirvin Azael" w:date="2021-06-11T18:32:00Z">
              <w:r w:rsidRPr="00906523" w:rsidDel="00467ADB">
                <w:rPr>
                  <w:rFonts w:ascii="Times New Roman" w:eastAsia="Times New Roman" w:hAnsi="Times New Roman" w:cs="Times New Roman"/>
                  <w:color w:val="000000"/>
                  <w:lang w:eastAsia="es-MX"/>
                </w:rPr>
                <w:delText>Hospitalization costs, not intubated</w:delText>
              </w:r>
            </w:del>
          </w:p>
        </w:tc>
        <w:tc>
          <w:tcPr>
            <w:tcW w:w="2611" w:type="dxa"/>
            <w:tcBorders>
              <w:top w:val="nil"/>
              <w:left w:val="nil"/>
              <w:bottom w:val="single" w:sz="4" w:space="0" w:color="auto"/>
              <w:right w:val="nil"/>
            </w:tcBorders>
            <w:shd w:val="clear" w:color="000000" w:fill="D0CECE"/>
            <w:noWrap/>
            <w:vAlign w:val="bottom"/>
            <w:hideMark/>
          </w:tcPr>
          <w:p w14:paraId="468465F4" w14:textId="77777777" w:rsidR="00906523" w:rsidRPr="00906523" w:rsidDel="00467ADB" w:rsidRDefault="00906523" w:rsidP="00906523">
            <w:pPr>
              <w:spacing w:after="0" w:line="240" w:lineRule="auto"/>
              <w:jc w:val="center"/>
              <w:rPr>
                <w:del w:id="4005" w:author="Diaz Zepeda, Hirvin Azael" w:date="2021-06-11T18:32:00Z"/>
                <w:rFonts w:ascii="Times New Roman" w:eastAsia="Times New Roman" w:hAnsi="Times New Roman" w:cs="Times New Roman"/>
                <w:color w:val="000000"/>
                <w:lang w:eastAsia="es-MX"/>
              </w:rPr>
            </w:pPr>
            <w:del w:id="4006" w:author="Diaz Zepeda, Hirvin Azael" w:date="2021-06-11T18:32:00Z">
              <w:r w:rsidRPr="00906523" w:rsidDel="00467ADB">
                <w:rPr>
                  <w:rFonts w:ascii="Times New Roman" w:eastAsia="Times New Roman" w:hAnsi="Times New Roman" w:cs="Times New Roman"/>
                  <w:color w:val="000000"/>
                  <w:lang w:eastAsia="es-MX"/>
                </w:rPr>
                <w:delText>Value</w:delText>
              </w:r>
            </w:del>
          </w:p>
        </w:tc>
        <w:tc>
          <w:tcPr>
            <w:tcW w:w="1651" w:type="dxa"/>
            <w:tcBorders>
              <w:top w:val="nil"/>
              <w:left w:val="nil"/>
              <w:bottom w:val="single" w:sz="4" w:space="0" w:color="auto"/>
              <w:right w:val="nil"/>
            </w:tcBorders>
            <w:shd w:val="clear" w:color="000000" w:fill="D0CECE"/>
            <w:noWrap/>
            <w:vAlign w:val="bottom"/>
            <w:hideMark/>
          </w:tcPr>
          <w:p w14:paraId="60481FC0" w14:textId="77777777" w:rsidR="00906523" w:rsidRPr="00906523" w:rsidDel="00467ADB" w:rsidRDefault="00906523" w:rsidP="00906523">
            <w:pPr>
              <w:spacing w:after="0" w:line="240" w:lineRule="auto"/>
              <w:jc w:val="center"/>
              <w:rPr>
                <w:del w:id="4007" w:author="Diaz Zepeda, Hirvin Azael" w:date="2021-06-11T18:32:00Z"/>
                <w:rFonts w:ascii="Times New Roman" w:eastAsia="Times New Roman" w:hAnsi="Times New Roman" w:cs="Times New Roman"/>
                <w:color w:val="000000"/>
                <w:lang w:eastAsia="es-MX"/>
              </w:rPr>
            </w:pPr>
            <w:del w:id="4008" w:author="Diaz Zepeda, Hirvin Azael" w:date="2021-06-11T18:32:00Z">
              <w:r w:rsidRPr="00906523" w:rsidDel="00467ADB">
                <w:rPr>
                  <w:rFonts w:ascii="Times New Roman" w:eastAsia="Times New Roman" w:hAnsi="Times New Roman" w:cs="Times New Roman"/>
                  <w:color w:val="000000"/>
                  <w:lang w:eastAsia="es-MX"/>
                </w:rPr>
                <w:delText>Distribution</w:delText>
              </w:r>
            </w:del>
          </w:p>
        </w:tc>
        <w:tc>
          <w:tcPr>
            <w:tcW w:w="731" w:type="dxa"/>
            <w:tcBorders>
              <w:top w:val="nil"/>
              <w:left w:val="nil"/>
              <w:bottom w:val="single" w:sz="4" w:space="0" w:color="auto"/>
              <w:right w:val="nil"/>
            </w:tcBorders>
            <w:shd w:val="clear" w:color="000000" w:fill="D0CECE"/>
            <w:noWrap/>
            <w:vAlign w:val="bottom"/>
            <w:hideMark/>
          </w:tcPr>
          <w:p w14:paraId="49F6E7FC" w14:textId="77777777" w:rsidR="00906523" w:rsidRPr="00906523" w:rsidDel="00467ADB" w:rsidRDefault="00906523" w:rsidP="00906523">
            <w:pPr>
              <w:spacing w:after="0" w:line="240" w:lineRule="auto"/>
              <w:jc w:val="center"/>
              <w:rPr>
                <w:del w:id="4009" w:author="Diaz Zepeda, Hirvin Azael" w:date="2021-06-11T18:32:00Z"/>
                <w:rFonts w:ascii="Times New Roman" w:eastAsia="Times New Roman" w:hAnsi="Times New Roman" w:cs="Times New Roman"/>
                <w:color w:val="000000"/>
                <w:lang w:eastAsia="es-MX"/>
              </w:rPr>
            </w:pPr>
            <w:del w:id="4010" w:author="Diaz Zepeda, Hirvin Azael" w:date="2021-06-11T18:32:00Z">
              <w:r w:rsidRPr="00906523" w:rsidDel="00467ADB">
                <w:rPr>
                  <w:rFonts w:ascii="Times New Roman" w:eastAsia="Times New Roman" w:hAnsi="Times New Roman" w:cs="Times New Roman"/>
                  <w:color w:val="000000"/>
                  <w:lang w:eastAsia="es-MX"/>
                </w:rPr>
                <w:delText>Source</w:delText>
              </w:r>
            </w:del>
          </w:p>
        </w:tc>
      </w:tr>
      <w:tr w:rsidR="00906523" w:rsidRPr="00906523" w:rsidDel="00467ADB" w14:paraId="2755C40F" w14:textId="77777777" w:rsidTr="00906523">
        <w:trPr>
          <w:divId w:val="1769962403"/>
          <w:trHeight w:val="552"/>
          <w:del w:id="4011" w:author="Diaz Zepeda, Hirvin Azael" w:date="2021-06-11T18:32:00Z"/>
        </w:trPr>
        <w:tc>
          <w:tcPr>
            <w:tcW w:w="4587" w:type="dxa"/>
            <w:tcBorders>
              <w:top w:val="nil"/>
              <w:left w:val="nil"/>
              <w:bottom w:val="nil"/>
              <w:right w:val="nil"/>
            </w:tcBorders>
            <w:shd w:val="clear" w:color="000000" w:fill="D0CECE"/>
            <w:noWrap/>
            <w:vAlign w:val="bottom"/>
            <w:hideMark/>
          </w:tcPr>
          <w:p w14:paraId="336CB890" w14:textId="77777777" w:rsidR="00906523" w:rsidRPr="00906523" w:rsidDel="00467ADB" w:rsidRDefault="00906523" w:rsidP="007E0DCD">
            <w:pPr>
              <w:spacing w:after="0" w:line="240" w:lineRule="auto"/>
              <w:jc w:val="center"/>
              <w:rPr>
                <w:del w:id="4012" w:author="Diaz Zepeda, Hirvin Azael" w:date="2021-06-11T18:32:00Z"/>
                <w:rFonts w:ascii="Times New Roman" w:eastAsia="Times New Roman" w:hAnsi="Times New Roman" w:cs="Times New Roman"/>
                <w:color w:val="000000"/>
                <w:lang w:val="en-US" w:eastAsia="es-MX"/>
              </w:rPr>
            </w:pPr>
            <w:del w:id="4013" w:author="Diaz Zepeda, Hirvin Azael" w:date="2021-06-11T18:32:00Z">
              <w:r w:rsidRPr="00906523" w:rsidDel="00467ADB">
                <w:rPr>
                  <w:rFonts w:ascii="Times New Roman" w:eastAsia="Times New Roman" w:hAnsi="Times New Roman" w:cs="Times New Roman"/>
                  <w:color w:val="000000"/>
                  <w:lang w:val="en-US" w:eastAsia="es-MX"/>
                </w:rPr>
                <w:delText>Hospitalization time: Not intubated Cohort</w:delText>
              </w:r>
            </w:del>
          </w:p>
        </w:tc>
        <w:tc>
          <w:tcPr>
            <w:tcW w:w="2611" w:type="dxa"/>
            <w:tcBorders>
              <w:top w:val="nil"/>
              <w:left w:val="nil"/>
              <w:bottom w:val="nil"/>
              <w:right w:val="nil"/>
            </w:tcBorders>
            <w:shd w:val="clear" w:color="000000" w:fill="FFFFFF"/>
            <w:vAlign w:val="bottom"/>
            <w:hideMark/>
          </w:tcPr>
          <w:p w14:paraId="6CF12F25" w14:textId="77777777" w:rsidR="00906523" w:rsidRPr="00906523" w:rsidDel="00467ADB" w:rsidRDefault="00906523" w:rsidP="00906523">
            <w:pPr>
              <w:spacing w:after="0" w:line="240" w:lineRule="auto"/>
              <w:jc w:val="center"/>
              <w:rPr>
                <w:del w:id="4014" w:author="Diaz Zepeda, Hirvin Azael" w:date="2021-06-11T18:32:00Z"/>
                <w:rFonts w:ascii="Times New Roman" w:eastAsia="Times New Roman" w:hAnsi="Times New Roman" w:cs="Times New Roman"/>
                <w:color w:val="000000"/>
                <w:lang w:eastAsia="es-MX"/>
              </w:rPr>
            </w:pPr>
            <w:del w:id="4015" w:author="Diaz Zepeda, Hirvin Azael" w:date="2021-06-11T18:32:00Z">
              <w:r w:rsidRPr="00906523" w:rsidDel="00467ADB">
                <w:rPr>
                  <w:rFonts w:ascii="Times New Roman" w:eastAsia="Times New Roman" w:hAnsi="Times New Roman" w:cs="Times New Roman"/>
                  <w:color w:val="000000"/>
                  <w:lang w:eastAsia="es-MX"/>
                </w:rPr>
                <w:delText>μ = 13.29; SD = 7.17</w:delText>
              </w:r>
            </w:del>
          </w:p>
        </w:tc>
        <w:tc>
          <w:tcPr>
            <w:tcW w:w="1651" w:type="dxa"/>
            <w:tcBorders>
              <w:top w:val="nil"/>
              <w:left w:val="nil"/>
              <w:bottom w:val="nil"/>
              <w:right w:val="nil"/>
            </w:tcBorders>
            <w:shd w:val="clear" w:color="000000" w:fill="D0CECE"/>
            <w:vAlign w:val="center"/>
            <w:hideMark/>
          </w:tcPr>
          <w:p w14:paraId="7BAA9F8A" w14:textId="77777777" w:rsidR="00906523" w:rsidRPr="00906523" w:rsidDel="00467ADB" w:rsidRDefault="00906523" w:rsidP="00906523">
            <w:pPr>
              <w:spacing w:after="0" w:line="240" w:lineRule="auto"/>
              <w:jc w:val="center"/>
              <w:rPr>
                <w:del w:id="4016" w:author="Diaz Zepeda, Hirvin Azael" w:date="2021-06-11T18:32:00Z"/>
                <w:rFonts w:ascii="Times New Roman" w:eastAsia="Times New Roman" w:hAnsi="Times New Roman" w:cs="Times New Roman"/>
                <w:color w:val="000000"/>
                <w:lang w:eastAsia="es-MX"/>
              </w:rPr>
            </w:pPr>
            <w:del w:id="4017" w:author="Diaz Zepeda, Hirvin Azael" w:date="2021-06-11T18:32:00Z">
              <w:r w:rsidRPr="00906523" w:rsidDel="00467ADB">
                <w:rPr>
                  <w:rFonts w:ascii="Times New Roman" w:eastAsia="Times New Roman" w:hAnsi="Times New Roman" w:cs="Times New Roman"/>
                  <w:color w:val="000000"/>
                  <w:lang w:eastAsia="es-MX"/>
                </w:rPr>
                <w:delText>Lognormal           μ = 2.43, σ = 0.51</w:delText>
              </w:r>
            </w:del>
          </w:p>
        </w:tc>
        <w:tc>
          <w:tcPr>
            <w:tcW w:w="731" w:type="dxa"/>
            <w:tcBorders>
              <w:top w:val="nil"/>
              <w:left w:val="nil"/>
              <w:bottom w:val="nil"/>
              <w:right w:val="nil"/>
            </w:tcBorders>
            <w:shd w:val="clear" w:color="000000" w:fill="FFFFFF"/>
            <w:noWrap/>
            <w:vAlign w:val="bottom"/>
            <w:hideMark/>
          </w:tcPr>
          <w:p w14:paraId="5BB77023" w14:textId="77777777" w:rsidR="00906523" w:rsidRPr="00906523" w:rsidDel="00467ADB" w:rsidRDefault="00906523" w:rsidP="00906523">
            <w:pPr>
              <w:spacing w:after="0" w:line="240" w:lineRule="auto"/>
              <w:jc w:val="center"/>
              <w:rPr>
                <w:del w:id="4018" w:author="Diaz Zepeda, Hirvin Azael" w:date="2021-06-11T18:32:00Z"/>
                <w:rFonts w:ascii="Times New Roman" w:eastAsia="Times New Roman" w:hAnsi="Times New Roman" w:cs="Times New Roman"/>
                <w:color w:val="000000"/>
                <w:lang w:eastAsia="es-MX"/>
              </w:rPr>
            </w:pPr>
            <w:del w:id="4019"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2D9B3A15" w14:textId="77777777" w:rsidTr="00906523">
        <w:trPr>
          <w:divId w:val="1769962403"/>
          <w:trHeight w:val="552"/>
          <w:del w:id="4020" w:author="Diaz Zepeda, Hirvin Azael" w:date="2021-06-11T18:32:00Z"/>
        </w:trPr>
        <w:tc>
          <w:tcPr>
            <w:tcW w:w="4587" w:type="dxa"/>
            <w:tcBorders>
              <w:top w:val="nil"/>
              <w:left w:val="nil"/>
              <w:bottom w:val="nil"/>
              <w:right w:val="nil"/>
            </w:tcBorders>
            <w:shd w:val="clear" w:color="000000" w:fill="D0CECE"/>
            <w:noWrap/>
            <w:vAlign w:val="bottom"/>
            <w:hideMark/>
          </w:tcPr>
          <w:p w14:paraId="204F4905" w14:textId="77777777" w:rsidR="00906523" w:rsidRPr="00906523" w:rsidDel="00467ADB" w:rsidRDefault="00906523" w:rsidP="007E0DCD">
            <w:pPr>
              <w:spacing w:after="0" w:line="240" w:lineRule="auto"/>
              <w:jc w:val="center"/>
              <w:rPr>
                <w:del w:id="4021" w:author="Diaz Zepeda, Hirvin Azael" w:date="2021-06-11T18:32:00Z"/>
                <w:rFonts w:ascii="Times New Roman" w:eastAsia="Times New Roman" w:hAnsi="Times New Roman" w:cs="Times New Roman"/>
                <w:color w:val="000000"/>
                <w:lang w:eastAsia="es-MX"/>
              </w:rPr>
            </w:pPr>
            <w:del w:id="4022" w:author="Diaz Zepeda, Hirvin Azael" w:date="2021-06-11T18:32:00Z">
              <w:r w:rsidRPr="00906523" w:rsidDel="00467ADB">
                <w:rPr>
                  <w:rFonts w:ascii="Times New Roman" w:eastAsia="Times New Roman" w:hAnsi="Times New Roman" w:cs="Times New Roman"/>
                  <w:color w:val="000000"/>
                  <w:lang w:eastAsia="es-MX"/>
                </w:rPr>
                <w:delText>Hospitalization time: Intubated Cohort</w:delText>
              </w:r>
            </w:del>
          </w:p>
        </w:tc>
        <w:tc>
          <w:tcPr>
            <w:tcW w:w="2611" w:type="dxa"/>
            <w:tcBorders>
              <w:top w:val="nil"/>
              <w:left w:val="nil"/>
              <w:bottom w:val="nil"/>
              <w:right w:val="nil"/>
            </w:tcBorders>
            <w:shd w:val="clear" w:color="000000" w:fill="FFFFFF"/>
            <w:vAlign w:val="bottom"/>
            <w:hideMark/>
          </w:tcPr>
          <w:p w14:paraId="1CB108EE" w14:textId="77777777" w:rsidR="00906523" w:rsidRPr="00906523" w:rsidDel="00467ADB" w:rsidRDefault="00906523" w:rsidP="00906523">
            <w:pPr>
              <w:spacing w:after="0" w:line="240" w:lineRule="auto"/>
              <w:jc w:val="center"/>
              <w:rPr>
                <w:del w:id="4023" w:author="Diaz Zepeda, Hirvin Azael" w:date="2021-06-11T18:32:00Z"/>
                <w:rFonts w:ascii="Times New Roman" w:eastAsia="Times New Roman" w:hAnsi="Times New Roman" w:cs="Times New Roman"/>
                <w:color w:val="000000"/>
                <w:lang w:eastAsia="es-MX"/>
              </w:rPr>
            </w:pPr>
            <w:del w:id="4024" w:author="Diaz Zepeda, Hirvin Azael" w:date="2021-06-11T18:32:00Z">
              <w:r w:rsidRPr="00906523" w:rsidDel="00467ADB">
                <w:rPr>
                  <w:rFonts w:ascii="Times New Roman" w:eastAsia="Times New Roman" w:hAnsi="Times New Roman" w:cs="Times New Roman"/>
                  <w:color w:val="000000"/>
                  <w:lang w:eastAsia="es-MX"/>
                </w:rPr>
                <w:delText>μ = 13.89; SD = 13.17</w:delText>
              </w:r>
            </w:del>
          </w:p>
        </w:tc>
        <w:tc>
          <w:tcPr>
            <w:tcW w:w="1651" w:type="dxa"/>
            <w:tcBorders>
              <w:top w:val="nil"/>
              <w:left w:val="nil"/>
              <w:bottom w:val="nil"/>
              <w:right w:val="nil"/>
            </w:tcBorders>
            <w:shd w:val="clear" w:color="000000" w:fill="D0CECE"/>
            <w:vAlign w:val="center"/>
            <w:hideMark/>
          </w:tcPr>
          <w:p w14:paraId="4EB04A35" w14:textId="77777777" w:rsidR="00906523" w:rsidRPr="00906523" w:rsidDel="00467ADB" w:rsidRDefault="00906523" w:rsidP="00906523">
            <w:pPr>
              <w:spacing w:after="0" w:line="240" w:lineRule="auto"/>
              <w:jc w:val="center"/>
              <w:rPr>
                <w:del w:id="4025" w:author="Diaz Zepeda, Hirvin Azael" w:date="2021-06-11T18:32:00Z"/>
                <w:rFonts w:ascii="Times New Roman" w:eastAsia="Times New Roman" w:hAnsi="Times New Roman" w:cs="Times New Roman"/>
                <w:color w:val="000000"/>
                <w:lang w:eastAsia="es-MX"/>
              </w:rPr>
            </w:pPr>
            <w:del w:id="4026" w:author="Diaz Zepeda, Hirvin Azael" w:date="2021-06-11T18:32:00Z">
              <w:r w:rsidRPr="00906523" w:rsidDel="00467ADB">
                <w:rPr>
                  <w:rFonts w:ascii="Times New Roman" w:eastAsia="Times New Roman" w:hAnsi="Times New Roman" w:cs="Times New Roman"/>
                  <w:color w:val="000000"/>
                  <w:lang w:eastAsia="es-MX"/>
                </w:rPr>
                <w:delText>Lognormal           μ = 2.31, σ = 0.80</w:delText>
              </w:r>
            </w:del>
          </w:p>
        </w:tc>
        <w:tc>
          <w:tcPr>
            <w:tcW w:w="731" w:type="dxa"/>
            <w:tcBorders>
              <w:top w:val="nil"/>
              <w:left w:val="nil"/>
              <w:bottom w:val="nil"/>
              <w:right w:val="nil"/>
            </w:tcBorders>
            <w:shd w:val="clear" w:color="000000" w:fill="FFFFFF"/>
            <w:noWrap/>
            <w:vAlign w:val="bottom"/>
            <w:hideMark/>
          </w:tcPr>
          <w:p w14:paraId="5C1BB27D" w14:textId="77777777" w:rsidR="00906523" w:rsidRPr="00906523" w:rsidDel="00467ADB" w:rsidRDefault="00906523" w:rsidP="00906523">
            <w:pPr>
              <w:spacing w:after="0" w:line="240" w:lineRule="auto"/>
              <w:jc w:val="center"/>
              <w:rPr>
                <w:del w:id="4027" w:author="Diaz Zepeda, Hirvin Azael" w:date="2021-06-11T18:32:00Z"/>
                <w:rFonts w:ascii="Times New Roman" w:eastAsia="Times New Roman" w:hAnsi="Times New Roman" w:cs="Times New Roman"/>
                <w:color w:val="000000"/>
                <w:lang w:eastAsia="es-MX"/>
              </w:rPr>
            </w:pPr>
            <w:del w:id="4028"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527B5A95" w14:textId="77777777" w:rsidTr="00906523">
        <w:trPr>
          <w:divId w:val="1769962403"/>
          <w:trHeight w:val="552"/>
          <w:del w:id="4029" w:author="Diaz Zepeda, Hirvin Azael" w:date="2021-06-11T18:32:00Z"/>
        </w:trPr>
        <w:tc>
          <w:tcPr>
            <w:tcW w:w="4587" w:type="dxa"/>
            <w:tcBorders>
              <w:top w:val="nil"/>
              <w:left w:val="nil"/>
              <w:bottom w:val="nil"/>
              <w:right w:val="nil"/>
            </w:tcBorders>
            <w:shd w:val="clear" w:color="000000" w:fill="D0CECE"/>
            <w:noWrap/>
            <w:vAlign w:val="bottom"/>
            <w:hideMark/>
          </w:tcPr>
          <w:p w14:paraId="370FF4D9" w14:textId="77777777" w:rsidR="00906523" w:rsidRPr="00906523" w:rsidDel="00467ADB" w:rsidRDefault="00906523" w:rsidP="007E0DCD">
            <w:pPr>
              <w:spacing w:after="0" w:line="240" w:lineRule="auto"/>
              <w:jc w:val="center"/>
              <w:rPr>
                <w:del w:id="4030" w:author="Diaz Zepeda, Hirvin Azael" w:date="2021-06-11T18:32:00Z"/>
                <w:rFonts w:ascii="Times New Roman" w:eastAsia="Times New Roman" w:hAnsi="Times New Roman" w:cs="Times New Roman"/>
                <w:color w:val="000000"/>
                <w:lang w:val="en-US" w:eastAsia="es-MX"/>
              </w:rPr>
            </w:pPr>
            <w:del w:id="4031" w:author="Diaz Zepeda, Hirvin Azael" w:date="2021-06-11T18:32:00Z">
              <w:r w:rsidRPr="00906523" w:rsidDel="00467ADB">
                <w:rPr>
                  <w:rFonts w:ascii="Times New Roman" w:eastAsia="Times New Roman" w:hAnsi="Times New Roman" w:cs="Times New Roman"/>
                  <w:color w:val="000000"/>
                  <w:lang w:val="en-US" w:eastAsia="es-MX"/>
                </w:rPr>
                <w:delText>Hospitalization costs $: Not intubated Cohort</w:delText>
              </w:r>
            </w:del>
          </w:p>
        </w:tc>
        <w:tc>
          <w:tcPr>
            <w:tcW w:w="2611" w:type="dxa"/>
            <w:tcBorders>
              <w:top w:val="nil"/>
              <w:left w:val="nil"/>
              <w:bottom w:val="nil"/>
              <w:right w:val="nil"/>
            </w:tcBorders>
            <w:shd w:val="clear" w:color="000000" w:fill="FFFFFF"/>
            <w:vAlign w:val="bottom"/>
            <w:hideMark/>
          </w:tcPr>
          <w:p w14:paraId="7A30EBAA" w14:textId="77777777" w:rsidR="00906523" w:rsidRPr="00906523" w:rsidDel="00467ADB" w:rsidRDefault="00906523" w:rsidP="00906523">
            <w:pPr>
              <w:spacing w:after="0" w:line="240" w:lineRule="auto"/>
              <w:jc w:val="center"/>
              <w:rPr>
                <w:del w:id="4032" w:author="Diaz Zepeda, Hirvin Azael" w:date="2021-06-11T18:32:00Z"/>
                <w:rFonts w:ascii="Times New Roman" w:eastAsia="Times New Roman" w:hAnsi="Times New Roman" w:cs="Times New Roman"/>
                <w:color w:val="000000"/>
                <w:lang w:eastAsia="es-MX"/>
              </w:rPr>
            </w:pPr>
            <w:del w:id="4033" w:author="Diaz Zepeda, Hirvin Azael" w:date="2021-06-11T18:32:00Z">
              <w:r w:rsidRPr="00906523" w:rsidDel="00467ADB">
                <w:rPr>
                  <w:rFonts w:ascii="Times New Roman" w:eastAsia="Times New Roman" w:hAnsi="Times New Roman" w:cs="Times New Roman"/>
                  <w:color w:val="000000"/>
                  <w:lang w:eastAsia="es-MX"/>
                </w:rPr>
                <w:delText>μ = 9,272; SD = 3278</w:delText>
              </w:r>
            </w:del>
          </w:p>
        </w:tc>
        <w:tc>
          <w:tcPr>
            <w:tcW w:w="1651" w:type="dxa"/>
            <w:tcBorders>
              <w:top w:val="nil"/>
              <w:left w:val="nil"/>
              <w:bottom w:val="nil"/>
              <w:right w:val="nil"/>
            </w:tcBorders>
            <w:shd w:val="clear" w:color="000000" w:fill="D0CECE"/>
            <w:vAlign w:val="center"/>
            <w:hideMark/>
          </w:tcPr>
          <w:p w14:paraId="41CDD9DC" w14:textId="77777777" w:rsidR="00906523" w:rsidRPr="00906523" w:rsidDel="00467ADB" w:rsidRDefault="00906523" w:rsidP="00906523">
            <w:pPr>
              <w:spacing w:after="0" w:line="240" w:lineRule="auto"/>
              <w:jc w:val="center"/>
              <w:rPr>
                <w:del w:id="4034" w:author="Diaz Zepeda, Hirvin Azael" w:date="2021-06-11T18:32:00Z"/>
                <w:rFonts w:ascii="Times New Roman" w:eastAsia="Times New Roman" w:hAnsi="Times New Roman" w:cs="Times New Roman"/>
                <w:color w:val="000000"/>
                <w:lang w:eastAsia="es-MX"/>
              </w:rPr>
            </w:pPr>
            <w:del w:id="4035" w:author="Diaz Zepeda, Hirvin Azael" w:date="2021-06-11T18:32:00Z">
              <w:r w:rsidRPr="00906523" w:rsidDel="00467ADB">
                <w:rPr>
                  <w:rFonts w:ascii="Times New Roman" w:eastAsia="Times New Roman" w:hAnsi="Times New Roman" w:cs="Times New Roman"/>
                  <w:color w:val="000000"/>
                  <w:lang w:eastAsia="es-MX"/>
                </w:rPr>
                <w:delText xml:space="preserve">Gamma </w:delText>
              </w:r>
              <w:r w:rsidRPr="00906523" w:rsidDel="00467ADB">
                <w:rPr>
                  <w:rFonts w:ascii="Times New Roman" w:eastAsia="Times New Roman" w:hAnsi="Times New Roman" w:cs="Times New Roman"/>
                  <w:color w:val="000000"/>
                  <w:lang w:eastAsia="es-MX"/>
                </w:rPr>
                <w:br/>
                <w:delText>α = 8, β= 1159</w:delText>
              </w:r>
            </w:del>
          </w:p>
        </w:tc>
        <w:tc>
          <w:tcPr>
            <w:tcW w:w="731" w:type="dxa"/>
            <w:tcBorders>
              <w:top w:val="nil"/>
              <w:left w:val="nil"/>
              <w:bottom w:val="nil"/>
              <w:right w:val="nil"/>
            </w:tcBorders>
            <w:shd w:val="clear" w:color="000000" w:fill="FFFFFF"/>
            <w:noWrap/>
            <w:vAlign w:val="bottom"/>
            <w:hideMark/>
          </w:tcPr>
          <w:p w14:paraId="112BA591" w14:textId="77777777" w:rsidR="00906523" w:rsidRPr="00906523" w:rsidDel="00467ADB" w:rsidRDefault="00906523" w:rsidP="00906523">
            <w:pPr>
              <w:spacing w:after="0" w:line="240" w:lineRule="auto"/>
              <w:jc w:val="center"/>
              <w:rPr>
                <w:del w:id="4036" w:author="Diaz Zepeda, Hirvin Azael" w:date="2021-06-11T18:32:00Z"/>
                <w:rFonts w:ascii="Times New Roman" w:eastAsia="Times New Roman" w:hAnsi="Times New Roman" w:cs="Times New Roman"/>
                <w:color w:val="000000"/>
                <w:lang w:eastAsia="es-MX"/>
              </w:rPr>
            </w:pPr>
            <w:del w:id="4037"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2697BED2" w14:textId="77777777" w:rsidTr="00906523">
        <w:trPr>
          <w:divId w:val="1769962403"/>
          <w:trHeight w:val="552"/>
          <w:del w:id="4038" w:author="Diaz Zepeda, Hirvin Azael" w:date="2021-06-11T18:32:00Z"/>
        </w:trPr>
        <w:tc>
          <w:tcPr>
            <w:tcW w:w="4587" w:type="dxa"/>
            <w:tcBorders>
              <w:top w:val="nil"/>
              <w:left w:val="nil"/>
              <w:bottom w:val="nil"/>
              <w:right w:val="nil"/>
            </w:tcBorders>
            <w:shd w:val="clear" w:color="000000" w:fill="D0CECE"/>
            <w:noWrap/>
            <w:vAlign w:val="bottom"/>
            <w:hideMark/>
          </w:tcPr>
          <w:p w14:paraId="614ED4BA" w14:textId="77777777" w:rsidR="00906523" w:rsidRPr="00906523" w:rsidDel="00467ADB" w:rsidRDefault="00906523" w:rsidP="007E0DCD">
            <w:pPr>
              <w:spacing w:after="0" w:line="240" w:lineRule="auto"/>
              <w:jc w:val="center"/>
              <w:rPr>
                <w:del w:id="4039" w:author="Diaz Zepeda, Hirvin Azael" w:date="2021-06-11T18:32:00Z"/>
                <w:rFonts w:ascii="Times New Roman" w:eastAsia="Times New Roman" w:hAnsi="Times New Roman" w:cs="Times New Roman"/>
                <w:color w:val="000000"/>
                <w:lang w:eastAsia="es-MX"/>
              </w:rPr>
            </w:pPr>
            <w:del w:id="4040" w:author="Diaz Zepeda, Hirvin Azael" w:date="2021-06-11T18:32:00Z">
              <w:r w:rsidRPr="00906523" w:rsidDel="00467ADB">
                <w:rPr>
                  <w:rFonts w:ascii="Times New Roman" w:eastAsia="Times New Roman" w:hAnsi="Times New Roman" w:cs="Times New Roman"/>
                  <w:color w:val="000000"/>
                  <w:lang w:eastAsia="es-MX"/>
                </w:rPr>
                <w:delText>Hospitalization costs $: Intubated Cohort</w:delText>
              </w:r>
            </w:del>
          </w:p>
        </w:tc>
        <w:tc>
          <w:tcPr>
            <w:tcW w:w="2611" w:type="dxa"/>
            <w:tcBorders>
              <w:top w:val="nil"/>
              <w:left w:val="nil"/>
              <w:bottom w:val="nil"/>
              <w:right w:val="nil"/>
            </w:tcBorders>
            <w:shd w:val="clear" w:color="000000" w:fill="FFFFFF"/>
            <w:vAlign w:val="bottom"/>
            <w:hideMark/>
          </w:tcPr>
          <w:p w14:paraId="2843D22B" w14:textId="77777777" w:rsidR="00906523" w:rsidRPr="00906523" w:rsidDel="00467ADB" w:rsidRDefault="00906523" w:rsidP="00906523">
            <w:pPr>
              <w:spacing w:after="0" w:line="240" w:lineRule="auto"/>
              <w:jc w:val="center"/>
              <w:rPr>
                <w:del w:id="4041" w:author="Diaz Zepeda, Hirvin Azael" w:date="2021-06-11T18:32:00Z"/>
                <w:rFonts w:ascii="Times New Roman" w:eastAsia="Times New Roman" w:hAnsi="Times New Roman" w:cs="Times New Roman"/>
                <w:color w:val="000000"/>
                <w:lang w:eastAsia="es-MX"/>
              </w:rPr>
            </w:pPr>
            <w:del w:id="4042" w:author="Diaz Zepeda, Hirvin Azael" w:date="2021-06-11T18:32:00Z">
              <w:r w:rsidRPr="00906523" w:rsidDel="00467ADB">
                <w:rPr>
                  <w:rFonts w:ascii="Times New Roman" w:eastAsia="Times New Roman" w:hAnsi="Times New Roman" w:cs="Times New Roman"/>
                  <w:color w:val="000000"/>
                  <w:lang w:eastAsia="es-MX"/>
                </w:rPr>
                <w:delText>μ = 44,151; SD = 15,610</w:delText>
              </w:r>
            </w:del>
          </w:p>
        </w:tc>
        <w:tc>
          <w:tcPr>
            <w:tcW w:w="1651" w:type="dxa"/>
            <w:tcBorders>
              <w:top w:val="nil"/>
              <w:left w:val="nil"/>
              <w:bottom w:val="nil"/>
              <w:right w:val="nil"/>
            </w:tcBorders>
            <w:shd w:val="clear" w:color="000000" w:fill="D0CECE"/>
            <w:vAlign w:val="center"/>
            <w:hideMark/>
          </w:tcPr>
          <w:p w14:paraId="4CE272FE" w14:textId="77777777" w:rsidR="00906523" w:rsidRPr="00906523" w:rsidDel="00467ADB" w:rsidRDefault="00906523" w:rsidP="00906523">
            <w:pPr>
              <w:spacing w:after="0" w:line="240" w:lineRule="auto"/>
              <w:jc w:val="center"/>
              <w:rPr>
                <w:del w:id="4043" w:author="Diaz Zepeda, Hirvin Azael" w:date="2021-06-11T18:32:00Z"/>
                <w:rFonts w:ascii="Times New Roman" w:eastAsia="Times New Roman" w:hAnsi="Times New Roman" w:cs="Times New Roman"/>
                <w:color w:val="000000"/>
                <w:lang w:eastAsia="es-MX"/>
              </w:rPr>
            </w:pPr>
            <w:del w:id="4044" w:author="Diaz Zepeda, Hirvin Azael" w:date="2021-06-11T18:32:00Z">
              <w:r w:rsidRPr="00906523" w:rsidDel="00467ADB">
                <w:rPr>
                  <w:rFonts w:ascii="Times New Roman" w:eastAsia="Times New Roman" w:hAnsi="Times New Roman" w:cs="Times New Roman"/>
                  <w:color w:val="000000"/>
                  <w:lang w:eastAsia="es-MX"/>
                </w:rPr>
                <w:delText xml:space="preserve">Gamma </w:delText>
              </w:r>
              <w:r w:rsidRPr="00906523" w:rsidDel="00467ADB">
                <w:rPr>
                  <w:rFonts w:ascii="Times New Roman" w:eastAsia="Times New Roman" w:hAnsi="Times New Roman" w:cs="Times New Roman"/>
                  <w:color w:val="000000"/>
                  <w:lang w:eastAsia="es-MX"/>
                </w:rPr>
                <w:br/>
                <w:delText>α = 8, β= 5519</w:delText>
              </w:r>
            </w:del>
          </w:p>
        </w:tc>
        <w:tc>
          <w:tcPr>
            <w:tcW w:w="731" w:type="dxa"/>
            <w:tcBorders>
              <w:top w:val="nil"/>
              <w:left w:val="nil"/>
              <w:bottom w:val="nil"/>
              <w:right w:val="nil"/>
            </w:tcBorders>
            <w:shd w:val="clear" w:color="000000" w:fill="FFFFFF"/>
            <w:noWrap/>
            <w:vAlign w:val="bottom"/>
            <w:hideMark/>
          </w:tcPr>
          <w:p w14:paraId="26625D08" w14:textId="77777777" w:rsidR="00906523" w:rsidRPr="00906523" w:rsidDel="00467ADB" w:rsidRDefault="00906523" w:rsidP="00906523">
            <w:pPr>
              <w:spacing w:after="0" w:line="240" w:lineRule="auto"/>
              <w:jc w:val="center"/>
              <w:rPr>
                <w:del w:id="4045" w:author="Diaz Zepeda, Hirvin Azael" w:date="2021-06-11T18:32:00Z"/>
                <w:rFonts w:ascii="Times New Roman" w:eastAsia="Times New Roman" w:hAnsi="Times New Roman" w:cs="Times New Roman"/>
                <w:color w:val="000000"/>
                <w:lang w:eastAsia="es-MX"/>
              </w:rPr>
            </w:pPr>
            <w:del w:id="4046"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557B2175" w14:textId="77777777" w:rsidTr="00906523">
        <w:trPr>
          <w:divId w:val="1769962403"/>
          <w:trHeight w:val="552"/>
          <w:del w:id="4047" w:author="Diaz Zepeda, Hirvin Azael" w:date="2021-06-11T18:32:00Z"/>
        </w:trPr>
        <w:tc>
          <w:tcPr>
            <w:tcW w:w="4587" w:type="dxa"/>
            <w:tcBorders>
              <w:top w:val="nil"/>
              <w:left w:val="nil"/>
              <w:bottom w:val="nil"/>
              <w:right w:val="nil"/>
            </w:tcBorders>
            <w:shd w:val="clear" w:color="000000" w:fill="D0CECE"/>
            <w:noWrap/>
            <w:vAlign w:val="bottom"/>
            <w:hideMark/>
          </w:tcPr>
          <w:p w14:paraId="268039A2" w14:textId="77777777" w:rsidR="00906523" w:rsidRPr="00906523" w:rsidDel="00467ADB" w:rsidRDefault="00906523" w:rsidP="007E0DCD">
            <w:pPr>
              <w:spacing w:after="0" w:line="240" w:lineRule="auto"/>
              <w:jc w:val="center"/>
              <w:rPr>
                <w:del w:id="4048" w:author="Diaz Zepeda, Hirvin Azael" w:date="2021-06-11T18:32:00Z"/>
                <w:rFonts w:ascii="Times New Roman" w:eastAsia="Times New Roman" w:hAnsi="Times New Roman" w:cs="Times New Roman"/>
                <w:color w:val="000000"/>
                <w:lang w:eastAsia="es-MX"/>
              </w:rPr>
            </w:pPr>
            <w:del w:id="4049" w:author="Diaz Zepeda, Hirvin Azael" w:date="2021-06-11T18:32:00Z">
              <w:r w:rsidRPr="00906523" w:rsidDel="00467ADB">
                <w:rPr>
                  <w:rFonts w:ascii="Times New Roman" w:eastAsia="Times New Roman" w:hAnsi="Times New Roman" w:cs="Times New Roman"/>
                  <w:color w:val="000000"/>
                  <w:lang w:eastAsia="es-MX"/>
                </w:rPr>
                <w:delText>Remdesivir Intervention effect</w:delText>
              </w:r>
            </w:del>
          </w:p>
        </w:tc>
        <w:tc>
          <w:tcPr>
            <w:tcW w:w="2611" w:type="dxa"/>
            <w:tcBorders>
              <w:top w:val="nil"/>
              <w:left w:val="nil"/>
              <w:bottom w:val="nil"/>
              <w:right w:val="nil"/>
            </w:tcBorders>
            <w:shd w:val="clear" w:color="000000" w:fill="FFFFFF"/>
            <w:noWrap/>
            <w:vAlign w:val="center"/>
            <w:hideMark/>
          </w:tcPr>
          <w:p w14:paraId="202FD04C" w14:textId="77777777" w:rsidR="00906523" w:rsidRPr="00906523" w:rsidDel="00467ADB" w:rsidRDefault="00906523" w:rsidP="00906523">
            <w:pPr>
              <w:spacing w:after="0" w:line="240" w:lineRule="auto"/>
              <w:jc w:val="center"/>
              <w:rPr>
                <w:del w:id="4050" w:author="Diaz Zepeda, Hirvin Azael" w:date="2021-06-11T18:32:00Z"/>
                <w:rFonts w:ascii="Times New Roman" w:eastAsia="Times New Roman" w:hAnsi="Times New Roman" w:cs="Times New Roman"/>
                <w:color w:val="000000"/>
                <w:lang w:eastAsia="es-MX"/>
              </w:rPr>
            </w:pPr>
            <w:del w:id="4051" w:author="Diaz Zepeda, Hirvin Azael" w:date="2021-06-11T18:32:00Z">
              <w:r w:rsidRPr="00906523" w:rsidDel="00467ADB">
                <w:rPr>
                  <w:rFonts w:ascii="Times New Roman" w:eastAsia="Times New Roman" w:hAnsi="Times New Roman" w:cs="Times New Roman"/>
                  <w:color w:val="000000"/>
                  <w:lang w:eastAsia="es-MX"/>
                </w:rPr>
                <w:delText>HR: 0.73, CI: 0.52 - 1.03</w:delText>
              </w:r>
            </w:del>
          </w:p>
        </w:tc>
        <w:tc>
          <w:tcPr>
            <w:tcW w:w="1651" w:type="dxa"/>
            <w:tcBorders>
              <w:top w:val="nil"/>
              <w:left w:val="nil"/>
              <w:bottom w:val="nil"/>
              <w:right w:val="nil"/>
            </w:tcBorders>
            <w:shd w:val="clear" w:color="000000" w:fill="D0CECE"/>
            <w:vAlign w:val="center"/>
            <w:hideMark/>
          </w:tcPr>
          <w:p w14:paraId="6556C248" w14:textId="77777777" w:rsidR="00906523" w:rsidRPr="00906523" w:rsidDel="00467ADB" w:rsidRDefault="00906523" w:rsidP="00906523">
            <w:pPr>
              <w:spacing w:after="0" w:line="240" w:lineRule="auto"/>
              <w:jc w:val="center"/>
              <w:rPr>
                <w:del w:id="4052" w:author="Diaz Zepeda, Hirvin Azael" w:date="2021-06-11T18:32:00Z"/>
                <w:rFonts w:ascii="Times New Roman" w:eastAsia="Times New Roman" w:hAnsi="Times New Roman" w:cs="Times New Roman"/>
                <w:color w:val="000000"/>
                <w:lang w:eastAsia="es-MX"/>
              </w:rPr>
            </w:pPr>
            <w:del w:id="4053" w:author="Diaz Zepeda, Hirvin Azael" w:date="2021-06-11T18:32:00Z">
              <w:r w:rsidRPr="00906523" w:rsidDel="00467ADB">
                <w:rPr>
                  <w:rFonts w:ascii="Times New Roman" w:eastAsia="Times New Roman" w:hAnsi="Times New Roman" w:cs="Times New Roman"/>
                  <w:color w:val="000000"/>
                  <w:lang w:eastAsia="es-MX"/>
                </w:rPr>
                <w:delText>Lognormal            μ = 0.73, σ = 0.17</w:delText>
              </w:r>
            </w:del>
          </w:p>
        </w:tc>
        <w:tc>
          <w:tcPr>
            <w:tcW w:w="731" w:type="dxa"/>
            <w:tcBorders>
              <w:top w:val="nil"/>
              <w:left w:val="nil"/>
              <w:bottom w:val="nil"/>
              <w:right w:val="nil"/>
            </w:tcBorders>
            <w:shd w:val="clear" w:color="000000" w:fill="FFFFFF"/>
            <w:noWrap/>
            <w:vAlign w:val="bottom"/>
            <w:hideMark/>
          </w:tcPr>
          <w:p w14:paraId="4C6839B8" w14:textId="77777777" w:rsidR="00906523" w:rsidRPr="00906523" w:rsidDel="00467ADB" w:rsidRDefault="00906523" w:rsidP="00906523">
            <w:pPr>
              <w:spacing w:after="0" w:line="240" w:lineRule="auto"/>
              <w:rPr>
                <w:del w:id="4054" w:author="Diaz Zepeda, Hirvin Azael" w:date="2021-06-11T18:32:00Z"/>
                <w:rFonts w:ascii="Times New Roman" w:eastAsia="Times New Roman" w:hAnsi="Times New Roman" w:cs="Times New Roman"/>
                <w:color w:val="000000"/>
                <w:lang w:eastAsia="es-MX"/>
              </w:rPr>
            </w:pPr>
            <w:del w:id="4055"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4462B314" w14:textId="77777777" w:rsidTr="00906523">
        <w:trPr>
          <w:divId w:val="1769962403"/>
          <w:trHeight w:val="552"/>
          <w:del w:id="4056" w:author="Diaz Zepeda, Hirvin Azael" w:date="2021-06-11T18:32:00Z"/>
        </w:trPr>
        <w:tc>
          <w:tcPr>
            <w:tcW w:w="4587" w:type="dxa"/>
            <w:tcBorders>
              <w:top w:val="nil"/>
              <w:left w:val="nil"/>
              <w:bottom w:val="nil"/>
              <w:right w:val="nil"/>
            </w:tcBorders>
            <w:shd w:val="clear" w:color="000000" w:fill="D0CECE"/>
            <w:noWrap/>
            <w:vAlign w:val="bottom"/>
            <w:hideMark/>
          </w:tcPr>
          <w:p w14:paraId="6FBF68A2" w14:textId="77777777" w:rsidR="00906523" w:rsidRPr="00906523" w:rsidDel="00467ADB" w:rsidRDefault="00906523" w:rsidP="007E0DCD">
            <w:pPr>
              <w:spacing w:after="0" w:line="240" w:lineRule="auto"/>
              <w:jc w:val="center"/>
              <w:rPr>
                <w:del w:id="4057" w:author="Diaz Zepeda, Hirvin Azael" w:date="2021-06-11T18:32:00Z"/>
                <w:rFonts w:ascii="Times New Roman" w:eastAsia="Times New Roman" w:hAnsi="Times New Roman" w:cs="Times New Roman"/>
                <w:color w:val="000000"/>
                <w:lang w:eastAsia="es-MX"/>
              </w:rPr>
            </w:pPr>
            <w:del w:id="4058" w:author="Diaz Zepeda, Hirvin Azael" w:date="2021-06-11T18:32:00Z">
              <w:r w:rsidRPr="00906523" w:rsidDel="00467ADB">
                <w:rPr>
                  <w:rFonts w:ascii="Times New Roman" w:eastAsia="Times New Roman" w:hAnsi="Times New Roman" w:cs="Times New Roman"/>
                  <w:color w:val="000000"/>
                  <w:lang w:eastAsia="es-MX"/>
                </w:rPr>
                <w:delText>Baricitinib Intervention effect</w:delText>
              </w:r>
            </w:del>
          </w:p>
        </w:tc>
        <w:tc>
          <w:tcPr>
            <w:tcW w:w="2611" w:type="dxa"/>
            <w:tcBorders>
              <w:top w:val="nil"/>
              <w:left w:val="nil"/>
              <w:bottom w:val="nil"/>
              <w:right w:val="nil"/>
            </w:tcBorders>
            <w:shd w:val="clear" w:color="000000" w:fill="FFFFFF"/>
            <w:noWrap/>
            <w:vAlign w:val="center"/>
            <w:hideMark/>
          </w:tcPr>
          <w:p w14:paraId="1D1DF49B" w14:textId="77777777" w:rsidR="00906523" w:rsidRPr="00906523" w:rsidDel="00467ADB" w:rsidRDefault="00906523" w:rsidP="00906523">
            <w:pPr>
              <w:spacing w:after="0" w:line="240" w:lineRule="auto"/>
              <w:jc w:val="center"/>
              <w:rPr>
                <w:del w:id="4059" w:author="Diaz Zepeda, Hirvin Azael" w:date="2021-06-11T18:32:00Z"/>
                <w:rFonts w:ascii="Times New Roman" w:eastAsia="Times New Roman" w:hAnsi="Times New Roman" w:cs="Times New Roman"/>
                <w:color w:val="000000"/>
                <w:lang w:eastAsia="es-MX"/>
              </w:rPr>
            </w:pPr>
            <w:del w:id="4060" w:author="Diaz Zepeda, Hirvin Azael" w:date="2021-06-11T18:32:00Z">
              <w:r w:rsidRPr="00906523" w:rsidDel="00467ADB">
                <w:rPr>
                  <w:rFonts w:ascii="Times New Roman" w:eastAsia="Times New Roman" w:hAnsi="Times New Roman" w:cs="Times New Roman"/>
                  <w:color w:val="000000"/>
                  <w:lang w:eastAsia="es-MX"/>
                </w:rPr>
                <w:delText>HR: 0.65, CI: 0.39 - 1.09</w:delText>
              </w:r>
            </w:del>
          </w:p>
        </w:tc>
        <w:tc>
          <w:tcPr>
            <w:tcW w:w="1651" w:type="dxa"/>
            <w:tcBorders>
              <w:top w:val="nil"/>
              <w:left w:val="nil"/>
              <w:bottom w:val="nil"/>
              <w:right w:val="nil"/>
            </w:tcBorders>
            <w:shd w:val="clear" w:color="000000" w:fill="D0CECE"/>
            <w:vAlign w:val="center"/>
            <w:hideMark/>
          </w:tcPr>
          <w:p w14:paraId="213DAB90" w14:textId="77777777" w:rsidR="00906523" w:rsidRPr="00906523" w:rsidDel="00467ADB" w:rsidRDefault="00906523" w:rsidP="00906523">
            <w:pPr>
              <w:spacing w:after="0" w:line="240" w:lineRule="auto"/>
              <w:jc w:val="center"/>
              <w:rPr>
                <w:del w:id="4061" w:author="Diaz Zepeda, Hirvin Azael" w:date="2021-06-11T18:32:00Z"/>
                <w:rFonts w:ascii="Times New Roman" w:eastAsia="Times New Roman" w:hAnsi="Times New Roman" w:cs="Times New Roman"/>
                <w:color w:val="000000"/>
                <w:lang w:eastAsia="es-MX"/>
              </w:rPr>
            </w:pPr>
            <w:del w:id="4062" w:author="Diaz Zepeda, Hirvin Azael" w:date="2021-06-11T18:32:00Z">
              <w:r w:rsidRPr="00906523" w:rsidDel="00467ADB">
                <w:rPr>
                  <w:rFonts w:ascii="Times New Roman" w:eastAsia="Times New Roman" w:hAnsi="Times New Roman" w:cs="Times New Roman"/>
                  <w:color w:val="000000"/>
                  <w:lang w:eastAsia="es-MX"/>
                </w:rPr>
                <w:delText>Lognormal           μ = 0.65, σ = 0.26</w:delText>
              </w:r>
            </w:del>
          </w:p>
        </w:tc>
        <w:tc>
          <w:tcPr>
            <w:tcW w:w="731" w:type="dxa"/>
            <w:tcBorders>
              <w:top w:val="nil"/>
              <w:left w:val="nil"/>
              <w:bottom w:val="nil"/>
              <w:right w:val="nil"/>
            </w:tcBorders>
            <w:shd w:val="clear" w:color="000000" w:fill="FFFFFF"/>
            <w:noWrap/>
            <w:vAlign w:val="bottom"/>
            <w:hideMark/>
          </w:tcPr>
          <w:p w14:paraId="55EB7134" w14:textId="77777777" w:rsidR="00906523" w:rsidRPr="00906523" w:rsidDel="00467ADB" w:rsidRDefault="00906523" w:rsidP="00906523">
            <w:pPr>
              <w:spacing w:after="0" w:line="240" w:lineRule="auto"/>
              <w:rPr>
                <w:del w:id="4063" w:author="Diaz Zepeda, Hirvin Azael" w:date="2021-06-11T18:32:00Z"/>
                <w:rFonts w:ascii="Times New Roman" w:eastAsia="Times New Roman" w:hAnsi="Times New Roman" w:cs="Times New Roman"/>
                <w:color w:val="000000"/>
                <w:lang w:eastAsia="es-MX"/>
              </w:rPr>
            </w:pPr>
            <w:del w:id="4064" w:author="Diaz Zepeda, Hirvin Azael" w:date="2021-06-11T18:32:00Z">
              <w:r w:rsidRPr="00906523" w:rsidDel="00467ADB">
                <w:rPr>
                  <w:rFonts w:ascii="Times New Roman" w:eastAsia="Times New Roman" w:hAnsi="Times New Roman" w:cs="Times New Roman"/>
                  <w:color w:val="000000"/>
                  <w:lang w:eastAsia="es-MX"/>
                </w:rPr>
                <w:delText> </w:delText>
              </w:r>
            </w:del>
          </w:p>
        </w:tc>
      </w:tr>
      <w:tr w:rsidR="00906523" w:rsidRPr="00906523" w:rsidDel="00467ADB" w14:paraId="068A8772" w14:textId="77777777" w:rsidTr="00906523">
        <w:trPr>
          <w:divId w:val="1769962403"/>
          <w:trHeight w:val="552"/>
          <w:del w:id="4065" w:author="Diaz Zepeda, Hirvin Azael" w:date="2021-06-11T18:32:00Z"/>
        </w:trPr>
        <w:tc>
          <w:tcPr>
            <w:tcW w:w="4587" w:type="dxa"/>
            <w:tcBorders>
              <w:top w:val="nil"/>
              <w:left w:val="nil"/>
              <w:bottom w:val="nil"/>
              <w:right w:val="nil"/>
            </w:tcBorders>
            <w:shd w:val="clear" w:color="000000" w:fill="D0CECE"/>
            <w:noWrap/>
            <w:vAlign w:val="bottom"/>
            <w:hideMark/>
          </w:tcPr>
          <w:p w14:paraId="197CE248" w14:textId="77777777" w:rsidR="00906523" w:rsidRPr="00906523" w:rsidDel="00467ADB" w:rsidRDefault="00906523" w:rsidP="007E0DCD">
            <w:pPr>
              <w:spacing w:after="0" w:line="240" w:lineRule="auto"/>
              <w:jc w:val="center"/>
              <w:rPr>
                <w:del w:id="4066" w:author="Diaz Zepeda, Hirvin Azael" w:date="2021-06-11T18:32:00Z"/>
                <w:rFonts w:ascii="Times New Roman" w:eastAsia="Times New Roman" w:hAnsi="Times New Roman" w:cs="Times New Roman"/>
                <w:color w:val="000000"/>
                <w:lang w:eastAsia="es-MX"/>
              </w:rPr>
            </w:pPr>
            <w:del w:id="4067" w:author="Diaz Zepeda, Hirvin Azael" w:date="2021-06-11T18:32:00Z">
              <w:r w:rsidRPr="00906523" w:rsidDel="00467ADB">
                <w:rPr>
                  <w:rFonts w:ascii="Times New Roman" w:eastAsia="Times New Roman" w:hAnsi="Times New Roman" w:cs="Times New Roman"/>
                  <w:color w:val="000000"/>
                  <w:lang w:eastAsia="es-MX"/>
                </w:rPr>
                <w:delText>Dexamethasone intervention effect</w:delText>
              </w:r>
            </w:del>
          </w:p>
        </w:tc>
        <w:tc>
          <w:tcPr>
            <w:tcW w:w="2611" w:type="dxa"/>
            <w:tcBorders>
              <w:top w:val="nil"/>
              <w:left w:val="nil"/>
              <w:bottom w:val="nil"/>
              <w:right w:val="nil"/>
            </w:tcBorders>
            <w:shd w:val="clear" w:color="000000" w:fill="FFFFFF"/>
            <w:noWrap/>
            <w:vAlign w:val="center"/>
            <w:hideMark/>
          </w:tcPr>
          <w:p w14:paraId="670199BA" w14:textId="77777777" w:rsidR="00906523" w:rsidRPr="00906523" w:rsidDel="00467ADB" w:rsidRDefault="00906523" w:rsidP="00906523">
            <w:pPr>
              <w:spacing w:after="0" w:line="240" w:lineRule="auto"/>
              <w:jc w:val="center"/>
              <w:rPr>
                <w:del w:id="4068" w:author="Diaz Zepeda, Hirvin Azael" w:date="2021-06-11T18:32:00Z"/>
                <w:rFonts w:ascii="Times New Roman" w:eastAsia="Times New Roman" w:hAnsi="Times New Roman" w:cs="Times New Roman"/>
                <w:color w:val="000000"/>
                <w:lang w:eastAsia="es-MX"/>
              </w:rPr>
            </w:pPr>
            <w:del w:id="4069" w:author="Diaz Zepeda, Hirvin Azael" w:date="2021-06-11T18:32:00Z">
              <w:r w:rsidRPr="00906523" w:rsidDel="00467ADB">
                <w:rPr>
                  <w:rFonts w:ascii="Times New Roman" w:eastAsia="Times New Roman" w:hAnsi="Times New Roman" w:cs="Times New Roman"/>
                  <w:color w:val="000000"/>
                  <w:lang w:eastAsia="es-MX"/>
                </w:rPr>
                <w:delText>HR: 0.64, CI: 0.51 - 0.81</w:delText>
              </w:r>
            </w:del>
          </w:p>
        </w:tc>
        <w:tc>
          <w:tcPr>
            <w:tcW w:w="1651" w:type="dxa"/>
            <w:tcBorders>
              <w:top w:val="nil"/>
              <w:left w:val="nil"/>
              <w:bottom w:val="nil"/>
              <w:right w:val="nil"/>
            </w:tcBorders>
            <w:shd w:val="clear" w:color="000000" w:fill="D0CECE"/>
            <w:vAlign w:val="center"/>
            <w:hideMark/>
          </w:tcPr>
          <w:p w14:paraId="43736FE7" w14:textId="77777777" w:rsidR="00906523" w:rsidRPr="00906523" w:rsidDel="00467ADB" w:rsidRDefault="00906523" w:rsidP="00906523">
            <w:pPr>
              <w:spacing w:after="0" w:line="240" w:lineRule="auto"/>
              <w:jc w:val="center"/>
              <w:rPr>
                <w:del w:id="4070" w:author="Diaz Zepeda, Hirvin Azael" w:date="2021-06-11T18:32:00Z"/>
                <w:rFonts w:ascii="Times New Roman" w:eastAsia="Times New Roman" w:hAnsi="Times New Roman" w:cs="Times New Roman"/>
                <w:color w:val="000000"/>
                <w:lang w:eastAsia="es-MX"/>
              </w:rPr>
            </w:pPr>
            <w:del w:id="4071" w:author="Diaz Zepeda, Hirvin Azael" w:date="2021-06-11T18:32:00Z">
              <w:r w:rsidRPr="00906523" w:rsidDel="00467ADB">
                <w:rPr>
                  <w:rFonts w:ascii="Times New Roman" w:eastAsia="Times New Roman" w:hAnsi="Times New Roman" w:cs="Times New Roman"/>
                  <w:color w:val="000000"/>
                  <w:lang w:eastAsia="es-MX"/>
                </w:rPr>
                <w:delText>Lognormal            μ = 0.64, σ = 0.11</w:delText>
              </w:r>
            </w:del>
          </w:p>
        </w:tc>
        <w:tc>
          <w:tcPr>
            <w:tcW w:w="731" w:type="dxa"/>
            <w:tcBorders>
              <w:top w:val="nil"/>
              <w:left w:val="nil"/>
              <w:bottom w:val="nil"/>
              <w:right w:val="nil"/>
            </w:tcBorders>
            <w:shd w:val="clear" w:color="000000" w:fill="FFFFFF"/>
            <w:noWrap/>
            <w:vAlign w:val="bottom"/>
            <w:hideMark/>
          </w:tcPr>
          <w:p w14:paraId="3E98CA02" w14:textId="77777777" w:rsidR="00906523" w:rsidRPr="00906523" w:rsidDel="00467ADB" w:rsidRDefault="00906523" w:rsidP="00906523">
            <w:pPr>
              <w:spacing w:after="0" w:line="240" w:lineRule="auto"/>
              <w:rPr>
                <w:del w:id="4072" w:author="Diaz Zepeda, Hirvin Azael" w:date="2021-06-11T18:32:00Z"/>
                <w:rFonts w:ascii="Times New Roman" w:eastAsia="Times New Roman" w:hAnsi="Times New Roman" w:cs="Times New Roman"/>
                <w:color w:val="000000"/>
                <w:lang w:eastAsia="es-MX"/>
              </w:rPr>
            </w:pPr>
            <w:del w:id="4073" w:author="Diaz Zepeda, Hirvin Azael" w:date="2021-06-11T18:32:00Z">
              <w:r w:rsidRPr="00906523" w:rsidDel="00467ADB">
                <w:rPr>
                  <w:rFonts w:ascii="Times New Roman" w:eastAsia="Times New Roman" w:hAnsi="Times New Roman" w:cs="Times New Roman"/>
                  <w:color w:val="000000"/>
                  <w:lang w:eastAsia="es-MX"/>
                </w:rPr>
                <w:delText> </w:delText>
              </w:r>
            </w:del>
          </w:p>
        </w:tc>
      </w:tr>
    </w:tbl>
    <w:p w14:paraId="15FF15F2" w14:textId="792F85FE" w:rsidR="00CE6778" w:rsidRDefault="00681EE5" w:rsidP="008C5DEE">
      <w:pPr>
        <w:jc w:val="both"/>
        <w:rPr>
          <w:rFonts w:ascii="Times New Roman" w:hAnsi="Times New Roman" w:cs="Times New Roman"/>
          <w:sz w:val="24"/>
          <w:lang w:val="en-US"/>
        </w:rPr>
      </w:pPr>
      <w:r>
        <w:rPr>
          <w:rFonts w:ascii="Times New Roman" w:hAnsi="Times New Roman" w:cs="Times New Roman"/>
          <w:sz w:val="24"/>
          <w:lang w:val="en-US"/>
        </w:rPr>
        <w:fldChar w:fldCharType="end"/>
      </w:r>
    </w:p>
    <w:p w14:paraId="2F345078" w14:textId="5DD106E9" w:rsidR="00681EE5" w:rsidRDefault="00681EE5" w:rsidP="008C5DEE">
      <w:pPr>
        <w:jc w:val="both"/>
        <w:rPr>
          <w:rFonts w:ascii="Times New Roman" w:hAnsi="Times New Roman" w:cs="Times New Roman"/>
          <w:sz w:val="24"/>
          <w:lang w:val="en-US"/>
        </w:rPr>
      </w:pPr>
      <w:r>
        <w:rPr>
          <w:noProof/>
        </w:rPr>
        <w:lastRenderedPageBreak/>
        <w:drawing>
          <wp:inline distT="0" distB="0" distL="0" distR="0" wp14:anchorId="513D54F4" wp14:editId="265D213E">
            <wp:extent cx="5612130" cy="400866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4B402264" w14:textId="4BFB59F8" w:rsidR="00CE6778" w:rsidRPr="00BE4F6C" w:rsidRDefault="00681EE5" w:rsidP="008C5DEE">
      <w:pPr>
        <w:jc w:val="both"/>
        <w:rPr>
          <w:rFonts w:ascii="Times New Roman" w:hAnsi="Times New Roman" w:cs="Times New Roman"/>
          <w:sz w:val="24"/>
          <w:lang w:val="en-US"/>
        </w:rPr>
      </w:pPr>
      <w:r>
        <w:rPr>
          <w:noProof/>
        </w:rPr>
        <w:drawing>
          <wp:inline distT="0" distB="0" distL="0" distR="0" wp14:anchorId="26F3595B" wp14:editId="1BBE0854">
            <wp:extent cx="5612130" cy="4008664"/>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7674461E" w14:textId="21A8DD85" w:rsidR="00CE6778" w:rsidRDefault="00681EE5" w:rsidP="00E8702E">
      <w:pPr>
        <w:tabs>
          <w:tab w:val="left" w:pos="2769"/>
        </w:tabs>
        <w:jc w:val="both"/>
        <w:rPr>
          <w:rFonts w:asciiTheme="majorHAnsi" w:hAnsiTheme="majorHAnsi" w:cstheme="majorHAnsi"/>
          <w:lang w:val="en-US"/>
        </w:rPr>
      </w:pPr>
      <w:r>
        <w:rPr>
          <w:noProof/>
        </w:rPr>
        <w:lastRenderedPageBreak/>
        <w:drawing>
          <wp:inline distT="0" distB="0" distL="0" distR="0" wp14:anchorId="3AB6AF72" wp14:editId="5FBB41F3">
            <wp:extent cx="5612130" cy="400866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72FAC7BA" w14:textId="19CD0D54" w:rsidR="00E8702E" w:rsidRDefault="00E8702E" w:rsidP="00E8702E">
      <w:pPr>
        <w:tabs>
          <w:tab w:val="left" w:pos="2769"/>
        </w:tabs>
        <w:jc w:val="both"/>
        <w:rPr>
          <w:rFonts w:asciiTheme="majorHAnsi" w:hAnsiTheme="majorHAnsi" w:cstheme="majorHAnsi"/>
          <w:lang w:val="en-US"/>
        </w:rPr>
      </w:pPr>
    </w:p>
    <w:p w14:paraId="6A851293" w14:textId="0E26810D" w:rsidR="00E8702E" w:rsidRDefault="00E8702E" w:rsidP="00E8702E">
      <w:pPr>
        <w:tabs>
          <w:tab w:val="left" w:pos="2769"/>
        </w:tabs>
        <w:jc w:val="both"/>
        <w:rPr>
          <w:rFonts w:asciiTheme="majorHAnsi" w:hAnsiTheme="majorHAnsi" w:cstheme="majorHAnsi"/>
          <w:lang w:val="en-US"/>
        </w:rPr>
      </w:pPr>
    </w:p>
    <w:p w14:paraId="7631758F" w14:textId="6277E4BC" w:rsidR="00E8702E" w:rsidRDefault="00E8702E" w:rsidP="00E8702E">
      <w:pPr>
        <w:tabs>
          <w:tab w:val="left" w:pos="2769"/>
        </w:tabs>
        <w:jc w:val="both"/>
        <w:rPr>
          <w:rFonts w:asciiTheme="majorHAnsi" w:hAnsiTheme="majorHAnsi" w:cstheme="majorHAnsi"/>
          <w:lang w:val="en-US"/>
        </w:rPr>
      </w:pPr>
    </w:p>
    <w:p w14:paraId="2C8EEED1" w14:textId="026C9EB2" w:rsidR="00E8702E" w:rsidRDefault="00E8702E" w:rsidP="00E8702E">
      <w:pPr>
        <w:tabs>
          <w:tab w:val="left" w:pos="2769"/>
        </w:tabs>
        <w:jc w:val="both"/>
        <w:rPr>
          <w:rFonts w:asciiTheme="majorHAnsi" w:hAnsiTheme="majorHAnsi" w:cstheme="majorHAnsi"/>
          <w:lang w:val="en-US"/>
        </w:rPr>
      </w:pPr>
    </w:p>
    <w:p w14:paraId="1C10D32E" w14:textId="4C824E40" w:rsidR="00E8702E" w:rsidRDefault="00E8702E" w:rsidP="00E8702E">
      <w:pPr>
        <w:tabs>
          <w:tab w:val="left" w:pos="2769"/>
        </w:tabs>
        <w:jc w:val="both"/>
        <w:rPr>
          <w:rFonts w:asciiTheme="majorHAnsi" w:hAnsiTheme="majorHAnsi" w:cstheme="majorHAnsi"/>
          <w:lang w:val="en-US"/>
        </w:rPr>
      </w:pPr>
    </w:p>
    <w:p w14:paraId="3E00C31E" w14:textId="3E4A35E2" w:rsidR="00E8702E" w:rsidRDefault="00E8702E" w:rsidP="00E8702E">
      <w:pPr>
        <w:tabs>
          <w:tab w:val="left" w:pos="2769"/>
        </w:tabs>
        <w:jc w:val="both"/>
        <w:rPr>
          <w:rFonts w:asciiTheme="majorHAnsi" w:hAnsiTheme="majorHAnsi" w:cstheme="majorHAnsi"/>
          <w:lang w:val="en-US"/>
        </w:rPr>
      </w:pPr>
    </w:p>
    <w:p w14:paraId="4001ECBA" w14:textId="24E37C4E" w:rsidR="00E8702E" w:rsidRDefault="00E8702E" w:rsidP="00E8702E">
      <w:pPr>
        <w:tabs>
          <w:tab w:val="left" w:pos="2769"/>
        </w:tabs>
        <w:jc w:val="both"/>
        <w:rPr>
          <w:rFonts w:asciiTheme="majorHAnsi" w:hAnsiTheme="majorHAnsi" w:cstheme="majorHAnsi"/>
          <w:lang w:val="en-US"/>
        </w:rPr>
      </w:pPr>
    </w:p>
    <w:p w14:paraId="7EA25587" w14:textId="05CC1EC9" w:rsidR="00597F7F" w:rsidRDefault="00597F7F" w:rsidP="00597F7F">
      <w:pPr>
        <w:jc w:val="both"/>
        <w:rPr>
          <w:rFonts w:asciiTheme="majorHAnsi" w:hAnsiTheme="majorHAnsi" w:cstheme="majorHAnsi"/>
          <w:lang w:val="en-US"/>
        </w:rPr>
      </w:pPr>
    </w:p>
    <w:p w14:paraId="02C5CB15" w14:textId="790C91BC" w:rsidR="00E8054D" w:rsidRDefault="00E8054D" w:rsidP="00597F7F">
      <w:pPr>
        <w:jc w:val="both"/>
        <w:rPr>
          <w:rFonts w:asciiTheme="majorHAnsi" w:hAnsiTheme="majorHAnsi" w:cstheme="majorHAnsi"/>
          <w:lang w:val="en-US"/>
        </w:rPr>
      </w:pPr>
    </w:p>
    <w:p w14:paraId="723FC079" w14:textId="12C7D75F" w:rsidR="00E8054D" w:rsidRDefault="00E8054D" w:rsidP="00597F7F">
      <w:pPr>
        <w:jc w:val="both"/>
        <w:rPr>
          <w:rFonts w:asciiTheme="majorHAnsi" w:hAnsiTheme="majorHAnsi" w:cstheme="majorHAnsi"/>
          <w:lang w:val="en-US"/>
        </w:rPr>
      </w:pPr>
    </w:p>
    <w:p w14:paraId="179E2344" w14:textId="28BBB3AF" w:rsidR="00E8054D" w:rsidRDefault="00E8054D" w:rsidP="00597F7F">
      <w:pPr>
        <w:jc w:val="both"/>
        <w:rPr>
          <w:rFonts w:asciiTheme="majorHAnsi" w:hAnsiTheme="majorHAnsi" w:cstheme="majorHAnsi"/>
          <w:lang w:val="en-US"/>
        </w:rPr>
      </w:pPr>
    </w:p>
    <w:p w14:paraId="43E8FB18" w14:textId="5BF59C3D" w:rsidR="00E8054D" w:rsidRDefault="00E8054D" w:rsidP="00597F7F">
      <w:pPr>
        <w:jc w:val="both"/>
        <w:rPr>
          <w:rFonts w:asciiTheme="majorHAnsi" w:hAnsiTheme="majorHAnsi" w:cstheme="majorHAnsi"/>
          <w:lang w:val="en-US"/>
        </w:rPr>
      </w:pPr>
    </w:p>
    <w:p w14:paraId="7877A5CD" w14:textId="21209AEB" w:rsidR="00E8054D" w:rsidRDefault="00E8054D" w:rsidP="00597F7F">
      <w:pPr>
        <w:jc w:val="both"/>
        <w:rPr>
          <w:rFonts w:asciiTheme="majorHAnsi" w:hAnsiTheme="majorHAnsi" w:cstheme="majorHAnsi"/>
          <w:lang w:val="en-US"/>
        </w:rPr>
      </w:pPr>
    </w:p>
    <w:p w14:paraId="7AE3DD25" w14:textId="77777777" w:rsidR="00E8054D" w:rsidRDefault="00E8054D" w:rsidP="00597F7F">
      <w:pPr>
        <w:jc w:val="both"/>
        <w:rPr>
          <w:rFonts w:asciiTheme="majorHAnsi" w:hAnsiTheme="majorHAnsi" w:cstheme="majorHAnsi"/>
          <w:lang w:val="en-US"/>
        </w:rPr>
      </w:pPr>
    </w:p>
    <w:p w14:paraId="51699943" w14:textId="4C6BDDD5" w:rsidR="00F11909" w:rsidRPr="004E3302" w:rsidRDefault="00F11909" w:rsidP="004E3302">
      <w:pPr>
        <w:pStyle w:val="Ttulo2"/>
        <w:rPr>
          <w:lang w:val="en-US"/>
        </w:rPr>
      </w:pPr>
      <w:bookmarkStart w:id="4074" w:name="_Toc74258186"/>
      <w:r w:rsidRPr="004E3302">
        <w:rPr>
          <w:lang w:val="en-US"/>
        </w:rPr>
        <w:lastRenderedPageBreak/>
        <w:t>EVPI and Expected Loss Curves</w:t>
      </w:r>
      <w:bookmarkEnd w:id="4074"/>
    </w:p>
    <w:p w14:paraId="612A1E41" w14:textId="5122A2A1" w:rsidR="00475F87" w:rsidRDefault="00475F87" w:rsidP="00475F87">
      <w:pPr>
        <w:ind w:left="360"/>
        <w:jc w:val="center"/>
        <w:rPr>
          <w:rFonts w:ascii="Times New Roman" w:hAnsi="Times New Roman" w:cs="Times New Roman"/>
          <w:sz w:val="24"/>
          <w:lang w:val="en-US"/>
        </w:rPr>
      </w:pPr>
      <w:r>
        <w:rPr>
          <w:noProof/>
        </w:rPr>
        <w:drawing>
          <wp:inline distT="0" distB="0" distL="0" distR="0" wp14:anchorId="7BEDAC96" wp14:editId="39DFCA62">
            <wp:extent cx="5612130" cy="4008664"/>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38C5E02B" w14:textId="06500EE9" w:rsidR="00473577" w:rsidRPr="00475F87" w:rsidRDefault="00473577" w:rsidP="00475F87">
      <w:pPr>
        <w:ind w:left="360"/>
        <w:jc w:val="center"/>
        <w:rPr>
          <w:rFonts w:ascii="Times New Roman" w:hAnsi="Times New Roman" w:cs="Times New Roman"/>
          <w:sz w:val="24"/>
          <w:lang w:val="en-US"/>
        </w:rPr>
      </w:pPr>
      <w:r>
        <w:rPr>
          <w:noProof/>
        </w:rPr>
        <w:lastRenderedPageBreak/>
        <w:drawing>
          <wp:inline distT="0" distB="0" distL="0" distR="0" wp14:anchorId="3E095F94" wp14:editId="1D9681FA">
            <wp:extent cx="5612130" cy="4008664"/>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14:paraId="31849554" w14:textId="57787339" w:rsidR="003148DA" w:rsidRDefault="003148DA" w:rsidP="004E3302">
      <w:pPr>
        <w:pStyle w:val="Ttulo2"/>
      </w:pPr>
      <w:bookmarkStart w:id="4075" w:name="_Toc74258187"/>
      <w:proofErr w:type="spellStart"/>
      <w:r w:rsidRPr="004E3302">
        <w:t>QALEs</w:t>
      </w:r>
      <w:proofErr w:type="spellEnd"/>
      <w:r w:rsidR="00E8054D" w:rsidRPr="004E3302">
        <w:t xml:space="preserve"> Table</w:t>
      </w:r>
      <w:bookmarkEnd w:id="4075"/>
      <w:r w:rsidRPr="004E3302">
        <w:t xml:space="preserve"> </w:t>
      </w:r>
    </w:p>
    <w:p w14:paraId="42E939A2" w14:textId="77777777" w:rsidR="004E3302" w:rsidRPr="004E3302" w:rsidRDefault="004E3302" w:rsidP="004E3302"/>
    <w:tbl>
      <w:tblPr>
        <w:tblW w:w="7440" w:type="dxa"/>
        <w:jc w:val="center"/>
        <w:tblCellMar>
          <w:left w:w="70" w:type="dxa"/>
          <w:right w:w="70" w:type="dxa"/>
        </w:tblCellMar>
        <w:tblLook w:val="04A0" w:firstRow="1" w:lastRow="0" w:firstColumn="1" w:lastColumn="0" w:noHBand="0" w:noVBand="1"/>
      </w:tblPr>
      <w:tblGrid>
        <w:gridCol w:w="1240"/>
        <w:gridCol w:w="1240"/>
        <w:gridCol w:w="1287"/>
        <w:gridCol w:w="1240"/>
        <w:gridCol w:w="1240"/>
        <w:gridCol w:w="1240"/>
      </w:tblGrid>
      <w:tr w:rsidR="00F11909" w:rsidRPr="00F11909" w14:paraId="00DAB742" w14:textId="77777777" w:rsidTr="00F11909">
        <w:trPr>
          <w:trHeight w:val="936"/>
          <w:jc w:val="center"/>
        </w:trPr>
        <w:tc>
          <w:tcPr>
            <w:tcW w:w="1240" w:type="dxa"/>
            <w:tcBorders>
              <w:top w:val="nil"/>
              <w:left w:val="nil"/>
              <w:bottom w:val="nil"/>
              <w:right w:val="nil"/>
            </w:tcBorders>
            <w:shd w:val="clear" w:color="000000" w:fill="3A3838"/>
            <w:noWrap/>
            <w:vAlign w:val="center"/>
            <w:hideMark/>
          </w:tcPr>
          <w:p w14:paraId="4122198E"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r w:rsidRPr="00F11909">
              <w:rPr>
                <w:rFonts w:ascii="Times New Roman" w:eastAsia="Times New Roman" w:hAnsi="Times New Roman" w:cs="Times New Roman"/>
                <w:b/>
                <w:bCs/>
                <w:color w:val="FFFFFF"/>
                <w:sz w:val="24"/>
                <w:szCs w:val="24"/>
                <w:lang w:eastAsia="es-MX"/>
              </w:rPr>
              <w:t>Age</w:t>
            </w:r>
          </w:p>
        </w:tc>
        <w:tc>
          <w:tcPr>
            <w:tcW w:w="1240" w:type="dxa"/>
            <w:tcBorders>
              <w:top w:val="nil"/>
              <w:left w:val="nil"/>
              <w:bottom w:val="nil"/>
              <w:right w:val="nil"/>
            </w:tcBorders>
            <w:shd w:val="clear" w:color="000000" w:fill="3A3838"/>
            <w:noWrap/>
            <w:vAlign w:val="center"/>
            <w:hideMark/>
          </w:tcPr>
          <w:p w14:paraId="543B220B"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r w:rsidRPr="00F11909">
              <w:rPr>
                <w:rFonts w:ascii="Times New Roman" w:eastAsia="Times New Roman" w:hAnsi="Times New Roman" w:cs="Times New Roman"/>
                <w:b/>
                <w:bCs/>
                <w:color w:val="FFFFFF"/>
                <w:sz w:val="24"/>
                <w:szCs w:val="24"/>
                <w:lang w:eastAsia="es-MX"/>
              </w:rPr>
              <w:t>Sex</w:t>
            </w:r>
          </w:p>
        </w:tc>
        <w:tc>
          <w:tcPr>
            <w:tcW w:w="1240" w:type="dxa"/>
            <w:tcBorders>
              <w:top w:val="nil"/>
              <w:left w:val="nil"/>
              <w:bottom w:val="nil"/>
              <w:right w:val="nil"/>
            </w:tcBorders>
            <w:shd w:val="clear" w:color="000000" w:fill="3A3838"/>
            <w:vAlign w:val="center"/>
            <w:hideMark/>
          </w:tcPr>
          <w:p w14:paraId="7B95E871"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proofErr w:type="spellStart"/>
            <w:r w:rsidRPr="00F11909">
              <w:rPr>
                <w:rFonts w:ascii="Times New Roman" w:eastAsia="Times New Roman" w:hAnsi="Times New Roman" w:cs="Times New Roman"/>
                <w:b/>
                <w:bCs/>
                <w:color w:val="FFFFFF"/>
                <w:sz w:val="24"/>
                <w:szCs w:val="24"/>
                <w:lang w:eastAsia="es-MX"/>
              </w:rPr>
              <w:t>Discounted</w:t>
            </w:r>
            <w:proofErr w:type="spellEnd"/>
            <w:r w:rsidRPr="00F11909">
              <w:rPr>
                <w:rFonts w:ascii="Times New Roman" w:eastAsia="Times New Roman" w:hAnsi="Times New Roman" w:cs="Times New Roman"/>
                <w:b/>
                <w:bCs/>
                <w:color w:val="FFFFFF"/>
                <w:sz w:val="24"/>
                <w:szCs w:val="24"/>
                <w:lang w:eastAsia="es-MX"/>
              </w:rPr>
              <w:t xml:space="preserve"> </w:t>
            </w:r>
            <w:proofErr w:type="spellStart"/>
            <w:r w:rsidRPr="00F11909">
              <w:rPr>
                <w:rFonts w:ascii="Times New Roman" w:eastAsia="Times New Roman" w:hAnsi="Times New Roman" w:cs="Times New Roman"/>
                <w:b/>
                <w:bCs/>
                <w:color w:val="FFFFFF"/>
                <w:sz w:val="24"/>
                <w:szCs w:val="24"/>
                <w:lang w:eastAsia="es-MX"/>
              </w:rPr>
              <w:t>Costs</w:t>
            </w:r>
            <w:proofErr w:type="spellEnd"/>
          </w:p>
        </w:tc>
        <w:tc>
          <w:tcPr>
            <w:tcW w:w="1240" w:type="dxa"/>
            <w:tcBorders>
              <w:top w:val="nil"/>
              <w:left w:val="nil"/>
              <w:bottom w:val="nil"/>
              <w:right w:val="nil"/>
            </w:tcBorders>
            <w:shd w:val="clear" w:color="000000" w:fill="3A3838"/>
            <w:vAlign w:val="center"/>
            <w:hideMark/>
          </w:tcPr>
          <w:p w14:paraId="41033F32"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proofErr w:type="spellStart"/>
            <w:r w:rsidRPr="00F11909">
              <w:rPr>
                <w:rFonts w:ascii="Times New Roman" w:eastAsia="Times New Roman" w:hAnsi="Times New Roman" w:cs="Times New Roman"/>
                <w:b/>
                <w:bCs/>
                <w:color w:val="FFFFFF"/>
                <w:sz w:val="24"/>
                <w:szCs w:val="24"/>
                <w:lang w:eastAsia="es-MX"/>
              </w:rPr>
              <w:t>Quality-Adjusted</w:t>
            </w:r>
            <w:proofErr w:type="spellEnd"/>
            <w:r w:rsidRPr="00F11909">
              <w:rPr>
                <w:rFonts w:ascii="Times New Roman" w:eastAsia="Times New Roman" w:hAnsi="Times New Roman" w:cs="Times New Roman"/>
                <w:b/>
                <w:bCs/>
                <w:color w:val="FFFFFF"/>
                <w:sz w:val="24"/>
                <w:szCs w:val="24"/>
                <w:lang w:eastAsia="es-MX"/>
              </w:rPr>
              <w:t xml:space="preserve"> </w:t>
            </w:r>
            <w:proofErr w:type="spellStart"/>
            <w:r w:rsidRPr="00F11909">
              <w:rPr>
                <w:rFonts w:ascii="Times New Roman" w:eastAsia="Times New Roman" w:hAnsi="Times New Roman" w:cs="Times New Roman"/>
                <w:b/>
                <w:bCs/>
                <w:color w:val="FFFFFF"/>
                <w:sz w:val="24"/>
                <w:szCs w:val="24"/>
                <w:lang w:eastAsia="es-MX"/>
              </w:rPr>
              <w:t>Life</w:t>
            </w:r>
            <w:proofErr w:type="spellEnd"/>
            <w:r w:rsidRPr="00F11909">
              <w:rPr>
                <w:rFonts w:ascii="Times New Roman" w:eastAsia="Times New Roman" w:hAnsi="Times New Roman" w:cs="Times New Roman"/>
                <w:b/>
                <w:bCs/>
                <w:color w:val="FFFFFF"/>
                <w:sz w:val="24"/>
                <w:szCs w:val="24"/>
                <w:lang w:eastAsia="es-MX"/>
              </w:rPr>
              <w:t xml:space="preserve"> </w:t>
            </w:r>
            <w:proofErr w:type="spellStart"/>
            <w:r w:rsidRPr="00F11909">
              <w:rPr>
                <w:rFonts w:ascii="Times New Roman" w:eastAsia="Times New Roman" w:hAnsi="Times New Roman" w:cs="Times New Roman"/>
                <w:b/>
                <w:bCs/>
                <w:color w:val="FFFFFF"/>
                <w:sz w:val="24"/>
                <w:szCs w:val="24"/>
                <w:lang w:eastAsia="es-MX"/>
              </w:rPr>
              <w:t>Years</w:t>
            </w:r>
            <w:proofErr w:type="spellEnd"/>
          </w:p>
        </w:tc>
        <w:tc>
          <w:tcPr>
            <w:tcW w:w="1240" w:type="dxa"/>
            <w:tcBorders>
              <w:top w:val="nil"/>
              <w:left w:val="nil"/>
              <w:bottom w:val="nil"/>
              <w:right w:val="nil"/>
            </w:tcBorders>
            <w:shd w:val="clear" w:color="000000" w:fill="3A3838"/>
            <w:noWrap/>
            <w:vAlign w:val="center"/>
            <w:hideMark/>
          </w:tcPr>
          <w:p w14:paraId="349C3CA7"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proofErr w:type="spellStart"/>
            <w:r w:rsidRPr="00F11909">
              <w:rPr>
                <w:rFonts w:ascii="Times New Roman" w:eastAsia="Times New Roman" w:hAnsi="Times New Roman" w:cs="Times New Roman"/>
                <w:b/>
                <w:bCs/>
                <w:color w:val="FFFFFF"/>
                <w:sz w:val="24"/>
                <w:szCs w:val="24"/>
                <w:lang w:eastAsia="es-MX"/>
              </w:rPr>
              <w:t>Costs</w:t>
            </w:r>
            <w:proofErr w:type="spellEnd"/>
          </w:p>
        </w:tc>
        <w:tc>
          <w:tcPr>
            <w:tcW w:w="1240" w:type="dxa"/>
            <w:tcBorders>
              <w:top w:val="nil"/>
              <w:left w:val="nil"/>
              <w:bottom w:val="nil"/>
              <w:right w:val="nil"/>
            </w:tcBorders>
            <w:shd w:val="clear" w:color="000000" w:fill="3A3838"/>
            <w:vAlign w:val="center"/>
            <w:hideMark/>
          </w:tcPr>
          <w:p w14:paraId="68CFA430" w14:textId="77777777" w:rsidR="00F11909" w:rsidRPr="00F11909" w:rsidRDefault="00F11909" w:rsidP="00F11909">
            <w:pPr>
              <w:spacing w:after="0" w:line="240" w:lineRule="auto"/>
              <w:jc w:val="center"/>
              <w:rPr>
                <w:rFonts w:ascii="Times New Roman" w:eastAsia="Times New Roman" w:hAnsi="Times New Roman" w:cs="Times New Roman"/>
                <w:b/>
                <w:bCs/>
                <w:color w:val="FFFFFF"/>
                <w:sz w:val="24"/>
                <w:szCs w:val="24"/>
                <w:lang w:eastAsia="es-MX"/>
              </w:rPr>
            </w:pPr>
            <w:proofErr w:type="spellStart"/>
            <w:r w:rsidRPr="00F11909">
              <w:rPr>
                <w:rFonts w:ascii="Times New Roman" w:eastAsia="Times New Roman" w:hAnsi="Times New Roman" w:cs="Times New Roman"/>
                <w:b/>
                <w:bCs/>
                <w:color w:val="FFFFFF"/>
                <w:sz w:val="24"/>
                <w:szCs w:val="24"/>
                <w:lang w:eastAsia="es-MX"/>
              </w:rPr>
              <w:t>Life</w:t>
            </w:r>
            <w:proofErr w:type="spellEnd"/>
            <w:r w:rsidRPr="00F11909">
              <w:rPr>
                <w:rFonts w:ascii="Times New Roman" w:eastAsia="Times New Roman" w:hAnsi="Times New Roman" w:cs="Times New Roman"/>
                <w:b/>
                <w:bCs/>
                <w:color w:val="FFFFFF"/>
                <w:sz w:val="24"/>
                <w:szCs w:val="24"/>
                <w:lang w:eastAsia="es-MX"/>
              </w:rPr>
              <w:t xml:space="preserve"> </w:t>
            </w:r>
            <w:proofErr w:type="spellStart"/>
            <w:r w:rsidRPr="00F11909">
              <w:rPr>
                <w:rFonts w:ascii="Times New Roman" w:eastAsia="Times New Roman" w:hAnsi="Times New Roman" w:cs="Times New Roman"/>
                <w:b/>
                <w:bCs/>
                <w:color w:val="FFFFFF"/>
                <w:sz w:val="24"/>
                <w:szCs w:val="24"/>
                <w:lang w:eastAsia="es-MX"/>
              </w:rPr>
              <w:t>Years</w:t>
            </w:r>
            <w:proofErr w:type="spellEnd"/>
            <w:r w:rsidRPr="00F11909">
              <w:rPr>
                <w:rFonts w:ascii="Times New Roman" w:eastAsia="Times New Roman" w:hAnsi="Times New Roman" w:cs="Times New Roman"/>
                <w:b/>
                <w:bCs/>
                <w:color w:val="FFFFFF"/>
                <w:sz w:val="24"/>
                <w:szCs w:val="24"/>
                <w:lang w:eastAsia="es-MX"/>
              </w:rPr>
              <w:t xml:space="preserve"> </w:t>
            </w:r>
            <w:proofErr w:type="spellStart"/>
            <w:r w:rsidRPr="00F11909">
              <w:rPr>
                <w:rFonts w:ascii="Times New Roman" w:eastAsia="Times New Roman" w:hAnsi="Times New Roman" w:cs="Times New Roman"/>
                <w:b/>
                <w:bCs/>
                <w:color w:val="FFFFFF"/>
                <w:sz w:val="24"/>
                <w:szCs w:val="24"/>
                <w:lang w:eastAsia="es-MX"/>
              </w:rPr>
              <w:t>Expected</w:t>
            </w:r>
            <w:proofErr w:type="spellEnd"/>
          </w:p>
        </w:tc>
      </w:tr>
      <w:tr w:rsidR="00F11909" w:rsidRPr="00F11909" w14:paraId="328B5649" w14:textId="77777777" w:rsidTr="00F11909">
        <w:trPr>
          <w:trHeight w:val="312"/>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50F1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A1063A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1CB1C5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224382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80AEB0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12.56</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5E758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572265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4BD0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32.31</w:t>
            </w:r>
          </w:p>
        </w:tc>
      </w:tr>
      <w:tr w:rsidR="00F11909" w:rsidRPr="00F11909" w14:paraId="1D345DE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79EB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46</w:t>
            </w:r>
          </w:p>
        </w:tc>
        <w:tc>
          <w:tcPr>
            <w:tcW w:w="1240" w:type="dxa"/>
            <w:tcBorders>
              <w:top w:val="nil"/>
              <w:left w:val="nil"/>
              <w:bottom w:val="single" w:sz="4" w:space="0" w:color="auto"/>
              <w:right w:val="single" w:sz="4" w:space="0" w:color="auto"/>
            </w:tcBorders>
            <w:shd w:val="clear" w:color="auto" w:fill="auto"/>
            <w:noWrap/>
            <w:vAlign w:val="bottom"/>
            <w:hideMark/>
          </w:tcPr>
          <w:p w14:paraId="2E4FB4C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2D6331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225825</w:t>
            </w:r>
          </w:p>
        </w:tc>
        <w:tc>
          <w:tcPr>
            <w:tcW w:w="1240" w:type="dxa"/>
            <w:tcBorders>
              <w:top w:val="nil"/>
              <w:left w:val="nil"/>
              <w:bottom w:val="single" w:sz="4" w:space="0" w:color="auto"/>
              <w:right w:val="single" w:sz="4" w:space="0" w:color="auto"/>
            </w:tcBorders>
            <w:shd w:val="clear" w:color="auto" w:fill="auto"/>
            <w:noWrap/>
            <w:vAlign w:val="bottom"/>
            <w:hideMark/>
          </w:tcPr>
          <w:p w14:paraId="2E72F78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12.37</w:t>
            </w:r>
          </w:p>
        </w:tc>
        <w:tc>
          <w:tcPr>
            <w:tcW w:w="1240" w:type="dxa"/>
            <w:tcBorders>
              <w:top w:val="nil"/>
              <w:left w:val="nil"/>
              <w:bottom w:val="single" w:sz="4" w:space="0" w:color="auto"/>
              <w:right w:val="single" w:sz="4" w:space="0" w:color="auto"/>
            </w:tcBorders>
            <w:shd w:val="clear" w:color="auto" w:fill="auto"/>
            <w:noWrap/>
            <w:vAlign w:val="bottom"/>
            <w:hideMark/>
          </w:tcPr>
          <w:p w14:paraId="0B8F181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564111</w:t>
            </w:r>
          </w:p>
        </w:tc>
        <w:tc>
          <w:tcPr>
            <w:tcW w:w="1240" w:type="dxa"/>
            <w:tcBorders>
              <w:top w:val="nil"/>
              <w:left w:val="nil"/>
              <w:bottom w:val="single" w:sz="4" w:space="0" w:color="auto"/>
              <w:right w:val="single" w:sz="4" w:space="0" w:color="auto"/>
            </w:tcBorders>
            <w:shd w:val="clear" w:color="auto" w:fill="auto"/>
            <w:noWrap/>
            <w:vAlign w:val="bottom"/>
            <w:hideMark/>
          </w:tcPr>
          <w:p w14:paraId="0B9CE61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31.46</w:t>
            </w:r>
          </w:p>
        </w:tc>
      </w:tr>
      <w:tr w:rsidR="00F11909" w:rsidRPr="00F11909" w14:paraId="56CCD7B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03DE7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w:t>
            </w:r>
          </w:p>
        </w:tc>
        <w:tc>
          <w:tcPr>
            <w:tcW w:w="1240" w:type="dxa"/>
            <w:tcBorders>
              <w:top w:val="nil"/>
              <w:left w:val="nil"/>
              <w:bottom w:val="single" w:sz="4" w:space="0" w:color="auto"/>
              <w:right w:val="single" w:sz="4" w:space="0" w:color="auto"/>
            </w:tcBorders>
            <w:shd w:val="clear" w:color="auto" w:fill="auto"/>
            <w:noWrap/>
            <w:vAlign w:val="bottom"/>
            <w:hideMark/>
          </w:tcPr>
          <w:p w14:paraId="187AF3E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FEC531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227425</w:t>
            </w:r>
          </w:p>
        </w:tc>
        <w:tc>
          <w:tcPr>
            <w:tcW w:w="1240" w:type="dxa"/>
            <w:tcBorders>
              <w:top w:val="nil"/>
              <w:left w:val="nil"/>
              <w:bottom w:val="single" w:sz="4" w:space="0" w:color="auto"/>
              <w:right w:val="single" w:sz="4" w:space="0" w:color="auto"/>
            </w:tcBorders>
            <w:shd w:val="clear" w:color="auto" w:fill="auto"/>
            <w:noWrap/>
            <w:vAlign w:val="bottom"/>
            <w:hideMark/>
          </w:tcPr>
          <w:p w14:paraId="683D6A1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12.17</w:t>
            </w:r>
          </w:p>
        </w:tc>
        <w:tc>
          <w:tcPr>
            <w:tcW w:w="1240" w:type="dxa"/>
            <w:tcBorders>
              <w:top w:val="nil"/>
              <w:left w:val="nil"/>
              <w:bottom w:val="single" w:sz="4" w:space="0" w:color="auto"/>
              <w:right w:val="single" w:sz="4" w:space="0" w:color="auto"/>
            </w:tcBorders>
            <w:shd w:val="clear" w:color="auto" w:fill="auto"/>
            <w:noWrap/>
            <w:vAlign w:val="bottom"/>
            <w:hideMark/>
          </w:tcPr>
          <w:p w14:paraId="171B8CB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556105</w:t>
            </w:r>
          </w:p>
        </w:tc>
        <w:tc>
          <w:tcPr>
            <w:tcW w:w="1240" w:type="dxa"/>
            <w:tcBorders>
              <w:top w:val="nil"/>
              <w:left w:val="nil"/>
              <w:bottom w:val="single" w:sz="4" w:space="0" w:color="auto"/>
              <w:right w:val="single" w:sz="4" w:space="0" w:color="auto"/>
            </w:tcBorders>
            <w:shd w:val="clear" w:color="auto" w:fill="auto"/>
            <w:noWrap/>
            <w:vAlign w:val="bottom"/>
            <w:hideMark/>
          </w:tcPr>
          <w:p w14:paraId="16F1D6D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30.62</w:t>
            </w:r>
          </w:p>
        </w:tc>
      </w:tr>
      <w:tr w:rsidR="00F11909" w:rsidRPr="00F11909" w14:paraId="305D9B9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7B815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w:t>
            </w:r>
          </w:p>
        </w:tc>
        <w:tc>
          <w:tcPr>
            <w:tcW w:w="1240" w:type="dxa"/>
            <w:tcBorders>
              <w:top w:val="nil"/>
              <w:left w:val="nil"/>
              <w:bottom w:val="single" w:sz="4" w:space="0" w:color="auto"/>
              <w:right w:val="single" w:sz="4" w:space="0" w:color="auto"/>
            </w:tcBorders>
            <w:shd w:val="clear" w:color="auto" w:fill="auto"/>
            <w:noWrap/>
            <w:vAlign w:val="bottom"/>
            <w:hideMark/>
          </w:tcPr>
          <w:p w14:paraId="1C1E7B0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862251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229204</w:t>
            </w:r>
          </w:p>
        </w:tc>
        <w:tc>
          <w:tcPr>
            <w:tcW w:w="1240" w:type="dxa"/>
            <w:tcBorders>
              <w:top w:val="nil"/>
              <w:left w:val="nil"/>
              <w:bottom w:val="single" w:sz="4" w:space="0" w:color="auto"/>
              <w:right w:val="single" w:sz="4" w:space="0" w:color="auto"/>
            </w:tcBorders>
            <w:shd w:val="clear" w:color="auto" w:fill="auto"/>
            <w:noWrap/>
            <w:vAlign w:val="bottom"/>
            <w:hideMark/>
          </w:tcPr>
          <w:p w14:paraId="4834C42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11.96</w:t>
            </w:r>
          </w:p>
        </w:tc>
        <w:tc>
          <w:tcPr>
            <w:tcW w:w="1240" w:type="dxa"/>
            <w:tcBorders>
              <w:top w:val="nil"/>
              <w:left w:val="nil"/>
              <w:bottom w:val="single" w:sz="4" w:space="0" w:color="auto"/>
              <w:right w:val="single" w:sz="4" w:space="0" w:color="auto"/>
            </w:tcBorders>
            <w:shd w:val="clear" w:color="auto" w:fill="auto"/>
            <w:noWrap/>
            <w:vAlign w:val="bottom"/>
            <w:hideMark/>
          </w:tcPr>
          <w:p w14:paraId="2B5526B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548264</w:t>
            </w:r>
          </w:p>
        </w:tc>
        <w:tc>
          <w:tcPr>
            <w:tcW w:w="1240" w:type="dxa"/>
            <w:tcBorders>
              <w:top w:val="nil"/>
              <w:left w:val="nil"/>
              <w:bottom w:val="single" w:sz="4" w:space="0" w:color="auto"/>
              <w:right w:val="single" w:sz="4" w:space="0" w:color="auto"/>
            </w:tcBorders>
            <w:shd w:val="clear" w:color="auto" w:fill="auto"/>
            <w:noWrap/>
            <w:vAlign w:val="bottom"/>
            <w:hideMark/>
          </w:tcPr>
          <w:p w14:paraId="7CBB169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29.78</w:t>
            </w:r>
          </w:p>
        </w:tc>
      </w:tr>
      <w:tr w:rsidR="00F11909" w:rsidRPr="00F11909" w14:paraId="123CA9E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2673F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w:t>
            </w:r>
          </w:p>
        </w:tc>
        <w:tc>
          <w:tcPr>
            <w:tcW w:w="1240" w:type="dxa"/>
            <w:tcBorders>
              <w:top w:val="nil"/>
              <w:left w:val="nil"/>
              <w:bottom w:val="single" w:sz="4" w:space="0" w:color="auto"/>
              <w:right w:val="single" w:sz="4" w:space="0" w:color="auto"/>
            </w:tcBorders>
            <w:shd w:val="clear" w:color="auto" w:fill="auto"/>
            <w:noWrap/>
            <w:vAlign w:val="bottom"/>
            <w:hideMark/>
          </w:tcPr>
          <w:p w14:paraId="683C174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45620B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231180</w:t>
            </w:r>
          </w:p>
        </w:tc>
        <w:tc>
          <w:tcPr>
            <w:tcW w:w="1240" w:type="dxa"/>
            <w:tcBorders>
              <w:top w:val="nil"/>
              <w:left w:val="nil"/>
              <w:bottom w:val="single" w:sz="4" w:space="0" w:color="auto"/>
              <w:right w:val="single" w:sz="4" w:space="0" w:color="auto"/>
            </w:tcBorders>
            <w:shd w:val="clear" w:color="auto" w:fill="auto"/>
            <w:noWrap/>
            <w:vAlign w:val="bottom"/>
            <w:hideMark/>
          </w:tcPr>
          <w:p w14:paraId="5731D41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11.74</w:t>
            </w:r>
          </w:p>
        </w:tc>
        <w:tc>
          <w:tcPr>
            <w:tcW w:w="1240" w:type="dxa"/>
            <w:tcBorders>
              <w:top w:val="nil"/>
              <w:left w:val="nil"/>
              <w:bottom w:val="single" w:sz="4" w:space="0" w:color="auto"/>
              <w:right w:val="single" w:sz="4" w:space="0" w:color="auto"/>
            </w:tcBorders>
            <w:shd w:val="clear" w:color="auto" w:fill="auto"/>
            <w:noWrap/>
            <w:vAlign w:val="bottom"/>
            <w:hideMark/>
          </w:tcPr>
          <w:p w14:paraId="2DA328E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540606</w:t>
            </w:r>
          </w:p>
        </w:tc>
        <w:tc>
          <w:tcPr>
            <w:tcW w:w="1240" w:type="dxa"/>
            <w:tcBorders>
              <w:top w:val="nil"/>
              <w:left w:val="nil"/>
              <w:bottom w:val="single" w:sz="4" w:space="0" w:color="auto"/>
              <w:right w:val="single" w:sz="4" w:space="0" w:color="auto"/>
            </w:tcBorders>
            <w:shd w:val="clear" w:color="auto" w:fill="auto"/>
            <w:noWrap/>
            <w:vAlign w:val="bottom"/>
            <w:hideMark/>
          </w:tcPr>
          <w:p w14:paraId="676469D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28.95</w:t>
            </w:r>
          </w:p>
        </w:tc>
      </w:tr>
      <w:tr w:rsidR="00F11909" w:rsidRPr="00F11909" w14:paraId="26AD1BFB"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4FE6F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50</w:t>
            </w:r>
          </w:p>
        </w:tc>
        <w:tc>
          <w:tcPr>
            <w:tcW w:w="1240" w:type="dxa"/>
            <w:tcBorders>
              <w:top w:val="nil"/>
              <w:left w:val="nil"/>
              <w:bottom w:val="single" w:sz="4" w:space="0" w:color="auto"/>
              <w:right w:val="single" w:sz="4" w:space="0" w:color="auto"/>
            </w:tcBorders>
            <w:shd w:val="clear" w:color="auto" w:fill="auto"/>
            <w:noWrap/>
            <w:vAlign w:val="bottom"/>
            <w:hideMark/>
          </w:tcPr>
          <w:p w14:paraId="605CE4A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BCC0B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233377</w:t>
            </w:r>
          </w:p>
        </w:tc>
        <w:tc>
          <w:tcPr>
            <w:tcW w:w="1240" w:type="dxa"/>
            <w:tcBorders>
              <w:top w:val="nil"/>
              <w:left w:val="nil"/>
              <w:bottom w:val="single" w:sz="4" w:space="0" w:color="auto"/>
              <w:right w:val="single" w:sz="4" w:space="0" w:color="auto"/>
            </w:tcBorders>
            <w:shd w:val="clear" w:color="auto" w:fill="auto"/>
            <w:noWrap/>
            <w:vAlign w:val="bottom"/>
            <w:hideMark/>
          </w:tcPr>
          <w:p w14:paraId="723A3BD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11.52</w:t>
            </w:r>
          </w:p>
        </w:tc>
        <w:tc>
          <w:tcPr>
            <w:tcW w:w="1240" w:type="dxa"/>
            <w:tcBorders>
              <w:top w:val="nil"/>
              <w:left w:val="nil"/>
              <w:bottom w:val="single" w:sz="4" w:space="0" w:color="auto"/>
              <w:right w:val="single" w:sz="4" w:space="0" w:color="auto"/>
            </w:tcBorders>
            <w:shd w:val="clear" w:color="auto" w:fill="auto"/>
            <w:noWrap/>
            <w:vAlign w:val="bottom"/>
            <w:hideMark/>
          </w:tcPr>
          <w:p w14:paraId="3F15AD1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533146</w:t>
            </w:r>
          </w:p>
        </w:tc>
        <w:tc>
          <w:tcPr>
            <w:tcW w:w="1240" w:type="dxa"/>
            <w:tcBorders>
              <w:top w:val="nil"/>
              <w:left w:val="nil"/>
              <w:bottom w:val="single" w:sz="4" w:space="0" w:color="auto"/>
              <w:right w:val="single" w:sz="4" w:space="0" w:color="auto"/>
            </w:tcBorders>
            <w:shd w:val="clear" w:color="auto" w:fill="auto"/>
            <w:noWrap/>
            <w:vAlign w:val="bottom"/>
            <w:hideMark/>
          </w:tcPr>
          <w:p w14:paraId="3D9F633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28.13</w:t>
            </w:r>
          </w:p>
        </w:tc>
      </w:tr>
      <w:tr w:rsidR="00F11909" w:rsidRPr="00F11909" w14:paraId="7E55F6D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17231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w:t>
            </w:r>
          </w:p>
        </w:tc>
        <w:tc>
          <w:tcPr>
            <w:tcW w:w="1240" w:type="dxa"/>
            <w:tcBorders>
              <w:top w:val="nil"/>
              <w:left w:val="nil"/>
              <w:bottom w:val="single" w:sz="4" w:space="0" w:color="auto"/>
              <w:right w:val="single" w:sz="4" w:space="0" w:color="auto"/>
            </w:tcBorders>
            <w:shd w:val="clear" w:color="auto" w:fill="auto"/>
            <w:noWrap/>
            <w:vAlign w:val="bottom"/>
            <w:hideMark/>
          </w:tcPr>
          <w:p w14:paraId="44AAA21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11A348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235818</w:t>
            </w:r>
          </w:p>
        </w:tc>
        <w:tc>
          <w:tcPr>
            <w:tcW w:w="1240" w:type="dxa"/>
            <w:tcBorders>
              <w:top w:val="nil"/>
              <w:left w:val="nil"/>
              <w:bottom w:val="single" w:sz="4" w:space="0" w:color="auto"/>
              <w:right w:val="single" w:sz="4" w:space="0" w:color="auto"/>
            </w:tcBorders>
            <w:shd w:val="clear" w:color="auto" w:fill="auto"/>
            <w:noWrap/>
            <w:vAlign w:val="bottom"/>
            <w:hideMark/>
          </w:tcPr>
          <w:p w14:paraId="455E4B3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11.32</w:t>
            </w:r>
          </w:p>
        </w:tc>
        <w:tc>
          <w:tcPr>
            <w:tcW w:w="1240" w:type="dxa"/>
            <w:tcBorders>
              <w:top w:val="nil"/>
              <w:left w:val="nil"/>
              <w:bottom w:val="single" w:sz="4" w:space="0" w:color="auto"/>
              <w:right w:val="single" w:sz="4" w:space="0" w:color="auto"/>
            </w:tcBorders>
            <w:shd w:val="clear" w:color="auto" w:fill="auto"/>
            <w:noWrap/>
            <w:vAlign w:val="bottom"/>
            <w:hideMark/>
          </w:tcPr>
          <w:p w14:paraId="4D78D9A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525897</w:t>
            </w:r>
          </w:p>
        </w:tc>
        <w:tc>
          <w:tcPr>
            <w:tcW w:w="1240" w:type="dxa"/>
            <w:tcBorders>
              <w:top w:val="nil"/>
              <w:left w:val="nil"/>
              <w:bottom w:val="single" w:sz="4" w:space="0" w:color="auto"/>
              <w:right w:val="single" w:sz="4" w:space="0" w:color="auto"/>
            </w:tcBorders>
            <w:shd w:val="clear" w:color="auto" w:fill="auto"/>
            <w:noWrap/>
            <w:vAlign w:val="bottom"/>
            <w:hideMark/>
          </w:tcPr>
          <w:p w14:paraId="3042662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27.32</w:t>
            </w:r>
          </w:p>
        </w:tc>
      </w:tr>
      <w:tr w:rsidR="00F11909" w:rsidRPr="00F11909" w14:paraId="38712580"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EBFFB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52</w:t>
            </w:r>
          </w:p>
        </w:tc>
        <w:tc>
          <w:tcPr>
            <w:tcW w:w="1240" w:type="dxa"/>
            <w:tcBorders>
              <w:top w:val="nil"/>
              <w:left w:val="nil"/>
              <w:bottom w:val="single" w:sz="4" w:space="0" w:color="auto"/>
              <w:right w:val="single" w:sz="4" w:space="0" w:color="auto"/>
            </w:tcBorders>
            <w:shd w:val="clear" w:color="auto" w:fill="auto"/>
            <w:noWrap/>
            <w:vAlign w:val="bottom"/>
            <w:hideMark/>
          </w:tcPr>
          <w:p w14:paraId="72BE908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3BC9FC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238530</w:t>
            </w:r>
          </w:p>
        </w:tc>
        <w:tc>
          <w:tcPr>
            <w:tcW w:w="1240" w:type="dxa"/>
            <w:tcBorders>
              <w:top w:val="nil"/>
              <w:left w:val="nil"/>
              <w:bottom w:val="single" w:sz="4" w:space="0" w:color="auto"/>
              <w:right w:val="single" w:sz="4" w:space="0" w:color="auto"/>
            </w:tcBorders>
            <w:shd w:val="clear" w:color="auto" w:fill="auto"/>
            <w:noWrap/>
            <w:vAlign w:val="bottom"/>
            <w:hideMark/>
          </w:tcPr>
          <w:p w14:paraId="464B845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11.12</w:t>
            </w:r>
          </w:p>
        </w:tc>
        <w:tc>
          <w:tcPr>
            <w:tcW w:w="1240" w:type="dxa"/>
            <w:tcBorders>
              <w:top w:val="nil"/>
              <w:left w:val="nil"/>
              <w:bottom w:val="single" w:sz="4" w:space="0" w:color="auto"/>
              <w:right w:val="single" w:sz="4" w:space="0" w:color="auto"/>
            </w:tcBorders>
            <w:shd w:val="clear" w:color="auto" w:fill="auto"/>
            <w:noWrap/>
            <w:vAlign w:val="bottom"/>
            <w:hideMark/>
          </w:tcPr>
          <w:p w14:paraId="5A21DE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518880</w:t>
            </w:r>
          </w:p>
        </w:tc>
        <w:tc>
          <w:tcPr>
            <w:tcW w:w="1240" w:type="dxa"/>
            <w:tcBorders>
              <w:top w:val="nil"/>
              <w:left w:val="nil"/>
              <w:bottom w:val="single" w:sz="4" w:space="0" w:color="auto"/>
              <w:right w:val="single" w:sz="4" w:space="0" w:color="auto"/>
            </w:tcBorders>
            <w:shd w:val="clear" w:color="auto" w:fill="auto"/>
            <w:noWrap/>
            <w:vAlign w:val="bottom"/>
            <w:hideMark/>
          </w:tcPr>
          <w:p w14:paraId="60625C0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26.51</w:t>
            </w:r>
          </w:p>
        </w:tc>
      </w:tr>
      <w:tr w:rsidR="00F11909" w:rsidRPr="00F11909" w14:paraId="34FD706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B878B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w:t>
            </w:r>
          </w:p>
        </w:tc>
        <w:tc>
          <w:tcPr>
            <w:tcW w:w="1240" w:type="dxa"/>
            <w:tcBorders>
              <w:top w:val="nil"/>
              <w:left w:val="nil"/>
              <w:bottom w:val="single" w:sz="4" w:space="0" w:color="auto"/>
              <w:right w:val="single" w:sz="4" w:space="0" w:color="auto"/>
            </w:tcBorders>
            <w:shd w:val="clear" w:color="auto" w:fill="auto"/>
            <w:noWrap/>
            <w:vAlign w:val="bottom"/>
            <w:hideMark/>
          </w:tcPr>
          <w:p w14:paraId="2AFCD15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FF6BE0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241544</w:t>
            </w:r>
          </w:p>
        </w:tc>
        <w:tc>
          <w:tcPr>
            <w:tcW w:w="1240" w:type="dxa"/>
            <w:tcBorders>
              <w:top w:val="nil"/>
              <w:left w:val="nil"/>
              <w:bottom w:val="single" w:sz="4" w:space="0" w:color="auto"/>
              <w:right w:val="single" w:sz="4" w:space="0" w:color="auto"/>
            </w:tcBorders>
            <w:shd w:val="clear" w:color="auto" w:fill="auto"/>
            <w:noWrap/>
            <w:vAlign w:val="bottom"/>
            <w:hideMark/>
          </w:tcPr>
          <w:p w14:paraId="77E610A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10.90</w:t>
            </w:r>
          </w:p>
        </w:tc>
        <w:tc>
          <w:tcPr>
            <w:tcW w:w="1240" w:type="dxa"/>
            <w:tcBorders>
              <w:top w:val="nil"/>
              <w:left w:val="nil"/>
              <w:bottom w:val="single" w:sz="4" w:space="0" w:color="auto"/>
              <w:right w:val="single" w:sz="4" w:space="0" w:color="auto"/>
            </w:tcBorders>
            <w:shd w:val="clear" w:color="auto" w:fill="auto"/>
            <w:noWrap/>
            <w:vAlign w:val="bottom"/>
            <w:hideMark/>
          </w:tcPr>
          <w:p w14:paraId="501AA4C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512110</w:t>
            </w:r>
          </w:p>
        </w:tc>
        <w:tc>
          <w:tcPr>
            <w:tcW w:w="1240" w:type="dxa"/>
            <w:tcBorders>
              <w:top w:val="nil"/>
              <w:left w:val="nil"/>
              <w:bottom w:val="single" w:sz="4" w:space="0" w:color="auto"/>
              <w:right w:val="single" w:sz="4" w:space="0" w:color="auto"/>
            </w:tcBorders>
            <w:shd w:val="clear" w:color="auto" w:fill="auto"/>
            <w:noWrap/>
            <w:vAlign w:val="bottom"/>
            <w:hideMark/>
          </w:tcPr>
          <w:p w14:paraId="2930175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25.72</w:t>
            </w:r>
          </w:p>
        </w:tc>
      </w:tr>
      <w:tr w:rsidR="00F11909" w:rsidRPr="00F11909" w14:paraId="2FE977C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CCFD0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w:t>
            </w:r>
          </w:p>
        </w:tc>
        <w:tc>
          <w:tcPr>
            <w:tcW w:w="1240" w:type="dxa"/>
            <w:tcBorders>
              <w:top w:val="nil"/>
              <w:left w:val="nil"/>
              <w:bottom w:val="single" w:sz="4" w:space="0" w:color="auto"/>
              <w:right w:val="single" w:sz="4" w:space="0" w:color="auto"/>
            </w:tcBorders>
            <w:shd w:val="clear" w:color="auto" w:fill="auto"/>
            <w:noWrap/>
            <w:vAlign w:val="bottom"/>
            <w:hideMark/>
          </w:tcPr>
          <w:p w14:paraId="48149DF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9FCAFB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244893</w:t>
            </w:r>
          </w:p>
        </w:tc>
        <w:tc>
          <w:tcPr>
            <w:tcW w:w="1240" w:type="dxa"/>
            <w:tcBorders>
              <w:top w:val="nil"/>
              <w:left w:val="nil"/>
              <w:bottom w:val="single" w:sz="4" w:space="0" w:color="auto"/>
              <w:right w:val="single" w:sz="4" w:space="0" w:color="auto"/>
            </w:tcBorders>
            <w:shd w:val="clear" w:color="auto" w:fill="auto"/>
            <w:noWrap/>
            <w:vAlign w:val="bottom"/>
            <w:hideMark/>
          </w:tcPr>
          <w:p w14:paraId="4DEE1F6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10.69</w:t>
            </w:r>
          </w:p>
        </w:tc>
        <w:tc>
          <w:tcPr>
            <w:tcW w:w="1240" w:type="dxa"/>
            <w:tcBorders>
              <w:top w:val="nil"/>
              <w:left w:val="nil"/>
              <w:bottom w:val="single" w:sz="4" w:space="0" w:color="auto"/>
              <w:right w:val="single" w:sz="4" w:space="0" w:color="auto"/>
            </w:tcBorders>
            <w:shd w:val="clear" w:color="auto" w:fill="auto"/>
            <w:noWrap/>
            <w:vAlign w:val="bottom"/>
            <w:hideMark/>
          </w:tcPr>
          <w:p w14:paraId="4336978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505607</w:t>
            </w:r>
          </w:p>
        </w:tc>
        <w:tc>
          <w:tcPr>
            <w:tcW w:w="1240" w:type="dxa"/>
            <w:tcBorders>
              <w:top w:val="nil"/>
              <w:left w:val="nil"/>
              <w:bottom w:val="single" w:sz="4" w:space="0" w:color="auto"/>
              <w:right w:val="single" w:sz="4" w:space="0" w:color="auto"/>
            </w:tcBorders>
            <w:shd w:val="clear" w:color="auto" w:fill="auto"/>
            <w:noWrap/>
            <w:vAlign w:val="bottom"/>
            <w:hideMark/>
          </w:tcPr>
          <w:p w14:paraId="2060780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24.93</w:t>
            </w:r>
          </w:p>
        </w:tc>
      </w:tr>
      <w:tr w:rsidR="00F11909" w:rsidRPr="00F11909" w14:paraId="6BB4583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A552A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w:t>
            </w:r>
          </w:p>
        </w:tc>
        <w:tc>
          <w:tcPr>
            <w:tcW w:w="1240" w:type="dxa"/>
            <w:tcBorders>
              <w:top w:val="nil"/>
              <w:left w:val="nil"/>
              <w:bottom w:val="single" w:sz="4" w:space="0" w:color="auto"/>
              <w:right w:val="single" w:sz="4" w:space="0" w:color="auto"/>
            </w:tcBorders>
            <w:shd w:val="clear" w:color="auto" w:fill="auto"/>
            <w:noWrap/>
            <w:vAlign w:val="bottom"/>
            <w:hideMark/>
          </w:tcPr>
          <w:p w14:paraId="2360BB7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103B1A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248615</w:t>
            </w:r>
          </w:p>
        </w:tc>
        <w:tc>
          <w:tcPr>
            <w:tcW w:w="1240" w:type="dxa"/>
            <w:tcBorders>
              <w:top w:val="nil"/>
              <w:left w:val="nil"/>
              <w:bottom w:val="single" w:sz="4" w:space="0" w:color="auto"/>
              <w:right w:val="single" w:sz="4" w:space="0" w:color="auto"/>
            </w:tcBorders>
            <w:shd w:val="clear" w:color="auto" w:fill="auto"/>
            <w:noWrap/>
            <w:vAlign w:val="bottom"/>
            <w:hideMark/>
          </w:tcPr>
          <w:p w14:paraId="15C3E23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10.46</w:t>
            </w:r>
          </w:p>
        </w:tc>
        <w:tc>
          <w:tcPr>
            <w:tcW w:w="1240" w:type="dxa"/>
            <w:tcBorders>
              <w:top w:val="nil"/>
              <w:left w:val="nil"/>
              <w:bottom w:val="single" w:sz="4" w:space="0" w:color="auto"/>
              <w:right w:val="single" w:sz="4" w:space="0" w:color="auto"/>
            </w:tcBorders>
            <w:shd w:val="clear" w:color="auto" w:fill="auto"/>
            <w:noWrap/>
            <w:vAlign w:val="bottom"/>
            <w:hideMark/>
          </w:tcPr>
          <w:p w14:paraId="16CAEDF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499394</w:t>
            </w:r>
          </w:p>
        </w:tc>
        <w:tc>
          <w:tcPr>
            <w:tcW w:w="1240" w:type="dxa"/>
            <w:tcBorders>
              <w:top w:val="nil"/>
              <w:left w:val="nil"/>
              <w:bottom w:val="single" w:sz="4" w:space="0" w:color="auto"/>
              <w:right w:val="single" w:sz="4" w:space="0" w:color="auto"/>
            </w:tcBorders>
            <w:shd w:val="clear" w:color="auto" w:fill="auto"/>
            <w:noWrap/>
            <w:vAlign w:val="bottom"/>
            <w:hideMark/>
          </w:tcPr>
          <w:p w14:paraId="0217F23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24.15</w:t>
            </w:r>
          </w:p>
        </w:tc>
      </w:tr>
      <w:tr w:rsidR="00F11909" w:rsidRPr="00F11909" w14:paraId="2768717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A8F1D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w:t>
            </w:r>
          </w:p>
        </w:tc>
        <w:tc>
          <w:tcPr>
            <w:tcW w:w="1240" w:type="dxa"/>
            <w:tcBorders>
              <w:top w:val="nil"/>
              <w:left w:val="nil"/>
              <w:bottom w:val="single" w:sz="4" w:space="0" w:color="auto"/>
              <w:right w:val="single" w:sz="4" w:space="0" w:color="auto"/>
            </w:tcBorders>
            <w:shd w:val="clear" w:color="auto" w:fill="auto"/>
            <w:noWrap/>
            <w:vAlign w:val="bottom"/>
            <w:hideMark/>
          </w:tcPr>
          <w:p w14:paraId="6C5307B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85B06C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252754</w:t>
            </w:r>
          </w:p>
        </w:tc>
        <w:tc>
          <w:tcPr>
            <w:tcW w:w="1240" w:type="dxa"/>
            <w:tcBorders>
              <w:top w:val="nil"/>
              <w:left w:val="nil"/>
              <w:bottom w:val="single" w:sz="4" w:space="0" w:color="auto"/>
              <w:right w:val="single" w:sz="4" w:space="0" w:color="auto"/>
            </w:tcBorders>
            <w:shd w:val="clear" w:color="auto" w:fill="auto"/>
            <w:noWrap/>
            <w:vAlign w:val="bottom"/>
            <w:hideMark/>
          </w:tcPr>
          <w:p w14:paraId="6720519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10.24</w:t>
            </w:r>
          </w:p>
        </w:tc>
        <w:tc>
          <w:tcPr>
            <w:tcW w:w="1240" w:type="dxa"/>
            <w:tcBorders>
              <w:top w:val="nil"/>
              <w:left w:val="nil"/>
              <w:bottom w:val="single" w:sz="4" w:space="0" w:color="auto"/>
              <w:right w:val="single" w:sz="4" w:space="0" w:color="auto"/>
            </w:tcBorders>
            <w:shd w:val="clear" w:color="auto" w:fill="auto"/>
            <w:noWrap/>
            <w:vAlign w:val="bottom"/>
            <w:hideMark/>
          </w:tcPr>
          <w:p w14:paraId="5DE60DE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493494</w:t>
            </w:r>
          </w:p>
        </w:tc>
        <w:tc>
          <w:tcPr>
            <w:tcW w:w="1240" w:type="dxa"/>
            <w:tcBorders>
              <w:top w:val="nil"/>
              <w:left w:val="nil"/>
              <w:bottom w:val="single" w:sz="4" w:space="0" w:color="auto"/>
              <w:right w:val="single" w:sz="4" w:space="0" w:color="auto"/>
            </w:tcBorders>
            <w:shd w:val="clear" w:color="auto" w:fill="auto"/>
            <w:noWrap/>
            <w:vAlign w:val="bottom"/>
            <w:hideMark/>
          </w:tcPr>
          <w:p w14:paraId="5DAF414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23.39</w:t>
            </w:r>
          </w:p>
        </w:tc>
      </w:tr>
      <w:tr w:rsidR="00F11909" w:rsidRPr="00F11909" w14:paraId="4FF68CC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D614A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w:t>
            </w:r>
          </w:p>
        </w:tc>
        <w:tc>
          <w:tcPr>
            <w:tcW w:w="1240" w:type="dxa"/>
            <w:tcBorders>
              <w:top w:val="nil"/>
              <w:left w:val="nil"/>
              <w:bottom w:val="single" w:sz="4" w:space="0" w:color="auto"/>
              <w:right w:val="single" w:sz="4" w:space="0" w:color="auto"/>
            </w:tcBorders>
            <w:shd w:val="clear" w:color="auto" w:fill="auto"/>
            <w:noWrap/>
            <w:vAlign w:val="bottom"/>
            <w:hideMark/>
          </w:tcPr>
          <w:p w14:paraId="6BE2775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A096BC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257359</w:t>
            </w:r>
          </w:p>
        </w:tc>
        <w:tc>
          <w:tcPr>
            <w:tcW w:w="1240" w:type="dxa"/>
            <w:tcBorders>
              <w:top w:val="nil"/>
              <w:left w:val="nil"/>
              <w:bottom w:val="single" w:sz="4" w:space="0" w:color="auto"/>
              <w:right w:val="single" w:sz="4" w:space="0" w:color="auto"/>
            </w:tcBorders>
            <w:shd w:val="clear" w:color="auto" w:fill="auto"/>
            <w:noWrap/>
            <w:vAlign w:val="bottom"/>
            <w:hideMark/>
          </w:tcPr>
          <w:p w14:paraId="067847B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10.00</w:t>
            </w:r>
          </w:p>
        </w:tc>
        <w:tc>
          <w:tcPr>
            <w:tcW w:w="1240" w:type="dxa"/>
            <w:tcBorders>
              <w:top w:val="nil"/>
              <w:left w:val="nil"/>
              <w:bottom w:val="single" w:sz="4" w:space="0" w:color="auto"/>
              <w:right w:val="single" w:sz="4" w:space="0" w:color="auto"/>
            </w:tcBorders>
            <w:shd w:val="clear" w:color="auto" w:fill="auto"/>
            <w:noWrap/>
            <w:vAlign w:val="bottom"/>
            <w:hideMark/>
          </w:tcPr>
          <w:p w14:paraId="4F635D6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487936</w:t>
            </w:r>
          </w:p>
        </w:tc>
        <w:tc>
          <w:tcPr>
            <w:tcW w:w="1240" w:type="dxa"/>
            <w:tcBorders>
              <w:top w:val="nil"/>
              <w:left w:val="nil"/>
              <w:bottom w:val="single" w:sz="4" w:space="0" w:color="auto"/>
              <w:right w:val="single" w:sz="4" w:space="0" w:color="auto"/>
            </w:tcBorders>
            <w:shd w:val="clear" w:color="auto" w:fill="auto"/>
            <w:noWrap/>
            <w:vAlign w:val="bottom"/>
            <w:hideMark/>
          </w:tcPr>
          <w:p w14:paraId="32039EF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22.63</w:t>
            </w:r>
          </w:p>
        </w:tc>
      </w:tr>
      <w:tr w:rsidR="00F11909" w:rsidRPr="00F11909" w14:paraId="09D0B84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836B5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58</w:t>
            </w:r>
          </w:p>
        </w:tc>
        <w:tc>
          <w:tcPr>
            <w:tcW w:w="1240" w:type="dxa"/>
            <w:tcBorders>
              <w:top w:val="nil"/>
              <w:left w:val="nil"/>
              <w:bottom w:val="single" w:sz="4" w:space="0" w:color="auto"/>
              <w:right w:val="single" w:sz="4" w:space="0" w:color="auto"/>
            </w:tcBorders>
            <w:shd w:val="clear" w:color="auto" w:fill="auto"/>
            <w:noWrap/>
            <w:vAlign w:val="bottom"/>
            <w:hideMark/>
          </w:tcPr>
          <w:p w14:paraId="0CBA83B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A5AB38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262485</w:t>
            </w:r>
          </w:p>
        </w:tc>
        <w:tc>
          <w:tcPr>
            <w:tcW w:w="1240" w:type="dxa"/>
            <w:tcBorders>
              <w:top w:val="nil"/>
              <w:left w:val="nil"/>
              <w:bottom w:val="single" w:sz="4" w:space="0" w:color="auto"/>
              <w:right w:val="single" w:sz="4" w:space="0" w:color="auto"/>
            </w:tcBorders>
            <w:shd w:val="clear" w:color="auto" w:fill="auto"/>
            <w:noWrap/>
            <w:vAlign w:val="bottom"/>
            <w:hideMark/>
          </w:tcPr>
          <w:p w14:paraId="34A7266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9.77</w:t>
            </w:r>
          </w:p>
        </w:tc>
        <w:tc>
          <w:tcPr>
            <w:tcW w:w="1240" w:type="dxa"/>
            <w:tcBorders>
              <w:top w:val="nil"/>
              <w:left w:val="nil"/>
              <w:bottom w:val="single" w:sz="4" w:space="0" w:color="auto"/>
              <w:right w:val="single" w:sz="4" w:space="0" w:color="auto"/>
            </w:tcBorders>
            <w:shd w:val="clear" w:color="auto" w:fill="auto"/>
            <w:noWrap/>
            <w:vAlign w:val="bottom"/>
            <w:hideMark/>
          </w:tcPr>
          <w:p w14:paraId="0B7912C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482749</w:t>
            </w:r>
          </w:p>
        </w:tc>
        <w:tc>
          <w:tcPr>
            <w:tcW w:w="1240" w:type="dxa"/>
            <w:tcBorders>
              <w:top w:val="nil"/>
              <w:left w:val="nil"/>
              <w:bottom w:val="single" w:sz="4" w:space="0" w:color="auto"/>
              <w:right w:val="single" w:sz="4" w:space="0" w:color="auto"/>
            </w:tcBorders>
            <w:shd w:val="clear" w:color="auto" w:fill="auto"/>
            <w:noWrap/>
            <w:vAlign w:val="bottom"/>
            <w:hideMark/>
          </w:tcPr>
          <w:p w14:paraId="3ED1986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21.88</w:t>
            </w:r>
          </w:p>
        </w:tc>
      </w:tr>
      <w:tr w:rsidR="00F11909" w:rsidRPr="00F11909" w14:paraId="6D523DAB"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3973B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lastRenderedPageBreak/>
              <w:t>59</w:t>
            </w:r>
          </w:p>
        </w:tc>
        <w:tc>
          <w:tcPr>
            <w:tcW w:w="1240" w:type="dxa"/>
            <w:tcBorders>
              <w:top w:val="nil"/>
              <w:left w:val="nil"/>
              <w:bottom w:val="single" w:sz="4" w:space="0" w:color="auto"/>
              <w:right w:val="single" w:sz="4" w:space="0" w:color="auto"/>
            </w:tcBorders>
            <w:shd w:val="clear" w:color="auto" w:fill="auto"/>
            <w:noWrap/>
            <w:vAlign w:val="bottom"/>
            <w:hideMark/>
          </w:tcPr>
          <w:p w14:paraId="62195F7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26F46B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268197</w:t>
            </w:r>
          </w:p>
        </w:tc>
        <w:tc>
          <w:tcPr>
            <w:tcW w:w="1240" w:type="dxa"/>
            <w:tcBorders>
              <w:top w:val="nil"/>
              <w:left w:val="nil"/>
              <w:bottom w:val="single" w:sz="4" w:space="0" w:color="auto"/>
              <w:right w:val="single" w:sz="4" w:space="0" w:color="auto"/>
            </w:tcBorders>
            <w:shd w:val="clear" w:color="auto" w:fill="auto"/>
            <w:noWrap/>
            <w:vAlign w:val="bottom"/>
            <w:hideMark/>
          </w:tcPr>
          <w:p w14:paraId="01F8E46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9.52</w:t>
            </w:r>
          </w:p>
        </w:tc>
        <w:tc>
          <w:tcPr>
            <w:tcW w:w="1240" w:type="dxa"/>
            <w:tcBorders>
              <w:top w:val="nil"/>
              <w:left w:val="nil"/>
              <w:bottom w:val="single" w:sz="4" w:space="0" w:color="auto"/>
              <w:right w:val="single" w:sz="4" w:space="0" w:color="auto"/>
            </w:tcBorders>
            <w:shd w:val="clear" w:color="auto" w:fill="auto"/>
            <w:noWrap/>
            <w:vAlign w:val="bottom"/>
            <w:hideMark/>
          </w:tcPr>
          <w:p w14:paraId="445FEC7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477967</w:t>
            </w:r>
          </w:p>
        </w:tc>
        <w:tc>
          <w:tcPr>
            <w:tcW w:w="1240" w:type="dxa"/>
            <w:tcBorders>
              <w:top w:val="nil"/>
              <w:left w:val="nil"/>
              <w:bottom w:val="single" w:sz="4" w:space="0" w:color="auto"/>
              <w:right w:val="single" w:sz="4" w:space="0" w:color="auto"/>
            </w:tcBorders>
            <w:shd w:val="clear" w:color="auto" w:fill="auto"/>
            <w:noWrap/>
            <w:vAlign w:val="bottom"/>
            <w:hideMark/>
          </w:tcPr>
          <w:p w14:paraId="2EFE501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21.15</w:t>
            </w:r>
          </w:p>
        </w:tc>
      </w:tr>
      <w:tr w:rsidR="00F11909" w:rsidRPr="00F11909" w14:paraId="7CDFA75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14AA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ED91C6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A22D0F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274566</w:t>
            </w:r>
          </w:p>
        </w:tc>
        <w:tc>
          <w:tcPr>
            <w:tcW w:w="1240" w:type="dxa"/>
            <w:tcBorders>
              <w:top w:val="nil"/>
              <w:left w:val="nil"/>
              <w:bottom w:val="single" w:sz="4" w:space="0" w:color="auto"/>
              <w:right w:val="single" w:sz="4" w:space="0" w:color="auto"/>
            </w:tcBorders>
            <w:shd w:val="clear" w:color="auto" w:fill="auto"/>
            <w:noWrap/>
            <w:vAlign w:val="bottom"/>
            <w:hideMark/>
          </w:tcPr>
          <w:p w14:paraId="14B6724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9.28</w:t>
            </w:r>
          </w:p>
        </w:tc>
        <w:tc>
          <w:tcPr>
            <w:tcW w:w="1240" w:type="dxa"/>
            <w:tcBorders>
              <w:top w:val="nil"/>
              <w:left w:val="nil"/>
              <w:bottom w:val="single" w:sz="4" w:space="0" w:color="auto"/>
              <w:right w:val="single" w:sz="4" w:space="0" w:color="auto"/>
            </w:tcBorders>
            <w:shd w:val="clear" w:color="auto" w:fill="auto"/>
            <w:noWrap/>
            <w:vAlign w:val="bottom"/>
            <w:hideMark/>
          </w:tcPr>
          <w:p w14:paraId="364A3D7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473626</w:t>
            </w:r>
          </w:p>
        </w:tc>
        <w:tc>
          <w:tcPr>
            <w:tcW w:w="1240" w:type="dxa"/>
            <w:tcBorders>
              <w:top w:val="nil"/>
              <w:left w:val="nil"/>
              <w:bottom w:val="single" w:sz="4" w:space="0" w:color="auto"/>
              <w:right w:val="single" w:sz="4" w:space="0" w:color="auto"/>
            </w:tcBorders>
            <w:shd w:val="clear" w:color="auto" w:fill="auto"/>
            <w:noWrap/>
            <w:vAlign w:val="bottom"/>
            <w:hideMark/>
          </w:tcPr>
          <w:p w14:paraId="5925093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20.42</w:t>
            </w:r>
          </w:p>
        </w:tc>
      </w:tr>
      <w:tr w:rsidR="00F11909" w:rsidRPr="00F11909" w14:paraId="05815FE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24D54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w:t>
            </w:r>
          </w:p>
        </w:tc>
        <w:tc>
          <w:tcPr>
            <w:tcW w:w="1240" w:type="dxa"/>
            <w:tcBorders>
              <w:top w:val="nil"/>
              <w:left w:val="nil"/>
              <w:bottom w:val="single" w:sz="4" w:space="0" w:color="auto"/>
              <w:right w:val="single" w:sz="4" w:space="0" w:color="auto"/>
            </w:tcBorders>
            <w:shd w:val="clear" w:color="auto" w:fill="auto"/>
            <w:noWrap/>
            <w:vAlign w:val="bottom"/>
            <w:hideMark/>
          </w:tcPr>
          <w:p w14:paraId="3F17090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1C2B55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268205</w:t>
            </w:r>
          </w:p>
        </w:tc>
        <w:tc>
          <w:tcPr>
            <w:tcW w:w="1240" w:type="dxa"/>
            <w:tcBorders>
              <w:top w:val="nil"/>
              <w:left w:val="nil"/>
              <w:bottom w:val="single" w:sz="4" w:space="0" w:color="auto"/>
              <w:right w:val="single" w:sz="4" w:space="0" w:color="auto"/>
            </w:tcBorders>
            <w:shd w:val="clear" w:color="auto" w:fill="auto"/>
            <w:noWrap/>
            <w:vAlign w:val="bottom"/>
            <w:hideMark/>
          </w:tcPr>
          <w:p w14:paraId="55B3122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9.04</w:t>
            </w:r>
          </w:p>
        </w:tc>
        <w:tc>
          <w:tcPr>
            <w:tcW w:w="1240" w:type="dxa"/>
            <w:tcBorders>
              <w:top w:val="nil"/>
              <w:left w:val="nil"/>
              <w:bottom w:val="single" w:sz="4" w:space="0" w:color="auto"/>
              <w:right w:val="single" w:sz="4" w:space="0" w:color="auto"/>
            </w:tcBorders>
            <w:shd w:val="clear" w:color="auto" w:fill="auto"/>
            <w:noWrap/>
            <w:vAlign w:val="bottom"/>
            <w:hideMark/>
          </w:tcPr>
          <w:p w14:paraId="51CD779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456296</w:t>
            </w:r>
          </w:p>
        </w:tc>
        <w:tc>
          <w:tcPr>
            <w:tcW w:w="1240" w:type="dxa"/>
            <w:tcBorders>
              <w:top w:val="nil"/>
              <w:left w:val="nil"/>
              <w:bottom w:val="single" w:sz="4" w:space="0" w:color="auto"/>
              <w:right w:val="single" w:sz="4" w:space="0" w:color="auto"/>
            </w:tcBorders>
            <w:shd w:val="clear" w:color="auto" w:fill="auto"/>
            <w:noWrap/>
            <w:vAlign w:val="bottom"/>
            <w:hideMark/>
          </w:tcPr>
          <w:p w14:paraId="527249A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19.71</w:t>
            </w:r>
          </w:p>
        </w:tc>
      </w:tr>
      <w:tr w:rsidR="00F11909" w:rsidRPr="00F11909" w14:paraId="666F141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498DB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62</w:t>
            </w:r>
          </w:p>
        </w:tc>
        <w:tc>
          <w:tcPr>
            <w:tcW w:w="1240" w:type="dxa"/>
            <w:tcBorders>
              <w:top w:val="nil"/>
              <w:left w:val="nil"/>
              <w:bottom w:val="single" w:sz="4" w:space="0" w:color="auto"/>
              <w:right w:val="single" w:sz="4" w:space="0" w:color="auto"/>
            </w:tcBorders>
            <w:shd w:val="clear" w:color="auto" w:fill="auto"/>
            <w:noWrap/>
            <w:vAlign w:val="bottom"/>
            <w:hideMark/>
          </w:tcPr>
          <w:p w14:paraId="53CD988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161CCC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261777</w:t>
            </w:r>
          </w:p>
        </w:tc>
        <w:tc>
          <w:tcPr>
            <w:tcW w:w="1240" w:type="dxa"/>
            <w:tcBorders>
              <w:top w:val="nil"/>
              <w:left w:val="nil"/>
              <w:bottom w:val="single" w:sz="4" w:space="0" w:color="auto"/>
              <w:right w:val="single" w:sz="4" w:space="0" w:color="auto"/>
            </w:tcBorders>
            <w:shd w:val="clear" w:color="auto" w:fill="auto"/>
            <w:noWrap/>
            <w:vAlign w:val="bottom"/>
            <w:hideMark/>
          </w:tcPr>
          <w:p w14:paraId="6FFA0F0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8.81</w:t>
            </w:r>
          </w:p>
        </w:tc>
        <w:tc>
          <w:tcPr>
            <w:tcW w:w="1240" w:type="dxa"/>
            <w:tcBorders>
              <w:top w:val="nil"/>
              <w:left w:val="nil"/>
              <w:bottom w:val="single" w:sz="4" w:space="0" w:color="auto"/>
              <w:right w:val="single" w:sz="4" w:space="0" w:color="auto"/>
            </w:tcBorders>
            <w:shd w:val="clear" w:color="auto" w:fill="auto"/>
            <w:noWrap/>
            <w:vAlign w:val="bottom"/>
            <w:hideMark/>
          </w:tcPr>
          <w:p w14:paraId="671ED7A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439276</w:t>
            </w:r>
          </w:p>
        </w:tc>
        <w:tc>
          <w:tcPr>
            <w:tcW w:w="1240" w:type="dxa"/>
            <w:tcBorders>
              <w:top w:val="nil"/>
              <w:left w:val="nil"/>
              <w:bottom w:val="single" w:sz="4" w:space="0" w:color="auto"/>
              <w:right w:val="single" w:sz="4" w:space="0" w:color="auto"/>
            </w:tcBorders>
            <w:shd w:val="clear" w:color="auto" w:fill="auto"/>
            <w:noWrap/>
            <w:vAlign w:val="bottom"/>
            <w:hideMark/>
          </w:tcPr>
          <w:p w14:paraId="254516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19.02</w:t>
            </w:r>
          </w:p>
        </w:tc>
      </w:tr>
      <w:tr w:rsidR="00F11909" w:rsidRPr="00F11909" w14:paraId="3D8A6DD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623B8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w:t>
            </w:r>
          </w:p>
        </w:tc>
        <w:tc>
          <w:tcPr>
            <w:tcW w:w="1240" w:type="dxa"/>
            <w:tcBorders>
              <w:top w:val="nil"/>
              <w:left w:val="nil"/>
              <w:bottom w:val="single" w:sz="4" w:space="0" w:color="auto"/>
              <w:right w:val="single" w:sz="4" w:space="0" w:color="auto"/>
            </w:tcBorders>
            <w:shd w:val="clear" w:color="auto" w:fill="auto"/>
            <w:noWrap/>
            <w:vAlign w:val="bottom"/>
            <w:hideMark/>
          </w:tcPr>
          <w:p w14:paraId="299271F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22B45A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255288</w:t>
            </w:r>
          </w:p>
        </w:tc>
        <w:tc>
          <w:tcPr>
            <w:tcW w:w="1240" w:type="dxa"/>
            <w:tcBorders>
              <w:top w:val="nil"/>
              <w:left w:val="nil"/>
              <w:bottom w:val="single" w:sz="4" w:space="0" w:color="auto"/>
              <w:right w:val="single" w:sz="4" w:space="0" w:color="auto"/>
            </w:tcBorders>
            <w:shd w:val="clear" w:color="auto" w:fill="auto"/>
            <w:noWrap/>
            <w:vAlign w:val="bottom"/>
            <w:hideMark/>
          </w:tcPr>
          <w:p w14:paraId="011D177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8.57</w:t>
            </w:r>
          </w:p>
        </w:tc>
        <w:tc>
          <w:tcPr>
            <w:tcW w:w="1240" w:type="dxa"/>
            <w:tcBorders>
              <w:top w:val="nil"/>
              <w:left w:val="nil"/>
              <w:bottom w:val="single" w:sz="4" w:space="0" w:color="auto"/>
              <w:right w:val="single" w:sz="4" w:space="0" w:color="auto"/>
            </w:tcBorders>
            <w:shd w:val="clear" w:color="auto" w:fill="auto"/>
            <w:noWrap/>
            <w:vAlign w:val="bottom"/>
            <w:hideMark/>
          </w:tcPr>
          <w:p w14:paraId="54197EB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422574</w:t>
            </w:r>
          </w:p>
        </w:tc>
        <w:tc>
          <w:tcPr>
            <w:tcW w:w="1240" w:type="dxa"/>
            <w:tcBorders>
              <w:top w:val="nil"/>
              <w:left w:val="nil"/>
              <w:bottom w:val="single" w:sz="4" w:space="0" w:color="auto"/>
              <w:right w:val="single" w:sz="4" w:space="0" w:color="auto"/>
            </w:tcBorders>
            <w:shd w:val="clear" w:color="auto" w:fill="auto"/>
            <w:noWrap/>
            <w:vAlign w:val="bottom"/>
            <w:hideMark/>
          </w:tcPr>
          <w:p w14:paraId="711E96C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18.33</w:t>
            </w:r>
          </w:p>
        </w:tc>
      </w:tr>
      <w:tr w:rsidR="00F11909" w:rsidRPr="00F11909" w14:paraId="712852FE"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A4912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w:t>
            </w:r>
          </w:p>
        </w:tc>
        <w:tc>
          <w:tcPr>
            <w:tcW w:w="1240" w:type="dxa"/>
            <w:tcBorders>
              <w:top w:val="nil"/>
              <w:left w:val="nil"/>
              <w:bottom w:val="single" w:sz="4" w:space="0" w:color="auto"/>
              <w:right w:val="single" w:sz="4" w:space="0" w:color="auto"/>
            </w:tcBorders>
            <w:shd w:val="clear" w:color="auto" w:fill="auto"/>
            <w:noWrap/>
            <w:vAlign w:val="bottom"/>
            <w:hideMark/>
          </w:tcPr>
          <w:p w14:paraId="7E62041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143248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248748</w:t>
            </w:r>
          </w:p>
        </w:tc>
        <w:tc>
          <w:tcPr>
            <w:tcW w:w="1240" w:type="dxa"/>
            <w:tcBorders>
              <w:top w:val="nil"/>
              <w:left w:val="nil"/>
              <w:bottom w:val="single" w:sz="4" w:space="0" w:color="auto"/>
              <w:right w:val="single" w:sz="4" w:space="0" w:color="auto"/>
            </w:tcBorders>
            <w:shd w:val="clear" w:color="auto" w:fill="auto"/>
            <w:noWrap/>
            <w:vAlign w:val="bottom"/>
            <w:hideMark/>
          </w:tcPr>
          <w:p w14:paraId="57DBF39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8.33</w:t>
            </w:r>
          </w:p>
        </w:tc>
        <w:tc>
          <w:tcPr>
            <w:tcW w:w="1240" w:type="dxa"/>
            <w:tcBorders>
              <w:top w:val="nil"/>
              <w:left w:val="nil"/>
              <w:bottom w:val="single" w:sz="4" w:space="0" w:color="auto"/>
              <w:right w:val="single" w:sz="4" w:space="0" w:color="auto"/>
            </w:tcBorders>
            <w:shd w:val="clear" w:color="auto" w:fill="auto"/>
            <w:noWrap/>
            <w:vAlign w:val="bottom"/>
            <w:hideMark/>
          </w:tcPr>
          <w:p w14:paraId="2C1C4DA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406196</w:t>
            </w:r>
          </w:p>
        </w:tc>
        <w:tc>
          <w:tcPr>
            <w:tcW w:w="1240" w:type="dxa"/>
            <w:tcBorders>
              <w:top w:val="nil"/>
              <w:left w:val="nil"/>
              <w:bottom w:val="single" w:sz="4" w:space="0" w:color="auto"/>
              <w:right w:val="single" w:sz="4" w:space="0" w:color="auto"/>
            </w:tcBorders>
            <w:shd w:val="clear" w:color="auto" w:fill="auto"/>
            <w:noWrap/>
            <w:vAlign w:val="bottom"/>
            <w:hideMark/>
          </w:tcPr>
          <w:p w14:paraId="54DB03A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17.66</w:t>
            </w:r>
          </w:p>
        </w:tc>
      </w:tr>
      <w:tr w:rsidR="00F11909" w:rsidRPr="00F11909" w14:paraId="54C2B61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04C9F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65</w:t>
            </w:r>
          </w:p>
        </w:tc>
        <w:tc>
          <w:tcPr>
            <w:tcW w:w="1240" w:type="dxa"/>
            <w:tcBorders>
              <w:top w:val="nil"/>
              <w:left w:val="nil"/>
              <w:bottom w:val="single" w:sz="4" w:space="0" w:color="auto"/>
              <w:right w:val="single" w:sz="4" w:space="0" w:color="auto"/>
            </w:tcBorders>
            <w:shd w:val="clear" w:color="auto" w:fill="auto"/>
            <w:noWrap/>
            <w:vAlign w:val="bottom"/>
            <w:hideMark/>
          </w:tcPr>
          <w:p w14:paraId="59C5E8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87608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242162</w:t>
            </w:r>
          </w:p>
        </w:tc>
        <w:tc>
          <w:tcPr>
            <w:tcW w:w="1240" w:type="dxa"/>
            <w:tcBorders>
              <w:top w:val="nil"/>
              <w:left w:val="nil"/>
              <w:bottom w:val="single" w:sz="4" w:space="0" w:color="auto"/>
              <w:right w:val="single" w:sz="4" w:space="0" w:color="auto"/>
            </w:tcBorders>
            <w:shd w:val="clear" w:color="auto" w:fill="auto"/>
            <w:noWrap/>
            <w:vAlign w:val="bottom"/>
            <w:hideMark/>
          </w:tcPr>
          <w:p w14:paraId="03344D4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8.09</w:t>
            </w:r>
          </w:p>
        </w:tc>
        <w:tc>
          <w:tcPr>
            <w:tcW w:w="1240" w:type="dxa"/>
            <w:tcBorders>
              <w:top w:val="nil"/>
              <w:left w:val="nil"/>
              <w:bottom w:val="single" w:sz="4" w:space="0" w:color="auto"/>
              <w:right w:val="single" w:sz="4" w:space="0" w:color="auto"/>
            </w:tcBorders>
            <w:shd w:val="clear" w:color="auto" w:fill="auto"/>
            <w:noWrap/>
            <w:vAlign w:val="bottom"/>
            <w:hideMark/>
          </w:tcPr>
          <w:p w14:paraId="0884FD5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390148</w:t>
            </w:r>
          </w:p>
        </w:tc>
        <w:tc>
          <w:tcPr>
            <w:tcW w:w="1240" w:type="dxa"/>
            <w:tcBorders>
              <w:top w:val="nil"/>
              <w:left w:val="nil"/>
              <w:bottom w:val="single" w:sz="4" w:space="0" w:color="auto"/>
              <w:right w:val="single" w:sz="4" w:space="0" w:color="auto"/>
            </w:tcBorders>
            <w:shd w:val="clear" w:color="auto" w:fill="auto"/>
            <w:noWrap/>
            <w:vAlign w:val="bottom"/>
            <w:hideMark/>
          </w:tcPr>
          <w:p w14:paraId="70F727E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17.00</w:t>
            </w:r>
          </w:p>
        </w:tc>
      </w:tr>
      <w:tr w:rsidR="00F11909" w:rsidRPr="00F11909" w14:paraId="0A7B8DD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D000D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w:t>
            </w:r>
          </w:p>
        </w:tc>
        <w:tc>
          <w:tcPr>
            <w:tcW w:w="1240" w:type="dxa"/>
            <w:tcBorders>
              <w:top w:val="nil"/>
              <w:left w:val="nil"/>
              <w:bottom w:val="single" w:sz="4" w:space="0" w:color="auto"/>
              <w:right w:val="single" w:sz="4" w:space="0" w:color="auto"/>
            </w:tcBorders>
            <w:shd w:val="clear" w:color="auto" w:fill="auto"/>
            <w:noWrap/>
            <w:vAlign w:val="bottom"/>
            <w:hideMark/>
          </w:tcPr>
          <w:p w14:paraId="62BD47A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27345D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235536</w:t>
            </w:r>
          </w:p>
        </w:tc>
        <w:tc>
          <w:tcPr>
            <w:tcW w:w="1240" w:type="dxa"/>
            <w:tcBorders>
              <w:top w:val="nil"/>
              <w:left w:val="nil"/>
              <w:bottom w:val="single" w:sz="4" w:space="0" w:color="auto"/>
              <w:right w:val="single" w:sz="4" w:space="0" w:color="auto"/>
            </w:tcBorders>
            <w:shd w:val="clear" w:color="auto" w:fill="auto"/>
            <w:noWrap/>
            <w:vAlign w:val="bottom"/>
            <w:hideMark/>
          </w:tcPr>
          <w:p w14:paraId="6B4BE17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7.84</w:t>
            </w:r>
          </w:p>
        </w:tc>
        <w:tc>
          <w:tcPr>
            <w:tcW w:w="1240" w:type="dxa"/>
            <w:tcBorders>
              <w:top w:val="nil"/>
              <w:left w:val="nil"/>
              <w:bottom w:val="single" w:sz="4" w:space="0" w:color="auto"/>
              <w:right w:val="single" w:sz="4" w:space="0" w:color="auto"/>
            </w:tcBorders>
            <w:shd w:val="clear" w:color="auto" w:fill="auto"/>
            <w:noWrap/>
            <w:vAlign w:val="bottom"/>
            <w:hideMark/>
          </w:tcPr>
          <w:p w14:paraId="591646B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374434</w:t>
            </w:r>
          </w:p>
        </w:tc>
        <w:tc>
          <w:tcPr>
            <w:tcW w:w="1240" w:type="dxa"/>
            <w:tcBorders>
              <w:top w:val="nil"/>
              <w:left w:val="nil"/>
              <w:bottom w:val="single" w:sz="4" w:space="0" w:color="auto"/>
              <w:right w:val="single" w:sz="4" w:space="0" w:color="auto"/>
            </w:tcBorders>
            <w:shd w:val="clear" w:color="auto" w:fill="auto"/>
            <w:noWrap/>
            <w:vAlign w:val="bottom"/>
            <w:hideMark/>
          </w:tcPr>
          <w:p w14:paraId="46A386E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16.36</w:t>
            </w:r>
          </w:p>
        </w:tc>
      </w:tr>
      <w:tr w:rsidR="00F11909" w:rsidRPr="00F11909" w14:paraId="6DC1426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FD01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67</w:t>
            </w:r>
          </w:p>
        </w:tc>
        <w:tc>
          <w:tcPr>
            <w:tcW w:w="1240" w:type="dxa"/>
            <w:tcBorders>
              <w:top w:val="nil"/>
              <w:left w:val="nil"/>
              <w:bottom w:val="single" w:sz="4" w:space="0" w:color="auto"/>
              <w:right w:val="single" w:sz="4" w:space="0" w:color="auto"/>
            </w:tcBorders>
            <w:shd w:val="clear" w:color="auto" w:fill="auto"/>
            <w:noWrap/>
            <w:vAlign w:val="bottom"/>
            <w:hideMark/>
          </w:tcPr>
          <w:p w14:paraId="452FF65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C09B20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228888</w:t>
            </w:r>
          </w:p>
        </w:tc>
        <w:tc>
          <w:tcPr>
            <w:tcW w:w="1240" w:type="dxa"/>
            <w:tcBorders>
              <w:top w:val="nil"/>
              <w:left w:val="nil"/>
              <w:bottom w:val="single" w:sz="4" w:space="0" w:color="auto"/>
              <w:right w:val="single" w:sz="4" w:space="0" w:color="auto"/>
            </w:tcBorders>
            <w:shd w:val="clear" w:color="auto" w:fill="auto"/>
            <w:noWrap/>
            <w:vAlign w:val="bottom"/>
            <w:hideMark/>
          </w:tcPr>
          <w:p w14:paraId="7AFFBB9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7.59</w:t>
            </w:r>
          </w:p>
        </w:tc>
        <w:tc>
          <w:tcPr>
            <w:tcW w:w="1240" w:type="dxa"/>
            <w:tcBorders>
              <w:top w:val="nil"/>
              <w:left w:val="nil"/>
              <w:bottom w:val="single" w:sz="4" w:space="0" w:color="auto"/>
              <w:right w:val="single" w:sz="4" w:space="0" w:color="auto"/>
            </w:tcBorders>
            <w:shd w:val="clear" w:color="auto" w:fill="auto"/>
            <w:noWrap/>
            <w:vAlign w:val="bottom"/>
            <w:hideMark/>
          </w:tcPr>
          <w:p w14:paraId="3FCD66A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359071</w:t>
            </w:r>
          </w:p>
        </w:tc>
        <w:tc>
          <w:tcPr>
            <w:tcW w:w="1240" w:type="dxa"/>
            <w:tcBorders>
              <w:top w:val="nil"/>
              <w:left w:val="nil"/>
              <w:bottom w:val="single" w:sz="4" w:space="0" w:color="auto"/>
              <w:right w:val="single" w:sz="4" w:space="0" w:color="auto"/>
            </w:tcBorders>
            <w:shd w:val="clear" w:color="auto" w:fill="auto"/>
            <w:noWrap/>
            <w:vAlign w:val="bottom"/>
            <w:hideMark/>
          </w:tcPr>
          <w:p w14:paraId="45E7EEC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15.73</w:t>
            </w:r>
          </w:p>
        </w:tc>
      </w:tr>
      <w:tr w:rsidR="00F11909" w:rsidRPr="00F11909" w14:paraId="69314E4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1C728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w:t>
            </w:r>
          </w:p>
        </w:tc>
        <w:tc>
          <w:tcPr>
            <w:tcW w:w="1240" w:type="dxa"/>
            <w:tcBorders>
              <w:top w:val="nil"/>
              <w:left w:val="nil"/>
              <w:bottom w:val="single" w:sz="4" w:space="0" w:color="auto"/>
              <w:right w:val="single" w:sz="4" w:space="0" w:color="auto"/>
            </w:tcBorders>
            <w:shd w:val="clear" w:color="auto" w:fill="auto"/>
            <w:noWrap/>
            <w:vAlign w:val="bottom"/>
            <w:hideMark/>
          </w:tcPr>
          <w:p w14:paraId="2061B50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F6A922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222210</w:t>
            </w:r>
          </w:p>
        </w:tc>
        <w:tc>
          <w:tcPr>
            <w:tcW w:w="1240" w:type="dxa"/>
            <w:tcBorders>
              <w:top w:val="nil"/>
              <w:left w:val="nil"/>
              <w:bottom w:val="single" w:sz="4" w:space="0" w:color="auto"/>
              <w:right w:val="single" w:sz="4" w:space="0" w:color="auto"/>
            </w:tcBorders>
            <w:shd w:val="clear" w:color="auto" w:fill="auto"/>
            <w:noWrap/>
            <w:vAlign w:val="bottom"/>
            <w:hideMark/>
          </w:tcPr>
          <w:p w14:paraId="1676B0E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7.34</w:t>
            </w:r>
          </w:p>
        </w:tc>
        <w:tc>
          <w:tcPr>
            <w:tcW w:w="1240" w:type="dxa"/>
            <w:tcBorders>
              <w:top w:val="nil"/>
              <w:left w:val="nil"/>
              <w:bottom w:val="single" w:sz="4" w:space="0" w:color="auto"/>
              <w:right w:val="single" w:sz="4" w:space="0" w:color="auto"/>
            </w:tcBorders>
            <w:shd w:val="clear" w:color="auto" w:fill="auto"/>
            <w:noWrap/>
            <w:vAlign w:val="bottom"/>
            <w:hideMark/>
          </w:tcPr>
          <w:p w14:paraId="626C43C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344042</w:t>
            </w:r>
          </w:p>
        </w:tc>
        <w:tc>
          <w:tcPr>
            <w:tcW w:w="1240" w:type="dxa"/>
            <w:tcBorders>
              <w:top w:val="nil"/>
              <w:left w:val="nil"/>
              <w:bottom w:val="single" w:sz="4" w:space="0" w:color="auto"/>
              <w:right w:val="single" w:sz="4" w:space="0" w:color="auto"/>
            </w:tcBorders>
            <w:shd w:val="clear" w:color="auto" w:fill="auto"/>
            <w:noWrap/>
            <w:vAlign w:val="bottom"/>
            <w:hideMark/>
          </w:tcPr>
          <w:p w14:paraId="6E70672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15.11</w:t>
            </w:r>
          </w:p>
        </w:tc>
      </w:tr>
      <w:tr w:rsidR="00F11909" w:rsidRPr="00F11909" w14:paraId="5121DDDE"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94EC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336951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002FD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215529</w:t>
            </w:r>
          </w:p>
        </w:tc>
        <w:tc>
          <w:tcPr>
            <w:tcW w:w="1240" w:type="dxa"/>
            <w:tcBorders>
              <w:top w:val="nil"/>
              <w:left w:val="nil"/>
              <w:bottom w:val="single" w:sz="4" w:space="0" w:color="auto"/>
              <w:right w:val="single" w:sz="4" w:space="0" w:color="auto"/>
            </w:tcBorders>
            <w:shd w:val="clear" w:color="auto" w:fill="auto"/>
            <w:noWrap/>
            <w:vAlign w:val="bottom"/>
            <w:hideMark/>
          </w:tcPr>
          <w:p w14:paraId="0DB8B0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7.08</w:t>
            </w:r>
          </w:p>
        </w:tc>
        <w:tc>
          <w:tcPr>
            <w:tcW w:w="1240" w:type="dxa"/>
            <w:tcBorders>
              <w:top w:val="nil"/>
              <w:left w:val="nil"/>
              <w:bottom w:val="single" w:sz="4" w:space="0" w:color="auto"/>
              <w:right w:val="single" w:sz="4" w:space="0" w:color="auto"/>
            </w:tcBorders>
            <w:shd w:val="clear" w:color="auto" w:fill="auto"/>
            <w:noWrap/>
            <w:vAlign w:val="bottom"/>
            <w:hideMark/>
          </w:tcPr>
          <w:p w14:paraId="014F34F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329378</w:t>
            </w:r>
          </w:p>
        </w:tc>
        <w:tc>
          <w:tcPr>
            <w:tcW w:w="1240" w:type="dxa"/>
            <w:tcBorders>
              <w:top w:val="nil"/>
              <w:left w:val="nil"/>
              <w:bottom w:val="single" w:sz="4" w:space="0" w:color="auto"/>
              <w:right w:val="single" w:sz="4" w:space="0" w:color="auto"/>
            </w:tcBorders>
            <w:shd w:val="clear" w:color="auto" w:fill="auto"/>
            <w:noWrap/>
            <w:vAlign w:val="bottom"/>
            <w:hideMark/>
          </w:tcPr>
          <w:p w14:paraId="56B0A11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14.51</w:t>
            </w:r>
          </w:p>
        </w:tc>
      </w:tr>
      <w:tr w:rsidR="00F11909" w:rsidRPr="00F11909" w14:paraId="73420AC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4972C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70</w:t>
            </w:r>
          </w:p>
        </w:tc>
        <w:tc>
          <w:tcPr>
            <w:tcW w:w="1240" w:type="dxa"/>
            <w:tcBorders>
              <w:top w:val="nil"/>
              <w:left w:val="nil"/>
              <w:bottom w:val="single" w:sz="4" w:space="0" w:color="auto"/>
              <w:right w:val="single" w:sz="4" w:space="0" w:color="auto"/>
            </w:tcBorders>
            <w:shd w:val="clear" w:color="auto" w:fill="auto"/>
            <w:noWrap/>
            <w:vAlign w:val="bottom"/>
            <w:hideMark/>
          </w:tcPr>
          <w:p w14:paraId="6BC6048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6A98C8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208848</w:t>
            </w:r>
          </w:p>
        </w:tc>
        <w:tc>
          <w:tcPr>
            <w:tcW w:w="1240" w:type="dxa"/>
            <w:tcBorders>
              <w:top w:val="nil"/>
              <w:left w:val="nil"/>
              <w:bottom w:val="single" w:sz="4" w:space="0" w:color="auto"/>
              <w:right w:val="single" w:sz="4" w:space="0" w:color="auto"/>
            </w:tcBorders>
            <w:shd w:val="clear" w:color="auto" w:fill="auto"/>
            <w:noWrap/>
            <w:vAlign w:val="bottom"/>
            <w:hideMark/>
          </w:tcPr>
          <w:p w14:paraId="518037A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6.82</w:t>
            </w:r>
          </w:p>
        </w:tc>
        <w:tc>
          <w:tcPr>
            <w:tcW w:w="1240" w:type="dxa"/>
            <w:tcBorders>
              <w:top w:val="nil"/>
              <w:left w:val="nil"/>
              <w:bottom w:val="single" w:sz="4" w:space="0" w:color="auto"/>
              <w:right w:val="single" w:sz="4" w:space="0" w:color="auto"/>
            </w:tcBorders>
            <w:shd w:val="clear" w:color="auto" w:fill="auto"/>
            <w:noWrap/>
            <w:vAlign w:val="bottom"/>
            <w:hideMark/>
          </w:tcPr>
          <w:p w14:paraId="3EE41F7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315075</w:t>
            </w:r>
          </w:p>
        </w:tc>
        <w:tc>
          <w:tcPr>
            <w:tcW w:w="1240" w:type="dxa"/>
            <w:tcBorders>
              <w:top w:val="nil"/>
              <w:left w:val="nil"/>
              <w:bottom w:val="single" w:sz="4" w:space="0" w:color="auto"/>
              <w:right w:val="single" w:sz="4" w:space="0" w:color="auto"/>
            </w:tcBorders>
            <w:shd w:val="clear" w:color="auto" w:fill="auto"/>
            <w:noWrap/>
            <w:vAlign w:val="bottom"/>
            <w:hideMark/>
          </w:tcPr>
          <w:p w14:paraId="5098069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13.92</w:t>
            </w:r>
          </w:p>
        </w:tc>
      </w:tr>
      <w:tr w:rsidR="00F11909" w:rsidRPr="00F11909" w14:paraId="426065B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A43D0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71</w:t>
            </w:r>
          </w:p>
        </w:tc>
        <w:tc>
          <w:tcPr>
            <w:tcW w:w="1240" w:type="dxa"/>
            <w:tcBorders>
              <w:top w:val="nil"/>
              <w:left w:val="nil"/>
              <w:bottom w:val="single" w:sz="4" w:space="0" w:color="auto"/>
              <w:right w:val="single" w:sz="4" w:space="0" w:color="auto"/>
            </w:tcBorders>
            <w:shd w:val="clear" w:color="auto" w:fill="auto"/>
            <w:noWrap/>
            <w:vAlign w:val="bottom"/>
            <w:hideMark/>
          </w:tcPr>
          <w:p w14:paraId="02C6DD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22F905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202118</w:t>
            </w:r>
          </w:p>
        </w:tc>
        <w:tc>
          <w:tcPr>
            <w:tcW w:w="1240" w:type="dxa"/>
            <w:tcBorders>
              <w:top w:val="nil"/>
              <w:left w:val="nil"/>
              <w:bottom w:val="single" w:sz="4" w:space="0" w:color="auto"/>
              <w:right w:val="single" w:sz="4" w:space="0" w:color="auto"/>
            </w:tcBorders>
            <w:shd w:val="clear" w:color="auto" w:fill="auto"/>
            <w:noWrap/>
            <w:vAlign w:val="bottom"/>
            <w:hideMark/>
          </w:tcPr>
          <w:p w14:paraId="15C24DE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6.60</w:t>
            </w:r>
          </w:p>
        </w:tc>
        <w:tc>
          <w:tcPr>
            <w:tcW w:w="1240" w:type="dxa"/>
            <w:tcBorders>
              <w:top w:val="nil"/>
              <w:left w:val="nil"/>
              <w:bottom w:val="single" w:sz="4" w:space="0" w:color="auto"/>
              <w:right w:val="single" w:sz="4" w:space="0" w:color="auto"/>
            </w:tcBorders>
            <w:shd w:val="clear" w:color="auto" w:fill="auto"/>
            <w:noWrap/>
            <w:vAlign w:val="bottom"/>
            <w:hideMark/>
          </w:tcPr>
          <w:p w14:paraId="5A345D8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301052</w:t>
            </w:r>
          </w:p>
        </w:tc>
        <w:tc>
          <w:tcPr>
            <w:tcW w:w="1240" w:type="dxa"/>
            <w:tcBorders>
              <w:top w:val="nil"/>
              <w:left w:val="nil"/>
              <w:bottom w:val="single" w:sz="4" w:space="0" w:color="auto"/>
              <w:right w:val="single" w:sz="4" w:space="0" w:color="auto"/>
            </w:tcBorders>
            <w:shd w:val="clear" w:color="auto" w:fill="auto"/>
            <w:noWrap/>
            <w:vAlign w:val="bottom"/>
            <w:hideMark/>
          </w:tcPr>
          <w:p w14:paraId="25F4FB7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13.35</w:t>
            </w:r>
          </w:p>
        </w:tc>
      </w:tr>
      <w:tr w:rsidR="00F11909" w:rsidRPr="00F11909" w14:paraId="07C2321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2A00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w:t>
            </w:r>
          </w:p>
        </w:tc>
        <w:tc>
          <w:tcPr>
            <w:tcW w:w="1240" w:type="dxa"/>
            <w:tcBorders>
              <w:top w:val="nil"/>
              <w:left w:val="nil"/>
              <w:bottom w:val="single" w:sz="4" w:space="0" w:color="auto"/>
              <w:right w:val="single" w:sz="4" w:space="0" w:color="auto"/>
            </w:tcBorders>
            <w:shd w:val="clear" w:color="auto" w:fill="auto"/>
            <w:noWrap/>
            <w:vAlign w:val="bottom"/>
            <w:hideMark/>
          </w:tcPr>
          <w:p w14:paraId="7153E11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9EFB0F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195422</w:t>
            </w:r>
          </w:p>
        </w:tc>
        <w:tc>
          <w:tcPr>
            <w:tcW w:w="1240" w:type="dxa"/>
            <w:tcBorders>
              <w:top w:val="nil"/>
              <w:left w:val="nil"/>
              <w:bottom w:val="single" w:sz="4" w:space="0" w:color="auto"/>
              <w:right w:val="single" w:sz="4" w:space="0" w:color="auto"/>
            </w:tcBorders>
            <w:shd w:val="clear" w:color="auto" w:fill="auto"/>
            <w:noWrap/>
            <w:vAlign w:val="bottom"/>
            <w:hideMark/>
          </w:tcPr>
          <w:p w14:paraId="3B64936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6.37</w:t>
            </w:r>
          </w:p>
        </w:tc>
        <w:tc>
          <w:tcPr>
            <w:tcW w:w="1240" w:type="dxa"/>
            <w:tcBorders>
              <w:top w:val="nil"/>
              <w:left w:val="nil"/>
              <w:bottom w:val="single" w:sz="4" w:space="0" w:color="auto"/>
              <w:right w:val="single" w:sz="4" w:space="0" w:color="auto"/>
            </w:tcBorders>
            <w:shd w:val="clear" w:color="auto" w:fill="auto"/>
            <w:noWrap/>
            <w:vAlign w:val="bottom"/>
            <w:hideMark/>
          </w:tcPr>
          <w:p w14:paraId="1C78901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287423</w:t>
            </w:r>
          </w:p>
        </w:tc>
        <w:tc>
          <w:tcPr>
            <w:tcW w:w="1240" w:type="dxa"/>
            <w:tcBorders>
              <w:top w:val="nil"/>
              <w:left w:val="nil"/>
              <w:bottom w:val="single" w:sz="4" w:space="0" w:color="auto"/>
              <w:right w:val="single" w:sz="4" w:space="0" w:color="auto"/>
            </w:tcBorders>
            <w:shd w:val="clear" w:color="auto" w:fill="auto"/>
            <w:noWrap/>
            <w:vAlign w:val="bottom"/>
            <w:hideMark/>
          </w:tcPr>
          <w:p w14:paraId="583BC35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12.79</w:t>
            </w:r>
          </w:p>
        </w:tc>
      </w:tr>
      <w:tr w:rsidR="00F11909" w:rsidRPr="00F11909" w14:paraId="012A44D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090A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73</w:t>
            </w:r>
          </w:p>
        </w:tc>
        <w:tc>
          <w:tcPr>
            <w:tcW w:w="1240" w:type="dxa"/>
            <w:tcBorders>
              <w:top w:val="nil"/>
              <w:left w:val="nil"/>
              <w:bottom w:val="single" w:sz="4" w:space="0" w:color="auto"/>
              <w:right w:val="single" w:sz="4" w:space="0" w:color="auto"/>
            </w:tcBorders>
            <w:shd w:val="clear" w:color="auto" w:fill="auto"/>
            <w:noWrap/>
            <w:vAlign w:val="bottom"/>
            <w:hideMark/>
          </w:tcPr>
          <w:p w14:paraId="35E6ADC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DA543A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188744</w:t>
            </w:r>
          </w:p>
        </w:tc>
        <w:tc>
          <w:tcPr>
            <w:tcW w:w="1240" w:type="dxa"/>
            <w:tcBorders>
              <w:top w:val="nil"/>
              <w:left w:val="nil"/>
              <w:bottom w:val="single" w:sz="4" w:space="0" w:color="auto"/>
              <w:right w:val="single" w:sz="4" w:space="0" w:color="auto"/>
            </w:tcBorders>
            <w:shd w:val="clear" w:color="auto" w:fill="auto"/>
            <w:noWrap/>
            <w:vAlign w:val="bottom"/>
            <w:hideMark/>
          </w:tcPr>
          <w:p w14:paraId="7820EC0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6.15</w:t>
            </w:r>
          </w:p>
        </w:tc>
        <w:tc>
          <w:tcPr>
            <w:tcW w:w="1240" w:type="dxa"/>
            <w:tcBorders>
              <w:top w:val="nil"/>
              <w:left w:val="nil"/>
              <w:bottom w:val="single" w:sz="4" w:space="0" w:color="auto"/>
              <w:right w:val="single" w:sz="4" w:space="0" w:color="auto"/>
            </w:tcBorders>
            <w:shd w:val="clear" w:color="auto" w:fill="auto"/>
            <w:noWrap/>
            <w:vAlign w:val="bottom"/>
            <w:hideMark/>
          </w:tcPr>
          <w:p w14:paraId="220CAA2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274153</w:t>
            </w:r>
          </w:p>
        </w:tc>
        <w:tc>
          <w:tcPr>
            <w:tcW w:w="1240" w:type="dxa"/>
            <w:tcBorders>
              <w:top w:val="nil"/>
              <w:left w:val="nil"/>
              <w:bottom w:val="single" w:sz="4" w:space="0" w:color="auto"/>
              <w:right w:val="single" w:sz="4" w:space="0" w:color="auto"/>
            </w:tcBorders>
            <w:shd w:val="clear" w:color="auto" w:fill="auto"/>
            <w:noWrap/>
            <w:vAlign w:val="bottom"/>
            <w:hideMark/>
          </w:tcPr>
          <w:p w14:paraId="5AE7941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12.24</w:t>
            </w:r>
          </w:p>
        </w:tc>
      </w:tr>
      <w:tr w:rsidR="00F11909" w:rsidRPr="00F11909" w14:paraId="68A5F53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9F2B2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74</w:t>
            </w:r>
          </w:p>
        </w:tc>
        <w:tc>
          <w:tcPr>
            <w:tcW w:w="1240" w:type="dxa"/>
            <w:tcBorders>
              <w:top w:val="nil"/>
              <w:left w:val="nil"/>
              <w:bottom w:val="single" w:sz="4" w:space="0" w:color="auto"/>
              <w:right w:val="single" w:sz="4" w:space="0" w:color="auto"/>
            </w:tcBorders>
            <w:shd w:val="clear" w:color="auto" w:fill="auto"/>
            <w:noWrap/>
            <w:vAlign w:val="bottom"/>
            <w:hideMark/>
          </w:tcPr>
          <w:p w14:paraId="6E46F1C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2B61B3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182091</w:t>
            </w:r>
          </w:p>
        </w:tc>
        <w:tc>
          <w:tcPr>
            <w:tcW w:w="1240" w:type="dxa"/>
            <w:tcBorders>
              <w:top w:val="nil"/>
              <w:left w:val="nil"/>
              <w:bottom w:val="single" w:sz="4" w:space="0" w:color="auto"/>
              <w:right w:val="single" w:sz="4" w:space="0" w:color="auto"/>
            </w:tcBorders>
            <w:shd w:val="clear" w:color="auto" w:fill="auto"/>
            <w:noWrap/>
            <w:vAlign w:val="bottom"/>
            <w:hideMark/>
          </w:tcPr>
          <w:p w14:paraId="0F3FB2A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5.93</w:t>
            </w:r>
          </w:p>
        </w:tc>
        <w:tc>
          <w:tcPr>
            <w:tcW w:w="1240" w:type="dxa"/>
            <w:tcBorders>
              <w:top w:val="nil"/>
              <w:left w:val="nil"/>
              <w:bottom w:val="single" w:sz="4" w:space="0" w:color="auto"/>
              <w:right w:val="single" w:sz="4" w:space="0" w:color="auto"/>
            </w:tcBorders>
            <w:shd w:val="clear" w:color="auto" w:fill="auto"/>
            <w:noWrap/>
            <w:vAlign w:val="bottom"/>
            <w:hideMark/>
          </w:tcPr>
          <w:p w14:paraId="19B478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261242</w:t>
            </w:r>
          </w:p>
        </w:tc>
        <w:tc>
          <w:tcPr>
            <w:tcW w:w="1240" w:type="dxa"/>
            <w:tcBorders>
              <w:top w:val="nil"/>
              <w:left w:val="nil"/>
              <w:bottom w:val="single" w:sz="4" w:space="0" w:color="auto"/>
              <w:right w:val="single" w:sz="4" w:space="0" w:color="auto"/>
            </w:tcBorders>
            <w:shd w:val="clear" w:color="auto" w:fill="auto"/>
            <w:noWrap/>
            <w:vAlign w:val="bottom"/>
            <w:hideMark/>
          </w:tcPr>
          <w:p w14:paraId="3B73E85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11.71</w:t>
            </w:r>
          </w:p>
        </w:tc>
      </w:tr>
      <w:tr w:rsidR="00F11909" w:rsidRPr="00F11909" w14:paraId="7ECAFDA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BD89D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75</w:t>
            </w:r>
          </w:p>
        </w:tc>
        <w:tc>
          <w:tcPr>
            <w:tcW w:w="1240" w:type="dxa"/>
            <w:tcBorders>
              <w:top w:val="nil"/>
              <w:left w:val="nil"/>
              <w:bottom w:val="single" w:sz="4" w:space="0" w:color="auto"/>
              <w:right w:val="single" w:sz="4" w:space="0" w:color="auto"/>
            </w:tcBorders>
            <w:shd w:val="clear" w:color="auto" w:fill="auto"/>
            <w:noWrap/>
            <w:vAlign w:val="bottom"/>
            <w:hideMark/>
          </w:tcPr>
          <w:p w14:paraId="1F5CBEF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415D6E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175472</w:t>
            </w:r>
          </w:p>
        </w:tc>
        <w:tc>
          <w:tcPr>
            <w:tcW w:w="1240" w:type="dxa"/>
            <w:tcBorders>
              <w:top w:val="nil"/>
              <w:left w:val="nil"/>
              <w:bottom w:val="single" w:sz="4" w:space="0" w:color="auto"/>
              <w:right w:val="single" w:sz="4" w:space="0" w:color="auto"/>
            </w:tcBorders>
            <w:shd w:val="clear" w:color="auto" w:fill="auto"/>
            <w:noWrap/>
            <w:vAlign w:val="bottom"/>
            <w:hideMark/>
          </w:tcPr>
          <w:p w14:paraId="14E1397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5.70</w:t>
            </w:r>
          </w:p>
        </w:tc>
        <w:tc>
          <w:tcPr>
            <w:tcW w:w="1240" w:type="dxa"/>
            <w:tcBorders>
              <w:top w:val="nil"/>
              <w:left w:val="nil"/>
              <w:bottom w:val="single" w:sz="4" w:space="0" w:color="auto"/>
              <w:right w:val="single" w:sz="4" w:space="0" w:color="auto"/>
            </w:tcBorders>
            <w:shd w:val="clear" w:color="auto" w:fill="auto"/>
            <w:noWrap/>
            <w:vAlign w:val="bottom"/>
            <w:hideMark/>
          </w:tcPr>
          <w:p w14:paraId="1F66B8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248692</w:t>
            </w:r>
          </w:p>
        </w:tc>
        <w:tc>
          <w:tcPr>
            <w:tcW w:w="1240" w:type="dxa"/>
            <w:tcBorders>
              <w:top w:val="nil"/>
              <w:left w:val="nil"/>
              <w:bottom w:val="single" w:sz="4" w:space="0" w:color="auto"/>
              <w:right w:val="single" w:sz="4" w:space="0" w:color="auto"/>
            </w:tcBorders>
            <w:shd w:val="clear" w:color="auto" w:fill="auto"/>
            <w:noWrap/>
            <w:vAlign w:val="bottom"/>
            <w:hideMark/>
          </w:tcPr>
          <w:p w14:paraId="42C4465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11.20</w:t>
            </w:r>
          </w:p>
        </w:tc>
      </w:tr>
      <w:tr w:rsidR="00F11909" w:rsidRPr="00F11909" w14:paraId="2B4AD9BB"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72A4A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76</w:t>
            </w:r>
          </w:p>
        </w:tc>
        <w:tc>
          <w:tcPr>
            <w:tcW w:w="1240" w:type="dxa"/>
            <w:tcBorders>
              <w:top w:val="nil"/>
              <w:left w:val="nil"/>
              <w:bottom w:val="single" w:sz="4" w:space="0" w:color="auto"/>
              <w:right w:val="single" w:sz="4" w:space="0" w:color="auto"/>
            </w:tcBorders>
            <w:shd w:val="clear" w:color="auto" w:fill="auto"/>
            <w:noWrap/>
            <w:vAlign w:val="bottom"/>
            <w:hideMark/>
          </w:tcPr>
          <w:p w14:paraId="6524379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976A02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168893</w:t>
            </w:r>
          </w:p>
        </w:tc>
        <w:tc>
          <w:tcPr>
            <w:tcW w:w="1240" w:type="dxa"/>
            <w:tcBorders>
              <w:top w:val="nil"/>
              <w:left w:val="nil"/>
              <w:bottom w:val="single" w:sz="4" w:space="0" w:color="auto"/>
              <w:right w:val="single" w:sz="4" w:space="0" w:color="auto"/>
            </w:tcBorders>
            <w:shd w:val="clear" w:color="auto" w:fill="auto"/>
            <w:noWrap/>
            <w:vAlign w:val="bottom"/>
            <w:hideMark/>
          </w:tcPr>
          <w:p w14:paraId="16EA1C3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5.48</w:t>
            </w:r>
          </w:p>
        </w:tc>
        <w:tc>
          <w:tcPr>
            <w:tcW w:w="1240" w:type="dxa"/>
            <w:tcBorders>
              <w:top w:val="nil"/>
              <w:left w:val="nil"/>
              <w:bottom w:val="single" w:sz="4" w:space="0" w:color="auto"/>
              <w:right w:val="single" w:sz="4" w:space="0" w:color="auto"/>
            </w:tcBorders>
            <w:shd w:val="clear" w:color="auto" w:fill="auto"/>
            <w:noWrap/>
            <w:vAlign w:val="bottom"/>
            <w:hideMark/>
          </w:tcPr>
          <w:p w14:paraId="2E49E22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236497</w:t>
            </w:r>
          </w:p>
        </w:tc>
        <w:tc>
          <w:tcPr>
            <w:tcW w:w="1240" w:type="dxa"/>
            <w:tcBorders>
              <w:top w:val="nil"/>
              <w:left w:val="nil"/>
              <w:bottom w:val="single" w:sz="4" w:space="0" w:color="auto"/>
              <w:right w:val="single" w:sz="4" w:space="0" w:color="auto"/>
            </w:tcBorders>
            <w:shd w:val="clear" w:color="auto" w:fill="auto"/>
            <w:noWrap/>
            <w:vAlign w:val="bottom"/>
            <w:hideMark/>
          </w:tcPr>
          <w:p w14:paraId="63756FB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10.70</w:t>
            </w:r>
          </w:p>
        </w:tc>
      </w:tr>
      <w:tr w:rsidR="00F11909" w:rsidRPr="00F11909" w14:paraId="4AE1DAC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18F9B2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77</w:t>
            </w:r>
          </w:p>
        </w:tc>
        <w:tc>
          <w:tcPr>
            <w:tcW w:w="1240" w:type="dxa"/>
            <w:tcBorders>
              <w:top w:val="nil"/>
              <w:left w:val="nil"/>
              <w:bottom w:val="single" w:sz="4" w:space="0" w:color="auto"/>
              <w:right w:val="single" w:sz="4" w:space="0" w:color="auto"/>
            </w:tcBorders>
            <w:shd w:val="clear" w:color="auto" w:fill="auto"/>
            <w:noWrap/>
            <w:vAlign w:val="bottom"/>
            <w:hideMark/>
          </w:tcPr>
          <w:p w14:paraId="2D3FCDD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3C833B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162369</w:t>
            </w:r>
          </w:p>
        </w:tc>
        <w:tc>
          <w:tcPr>
            <w:tcW w:w="1240" w:type="dxa"/>
            <w:tcBorders>
              <w:top w:val="nil"/>
              <w:left w:val="nil"/>
              <w:bottom w:val="single" w:sz="4" w:space="0" w:color="auto"/>
              <w:right w:val="single" w:sz="4" w:space="0" w:color="auto"/>
            </w:tcBorders>
            <w:shd w:val="clear" w:color="auto" w:fill="auto"/>
            <w:noWrap/>
            <w:vAlign w:val="bottom"/>
            <w:hideMark/>
          </w:tcPr>
          <w:p w14:paraId="32754E1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5.26</w:t>
            </w:r>
          </w:p>
        </w:tc>
        <w:tc>
          <w:tcPr>
            <w:tcW w:w="1240" w:type="dxa"/>
            <w:tcBorders>
              <w:top w:val="nil"/>
              <w:left w:val="nil"/>
              <w:bottom w:val="single" w:sz="4" w:space="0" w:color="auto"/>
              <w:right w:val="single" w:sz="4" w:space="0" w:color="auto"/>
            </w:tcBorders>
            <w:shd w:val="clear" w:color="auto" w:fill="auto"/>
            <w:noWrap/>
            <w:vAlign w:val="bottom"/>
            <w:hideMark/>
          </w:tcPr>
          <w:p w14:paraId="5942D62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224669</w:t>
            </w:r>
          </w:p>
        </w:tc>
        <w:tc>
          <w:tcPr>
            <w:tcW w:w="1240" w:type="dxa"/>
            <w:tcBorders>
              <w:top w:val="nil"/>
              <w:left w:val="nil"/>
              <w:bottom w:val="single" w:sz="4" w:space="0" w:color="auto"/>
              <w:right w:val="single" w:sz="4" w:space="0" w:color="auto"/>
            </w:tcBorders>
            <w:shd w:val="clear" w:color="auto" w:fill="auto"/>
            <w:noWrap/>
            <w:vAlign w:val="bottom"/>
            <w:hideMark/>
          </w:tcPr>
          <w:p w14:paraId="741E564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10.21</w:t>
            </w:r>
          </w:p>
        </w:tc>
      </w:tr>
      <w:tr w:rsidR="00F11909" w:rsidRPr="00F11909" w14:paraId="28FFC12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92180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78</w:t>
            </w:r>
          </w:p>
        </w:tc>
        <w:tc>
          <w:tcPr>
            <w:tcW w:w="1240" w:type="dxa"/>
            <w:tcBorders>
              <w:top w:val="nil"/>
              <w:left w:val="nil"/>
              <w:bottom w:val="single" w:sz="4" w:space="0" w:color="auto"/>
              <w:right w:val="single" w:sz="4" w:space="0" w:color="auto"/>
            </w:tcBorders>
            <w:shd w:val="clear" w:color="auto" w:fill="auto"/>
            <w:noWrap/>
            <w:vAlign w:val="bottom"/>
            <w:hideMark/>
          </w:tcPr>
          <w:p w14:paraId="60B065F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A4468A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155896</w:t>
            </w:r>
          </w:p>
        </w:tc>
        <w:tc>
          <w:tcPr>
            <w:tcW w:w="1240" w:type="dxa"/>
            <w:tcBorders>
              <w:top w:val="nil"/>
              <w:left w:val="nil"/>
              <w:bottom w:val="single" w:sz="4" w:space="0" w:color="auto"/>
              <w:right w:val="single" w:sz="4" w:space="0" w:color="auto"/>
            </w:tcBorders>
            <w:shd w:val="clear" w:color="auto" w:fill="auto"/>
            <w:noWrap/>
            <w:vAlign w:val="bottom"/>
            <w:hideMark/>
          </w:tcPr>
          <w:p w14:paraId="5D6FCA2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5.03</w:t>
            </w:r>
          </w:p>
        </w:tc>
        <w:tc>
          <w:tcPr>
            <w:tcW w:w="1240" w:type="dxa"/>
            <w:tcBorders>
              <w:top w:val="nil"/>
              <w:left w:val="nil"/>
              <w:bottom w:val="single" w:sz="4" w:space="0" w:color="auto"/>
              <w:right w:val="single" w:sz="4" w:space="0" w:color="auto"/>
            </w:tcBorders>
            <w:shd w:val="clear" w:color="auto" w:fill="auto"/>
            <w:noWrap/>
            <w:vAlign w:val="bottom"/>
            <w:hideMark/>
          </w:tcPr>
          <w:p w14:paraId="24AAFAD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213189</w:t>
            </w:r>
          </w:p>
        </w:tc>
        <w:tc>
          <w:tcPr>
            <w:tcW w:w="1240" w:type="dxa"/>
            <w:tcBorders>
              <w:top w:val="nil"/>
              <w:left w:val="nil"/>
              <w:bottom w:val="single" w:sz="4" w:space="0" w:color="auto"/>
              <w:right w:val="single" w:sz="4" w:space="0" w:color="auto"/>
            </w:tcBorders>
            <w:shd w:val="clear" w:color="auto" w:fill="auto"/>
            <w:noWrap/>
            <w:vAlign w:val="bottom"/>
            <w:hideMark/>
          </w:tcPr>
          <w:p w14:paraId="4E658DD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9.74</w:t>
            </w:r>
          </w:p>
        </w:tc>
      </w:tr>
      <w:tr w:rsidR="00F11909" w:rsidRPr="00F11909" w14:paraId="6F42C148"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2EB8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79</w:t>
            </w:r>
          </w:p>
        </w:tc>
        <w:tc>
          <w:tcPr>
            <w:tcW w:w="1240" w:type="dxa"/>
            <w:tcBorders>
              <w:top w:val="nil"/>
              <w:left w:val="nil"/>
              <w:bottom w:val="single" w:sz="4" w:space="0" w:color="auto"/>
              <w:right w:val="single" w:sz="4" w:space="0" w:color="auto"/>
            </w:tcBorders>
            <w:shd w:val="clear" w:color="auto" w:fill="auto"/>
            <w:noWrap/>
            <w:vAlign w:val="bottom"/>
            <w:hideMark/>
          </w:tcPr>
          <w:p w14:paraId="6331C65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793225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149463</w:t>
            </w:r>
          </w:p>
        </w:tc>
        <w:tc>
          <w:tcPr>
            <w:tcW w:w="1240" w:type="dxa"/>
            <w:tcBorders>
              <w:top w:val="nil"/>
              <w:left w:val="nil"/>
              <w:bottom w:val="single" w:sz="4" w:space="0" w:color="auto"/>
              <w:right w:val="single" w:sz="4" w:space="0" w:color="auto"/>
            </w:tcBorders>
            <w:shd w:val="clear" w:color="auto" w:fill="auto"/>
            <w:noWrap/>
            <w:vAlign w:val="bottom"/>
            <w:hideMark/>
          </w:tcPr>
          <w:p w14:paraId="329A486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4.81</w:t>
            </w:r>
          </w:p>
        </w:tc>
        <w:tc>
          <w:tcPr>
            <w:tcW w:w="1240" w:type="dxa"/>
            <w:tcBorders>
              <w:top w:val="nil"/>
              <w:left w:val="nil"/>
              <w:bottom w:val="single" w:sz="4" w:space="0" w:color="auto"/>
              <w:right w:val="single" w:sz="4" w:space="0" w:color="auto"/>
            </w:tcBorders>
            <w:shd w:val="clear" w:color="auto" w:fill="auto"/>
            <w:noWrap/>
            <w:vAlign w:val="bottom"/>
            <w:hideMark/>
          </w:tcPr>
          <w:p w14:paraId="63D8E34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202033</w:t>
            </w:r>
          </w:p>
        </w:tc>
        <w:tc>
          <w:tcPr>
            <w:tcW w:w="1240" w:type="dxa"/>
            <w:tcBorders>
              <w:top w:val="nil"/>
              <w:left w:val="nil"/>
              <w:bottom w:val="single" w:sz="4" w:space="0" w:color="auto"/>
              <w:right w:val="single" w:sz="4" w:space="0" w:color="auto"/>
            </w:tcBorders>
            <w:shd w:val="clear" w:color="auto" w:fill="auto"/>
            <w:noWrap/>
            <w:vAlign w:val="bottom"/>
            <w:hideMark/>
          </w:tcPr>
          <w:p w14:paraId="1294BDD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9.29</w:t>
            </w:r>
          </w:p>
        </w:tc>
      </w:tr>
      <w:tr w:rsidR="00F11909" w:rsidRPr="00F11909" w14:paraId="1822AE7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EFDD67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B1AC35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CC4CE8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143118</w:t>
            </w:r>
          </w:p>
        </w:tc>
        <w:tc>
          <w:tcPr>
            <w:tcW w:w="1240" w:type="dxa"/>
            <w:tcBorders>
              <w:top w:val="nil"/>
              <w:left w:val="nil"/>
              <w:bottom w:val="single" w:sz="4" w:space="0" w:color="auto"/>
              <w:right w:val="single" w:sz="4" w:space="0" w:color="auto"/>
            </w:tcBorders>
            <w:shd w:val="clear" w:color="auto" w:fill="auto"/>
            <w:noWrap/>
            <w:vAlign w:val="bottom"/>
            <w:hideMark/>
          </w:tcPr>
          <w:p w14:paraId="5533D66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4.59</w:t>
            </w:r>
          </w:p>
        </w:tc>
        <w:tc>
          <w:tcPr>
            <w:tcW w:w="1240" w:type="dxa"/>
            <w:tcBorders>
              <w:top w:val="nil"/>
              <w:left w:val="nil"/>
              <w:bottom w:val="single" w:sz="4" w:space="0" w:color="auto"/>
              <w:right w:val="single" w:sz="4" w:space="0" w:color="auto"/>
            </w:tcBorders>
            <w:shd w:val="clear" w:color="auto" w:fill="auto"/>
            <w:noWrap/>
            <w:vAlign w:val="bottom"/>
            <w:hideMark/>
          </w:tcPr>
          <w:p w14:paraId="40B5F53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191251</w:t>
            </w:r>
          </w:p>
        </w:tc>
        <w:tc>
          <w:tcPr>
            <w:tcW w:w="1240" w:type="dxa"/>
            <w:tcBorders>
              <w:top w:val="nil"/>
              <w:left w:val="nil"/>
              <w:bottom w:val="single" w:sz="4" w:space="0" w:color="auto"/>
              <w:right w:val="single" w:sz="4" w:space="0" w:color="auto"/>
            </w:tcBorders>
            <w:shd w:val="clear" w:color="auto" w:fill="auto"/>
            <w:noWrap/>
            <w:vAlign w:val="bottom"/>
            <w:hideMark/>
          </w:tcPr>
          <w:p w14:paraId="1F8DA5E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8.84</w:t>
            </w:r>
          </w:p>
        </w:tc>
      </w:tr>
      <w:tr w:rsidR="00F11909" w:rsidRPr="00F11909" w14:paraId="1508D5E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8AF3E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81</w:t>
            </w:r>
          </w:p>
        </w:tc>
        <w:tc>
          <w:tcPr>
            <w:tcW w:w="1240" w:type="dxa"/>
            <w:tcBorders>
              <w:top w:val="nil"/>
              <w:left w:val="nil"/>
              <w:bottom w:val="single" w:sz="4" w:space="0" w:color="auto"/>
              <w:right w:val="single" w:sz="4" w:space="0" w:color="auto"/>
            </w:tcBorders>
            <w:shd w:val="clear" w:color="auto" w:fill="auto"/>
            <w:noWrap/>
            <w:vAlign w:val="bottom"/>
            <w:hideMark/>
          </w:tcPr>
          <w:p w14:paraId="3EBAB58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BD233F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136854</w:t>
            </w:r>
          </w:p>
        </w:tc>
        <w:tc>
          <w:tcPr>
            <w:tcW w:w="1240" w:type="dxa"/>
            <w:tcBorders>
              <w:top w:val="nil"/>
              <w:left w:val="nil"/>
              <w:bottom w:val="single" w:sz="4" w:space="0" w:color="auto"/>
              <w:right w:val="single" w:sz="4" w:space="0" w:color="auto"/>
            </w:tcBorders>
            <w:shd w:val="clear" w:color="auto" w:fill="auto"/>
            <w:noWrap/>
            <w:vAlign w:val="bottom"/>
            <w:hideMark/>
          </w:tcPr>
          <w:p w14:paraId="6A20483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4.39</w:t>
            </w:r>
          </w:p>
        </w:tc>
        <w:tc>
          <w:tcPr>
            <w:tcW w:w="1240" w:type="dxa"/>
            <w:tcBorders>
              <w:top w:val="nil"/>
              <w:left w:val="nil"/>
              <w:bottom w:val="single" w:sz="4" w:space="0" w:color="auto"/>
              <w:right w:val="single" w:sz="4" w:space="0" w:color="auto"/>
            </w:tcBorders>
            <w:shd w:val="clear" w:color="auto" w:fill="auto"/>
            <w:noWrap/>
            <w:vAlign w:val="bottom"/>
            <w:hideMark/>
          </w:tcPr>
          <w:p w14:paraId="7380779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180819</w:t>
            </w:r>
          </w:p>
        </w:tc>
        <w:tc>
          <w:tcPr>
            <w:tcW w:w="1240" w:type="dxa"/>
            <w:tcBorders>
              <w:top w:val="nil"/>
              <w:left w:val="nil"/>
              <w:bottom w:val="single" w:sz="4" w:space="0" w:color="auto"/>
              <w:right w:val="single" w:sz="4" w:space="0" w:color="auto"/>
            </w:tcBorders>
            <w:shd w:val="clear" w:color="auto" w:fill="auto"/>
            <w:noWrap/>
            <w:vAlign w:val="bottom"/>
            <w:hideMark/>
          </w:tcPr>
          <w:p w14:paraId="2278F2D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8.42</w:t>
            </w:r>
          </w:p>
        </w:tc>
      </w:tr>
      <w:tr w:rsidR="00F11909" w:rsidRPr="00F11909" w14:paraId="2151616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02064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82</w:t>
            </w:r>
          </w:p>
        </w:tc>
        <w:tc>
          <w:tcPr>
            <w:tcW w:w="1240" w:type="dxa"/>
            <w:tcBorders>
              <w:top w:val="nil"/>
              <w:left w:val="nil"/>
              <w:bottom w:val="single" w:sz="4" w:space="0" w:color="auto"/>
              <w:right w:val="single" w:sz="4" w:space="0" w:color="auto"/>
            </w:tcBorders>
            <w:shd w:val="clear" w:color="auto" w:fill="auto"/>
            <w:noWrap/>
            <w:vAlign w:val="bottom"/>
            <w:hideMark/>
          </w:tcPr>
          <w:p w14:paraId="5BB7E76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936105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130661</w:t>
            </w:r>
          </w:p>
        </w:tc>
        <w:tc>
          <w:tcPr>
            <w:tcW w:w="1240" w:type="dxa"/>
            <w:tcBorders>
              <w:top w:val="nil"/>
              <w:left w:val="nil"/>
              <w:bottom w:val="single" w:sz="4" w:space="0" w:color="auto"/>
              <w:right w:val="single" w:sz="4" w:space="0" w:color="auto"/>
            </w:tcBorders>
            <w:shd w:val="clear" w:color="auto" w:fill="auto"/>
            <w:noWrap/>
            <w:vAlign w:val="bottom"/>
            <w:hideMark/>
          </w:tcPr>
          <w:p w14:paraId="6A1CFDD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4.19</w:t>
            </w:r>
          </w:p>
        </w:tc>
        <w:tc>
          <w:tcPr>
            <w:tcW w:w="1240" w:type="dxa"/>
            <w:tcBorders>
              <w:top w:val="nil"/>
              <w:left w:val="nil"/>
              <w:bottom w:val="single" w:sz="4" w:space="0" w:color="auto"/>
              <w:right w:val="single" w:sz="4" w:space="0" w:color="auto"/>
            </w:tcBorders>
            <w:shd w:val="clear" w:color="auto" w:fill="auto"/>
            <w:noWrap/>
            <w:vAlign w:val="bottom"/>
            <w:hideMark/>
          </w:tcPr>
          <w:p w14:paraId="7542279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170716</w:t>
            </w:r>
          </w:p>
        </w:tc>
        <w:tc>
          <w:tcPr>
            <w:tcW w:w="1240" w:type="dxa"/>
            <w:tcBorders>
              <w:top w:val="nil"/>
              <w:left w:val="nil"/>
              <w:bottom w:val="single" w:sz="4" w:space="0" w:color="auto"/>
              <w:right w:val="single" w:sz="4" w:space="0" w:color="auto"/>
            </w:tcBorders>
            <w:shd w:val="clear" w:color="auto" w:fill="auto"/>
            <w:noWrap/>
            <w:vAlign w:val="bottom"/>
            <w:hideMark/>
          </w:tcPr>
          <w:p w14:paraId="05F4F46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8.00</w:t>
            </w:r>
          </w:p>
        </w:tc>
      </w:tr>
      <w:tr w:rsidR="00F11909" w:rsidRPr="00F11909" w14:paraId="3AB400A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12463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83</w:t>
            </w:r>
          </w:p>
        </w:tc>
        <w:tc>
          <w:tcPr>
            <w:tcW w:w="1240" w:type="dxa"/>
            <w:tcBorders>
              <w:top w:val="nil"/>
              <w:left w:val="nil"/>
              <w:bottom w:val="single" w:sz="4" w:space="0" w:color="auto"/>
              <w:right w:val="single" w:sz="4" w:space="0" w:color="auto"/>
            </w:tcBorders>
            <w:shd w:val="clear" w:color="auto" w:fill="auto"/>
            <w:noWrap/>
            <w:vAlign w:val="bottom"/>
            <w:hideMark/>
          </w:tcPr>
          <w:p w14:paraId="3A1BB23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391082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124534</w:t>
            </w:r>
          </w:p>
        </w:tc>
        <w:tc>
          <w:tcPr>
            <w:tcW w:w="1240" w:type="dxa"/>
            <w:tcBorders>
              <w:top w:val="nil"/>
              <w:left w:val="nil"/>
              <w:bottom w:val="single" w:sz="4" w:space="0" w:color="auto"/>
              <w:right w:val="single" w:sz="4" w:space="0" w:color="auto"/>
            </w:tcBorders>
            <w:shd w:val="clear" w:color="auto" w:fill="auto"/>
            <w:noWrap/>
            <w:vAlign w:val="bottom"/>
            <w:hideMark/>
          </w:tcPr>
          <w:p w14:paraId="7DF38D8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3.99</w:t>
            </w:r>
          </w:p>
        </w:tc>
        <w:tc>
          <w:tcPr>
            <w:tcW w:w="1240" w:type="dxa"/>
            <w:tcBorders>
              <w:top w:val="nil"/>
              <w:left w:val="nil"/>
              <w:bottom w:val="single" w:sz="4" w:space="0" w:color="auto"/>
              <w:right w:val="single" w:sz="4" w:space="0" w:color="auto"/>
            </w:tcBorders>
            <w:shd w:val="clear" w:color="auto" w:fill="auto"/>
            <w:noWrap/>
            <w:vAlign w:val="bottom"/>
            <w:hideMark/>
          </w:tcPr>
          <w:p w14:paraId="03892C1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160920</w:t>
            </w:r>
          </w:p>
        </w:tc>
        <w:tc>
          <w:tcPr>
            <w:tcW w:w="1240" w:type="dxa"/>
            <w:tcBorders>
              <w:top w:val="nil"/>
              <w:left w:val="nil"/>
              <w:bottom w:val="single" w:sz="4" w:space="0" w:color="auto"/>
              <w:right w:val="single" w:sz="4" w:space="0" w:color="auto"/>
            </w:tcBorders>
            <w:shd w:val="clear" w:color="auto" w:fill="auto"/>
            <w:noWrap/>
            <w:vAlign w:val="bottom"/>
            <w:hideMark/>
          </w:tcPr>
          <w:p w14:paraId="406D431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7.60</w:t>
            </w:r>
          </w:p>
        </w:tc>
      </w:tr>
      <w:tr w:rsidR="00F11909" w:rsidRPr="00F11909" w14:paraId="59B0A1D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689059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84</w:t>
            </w:r>
          </w:p>
        </w:tc>
        <w:tc>
          <w:tcPr>
            <w:tcW w:w="1240" w:type="dxa"/>
            <w:tcBorders>
              <w:top w:val="nil"/>
              <w:left w:val="nil"/>
              <w:bottom w:val="single" w:sz="4" w:space="0" w:color="auto"/>
              <w:right w:val="single" w:sz="4" w:space="0" w:color="auto"/>
            </w:tcBorders>
            <w:shd w:val="clear" w:color="auto" w:fill="auto"/>
            <w:noWrap/>
            <w:vAlign w:val="bottom"/>
            <w:hideMark/>
          </w:tcPr>
          <w:p w14:paraId="71A766C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E1F286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118470</w:t>
            </w:r>
          </w:p>
        </w:tc>
        <w:tc>
          <w:tcPr>
            <w:tcW w:w="1240" w:type="dxa"/>
            <w:tcBorders>
              <w:top w:val="nil"/>
              <w:left w:val="nil"/>
              <w:bottom w:val="single" w:sz="4" w:space="0" w:color="auto"/>
              <w:right w:val="single" w:sz="4" w:space="0" w:color="auto"/>
            </w:tcBorders>
            <w:shd w:val="clear" w:color="auto" w:fill="auto"/>
            <w:noWrap/>
            <w:vAlign w:val="bottom"/>
            <w:hideMark/>
          </w:tcPr>
          <w:p w14:paraId="4C5EBDB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3.80</w:t>
            </w:r>
          </w:p>
        </w:tc>
        <w:tc>
          <w:tcPr>
            <w:tcW w:w="1240" w:type="dxa"/>
            <w:tcBorders>
              <w:top w:val="nil"/>
              <w:left w:val="nil"/>
              <w:bottom w:val="single" w:sz="4" w:space="0" w:color="auto"/>
              <w:right w:val="single" w:sz="4" w:space="0" w:color="auto"/>
            </w:tcBorders>
            <w:shd w:val="clear" w:color="auto" w:fill="auto"/>
            <w:noWrap/>
            <w:vAlign w:val="bottom"/>
            <w:hideMark/>
          </w:tcPr>
          <w:p w14:paraId="69A18A7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151419</w:t>
            </w:r>
          </w:p>
        </w:tc>
        <w:tc>
          <w:tcPr>
            <w:tcW w:w="1240" w:type="dxa"/>
            <w:tcBorders>
              <w:top w:val="nil"/>
              <w:left w:val="nil"/>
              <w:bottom w:val="single" w:sz="4" w:space="0" w:color="auto"/>
              <w:right w:val="single" w:sz="4" w:space="0" w:color="auto"/>
            </w:tcBorders>
            <w:shd w:val="clear" w:color="auto" w:fill="auto"/>
            <w:noWrap/>
            <w:vAlign w:val="bottom"/>
            <w:hideMark/>
          </w:tcPr>
          <w:p w14:paraId="754B02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7.21</w:t>
            </w:r>
          </w:p>
        </w:tc>
      </w:tr>
      <w:tr w:rsidR="00F11909" w:rsidRPr="00F11909" w14:paraId="72415C7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3CCC2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85</w:t>
            </w:r>
          </w:p>
        </w:tc>
        <w:tc>
          <w:tcPr>
            <w:tcW w:w="1240" w:type="dxa"/>
            <w:tcBorders>
              <w:top w:val="nil"/>
              <w:left w:val="nil"/>
              <w:bottom w:val="single" w:sz="4" w:space="0" w:color="auto"/>
              <w:right w:val="single" w:sz="4" w:space="0" w:color="auto"/>
            </w:tcBorders>
            <w:shd w:val="clear" w:color="auto" w:fill="auto"/>
            <w:noWrap/>
            <w:vAlign w:val="bottom"/>
            <w:hideMark/>
          </w:tcPr>
          <w:p w14:paraId="7F6FFBD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61CFF2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112464</w:t>
            </w:r>
          </w:p>
        </w:tc>
        <w:tc>
          <w:tcPr>
            <w:tcW w:w="1240" w:type="dxa"/>
            <w:tcBorders>
              <w:top w:val="nil"/>
              <w:left w:val="nil"/>
              <w:bottom w:val="single" w:sz="4" w:space="0" w:color="auto"/>
              <w:right w:val="single" w:sz="4" w:space="0" w:color="auto"/>
            </w:tcBorders>
            <w:shd w:val="clear" w:color="auto" w:fill="auto"/>
            <w:noWrap/>
            <w:vAlign w:val="bottom"/>
            <w:hideMark/>
          </w:tcPr>
          <w:p w14:paraId="217587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3.61</w:t>
            </w:r>
          </w:p>
        </w:tc>
        <w:tc>
          <w:tcPr>
            <w:tcW w:w="1240" w:type="dxa"/>
            <w:tcBorders>
              <w:top w:val="nil"/>
              <w:left w:val="nil"/>
              <w:bottom w:val="single" w:sz="4" w:space="0" w:color="auto"/>
              <w:right w:val="single" w:sz="4" w:space="0" w:color="auto"/>
            </w:tcBorders>
            <w:shd w:val="clear" w:color="auto" w:fill="auto"/>
            <w:noWrap/>
            <w:vAlign w:val="bottom"/>
            <w:hideMark/>
          </w:tcPr>
          <w:p w14:paraId="34D0E8C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142195</w:t>
            </w:r>
          </w:p>
        </w:tc>
        <w:tc>
          <w:tcPr>
            <w:tcW w:w="1240" w:type="dxa"/>
            <w:tcBorders>
              <w:top w:val="nil"/>
              <w:left w:val="nil"/>
              <w:bottom w:val="single" w:sz="4" w:space="0" w:color="auto"/>
              <w:right w:val="single" w:sz="4" w:space="0" w:color="auto"/>
            </w:tcBorders>
            <w:shd w:val="clear" w:color="auto" w:fill="auto"/>
            <w:noWrap/>
            <w:vAlign w:val="bottom"/>
            <w:hideMark/>
          </w:tcPr>
          <w:p w14:paraId="4D7DE83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6.83</w:t>
            </w:r>
          </w:p>
        </w:tc>
      </w:tr>
      <w:tr w:rsidR="00F11909" w:rsidRPr="00F11909" w14:paraId="3D6D5AA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62C8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86</w:t>
            </w:r>
          </w:p>
        </w:tc>
        <w:tc>
          <w:tcPr>
            <w:tcW w:w="1240" w:type="dxa"/>
            <w:tcBorders>
              <w:top w:val="nil"/>
              <w:left w:val="nil"/>
              <w:bottom w:val="single" w:sz="4" w:space="0" w:color="auto"/>
              <w:right w:val="single" w:sz="4" w:space="0" w:color="auto"/>
            </w:tcBorders>
            <w:shd w:val="clear" w:color="auto" w:fill="auto"/>
            <w:noWrap/>
            <w:vAlign w:val="bottom"/>
            <w:hideMark/>
          </w:tcPr>
          <w:p w14:paraId="46683B3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7B5BCC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106513</w:t>
            </w:r>
          </w:p>
        </w:tc>
        <w:tc>
          <w:tcPr>
            <w:tcW w:w="1240" w:type="dxa"/>
            <w:tcBorders>
              <w:top w:val="nil"/>
              <w:left w:val="nil"/>
              <w:bottom w:val="single" w:sz="4" w:space="0" w:color="auto"/>
              <w:right w:val="single" w:sz="4" w:space="0" w:color="auto"/>
            </w:tcBorders>
            <w:shd w:val="clear" w:color="auto" w:fill="auto"/>
            <w:noWrap/>
            <w:vAlign w:val="bottom"/>
            <w:hideMark/>
          </w:tcPr>
          <w:p w14:paraId="0218C0F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3.41</w:t>
            </w:r>
          </w:p>
        </w:tc>
        <w:tc>
          <w:tcPr>
            <w:tcW w:w="1240" w:type="dxa"/>
            <w:tcBorders>
              <w:top w:val="nil"/>
              <w:left w:val="nil"/>
              <w:bottom w:val="single" w:sz="4" w:space="0" w:color="auto"/>
              <w:right w:val="single" w:sz="4" w:space="0" w:color="auto"/>
            </w:tcBorders>
            <w:shd w:val="clear" w:color="auto" w:fill="auto"/>
            <w:noWrap/>
            <w:vAlign w:val="bottom"/>
            <w:hideMark/>
          </w:tcPr>
          <w:p w14:paraId="0AAEA76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133235</w:t>
            </w:r>
          </w:p>
        </w:tc>
        <w:tc>
          <w:tcPr>
            <w:tcW w:w="1240" w:type="dxa"/>
            <w:tcBorders>
              <w:top w:val="nil"/>
              <w:left w:val="nil"/>
              <w:bottom w:val="single" w:sz="4" w:space="0" w:color="auto"/>
              <w:right w:val="single" w:sz="4" w:space="0" w:color="auto"/>
            </w:tcBorders>
            <w:shd w:val="clear" w:color="auto" w:fill="auto"/>
            <w:noWrap/>
            <w:vAlign w:val="bottom"/>
            <w:hideMark/>
          </w:tcPr>
          <w:p w14:paraId="695A048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6.46</w:t>
            </w:r>
          </w:p>
        </w:tc>
      </w:tr>
      <w:tr w:rsidR="00F11909" w:rsidRPr="00F11909" w14:paraId="18FEC10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3C51A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87</w:t>
            </w:r>
          </w:p>
        </w:tc>
        <w:tc>
          <w:tcPr>
            <w:tcW w:w="1240" w:type="dxa"/>
            <w:tcBorders>
              <w:top w:val="nil"/>
              <w:left w:val="nil"/>
              <w:bottom w:val="single" w:sz="4" w:space="0" w:color="auto"/>
              <w:right w:val="single" w:sz="4" w:space="0" w:color="auto"/>
            </w:tcBorders>
            <w:shd w:val="clear" w:color="auto" w:fill="auto"/>
            <w:noWrap/>
            <w:vAlign w:val="bottom"/>
            <w:hideMark/>
          </w:tcPr>
          <w:p w14:paraId="50152CF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76BBE0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100623</w:t>
            </w:r>
          </w:p>
        </w:tc>
        <w:tc>
          <w:tcPr>
            <w:tcW w:w="1240" w:type="dxa"/>
            <w:tcBorders>
              <w:top w:val="nil"/>
              <w:left w:val="nil"/>
              <w:bottom w:val="single" w:sz="4" w:space="0" w:color="auto"/>
              <w:right w:val="single" w:sz="4" w:space="0" w:color="auto"/>
            </w:tcBorders>
            <w:shd w:val="clear" w:color="auto" w:fill="auto"/>
            <w:noWrap/>
            <w:vAlign w:val="bottom"/>
            <w:hideMark/>
          </w:tcPr>
          <w:p w14:paraId="5B65DD6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3.23</w:t>
            </w:r>
          </w:p>
        </w:tc>
        <w:tc>
          <w:tcPr>
            <w:tcW w:w="1240" w:type="dxa"/>
            <w:tcBorders>
              <w:top w:val="nil"/>
              <w:left w:val="nil"/>
              <w:bottom w:val="single" w:sz="4" w:space="0" w:color="auto"/>
              <w:right w:val="single" w:sz="4" w:space="0" w:color="auto"/>
            </w:tcBorders>
            <w:shd w:val="clear" w:color="auto" w:fill="auto"/>
            <w:noWrap/>
            <w:vAlign w:val="bottom"/>
            <w:hideMark/>
          </w:tcPr>
          <w:p w14:paraId="6DEB57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124539</w:t>
            </w:r>
          </w:p>
        </w:tc>
        <w:tc>
          <w:tcPr>
            <w:tcW w:w="1240" w:type="dxa"/>
            <w:tcBorders>
              <w:top w:val="nil"/>
              <w:left w:val="nil"/>
              <w:bottom w:val="single" w:sz="4" w:space="0" w:color="auto"/>
              <w:right w:val="single" w:sz="4" w:space="0" w:color="auto"/>
            </w:tcBorders>
            <w:shd w:val="clear" w:color="auto" w:fill="auto"/>
            <w:noWrap/>
            <w:vAlign w:val="bottom"/>
            <w:hideMark/>
          </w:tcPr>
          <w:p w14:paraId="787AC5A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6.11</w:t>
            </w:r>
          </w:p>
        </w:tc>
      </w:tr>
      <w:tr w:rsidR="00F11909" w:rsidRPr="00F11909" w14:paraId="20454FD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4056D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88</w:t>
            </w:r>
          </w:p>
        </w:tc>
        <w:tc>
          <w:tcPr>
            <w:tcW w:w="1240" w:type="dxa"/>
            <w:tcBorders>
              <w:top w:val="nil"/>
              <w:left w:val="nil"/>
              <w:bottom w:val="single" w:sz="4" w:space="0" w:color="auto"/>
              <w:right w:val="single" w:sz="4" w:space="0" w:color="auto"/>
            </w:tcBorders>
            <w:shd w:val="clear" w:color="auto" w:fill="auto"/>
            <w:noWrap/>
            <w:vAlign w:val="bottom"/>
            <w:hideMark/>
          </w:tcPr>
          <w:p w14:paraId="3F50C83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91D590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94803</w:t>
            </w:r>
          </w:p>
        </w:tc>
        <w:tc>
          <w:tcPr>
            <w:tcW w:w="1240" w:type="dxa"/>
            <w:tcBorders>
              <w:top w:val="nil"/>
              <w:left w:val="nil"/>
              <w:bottom w:val="single" w:sz="4" w:space="0" w:color="auto"/>
              <w:right w:val="single" w:sz="4" w:space="0" w:color="auto"/>
            </w:tcBorders>
            <w:shd w:val="clear" w:color="auto" w:fill="auto"/>
            <w:noWrap/>
            <w:vAlign w:val="bottom"/>
            <w:hideMark/>
          </w:tcPr>
          <w:p w14:paraId="15ECECC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3.04</w:t>
            </w:r>
          </w:p>
        </w:tc>
        <w:tc>
          <w:tcPr>
            <w:tcW w:w="1240" w:type="dxa"/>
            <w:tcBorders>
              <w:top w:val="nil"/>
              <w:left w:val="nil"/>
              <w:bottom w:val="single" w:sz="4" w:space="0" w:color="auto"/>
              <w:right w:val="single" w:sz="4" w:space="0" w:color="auto"/>
            </w:tcBorders>
            <w:shd w:val="clear" w:color="auto" w:fill="auto"/>
            <w:noWrap/>
            <w:vAlign w:val="bottom"/>
            <w:hideMark/>
          </w:tcPr>
          <w:p w14:paraId="3D4497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116107</w:t>
            </w:r>
          </w:p>
        </w:tc>
        <w:tc>
          <w:tcPr>
            <w:tcW w:w="1240" w:type="dxa"/>
            <w:tcBorders>
              <w:top w:val="nil"/>
              <w:left w:val="nil"/>
              <w:bottom w:val="single" w:sz="4" w:space="0" w:color="auto"/>
              <w:right w:val="single" w:sz="4" w:space="0" w:color="auto"/>
            </w:tcBorders>
            <w:shd w:val="clear" w:color="auto" w:fill="auto"/>
            <w:noWrap/>
            <w:vAlign w:val="bottom"/>
            <w:hideMark/>
          </w:tcPr>
          <w:p w14:paraId="0B859F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5.76</w:t>
            </w:r>
          </w:p>
        </w:tc>
      </w:tr>
      <w:tr w:rsidR="00F11909" w:rsidRPr="00F11909" w14:paraId="3916F49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E13B5A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89</w:t>
            </w:r>
          </w:p>
        </w:tc>
        <w:tc>
          <w:tcPr>
            <w:tcW w:w="1240" w:type="dxa"/>
            <w:tcBorders>
              <w:top w:val="nil"/>
              <w:left w:val="nil"/>
              <w:bottom w:val="single" w:sz="4" w:space="0" w:color="auto"/>
              <w:right w:val="single" w:sz="4" w:space="0" w:color="auto"/>
            </w:tcBorders>
            <w:shd w:val="clear" w:color="auto" w:fill="auto"/>
            <w:noWrap/>
            <w:vAlign w:val="bottom"/>
            <w:hideMark/>
          </w:tcPr>
          <w:p w14:paraId="752BBDD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A2012C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89048</w:t>
            </w:r>
          </w:p>
        </w:tc>
        <w:tc>
          <w:tcPr>
            <w:tcW w:w="1240" w:type="dxa"/>
            <w:tcBorders>
              <w:top w:val="nil"/>
              <w:left w:val="nil"/>
              <w:bottom w:val="single" w:sz="4" w:space="0" w:color="auto"/>
              <w:right w:val="single" w:sz="4" w:space="0" w:color="auto"/>
            </w:tcBorders>
            <w:shd w:val="clear" w:color="auto" w:fill="auto"/>
            <w:noWrap/>
            <w:vAlign w:val="bottom"/>
            <w:hideMark/>
          </w:tcPr>
          <w:p w14:paraId="2B7DB61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2.85</w:t>
            </w:r>
          </w:p>
        </w:tc>
        <w:tc>
          <w:tcPr>
            <w:tcW w:w="1240" w:type="dxa"/>
            <w:tcBorders>
              <w:top w:val="nil"/>
              <w:left w:val="nil"/>
              <w:bottom w:val="single" w:sz="4" w:space="0" w:color="auto"/>
              <w:right w:val="single" w:sz="4" w:space="0" w:color="auto"/>
            </w:tcBorders>
            <w:shd w:val="clear" w:color="auto" w:fill="auto"/>
            <w:noWrap/>
            <w:vAlign w:val="bottom"/>
            <w:hideMark/>
          </w:tcPr>
          <w:p w14:paraId="10C02B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107921</w:t>
            </w:r>
          </w:p>
        </w:tc>
        <w:tc>
          <w:tcPr>
            <w:tcW w:w="1240" w:type="dxa"/>
            <w:tcBorders>
              <w:top w:val="nil"/>
              <w:left w:val="nil"/>
              <w:bottom w:val="single" w:sz="4" w:space="0" w:color="auto"/>
              <w:right w:val="single" w:sz="4" w:space="0" w:color="auto"/>
            </w:tcBorders>
            <w:shd w:val="clear" w:color="auto" w:fill="auto"/>
            <w:noWrap/>
            <w:vAlign w:val="bottom"/>
            <w:hideMark/>
          </w:tcPr>
          <w:p w14:paraId="3743A4D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5.43</w:t>
            </w:r>
          </w:p>
        </w:tc>
      </w:tr>
      <w:tr w:rsidR="00F11909" w:rsidRPr="00F11909" w14:paraId="0A269B4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218B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90</w:t>
            </w:r>
          </w:p>
        </w:tc>
        <w:tc>
          <w:tcPr>
            <w:tcW w:w="1240" w:type="dxa"/>
            <w:tcBorders>
              <w:top w:val="nil"/>
              <w:left w:val="nil"/>
              <w:bottom w:val="single" w:sz="4" w:space="0" w:color="auto"/>
              <w:right w:val="single" w:sz="4" w:space="0" w:color="auto"/>
            </w:tcBorders>
            <w:shd w:val="clear" w:color="auto" w:fill="auto"/>
            <w:noWrap/>
            <w:vAlign w:val="bottom"/>
            <w:hideMark/>
          </w:tcPr>
          <w:p w14:paraId="0B6A6EA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D24F9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83374</w:t>
            </w:r>
          </w:p>
        </w:tc>
        <w:tc>
          <w:tcPr>
            <w:tcW w:w="1240" w:type="dxa"/>
            <w:tcBorders>
              <w:top w:val="nil"/>
              <w:left w:val="nil"/>
              <w:bottom w:val="single" w:sz="4" w:space="0" w:color="auto"/>
              <w:right w:val="single" w:sz="4" w:space="0" w:color="auto"/>
            </w:tcBorders>
            <w:shd w:val="clear" w:color="auto" w:fill="auto"/>
            <w:noWrap/>
            <w:vAlign w:val="bottom"/>
            <w:hideMark/>
          </w:tcPr>
          <w:p w14:paraId="5E7FD4D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2.67</w:t>
            </w:r>
          </w:p>
        </w:tc>
        <w:tc>
          <w:tcPr>
            <w:tcW w:w="1240" w:type="dxa"/>
            <w:tcBorders>
              <w:top w:val="nil"/>
              <w:left w:val="nil"/>
              <w:bottom w:val="single" w:sz="4" w:space="0" w:color="auto"/>
              <w:right w:val="single" w:sz="4" w:space="0" w:color="auto"/>
            </w:tcBorders>
            <w:shd w:val="clear" w:color="auto" w:fill="auto"/>
            <w:noWrap/>
            <w:vAlign w:val="bottom"/>
            <w:hideMark/>
          </w:tcPr>
          <w:p w14:paraId="6915AE7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99994</w:t>
            </w:r>
          </w:p>
        </w:tc>
        <w:tc>
          <w:tcPr>
            <w:tcW w:w="1240" w:type="dxa"/>
            <w:tcBorders>
              <w:top w:val="nil"/>
              <w:left w:val="nil"/>
              <w:bottom w:val="single" w:sz="4" w:space="0" w:color="auto"/>
              <w:right w:val="single" w:sz="4" w:space="0" w:color="auto"/>
            </w:tcBorders>
            <w:shd w:val="clear" w:color="auto" w:fill="auto"/>
            <w:noWrap/>
            <w:vAlign w:val="bottom"/>
            <w:hideMark/>
          </w:tcPr>
          <w:p w14:paraId="7FD42F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5.10</w:t>
            </w:r>
          </w:p>
        </w:tc>
      </w:tr>
      <w:tr w:rsidR="00F11909" w:rsidRPr="00F11909" w14:paraId="7682B3E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1F963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91</w:t>
            </w:r>
          </w:p>
        </w:tc>
        <w:tc>
          <w:tcPr>
            <w:tcW w:w="1240" w:type="dxa"/>
            <w:tcBorders>
              <w:top w:val="nil"/>
              <w:left w:val="nil"/>
              <w:bottom w:val="single" w:sz="4" w:space="0" w:color="auto"/>
              <w:right w:val="single" w:sz="4" w:space="0" w:color="auto"/>
            </w:tcBorders>
            <w:shd w:val="clear" w:color="auto" w:fill="auto"/>
            <w:noWrap/>
            <w:vAlign w:val="bottom"/>
            <w:hideMark/>
          </w:tcPr>
          <w:p w14:paraId="04D3526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A0D857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77783</w:t>
            </w:r>
          </w:p>
        </w:tc>
        <w:tc>
          <w:tcPr>
            <w:tcW w:w="1240" w:type="dxa"/>
            <w:tcBorders>
              <w:top w:val="nil"/>
              <w:left w:val="nil"/>
              <w:bottom w:val="single" w:sz="4" w:space="0" w:color="auto"/>
              <w:right w:val="single" w:sz="4" w:space="0" w:color="auto"/>
            </w:tcBorders>
            <w:shd w:val="clear" w:color="auto" w:fill="auto"/>
            <w:noWrap/>
            <w:vAlign w:val="bottom"/>
            <w:hideMark/>
          </w:tcPr>
          <w:p w14:paraId="33C5578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2.49</w:t>
            </w:r>
          </w:p>
        </w:tc>
        <w:tc>
          <w:tcPr>
            <w:tcW w:w="1240" w:type="dxa"/>
            <w:tcBorders>
              <w:top w:val="nil"/>
              <w:left w:val="nil"/>
              <w:bottom w:val="single" w:sz="4" w:space="0" w:color="auto"/>
              <w:right w:val="single" w:sz="4" w:space="0" w:color="auto"/>
            </w:tcBorders>
            <w:shd w:val="clear" w:color="auto" w:fill="auto"/>
            <w:noWrap/>
            <w:vAlign w:val="bottom"/>
            <w:hideMark/>
          </w:tcPr>
          <w:p w14:paraId="34BCC71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92314</w:t>
            </w:r>
          </w:p>
        </w:tc>
        <w:tc>
          <w:tcPr>
            <w:tcW w:w="1240" w:type="dxa"/>
            <w:tcBorders>
              <w:top w:val="nil"/>
              <w:left w:val="nil"/>
              <w:bottom w:val="single" w:sz="4" w:space="0" w:color="auto"/>
              <w:right w:val="single" w:sz="4" w:space="0" w:color="auto"/>
            </w:tcBorders>
            <w:shd w:val="clear" w:color="auto" w:fill="auto"/>
            <w:noWrap/>
            <w:vAlign w:val="bottom"/>
            <w:hideMark/>
          </w:tcPr>
          <w:p w14:paraId="492DA0E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4.79</w:t>
            </w:r>
          </w:p>
        </w:tc>
      </w:tr>
      <w:tr w:rsidR="00F11909" w:rsidRPr="00F11909" w14:paraId="224DFF3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F3D8E8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92</w:t>
            </w:r>
          </w:p>
        </w:tc>
        <w:tc>
          <w:tcPr>
            <w:tcW w:w="1240" w:type="dxa"/>
            <w:tcBorders>
              <w:top w:val="nil"/>
              <w:left w:val="nil"/>
              <w:bottom w:val="single" w:sz="4" w:space="0" w:color="auto"/>
              <w:right w:val="single" w:sz="4" w:space="0" w:color="auto"/>
            </w:tcBorders>
            <w:shd w:val="clear" w:color="auto" w:fill="auto"/>
            <w:noWrap/>
            <w:vAlign w:val="bottom"/>
            <w:hideMark/>
          </w:tcPr>
          <w:p w14:paraId="4791753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24B4E5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72280</w:t>
            </w:r>
          </w:p>
        </w:tc>
        <w:tc>
          <w:tcPr>
            <w:tcW w:w="1240" w:type="dxa"/>
            <w:tcBorders>
              <w:top w:val="nil"/>
              <w:left w:val="nil"/>
              <w:bottom w:val="single" w:sz="4" w:space="0" w:color="auto"/>
              <w:right w:val="single" w:sz="4" w:space="0" w:color="auto"/>
            </w:tcBorders>
            <w:shd w:val="clear" w:color="auto" w:fill="auto"/>
            <w:noWrap/>
            <w:vAlign w:val="bottom"/>
            <w:hideMark/>
          </w:tcPr>
          <w:p w14:paraId="0E0A689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2.31</w:t>
            </w:r>
          </w:p>
        </w:tc>
        <w:tc>
          <w:tcPr>
            <w:tcW w:w="1240" w:type="dxa"/>
            <w:tcBorders>
              <w:top w:val="nil"/>
              <w:left w:val="nil"/>
              <w:bottom w:val="single" w:sz="4" w:space="0" w:color="auto"/>
              <w:right w:val="single" w:sz="4" w:space="0" w:color="auto"/>
            </w:tcBorders>
            <w:shd w:val="clear" w:color="auto" w:fill="auto"/>
            <w:noWrap/>
            <w:vAlign w:val="bottom"/>
            <w:hideMark/>
          </w:tcPr>
          <w:p w14:paraId="405BD0D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84875</w:t>
            </w:r>
          </w:p>
        </w:tc>
        <w:tc>
          <w:tcPr>
            <w:tcW w:w="1240" w:type="dxa"/>
            <w:tcBorders>
              <w:top w:val="nil"/>
              <w:left w:val="nil"/>
              <w:bottom w:val="single" w:sz="4" w:space="0" w:color="auto"/>
              <w:right w:val="single" w:sz="4" w:space="0" w:color="auto"/>
            </w:tcBorders>
            <w:shd w:val="clear" w:color="auto" w:fill="auto"/>
            <w:noWrap/>
            <w:vAlign w:val="bottom"/>
            <w:hideMark/>
          </w:tcPr>
          <w:p w14:paraId="1D67630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4.48</w:t>
            </w:r>
          </w:p>
        </w:tc>
      </w:tr>
      <w:tr w:rsidR="00F11909" w:rsidRPr="00F11909" w14:paraId="63B89B3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44E9B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93</w:t>
            </w:r>
          </w:p>
        </w:tc>
        <w:tc>
          <w:tcPr>
            <w:tcW w:w="1240" w:type="dxa"/>
            <w:tcBorders>
              <w:top w:val="nil"/>
              <w:left w:val="nil"/>
              <w:bottom w:val="single" w:sz="4" w:space="0" w:color="auto"/>
              <w:right w:val="single" w:sz="4" w:space="0" w:color="auto"/>
            </w:tcBorders>
            <w:shd w:val="clear" w:color="auto" w:fill="auto"/>
            <w:noWrap/>
            <w:vAlign w:val="bottom"/>
            <w:hideMark/>
          </w:tcPr>
          <w:p w14:paraId="5FC74B0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B95354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66732</w:t>
            </w:r>
          </w:p>
        </w:tc>
        <w:tc>
          <w:tcPr>
            <w:tcW w:w="1240" w:type="dxa"/>
            <w:tcBorders>
              <w:top w:val="nil"/>
              <w:left w:val="nil"/>
              <w:bottom w:val="single" w:sz="4" w:space="0" w:color="auto"/>
              <w:right w:val="single" w:sz="4" w:space="0" w:color="auto"/>
            </w:tcBorders>
            <w:shd w:val="clear" w:color="auto" w:fill="auto"/>
            <w:noWrap/>
            <w:vAlign w:val="bottom"/>
            <w:hideMark/>
          </w:tcPr>
          <w:p w14:paraId="262B10A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2.14</w:t>
            </w:r>
          </w:p>
        </w:tc>
        <w:tc>
          <w:tcPr>
            <w:tcW w:w="1240" w:type="dxa"/>
            <w:tcBorders>
              <w:top w:val="nil"/>
              <w:left w:val="nil"/>
              <w:bottom w:val="single" w:sz="4" w:space="0" w:color="auto"/>
              <w:right w:val="single" w:sz="4" w:space="0" w:color="auto"/>
            </w:tcBorders>
            <w:shd w:val="clear" w:color="auto" w:fill="auto"/>
            <w:noWrap/>
            <w:vAlign w:val="bottom"/>
            <w:hideMark/>
          </w:tcPr>
          <w:p w14:paraId="5D29F74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77514</w:t>
            </w:r>
          </w:p>
        </w:tc>
        <w:tc>
          <w:tcPr>
            <w:tcW w:w="1240" w:type="dxa"/>
            <w:tcBorders>
              <w:top w:val="nil"/>
              <w:left w:val="nil"/>
              <w:bottom w:val="single" w:sz="4" w:space="0" w:color="auto"/>
              <w:right w:val="single" w:sz="4" w:space="0" w:color="auto"/>
            </w:tcBorders>
            <w:shd w:val="clear" w:color="auto" w:fill="auto"/>
            <w:noWrap/>
            <w:vAlign w:val="bottom"/>
            <w:hideMark/>
          </w:tcPr>
          <w:p w14:paraId="2E007C9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4.18</w:t>
            </w:r>
          </w:p>
        </w:tc>
      </w:tr>
      <w:tr w:rsidR="00F11909" w:rsidRPr="00F11909" w14:paraId="2B6B3D0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C27C8E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94</w:t>
            </w:r>
          </w:p>
        </w:tc>
        <w:tc>
          <w:tcPr>
            <w:tcW w:w="1240" w:type="dxa"/>
            <w:tcBorders>
              <w:top w:val="nil"/>
              <w:left w:val="nil"/>
              <w:bottom w:val="single" w:sz="4" w:space="0" w:color="auto"/>
              <w:right w:val="single" w:sz="4" w:space="0" w:color="auto"/>
            </w:tcBorders>
            <w:shd w:val="clear" w:color="auto" w:fill="auto"/>
            <w:noWrap/>
            <w:vAlign w:val="bottom"/>
            <w:hideMark/>
          </w:tcPr>
          <w:p w14:paraId="5D530EA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666C4A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61226</w:t>
            </w:r>
          </w:p>
        </w:tc>
        <w:tc>
          <w:tcPr>
            <w:tcW w:w="1240" w:type="dxa"/>
            <w:tcBorders>
              <w:top w:val="nil"/>
              <w:left w:val="nil"/>
              <w:bottom w:val="single" w:sz="4" w:space="0" w:color="auto"/>
              <w:right w:val="single" w:sz="4" w:space="0" w:color="auto"/>
            </w:tcBorders>
            <w:shd w:val="clear" w:color="auto" w:fill="auto"/>
            <w:noWrap/>
            <w:vAlign w:val="bottom"/>
            <w:hideMark/>
          </w:tcPr>
          <w:p w14:paraId="3F92672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1.96</w:t>
            </w:r>
          </w:p>
        </w:tc>
        <w:tc>
          <w:tcPr>
            <w:tcW w:w="1240" w:type="dxa"/>
            <w:tcBorders>
              <w:top w:val="nil"/>
              <w:left w:val="nil"/>
              <w:bottom w:val="single" w:sz="4" w:space="0" w:color="auto"/>
              <w:right w:val="single" w:sz="4" w:space="0" w:color="auto"/>
            </w:tcBorders>
            <w:shd w:val="clear" w:color="auto" w:fill="auto"/>
            <w:noWrap/>
            <w:vAlign w:val="bottom"/>
            <w:hideMark/>
          </w:tcPr>
          <w:p w14:paraId="6E8AFC2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70323</w:t>
            </w:r>
          </w:p>
        </w:tc>
        <w:tc>
          <w:tcPr>
            <w:tcW w:w="1240" w:type="dxa"/>
            <w:tcBorders>
              <w:top w:val="nil"/>
              <w:left w:val="nil"/>
              <w:bottom w:val="single" w:sz="4" w:space="0" w:color="auto"/>
              <w:right w:val="single" w:sz="4" w:space="0" w:color="auto"/>
            </w:tcBorders>
            <w:shd w:val="clear" w:color="auto" w:fill="auto"/>
            <w:noWrap/>
            <w:vAlign w:val="bottom"/>
            <w:hideMark/>
          </w:tcPr>
          <w:p w14:paraId="64F879F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3.88</w:t>
            </w:r>
          </w:p>
        </w:tc>
      </w:tr>
      <w:tr w:rsidR="00F11909" w:rsidRPr="00F11909" w14:paraId="1C8B3EF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107ED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95</w:t>
            </w:r>
          </w:p>
        </w:tc>
        <w:tc>
          <w:tcPr>
            <w:tcW w:w="1240" w:type="dxa"/>
            <w:tcBorders>
              <w:top w:val="nil"/>
              <w:left w:val="nil"/>
              <w:bottom w:val="single" w:sz="4" w:space="0" w:color="auto"/>
              <w:right w:val="single" w:sz="4" w:space="0" w:color="auto"/>
            </w:tcBorders>
            <w:shd w:val="clear" w:color="auto" w:fill="auto"/>
            <w:noWrap/>
            <w:vAlign w:val="bottom"/>
            <w:hideMark/>
          </w:tcPr>
          <w:p w14:paraId="2FDF0DB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B1F13B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55533</w:t>
            </w:r>
          </w:p>
        </w:tc>
        <w:tc>
          <w:tcPr>
            <w:tcW w:w="1240" w:type="dxa"/>
            <w:tcBorders>
              <w:top w:val="nil"/>
              <w:left w:val="nil"/>
              <w:bottom w:val="single" w:sz="4" w:space="0" w:color="auto"/>
              <w:right w:val="single" w:sz="4" w:space="0" w:color="auto"/>
            </w:tcBorders>
            <w:shd w:val="clear" w:color="auto" w:fill="auto"/>
            <w:noWrap/>
            <w:vAlign w:val="bottom"/>
            <w:hideMark/>
          </w:tcPr>
          <w:p w14:paraId="1244C1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1.77</w:t>
            </w:r>
          </w:p>
        </w:tc>
        <w:tc>
          <w:tcPr>
            <w:tcW w:w="1240" w:type="dxa"/>
            <w:tcBorders>
              <w:top w:val="nil"/>
              <w:left w:val="nil"/>
              <w:bottom w:val="single" w:sz="4" w:space="0" w:color="auto"/>
              <w:right w:val="single" w:sz="4" w:space="0" w:color="auto"/>
            </w:tcBorders>
            <w:shd w:val="clear" w:color="auto" w:fill="auto"/>
            <w:noWrap/>
            <w:vAlign w:val="bottom"/>
            <w:hideMark/>
          </w:tcPr>
          <w:p w14:paraId="72BB74E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63037</w:t>
            </w:r>
          </w:p>
        </w:tc>
        <w:tc>
          <w:tcPr>
            <w:tcW w:w="1240" w:type="dxa"/>
            <w:tcBorders>
              <w:top w:val="nil"/>
              <w:left w:val="nil"/>
              <w:bottom w:val="single" w:sz="4" w:space="0" w:color="auto"/>
              <w:right w:val="single" w:sz="4" w:space="0" w:color="auto"/>
            </w:tcBorders>
            <w:shd w:val="clear" w:color="auto" w:fill="auto"/>
            <w:noWrap/>
            <w:vAlign w:val="bottom"/>
            <w:hideMark/>
          </w:tcPr>
          <w:p w14:paraId="1C8104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3.59</w:t>
            </w:r>
          </w:p>
        </w:tc>
      </w:tr>
      <w:tr w:rsidR="00F11909" w:rsidRPr="00F11909" w14:paraId="77B5689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FA8DA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96</w:t>
            </w:r>
          </w:p>
        </w:tc>
        <w:tc>
          <w:tcPr>
            <w:tcW w:w="1240" w:type="dxa"/>
            <w:tcBorders>
              <w:top w:val="nil"/>
              <w:left w:val="nil"/>
              <w:bottom w:val="single" w:sz="4" w:space="0" w:color="auto"/>
              <w:right w:val="single" w:sz="4" w:space="0" w:color="auto"/>
            </w:tcBorders>
            <w:shd w:val="clear" w:color="auto" w:fill="auto"/>
            <w:noWrap/>
            <w:vAlign w:val="bottom"/>
            <w:hideMark/>
          </w:tcPr>
          <w:p w14:paraId="3B18FA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85F96A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49575</w:t>
            </w:r>
          </w:p>
        </w:tc>
        <w:tc>
          <w:tcPr>
            <w:tcW w:w="1240" w:type="dxa"/>
            <w:tcBorders>
              <w:top w:val="nil"/>
              <w:left w:val="nil"/>
              <w:bottom w:val="single" w:sz="4" w:space="0" w:color="auto"/>
              <w:right w:val="single" w:sz="4" w:space="0" w:color="auto"/>
            </w:tcBorders>
            <w:shd w:val="clear" w:color="auto" w:fill="auto"/>
            <w:noWrap/>
            <w:vAlign w:val="bottom"/>
            <w:hideMark/>
          </w:tcPr>
          <w:p w14:paraId="1623CA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1.58</w:t>
            </w:r>
          </w:p>
        </w:tc>
        <w:tc>
          <w:tcPr>
            <w:tcW w:w="1240" w:type="dxa"/>
            <w:tcBorders>
              <w:top w:val="nil"/>
              <w:left w:val="nil"/>
              <w:bottom w:val="single" w:sz="4" w:space="0" w:color="auto"/>
              <w:right w:val="single" w:sz="4" w:space="0" w:color="auto"/>
            </w:tcBorders>
            <w:shd w:val="clear" w:color="auto" w:fill="auto"/>
            <w:noWrap/>
            <w:vAlign w:val="bottom"/>
            <w:hideMark/>
          </w:tcPr>
          <w:p w14:paraId="761E786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55571</w:t>
            </w:r>
          </w:p>
        </w:tc>
        <w:tc>
          <w:tcPr>
            <w:tcW w:w="1240" w:type="dxa"/>
            <w:tcBorders>
              <w:top w:val="nil"/>
              <w:left w:val="nil"/>
              <w:bottom w:val="single" w:sz="4" w:space="0" w:color="auto"/>
              <w:right w:val="single" w:sz="4" w:space="0" w:color="auto"/>
            </w:tcBorders>
            <w:shd w:val="clear" w:color="auto" w:fill="auto"/>
            <w:noWrap/>
            <w:vAlign w:val="bottom"/>
            <w:hideMark/>
          </w:tcPr>
          <w:p w14:paraId="09FE314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3.28</w:t>
            </w:r>
          </w:p>
        </w:tc>
      </w:tr>
      <w:tr w:rsidR="00F11909" w:rsidRPr="00F11909" w14:paraId="3A2201C0"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7AC6C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97</w:t>
            </w:r>
          </w:p>
        </w:tc>
        <w:tc>
          <w:tcPr>
            <w:tcW w:w="1240" w:type="dxa"/>
            <w:tcBorders>
              <w:top w:val="nil"/>
              <w:left w:val="nil"/>
              <w:bottom w:val="single" w:sz="4" w:space="0" w:color="auto"/>
              <w:right w:val="single" w:sz="4" w:space="0" w:color="auto"/>
            </w:tcBorders>
            <w:shd w:val="clear" w:color="auto" w:fill="auto"/>
            <w:noWrap/>
            <w:vAlign w:val="bottom"/>
            <w:hideMark/>
          </w:tcPr>
          <w:p w14:paraId="5229347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1CF519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43151</w:t>
            </w:r>
          </w:p>
        </w:tc>
        <w:tc>
          <w:tcPr>
            <w:tcW w:w="1240" w:type="dxa"/>
            <w:tcBorders>
              <w:top w:val="nil"/>
              <w:left w:val="nil"/>
              <w:bottom w:val="single" w:sz="4" w:space="0" w:color="auto"/>
              <w:right w:val="single" w:sz="4" w:space="0" w:color="auto"/>
            </w:tcBorders>
            <w:shd w:val="clear" w:color="auto" w:fill="auto"/>
            <w:noWrap/>
            <w:vAlign w:val="bottom"/>
            <w:hideMark/>
          </w:tcPr>
          <w:p w14:paraId="597AC25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1.37</w:t>
            </w:r>
          </w:p>
        </w:tc>
        <w:tc>
          <w:tcPr>
            <w:tcW w:w="1240" w:type="dxa"/>
            <w:tcBorders>
              <w:top w:val="nil"/>
              <w:left w:val="nil"/>
              <w:bottom w:val="single" w:sz="4" w:space="0" w:color="auto"/>
              <w:right w:val="single" w:sz="4" w:space="0" w:color="auto"/>
            </w:tcBorders>
            <w:shd w:val="clear" w:color="auto" w:fill="auto"/>
            <w:noWrap/>
            <w:vAlign w:val="bottom"/>
            <w:hideMark/>
          </w:tcPr>
          <w:p w14:paraId="557E2FF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47714</w:t>
            </w:r>
          </w:p>
        </w:tc>
        <w:tc>
          <w:tcPr>
            <w:tcW w:w="1240" w:type="dxa"/>
            <w:tcBorders>
              <w:top w:val="nil"/>
              <w:left w:val="nil"/>
              <w:bottom w:val="single" w:sz="4" w:space="0" w:color="auto"/>
              <w:right w:val="single" w:sz="4" w:space="0" w:color="auto"/>
            </w:tcBorders>
            <w:shd w:val="clear" w:color="auto" w:fill="auto"/>
            <w:noWrap/>
            <w:vAlign w:val="bottom"/>
            <w:hideMark/>
          </w:tcPr>
          <w:p w14:paraId="6502DE9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2.96</w:t>
            </w:r>
          </w:p>
        </w:tc>
      </w:tr>
      <w:tr w:rsidR="00F11909" w:rsidRPr="00F11909" w14:paraId="6989D0C3"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A9F3B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98</w:t>
            </w:r>
          </w:p>
        </w:tc>
        <w:tc>
          <w:tcPr>
            <w:tcW w:w="1240" w:type="dxa"/>
            <w:tcBorders>
              <w:top w:val="nil"/>
              <w:left w:val="nil"/>
              <w:bottom w:val="single" w:sz="4" w:space="0" w:color="auto"/>
              <w:right w:val="single" w:sz="4" w:space="0" w:color="auto"/>
            </w:tcBorders>
            <w:shd w:val="clear" w:color="auto" w:fill="auto"/>
            <w:noWrap/>
            <w:vAlign w:val="bottom"/>
            <w:hideMark/>
          </w:tcPr>
          <w:p w14:paraId="23F8CDC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AFB8B5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35894</w:t>
            </w:r>
          </w:p>
        </w:tc>
        <w:tc>
          <w:tcPr>
            <w:tcW w:w="1240" w:type="dxa"/>
            <w:tcBorders>
              <w:top w:val="nil"/>
              <w:left w:val="nil"/>
              <w:bottom w:val="single" w:sz="4" w:space="0" w:color="auto"/>
              <w:right w:val="single" w:sz="4" w:space="0" w:color="auto"/>
            </w:tcBorders>
            <w:shd w:val="clear" w:color="auto" w:fill="auto"/>
            <w:noWrap/>
            <w:vAlign w:val="bottom"/>
            <w:hideMark/>
          </w:tcPr>
          <w:p w14:paraId="3F1D2A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1.13</w:t>
            </w:r>
          </w:p>
        </w:tc>
        <w:tc>
          <w:tcPr>
            <w:tcW w:w="1240" w:type="dxa"/>
            <w:tcBorders>
              <w:top w:val="nil"/>
              <w:left w:val="nil"/>
              <w:bottom w:val="single" w:sz="4" w:space="0" w:color="auto"/>
              <w:right w:val="single" w:sz="4" w:space="0" w:color="auto"/>
            </w:tcBorders>
            <w:shd w:val="clear" w:color="auto" w:fill="auto"/>
            <w:noWrap/>
            <w:vAlign w:val="bottom"/>
            <w:hideMark/>
          </w:tcPr>
          <w:p w14:paraId="5CF9016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39093</w:t>
            </w:r>
          </w:p>
        </w:tc>
        <w:tc>
          <w:tcPr>
            <w:tcW w:w="1240" w:type="dxa"/>
            <w:tcBorders>
              <w:top w:val="nil"/>
              <w:left w:val="nil"/>
              <w:bottom w:val="single" w:sz="4" w:space="0" w:color="auto"/>
              <w:right w:val="single" w:sz="4" w:space="0" w:color="auto"/>
            </w:tcBorders>
            <w:shd w:val="clear" w:color="auto" w:fill="auto"/>
            <w:noWrap/>
            <w:vAlign w:val="bottom"/>
            <w:hideMark/>
          </w:tcPr>
          <w:p w14:paraId="57B8D9D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2.60</w:t>
            </w:r>
          </w:p>
        </w:tc>
      </w:tr>
      <w:tr w:rsidR="00F11909" w:rsidRPr="00F11909" w14:paraId="0164DC0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1AC9D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lastRenderedPageBreak/>
              <w:t>99</w:t>
            </w:r>
          </w:p>
        </w:tc>
        <w:tc>
          <w:tcPr>
            <w:tcW w:w="1240" w:type="dxa"/>
            <w:tcBorders>
              <w:top w:val="nil"/>
              <w:left w:val="nil"/>
              <w:bottom w:val="single" w:sz="4" w:space="0" w:color="auto"/>
              <w:right w:val="single" w:sz="4" w:space="0" w:color="auto"/>
            </w:tcBorders>
            <w:shd w:val="clear" w:color="auto" w:fill="auto"/>
            <w:noWrap/>
            <w:vAlign w:val="bottom"/>
            <w:hideMark/>
          </w:tcPr>
          <w:p w14:paraId="09BF1B4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385125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27187</w:t>
            </w:r>
          </w:p>
        </w:tc>
        <w:tc>
          <w:tcPr>
            <w:tcW w:w="1240" w:type="dxa"/>
            <w:tcBorders>
              <w:top w:val="nil"/>
              <w:left w:val="nil"/>
              <w:bottom w:val="single" w:sz="4" w:space="0" w:color="auto"/>
              <w:right w:val="single" w:sz="4" w:space="0" w:color="auto"/>
            </w:tcBorders>
            <w:shd w:val="clear" w:color="auto" w:fill="auto"/>
            <w:noWrap/>
            <w:vAlign w:val="bottom"/>
            <w:hideMark/>
          </w:tcPr>
          <w:p w14:paraId="231C330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0.85</w:t>
            </w:r>
          </w:p>
        </w:tc>
        <w:tc>
          <w:tcPr>
            <w:tcW w:w="1240" w:type="dxa"/>
            <w:tcBorders>
              <w:top w:val="nil"/>
              <w:left w:val="nil"/>
              <w:bottom w:val="single" w:sz="4" w:space="0" w:color="auto"/>
              <w:right w:val="single" w:sz="4" w:space="0" w:color="auto"/>
            </w:tcBorders>
            <w:shd w:val="clear" w:color="auto" w:fill="auto"/>
            <w:noWrap/>
            <w:vAlign w:val="bottom"/>
            <w:hideMark/>
          </w:tcPr>
          <w:p w14:paraId="0BDF1EB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29109</w:t>
            </w:r>
          </w:p>
        </w:tc>
        <w:tc>
          <w:tcPr>
            <w:tcW w:w="1240" w:type="dxa"/>
            <w:tcBorders>
              <w:top w:val="nil"/>
              <w:left w:val="nil"/>
              <w:bottom w:val="single" w:sz="4" w:space="0" w:color="auto"/>
              <w:right w:val="single" w:sz="4" w:space="0" w:color="auto"/>
            </w:tcBorders>
            <w:shd w:val="clear" w:color="auto" w:fill="auto"/>
            <w:noWrap/>
            <w:vAlign w:val="bottom"/>
            <w:hideMark/>
          </w:tcPr>
          <w:p w14:paraId="09AB082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2.19</w:t>
            </w:r>
          </w:p>
        </w:tc>
      </w:tr>
      <w:tr w:rsidR="00F11909" w:rsidRPr="00F11909" w14:paraId="68F77518"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597E7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25555C1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6BBDBC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15896</w:t>
            </w:r>
          </w:p>
        </w:tc>
        <w:tc>
          <w:tcPr>
            <w:tcW w:w="1240" w:type="dxa"/>
            <w:tcBorders>
              <w:top w:val="nil"/>
              <w:left w:val="nil"/>
              <w:bottom w:val="single" w:sz="4" w:space="0" w:color="auto"/>
              <w:right w:val="single" w:sz="4" w:space="0" w:color="auto"/>
            </w:tcBorders>
            <w:shd w:val="clear" w:color="auto" w:fill="auto"/>
            <w:noWrap/>
            <w:vAlign w:val="bottom"/>
            <w:hideMark/>
          </w:tcPr>
          <w:p w14:paraId="7FEB409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0.47</w:t>
            </w:r>
          </w:p>
        </w:tc>
        <w:tc>
          <w:tcPr>
            <w:tcW w:w="1240" w:type="dxa"/>
            <w:tcBorders>
              <w:top w:val="nil"/>
              <w:left w:val="nil"/>
              <w:bottom w:val="single" w:sz="4" w:space="0" w:color="auto"/>
              <w:right w:val="single" w:sz="4" w:space="0" w:color="auto"/>
            </w:tcBorders>
            <w:shd w:val="clear" w:color="auto" w:fill="auto"/>
            <w:noWrap/>
            <w:vAlign w:val="bottom"/>
            <w:hideMark/>
          </w:tcPr>
          <w:p w14:paraId="7F18BF9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16690</w:t>
            </w:r>
          </w:p>
        </w:tc>
        <w:tc>
          <w:tcPr>
            <w:tcW w:w="1240" w:type="dxa"/>
            <w:tcBorders>
              <w:top w:val="nil"/>
              <w:left w:val="nil"/>
              <w:bottom w:val="single" w:sz="4" w:space="0" w:color="auto"/>
              <w:right w:val="single" w:sz="4" w:space="0" w:color="auto"/>
            </w:tcBorders>
            <w:shd w:val="clear" w:color="auto" w:fill="auto"/>
            <w:noWrap/>
            <w:vAlign w:val="bottom"/>
            <w:hideMark/>
          </w:tcPr>
          <w:p w14:paraId="737BA1B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1.68</w:t>
            </w:r>
          </w:p>
        </w:tc>
      </w:tr>
      <w:tr w:rsidR="00F11909" w:rsidRPr="00F11909" w14:paraId="22F2BC4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853F98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w:t>
            </w:r>
          </w:p>
        </w:tc>
        <w:tc>
          <w:tcPr>
            <w:tcW w:w="1240" w:type="dxa"/>
            <w:tcBorders>
              <w:top w:val="nil"/>
              <w:left w:val="nil"/>
              <w:bottom w:val="single" w:sz="4" w:space="0" w:color="auto"/>
              <w:right w:val="single" w:sz="4" w:space="0" w:color="auto"/>
            </w:tcBorders>
            <w:shd w:val="clear" w:color="auto" w:fill="auto"/>
            <w:noWrap/>
            <w:vAlign w:val="bottom"/>
            <w:hideMark/>
          </w:tcPr>
          <w:p w14:paraId="48997C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34172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270117</w:t>
            </w:r>
          </w:p>
        </w:tc>
        <w:tc>
          <w:tcPr>
            <w:tcW w:w="1240" w:type="dxa"/>
            <w:tcBorders>
              <w:top w:val="nil"/>
              <w:left w:val="nil"/>
              <w:bottom w:val="single" w:sz="4" w:space="0" w:color="auto"/>
              <w:right w:val="single" w:sz="4" w:space="0" w:color="auto"/>
            </w:tcBorders>
            <w:shd w:val="clear" w:color="auto" w:fill="auto"/>
            <w:noWrap/>
            <w:vAlign w:val="bottom"/>
            <w:hideMark/>
          </w:tcPr>
          <w:p w14:paraId="40D4855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12.89</w:t>
            </w:r>
          </w:p>
        </w:tc>
        <w:tc>
          <w:tcPr>
            <w:tcW w:w="1240" w:type="dxa"/>
            <w:tcBorders>
              <w:top w:val="nil"/>
              <w:left w:val="nil"/>
              <w:bottom w:val="single" w:sz="4" w:space="0" w:color="auto"/>
              <w:right w:val="single" w:sz="4" w:space="0" w:color="auto"/>
            </w:tcBorders>
            <w:shd w:val="clear" w:color="auto" w:fill="auto"/>
            <w:noWrap/>
            <w:vAlign w:val="bottom"/>
            <w:hideMark/>
          </w:tcPr>
          <w:p w14:paraId="340CD0B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692372</w:t>
            </w:r>
          </w:p>
        </w:tc>
        <w:tc>
          <w:tcPr>
            <w:tcW w:w="1240" w:type="dxa"/>
            <w:tcBorders>
              <w:top w:val="nil"/>
              <w:left w:val="nil"/>
              <w:bottom w:val="single" w:sz="4" w:space="0" w:color="auto"/>
              <w:right w:val="single" w:sz="4" w:space="0" w:color="auto"/>
            </w:tcBorders>
            <w:shd w:val="clear" w:color="auto" w:fill="auto"/>
            <w:noWrap/>
            <w:vAlign w:val="bottom"/>
            <w:hideMark/>
          </w:tcPr>
          <w:p w14:paraId="6AB0FD4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35.88</w:t>
            </w:r>
          </w:p>
        </w:tc>
      </w:tr>
      <w:tr w:rsidR="00F11909" w:rsidRPr="00F11909" w14:paraId="1FDA466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2ED8C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46</w:t>
            </w:r>
          </w:p>
        </w:tc>
        <w:tc>
          <w:tcPr>
            <w:tcW w:w="1240" w:type="dxa"/>
            <w:tcBorders>
              <w:top w:val="nil"/>
              <w:left w:val="nil"/>
              <w:bottom w:val="single" w:sz="4" w:space="0" w:color="auto"/>
              <w:right w:val="single" w:sz="4" w:space="0" w:color="auto"/>
            </w:tcBorders>
            <w:shd w:val="clear" w:color="auto" w:fill="auto"/>
            <w:noWrap/>
            <w:vAlign w:val="bottom"/>
            <w:hideMark/>
          </w:tcPr>
          <w:p w14:paraId="013FE97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BED69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270765</w:t>
            </w:r>
          </w:p>
        </w:tc>
        <w:tc>
          <w:tcPr>
            <w:tcW w:w="1240" w:type="dxa"/>
            <w:tcBorders>
              <w:top w:val="nil"/>
              <w:left w:val="nil"/>
              <w:bottom w:val="single" w:sz="4" w:space="0" w:color="auto"/>
              <w:right w:val="single" w:sz="4" w:space="0" w:color="auto"/>
            </w:tcBorders>
            <w:shd w:val="clear" w:color="auto" w:fill="auto"/>
            <w:noWrap/>
            <w:vAlign w:val="bottom"/>
            <w:hideMark/>
          </w:tcPr>
          <w:p w14:paraId="2DF0899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12.71</w:t>
            </w:r>
          </w:p>
        </w:tc>
        <w:tc>
          <w:tcPr>
            <w:tcW w:w="1240" w:type="dxa"/>
            <w:tcBorders>
              <w:top w:val="nil"/>
              <w:left w:val="nil"/>
              <w:bottom w:val="single" w:sz="4" w:space="0" w:color="auto"/>
              <w:right w:val="single" w:sz="4" w:space="0" w:color="auto"/>
            </w:tcBorders>
            <w:shd w:val="clear" w:color="auto" w:fill="auto"/>
            <w:noWrap/>
            <w:vAlign w:val="bottom"/>
            <w:hideMark/>
          </w:tcPr>
          <w:p w14:paraId="7FDAC1D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680469</w:t>
            </w:r>
          </w:p>
        </w:tc>
        <w:tc>
          <w:tcPr>
            <w:tcW w:w="1240" w:type="dxa"/>
            <w:tcBorders>
              <w:top w:val="nil"/>
              <w:left w:val="nil"/>
              <w:bottom w:val="single" w:sz="4" w:space="0" w:color="auto"/>
              <w:right w:val="single" w:sz="4" w:space="0" w:color="auto"/>
            </w:tcBorders>
            <w:shd w:val="clear" w:color="auto" w:fill="auto"/>
            <w:noWrap/>
            <w:vAlign w:val="bottom"/>
            <w:hideMark/>
          </w:tcPr>
          <w:p w14:paraId="064BAA8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34.96</w:t>
            </w:r>
          </w:p>
        </w:tc>
      </w:tr>
      <w:tr w:rsidR="00F11909" w:rsidRPr="00F11909" w14:paraId="1E3BA98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CAAD5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w:t>
            </w:r>
          </w:p>
        </w:tc>
        <w:tc>
          <w:tcPr>
            <w:tcW w:w="1240" w:type="dxa"/>
            <w:tcBorders>
              <w:top w:val="nil"/>
              <w:left w:val="nil"/>
              <w:bottom w:val="single" w:sz="4" w:space="0" w:color="auto"/>
              <w:right w:val="single" w:sz="4" w:space="0" w:color="auto"/>
            </w:tcBorders>
            <w:shd w:val="clear" w:color="auto" w:fill="auto"/>
            <w:noWrap/>
            <w:vAlign w:val="bottom"/>
            <w:hideMark/>
          </w:tcPr>
          <w:p w14:paraId="61689B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5272BB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271512</w:t>
            </w:r>
          </w:p>
        </w:tc>
        <w:tc>
          <w:tcPr>
            <w:tcW w:w="1240" w:type="dxa"/>
            <w:tcBorders>
              <w:top w:val="nil"/>
              <w:left w:val="nil"/>
              <w:bottom w:val="single" w:sz="4" w:space="0" w:color="auto"/>
              <w:right w:val="single" w:sz="4" w:space="0" w:color="auto"/>
            </w:tcBorders>
            <w:shd w:val="clear" w:color="auto" w:fill="auto"/>
            <w:noWrap/>
            <w:vAlign w:val="bottom"/>
            <w:hideMark/>
          </w:tcPr>
          <w:p w14:paraId="4AC5804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12.51</w:t>
            </w:r>
          </w:p>
        </w:tc>
        <w:tc>
          <w:tcPr>
            <w:tcW w:w="1240" w:type="dxa"/>
            <w:tcBorders>
              <w:top w:val="nil"/>
              <w:left w:val="nil"/>
              <w:bottom w:val="single" w:sz="4" w:space="0" w:color="auto"/>
              <w:right w:val="single" w:sz="4" w:space="0" w:color="auto"/>
            </w:tcBorders>
            <w:shd w:val="clear" w:color="auto" w:fill="auto"/>
            <w:noWrap/>
            <w:vAlign w:val="bottom"/>
            <w:hideMark/>
          </w:tcPr>
          <w:p w14:paraId="15D6C10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668690</w:t>
            </w:r>
          </w:p>
        </w:tc>
        <w:tc>
          <w:tcPr>
            <w:tcW w:w="1240" w:type="dxa"/>
            <w:tcBorders>
              <w:top w:val="nil"/>
              <w:left w:val="nil"/>
              <w:bottom w:val="single" w:sz="4" w:space="0" w:color="auto"/>
              <w:right w:val="single" w:sz="4" w:space="0" w:color="auto"/>
            </w:tcBorders>
            <w:shd w:val="clear" w:color="auto" w:fill="auto"/>
            <w:noWrap/>
            <w:vAlign w:val="bottom"/>
            <w:hideMark/>
          </w:tcPr>
          <w:p w14:paraId="6AB78A2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34.05</w:t>
            </w:r>
          </w:p>
        </w:tc>
      </w:tr>
      <w:tr w:rsidR="00F11909" w:rsidRPr="00F11909" w14:paraId="6BCEDEE8"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1E34BB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w:t>
            </w:r>
          </w:p>
        </w:tc>
        <w:tc>
          <w:tcPr>
            <w:tcW w:w="1240" w:type="dxa"/>
            <w:tcBorders>
              <w:top w:val="nil"/>
              <w:left w:val="nil"/>
              <w:bottom w:val="single" w:sz="4" w:space="0" w:color="auto"/>
              <w:right w:val="single" w:sz="4" w:space="0" w:color="auto"/>
            </w:tcBorders>
            <w:shd w:val="clear" w:color="auto" w:fill="auto"/>
            <w:noWrap/>
            <w:vAlign w:val="bottom"/>
            <w:hideMark/>
          </w:tcPr>
          <w:p w14:paraId="37DCF47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29A4CD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272368</w:t>
            </w:r>
          </w:p>
        </w:tc>
        <w:tc>
          <w:tcPr>
            <w:tcW w:w="1240" w:type="dxa"/>
            <w:tcBorders>
              <w:top w:val="nil"/>
              <w:left w:val="nil"/>
              <w:bottom w:val="single" w:sz="4" w:space="0" w:color="auto"/>
              <w:right w:val="single" w:sz="4" w:space="0" w:color="auto"/>
            </w:tcBorders>
            <w:shd w:val="clear" w:color="auto" w:fill="auto"/>
            <w:noWrap/>
            <w:vAlign w:val="bottom"/>
            <w:hideMark/>
          </w:tcPr>
          <w:p w14:paraId="6481EFD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12.31</w:t>
            </w:r>
          </w:p>
        </w:tc>
        <w:tc>
          <w:tcPr>
            <w:tcW w:w="1240" w:type="dxa"/>
            <w:tcBorders>
              <w:top w:val="nil"/>
              <w:left w:val="nil"/>
              <w:bottom w:val="single" w:sz="4" w:space="0" w:color="auto"/>
              <w:right w:val="single" w:sz="4" w:space="0" w:color="auto"/>
            </w:tcBorders>
            <w:shd w:val="clear" w:color="auto" w:fill="auto"/>
            <w:noWrap/>
            <w:vAlign w:val="bottom"/>
            <w:hideMark/>
          </w:tcPr>
          <w:p w14:paraId="67DB56A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657047</w:t>
            </w:r>
          </w:p>
        </w:tc>
        <w:tc>
          <w:tcPr>
            <w:tcW w:w="1240" w:type="dxa"/>
            <w:tcBorders>
              <w:top w:val="nil"/>
              <w:left w:val="nil"/>
              <w:bottom w:val="single" w:sz="4" w:space="0" w:color="auto"/>
              <w:right w:val="single" w:sz="4" w:space="0" w:color="auto"/>
            </w:tcBorders>
            <w:shd w:val="clear" w:color="auto" w:fill="auto"/>
            <w:noWrap/>
            <w:vAlign w:val="bottom"/>
            <w:hideMark/>
          </w:tcPr>
          <w:p w14:paraId="6499654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33.14</w:t>
            </w:r>
          </w:p>
        </w:tc>
      </w:tr>
      <w:tr w:rsidR="00F11909" w:rsidRPr="00F11909" w14:paraId="0299A5B3"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4A581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w:t>
            </w:r>
          </w:p>
        </w:tc>
        <w:tc>
          <w:tcPr>
            <w:tcW w:w="1240" w:type="dxa"/>
            <w:tcBorders>
              <w:top w:val="nil"/>
              <w:left w:val="nil"/>
              <w:bottom w:val="single" w:sz="4" w:space="0" w:color="auto"/>
              <w:right w:val="single" w:sz="4" w:space="0" w:color="auto"/>
            </w:tcBorders>
            <w:shd w:val="clear" w:color="auto" w:fill="auto"/>
            <w:noWrap/>
            <w:vAlign w:val="bottom"/>
            <w:hideMark/>
          </w:tcPr>
          <w:p w14:paraId="1123A8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0061CD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273347</w:t>
            </w:r>
          </w:p>
        </w:tc>
        <w:tc>
          <w:tcPr>
            <w:tcW w:w="1240" w:type="dxa"/>
            <w:tcBorders>
              <w:top w:val="nil"/>
              <w:left w:val="nil"/>
              <w:bottom w:val="single" w:sz="4" w:space="0" w:color="auto"/>
              <w:right w:val="single" w:sz="4" w:space="0" w:color="auto"/>
            </w:tcBorders>
            <w:shd w:val="clear" w:color="auto" w:fill="auto"/>
            <w:noWrap/>
            <w:vAlign w:val="bottom"/>
            <w:hideMark/>
          </w:tcPr>
          <w:p w14:paraId="258D220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12.11</w:t>
            </w:r>
          </w:p>
        </w:tc>
        <w:tc>
          <w:tcPr>
            <w:tcW w:w="1240" w:type="dxa"/>
            <w:tcBorders>
              <w:top w:val="nil"/>
              <w:left w:val="nil"/>
              <w:bottom w:val="single" w:sz="4" w:space="0" w:color="auto"/>
              <w:right w:val="single" w:sz="4" w:space="0" w:color="auto"/>
            </w:tcBorders>
            <w:shd w:val="clear" w:color="auto" w:fill="auto"/>
            <w:noWrap/>
            <w:vAlign w:val="bottom"/>
            <w:hideMark/>
          </w:tcPr>
          <w:p w14:paraId="325E0ED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645550</w:t>
            </w:r>
          </w:p>
        </w:tc>
        <w:tc>
          <w:tcPr>
            <w:tcW w:w="1240" w:type="dxa"/>
            <w:tcBorders>
              <w:top w:val="nil"/>
              <w:left w:val="nil"/>
              <w:bottom w:val="single" w:sz="4" w:space="0" w:color="auto"/>
              <w:right w:val="single" w:sz="4" w:space="0" w:color="auto"/>
            </w:tcBorders>
            <w:shd w:val="clear" w:color="auto" w:fill="auto"/>
            <w:noWrap/>
            <w:vAlign w:val="bottom"/>
            <w:hideMark/>
          </w:tcPr>
          <w:p w14:paraId="5D6B90A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32.24</w:t>
            </w:r>
          </w:p>
        </w:tc>
      </w:tr>
      <w:tr w:rsidR="00F11909" w:rsidRPr="00F11909" w14:paraId="7020001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7672A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50</w:t>
            </w:r>
          </w:p>
        </w:tc>
        <w:tc>
          <w:tcPr>
            <w:tcW w:w="1240" w:type="dxa"/>
            <w:tcBorders>
              <w:top w:val="nil"/>
              <w:left w:val="nil"/>
              <w:bottom w:val="single" w:sz="4" w:space="0" w:color="auto"/>
              <w:right w:val="single" w:sz="4" w:space="0" w:color="auto"/>
            </w:tcBorders>
            <w:shd w:val="clear" w:color="auto" w:fill="auto"/>
            <w:noWrap/>
            <w:vAlign w:val="bottom"/>
            <w:hideMark/>
          </w:tcPr>
          <w:p w14:paraId="6A1889F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A70D24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274464</w:t>
            </w:r>
          </w:p>
        </w:tc>
        <w:tc>
          <w:tcPr>
            <w:tcW w:w="1240" w:type="dxa"/>
            <w:tcBorders>
              <w:top w:val="nil"/>
              <w:left w:val="nil"/>
              <w:bottom w:val="single" w:sz="4" w:space="0" w:color="auto"/>
              <w:right w:val="single" w:sz="4" w:space="0" w:color="auto"/>
            </w:tcBorders>
            <w:shd w:val="clear" w:color="auto" w:fill="auto"/>
            <w:noWrap/>
            <w:vAlign w:val="bottom"/>
            <w:hideMark/>
          </w:tcPr>
          <w:p w14:paraId="653F743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11.89</w:t>
            </w:r>
          </w:p>
        </w:tc>
        <w:tc>
          <w:tcPr>
            <w:tcW w:w="1240" w:type="dxa"/>
            <w:tcBorders>
              <w:top w:val="nil"/>
              <w:left w:val="nil"/>
              <w:bottom w:val="single" w:sz="4" w:space="0" w:color="auto"/>
              <w:right w:val="single" w:sz="4" w:space="0" w:color="auto"/>
            </w:tcBorders>
            <w:shd w:val="clear" w:color="auto" w:fill="auto"/>
            <w:noWrap/>
            <w:vAlign w:val="bottom"/>
            <w:hideMark/>
          </w:tcPr>
          <w:p w14:paraId="4E5B137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634209</w:t>
            </w:r>
          </w:p>
        </w:tc>
        <w:tc>
          <w:tcPr>
            <w:tcW w:w="1240" w:type="dxa"/>
            <w:tcBorders>
              <w:top w:val="nil"/>
              <w:left w:val="nil"/>
              <w:bottom w:val="single" w:sz="4" w:space="0" w:color="auto"/>
              <w:right w:val="single" w:sz="4" w:space="0" w:color="auto"/>
            </w:tcBorders>
            <w:shd w:val="clear" w:color="auto" w:fill="auto"/>
            <w:noWrap/>
            <w:vAlign w:val="bottom"/>
            <w:hideMark/>
          </w:tcPr>
          <w:p w14:paraId="170684C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31.35</w:t>
            </w:r>
          </w:p>
        </w:tc>
      </w:tr>
      <w:tr w:rsidR="00F11909" w:rsidRPr="00F11909" w14:paraId="6DA220A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6B01E4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w:t>
            </w:r>
          </w:p>
        </w:tc>
        <w:tc>
          <w:tcPr>
            <w:tcW w:w="1240" w:type="dxa"/>
            <w:tcBorders>
              <w:top w:val="nil"/>
              <w:left w:val="nil"/>
              <w:bottom w:val="single" w:sz="4" w:space="0" w:color="auto"/>
              <w:right w:val="single" w:sz="4" w:space="0" w:color="auto"/>
            </w:tcBorders>
            <w:shd w:val="clear" w:color="auto" w:fill="auto"/>
            <w:noWrap/>
            <w:vAlign w:val="bottom"/>
            <w:hideMark/>
          </w:tcPr>
          <w:p w14:paraId="7D85DB4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3397AE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275735</w:t>
            </w:r>
          </w:p>
        </w:tc>
        <w:tc>
          <w:tcPr>
            <w:tcW w:w="1240" w:type="dxa"/>
            <w:tcBorders>
              <w:top w:val="nil"/>
              <w:left w:val="nil"/>
              <w:bottom w:val="single" w:sz="4" w:space="0" w:color="auto"/>
              <w:right w:val="single" w:sz="4" w:space="0" w:color="auto"/>
            </w:tcBorders>
            <w:shd w:val="clear" w:color="auto" w:fill="auto"/>
            <w:noWrap/>
            <w:vAlign w:val="bottom"/>
            <w:hideMark/>
          </w:tcPr>
          <w:p w14:paraId="1F2C903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11.70</w:t>
            </w:r>
          </w:p>
        </w:tc>
        <w:tc>
          <w:tcPr>
            <w:tcW w:w="1240" w:type="dxa"/>
            <w:tcBorders>
              <w:top w:val="nil"/>
              <w:left w:val="nil"/>
              <w:bottom w:val="single" w:sz="4" w:space="0" w:color="auto"/>
              <w:right w:val="single" w:sz="4" w:space="0" w:color="auto"/>
            </w:tcBorders>
            <w:shd w:val="clear" w:color="auto" w:fill="auto"/>
            <w:noWrap/>
            <w:vAlign w:val="bottom"/>
            <w:hideMark/>
          </w:tcPr>
          <w:p w14:paraId="0BA54C7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623038</w:t>
            </w:r>
          </w:p>
        </w:tc>
        <w:tc>
          <w:tcPr>
            <w:tcW w:w="1240" w:type="dxa"/>
            <w:tcBorders>
              <w:top w:val="nil"/>
              <w:left w:val="nil"/>
              <w:bottom w:val="single" w:sz="4" w:space="0" w:color="auto"/>
              <w:right w:val="single" w:sz="4" w:space="0" w:color="auto"/>
            </w:tcBorders>
            <w:shd w:val="clear" w:color="auto" w:fill="auto"/>
            <w:noWrap/>
            <w:vAlign w:val="bottom"/>
            <w:hideMark/>
          </w:tcPr>
          <w:p w14:paraId="5F73842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30.46</w:t>
            </w:r>
          </w:p>
        </w:tc>
      </w:tr>
      <w:tr w:rsidR="00F11909" w:rsidRPr="00F11909" w14:paraId="57B426D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CBF8B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52</w:t>
            </w:r>
          </w:p>
        </w:tc>
        <w:tc>
          <w:tcPr>
            <w:tcW w:w="1240" w:type="dxa"/>
            <w:tcBorders>
              <w:top w:val="nil"/>
              <w:left w:val="nil"/>
              <w:bottom w:val="single" w:sz="4" w:space="0" w:color="auto"/>
              <w:right w:val="single" w:sz="4" w:space="0" w:color="auto"/>
            </w:tcBorders>
            <w:shd w:val="clear" w:color="auto" w:fill="auto"/>
            <w:noWrap/>
            <w:vAlign w:val="bottom"/>
            <w:hideMark/>
          </w:tcPr>
          <w:p w14:paraId="4F107D8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6ACC58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277178</w:t>
            </w:r>
          </w:p>
        </w:tc>
        <w:tc>
          <w:tcPr>
            <w:tcW w:w="1240" w:type="dxa"/>
            <w:tcBorders>
              <w:top w:val="nil"/>
              <w:left w:val="nil"/>
              <w:bottom w:val="single" w:sz="4" w:space="0" w:color="auto"/>
              <w:right w:val="single" w:sz="4" w:space="0" w:color="auto"/>
            </w:tcBorders>
            <w:shd w:val="clear" w:color="auto" w:fill="auto"/>
            <w:noWrap/>
            <w:vAlign w:val="bottom"/>
            <w:hideMark/>
          </w:tcPr>
          <w:p w14:paraId="6D221D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11.49</w:t>
            </w:r>
          </w:p>
        </w:tc>
        <w:tc>
          <w:tcPr>
            <w:tcW w:w="1240" w:type="dxa"/>
            <w:tcBorders>
              <w:top w:val="nil"/>
              <w:left w:val="nil"/>
              <w:bottom w:val="single" w:sz="4" w:space="0" w:color="auto"/>
              <w:right w:val="single" w:sz="4" w:space="0" w:color="auto"/>
            </w:tcBorders>
            <w:shd w:val="clear" w:color="auto" w:fill="auto"/>
            <w:noWrap/>
            <w:vAlign w:val="bottom"/>
            <w:hideMark/>
          </w:tcPr>
          <w:p w14:paraId="50C4ACC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612048</w:t>
            </w:r>
          </w:p>
        </w:tc>
        <w:tc>
          <w:tcPr>
            <w:tcW w:w="1240" w:type="dxa"/>
            <w:tcBorders>
              <w:top w:val="nil"/>
              <w:left w:val="nil"/>
              <w:bottom w:val="single" w:sz="4" w:space="0" w:color="auto"/>
              <w:right w:val="single" w:sz="4" w:space="0" w:color="auto"/>
            </w:tcBorders>
            <w:shd w:val="clear" w:color="auto" w:fill="auto"/>
            <w:noWrap/>
            <w:vAlign w:val="bottom"/>
            <w:hideMark/>
          </w:tcPr>
          <w:p w14:paraId="2425C2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29.58</w:t>
            </w:r>
          </w:p>
        </w:tc>
      </w:tr>
      <w:tr w:rsidR="00F11909" w:rsidRPr="00F11909" w14:paraId="32CE3C1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42BBA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w:t>
            </w:r>
          </w:p>
        </w:tc>
        <w:tc>
          <w:tcPr>
            <w:tcW w:w="1240" w:type="dxa"/>
            <w:tcBorders>
              <w:top w:val="nil"/>
              <w:left w:val="nil"/>
              <w:bottom w:val="single" w:sz="4" w:space="0" w:color="auto"/>
              <w:right w:val="single" w:sz="4" w:space="0" w:color="auto"/>
            </w:tcBorders>
            <w:shd w:val="clear" w:color="auto" w:fill="auto"/>
            <w:noWrap/>
            <w:vAlign w:val="bottom"/>
            <w:hideMark/>
          </w:tcPr>
          <w:p w14:paraId="5C26D72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919D8C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278814</w:t>
            </w:r>
          </w:p>
        </w:tc>
        <w:tc>
          <w:tcPr>
            <w:tcW w:w="1240" w:type="dxa"/>
            <w:tcBorders>
              <w:top w:val="nil"/>
              <w:left w:val="nil"/>
              <w:bottom w:val="single" w:sz="4" w:space="0" w:color="auto"/>
              <w:right w:val="single" w:sz="4" w:space="0" w:color="auto"/>
            </w:tcBorders>
            <w:shd w:val="clear" w:color="auto" w:fill="auto"/>
            <w:noWrap/>
            <w:vAlign w:val="bottom"/>
            <w:hideMark/>
          </w:tcPr>
          <w:p w14:paraId="4F9F093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11.28</w:t>
            </w:r>
          </w:p>
        </w:tc>
        <w:tc>
          <w:tcPr>
            <w:tcW w:w="1240" w:type="dxa"/>
            <w:tcBorders>
              <w:top w:val="nil"/>
              <w:left w:val="nil"/>
              <w:bottom w:val="single" w:sz="4" w:space="0" w:color="auto"/>
              <w:right w:val="single" w:sz="4" w:space="0" w:color="auto"/>
            </w:tcBorders>
            <w:shd w:val="clear" w:color="auto" w:fill="auto"/>
            <w:noWrap/>
            <w:vAlign w:val="bottom"/>
            <w:hideMark/>
          </w:tcPr>
          <w:p w14:paraId="233052A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601253</w:t>
            </w:r>
          </w:p>
        </w:tc>
        <w:tc>
          <w:tcPr>
            <w:tcW w:w="1240" w:type="dxa"/>
            <w:tcBorders>
              <w:top w:val="nil"/>
              <w:left w:val="nil"/>
              <w:bottom w:val="single" w:sz="4" w:space="0" w:color="auto"/>
              <w:right w:val="single" w:sz="4" w:space="0" w:color="auto"/>
            </w:tcBorders>
            <w:shd w:val="clear" w:color="auto" w:fill="auto"/>
            <w:noWrap/>
            <w:vAlign w:val="bottom"/>
            <w:hideMark/>
          </w:tcPr>
          <w:p w14:paraId="0FE0815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28.70</w:t>
            </w:r>
          </w:p>
        </w:tc>
      </w:tr>
      <w:tr w:rsidR="00F11909" w:rsidRPr="00F11909" w14:paraId="05BEDEF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E54B7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w:t>
            </w:r>
          </w:p>
        </w:tc>
        <w:tc>
          <w:tcPr>
            <w:tcW w:w="1240" w:type="dxa"/>
            <w:tcBorders>
              <w:top w:val="nil"/>
              <w:left w:val="nil"/>
              <w:bottom w:val="single" w:sz="4" w:space="0" w:color="auto"/>
              <w:right w:val="single" w:sz="4" w:space="0" w:color="auto"/>
            </w:tcBorders>
            <w:shd w:val="clear" w:color="auto" w:fill="auto"/>
            <w:noWrap/>
            <w:vAlign w:val="bottom"/>
            <w:hideMark/>
          </w:tcPr>
          <w:p w14:paraId="738D557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014C7B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280664</w:t>
            </w:r>
          </w:p>
        </w:tc>
        <w:tc>
          <w:tcPr>
            <w:tcW w:w="1240" w:type="dxa"/>
            <w:tcBorders>
              <w:top w:val="nil"/>
              <w:left w:val="nil"/>
              <w:bottom w:val="single" w:sz="4" w:space="0" w:color="auto"/>
              <w:right w:val="single" w:sz="4" w:space="0" w:color="auto"/>
            </w:tcBorders>
            <w:shd w:val="clear" w:color="auto" w:fill="auto"/>
            <w:noWrap/>
            <w:vAlign w:val="bottom"/>
            <w:hideMark/>
          </w:tcPr>
          <w:p w14:paraId="083F94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11.07</w:t>
            </w:r>
          </w:p>
        </w:tc>
        <w:tc>
          <w:tcPr>
            <w:tcW w:w="1240" w:type="dxa"/>
            <w:tcBorders>
              <w:top w:val="nil"/>
              <w:left w:val="nil"/>
              <w:bottom w:val="single" w:sz="4" w:space="0" w:color="auto"/>
              <w:right w:val="single" w:sz="4" w:space="0" w:color="auto"/>
            </w:tcBorders>
            <w:shd w:val="clear" w:color="auto" w:fill="auto"/>
            <w:noWrap/>
            <w:vAlign w:val="bottom"/>
            <w:hideMark/>
          </w:tcPr>
          <w:p w14:paraId="0A2809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590668</w:t>
            </w:r>
          </w:p>
        </w:tc>
        <w:tc>
          <w:tcPr>
            <w:tcW w:w="1240" w:type="dxa"/>
            <w:tcBorders>
              <w:top w:val="nil"/>
              <w:left w:val="nil"/>
              <w:bottom w:val="single" w:sz="4" w:space="0" w:color="auto"/>
              <w:right w:val="single" w:sz="4" w:space="0" w:color="auto"/>
            </w:tcBorders>
            <w:shd w:val="clear" w:color="auto" w:fill="auto"/>
            <w:noWrap/>
            <w:vAlign w:val="bottom"/>
            <w:hideMark/>
          </w:tcPr>
          <w:p w14:paraId="3D01B66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27.84</w:t>
            </w:r>
          </w:p>
        </w:tc>
      </w:tr>
      <w:tr w:rsidR="00F11909" w:rsidRPr="00F11909" w14:paraId="416BA0E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7C6BE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w:t>
            </w:r>
          </w:p>
        </w:tc>
        <w:tc>
          <w:tcPr>
            <w:tcW w:w="1240" w:type="dxa"/>
            <w:tcBorders>
              <w:top w:val="nil"/>
              <w:left w:val="nil"/>
              <w:bottom w:val="single" w:sz="4" w:space="0" w:color="auto"/>
              <w:right w:val="single" w:sz="4" w:space="0" w:color="auto"/>
            </w:tcBorders>
            <w:shd w:val="clear" w:color="auto" w:fill="auto"/>
            <w:noWrap/>
            <w:vAlign w:val="bottom"/>
            <w:hideMark/>
          </w:tcPr>
          <w:p w14:paraId="6E43F29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FBDEF0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282754</w:t>
            </w:r>
          </w:p>
        </w:tc>
        <w:tc>
          <w:tcPr>
            <w:tcW w:w="1240" w:type="dxa"/>
            <w:tcBorders>
              <w:top w:val="nil"/>
              <w:left w:val="nil"/>
              <w:bottom w:val="single" w:sz="4" w:space="0" w:color="auto"/>
              <w:right w:val="single" w:sz="4" w:space="0" w:color="auto"/>
            </w:tcBorders>
            <w:shd w:val="clear" w:color="auto" w:fill="auto"/>
            <w:noWrap/>
            <w:vAlign w:val="bottom"/>
            <w:hideMark/>
          </w:tcPr>
          <w:p w14:paraId="7488DD7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10.85</w:t>
            </w:r>
          </w:p>
        </w:tc>
        <w:tc>
          <w:tcPr>
            <w:tcW w:w="1240" w:type="dxa"/>
            <w:tcBorders>
              <w:top w:val="nil"/>
              <w:left w:val="nil"/>
              <w:bottom w:val="single" w:sz="4" w:space="0" w:color="auto"/>
              <w:right w:val="single" w:sz="4" w:space="0" w:color="auto"/>
            </w:tcBorders>
            <w:shd w:val="clear" w:color="auto" w:fill="auto"/>
            <w:noWrap/>
            <w:vAlign w:val="bottom"/>
            <w:hideMark/>
          </w:tcPr>
          <w:p w14:paraId="41A47E2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580308</w:t>
            </w:r>
          </w:p>
        </w:tc>
        <w:tc>
          <w:tcPr>
            <w:tcW w:w="1240" w:type="dxa"/>
            <w:tcBorders>
              <w:top w:val="nil"/>
              <w:left w:val="nil"/>
              <w:bottom w:val="single" w:sz="4" w:space="0" w:color="auto"/>
              <w:right w:val="single" w:sz="4" w:space="0" w:color="auto"/>
            </w:tcBorders>
            <w:shd w:val="clear" w:color="auto" w:fill="auto"/>
            <w:noWrap/>
            <w:vAlign w:val="bottom"/>
            <w:hideMark/>
          </w:tcPr>
          <w:p w14:paraId="5E88CE9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26.98</w:t>
            </w:r>
          </w:p>
        </w:tc>
      </w:tr>
      <w:tr w:rsidR="00F11909" w:rsidRPr="00F11909" w14:paraId="014F9BF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9086A0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w:t>
            </w:r>
          </w:p>
        </w:tc>
        <w:tc>
          <w:tcPr>
            <w:tcW w:w="1240" w:type="dxa"/>
            <w:tcBorders>
              <w:top w:val="nil"/>
              <w:left w:val="nil"/>
              <w:bottom w:val="single" w:sz="4" w:space="0" w:color="auto"/>
              <w:right w:val="single" w:sz="4" w:space="0" w:color="auto"/>
            </w:tcBorders>
            <w:shd w:val="clear" w:color="auto" w:fill="auto"/>
            <w:noWrap/>
            <w:vAlign w:val="bottom"/>
            <w:hideMark/>
          </w:tcPr>
          <w:p w14:paraId="32D94E0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5939CE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285114</w:t>
            </w:r>
          </w:p>
        </w:tc>
        <w:tc>
          <w:tcPr>
            <w:tcW w:w="1240" w:type="dxa"/>
            <w:tcBorders>
              <w:top w:val="nil"/>
              <w:left w:val="nil"/>
              <w:bottom w:val="single" w:sz="4" w:space="0" w:color="auto"/>
              <w:right w:val="single" w:sz="4" w:space="0" w:color="auto"/>
            </w:tcBorders>
            <w:shd w:val="clear" w:color="auto" w:fill="auto"/>
            <w:noWrap/>
            <w:vAlign w:val="bottom"/>
            <w:hideMark/>
          </w:tcPr>
          <w:p w14:paraId="1AF6A6B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10.62</w:t>
            </w:r>
          </w:p>
        </w:tc>
        <w:tc>
          <w:tcPr>
            <w:tcW w:w="1240" w:type="dxa"/>
            <w:tcBorders>
              <w:top w:val="nil"/>
              <w:left w:val="nil"/>
              <w:bottom w:val="single" w:sz="4" w:space="0" w:color="auto"/>
              <w:right w:val="single" w:sz="4" w:space="0" w:color="auto"/>
            </w:tcBorders>
            <w:shd w:val="clear" w:color="auto" w:fill="auto"/>
            <w:noWrap/>
            <w:vAlign w:val="bottom"/>
            <w:hideMark/>
          </w:tcPr>
          <w:p w14:paraId="036612F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570192</w:t>
            </w:r>
          </w:p>
        </w:tc>
        <w:tc>
          <w:tcPr>
            <w:tcW w:w="1240" w:type="dxa"/>
            <w:tcBorders>
              <w:top w:val="nil"/>
              <w:left w:val="nil"/>
              <w:bottom w:val="single" w:sz="4" w:space="0" w:color="auto"/>
              <w:right w:val="single" w:sz="4" w:space="0" w:color="auto"/>
            </w:tcBorders>
            <w:shd w:val="clear" w:color="auto" w:fill="auto"/>
            <w:noWrap/>
            <w:vAlign w:val="bottom"/>
            <w:hideMark/>
          </w:tcPr>
          <w:p w14:paraId="7DF37EA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26.14</w:t>
            </w:r>
          </w:p>
        </w:tc>
      </w:tr>
      <w:tr w:rsidR="00F11909" w:rsidRPr="00F11909" w14:paraId="4B944BD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1F734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w:t>
            </w:r>
          </w:p>
        </w:tc>
        <w:tc>
          <w:tcPr>
            <w:tcW w:w="1240" w:type="dxa"/>
            <w:tcBorders>
              <w:top w:val="nil"/>
              <w:left w:val="nil"/>
              <w:bottom w:val="single" w:sz="4" w:space="0" w:color="auto"/>
              <w:right w:val="single" w:sz="4" w:space="0" w:color="auto"/>
            </w:tcBorders>
            <w:shd w:val="clear" w:color="auto" w:fill="auto"/>
            <w:noWrap/>
            <w:vAlign w:val="bottom"/>
            <w:hideMark/>
          </w:tcPr>
          <w:p w14:paraId="5F9734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6CAD9C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287775</w:t>
            </w:r>
          </w:p>
        </w:tc>
        <w:tc>
          <w:tcPr>
            <w:tcW w:w="1240" w:type="dxa"/>
            <w:tcBorders>
              <w:top w:val="nil"/>
              <w:left w:val="nil"/>
              <w:bottom w:val="single" w:sz="4" w:space="0" w:color="auto"/>
              <w:right w:val="single" w:sz="4" w:space="0" w:color="auto"/>
            </w:tcBorders>
            <w:shd w:val="clear" w:color="auto" w:fill="auto"/>
            <w:noWrap/>
            <w:vAlign w:val="bottom"/>
            <w:hideMark/>
          </w:tcPr>
          <w:p w14:paraId="6F10B61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10.39</w:t>
            </w:r>
          </w:p>
        </w:tc>
        <w:tc>
          <w:tcPr>
            <w:tcW w:w="1240" w:type="dxa"/>
            <w:tcBorders>
              <w:top w:val="nil"/>
              <w:left w:val="nil"/>
              <w:bottom w:val="single" w:sz="4" w:space="0" w:color="auto"/>
              <w:right w:val="single" w:sz="4" w:space="0" w:color="auto"/>
            </w:tcBorders>
            <w:shd w:val="clear" w:color="auto" w:fill="auto"/>
            <w:noWrap/>
            <w:vAlign w:val="bottom"/>
            <w:hideMark/>
          </w:tcPr>
          <w:p w14:paraId="6F25E57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560339</w:t>
            </w:r>
          </w:p>
        </w:tc>
        <w:tc>
          <w:tcPr>
            <w:tcW w:w="1240" w:type="dxa"/>
            <w:tcBorders>
              <w:top w:val="nil"/>
              <w:left w:val="nil"/>
              <w:bottom w:val="single" w:sz="4" w:space="0" w:color="auto"/>
              <w:right w:val="single" w:sz="4" w:space="0" w:color="auto"/>
            </w:tcBorders>
            <w:shd w:val="clear" w:color="auto" w:fill="auto"/>
            <w:noWrap/>
            <w:vAlign w:val="bottom"/>
            <w:hideMark/>
          </w:tcPr>
          <w:p w14:paraId="1BE216E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25.30</w:t>
            </w:r>
          </w:p>
        </w:tc>
      </w:tr>
      <w:tr w:rsidR="00F11909" w:rsidRPr="00F11909" w14:paraId="5786765B"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2E675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58</w:t>
            </w:r>
          </w:p>
        </w:tc>
        <w:tc>
          <w:tcPr>
            <w:tcW w:w="1240" w:type="dxa"/>
            <w:tcBorders>
              <w:top w:val="nil"/>
              <w:left w:val="nil"/>
              <w:bottom w:val="single" w:sz="4" w:space="0" w:color="auto"/>
              <w:right w:val="single" w:sz="4" w:space="0" w:color="auto"/>
            </w:tcBorders>
            <w:shd w:val="clear" w:color="auto" w:fill="auto"/>
            <w:noWrap/>
            <w:vAlign w:val="bottom"/>
            <w:hideMark/>
          </w:tcPr>
          <w:p w14:paraId="763F9EE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1C072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290776</w:t>
            </w:r>
          </w:p>
        </w:tc>
        <w:tc>
          <w:tcPr>
            <w:tcW w:w="1240" w:type="dxa"/>
            <w:tcBorders>
              <w:top w:val="nil"/>
              <w:left w:val="nil"/>
              <w:bottom w:val="single" w:sz="4" w:space="0" w:color="auto"/>
              <w:right w:val="single" w:sz="4" w:space="0" w:color="auto"/>
            </w:tcBorders>
            <w:shd w:val="clear" w:color="auto" w:fill="auto"/>
            <w:noWrap/>
            <w:vAlign w:val="bottom"/>
            <w:hideMark/>
          </w:tcPr>
          <w:p w14:paraId="4EE98CF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10.15</w:t>
            </w:r>
          </w:p>
        </w:tc>
        <w:tc>
          <w:tcPr>
            <w:tcW w:w="1240" w:type="dxa"/>
            <w:tcBorders>
              <w:top w:val="nil"/>
              <w:left w:val="nil"/>
              <w:bottom w:val="single" w:sz="4" w:space="0" w:color="auto"/>
              <w:right w:val="single" w:sz="4" w:space="0" w:color="auto"/>
            </w:tcBorders>
            <w:shd w:val="clear" w:color="auto" w:fill="auto"/>
            <w:noWrap/>
            <w:vAlign w:val="bottom"/>
            <w:hideMark/>
          </w:tcPr>
          <w:p w14:paraId="70D14D9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550772</w:t>
            </w:r>
          </w:p>
        </w:tc>
        <w:tc>
          <w:tcPr>
            <w:tcW w:w="1240" w:type="dxa"/>
            <w:tcBorders>
              <w:top w:val="nil"/>
              <w:left w:val="nil"/>
              <w:bottom w:val="single" w:sz="4" w:space="0" w:color="auto"/>
              <w:right w:val="single" w:sz="4" w:space="0" w:color="auto"/>
            </w:tcBorders>
            <w:shd w:val="clear" w:color="auto" w:fill="auto"/>
            <w:noWrap/>
            <w:vAlign w:val="bottom"/>
            <w:hideMark/>
          </w:tcPr>
          <w:p w14:paraId="289AD91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24.47</w:t>
            </w:r>
          </w:p>
        </w:tc>
      </w:tr>
      <w:tr w:rsidR="00F11909" w:rsidRPr="00F11909" w14:paraId="40EEA5B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7773B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59</w:t>
            </w:r>
          </w:p>
        </w:tc>
        <w:tc>
          <w:tcPr>
            <w:tcW w:w="1240" w:type="dxa"/>
            <w:tcBorders>
              <w:top w:val="nil"/>
              <w:left w:val="nil"/>
              <w:bottom w:val="single" w:sz="4" w:space="0" w:color="auto"/>
              <w:right w:val="single" w:sz="4" w:space="0" w:color="auto"/>
            </w:tcBorders>
            <w:shd w:val="clear" w:color="auto" w:fill="auto"/>
            <w:noWrap/>
            <w:vAlign w:val="bottom"/>
            <w:hideMark/>
          </w:tcPr>
          <w:p w14:paraId="6D9E706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24BA34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294158</w:t>
            </w:r>
          </w:p>
        </w:tc>
        <w:tc>
          <w:tcPr>
            <w:tcW w:w="1240" w:type="dxa"/>
            <w:tcBorders>
              <w:top w:val="nil"/>
              <w:left w:val="nil"/>
              <w:bottom w:val="single" w:sz="4" w:space="0" w:color="auto"/>
              <w:right w:val="single" w:sz="4" w:space="0" w:color="auto"/>
            </w:tcBorders>
            <w:shd w:val="clear" w:color="auto" w:fill="auto"/>
            <w:noWrap/>
            <w:vAlign w:val="bottom"/>
            <w:hideMark/>
          </w:tcPr>
          <w:p w14:paraId="5AC3653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9.90</w:t>
            </w:r>
          </w:p>
        </w:tc>
        <w:tc>
          <w:tcPr>
            <w:tcW w:w="1240" w:type="dxa"/>
            <w:tcBorders>
              <w:top w:val="nil"/>
              <w:left w:val="nil"/>
              <w:bottom w:val="single" w:sz="4" w:space="0" w:color="auto"/>
              <w:right w:val="single" w:sz="4" w:space="0" w:color="auto"/>
            </w:tcBorders>
            <w:shd w:val="clear" w:color="auto" w:fill="auto"/>
            <w:noWrap/>
            <w:vAlign w:val="bottom"/>
            <w:hideMark/>
          </w:tcPr>
          <w:p w14:paraId="150E85B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541514</w:t>
            </w:r>
          </w:p>
        </w:tc>
        <w:tc>
          <w:tcPr>
            <w:tcW w:w="1240" w:type="dxa"/>
            <w:tcBorders>
              <w:top w:val="nil"/>
              <w:left w:val="nil"/>
              <w:bottom w:val="single" w:sz="4" w:space="0" w:color="auto"/>
              <w:right w:val="single" w:sz="4" w:space="0" w:color="auto"/>
            </w:tcBorders>
            <w:shd w:val="clear" w:color="auto" w:fill="auto"/>
            <w:noWrap/>
            <w:vAlign w:val="bottom"/>
            <w:hideMark/>
          </w:tcPr>
          <w:p w14:paraId="692B65D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23.65</w:t>
            </w:r>
          </w:p>
        </w:tc>
      </w:tr>
      <w:tr w:rsidR="00F11909" w:rsidRPr="00F11909" w14:paraId="3CCD6953"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E58820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480F58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257EB4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297970</w:t>
            </w:r>
          </w:p>
        </w:tc>
        <w:tc>
          <w:tcPr>
            <w:tcW w:w="1240" w:type="dxa"/>
            <w:tcBorders>
              <w:top w:val="nil"/>
              <w:left w:val="nil"/>
              <w:bottom w:val="single" w:sz="4" w:space="0" w:color="auto"/>
              <w:right w:val="single" w:sz="4" w:space="0" w:color="auto"/>
            </w:tcBorders>
            <w:shd w:val="clear" w:color="auto" w:fill="auto"/>
            <w:noWrap/>
            <w:vAlign w:val="bottom"/>
            <w:hideMark/>
          </w:tcPr>
          <w:p w14:paraId="21E8BA5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9.64</w:t>
            </w:r>
          </w:p>
        </w:tc>
        <w:tc>
          <w:tcPr>
            <w:tcW w:w="1240" w:type="dxa"/>
            <w:tcBorders>
              <w:top w:val="nil"/>
              <w:left w:val="nil"/>
              <w:bottom w:val="single" w:sz="4" w:space="0" w:color="auto"/>
              <w:right w:val="single" w:sz="4" w:space="0" w:color="auto"/>
            </w:tcBorders>
            <w:shd w:val="clear" w:color="auto" w:fill="auto"/>
            <w:noWrap/>
            <w:vAlign w:val="bottom"/>
            <w:hideMark/>
          </w:tcPr>
          <w:p w14:paraId="7842398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532594</w:t>
            </w:r>
          </w:p>
        </w:tc>
        <w:tc>
          <w:tcPr>
            <w:tcW w:w="1240" w:type="dxa"/>
            <w:tcBorders>
              <w:top w:val="nil"/>
              <w:left w:val="nil"/>
              <w:bottom w:val="single" w:sz="4" w:space="0" w:color="auto"/>
              <w:right w:val="single" w:sz="4" w:space="0" w:color="auto"/>
            </w:tcBorders>
            <w:shd w:val="clear" w:color="auto" w:fill="auto"/>
            <w:noWrap/>
            <w:vAlign w:val="bottom"/>
            <w:hideMark/>
          </w:tcPr>
          <w:p w14:paraId="1FA5F5A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22.84</w:t>
            </w:r>
          </w:p>
        </w:tc>
      </w:tr>
      <w:tr w:rsidR="00F11909" w:rsidRPr="00F11909" w14:paraId="2433526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4E595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w:t>
            </w:r>
          </w:p>
        </w:tc>
        <w:tc>
          <w:tcPr>
            <w:tcW w:w="1240" w:type="dxa"/>
            <w:tcBorders>
              <w:top w:val="nil"/>
              <w:left w:val="nil"/>
              <w:bottom w:val="single" w:sz="4" w:space="0" w:color="auto"/>
              <w:right w:val="single" w:sz="4" w:space="0" w:color="auto"/>
            </w:tcBorders>
            <w:shd w:val="clear" w:color="auto" w:fill="auto"/>
            <w:noWrap/>
            <w:vAlign w:val="bottom"/>
            <w:hideMark/>
          </w:tcPr>
          <w:p w14:paraId="6BC61D5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A5FADE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291403</w:t>
            </w:r>
          </w:p>
        </w:tc>
        <w:tc>
          <w:tcPr>
            <w:tcW w:w="1240" w:type="dxa"/>
            <w:tcBorders>
              <w:top w:val="nil"/>
              <w:left w:val="nil"/>
              <w:bottom w:val="single" w:sz="4" w:space="0" w:color="auto"/>
              <w:right w:val="single" w:sz="4" w:space="0" w:color="auto"/>
            </w:tcBorders>
            <w:shd w:val="clear" w:color="auto" w:fill="auto"/>
            <w:noWrap/>
            <w:vAlign w:val="bottom"/>
            <w:hideMark/>
          </w:tcPr>
          <w:p w14:paraId="339F4BF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9.41</w:t>
            </w:r>
          </w:p>
        </w:tc>
        <w:tc>
          <w:tcPr>
            <w:tcW w:w="1240" w:type="dxa"/>
            <w:tcBorders>
              <w:top w:val="nil"/>
              <w:left w:val="nil"/>
              <w:bottom w:val="single" w:sz="4" w:space="0" w:color="auto"/>
              <w:right w:val="single" w:sz="4" w:space="0" w:color="auto"/>
            </w:tcBorders>
            <w:shd w:val="clear" w:color="auto" w:fill="auto"/>
            <w:noWrap/>
            <w:vAlign w:val="bottom"/>
            <w:hideMark/>
          </w:tcPr>
          <w:p w14:paraId="0131FC6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513177</w:t>
            </w:r>
          </w:p>
        </w:tc>
        <w:tc>
          <w:tcPr>
            <w:tcW w:w="1240" w:type="dxa"/>
            <w:tcBorders>
              <w:top w:val="nil"/>
              <w:left w:val="nil"/>
              <w:bottom w:val="single" w:sz="4" w:space="0" w:color="auto"/>
              <w:right w:val="single" w:sz="4" w:space="0" w:color="auto"/>
            </w:tcBorders>
            <w:shd w:val="clear" w:color="auto" w:fill="auto"/>
            <w:noWrap/>
            <w:vAlign w:val="bottom"/>
            <w:hideMark/>
          </w:tcPr>
          <w:p w14:paraId="75ADB63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22.05</w:t>
            </w:r>
          </w:p>
        </w:tc>
      </w:tr>
      <w:tr w:rsidR="00F11909" w:rsidRPr="00F11909" w14:paraId="217BC7A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ED7F0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62</w:t>
            </w:r>
          </w:p>
        </w:tc>
        <w:tc>
          <w:tcPr>
            <w:tcW w:w="1240" w:type="dxa"/>
            <w:tcBorders>
              <w:top w:val="nil"/>
              <w:left w:val="nil"/>
              <w:bottom w:val="single" w:sz="4" w:space="0" w:color="auto"/>
              <w:right w:val="single" w:sz="4" w:space="0" w:color="auto"/>
            </w:tcBorders>
            <w:shd w:val="clear" w:color="auto" w:fill="auto"/>
            <w:noWrap/>
            <w:vAlign w:val="bottom"/>
            <w:hideMark/>
          </w:tcPr>
          <w:p w14:paraId="352E22A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5F5347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284722</w:t>
            </w:r>
          </w:p>
        </w:tc>
        <w:tc>
          <w:tcPr>
            <w:tcW w:w="1240" w:type="dxa"/>
            <w:tcBorders>
              <w:top w:val="nil"/>
              <w:left w:val="nil"/>
              <w:bottom w:val="single" w:sz="4" w:space="0" w:color="auto"/>
              <w:right w:val="single" w:sz="4" w:space="0" w:color="auto"/>
            </w:tcBorders>
            <w:shd w:val="clear" w:color="auto" w:fill="auto"/>
            <w:noWrap/>
            <w:vAlign w:val="bottom"/>
            <w:hideMark/>
          </w:tcPr>
          <w:p w14:paraId="6AEAAF7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9.17</w:t>
            </w:r>
          </w:p>
        </w:tc>
        <w:tc>
          <w:tcPr>
            <w:tcW w:w="1240" w:type="dxa"/>
            <w:tcBorders>
              <w:top w:val="nil"/>
              <w:left w:val="nil"/>
              <w:bottom w:val="single" w:sz="4" w:space="0" w:color="auto"/>
              <w:right w:val="single" w:sz="4" w:space="0" w:color="auto"/>
            </w:tcBorders>
            <w:shd w:val="clear" w:color="auto" w:fill="auto"/>
            <w:noWrap/>
            <w:vAlign w:val="bottom"/>
            <w:hideMark/>
          </w:tcPr>
          <w:p w14:paraId="485A5A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494046</w:t>
            </w:r>
          </w:p>
        </w:tc>
        <w:tc>
          <w:tcPr>
            <w:tcW w:w="1240" w:type="dxa"/>
            <w:tcBorders>
              <w:top w:val="nil"/>
              <w:left w:val="nil"/>
              <w:bottom w:val="single" w:sz="4" w:space="0" w:color="auto"/>
              <w:right w:val="single" w:sz="4" w:space="0" w:color="auto"/>
            </w:tcBorders>
            <w:shd w:val="clear" w:color="auto" w:fill="auto"/>
            <w:noWrap/>
            <w:vAlign w:val="bottom"/>
            <w:hideMark/>
          </w:tcPr>
          <w:p w14:paraId="4D4314A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21.26</w:t>
            </w:r>
          </w:p>
        </w:tc>
      </w:tr>
      <w:tr w:rsidR="00F11909" w:rsidRPr="00F11909" w14:paraId="32855E7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A7E1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w:t>
            </w:r>
          </w:p>
        </w:tc>
        <w:tc>
          <w:tcPr>
            <w:tcW w:w="1240" w:type="dxa"/>
            <w:tcBorders>
              <w:top w:val="nil"/>
              <w:left w:val="nil"/>
              <w:bottom w:val="single" w:sz="4" w:space="0" w:color="auto"/>
              <w:right w:val="single" w:sz="4" w:space="0" w:color="auto"/>
            </w:tcBorders>
            <w:shd w:val="clear" w:color="auto" w:fill="auto"/>
            <w:noWrap/>
            <w:vAlign w:val="bottom"/>
            <w:hideMark/>
          </w:tcPr>
          <w:p w14:paraId="5774B26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2ED56E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277934</w:t>
            </w:r>
          </w:p>
        </w:tc>
        <w:tc>
          <w:tcPr>
            <w:tcW w:w="1240" w:type="dxa"/>
            <w:tcBorders>
              <w:top w:val="nil"/>
              <w:left w:val="nil"/>
              <w:bottom w:val="single" w:sz="4" w:space="0" w:color="auto"/>
              <w:right w:val="single" w:sz="4" w:space="0" w:color="auto"/>
            </w:tcBorders>
            <w:shd w:val="clear" w:color="auto" w:fill="auto"/>
            <w:noWrap/>
            <w:vAlign w:val="bottom"/>
            <w:hideMark/>
          </w:tcPr>
          <w:p w14:paraId="562C10A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8.93</w:t>
            </w:r>
          </w:p>
        </w:tc>
        <w:tc>
          <w:tcPr>
            <w:tcW w:w="1240" w:type="dxa"/>
            <w:tcBorders>
              <w:top w:val="nil"/>
              <w:left w:val="nil"/>
              <w:bottom w:val="single" w:sz="4" w:space="0" w:color="auto"/>
              <w:right w:val="single" w:sz="4" w:space="0" w:color="auto"/>
            </w:tcBorders>
            <w:shd w:val="clear" w:color="auto" w:fill="auto"/>
            <w:noWrap/>
            <w:vAlign w:val="bottom"/>
            <w:hideMark/>
          </w:tcPr>
          <w:p w14:paraId="738768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475215</w:t>
            </w:r>
          </w:p>
        </w:tc>
        <w:tc>
          <w:tcPr>
            <w:tcW w:w="1240" w:type="dxa"/>
            <w:tcBorders>
              <w:top w:val="nil"/>
              <w:left w:val="nil"/>
              <w:bottom w:val="single" w:sz="4" w:space="0" w:color="auto"/>
              <w:right w:val="single" w:sz="4" w:space="0" w:color="auto"/>
            </w:tcBorders>
            <w:shd w:val="clear" w:color="auto" w:fill="auto"/>
            <w:noWrap/>
            <w:vAlign w:val="bottom"/>
            <w:hideMark/>
          </w:tcPr>
          <w:p w14:paraId="2CB8399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20.49</w:t>
            </w:r>
          </w:p>
        </w:tc>
      </w:tr>
      <w:tr w:rsidR="00F11909" w:rsidRPr="00F11909" w14:paraId="1FB413B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186FA6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w:t>
            </w:r>
          </w:p>
        </w:tc>
        <w:tc>
          <w:tcPr>
            <w:tcW w:w="1240" w:type="dxa"/>
            <w:tcBorders>
              <w:top w:val="nil"/>
              <w:left w:val="nil"/>
              <w:bottom w:val="single" w:sz="4" w:space="0" w:color="auto"/>
              <w:right w:val="single" w:sz="4" w:space="0" w:color="auto"/>
            </w:tcBorders>
            <w:shd w:val="clear" w:color="auto" w:fill="auto"/>
            <w:noWrap/>
            <w:vAlign w:val="bottom"/>
            <w:hideMark/>
          </w:tcPr>
          <w:p w14:paraId="72418AE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77A83F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271047</w:t>
            </w:r>
          </w:p>
        </w:tc>
        <w:tc>
          <w:tcPr>
            <w:tcW w:w="1240" w:type="dxa"/>
            <w:tcBorders>
              <w:top w:val="nil"/>
              <w:left w:val="nil"/>
              <w:bottom w:val="single" w:sz="4" w:space="0" w:color="auto"/>
              <w:right w:val="single" w:sz="4" w:space="0" w:color="auto"/>
            </w:tcBorders>
            <w:shd w:val="clear" w:color="auto" w:fill="auto"/>
            <w:noWrap/>
            <w:vAlign w:val="bottom"/>
            <w:hideMark/>
          </w:tcPr>
          <w:p w14:paraId="1224FEC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8.68</w:t>
            </w:r>
          </w:p>
        </w:tc>
        <w:tc>
          <w:tcPr>
            <w:tcW w:w="1240" w:type="dxa"/>
            <w:tcBorders>
              <w:top w:val="nil"/>
              <w:left w:val="nil"/>
              <w:bottom w:val="single" w:sz="4" w:space="0" w:color="auto"/>
              <w:right w:val="single" w:sz="4" w:space="0" w:color="auto"/>
            </w:tcBorders>
            <w:shd w:val="clear" w:color="auto" w:fill="auto"/>
            <w:noWrap/>
            <w:vAlign w:val="bottom"/>
            <w:hideMark/>
          </w:tcPr>
          <w:p w14:paraId="304F220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456692</w:t>
            </w:r>
          </w:p>
        </w:tc>
        <w:tc>
          <w:tcPr>
            <w:tcW w:w="1240" w:type="dxa"/>
            <w:tcBorders>
              <w:top w:val="nil"/>
              <w:left w:val="nil"/>
              <w:bottom w:val="single" w:sz="4" w:space="0" w:color="auto"/>
              <w:right w:val="single" w:sz="4" w:space="0" w:color="auto"/>
            </w:tcBorders>
            <w:shd w:val="clear" w:color="auto" w:fill="auto"/>
            <w:noWrap/>
            <w:vAlign w:val="bottom"/>
            <w:hideMark/>
          </w:tcPr>
          <w:p w14:paraId="66D8A1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19.73</w:t>
            </w:r>
          </w:p>
        </w:tc>
      </w:tr>
      <w:tr w:rsidR="00F11909" w:rsidRPr="00F11909" w14:paraId="3908231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4B7D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65</w:t>
            </w:r>
          </w:p>
        </w:tc>
        <w:tc>
          <w:tcPr>
            <w:tcW w:w="1240" w:type="dxa"/>
            <w:tcBorders>
              <w:top w:val="nil"/>
              <w:left w:val="nil"/>
              <w:bottom w:val="single" w:sz="4" w:space="0" w:color="auto"/>
              <w:right w:val="single" w:sz="4" w:space="0" w:color="auto"/>
            </w:tcBorders>
            <w:shd w:val="clear" w:color="auto" w:fill="auto"/>
            <w:noWrap/>
            <w:vAlign w:val="bottom"/>
            <w:hideMark/>
          </w:tcPr>
          <w:p w14:paraId="64ED3F3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CA017B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264066</w:t>
            </w:r>
          </w:p>
        </w:tc>
        <w:tc>
          <w:tcPr>
            <w:tcW w:w="1240" w:type="dxa"/>
            <w:tcBorders>
              <w:top w:val="nil"/>
              <w:left w:val="nil"/>
              <w:bottom w:val="single" w:sz="4" w:space="0" w:color="auto"/>
              <w:right w:val="single" w:sz="4" w:space="0" w:color="auto"/>
            </w:tcBorders>
            <w:shd w:val="clear" w:color="auto" w:fill="auto"/>
            <w:noWrap/>
            <w:vAlign w:val="bottom"/>
            <w:hideMark/>
          </w:tcPr>
          <w:p w14:paraId="24B9F04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8.42</w:t>
            </w:r>
          </w:p>
        </w:tc>
        <w:tc>
          <w:tcPr>
            <w:tcW w:w="1240" w:type="dxa"/>
            <w:tcBorders>
              <w:top w:val="nil"/>
              <w:left w:val="nil"/>
              <w:bottom w:val="single" w:sz="4" w:space="0" w:color="auto"/>
              <w:right w:val="single" w:sz="4" w:space="0" w:color="auto"/>
            </w:tcBorders>
            <w:shd w:val="clear" w:color="auto" w:fill="auto"/>
            <w:noWrap/>
            <w:vAlign w:val="bottom"/>
            <w:hideMark/>
          </w:tcPr>
          <w:p w14:paraId="0C432A1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438487</w:t>
            </w:r>
          </w:p>
        </w:tc>
        <w:tc>
          <w:tcPr>
            <w:tcW w:w="1240" w:type="dxa"/>
            <w:tcBorders>
              <w:top w:val="nil"/>
              <w:left w:val="nil"/>
              <w:bottom w:val="single" w:sz="4" w:space="0" w:color="auto"/>
              <w:right w:val="single" w:sz="4" w:space="0" w:color="auto"/>
            </w:tcBorders>
            <w:shd w:val="clear" w:color="auto" w:fill="auto"/>
            <w:noWrap/>
            <w:vAlign w:val="bottom"/>
            <w:hideMark/>
          </w:tcPr>
          <w:p w14:paraId="07B154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18.98</w:t>
            </w:r>
          </w:p>
        </w:tc>
      </w:tr>
      <w:tr w:rsidR="00F11909" w:rsidRPr="00F11909" w14:paraId="125023D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360BB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w:t>
            </w:r>
          </w:p>
        </w:tc>
        <w:tc>
          <w:tcPr>
            <w:tcW w:w="1240" w:type="dxa"/>
            <w:tcBorders>
              <w:top w:val="nil"/>
              <w:left w:val="nil"/>
              <w:bottom w:val="single" w:sz="4" w:space="0" w:color="auto"/>
              <w:right w:val="single" w:sz="4" w:space="0" w:color="auto"/>
            </w:tcBorders>
            <w:shd w:val="clear" w:color="auto" w:fill="auto"/>
            <w:noWrap/>
            <w:vAlign w:val="bottom"/>
            <w:hideMark/>
          </w:tcPr>
          <w:p w14:paraId="1C6BF20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42FBC4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257000</w:t>
            </w:r>
          </w:p>
        </w:tc>
        <w:tc>
          <w:tcPr>
            <w:tcW w:w="1240" w:type="dxa"/>
            <w:tcBorders>
              <w:top w:val="nil"/>
              <w:left w:val="nil"/>
              <w:bottom w:val="single" w:sz="4" w:space="0" w:color="auto"/>
              <w:right w:val="single" w:sz="4" w:space="0" w:color="auto"/>
            </w:tcBorders>
            <w:shd w:val="clear" w:color="auto" w:fill="auto"/>
            <w:noWrap/>
            <w:vAlign w:val="bottom"/>
            <w:hideMark/>
          </w:tcPr>
          <w:p w14:paraId="66568DD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8.16</w:t>
            </w:r>
          </w:p>
        </w:tc>
        <w:tc>
          <w:tcPr>
            <w:tcW w:w="1240" w:type="dxa"/>
            <w:tcBorders>
              <w:top w:val="nil"/>
              <w:left w:val="nil"/>
              <w:bottom w:val="single" w:sz="4" w:space="0" w:color="auto"/>
              <w:right w:val="single" w:sz="4" w:space="0" w:color="auto"/>
            </w:tcBorders>
            <w:shd w:val="clear" w:color="auto" w:fill="auto"/>
            <w:noWrap/>
            <w:vAlign w:val="bottom"/>
            <w:hideMark/>
          </w:tcPr>
          <w:p w14:paraId="218C44C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420610</w:t>
            </w:r>
          </w:p>
        </w:tc>
        <w:tc>
          <w:tcPr>
            <w:tcW w:w="1240" w:type="dxa"/>
            <w:tcBorders>
              <w:top w:val="nil"/>
              <w:left w:val="nil"/>
              <w:bottom w:val="single" w:sz="4" w:space="0" w:color="auto"/>
              <w:right w:val="single" w:sz="4" w:space="0" w:color="auto"/>
            </w:tcBorders>
            <w:shd w:val="clear" w:color="auto" w:fill="auto"/>
            <w:noWrap/>
            <w:vAlign w:val="bottom"/>
            <w:hideMark/>
          </w:tcPr>
          <w:p w14:paraId="1D38423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18.25</w:t>
            </w:r>
          </w:p>
        </w:tc>
      </w:tr>
      <w:tr w:rsidR="00F11909" w:rsidRPr="00F11909" w14:paraId="2F9D1DDC"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C11B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67</w:t>
            </w:r>
          </w:p>
        </w:tc>
        <w:tc>
          <w:tcPr>
            <w:tcW w:w="1240" w:type="dxa"/>
            <w:tcBorders>
              <w:top w:val="nil"/>
              <w:left w:val="nil"/>
              <w:bottom w:val="single" w:sz="4" w:space="0" w:color="auto"/>
              <w:right w:val="single" w:sz="4" w:space="0" w:color="auto"/>
            </w:tcBorders>
            <w:shd w:val="clear" w:color="auto" w:fill="auto"/>
            <w:noWrap/>
            <w:vAlign w:val="bottom"/>
            <w:hideMark/>
          </w:tcPr>
          <w:p w14:paraId="5DBFE00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501A0B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249859</w:t>
            </w:r>
          </w:p>
        </w:tc>
        <w:tc>
          <w:tcPr>
            <w:tcW w:w="1240" w:type="dxa"/>
            <w:tcBorders>
              <w:top w:val="nil"/>
              <w:left w:val="nil"/>
              <w:bottom w:val="single" w:sz="4" w:space="0" w:color="auto"/>
              <w:right w:val="single" w:sz="4" w:space="0" w:color="auto"/>
            </w:tcBorders>
            <w:shd w:val="clear" w:color="auto" w:fill="auto"/>
            <w:noWrap/>
            <w:vAlign w:val="bottom"/>
            <w:hideMark/>
          </w:tcPr>
          <w:p w14:paraId="4A7F6D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7.90</w:t>
            </w:r>
          </w:p>
        </w:tc>
        <w:tc>
          <w:tcPr>
            <w:tcW w:w="1240" w:type="dxa"/>
            <w:tcBorders>
              <w:top w:val="nil"/>
              <w:left w:val="nil"/>
              <w:bottom w:val="single" w:sz="4" w:space="0" w:color="auto"/>
              <w:right w:val="single" w:sz="4" w:space="0" w:color="auto"/>
            </w:tcBorders>
            <w:shd w:val="clear" w:color="auto" w:fill="auto"/>
            <w:noWrap/>
            <w:vAlign w:val="bottom"/>
            <w:hideMark/>
          </w:tcPr>
          <w:p w14:paraId="158D9D9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403072</w:t>
            </w:r>
          </w:p>
        </w:tc>
        <w:tc>
          <w:tcPr>
            <w:tcW w:w="1240" w:type="dxa"/>
            <w:tcBorders>
              <w:top w:val="nil"/>
              <w:left w:val="nil"/>
              <w:bottom w:val="single" w:sz="4" w:space="0" w:color="auto"/>
              <w:right w:val="single" w:sz="4" w:space="0" w:color="auto"/>
            </w:tcBorders>
            <w:shd w:val="clear" w:color="auto" w:fill="auto"/>
            <w:noWrap/>
            <w:vAlign w:val="bottom"/>
            <w:hideMark/>
          </w:tcPr>
          <w:p w14:paraId="74E27B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17.53</w:t>
            </w:r>
          </w:p>
        </w:tc>
      </w:tr>
      <w:tr w:rsidR="00F11909" w:rsidRPr="00F11909" w14:paraId="4E28150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98F3B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w:t>
            </w:r>
          </w:p>
        </w:tc>
        <w:tc>
          <w:tcPr>
            <w:tcW w:w="1240" w:type="dxa"/>
            <w:tcBorders>
              <w:top w:val="nil"/>
              <w:left w:val="nil"/>
              <w:bottom w:val="single" w:sz="4" w:space="0" w:color="auto"/>
              <w:right w:val="single" w:sz="4" w:space="0" w:color="auto"/>
            </w:tcBorders>
            <w:shd w:val="clear" w:color="auto" w:fill="auto"/>
            <w:noWrap/>
            <w:vAlign w:val="bottom"/>
            <w:hideMark/>
          </w:tcPr>
          <w:p w14:paraId="46EDF25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175B47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242653</w:t>
            </w:r>
          </w:p>
        </w:tc>
        <w:tc>
          <w:tcPr>
            <w:tcW w:w="1240" w:type="dxa"/>
            <w:tcBorders>
              <w:top w:val="nil"/>
              <w:left w:val="nil"/>
              <w:bottom w:val="single" w:sz="4" w:space="0" w:color="auto"/>
              <w:right w:val="single" w:sz="4" w:space="0" w:color="auto"/>
            </w:tcBorders>
            <w:shd w:val="clear" w:color="auto" w:fill="auto"/>
            <w:noWrap/>
            <w:vAlign w:val="bottom"/>
            <w:hideMark/>
          </w:tcPr>
          <w:p w14:paraId="0B99051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7.63</w:t>
            </w:r>
          </w:p>
        </w:tc>
        <w:tc>
          <w:tcPr>
            <w:tcW w:w="1240" w:type="dxa"/>
            <w:tcBorders>
              <w:top w:val="nil"/>
              <w:left w:val="nil"/>
              <w:bottom w:val="single" w:sz="4" w:space="0" w:color="auto"/>
              <w:right w:val="single" w:sz="4" w:space="0" w:color="auto"/>
            </w:tcBorders>
            <w:shd w:val="clear" w:color="auto" w:fill="auto"/>
            <w:noWrap/>
            <w:vAlign w:val="bottom"/>
            <w:hideMark/>
          </w:tcPr>
          <w:p w14:paraId="0863E36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385887</w:t>
            </w:r>
          </w:p>
        </w:tc>
        <w:tc>
          <w:tcPr>
            <w:tcW w:w="1240" w:type="dxa"/>
            <w:tcBorders>
              <w:top w:val="nil"/>
              <w:left w:val="nil"/>
              <w:bottom w:val="single" w:sz="4" w:space="0" w:color="auto"/>
              <w:right w:val="single" w:sz="4" w:space="0" w:color="auto"/>
            </w:tcBorders>
            <w:shd w:val="clear" w:color="auto" w:fill="auto"/>
            <w:noWrap/>
            <w:vAlign w:val="bottom"/>
            <w:hideMark/>
          </w:tcPr>
          <w:p w14:paraId="7B17767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16.83</w:t>
            </w:r>
          </w:p>
        </w:tc>
      </w:tr>
      <w:tr w:rsidR="00F11909" w:rsidRPr="00F11909" w14:paraId="5155C328"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2BBCC7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69</w:t>
            </w:r>
          </w:p>
        </w:tc>
        <w:tc>
          <w:tcPr>
            <w:tcW w:w="1240" w:type="dxa"/>
            <w:tcBorders>
              <w:top w:val="nil"/>
              <w:left w:val="nil"/>
              <w:bottom w:val="single" w:sz="4" w:space="0" w:color="auto"/>
              <w:right w:val="single" w:sz="4" w:space="0" w:color="auto"/>
            </w:tcBorders>
            <w:shd w:val="clear" w:color="auto" w:fill="auto"/>
            <w:noWrap/>
            <w:vAlign w:val="bottom"/>
            <w:hideMark/>
          </w:tcPr>
          <w:p w14:paraId="299FD50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3BC920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235394</w:t>
            </w:r>
          </w:p>
        </w:tc>
        <w:tc>
          <w:tcPr>
            <w:tcW w:w="1240" w:type="dxa"/>
            <w:tcBorders>
              <w:top w:val="nil"/>
              <w:left w:val="nil"/>
              <w:bottom w:val="single" w:sz="4" w:space="0" w:color="auto"/>
              <w:right w:val="single" w:sz="4" w:space="0" w:color="auto"/>
            </w:tcBorders>
            <w:shd w:val="clear" w:color="auto" w:fill="auto"/>
            <w:noWrap/>
            <w:vAlign w:val="bottom"/>
            <w:hideMark/>
          </w:tcPr>
          <w:p w14:paraId="243A4B7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7.36</w:t>
            </w:r>
          </w:p>
        </w:tc>
        <w:tc>
          <w:tcPr>
            <w:tcW w:w="1240" w:type="dxa"/>
            <w:tcBorders>
              <w:top w:val="nil"/>
              <w:left w:val="nil"/>
              <w:bottom w:val="single" w:sz="4" w:space="0" w:color="auto"/>
              <w:right w:val="single" w:sz="4" w:space="0" w:color="auto"/>
            </w:tcBorders>
            <w:shd w:val="clear" w:color="auto" w:fill="auto"/>
            <w:noWrap/>
            <w:vAlign w:val="bottom"/>
            <w:hideMark/>
          </w:tcPr>
          <w:p w14:paraId="6B6DEE1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369062</w:t>
            </w:r>
          </w:p>
        </w:tc>
        <w:tc>
          <w:tcPr>
            <w:tcW w:w="1240" w:type="dxa"/>
            <w:tcBorders>
              <w:top w:val="nil"/>
              <w:left w:val="nil"/>
              <w:bottom w:val="single" w:sz="4" w:space="0" w:color="auto"/>
              <w:right w:val="single" w:sz="4" w:space="0" w:color="auto"/>
            </w:tcBorders>
            <w:shd w:val="clear" w:color="auto" w:fill="auto"/>
            <w:noWrap/>
            <w:vAlign w:val="bottom"/>
            <w:hideMark/>
          </w:tcPr>
          <w:p w14:paraId="7352FA3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16.14</w:t>
            </w:r>
          </w:p>
        </w:tc>
      </w:tr>
      <w:tr w:rsidR="00F11909" w:rsidRPr="00F11909" w14:paraId="43A05D7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22CB1C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70</w:t>
            </w:r>
          </w:p>
        </w:tc>
        <w:tc>
          <w:tcPr>
            <w:tcW w:w="1240" w:type="dxa"/>
            <w:tcBorders>
              <w:top w:val="nil"/>
              <w:left w:val="nil"/>
              <w:bottom w:val="single" w:sz="4" w:space="0" w:color="auto"/>
              <w:right w:val="single" w:sz="4" w:space="0" w:color="auto"/>
            </w:tcBorders>
            <w:shd w:val="clear" w:color="auto" w:fill="auto"/>
            <w:noWrap/>
            <w:vAlign w:val="bottom"/>
            <w:hideMark/>
          </w:tcPr>
          <w:p w14:paraId="67AC9D0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4119DF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228090</w:t>
            </w:r>
          </w:p>
        </w:tc>
        <w:tc>
          <w:tcPr>
            <w:tcW w:w="1240" w:type="dxa"/>
            <w:tcBorders>
              <w:top w:val="nil"/>
              <w:left w:val="nil"/>
              <w:bottom w:val="single" w:sz="4" w:space="0" w:color="auto"/>
              <w:right w:val="single" w:sz="4" w:space="0" w:color="auto"/>
            </w:tcBorders>
            <w:shd w:val="clear" w:color="auto" w:fill="auto"/>
            <w:noWrap/>
            <w:vAlign w:val="bottom"/>
            <w:hideMark/>
          </w:tcPr>
          <w:p w14:paraId="12E5E6F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7.08</w:t>
            </w:r>
          </w:p>
        </w:tc>
        <w:tc>
          <w:tcPr>
            <w:tcW w:w="1240" w:type="dxa"/>
            <w:tcBorders>
              <w:top w:val="nil"/>
              <w:left w:val="nil"/>
              <w:bottom w:val="single" w:sz="4" w:space="0" w:color="auto"/>
              <w:right w:val="single" w:sz="4" w:space="0" w:color="auto"/>
            </w:tcBorders>
            <w:shd w:val="clear" w:color="auto" w:fill="auto"/>
            <w:noWrap/>
            <w:vAlign w:val="bottom"/>
            <w:hideMark/>
          </w:tcPr>
          <w:p w14:paraId="18D9A01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352608</w:t>
            </w:r>
          </w:p>
        </w:tc>
        <w:tc>
          <w:tcPr>
            <w:tcW w:w="1240" w:type="dxa"/>
            <w:tcBorders>
              <w:top w:val="nil"/>
              <w:left w:val="nil"/>
              <w:bottom w:val="single" w:sz="4" w:space="0" w:color="auto"/>
              <w:right w:val="single" w:sz="4" w:space="0" w:color="auto"/>
            </w:tcBorders>
            <w:shd w:val="clear" w:color="auto" w:fill="auto"/>
            <w:noWrap/>
            <w:vAlign w:val="bottom"/>
            <w:hideMark/>
          </w:tcPr>
          <w:p w14:paraId="6FDE70F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15.46</w:t>
            </w:r>
          </w:p>
        </w:tc>
      </w:tr>
      <w:tr w:rsidR="00F11909" w:rsidRPr="00F11909" w14:paraId="5A93CFC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2E7EC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71</w:t>
            </w:r>
          </w:p>
        </w:tc>
        <w:tc>
          <w:tcPr>
            <w:tcW w:w="1240" w:type="dxa"/>
            <w:tcBorders>
              <w:top w:val="nil"/>
              <w:left w:val="nil"/>
              <w:bottom w:val="single" w:sz="4" w:space="0" w:color="auto"/>
              <w:right w:val="single" w:sz="4" w:space="0" w:color="auto"/>
            </w:tcBorders>
            <w:shd w:val="clear" w:color="auto" w:fill="auto"/>
            <w:noWrap/>
            <w:vAlign w:val="bottom"/>
            <w:hideMark/>
          </w:tcPr>
          <w:p w14:paraId="64C3D09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725572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220710</w:t>
            </w:r>
          </w:p>
        </w:tc>
        <w:tc>
          <w:tcPr>
            <w:tcW w:w="1240" w:type="dxa"/>
            <w:tcBorders>
              <w:top w:val="nil"/>
              <w:left w:val="nil"/>
              <w:bottom w:val="single" w:sz="4" w:space="0" w:color="auto"/>
              <w:right w:val="single" w:sz="4" w:space="0" w:color="auto"/>
            </w:tcBorders>
            <w:shd w:val="clear" w:color="auto" w:fill="auto"/>
            <w:noWrap/>
            <w:vAlign w:val="bottom"/>
            <w:hideMark/>
          </w:tcPr>
          <w:p w14:paraId="7E8DD6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6.84</w:t>
            </w:r>
          </w:p>
        </w:tc>
        <w:tc>
          <w:tcPr>
            <w:tcW w:w="1240" w:type="dxa"/>
            <w:tcBorders>
              <w:top w:val="nil"/>
              <w:left w:val="nil"/>
              <w:bottom w:val="single" w:sz="4" w:space="0" w:color="auto"/>
              <w:right w:val="single" w:sz="4" w:space="0" w:color="auto"/>
            </w:tcBorders>
            <w:shd w:val="clear" w:color="auto" w:fill="auto"/>
            <w:noWrap/>
            <w:vAlign w:val="bottom"/>
            <w:hideMark/>
          </w:tcPr>
          <w:p w14:paraId="225F4A9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336467</w:t>
            </w:r>
          </w:p>
        </w:tc>
        <w:tc>
          <w:tcPr>
            <w:tcW w:w="1240" w:type="dxa"/>
            <w:tcBorders>
              <w:top w:val="nil"/>
              <w:left w:val="nil"/>
              <w:bottom w:val="single" w:sz="4" w:space="0" w:color="auto"/>
              <w:right w:val="single" w:sz="4" w:space="0" w:color="auto"/>
            </w:tcBorders>
            <w:shd w:val="clear" w:color="auto" w:fill="auto"/>
            <w:noWrap/>
            <w:vAlign w:val="bottom"/>
            <w:hideMark/>
          </w:tcPr>
          <w:p w14:paraId="3CBDDB5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14.80</w:t>
            </w:r>
          </w:p>
        </w:tc>
      </w:tr>
      <w:tr w:rsidR="00F11909" w:rsidRPr="00F11909" w14:paraId="150D45A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96C9D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w:t>
            </w:r>
          </w:p>
        </w:tc>
        <w:tc>
          <w:tcPr>
            <w:tcW w:w="1240" w:type="dxa"/>
            <w:tcBorders>
              <w:top w:val="nil"/>
              <w:left w:val="nil"/>
              <w:bottom w:val="single" w:sz="4" w:space="0" w:color="auto"/>
              <w:right w:val="single" w:sz="4" w:space="0" w:color="auto"/>
            </w:tcBorders>
            <w:shd w:val="clear" w:color="auto" w:fill="auto"/>
            <w:noWrap/>
            <w:vAlign w:val="bottom"/>
            <w:hideMark/>
          </w:tcPr>
          <w:p w14:paraId="7ACA91C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8465FC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213326</w:t>
            </w:r>
          </w:p>
        </w:tc>
        <w:tc>
          <w:tcPr>
            <w:tcW w:w="1240" w:type="dxa"/>
            <w:tcBorders>
              <w:top w:val="nil"/>
              <w:left w:val="nil"/>
              <w:bottom w:val="single" w:sz="4" w:space="0" w:color="auto"/>
              <w:right w:val="single" w:sz="4" w:space="0" w:color="auto"/>
            </w:tcBorders>
            <w:shd w:val="clear" w:color="auto" w:fill="auto"/>
            <w:noWrap/>
            <w:vAlign w:val="bottom"/>
            <w:hideMark/>
          </w:tcPr>
          <w:p w14:paraId="4ED4ED7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6.60</w:t>
            </w:r>
          </w:p>
        </w:tc>
        <w:tc>
          <w:tcPr>
            <w:tcW w:w="1240" w:type="dxa"/>
            <w:tcBorders>
              <w:top w:val="nil"/>
              <w:left w:val="nil"/>
              <w:bottom w:val="single" w:sz="4" w:space="0" w:color="auto"/>
              <w:right w:val="single" w:sz="4" w:space="0" w:color="auto"/>
            </w:tcBorders>
            <w:shd w:val="clear" w:color="auto" w:fill="auto"/>
            <w:noWrap/>
            <w:vAlign w:val="bottom"/>
            <w:hideMark/>
          </w:tcPr>
          <w:p w14:paraId="59A7EE5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320742</w:t>
            </w:r>
          </w:p>
        </w:tc>
        <w:tc>
          <w:tcPr>
            <w:tcW w:w="1240" w:type="dxa"/>
            <w:tcBorders>
              <w:top w:val="nil"/>
              <w:left w:val="nil"/>
              <w:bottom w:val="single" w:sz="4" w:space="0" w:color="auto"/>
              <w:right w:val="single" w:sz="4" w:space="0" w:color="auto"/>
            </w:tcBorders>
            <w:shd w:val="clear" w:color="auto" w:fill="auto"/>
            <w:noWrap/>
            <w:vAlign w:val="bottom"/>
            <w:hideMark/>
          </w:tcPr>
          <w:p w14:paraId="1A6E505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14.15</w:t>
            </w:r>
          </w:p>
        </w:tc>
      </w:tr>
      <w:tr w:rsidR="00F11909" w:rsidRPr="00F11909" w14:paraId="344C546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935803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73</w:t>
            </w:r>
          </w:p>
        </w:tc>
        <w:tc>
          <w:tcPr>
            <w:tcW w:w="1240" w:type="dxa"/>
            <w:tcBorders>
              <w:top w:val="nil"/>
              <w:left w:val="nil"/>
              <w:bottom w:val="single" w:sz="4" w:space="0" w:color="auto"/>
              <w:right w:val="single" w:sz="4" w:space="0" w:color="auto"/>
            </w:tcBorders>
            <w:shd w:val="clear" w:color="auto" w:fill="auto"/>
            <w:noWrap/>
            <w:vAlign w:val="bottom"/>
            <w:hideMark/>
          </w:tcPr>
          <w:p w14:paraId="54849D7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E98BB4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205925</w:t>
            </w:r>
          </w:p>
        </w:tc>
        <w:tc>
          <w:tcPr>
            <w:tcW w:w="1240" w:type="dxa"/>
            <w:tcBorders>
              <w:top w:val="nil"/>
              <w:left w:val="nil"/>
              <w:bottom w:val="single" w:sz="4" w:space="0" w:color="auto"/>
              <w:right w:val="single" w:sz="4" w:space="0" w:color="auto"/>
            </w:tcBorders>
            <w:shd w:val="clear" w:color="auto" w:fill="auto"/>
            <w:noWrap/>
            <w:vAlign w:val="bottom"/>
            <w:hideMark/>
          </w:tcPr>
          <w:p w14:paraId="4454D0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6.35</w:t>
            </w:r>
          </w:p>
        </w:tc>
        <w:tc>
          <w:tcPr>
            <w:tcW w:w="1240" w:type="dxa"/>
            <w:tcBorders>
              <w:top w:val="nil"/>
              <w:left w:val="nil"/>
              <w:bottom w:val="single" w:sz="4" w:space="0" w:color="auto"/>
              <w:right w:val="single" w:sz="4" w:space="0" w:color="auto"/>
            </w:tcBorders>
            <w:shd w:val="clear" w:color="auto" w:fill="auto"/>
            <w:noWrap/>
            <w:vAlign w:val="bottom"/>
            <w:hideMark/>
          </w:tcPr>
          <w:p w14:paraId="04D1C1E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305404</w:t>
            </w:r>
          </w:p>
        </w:tc>
        <w:tc>
          <w:tcPr>
            <w:tcW w:w="1240" w:type="dxa"/>
            <w:tcBorders>
              <w:top w:val="nil"/>
              <w:left w:val="nil"/>
              <w:bottom w:val="single" w:sz="4" w:space="0" w:color="auto"/>
              <w:right w:val="single" w:sz="4" w:space="0" w:color="auto"/>
            </w:tcBorders>
            <w:shd w:val="clear" w:color="auto" w:fill="auto"/>
            <w:noWrap/>
            <w:vAlign w:val="bottom"/>
            <w:hideMark/>
          </w:tcPr>
          <w:p w14:paraId="7E08D7D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13.53</w:t>
            </w:r>
          </w:p>
        </w:tc>
      </w:tr>
      <w:tr w:rsidR="00F11909" w:rsidRPr="00F11909" w14:paraId="4C4227A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4EC76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74</w:t>
            </w:r>
          </w:p>
        </w:tc>
        <w:tc>
          <w:tcPr>
            <w:tcW w:w="1240" w:type="dxa"/>
            <w:tcBorders>
              <w:top w:val="nil"/>
              <w:left w:val="nil"/>
              <w:bottom w:val="single" w:sz="4" w:space="0" w:color="auto"/>
              <w:right w:val="single" w:sz="4" w:space="0" w:color="auto"/>
            </w:tcBorders>
            <w:shd w:val="clear" w:color="auto" w:fill="auto"/>
            <w:noWrap/>
            <w:vAlign w:val="bottom"/>
            <w:hideMark/>
          </w:tcPr>
          <w:p w14:paraId="3C44F8B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D072C3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198519</w:t>
            </w:r>
          </w:p>
        </w:tc>
        <w:tc>
          <w:tcPr>
            <w:tcW w:w="1240" w:type="dxa"/>
            <w:tcBorders>
              <w:top w:val="nil"/>
              <w:left w:val="nil"/>
              <w:bottom w:val="single" w:sz="4" w:space="0" w:color="auto"/>
              <w:right w:val="single" w:sz="4" w:space="0" w:color="auto"/>
            </w:tcBorders>
            <w:shd w:val="clear" w:color="auto" w:fill="auto"/>
            <w:noWrap/>
            <w:vAlign w:val="bottom"/>
            <w:hideMark/>
          </w:tcPr>
          <w:p w14:paraId="57385E1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6.10</w:t>
            </w:r>
          </w:p>
        </w:tc>
        <w:tc>
          <w:tcPr>
            <w:tcW w:w="1240" w:type="dxa"/>
            <w:tcBorders>
              <w:top w:val="nil"/>
              <w:left w:val="nil"/>
              <w:bottom w:val="single" w:sz="4" w:space="0" w:color="auto"/>
              <w:right w:val="single" w:sz="4" w:space="0" w:color="auto"/>
            </w:tcBorders>
            <w:shd w:val="clear" w:color="auto" w:fill="auto"/>
            <w:noWrap/>
            <w:vAlign w:val="bottom"/>
            <w:hideMark/>
          </w:tcPr>
          <w:p w14:paraId="287DD0C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290456</w:t>
            </w:r>
          </w:p>
        </w:tc>
        <w:tc>
          <w:tcPr>
            <w:tcW w:w="1240" w:type="dxa"/>
            <w:tcBorders>
              <w:top w:val="nil"/>
              <w:left w:val="nil"/>
              <w:bottom w:val="single" w:sz="4" w:space="0" w:color="auto"/>
              <w:right w:val="single" w:sz="4" w:space="0" w:color="auto"/>
            </w:tcBorders>
            <w:shd w:val="clear" w:color="auto" w:fill="auto"/>
            <w:noWrap/>
            <w:vAlign w:val="bottom"/>
            <w:hideMark/>
          </w:tcPr>
          <w:p w14:paraId="7DC0106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12.91</w:t>
            </w:r>
          </w:p>
        </w:tc>
      </w:tr>
      <w:tr w:rsidR="00F11909" w:rsidRPr="00F11909" w14:paraId="7B00EF1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F7B1E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75</w:t>
            </w:r>
          </w:p>
        </w:tc>
        <w:tc>
          <w:tcPr>
            <w:tcW w:w="1240" w:type="dxa"/>
            <w:tcBorders>
              <w:top w:val="nil"/>
              <w:left w:val="nil"/>
              <w:bottom w:val="single" w:sz="4" w:space="0" w:color="auto"/>
              <w:right w:val="single" w:sz="4" w:space="0" w:color="auto"/>
            </w:tcBorders>
            <w:shd w:val="clear" w:color="auto" w:fill="auto"/>
            <w:noWrap/>
            <w:vAlign w:val="bottom"/>
            <w:hideMark/>
          </w:tcPr>
          <w:p w14:paraId="5970669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81BDAB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191119</w:t>
            </w:r>
          </w:p>
        </w:tc>
        <w:tc>
          <w:tcPr>
            <w:tcW w:w="1240" w:type="dxa"/>
            <w:tcBorders>
              <w:top w:val="nil"/>
              <w:left w:val="nil"/>
              <w:bottom w:val="single" w:sz="4" w:space="0" w:color="auto"/>
              <w:right w:val="single" w:sz="4" w:space="0" w:color="auto"/>
            </w:tcBorders>
            <w:shd w:val="clear" w:color="auto" w:fill="auto"/>
            <w:noWrap/>
            <w:vAlign w:val="bottom"/>
            <w:hideMark/>
          </w:tcPr>
          <w:p w14:paraId="6FA252A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5.86</w:t>
            </w:r>
          </w:p>
        </w:tc>
        <w:tc>
          <w:tcPr>
            <w:tcW w:w="1240" w:type="dxa"/>
            <w:tcBorders>
              <w:top w:val="nil"/>
              <w:left w:val="nil"/>
              <w:bottom w:val="single" w:sz="4" w:space="0" w:color="auto"/>
              <w:right w:val="single" w:sz="4" w:space="0" w:color="auto"/>
            </w:tcBorders>
            <w:shd w:val="clear" w:color="auto" w:fill="auto"/>
            <w:noWrap/>
            <w:vAlign w:val="bottom"/>
            <w:hideMark/>
          </w:tcPr>
          <w:p w14:paraId="4148D48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275908</w:t>
            </w:r>
          </w:p>
        </w:tc>
        <w:tc>
          <w:tcPr>
            <w:tcW w:w="1240" w:type="dxa"/>
            <w:tcBorders>
              <w:top w:val="nil"/>
              <w:left w:val="nil"/>
              <w:bottom w:val="single" w:sz="4" w:space="0" w:color="auto"/>
              <w:right w:val="single" w:sz="4" w:space="0" w:color="auto"/>
            </w:tcBorders>
            <w:shd w:val="clear" w:color="auto" w:fill="auto"/>
            <w:noWrap/>
            <w:vAlign w:val="bottom"/>
            <w:hideMark/>
          </w:tcPr>
          <w:p w14:paraId="220D805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12.32</w:t>
            </w:r>
          </w:p>
        </w:tc>
      </w:tr>
      <w:tr w:rsidR="00F11909" w:rsidRPr="00F11909" w14:paraId="4EAC987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DE0C6E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76</w:t>
            </w:r>
          </w:p>
        </w:tc>
        <w:tc>
          <w:tcPr>
            <w:tcW w:w="1240" w:type="dxa"/>
            <w:tcBorders>
              <w:top w:val="nil"/>
              <w:left w:val="nil"/>
              <w:bottom w:val="single" w:sz="4" w:space="0" w:color="auto"/>
              <w:right w:val="single" w:sz="4" w:space="0" w:color="auto"/>
            </w:tcBorders>
            <w:shd w:val="clear" w:color="auto" w:fill="auto"/>
            <w:noWrap/>
            <w:vAlign w:val="bottom"/>
            <w:hideMark/>
          </w:tcPr>
          <w:p w14:paraId="633C6B4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FEB91E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183735</w:t>
            </w:r>
          </w:p>
        </w:tc>
        <w:tc>
          <w:tcPr>
            <w:tcW w:w="1240" w:type="dxa"/>
            <w:tcBorders>
              <w:top w:val="nil"/>
              <w:left w:val="nil"/>
              <w:bottom w:val="single" w:sz="4" w:space="0" w:color="auto"/>
              <w:right w:val="single" w:sz="4" w:space="0" w:color="auto"/>
            </w:tcBorders>
            <w:shd w:val="clear" w:color="auto" w:fill="auto"/>
            <w:noWrap/>
            <w:vAlign w:val="bottom"/>
            <w:hideMark/>
          </w:tcPr>
          <w:p w14:paraId="2B48227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5.61</w:t>
            </w:r>
          </w:p>
        </w:tc>
        <w:tc>
          <w:tcPr>
            <w:tcW w:w="1240" w:type="dxa"/>
            <w:tcBorders>
              <w:top w:val="nil"/>
              <w:left w:val="nil"/>
              <w:bottom w:val="single" w:sz="4" w:space="0" w:color="auto"/>
              <w:right w:val="single" w:sz="4" w:space="0" w:color="auto"/>
            </w:tcBorders>
            <w:shd w:val="clear" w:color="auto" w:fill="auto"/>
            <w:noWrap/>
            <w:vAlign w:val="bottom"/>
            <w:hideMark/>
          </w:tcPr>
          <w:p w14:paraId="095F95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261758</w:t>
            </w:r>
          </w:p>
        </w:tc>
        <w:tc>
          <w:tcPr>
            <w:tcW w:w="1240" w:type="dxa"/>
            <w:tcBorders>
              <w:top w:val="nil"/>
              <w:left w:val="nil"/>
              <w:bottom w:val="single" w:sz="4" w:space="0" w:color="auto"/>
              <w:right w:val="single" w:sz="4" w:space="0" w:color="auto"/>
            </w:tcBorders>
            <w:shd w:val="clear" w:color="auto" w:fill="auto"/>
            <w:noWrap/>
            <w:vAlign w:val="bottom"/>
            <w:hideMark/>
          </w:tcPr>
          <w:p w14:paraId="3307D61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11.74</w:t>
            </w:r>
          </w:p>
        </w:tc>
      </w:tr>
      <w:tr w:rsidR="00F11909" w:rsidRPr="00F11909" w14:paraId="3854103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61762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77</w:t>
            </w:r>
          </w:p>
        </w:tc>
        <w:tc>
          <w:tcPr>
            <w:tcW w:w="1240" w:type="dxa"/>
            <w:tcBorders>
              <w:top w:val="nil"/>
              <w:left w:val="nil"/>
              <w:bottom w:val="single" w:sz="4" w:space="0" w:color="auto"/>
              <w:right w:val="single" w:sz="4" w:space="0" w:color="auto"/>
            </w:tcBorders>
            <w:shd w:val="clear" w:color="auto" w:fill="auto"/>
            <w:noWrap/>
            <w:vAlign w:val="bottom"/>
            <w:hideMark/>
          </w:tcPr>
          <w:p w14:paraId="0BFE921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037EAC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176385</w:t>
            </w:r>
          </w:p>
        </w:tc>
        <w:tc>
          <w:tcPr>
            <w:tcW w:w="1240" w:type="dxa"/>
            <w:tcBorders>
              <w:top w:val="nil"/>
              <w:left w:val="nil"/>
              <w:bottom w:val="single" w:sz="4" w:space="0" w:color="auto"/>
              <w:right w:val="single" w:sz="4" w:space="0" w:color="auto"/>
            </w:tcBorders>
            <w:shd w:val="clear" w:color="auto" w:fill="auto"/>
            <w:noWrap/>
            <w:vAlign w:val="bottom"/>
            <w:hideMark/>
          </w:tcPr>
          <w:p w14:paraId="3C36AD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5.35</w:t>
            </w:r>
          </w:p>
        </w:tc>
        <w:tc>
          <w:tcPr>
            <w:tcW w:w="1240" w:type="dxa"/>
            <w:tcBorders>
              <w:top w:val="nil"/>
              <w:left w:val="nil"/>
              <w:bottom w:val="single" w:sz="4" w:space="0" w:color="auto"/>
              <w:right w:val="single" w:sz="4" w:space="0" w:color="auto"/>
            </w:tcBorders>
            <w:shd w:val="clear" w:color="auto" w:fill="auto"/>
            <w:noWrap/>
            <w:vAlign w:val="bottom"/>
            <w:hideMark/>
          </w:tcPr>
          <w:p w14:paraId="18A6615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248021</w:t>
            </w:r>
          </w:p>
        </w:tc>
        <w:tc>
          <w:tcPr>
            <w:tcW w:w="1240" w:type="dxa"/>
            <w:tcBorders>
              <w:top w:val="nil"/>
              <w:left w:val="nil"/>
              <w:bottom w:val="single" w:sz="4" w:space="0" w:color="auto"/>
              <w:right w:val="single" w:sz="4" w:space="0" w:color="auto"/>
            </w:tcBorders>
            <w:shd w:val="clear" w:color="auto" w:fill="auto"/>
            <w:noWrap/>
            <w:vAlign w:val="bottom"/>
            <w:hideMark/>
          </w:tcPr>
          <w:p w14:paraId="41F03CA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11.17</w:t>
            </w:r>
          </w:p>
        </w:tc>
      </w:tr>
      <w:tr w:rsidR="00F11909" w:rsidRPr="00F11909" w14:paraId="23D5D2E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FFBCC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78</w:t>
            </w:r>
          </w:p>
        </w:tc>
        <w:tc>
          <w:tcPr>
            <w:tcW w:w="1240" w:type="dxa"/>
            <w:tcBorders>
              <w:top w:val="nil"/>
              <w:left w:val="nil"/>
              <w:bottom w:val="single" w:sz="4" w:space="0" w:color="auto"/>
              <w:right w:val="single" w:sz="4" w:space="0" w:color="auto"/>
            </w:tcBorders>
            <w:shd w:val="clear" w:color="auto" w:fill="auto"/>
            <w:noWrap/>
            <w:vAlign w:val="bottom"/>
            <w:hideMark/>
          </w:tcPr>
          <w:p w14:paraId="6CF9856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B80280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169072</w:t>
            </w:r>
          </w:p>
        </w:tc>
        <w:tc>
          <w:tcPr>
            <w:tcW w:w="1240" w:type="dxa"/>
            <w:tcBorders>
              <w:top w:val="nil"/>
              <w:left w:val="nil"/>
              <w:bottom w:val="single" w:sz="4" w:space="0" w:color="auto"/>
              <w:right w:val="single" w:sz="4" w:space="0" w:color="auto"/>
            </w:tcBorders>
            <w:shd w:val="clear" w:color="auto" w:fill="auto"/>
            <w:noWrap/>
            <w:vAlign w:val="bottom"/>
            <w:hideMark/>
          </w:tcPr>
          <w:p w14:paraId="3E8C330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5.10</w:t>
            </w:r>
          </w:p>
        </w:tc>
        <w:tc>
          <w:tcPr>
            <w:tcW w:w="1240" w:type="dxa"/>
            <w:tcBorders>
              <w:top w:val="nil"/>
              <w:left w:val="nil"/>
              <w:bottom w:val="single" w:sz="4" w:space="0" w:color="auto"/>
              <w:right w:val="single" w:sz="4" w:space="0" w:color="auto"/>
            </w:tcBorders>
            <w:shd w:val="clear" w:color="auto" w:fill="auto"/>
            <w:noWrap/>
            <w:vAlign w:val="bottom"/>
            <w:hideMark/>
          </w:tcPr>
          <w:p w14:paraId="238EDDB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234686</w:t>
            </w:r>
          </w:p>
        </w:tc>
        <w:tc>
          <w:tcPr>
            <w:tcW w:w="1240" w:type="dxa"/>
            <w:tcBorders>
              <w:top w:val="nil"/>
              <w:left w:val="nil"/>
              <w:bottom w:val="single" w:sz="4" w:space="0" w:color="auto"/>
              <w:right w:val="single" w:sz="4" w:space="0" w:color="auto"/>
            </w:tcBorders>
            <w:shd w:val="clear" w:color="auto" w:fill="auto"/>
            <w:noWrap/>
            <w:vAlign w:val="bottom"/>
            <w:hideMark/>
          </w:tcPr>
          <w:p w14:paraId="3ADBF86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10.62</w:t>
            </w:r>
          </w:p>
        </w:tc>
      </w:tr>
      <w:tr w:rsidR="00F11909" w:rsidRPr="00F11909" w14:paraId="225B1A0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098E7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79</w:t>
            </w:r>
          </w:p>
        </w:tc>
        <w:tc>
          <w:tcPr>
            <w:tcW w:w="1240" w:type="dxa"/>
            <w:tcBorders>
              <w:top w:val="nil"/>
              <w:left w:val="nil"/>
              <w:bottom w:val="single" w:sz="4" w:space="0" w:color="auto"/>
              <w:right w:val="single" w:sz="4" w:space="0" w:color="auto"/>
            </w:tcBorders>
            <w:shd w:val="clear" w:color="auto" w:fill="auto"/>
            <w:noWrap/>
            <w:vAlign w:val="bottom"/>
            <w:hideMark/>
          </w:tcPr>
          <w:p w14:paraId="52AB1FD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9F0F57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161793</w:t>
            </w:r>
          </w:p>
        </w:tc>
        <w:tc>
          <w:tcPr>
            <w:tcW w:w="1240" w:type="dxa"/>
            <w:tcBorders>
              <w:top w:val="nil"/>
              <w:left w:val="nil"/>
              <w:bottom w:val="single" w:sz="4" w:space="0" w:color="auto"/>
              <w:right w:val="single" w:sz="4" w:space="0" w:color="auto"/>
            </w:tcBorders>
            <w:shd w:val="clear" w:color="auto" w:fill="auto"/>
            <w:noWrap/>
            <w:vAlign w:val="bottom"/>
            <w:hideMark/>
          </w:tcPr>
          <w:p w14:paraId="7C067E5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4.85</w:t>
            </w:r>
          </w:p>
        </w:tc>
        <w:tc>
          <w:tcPr>
            <w:tcW w:w="1240" w:type="dxa"/>
            <w:tcBorders>
              <w:top w:val="nil"/>
              <w:left w:val="nil"/>
              <w:bottom w:val="single" w:sz="4" w:space="0" w:color="auto"/>
              <w:right w:val="single" w:sz="4" w:space="0" w:color="auto"/>
            </w:tcBorders>
            <w:shd w:val="clear" w:color="auto" w:fill="auto"/>
            <w:noWrap/>
            <w:vAlign w:val="bottom"/>
            <w:hideMark/>
          </w:tcPr>
          <w:p w14:paraId="2029F02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221739</w:t>
            </w:r>
          </w:p>
        </w:tc>
        <w:tc>
          <w:tcPr>
            <w:tcW w:w="1240" w:type="dxa"/>
            <w:tcBorders>
              <w:top w:val="nil"/>
              <w:left w:val="nil"/>
              <w:bottom w:val="single" w:sz="4" w:space="0" w:color="auto"/>
              <w:right w:val="single" w:sz="4" w:space="0" w:color="auto"/>
            </w:tcBorders>
            <w:shd w:val="clear" w:color="auto" w:fill="auto"/>
            <w:noWrap/>
            <w:vAlign w:val="bottom"/>
            <w:hideMark/>
          </w:tcPr>
          <w:p w14:paraId="03EFD21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10.09</w:t>
            </w:r>
          </w:p>
        </w:tc>
      </w:tr>
      <w:tr w:rsidR="00F11909" w:rsidRPr="00F11909" w14:paraId="3156A7E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C02C42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2AFF4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9911A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154594</w:t>
            </w:r>
          </w:p>
        </w:tc>
        <w:tc>
          <w:tcPr>
            <w:tcW w:w="1240" w:type="dxa"/>
            <w:tcBorders>
              <w:top w:val="nil"/>
              <w:left w:val="nil"/>
              <w:bottom w:val="single" w:sz="4" w:space="0" w:color="auto"/>
              <w:right w:val="single" w:sz="4" w:space="0" w:color="auto"/>
            </w:tcBorders>
            <w:shd w:val="clear" w:color="auto" w:fill="auto"/>
            <w:noWrap/>
            <w:vAlign w:val="bottom"/>
            <w:hideMark/>
          </w:tcPr>
          <w:p w14:paraId="2EB6091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4.59</w:t>
            </w:r>
          </w:p>
        </w:tc>
        <w:tc>
          <w:tcPr>
            <w:tcW w:w="1240" w:type="dxa"/>
            <w:tcBorders>
              <w:top w:val="nil"/>
              <w:left w:val="nil"/>
              <w:bottom w:val="single" w:sz="4" w:space="0" w:color="auto"/>
              <w:right w:val="single" w:sz="4" w:space="0" w:color="auto"/>
            </w:tcBorders>
            <w:shd w:val="clear" w:color="auto" w:fill="auto"/>
            <w:noWrap/>
            <w:vAlign w:val="bottom"/>
            <w:hideMark/>
          </w:tcPr>
          <w:p w14:paraId="1887A95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209226</w:t>
            </w:r>
          </w:p>
        </w:tc>
        <w:tc>
          <w:tcPr>
            <w:tcW w:w="1240" w:type="dxa"/>
            <w:tcBorders>
              <w:top w:val="nil"/>
              <w:left w:val="nil"/>
              <w:bottom w:val="single" w:sz="4" w:space="0" w:color="auto"/>
              <w:right w:val="single" w:sz="4" w:space="0" w:color="auto"/>
            </w:tcBorders>
            <w:shd w:val="clear" w:color="auto" w:fill="auto"/>
            <w:noWrap/>
            <w:vAlign w:val="bottom"/>
            <w:hideMark/>
          </w:tcPr>
          <w:p w14:paraId="277793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9.58</w:t>
            </w:r>
          </w:p>
        </w:tc>
      </w:tr>
      <w:tr w:rsidR="00F11909" w:rsidRPr="00F11909" w14:paraId="05A31B2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7502D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81</w:t>
            </w:r>
          </w:p>
        </w:tc>
        <w:tc>
          <w:tcPr>
            <w:tcW w:w="1240" w:type="dxa"/>
            <w:tcBorders>
              <w:top w:val="nil"/>
              <w:left w:val="nil"/>
              <w:bottom w:val="single" w:sz="4" w:space="0" w:color="auto"/>
              <w:right w:val="single" w:sz="4" w:space="0" w:color="auto"/>
            </w:tcBorders>
            <w:shd w:val="clear" w:color="auto" w:fill="auto"/>
            <w:noWrap/>
            <w:vAlign w:val="bottom"/>
            <w:hideMark/>
          </w:tcPr>
          <w:p w14:paraId="77FBDB5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41A402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147476</w:t>
            </w:r>
          </w:p>
        </w:tc>
        <w:tc>
          <w:tcPr>
            <w:tcW w:w="1240" w:type="dxa"/>
            <w:tcBorders>
              <w:top w:val="nil"/>
              <w:left w:val="nil"/>
              <w:bottom w:val="single" w:sz="4" w:space="0" w:color="auto"/>
              <w:right w:val="single" w:sz="4" w:space="0" w:color="auto"/>
            </w:tcBorders>
            <w:shd w:val="clear" w:color="auto" w:fill="auto"/>
            <w:noWrap/>
            <w:vAlign w:val="bottom"/>
            <w:hideMark/>
          </w:tcPr>
          <w:p w14:paraId="4E1C87D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4.38</w:t>
            </w:r>
          </w:p>
        </w:tc>
        <w:tc>
          <w:tcPr>
            <w:tcW w:w="1240" w:type="dxa"/>
            <w:tcBorders>
              <w:top w:val="nil"/>
              <w:left w:val="nil"/>
              <w:bottom w:val="single" w:sz="4" w:space="0" w:color="auto"/>
              <w:right w:val="single" w:sz="4" w:space="0" w:color="auto"/>
            </w:tcBorders>
            <w:shd w:val="clear" w:color="auto" w:fill="auto"/>
            <w:noWrap/>
            <w:vAlign w:val="bottom"/>
            <w:hideMark/>
          </w:tcPr>
          <w:p w14:paraId="379505B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197134</w:t>
            </w:r>
          </w:p>
        </w:tc>
        <w:tc>
          <w:tcPr>
            <w:tcW w:w="1240" w:type="dxa"/>
            <w:tcBorders>
              <w:top w:val="nil"/>
              <w:left w:val="nil"/>
              <w:bottom w:val="single" w:sz="4" w:space="0" w:color="auto"/>
              <w:right w:val="single" w:sz="4" w:space="0" w:color="auto"/>
            </w:tcBorders>
            <w:shd w:val="clear" w:color="auto" w:fill="auto"/>
            <w:noWrap/>
            <w:vAlign w:val="bottom"/>
            <w:hideMark/>
          </w:tcPr>
          <w:p w14:paraId="6B0A4FC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9.08</w:t>
            </w:r>
          </w:p>
        </w:tc>
      </w:tr>
      <w:tr w:rsidR="00F11909" w:rsidRPr="00F11909" w14:paraId="4D28CFF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56425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82</w:t>
            </w:r>
          </w:p>
        </w:tc>
        <w:tc>
          <w:tcPr>
            <w:tcW w:w="1240" w:type="dxa"/>
            <w:tcBorders>
              <w:top w:val="nil"/>
              <w:left w:val="nil"/>
              <w:bottom w:val="single" w:sz="4" w:space="0" w:color="auto"/>
              <w:right w:val="single" w:sz="4" w:space="0" w:color="auto"/>
            </w:tcBorders>
            <w:shd w:val="clear" w:color="auto" w:fill="auto"/>
            <w:noWrap/>
            <w:vAlign w:val="bottom"/>
            <w:hideMark/>
          </w:tcPr>
          <w:p w14:paraId="513B2DB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567F5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140439</w:t>
            </w:r>
          </w:p>
        </w:tc>
        <w:tc>
          <w:tcPr>
            <w:tcW w:w="1240" w:type="dxa"/>
            <w:tcBorders>
              <w:top w:val="nil"/>
              <w:left w:val="nil"/>
              <w:bottom w:val="single" w:sz="4" w:space="0" w:color="auto"/>
              <w:right w:val="single" w:sz="4" w:space="0" w:color="auto"/>
            </w:tcBorders>
            <w:shd w:val="clear" w:color="auto" w:fill="auto"/>
            <w:noWrap/>
            <w:vAlign w:val="bottom"/>
            <w:hideMark/>
          </w:tcPr>
          <w:p w14:paraId="1F609BC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4.17</w:t>
            </w:r>
          </w:p>
        </w:tc>
        <w:tc>
          <w:tcPr>
            <w:tcW w:w="1240" w:type="dxa"/>
            <w:tcBorders>
              <w:top w:val="nil"/>
              <w:left w:val="nil"/>
              <w:bottom w:val="single" w:sz="4" w:space="0" w:color="auto"/>
              <w:right w:val="single" w:sz="4" w:space="0" w:color="auto"/>
            </w:tcBorders>
            <w:shd w:val="clear" w:color="auto" w:fill="auto"/>
            <w:noWrap/>
            <w:vAlign w:val="bottom"/>
            <w:hideMark/>
          </w:tcPr>
          <w:p w14:paraId="5844F35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185446</w:t>
            </w:r>
          </w:p>
        </w:tc>
        <w:tc>
          <w:tcPr>
            <w:tcW w:w="1240" w:type="dxa"/>
            <w:tcBorders>
              <w:top w:val="nil"/>
              <w:left w:val="nil"/>
              <w:bottom w:val="single" w:sz="4" w:space="0" w:color="auto"/>
              <w:right w:val="single" w:sz="4" w:space="0" w:color="auto"/>
            </w:tcBorders>
            <w:shd w:val="clear" w:color="auto" w:fill="auto"/>
            <w:noWrap/>
            <w:vAlign w:val="bottom"/>
            <w:hideMark/>
          </w:tcPr>
          <w:p w14:paraId="6838267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8.61</w:t>
            </w:r>
          </w:p>
        </w:tc>
      </w:tr>
      <w:tr w:rsidR="00F11909" w:rsidRPr="00F11909" w14:paraId="619412D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BE1E2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lastRenderedPageBreak/>
              <w:t>83</w:t>
            </w:r>
          </w:p>
        </w:tc>
        <w:tc>
          <w:tcPr>
            <w:tcW w:w="1240" w:type="dxa"/>
            <w:tcBorders>
              <w:top w:val="nil"/>
              <w:left w:val="nil"/>
              <w:bottom w:val="single" w:sz="4" w:space="0" w:color="auto"/>
              <w:right w:val="single" w:sz="4" w:space="0" w:color="auto"/>
            </w:tcBorders>
            <w:shd w:val="clear" w:color="auto" w:fill="auto"/>
            <w:noWrap/>
            <w:vAlign w:val="bottom"/>
            <w:hideMark/>
          </w:tcPr>
          <w:p w14:paraId="6598851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7363D3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133483</w:t>
            </w:r>
          </w:p>
        </w:tc>
        <w:tc>
          <w:tcPr>
            <w:tcW w:w="1240" w:type="dxa"/>
            <w:tcBorders>
              <w:top w:val="nil"/>
              <w:left w:val="nil"/>
              <w:bottom w:val="single" w:sz="4" w:space="0" w:color="auto"/>
              <w:right w:val="single" w:sz="4" w:space="0" w:color="auto"/>
            </w:tcBorders>
            <w:shd w:val="clear" w:color="auto" w:fill="auto"/>
            <w:noWrap/>
            <w:vAlign w:val="bottom"/>
            <w:hideMark/>
          </w:tcPr>
          <w:p w14:paraId="66D71E8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3.96</w:t>
            </w:r>
          </w:p>
        </w:tc>
        <w:tc>
          <w:tcPr>
            <w:tcW w:w="1240" w:type="dxa"/>
            <w:tcBorders>
              <w:top w:val="nil"/>
              <w:left w:val="nil"/>
              <w:bottom w:val="single" w:sz="4" w:space="0" w:color="auto"/>
              <w:right w:val="single" w:sz="4" w:space="0" w:color="auto"/>
            </w:tcBorders>
            <w:shd w:val="clear" w:color="auto" w:fill="auto"/>
            <w:noWrap/>
            <w:vAlign w:val="bottom"/>
            <w:hideMark/>
          </w:tcPr>
          <w:p w14:paraId="65BA053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174148</w:t>
            </w:r>
          </w:p>
        </w:tc>
        <w:tc>
          <w:tcPr>
            <w:tcW w:w="1240" w:type="dxa"/>
            <w:tcBorders>
              <w:top w:val="nil"/>
              <w:left w:val="nil"/>
              <w:bottom w:val="single" w:sz="4" w:space="0" w:color="auto"/>
              <w:right w:val="single" w:sz="4" w:space="0" w:color="auto"/>
            </w:tcBorders>
            <w:shd w:val="clear" w:color="auto" w:fill="auto"/>
            <w:noWrap/>
            <w:vAlign w:val="bottom"/>
            <w:hideMark/>
          </w:tcPr>
          <w:p w14:paraId="2C6609D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8.14</w:t>
            </w:r>
          </w:p>
        </w:tc>
      </w:tr>
      <w:tr w:rsidR="00F11909" w:rsidRPr="00F11909" w14:paraId="7572C9B0"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A3692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84</w:t>
            </w:r>
          </w:p>
        </w:tc>
        <w:tc>
          <w:tcPr>
            <w:tcW w:w="1240" w:type="dxa"/>
            <w:tcBorders>
              <w:top w:val="nil"/>
              <w:left w:val="nil"/>
              <w:bottom w:val="single" w:sz="4" w:space="0" w:color="auto"/>
              <w:right w:val="single" w:sz="4" w:space="0" w:color="auto"/>
            </w:tcBorders>
            <w:shd w:val="clear" w:color="auto" w:fill="auto"/>
            <w:noWrap/>
            <w:vAlign w:val="bottom"/>
            <w:hideMark/>
          </w:tcPr>
          <w:p w14:paraId="00057C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D7D360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126612</w:t>
            </w:r>
          </w:p>
        </w:tc>
        <w:tc>
          <w:tcPr>
            <w:tcW w:w="1240" w:type="dxa"/>
            <w:tcBorders>
              <w:top w:val="nil"/>
              <w:left w:val="nil"/>
              <w:bottom w:val="single" w:sz="4" w:space="0" w:color="auto"/>
              <w:right w:val="single" w:sz="4" w:space="0" w:color="auto"/>
            </w:tcBorders>
            <w:shd w:val="clear" w:color="auto" w:fill="auto"/>
            <w:noWrap/>
            <w:vAlign w:val="bottom"/>
            <w:hideMark/>
          </w:tcPr>
          <w:p w14:paraId="778DEDD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3.76</w:t>
            </w:r>
          </w:p>
        </w:tc>
        <w:tc>
          <w:tcPr>
            <w:tcW w:w="1240" w:type="dxa"/>
            <w:tcBorders>
              <w:top w:val="nil"/>
              <w:left w:val="nil"/>
              <w:bottom w:val="single" w:sz="4" w:space="0" w:color="auto"/>
              <w:right w:val="single" w:sz="4" w:space="0" w:color="auto"/>
            </w:tcBorders>
            <w:shd w:val="clear" w:color="auto" w:fill="auto"/>
            <w:noWrap/>
            <w:vAlign w:val="bottom"/>
            <w:hideMark/>
          </w:tcPr>
          <w:p w14:paraId="1AEAA70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163233</w:t>
            </w:r>
          </w:p>
        </w:tc>
        <w:tc>
          <w:tcPr>
            <w:tcW w:w="1240" w:type="dxa"/>
            <w:tcBorders>
              <w:top w:val="nil"/>
              <w:left w:val="nil"/>
              <w:bottom w:val="single" w:sz="4" w:space="0" w:color="auto"/>
              <w:right w:val="single" w:sz="4" w:space="0" w:color="auto"/>
            </w:tcBorders>
            <w:shd w:val="clear" w:color="auto" w:fill="auto"/>
            <w:noWrap/>
            <w:vAlign w:val="bottom"/>
            <w:hideMark/>
          </w:tcPr>
          <w:p w14:paraId="3716818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7.69</w:t>
            </w:r>
          </w:p>
        </w:tc>
      </w:tr>
      <w:tr w:rsidR="00F11909" w:rsidRPr="00F11909" w14:paraId="2270D8D3"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B05BF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85</w:t>
            </w:r>
          </w:p>
        </w:tc>
        <w:tc>
          <w:tcPr>
            <w:tcW w:w="1240" w:type="dxa"/>
            <w:tcBorders>
              <w:top w:val="nil"/>
              <w:left w:val="nil"/>
              <w:bottom w:val="single" w:sz="4" w:space="0" w:color="auto"/>
              <w:right w:val="single" w:sz="4" w:space="0" w:color="auto"/>
            </w:tcBorders>
            <w:shd w:val="clear" w:color="auto" w:fill="auto"/>
            <w:noWrap/>
            <w:vAlign w:val="bottom"/>
            <w:hideMark/>
          </w:tcPr>
          <w:p w14:paraId="3BC6379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E4FF35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119831</w:t>
            </w:r>
          </w:p>
        </w:tc>
        <w:tc>
          <w:tcPr>
            <w:tcW w:w="1240" w:type="dxa"/>
            <w:tcBorders>
              <w:top w:val="nil"/>
              <w:left w:val="nil"/>
              <w:bottom w:val="single" w:sz="4" w:space="0" w:color="auto"/>
              <w:right w:val="single" w:sz="4" w:space="0" w:color="auto"/>
            </w:tcBorders>
            <w:shd w:val="clear" w:color="auto" w:fill="auto"/>
            <w:noWrap/>
            <w:vAlign w:val="bottom"/>
            <w:hideMark/>
          </w:tcPr>
          <w:p w14:paraId="1C37867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3.56</w:t>
            </w:r>
          </w:p>
        </w:tc>
        <w:tc>
          <w:tcPr>
            <w:tcW w:w="1240" w:type="dxa"/>
            <w:tcBorders>
              <w:top w:val="nil"/>
              <w:left w:val="nil"/>
              <w:bottom w:val="single" w:sz="4" w:space="0" w:color="auto"/>
              <w:right w:val="single" w:sz="4" w:space="0" w:color="auto"/>
            </w:tcBorders>
            <w:shd w:val="clear" w:color="auto" w:fill="auto"/>
            <w:noWrap/>
            <w:vAlign w:val="bottom"/>
            <w:hideMark/>
          </w:tcPr>
          <w:p w14:paraId="192E0A4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152689</w:t>
            </w:r>
          </w:p>
        </w:tc>
        <w:tc>
          <w:tcPr>
            <w:tcW w:w="1240" w:type="dxa"/>
            <w:tcBorders>
              <w:top w:val="nil"/>
              <w:left w:val="nil"/>
              <w:bottom w:val="single" w:sz="4" w:space="0" w:color="auto"/>
              <w:right w:val="single" w:sz="4" w:space="0" w:color="auto"/>
            </w:tcBorders>
            <w:shd w:val="clear" w:color="auto" w:fill="auto"/>
            <w:noWrap/>
            <w:vAlign w:val="bottom"/>
            <w:hideMark/>
          </w:tcPr>
          <w:p w14:paraId="164CFC1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7.26</w:t>
            </w:r>
          </w:p>
        </w:tc>
      </w:tr>
      <w:tr w:rsidR="00F11909" w:rsidRPr="00F11909" w14:paraId="088CDD2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3AECE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86</w:t>
            </w:r>
          </w:p>
        </w:tc>
        <w:tc>
          <w:tcPr>
            <w:tcW w:w="1240" w:type="dxa"/>
            <w:tcBorders>
              <w:top w:val="nil"/>
              <w:left w:val="nil"/>
              <w:bottom w:val="single" w:sz="4" w:space="0" w:color="auto"/>
              <w:right w:val="single" w:sz="4" w:space="0" w:color="auto"/>
            </w:tcBorders>
            <w:shd w:val="clear" w:color="auto" w:fill="auto"/>
            <w:noWrap/>
            <w:vAlign w:val="bottom"/>
            <w:hideMark/>
          </w:tcPr>
          <w:p w14:paraId="159EE9A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C768B0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113142</w:t>
            </w:r>
          </w:p>
        </w:tc>
        <w:tc>
          <w:tcPr>
            <w:tcW w:w="1240" w:type="dxa"/>
            <w:tcBorders>
              <w:top w:val="nil"/>
              <w:left w:val="nil"/>
              <w:bottom w:val="single" w:sz="4" w:space="0" w:color="auto"/>
              <w:right w:val="single" w:sz="4" w:space="0" w:color="auto"/>
            </w:tcBorders>
            <w:shd w:val="clear" w:color="auto" w:fill="auto"/>
            <w:noWrap/>
            <w:vAlign w:val="bottom"/>
            <w:hideMark/>
          </w:tcPr>
          <w:p w14:paraId="3AC1545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3.36</w:t>
            </w:r>
          </w:p>
        </w:tc>
        <w:tc>
          <w:tcPr>
            <w:tcW w:w="1240" w:type="dxa"/>
            <w:tcBorders>
              <w:top w:val="nil"/>
              <w:left w:val="nil"/>
              <w:bottom w:val="single" w:sz="4" w:space="0" w:color="auto"/>
              <w:right w:val="single" w:sz="4" w:space="0" w:color="auto"/>
            </w:tcBorders>
            <w:shd w:val="clear" w:color="auto" w:fill="auto"/>
            <w:noWrap/>
            <w:vAlign w:val="bottom"/>
            <w:hideMark/>
          </w:tcPr>
          <w:p w14:paraId="25CCF5D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142506</w:t>
            </w:r>
          </w:p>
        </w:tc>
        <w:tc>
          <w:tcPr>
            <w:tcW w:w="1240" w:type="dxa"/>
            <w:tcBorders>
              <w:top w:val="nil"/>
              <w:left w:val="nil"/>
              <w:bottom w:val="single" w:sz="4" w:space="0" w:color="auto"/>
              <w:right w:val="single" w:sz="4" w:space="0" w:color="auto"/>
            </w:tcBorders>
            <w:shd w:val="clear" w:color="auto" w:fill="auto"/>
            <w:noWrap/>
            <w:vAlign w:val="bottom"/>
            <w:hideMark/>
          </w:tcPr>
          <w:p w14:paraId="4300962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6.84</w:t>
            </w:r>
          </w:p>
        </w:tc>
      </w:tr>
      <w:tr w:rsidR="00F11909" w:rsidRPr="00F11909" w14:paraId="289CA69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0C5D6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87</w:t>
            </w:r>
          </w:p>
        </w:tc>
        <w:tc>
          <w:tcPr>
            <w:tcW w:w="1240" w:type="dxa"/>
            <w:tcBorders>
              <w:top w:val="nil"/>
              <w:left w:val="nil"/>
              <w:bottom w:val="single" w:sz="4" w:space="0" w:color="auto"/>
              <w:right w:val="single" w:sz="4" w:space="0" w:color="auto"/>
            </w:tcBorders>
            <w:shd w:val="clear" w:color="auto" w:fill="auto"/>
            <w:noWrap/>
            <w:vAlign w:val="bottom"/>
            <w:hideMark/>
          </w:tcPr>
          <w:p w14:paraId="38693D5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38643B6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106554</w:t>
            </w:r>
          </w:p>
        </w:tc>
        <w:tc>
          <w:tcPr>
            <w:tcW w:w="1240" w:type="dxa"/>
            <w:tcBorders>
              <w:top w:val="nil"/>
              <w:left w:val="nil"/>
              <w:bottom w:val="single" w:sz="4" w:space="0" w:color="auto"/>
              <w:right w:val="single" w:sz="4" w:space="0" w:color="auto"/>
            </w:tcBorders>
            <w:shd w:val="clear" w:color="auto" w:fill="auto"/>
            <w:noWrap/>
            <w:vAlign w:val="bottom"/>
            <w:hideMark/>
          </w:tcPr>
          <w:p w14:paraId="7846D83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3.16</w:t>
            </w:r>
          </w:p>
        </w:tc>
        <w:tc>
          <w:tcPr>
            <w:tcW w:w="1240" w:type="dxa"/>
            <w:tcBorders>
              <w:top w:val="nil"/>
              <w:left w:val="nil"/>
              <w:bottom w:val="single" w:sz="4" w:space="0" w:color="auto"/>
              <w:right w:val="single" w:sz="4" w:space="0" w:color="auto"/>
            </w:tcBorders>
            <w:shd w:val="clear" w:color="auto" w:fill="auto"/>
            <w:noWrap/>
            <w:vAlign w:val="bottom"/>
            <w:hideMark/>
          </w:tcPr>
          <w:p w14:paraId="50E1D05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132683</w:t>
            </w:r>
          </w:p>
        </w:tc>
        <w:tc>
          <w:tcPr>
            <w:tcW w:w="1240" w:type="dxa"/>
            <w:tcBorders>
              <w:top w:val="nil"/>
              <w:left w:val="nil"/>
              <w:bottom w:val="single" w:sz="4" w:space="0" w:color="auto"/>
              <w:right w:val="single" w:sz="4" w:space="0" w:color="auto"/>
            </w:tcBorders>
            <w:shd w:val="clear" w:color="auto" w:fill="auto"/>
            <w:noWrap/>
            <w:vAlign w:val="bottom"/>
            <w:hideMark/>
          </w:tcPr>
          <w:p w14:paraId="02022D9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6.44</w:t>
            </w:r>
          </w:p>
        </w:tc>
      </w:tr>
      <w:tr w:rsidR="00F11909" w:rsidRPr="00F11909" w14:paraId="425399B6"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CB0D94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88</w:t>
            </w:r>
          </w:p>
        </w:tc>
        <w:tc>
          <w:tcPr>
            <w:tcW w:w="1240" w:type="dxa"/>
            <w:tcBorders>
              <w:top w:val="nil"/>
              <w:left w:val="nil"/>
              <w:bottom w:val="single" w:sz="4" w:space="0" w:color="auto"/>
              <w:right w:val="single" w:sz="4" w:space="0" w:color="auto"/>
            </w:tcBorders>
            <w:shd w:val="clear" w:color="auto" w:fill="auto"/>
            <w:noWrap/>
            <w:vAlign w:val="bottom"/>
            <w:hideMark/>
          </w:tcPr>
          <w:p w14:paraId="478CA6D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9E9D12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100072</w:t>
            </w:r>
          </w:p>
        </w:tc>
        <w:tc>
          <w:tcPr>
            <w:tcW w:w="1240" w:type="dxa"/>
            <w:tcBorders>
              <w:top w:val="nil"/>
              <w:left w:val="nil"/>
              <w:bottom w:val="single" w:sz="4" w:space="0" w:color="auto"/>
              <w:right w:val="single" w:sz="4" w:space="0" w:color="auto"/>
            </w:tcBorders>
            <w:shd w:val="clear" w:color="auto" w:fill="auto"/>
            <w:noWrap/>
            <w:vAlign w:val="bottom"/>
            <w:hideMark/>
          </w:tcPr>
          <w:p w14:paraId="1A09F52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2.97</w:t>
            </w:r>
          </w:p>
        </w:tc>
        <w:tc>
          <w:tcPr>
            <w:tcW w:w="1240" w:type="dxa"/>
            <w:tcBorders>
              <w:top w:val="nil"/>
              <w:left w:val="nil"/>
              <w:bottom w:val="single" w:sz="4" w:space="0" w:color="auto"/>
              <w:right w:val="single" w:sz="4" w:space="0" w:color="auto"/>
            </w:tcBorders>
            <w:shd w:val="clear" w:color="auto" w:fill="auto"/>
            <w:noWrap/>
            <w:vAlign w:val="bottom"/>
            <w:hideMark/>
          </w:tcPr>
          <w:p w14:paraId="0B0F8CC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123212</w:t>
            </w:r>
          </w:p>
        </w:tc>
        <w:tc>
          <w:tcPr>
            <w:tcW w:w="1240" w:type="dxa"/>
            <w:tcBorders>
              <w:top w:val="nil"/>
              <w:left w:val="nil"/>
              <w:bottom w:val="single" w:sz="4" w:space="0" w:color="auto"/>
              <w:right w:val="single" w:sz="4" w:space="0" w:color="auto"/>
            </w:tcBorders>
            <w:shd w:val="clear" w:color="auto" w:fill="auto"/>
            <w:noWrap/>
            <w:vAlign w:val="bottom"/>
            <w:hideMark/>
          </w:tcPr>
          <w:p w14:paraId="6E976D9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6.05</w:t>
            </w:r>
          </w:p>
        </w:tc>
      </w:tr>
      <w:tr w:rsidR="00F11909" w:rsidRPr="00F11909" w14:paraId="3B51AA3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C3CB7F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89</w:t>
            </w:r>
          </w:p>
        </w:tc>
        <w:tc>
          <w:tcPr>
            <w:tcW w:w="1240" w:type="dxa"/>
            <w:tcBorders>
              <w:top w:val="nil"/>
              <w:left w:val="nil"/>
              <w:bottom w:val="single" w:sz="4" w:space="0" w:color="auto"/>
              <w:right w:val="single" w:sz="4" w:space="0" w:color="auto"/>
            </w:tcBorders>
            <w:shd w:val="clear" w:color="auto" w:fill="auto"/>
            <w:noWrap/>
            <w:vAlign w:val="bottom"/>
            <w:hideMark/>
          </w:tcPr>
          <w:p w14:paraId="6069E78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9E30DD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93697</w:t>
            </w:r>
          </w:p>
        </w:tc>
        <w:tc>
          <w:tcPr>
            <w:tcW w:w="1240" w:type="dxa"/>
            <w:tcBorders>
              <w:top w:val="nil"/>
              <w:left w:val="nil"/>
              <w:bottom w:val="single" w:sz="4" w:space="0" w:color="auto"/>
              <w:right w:val="single" w:sz="4" w:space="0" w:color="auto"/>
            </w:tcBorders>
            <w:shd w:val="clear" w:color="auto" w:fill="auto"/>
            <w:noWrap/>
            <w:vAlign w:val="bottom"/>
            <w:hideMark/>
          </w:tcPr>
          <w:p w14:paraId="7697B47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2.78</w:t>
            </w:r>
          </w:p>
        </w:tc>
        <w:tc>
          <w:tcPr>
            <w:tcW w:w="1240" w:type="dxa"/>
            <w:tcBorders>
              <w:top w:val="nil"/>
              <w:left w:val="nil"/>
              <w:bottom w:val="single" w:sz="4" w:space="0" w:color="auto"/>
              <w:right w:val="single" w:sz="4" w:space="0" w:color="auto"/>
            </w:tcBorders>
            <w:shd w:val="clear" w:color="auto" w:fill="auto"/>
            <w:noWrap/>
            <w:vAlign w:val="bottom"/>
            <w:hideMark/>
          </w:tcPr>
          <w:p w14:paraId="34F4447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114078</w:t>
            </w:r>
          </w:p>
        </w:tc>
        <w:tc>
          <w:tcPr>
            <w:tcW w:w="1240" w:type="dxa"/>
            <w:tcBorders>
              <w:top w:val="nil"/>
              <w:left w:val="nil"/>
              <w:bottom w:val="single" w:sz="4" w:space="0" w:color="auto"/>
              <w:right w:val="single" w:sz="4" w:space="0" w:color="auto"/>
            </w:tcBorders>
            <w:shd w:val="clear" w:color="auto" w:fill="auto"/>
            <w:noWrap/>
            <w:vAlign w:val="bottom"/>
            <w:hideMark/>
          </w:tcPr>
          <w:p w14:paraId="19F3DC2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5.68</w:t>
            </w:r>
          </w:p>
        </w:tc>
      </w:tr>
      <w:tr w:rsidR="00F11909" w:rsidRPr="00F11909" w14:paraId="055FDC0A"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FC0F5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90</w:t>
            </w:r>
          </w:p>
        </w:tc>
        <w:tc>
          <w:tcPr>
            <w:tcW w:w="1240" w:type="dxa"/>
            <w:tcBorders>
              <w:top w:val="nil"/>
              <w:left w:val="nil"/>
              <w:bottom w:val="single" w:sz="4" w:space="0" w:color="auto"/>
              <w:right w:val="single" w:sz="4" w:space="0" w:color="auto"/>
            </w:tcBorders>
            <w:shd w:val="clear" w:color="auto" w:fill="auto"/>
            <w:noWrap/>
            <w:vAlign w:val="bottom"/>
            <w:hideMark/>
          </w:tcPr>
          <w:p w14:paraId="4EE4829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F73F2B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87438</w:t>
            </w:r>
          </w:p>
        </w:tc>
        <w:tc>
          <w:tcPr>
            <w:tcW w:w="1240" w:type="dxa"/>
            <w:tcBorders>
              <w:top w:val="nil"/>
              <w:left w:val="nil"/>
              <w:bottom w:val="single" w:sz="4" w:space="0" w:color="auto"/>
              <w:right w:val="single" w:sz="4" w:space="0" w:color="auto"/>
            </w:tcBorders>
            <w:shd w:val="clear" w:color="auto" w:fill="auto"/>
            <w:noWrap/>
            <w:vAlign w:val="bottom"/>
            <w:hideMark/>
          </w:tcPr>
          <w:p w14:paraId="0E323D7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2.60</w:t>
            </w:r>
          </w:p>
        </w:tc>
        <w:tc>
          <w:tcPr>
            <w:tcW w:w="1240" w:type="dxa"/>
            <w:tcBorders>
              <w:top w:val="nil"/>
              <w:left w:val="nil"/>
              <w:bottom w:val="single" w:sz="4" w:space="0" w:color="auto"/>
              <w:right w:val="single" w:sz="4" w:space="0" w:color="auto"/>
            </w:tcBorders>
            <w:shd w:val="clear" w:color="auto" w:fill="auto"/>
            <w:noWrap/>
            <w:vAlign w:val="bottom"/>
            <w:hideMark/>
          </w:tcPr>
          <w:p w14:paraId="386D4E9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105279</w:t>
            </w:r>
          </w:p>
        </w:tc>
        <w:tc>
          <w:tcPr>
            <w:tcW w:w="1240" w:type="dxa"/>
            <w:tcBorders>
              <w:top w:val="nil"/>
              <w:left w:val="nil"/>
              <w:bottom w:val="single" w:sz="4" w:space="0" w:color="auto"/>
              <w:right w:val="single" w:sz="4" w:space="0" w:color="auto"/>
            </w:tcBorders>
            <w:shd w:val="clear" w:color="auto" w:fill="auto"/>
            <w:noWrap/>
            <w:vAlign w:val="bottom"/>
            <w:hideMark/>
          </w:tcPr>
          <w:p w14:paraId="546D6F9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5.32</w:t>
            </w:r>
          </w:p>
        </w:tc>
      </w:tr>
      <w:tr w:rsidR="00F11909" w:rsidRPr="00F11909" w14:paraId="4C1E1D90"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8924B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91</w:t>
            </w:r>
          </w:p>
        </w:tc>
        <w:tc>
          <w:tcPr>
            <w:tcW w:w="1240" w:type="dxa"/>
            <w:tcBorders>
              <w:top w:val="nil"/>
              <w:left w:val="nil"/>
              <w:bottom w:val="single" w:sz="4" w:space="0" w:color="auto"/>
              <w:right w:val="single" w:sz="4" w:space="0" w:color="auto"/>
            </w:tcBorders>
            <w:shd w:val="clear" w:color="auto" w:fill="auto"/>
            <w:noWrap/>
            <w:vAlign w:val="bottom"/>
            <w:hideMark/>
          </w:tcPr>
          <w:p w14:paraId="2D52DD2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EFAABA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81300</w:t>
            </w:r>
          </w:p>
        </w:tc>
        <w:tc>
          <w:tcPr>
            <w:tcW w:w="1240" w:type="dxa"/>
            <w:tcBorders>
              <w:top w:val="nil"/>
              <w:left w:val="nil"/>
              <w:bottom w:val="single" w:sz="4" w:space="0" w:color="auto"/>
              <w:right w:val="single" w:sz="4" w:space="0" w:color="auto"/>
            </w:tcBorders>
            <w:shd w:val="clear" w:color="auto" w:fill="auto"/>
            <w:noWrap/>
            <w:vAlign w:val="bottom"/>
            <w:hideMark/>
          </w:tcPr>
          <w:p w14:paraId="5198365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2.41</w:t>
            </w:r>
          </w:p>
        </w:tc>
        <w:tc>
          <w:tcPr>
            <w:tcW w:w="1240" w:type="dxa"/>
            <w:tcBorders>
              <w:top w:val="nil"/>
              <w:left w:val="nil"/>
              <w:bottom w:val="single" w:sz="4" w:space="0" w:color="auto"/>
              <w:right w:val="single" w:sz="4" w:space="0" w:color="auto"/>
            </w:tcBorders>
            <w:shd w:val="clear" w:color="auto" w:fill="auto"/>
            <w:noWrap/>
            <w:vAlign w:val="bottom"/>
            <w:hideMark/>
          </w:tcPr>
          <w:p w14:paraId="576A113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96803</w:t>
            </w:r>
          </w:p>
        </w:tc>
        <w:tc>
          <w:tcPr>
            <w:tcW w:w="1240" w:type="dxa"/>
            <w:tcBorders>
              <w:top w:val="nil"/>
              <w:left w:val="nil"/>
              <w:bottom w:val="single" w:sz="4" w:space="0" w:color="auto"/>
              <w:right w:val="single" w:sz="4" w:space="0" w:color="auto"/>
            </w:tcBorders>
            <w:shd w:val="clear" w:color="auto" w:fill="auto"/>
            <w:noWrap/>
            <w:vAlign w:val="bottom"/>
            <w:hideMark/>
          </w:tcPr>
          <w:p w14:paraId="1B23EBE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4.97</w:t>
            </w:r>
          </w:p>
        </w:tc>
      </w:tr>
      <w:tr w:rsidR="00F11909" w:rsidRPr="00F11909" w14:paraId="5585FDA7"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6107F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92</w:t>
            </w:r>
          </w:p>
        </w:tc>
        <w:tc>
          <w:tcPr>
            <w:tcW w:w="1240" w:type="dxa"/>
            <w:tcBorders>
              <w:top w:val="nil"/>
              <w:left w:val="nil"/>
              <w:bottom w:val="single" w:sz="4" w:space="0" w:color="auto"/>
              <w:right w:val="single" w:sz="4" w:space="0" w:color="auto"/>
            </w:tcBorders>
            <w:shd w:val="clear" w:color="auto" w:fill="auto"/>
            <w:noWrap/>
            <w:vAlign w:val="bottom"/>
            <w:hideMark/>
          </w:tcPr>
          <w:p w14:paraId="377A47D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9240D0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75276</w:t>
            </w:r>
          </w:p>
        </w:tc>
        <w:tc>
          <w:tcPr>
            <w:tcW w:w="1240" w:type="dxa"/>
            <w:tcBorders>
              <w:top w:val="nil"/>
              <w:left w:val="nil"/>
              <w:bottom w:val="single" w:sz="4" w:space="0" w:color="auto"/>
              <w:right w:val="single" w:sz="4" w:space="0" w:color="auto"/>
            </w:tcBorders>
            <w:shd w:val="clear" w:color="auto" w:fill="auto"/>
            <w:noWrap/>
            <w:vAlign w:val="bottom"/>
            <w:hideMark/>
          </w:tcPr>
          <w:p w14:paraId="2713B4C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2.24</w:t>
            </w:r>
          </w:p>
        </w:tc>
        <w:tc>
          <w:tcPr>
            <w:tcW w:w="1240" w:type="dxa"/>
            <w:tcBorders>
              <w:top w:val="nil"/>
              <w:left w:val="nil"/>
              <w:bottom w:val="single" w:sz="4" w:space="0" w:color="auto"/>
              <w:right w:val="single" w:sz="4" w:space="0" w:color="auto"/>
            </w:tcBorders>
            <w:shd w:val="clear" w:color="auto" w:fill="auto"/>
            <w:noWrap/>
            <w:vAlign w:val="bottom"/>
            <w:hideMark/>
          </w:tcPr>
          <w:p w14:paraId="3A0B393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88630</w:t>
            </w:r>
          </w:p>
        </w:tc>
        <w:tc>
          <w:tcPr>
            <w:tcW w:w="1240" w:type="dxa"/>
            <w:tcBorders>
              <w:top w:val="nil"/>
              <w:left w:val="nil"/>
              <w:bottom w:val="single" w:sz="4" w:space="0" w:color="auto"/>
              <w:right w:val="single" w:sz="4" w:space="0" w:color="auto"/>
            </w:tcBorders>
            <w:shd w:val="clear" w:color="auto" w:fill="auto"/>
            <w:noWrap/>
            <w:vAlign w:val="bottom"/>
            <w:hideMark/>
          </w:tcPr>
          <w:p w14:paraId="5B9DF32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4.63</w:t>
            </w:r>
          </w:p>
        </w:tc>
      </w:tr>
      <w:tr w:rsidR="00F11909" w:rsidRPr="00F11909" w14:paraId="3D29BA35"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60CB6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93</w:t>
            </w:r>
          </w:p>
        </w:tc>
        <w:tc>
          <w:tcPr>
            <w:tcW w:w="1240" w:type="dxa"/>
            <w:tcBorders>
              <w:top w:val="nil"/>
              <w:left w:val="nil"/>
              <w:bottom w:val="single" w:sz="4" w:space="0" w:color="auto"/>
              <w:right w:val="single" w:sz="4" w:space="0" w:color="auto"/>
            </w:tcBorders>
            <w:shd w:val="clear" w:color="auto" w:fill="auto"/>
            <w:noWrap/>
            <w:vAlign w:val="bottom"/>
            <w:hideMark/>
          </w:tcPr>
          <w:p w14:paraId="6C672EA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D76153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69246</w:t>
            </w:r>
          </w:p>
        </w:tc>
        <w:tc>
          <w:tcPr>
            <w:tcW w:w="1240" w:type="dxa"/>
            <w:tcBorders>
              <w:top w:val="nil"/>
              <w:left w:val="nil"/>
              <w:bottom w:val="single" w:sz="4" w:space="0" w:color="auto"/>
              <w:right w:val="single" w:sz="4" w:space="0" w:color="auto"/>
            </w:tcBorders>
            <w:shd w:val="clear" w:color="auto" w:fill="auto"/>
            <w:noWrap/>
            <w:vAlign w:val="bottom"/>
            <w:hideMark/>
          </w:tcPr>
          <w:p w14:paraId="4618905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2.06</w:t>
            </w:r>
          </w:p>
        </w:tc>
        <w:tc>
          <w:tcPr>
            <w:tcW w:w="1240" w:type="dxa"/>
            <w:tcBorders>
              <w:top w:val="nil"/>
              <w:left w:val="nil"/>
              <w:bottom w:val="single" w:sz="4" w:space="0" w:color="auto"/>
              <w:right w:val="single" w:sz="4" w:space="0" w:color="auto"/>
            </w:tcBorders>
            <w:shd w:val="clear" w:color="auto" w:fill="auto"/>
            <w:noWrap/>
            <w:vAlign w:val="bottom"/>
            <w:hideMark/>
          </w:tcPr>
          <w:p w14:paraId="3766E7C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80606</w:t>
            </w:r>
          </w:p>
        </w:tc>
        <w:tc>
          <w:tcPr>
            <w:tcW w:w="1240" w:type="dxa"/>
            <w:tcBorders>
              <w:top w:val="nil"/>
              <w:left w:val="nil"/>
              <w:bottom w:val="single" w:sz="4" w:space="0" w:color="auto"/>
              <w:right w:val="single" w:sz="4" w:space="0" w:color="auto"/>
            </w:tcBorders>
            <w:shd w:val="clear" w:color="auto" w:fill="auto"/>
            <w:noWrap/>
            <w:vAlign w:val="bottom"/>
            <w:hideMark/>
          </w:tcPr>
          <w:p w14:paraId="01D756CD"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4.31</w:t>
            </w:r>
          </w:p>
        </w:tc>
      </w:tr>
      <w:tr w:rsidR="00F11909" w:rsidRPr="00F11909" w14:paraId="1138EBEF"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D964E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94</w:t>
            </w:r>
          </w:p>
        </w:tc>
        <w:tc>
          <w:tcPr>
            <w:tcW w:w="1240" w:type="dxa"/>
            <w:tcBorders>
              <w:top w:val="nil"/>
              <w:left w:val="nil"/>
              <w:bottom w:val="single" w:sz="4" w:space="0" w:color="auto"/>
              <w:right w:val="single" w:sz="4" w:space="0" w:color="auto"/>
            </w:tcBorders>
            <w:shd w:val="clear" w:color="auto" w:fill="auto"/>
            <w:noWrap/>
            <w:vAlign w:val="bottom"/>
            <w:hideMark/>
          </w:tcPr>
          <w:p w14:paraId="23003CF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B2ED9A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63288</w:t>
            </w:r>
          </w:p>
        </w:tc>
        <w:tc>
          <w:tcPr>
            <w:tcW w:w="1240" w:type="dxa"/>
            <w:tcBorders>
              <w:top w:val="nil"/>
              <w:left w:val="nil"/>
              <w:bottom w:val="single" w:sz="4" w:space="0" w:color="auto"/>
              <w:right w:val="single" w:sz="4" w:space="0" w:color="auto"/>
            </w:tcBorders>
            <w:shd w:val="clear" w:color="auto" w:fill="auto"/>
            <w:noWrap/>
            <w:vAlign w:val="bottom"/>
            <w:hideMark/>
          </w:tcPr>
          <w:p w14:paraId="2F605E9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1.88</w:t>
            </w:r>
          </w:p>
        </w:tc>
        <w:tc>
          <w:tcPr>
            <w:tcW w:w="1240" w:type="dxa"/>
            <w:tcBorders>
              <w:top w:val="nil"/>
              <w:left w:val="nil"/>
              <w:bottom w:val="single" w:sz="4" w:space="0" w:color="auto"/>
              <w:right w:val="single" w:sz="4" w:space="0" w:color="auto"/>
            </w:tcBorders>
            <w:shd w:val="clear" w:color="auto" w:fill="auto"/>
            <w:noWrap/>
            <w:vAlign w:val="bottom"/>
            <w:hideMark/>
          </w:tcPr>
          <w:p w14:paraId="1F19A3E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72811</w:t>
            </w:r>
          </w:p>
        </w:tc>
        <w:tc>
          <w:tcPr>
            <w:tcW w:w="1240" w:type="dxa"/>
            <w:tcBorders>
              <w:top w:val="nil"/>
              <w:left w:val="nil"/>
              <w:bottom w:val="single" w:sz="4" w:space="0" w:color="auto"/>
              <w:right w:val="single" w:sz="4" w:space="0" w:color="auto"/>
            </w:tcBorders>
            <w:shd w:val="clear" w:color="auto" w:fill="auto"/>
            <w:noWrap/>
            <w:vAlign w:val="bottom"/>
            <w:hideMark/>
          </w:tcPr>
          <w:p w14:paraId="35B238C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3.99</w:t>
            </w:r>
          </w:p>
        </w:tc>
      </w:tr>
      <w:tr w:rsidR="00F11909" w:rsidRPr="00F11909" w14:paraId="2A1CD409"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BFE7C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95</w:t>
            </w:r>
          </w:p>
        </w:tc>
        <w:tc>
          <w:tcPr>
            <w:tcW w:w="1240" w:type="dxa"/>
            <w:tcBorders>
              <w:top w:val="nil"/>
              <w:left w:val="nil"/>
              <w:bottom w:val="single" w:sz="4" w:space="0" w:color="auto"/>
              <w:right w:val="single" w:sz="4" w:space="0" w:color="auto"/>
            </w:tcBorders>
            <w:shd w:val="clear" w:color="auto" w:fill="auto"/>
            <w:noWrap/>
            <w:vAlign w:val="bottom"/>
            <w:hideMark/>
          </w:tcPr>
          <w:p w14:paraId="102C4AE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E41AEC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57178</w:t>
            </w:r>
          </w:p>
        </w:tc>
        <w:tc>
          <w:tcPr>
            <w:tcW w:w="1240" w:type="dxa"/>
            <w:tcBorders>
              <w:top w:val="nil"/>
              <w:left w:val="nil"/>
              <w:bottom w:val="single" w:sz="4" w:space="0" w:color="auto"/>
              <w:right w:val="single" w:sz="4" w:space="0" w:color="auto"/>
            </w:tcBorders>
            <w:shd w:val="clear" w:color="auto" w:fill="auto"/>
            <w:noWrap/>
            <w:vAlign w:val="bottom"/>
            <w:hideMark/>
          </w:tcPr>
          <w:p w14:paraId="08DAA0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1.70</w:t>
            </w:r>
          </w:p>
        </w:tc>
        <w:tc>
          <w:tcPr>
            <w:tcW w:w="1240" w:type="dxa"/>
            <w:tcBorders>
              <w:top w:val="nil"/>
              <w:left w:val="nil"/>
              <w:bottom w:val="single" w:sz="4" w:space="0" w:color="auto"/>
              <w:right w:val="single" w:sz="4" w:space="0" w:color="auto"/>
            </w:tcBorders>
            <w:shd w:val="clear" w:color="auto" w:fill="auto"/>
            <w:noWrap/>
            <w:vAlign w:val="bottom"/>
            <w:hideMark/>
          </w:tcPr>
          <w:p w14:paraId="464355B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64982</w:t>
            </w:r>
          </w:p>
        </w:tc>
        <w:tc>
          <w:tcPr>
            <w:tcW w:w="1240" w:type="dxa"/>
            <w:tcBorders>
              <w:top w:val="nil"/>
              <w:left w:val="nil"/>
              <w:bottom w:val="single" w:sz="4" w:space="0" w:color="auto"/>
              <w:right w:val="single" w:sz="4" w:space="0" w:color="auto"/>
            </w:tcBorders>
            <w:shd w:val="clear" w:color="auto" w:fill="auto"/>
            <w:noWrap/>
            <w:vAlign w:val="bottom"/>
            <w:hideMark/>
          </w:tcPr>
          <w:p w14:paraId="203B9DA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3.67</w:t>
            </w:r>
          </w:p>
        </w:tc>
      </w:tr>
      <w:tr w:rsidR="00F11909" w:rsidRPr="00F11909" w14:paraId="3BF1B462"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FF1D1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96</w:t>
            </w:r>
          </w:p>
        </w:tc>
        <w:tc>
          <w:tcPr>
            <w:tcW w:w="1240" w:type="dxa"/>
            <w:tcBorders>
              <w:top w:val="nil"/>
              <w:left w:val="nil"/>
              <w:bottom w:val="single" w:sz="4" w:space="0" w:color="auto"/>
              <w:right w:val="single" w:sz="4" w:space="0" w:color="auto"/>
            </w:tcBorders>
            <w:shd w:val="clear" w:color="auto" w:fill="auto"/>
            <w:noWrap/>
            <w:vAlign w:val="bottom"/>
            <w:hideMark/>
          </w:tcPr>
          <w:p w14:paraId="0C0C8BB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5858F5C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50842</w:t>
            </w:r>
          </w:p>
        </w:tc>
        <w:tc>
          <w:tcPr>
            <w:tcW w:w="1240" w:type="dxa"/>
            <w:tcBorders>
              <w:top w:val="nil"/>
              <w:left w:val="nil"/>
              <w:bottom w:val="single" w:sz="4" w:space="0" w:color="auto"/>
              <w:right w:val="single" w:sz="4" w:space="0" w:color="auto"/>
            </w:tcBorders>
            <w:shd w:val="clear" w:color="auto" w:fill="auto"/>
            <w:noWrap/>
            <w:vAlign w:val="bottom"/>
            <w:hideMark/>
          </w:tcPr>
          <w:p w14:paraId="67DA78C9"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1.51</w:t>
            </w:r>
          </w:p>
        </w:tc>
        <w:tc>
          <w:tcPr>
            <w:tcW w:w="1240" w:type="dxa"/>
            <w:tcBorders>
              <w:top w:val="nil"/>
              <w:left w:val="nil"/>
              <w:bottom w:val="single" w:sz="4" w:space="0" w:color="auto"/>
              <w:right w:val="single" w:sz="4" w:space="0" w:color="auto"/>
            </w:tcBorders>
            <w:shd w:val="clear" w:color="auto" w:fill="auto"/>
            <w:noWrap/>
            <w:vAlign w:val="bottom"/>
            <w:hideMark/>
          </w:tcPr>
          <w:p w14:paraId="4358A38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57038</w:t>
            </w:r>
          </w:p>
        </w:tc>
        <w:tc>
          <w:tcPr>
            <w:tcW w:w="1240" w:type="dxa"/>
            <w:tcBorders>
              <w:top w:val="nil"/>
              <w:left w:val="nil"/>
              <w:bottom w:val="single" w:sz="4" w:space="0" w:color="auto"/>
              <w:right w:val="single" w:sz="4" w:space="0" w:color="auto"/>
            </w:tcBorders>
            <w:shd w:val="clear" w:color="auto" w:fill="auto"/>
            <w:noWrap/>
            <w:vAlign w:val="bottom"/>
            <w:hideMark/>
          </w:tcPr>
          <w:p w14:paraId="3A85D96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3.34</w:t>
            </w:r>
          </w:p>
        </w:tc>
      </w:tr>
      <w:tr w:rsidR="00F11909" w:rsidRPr="00F11909" w14:paraId="3E2D4621"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A1F26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97</w:t>
            </w:r>
          </w:p>
        </w:tc>
        <w:tc>
          <w:tcPr>
            <w:tcW w:w="1240" w:type="dxa"/>
            <w:tcBorders>
              <w:top w:val="nil"/>
              <w:left w:val="nil"/>
              <w:bottom w:val="single" w:sz="4" w:space="0" w:color="auto"/>
              <w:right w:val="single" w:sz="4" w:space="0" w:color="auto"/>
            </w:tcBorders>
            <w:shd w:val="clear" w:color="auto" w:fill="auto"/>
            <w:noWrap/>
            <w:vAlign w:val="bottom"/>
            <w:hideMark/>
          </w:tcPr>
          <w:p w14:paraId="59DC913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7DBAB46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44078</w:t>
            </w:r>
          </w:p>
        </w:tc>
        <w:tc>
          <w:tcPr>
            <w:tcW w:w="1240" w:type="dxa"/>
            <w:tcBorders>
              <w:top w:val="nil"/>
              <w:left w:val="nil"/>
              <w:bottom w:val="single" w:sz="4" w:space="0" w:color="auto"/>
              <w:right w:val="single" w:sz="4" w:space="0" w:color="auto"/>
            </w:tcBorders>
            <w:shd w:val="clear" w:color="auto" w:fill="auto"/>
            <w:noWrap/>
            <w:vAlign w:val="bottom"/>
            <w:hideMark/>
          </w:tcPr>
          <w:p w14:paraId="7EA6D43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1.31</w:t>
            </w:r>
          </w:p>
        </w:tc>
        <w:tc>
          <w:tcPr>
            <w:tcW w:w="1240" w:type="dxa"/>
            <w:tcBorders>
              <w:top w:val="nil"/>
              <w:left w:val="nil"/>
              <w:bottom w:val="single" w:sz="4" w:space="0" w:color="auto"/>
              <w:right w:val="single" w:sz="4" w:space="0" w:color="auto"/>
            </w:tcBorders>
            <w:shd w:val="clear" w:color="auto" w:fill="auto"/>
            <w:noWrap/>
            <w:vAlign w:val="bottom"/>
            <w:hideMark/>
          </w:tcPr>
          <w:p w14:paraId="61272574"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48764</w:t>
            </w:r>
          </w:p>
        </w:tc>
        <w:tc>
          <w:tcPr>
            <w:tcW w:w="1240" w:type="dxa"/>
            <w:tcBorders>
              <w:top w:val="nil"/>
              <w:left w:val="nil"/>
              <w:bottom w:val="single" w:sz="4" w:space="0" w:color="auto"/>
              <w:right w:val="single" w:sz="4" w:space="0" w:color="auto"/>
            </w:tcBorders>
            <w:shd w:val="clear" w:color="auto" w:fill="auto"/>
            <w:noWrap/>
            <w:vAlign w:val="bottom"/>
            <w:hideMark/>
          </w:tcPr>
          <w:p w14:paraId="35D4C24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3.00</w:t>
            </w:r>
          </w:p>
        </w:tc>
      </w:tr>
      <w:tr w:rsidR="00F11909" w:rsidRPr="00F11909" w14:paraId="4A11505D"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9E825E5"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98</w:t>
            </w:r>
          </w:p>
        </w:tc>
        <w:tc>
          <w:tcPr>
            <w:tcW w:w="1240" w:type="dxa"/>
            <w:tcBorders>
              <w:top w:val="nil"/>
              <w:left w:val="nil"/>
              <w:bottom w:val="single" w:sz="4" w:space="0" w:color="auto"/>
              <w:right w:val="single" w:sz="4" w:space="0" w:color="auto"/>
            </w:tcBorders>
            <w:shd w:val="clear" w:color="auto" w:fill="auto"/>
            <w:noWrap/>
            <w:vAlign w:val="bottom"/>
            <w:hideMark/>
          </w:tcPr>
          <w:p w14:paraId="0A02AE1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3DD716A"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36515</w:t>
            </w:r>
          </w:p>
        </w:tc>
        <w:tc>
          <w:tcPr>
            <w:tcW w:w="1240" w:type="dxa"/>
            <w:tcBorders>
              <w:top w:val="nil"/>
              <w:left w:val="nil"/>
              <w:bottom w:val="single" w:sz="4" w:space="0" w:color="auto"/>
              <w:right w:val="single" w:sz="4" w:space="0" w:color="auto"/>
            </w:tcBorders>
            <w:shd w:val="clear" w:color="auto" w:fill="auto"/>
            <w:noWrap/>
            <w:vAlign w:val="bottom"/>
            <w:hideMark/>
          </w:tcPr>
          <w:p w14:paraId="0154A6C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1.08</w:t>
            </w:r>
          </w:p>
        </w:tc>
        <w:tc>
          <w:tcPr>
            <w:tcW w:w="1240" w:type="dxa"/>
            <w:tcBorders>
              <w:top w:val="nil"/>
              <w:left w:val="nil"/>
              <w:bottom w:val="single" w:sz="4" w:space="0" w:color="auto"/>
              <w:right w:val="single" w:sz="4" w:space="0" w:color="auto"/>
            </w:tcBorders>
            <w:shd w:val="clear" w:color="auto" w:fill="auto"/>
            <w:noWrap/>
            <w:vAlign w:val="bottom"/>
            <w:hideMark/>
          </w:tcPr>
          <w:p w14:paraId="279008A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39781</w:t>
            </w:r>
          </w:p>
        </w:tc>
        <w:tc>
          <w:tcPr>
            <w:tcW w:w="1240" w:type="dxa"/>
            <w:tcBorders>
              <w:top w:val="nil"/>
              <w:left w:val="nil"/>
              <w:bottom w:val="single" w:sz="4" w:space="0" w:color="auto"/>
              <w:right w:val="single" w:sz="4" w:space="0" w:color="auto"/>
            </w:tcBorders>
            <w:shd w:val="clear" w:color="auto" w:fill="auto"/>
            <w:noWrap/>
            <w:vAlign w:val="bottom"/>
            <w:hideMark/>
          </w:tcPr>
          <w:p w14:paraId="5BA7A928"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2.63</w:t>
            </w:r>
          </w:p>
        </w:tc>
      </w:tr>
      <w:tr w:rsidR="00F11909" w:rsidRPr="00F11909" w14:paraId="775AA348"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44E67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99</w:t>
            </w:r>
          </w:p>
        </w:tc>
        <w:tc>
          <w:tcPr>
            <w:tcW w:w="1240" w:type="dxa"/>
            <w:tcBorders>
              <w:top w:val="nil"/>
              <w:left w:val="nil"/>
              <w:bottom w:val="single" w:sz="4" w:space="0" w:color="auto"/>
              <w:right w:val="single" w:sz="4" w:space="0" w:color="auto"/>
            </w:tcBorders>
            <w:shd w:val="clear" w:color="auto" w:fill="auto"/>
            <w:noWrap/>
            <w:vAlign w:val="bottom"/>
            <w:hideMark/>
          </w:tcPr>
          <w:p w14:paraId="0F492AAF"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4F746C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27532</w:t>
            </w:r>
          </w:p>
        </w:tc>
        <w:tc>
          <w:tcPr>
            <w:tcW w:w="1240" w:type="dxa"/>
            <w:tcBorders>
              <w:top w:val="nil"/>
              <w:left w:val="nil"/>
              <w:bottom w:val="single" w:sz="4" w:space="0" w:color="auto"/>
              <w:right w:val="single" w:sz="4" w:space="0" w:color="auto"/>
            </w:tcBorders>
            <w:shd w:val="clear" w:color="auto" w:fill="auto"/>
            <w:noWrap/>
            <w:vAlign w:val="bottom"/>
            <w:hideMark/>
          </w:tcPr>
          <w:p w14:paraId="1D640E67"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0.82</w:t>
            </w:r>
          </w:p>
        </w:tc>
        <w:tc>
          <w:tcPr>
            <w:tcW w:w="1240" w:type="dxa"/>
            <w:tcBorders>
              <w:top w:val="nil"/>
              <w:left w:val="nil"/>
              <w:bottom w:val="single" w:sz="4" w:space="0" w:color="auto"/>
              <w:right w:val="single" w:sz="4" w:space="0" w:color="auto"/>
            </w:tcBorders>
            <w:shd w:val="clear" w:color="auto" w:fill="auto"/>
            <w:noWrap/>
            <w:vAlign w:val="bottom"/>
            <w:hideMark/>
          </w:tcPr>
          <w:p w14:paraId="2289366C"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29482</w:t>
            </w:r>
          </w:p>
        </w:tc>
        <w:tc>
          <w:tcPr>
            <w:tcW w:w="1240" w:type="dxa"/>
            <w:tcBorders>
              <w:top w:val="nil"/>
              <w:left w:val="nil"/>
              <w:bottom w:val="single" w:sz="4" w:space="0" w:color="auto"/>
              <w:right w:val="single" w:sz="4" w:space="0" w:color="auto"/>
            </w:tcBorders>
            <w:shd w:val="clear" w:color="auto" w:fill="auto"/>
            <w:noWrap/>
            <w:vAlign w:val="bottom"/>
            <w:hideMark/>
          </w:tcPr>
          <w:p w14:paraId="04F99F23"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2.21</w:t>
            </w:r>
          </w:p>
        </w:tc>
      </w:tr>
      <w:tr w:rsidR="00F11909" w:rsidRPr="00F11909" w14:paraId="4F2FD314" w14:textId="77777777" w:rsidTr="00F11909">
        <w:trPr>
          <w:trHeight w:val="31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36E961"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4A4218E"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proofErr w:type="spellStart"/>
            <w:r w:rsidRPr="00F11909">
              <w:rPr>
                <w:rFonts w:ascii="Times New Roman" w:eastAsia="Times New Roman" w:hAnsi="Times New Roman" w:cs="Times New Roman"/>
                <w:color w:val="000000"/>
                <w:sz w:val="24"/>
                <w:szCs w:val="24"/>
                <w:lang w:eastAsia="es-MX"/>
              </w:rPr>
              <w:t>female</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17A80D0B"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16033</w:t>
            </w:r>
          </w:p>
        </w:tc>
        <w:tc>
          <w:tcPr>
            <w:tcW w:w="1240" w:type="dxa"/>
            <w:tcBorders>
              <w:top w:val="nil"/>
              <w:left w:val="nil"/>
              <w:bottom w:val="single" w:sz="4" w:space="0" w:color="auto"/>
              <w:right w:val="single" w:sz="4" w:space="0" w:color="auto"/>
            </w:tcBorders>
            <w:shd w:val="clear" w:color="auto" w:fill="auto"/>
            <w:noWrap/>
            <w:vAlign w:val="bottom"/>
            <w:hideMark/>
          </w:tcPr>
          <w:p w14:paraId="25092B46"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0.48</w:t>
            </w:r>
          </w:p>
        </w:tc>
        <w:tc>
          <w:tcPr>
            <w:tcW w:w="1240" w:type="dxa"/>
            <w:tcBorders>
              <w:top w:val="nil"/>
              <w:left w:val="nil"/>
              <w:bottom w:val="single" w:sz="4" w:space="0" w:color="auto"/>
              <w:right w:val="single" w:sz="4" w:space="0" w:color="auto"/>
            </w:tcBorders>
            <w:shd w:val="clear" w:color="auto" w:fill="auto"/>
            <w:noWrap/>
            <w:vAlign w:val="bottom"/>
            <w:hideMark/>
          </w:tcPr>
          <w:p w14:paraId="6BCDF2D2"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16834</w:t>
            </w:r>
          </w:p>
        </w:tc>
        <w:tc>
          <w:tcPr>
            <w:tcW w:w="1240" w:type="dxa"/>
            <w:tcBorders>
              <w:top w:val="nil"/>
              <w:left w:val="nil"/>
              <w:bottom w:val="single" w:sz="4" w:space="0" w:color="auto"/>
              <w:right w:val="single" w:sz="4" w:space="0" w:color="auto"/>
            </w:tcBorders>
            <w:shd w:val="clear" w:color="auto" w:fill="auto"/>
            <w:noWrap/>
            <w:vAlign w:val="bottom"/>
            <w:hideMark/>
          </w:tcPr>
          <w:p w14:paraId="56E94CB0" w14:textId="77777777" w:rsidR="00F11909" w:rsidRPr="00F11909" w:rsidRDefault="00F11909" w:rsidP="00F11909">
            <w:pPr>
              <w:spacing w:after="0" w:line="240" w:lineRule="auto"/>
              <w:jc w:val="center"/>
              <w:rPr>
                <w:rFonts w:ascii="Times New Roman" w:eastAsia="Times New Roman" w:hAnsi="Times New Roman" w:cs="Times New Roman"/>
                <w:color w:val="000000"/>
                <w:sz w:val="24"/>
                <w:szCs w:val="24"/>
                <w:lang w:eastAsia="es-MX"/>
              </w:rPr>
            </w:pPr>
            <w:r w:rsidRPr="00F11909">
              <w:rPr>
                <w:rFonts w:ascii="Times New Roman" w:eastAsia="Times New Roman" w:hAnsi="Times New Roman" w:cs="Times New Roman"/>
                <w:color w:val="000000"/>
                <w:sz w:val="24"/>
                <w:szCs w:val="24"/>
                <w:lang w:eastAsia="es-MX"/>
              </w:rPr>
              <w:t>1.69</w:t>
            </w:r>
          </w:p>
        </w:tc>
      </w:tr>
    </w:tbl>
    <w:p w14:paraId="73EAC008" w14:textId="77777777" w:rsidR="0066428F" w:rsidRPr="00597F7F" w:rsidRDefault="0066428F" w:rsidP="008C5DEE">
      <w:pPr>
        <w:jc w:val="both"/>
        <w:rPr>
          <w:rFonts w:asciiTheme="majorHAnsi" w:hAnsiTheme="majorHAnsi" w:cstheme="majorHAnsi"/>
        </w:rPr>
      </w:pPr>
    </w:p>
    <w:sectPr w:rsidR="0066428F" w:rsidRPr="00597F7F" w:rsidSect="00A92014">
      <w:footerReference w:type="default" r:id="rId23"/>
      <w:pgSz w:w="12240" w:h="15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Hirsch , Sarah W" w:date="2021-06-11T13:08:00Z" w:initials="H,SW">
    <w:p w14:paraId="0EC6E88C" w14:textId="709DD281" w:rsidR="00467ADB" w:rsidRPr="00FA5DF8" w:rsidRDefault="00467ADB">
      <w:pPr>
        <w:pStyle w:val="Textocomentario"/>
        <w:rPr>
          <w:lang w:val="en-US"/>
        </w:rPr>
      </w:pPr>
      <w:r>
        <w:rPr>
          <w:rStyle w:val="Refdecomentario"/>
        </w:rPr>
        <w:annotationRef/>
      </w:r>
      <w:r>
        <w:rPr>
          <w:lang w:val="en-US"/>
        </w:rPr>
        <w:t xml:space="preserve">Suggestion: </w:t>
      </w:r>
      <w:r w:rsidRPr="00FA5DF8">
        <w:rPr>
          <w:lang w:val="en-US"/>
        </w:rPr>
        <w:t>Due to this situation, it is essential to study…</w:t>
      </w:r>
    </w:p>
  </w:comment>
  <w:comment w:id="6" w:author="Hirsch , Sarah W" w:date="2021-06-11T13:09:00Z" w:initials="H,SW">
    <w:p w14:paraId="71A17FD1" w14:textId="09AAF2AA" w:rsidR="00467ADB" w:rsidRPr="00FA5DF8" w:rsidRDefault="00467ADB">
      <w:pPr>
        <w:pStyle w:val="Textocomentario"/>
        <w:rPr>
          <w:lang w:val="en-US"/>
        </w:rPr>
      </w:pPr>
      <w:r>
        <w:rPr>
          <w:rStyle w:val="Refdecomentario"/>
        </w:rPr>
        <w:annotationRef/>
      </w:r>
      <w:r>
        <w:rPr>
          <w:lang w:val="en-US"/>
        </w:rPr>
        <w:t xml:space="preserve">Suggestion: </w:t>
      </w:r>
      <w:r w:rsidRPr="00FA5DF8">
        <w:rPr>
          <w:lang w:val="en-US"/>
        </w:rPr>
        <w:t>Estimate the difference between e</w:t>
      </w:r>
      <w:r>
        <w:rPr>
          <w:lang w:val="en-US"/>
        </w:rPr>
        <w:t>xpected and observed deaths due to the pandemic</w:t>
      </w:r>
    </w:p>
  </w:comment>
  <w:comment w:id="7" w:author="Hirsch , Sarah W" w:date="2021-06-11T13:11:00Z" w:initials="H,SW">
    <w:p w14:paraId="7B5C2359" w14:textId="4CA00ABD" w:rsidR="00467ADB" w:rsidRPr="00FA5DF8" w:rsidRDefault="00467ADB">
      <w:pPr>
        <w:pStyle w:val="Textocomentario"/>
        <w:rPr>
          <w:lang w:val="en-US"/>
        </w:rPr>
      </w:pPr>
      <w:r>
        <w:rPr>
          <w:rStyle w:val="Refdecomentario"/>
        </w:rPr>
        <w:annotationRef/>
      </w:r>
      <w:r w:rsidRPr="00FA5DF8">
        <w:rPr>
          <w:lang w:val="en-US"/>
        </w:rPr>
        <w:t xml:space="preserve">Always use the </w:t>
      </w:r>
      <w:r>
        <w:rPr>
          <w:lang w:val="en-US"/>
        </w:rPr>
        <w:t>apostrophe</w:t>
      </w:r>
      <w:r w:rsidRPr="00FA5DF8">
        <w:rPr>
          <w:lang w:val="en-US"/>
        </w:rPr>
        <w:t xml:space="preserve"> </w:t>
      </w:r>
      <w:proofErr w:type="spellStart"/>
      <w:r w:rsidRPr="00FA5DF8">
        <w:rPr>
          <w:lang w:val="en-US"/>
        </w:rPr>
        <w:t>car</w:t>
      </w:r>
      <w:r>
        <w:rPr>
          <w:lang w:val="en-US"/>
        </w:rPr>
        <w:t>a</w:t>
      </w:r>
      <w:r w:rsidRPr="00FA5DF8">
        <w:rPr>
          <w:lang w:val="en-US"/>
        </w:rPr>
        <w:t>cter</w:t>
      </w:r>
      <w:proofErr w:type="spellEnd"/>
      <w:r w:rsidRPr="00FA5DF8">
        <w:rPr>
          <w:lang w:val="en-US"/>
        </w:rPr>
        <w:t xml:space="preserve"> </w:t>
      </w:r>
      <w:r>
        <w:rPr>
          <w:lang w:val="en-US"/>
        </w:rPr>
        <w:t xml:space="preserve">(‘) </w:t>
      </w:r>
      <w:r w:rsidRPr="00FA5DF8">
        <w:rPr>
          <w:lang w:val="en-US"/>
        </w:rPr>
        <w:t>a</w:t>
      </w:r>
      <w:r>
        <w:rPr>
          <w:lang w:val="en-US"/>
        </w:rPr>
        <w:t>nd never the accent character (`)</w:t>
      </w:r>
    </w:p>
  </w:comment>
  <w:comment w:id="8" w:author="Hirsch , Sarah W" w:date="2021-06-11T13:13:00Z" w:initials="H,SW">
    <w:p w14:paraId="32C8CF1A" w14:textId="2734EC68" w:rsidR="00467ADB" w:rsidRPr="00FA5DF8" w:rsidRDefault="00467ADB">
      <w:pPr>
        <w:pStyle w:val="Textocomentario"/>
        <w:rPr>
          <w:lang w:val="en-US"/>
        </w:rPr>
      </w:pPr>
      <w:r>
        <w:rPr>
          <w:rStyle w:val="Refdecomentario"/>
        </w:rPr>
        <w:annotationRef/>
      </w:r>
      <w:r w:rsidRPr="00FA5DF8">
        <w:rPr>
          <w:lang w:val="en-US"/>
        </w:rPr>
        <w:t>More than observed?</w:t>
      </w:r>
    </w:p>
  </w:comment>
  <w:comment w:id="11" w:author="Hirsch , Sarah W" w:date="2021-06-11T13:14:00Z" w:initials="H,SW">
    <w:p w14:paraId="37A418BF" w14:textId="77777777" w:rsidR="00467ADB" w:rsidRDefault="00467ADB">
      <w:pPr>
        <w:pStyle w:val="Textocomentario"/>
        <w:rPr>
          <w:lang w:val="en-US"/>
        </w:rPr>
      </w:pPr>
      <w:r>
        <w:rPr>
          <w:rStyle w:val="Refdecomentario"/>
        </w:rPr>
        <w:annotationRef/>
      </w:r>
      <w:r w:rsidRPr="00FA5DF8">
        <w:rPr>
          <w:lang w:val="en-US"/>
        </w:rPr>
        <w:t>I</w:t>
      </w:r>
      <w:r>
        <w:rPr>
          <w:lang w:val="en-US"/>
        </w:rPr>
        <w:t xml:space="preserve"> think there are studies that have evaluated Mexico’s excess mortality, but maybe they haven’t been used for that purpose.</w:t>
      </w:r>
    </w:p>
    <w:p w14:paraId="5FBF4353" w14:textId="77777777" w:rsidR="00467ADB" w:rsidRDefault="00467ADB">
      <w:pPr>
        <w:pStyle w:val="Textocomentario"/>
        <w:rPr>
          <w:lang w:val="en-US"/>
        </w:rPr>
      </w:pPr>
    </w:p>
    <w:p w14:paraId="4601AAC2" w14:textId="0A328A03" w:rsidR="00467ADB" w:rsidRPr="00FA5DF8" w:rsidRDefault="00467ADB">
      <w:pPr>
        <w:pStyle w:val="Textocomentario"/>
        <w:rPr>
          <w:lang w:val="en-US"/>
        </w:rPr>
      </w:pPr>
      <w:r>
        <w:rPr>
          <w:lang w:val="en-US"/>
        </w:rPr>
        <w:t>A better way of phrasing it might be, “of the studies that have estimated… none have been used to evaluate the effectiveness…”</w:t>
      </w:r>
    </w:p>
  </w:comment>
  <w:comment w:id="14" w:author="Hirsch , Sarah W" w:date="2021-06-11T13:15:00Z" w:initials="H,SW">
    <w:p w14:paraId="4FE53D07" w14:textId="1B51A1CB" w:rsidR="00467ADB" w:rsidRPr="00771E11" w:rsidRDefault="00467ADB">
      <w:pPr>
        <w:pStyle w:val="Textocomentario"/>
        <w:rPr>
          <w:lang w:val="en-US"/>
        </w:rPr>
      </w:pPr>
      <w:r>
        <w:rPr>
          <w:rStyle w:val="Refdecomentario"/>
        </w:rPr>
        <w:annotationRef/>
      </w:r>
      <w:r w:rsidRPr="00771E11">
        <w:rPr>
          <w:lang w:val="en-US"/>
        </w:rPr>
        <w:t>Analyze different policy alternatives?</w:t>
      </w:r>
    </w:p>
  </w:comment>
  <w:comment w:id="26" w:author="Hirsch , Sarah W" w:date="2021-06-11T13:17:00Z" w:initials="H,SW">
    <w:p w14:paraId="247724BC" w14:textId="1C4946C3" w:rsidR="00467ADB" w:rsidRPr="00771E11" w:rsidRDefault="00467ADB">
      <w:pPr>
        <w:pStyle w:val="Textocomentario"/>
        <w:rPr>
          <w:lang w:val="en-US"/>
        </w:rPr>
      </w:pPr>
      <w:r>
        <w:rPr>
          <w:rStyle w:val="Refdecomentario"/>
        </w:rPr>
        <w:annotationRef/>
      </w:r>
      <w:r w:rsidRPr="00771E11">
        <w:rPr>
          <w:lang w:val="en-US"/>
        </w:rPr>
        <w:t>Include a</w:t>
      </w:r>
      <w:r>
        <w:rPr>
          <w:lang w:val="en-US"/>
        </w:rPr>
        <w:t>cronym in Spanish for reference</w:t>
      </w:r>
    </w:p>
  </w:comment>
  <w:comment w:id="27" w:author="Jeremy Goldhaber-Fiebert" w:date="2021-04-15T13:49:00Z" w:initials="JG">
    <w:p w14:paraId="5B62C1C4" w14:textId="77777777" w:rsidR="00467ADB" w:rsidRPr="00D00851" w:rsidRDefault="00467ADB" w:rsidP="00375277">
      <w:pPr>
        <w:pStyle w:val="Textocomentario"/>
        <w:rPr>
          <w:lang w:val="en-US"/>
        </w:rPr>
      </w:pPr>
      <w:r>
        <w:rPr>
          <w:rStyle w:val="Refdecomentario"/>
        </w:rPr>
        <w:annotationRef/>
      </w:r>
      <w:r w:rsidRPr="00D00851">
        <w:rPr>
          <w:lang w:val="en-US"/>
        </w:rPr>
        <w:t>Please check that my edits are accurate</w:t>
      </w:r>
    </w:p>
  </w:comment>
  <w:comment w:id="30" w:author="Hirsch , Sarah W" w:date="2021-06-11T13:18:00Z" w:initials="H,SW">
    <w:p w14:paraId="685B0222" w14:textId="5FE9FAFC" w:rsidR="00467ADB" w:rsidRPr="00771E11" w:rsidRDefault="00467ADB">
      <w:pPr>
        <w:pStyle w:val="Textocomentario"/>
        <w:rPr>
          <w:lang w:val="en-US"/>
        </w:rPr>
      </w:pPr>
      <w:r>
        <w:rPr>
          <w:rStyle w:val="Refdecomentario"/>
        </w:rPr>
        <w:annotationRef/>
      </w:r>
      <w:r>
        <w:rPr>
          <w:lang w:val="en-US"/>
        </w:rPr>
        <w:t xml:space="preserve">Does this refer to just public hospitals? It would be better to specify, because health sector is very, very broad </w:t>
      </w:r>
    </w:p>
  </w:comment>
  <w:comment w:id="32" w:author="Hirsch , Sarah W" w:date="2021-06-11T13:19:00Z" w:initials="H,SW">
    <w:p w14:paraId="2E4E8E55" w14:textId="0D080FD7" w:rsidR="00467ADB" w:rsidRPr="00771E11" w:rsidRDefault="00467ADB">
      <w:pPr>
        <w:pStyle w:val="Textocomentario"/>
        <w:rPr>
          <w:lang w:val="en-US"/>
        </w:rPr>
      </w:pPr>
      <w:r>
        <w:rPr>
          <w:rStyle w:val="Refdecomentario"/>
        </w:rPr>
        <w:annotationRef/>
      </w:r>
      <w:r w:rsidRPr="00771E11">
        <w:rPr>
          <w:lang w:val="en-US"/>
        </w:rPr>
        <w:t xml:space="preserve">Try to avoid </w:t>
      </w:r>
      <w:r>
        <w:rPr>
          <w:lang w:val="en-US"/>
        </w:rPr>
        <w:t>“we” whenever possible. “The only data considered for analysis is…”</w:t>
      </w:r>
    </w:p>
  </w:comment>
  <w:comment w:id="36" w:author="Hirsch , Sarah W" w:date="2021-06-11T13:21:00Z" w:initials="H,SW">
    <w:p w14:paraId="0F1CEF54" w14:textId="3A77CB9A" w:rsidR="00467ADB" w:rsidRPr="00771E11" w:rsidRDefault="00467ADB">
      <w:pPr>
        <w:pStyle w:val="Textocomentario"/>
        <w:rPr>
          <w:lang w:val="en-US"/>
        </w:rPr>
      </w:pPr>
      <w:r>
        <w:rPr>
          <w:rStyle w:val="Refdecomentario"/>
        </w:rPr>
        <w:annotationRef/>
      </w:r>
      <w:r w:rsidRPr="00771E11">
        <w:rPr>
          <w:lang w:val="en-US"/>
        </w:rPr>
        <w:t>Non-</w:t>
      </w:r>
      <w:r>
        <w:rPr>
          <w:lang w:val="en-US"/>
        </w:rPr>
        <w:t>specific</w:t>
      </w:r>
      <w:r w:rsidRPr="00771E11">
        <w:rPr>
          <w:lang w:val="en-US"/>
        </w:rPr>
        <w:t xml:space="preserve"> no</w:t>
      </w:r>
      <w:r>
        <w:rPr>
          <w:lang w:val="en-US"/>
        </w:rPr>
        <w:t xml:space="preserve">un does not need </w:t>
      </w:r>
      <w:proofErr w:type="gramStart"/>
      <w:r>
        <w:rPr>
          <w:lang w:val="en-US"/>
        </w:rPr>
        <w:t>“ the</w:t>
      </w:r>
      <w:proofErr w:type="gramEnd"/>
      <w:r>
        <w:rPr>
          <w:lang w:val="en-US"/>
        </w:rPr>
        <w:t>”</w:t>
      </w:r>
    </w:p>
  </w:comment>
  <w:comment w:id="37" w:author="Jeremy Goldhaber-Fiebert" w:date="2021-04-15T13:59:00Z" w:initials="JG">
    <w:p w14:paraId="7A288766" w14:textId="41F16A15" w:rsidR="00467ADB" w:rsidRPr="00D00851" w:rsidRDefault="00467ADB">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38" w:author="Hirsch , Sarah W" w:date="2021-06-11T13:22:00Z" w:initials="H,SW">
    <w:p w14:paraId="5EFA2C0C" w14:textId="08A1FDC6" w:rsidR="00467ADB" w:rsidRPr="00771E11" w:rsidRDefault="00467ADB">
      <w:pPr>
        <w:pStyle w:val="Textocomentario"/>
        <w:rPr>
          <w:lang w:val="en-US"/>
        </w:rPr>
      </w:pPr>
      <w:r>
        <w:rPr>
          <w:rStyle w:val="Refdecomentario"/>
        </w:rPr>
        <w:annotationRef/>
      </w:r>
      <w:r w:rsidRPr="00771E11">
        <w:rPr>
          <w:lang w:val="en-US"/>
        </w:rPr>
        <w:t>Since you’re referring to o</w:t>
      </w:r>
      <w:r>
        <w:rPr>
          <w:lang w:val="en-US"/>
        </w:rPr>
        <w:t xml:space="preserve">ne particular thing, you need </w:t>
      </w:r>
      <w:proofErr w:type="gramStart"/>
      <w:r>
        <w:rPr>
          <w:lang w:val="en-US"/>
        </w:rPr>
        <w:t>“ the</w:t>
      </w:r>
      <w:proofErr w:type="gramEnd"/>
      <w:r>
        <w:rPr>
          <w:lang w:val="en-US"/>
        </w:rPr>
        <w:t xml:space="preserve">” </w:t>
      </w:r>
    </w:p>
  </w:comment>
  <w:comment w:id="45" w:author="Jeremy Goldhaber-Fiebert" w:date="2021-04-15T14:11:00Z" w:initials="JG">
    <w:p w14:paraId="530E896F" w14:textId="77777777" w:rsidR="00467ADB" w:rsidRPr="00D00851" w:rsidRDefault="00467ADB" w:rsidP="003E0221">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46" w:author="Jeremy Goldhaber-Fiebert" w:date="2021-04-15T14:15:00Z" w:initials="JG">
    <w:p w14:paraId="6FBB4E33" w14:textId="77777777" w:rsidR="00467ADB" w:rsidRPr="00D00851" w:rsidRDefault="00467ADB" w:rsidP="003E0221">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55" w:author="Hirsch , Sarah W" w:date="2021-06-11T13:26:00Z" w:initials="H,SW">
    <w:p w14:paraId="538AC8E3" w14:textId="3007163E" w:rsidR="00467ADB" w:rsidRPr="00771E11" w:rsidRDefault="00467ADB">
      <w:pPr>
        <w:pStyle w:val="Textocomentario"/>
        <w:rPr>
          <w:lang w:val="en-US"/>
        </w:rPr>
      </w:pPr>
      <w:r>
        <w:rPr>
          <w:rStyle w:val="Refdecomentario"/>
        </w:rPr>
        <w:annotationRef/>
      </w:r>
      <w:r w:rsidRPr="00771E11">
        <w:rPr>
          <w:lang w:val="en-US"/>
        </w:rPr>
        <w:t xml:space="preserve">Need a hyphen </w:t>
      </w:r>
      <w:r>
        <w:rPr>
          <w:lang w:val="en-US"/>
        </w:rPr>
        <w:t>when using a noun (COVID 19) as an additional adjective. Hyphen between COVID and 19 is erased because it looks funky</w:t>
      </w:r>
    </w:p>
  </w:comment>
  <w:comment w:id="57" w:author="Jeremy Goldhaber-Fiebert" w:date="2021-04-15T14:17:00Z" w:initials="JG">
    <w:p w14:paraId="51D793C1" w14:textId="77777777" w:rsidR="00467ADB" w:rsidRPr="00D00851" w:rsidRDefault="00467ADB" w:rsidP="00A90DC2">
      <w:pPr>
        <w:pStyle w:val="Textocomentario"/>
        <w:rPr>
          <w:lang w:val="en-US"/>
        </w:rPr>
      </w:pPr>
      <w:r>
        <w:rPr>
          <w:rStyle w:val="Refdecomentario"/>
        </w:rPr>
        <w:annotationRef/>
      </w:r>
      <w:r w:rsidRPr="00D00851">
        <w:rPr>
          <w:lang w:val="en-US"/>
        </w:rPr>
        <w:t>I think the time subscript you were using up above is now omitted below in the lambdas which is fine. Perhaps either saying your are supressing it for readability or else removing it throughout makes sense? Discuss with Fernando?</w:t>
      </w:r>
    </w:p>
  </w:comment>
  <w:comment w:id="59" w:author="Hirsch , Sarah W" w:date="2021-06-11T13:28:00Z" w:initials="H,SW">
    <w:p w14:paraId="1AED0691" w14:textId="6DDD2A33" w:rsidR="00467ADB" w:rsidRPr="00BC2343" w:rsidRDefault="00467ADB">
      <w:pPr>
        <w:pStyle w:val="Textocomentario"/>
        <w:rPr>
          <w:lang w:val="en-US"/>
        </w:rPr>
      </w:pPr>
      <w:r>
        <w:rPr>
          <w:rStyle w:val="Refdecomentario"/>
        </w:rPr>
        <w:annotationRef/>
      </w:r>
      <w:r w:rsidRPr="00BC2343">
        <w:rPr>
          <w:lang w:val="en-US"/>
        </w:rPr>
        <w:t>Consid</w:t>
      </w:r>
      <w:r>
        <w:rPr>
          <w:lang w:val="en-US"/>
        </w:rPr>
        <w:t>er “death” instead of “die” … die sounds a little harsh</w:t>
      </w:r>
    </w:p>
  </w:comment>
  <w:comment w:id="61" w:author="Jeremy Goldhaber-Fiebert" w:date="2021-04-15T14:53:00Z" w:initials="JG">
    <w:p w14:paraId="62855E77" w14:textId="3ACAF077" w:rsidR="00467ADB" w:rsidRPr="00D00851" w:rsidRDefault="00467ADB">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66" w:author="Hirsch , Sarah W" w:date="2021-06-11T13:31:00Z" w:initials="H,SW">
    <w:p w14:paraId="1184950B" w14:textId="7E0963C9" w:rsidR="00467ADB" w:rsidRPr="00BC2343" w:rsidRDefault="00467ADB">
      <w:pPr>
        <w:pStyle w:val="Textocomentario"/>
        <w:rPr>
          <w:lang w:val="en-US"/>
        </w:rPr>
      </w:pPr>
      <w:r>
        <w:rPr>
          <w:rStyle w:val="Refdecomentario"/>
        </w:rPr>
        <w:annotationRef/>
      </w:r>
      <w:r w:rsidRPr="00BC2343">
        <w:rPr>
          <w:lang w:val="en-US"/>
        </w:rPr>
        <w:t>S</w:t>
      </w:r>
      <w:r>
        <w:rPr>
          <w:lang w:val="en-US"/>
        </w:rPr>
        <w:t>uggestion – makes it clearer that these are names of states</w:t>
      </w:r>
    </w:p>
  </w:comment>
  <w:comment w:id="65" w:author="Jeremy Goldhaber-Fiebert" w:date="2021-04-15T15:13:00Z" w:initials="JG">
    <w:p w14:paraId="16845A35" w14:textId="6AD23157" w:rsidR="00467ADB" w:rsidRPr="00D00851" w:rsidRDefault="00467ADB">
      <w:pPr>
        <w:pStyle w:val="Textocomentario"/>
        <w:rPr>
          <w:lang w:val="en-US"/>
        </w:rPr>
      </w:pPr>
      <w:r>
        <w:rPr>
          <w:rStyle w:val="Refdecomentario"/>
        </w:rPr>
        <w:annotationRef/>
      </w:r>
      <w:r w:rsidRPr="00D00851">
        <w:rPr>
          <w:lang w:val="en-US"/>
        </w:rPr>
        <w:t xml:space="preserve">Describe model les in terms of “model-ly” details and more in terms of the underlying states of the world. </w:t>
      </w:r>
    </w:p>
  </w:comment>
  <w:comment w:id="67" w:author="Jeremy Goldhaber-Fiebert" w:date="2021-04-15T15:15:00Z" w:initials="JG">
    <w:p w14:paraId="4B5E0AAA" w14:textId="2AA36936" w:rsidR="00467ADB" w:rsidRPr="00D00851" w:rsidRDefault="00467ADB">
      <w:pPr>
        <w:pStyle w:val="Textocomentario"/>
        <w:rPr>
          <w:lang w:val="en-US"/>
        </w:rPr>
      </w:pPr>
      <w:r>
        <w:rPr>
          <w:rStyle w:val="Refdecomentario"/>
        </w:rPr>
        <w:annotationRef/>
      </w:r>
      <w:r w:rsidRPr="00D00851">
        <w:rPr>
          <w:lang w:val="en-US"/>
        </w:rPr>
        <w:t>I believe that in your microsim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Also it is unclear whether intubation status changes over 50 days in which case something about this transition probability (and the probability of coming off intubation) should be stated as well.</w:t>
      </w:r>
    </w:p>
  </w:comment>
  <w:comment w:id="69" w:author="Jeremy Goldhaber-Fiebert" w:date="2021-04-15T15:15:00Z" w:initials="JG">
    <w:p w14:paraId="1F862509" w14:textId="1BB7984E" w:rsidR="00467ADB" w:rsidRPr="00D00851" w:rsidRDefault="00467ADB">
      <w:pPr>
        <w:pStyle w:val="Textocomentario"/>
        <w:rPr>
          <w:lang w:val="en-US"/>
        </w:rPr>
      </w:pPr>
      <w:r>
        <w:rPr>
          <w:rStyle w:val="Refdecomentario"/>
        </w:rPr>
        <w:annotationRef/>
      </w:r>
      <w:r w:rsidRPr="00D00851">
        <w:rPr>
          <w:lang w:val="en-US"/>
        </w:rPr>
        <w:t>See previous note about updating this figure</w:t>
      </w:r>
    </w:p>
  </w:comment>
  <w:comment w:id="73" w:author="Jeremy Goldhaber-Fiebert" w:date="2021-04-15T15:19:00Z" w:initials="JG">
    <w:p w14:paraId="27797DF4" w14:textId="77777777" w:rsidR="00467ADB" w:rsidRPr="00D00851" w:rsidRDefault="00467ADB" w:rsidP="00901DF4">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72" w:author="Hirsch , Sarah W" w:date="2021-06-11T13:35:00Z" w:initials="H,SW">
    <w:p w14:paraId="751ED4B7" w14:textId="357B39BF" w:rsidR="00467ADB" w:rsidRPr="00BC2343" w:rsidRDefault="00467ADB">
      <w:pPr>
        <w:pStyle w:val="Textocomentario"/>
        <w:rPr>
          <w:lang w:val="en-US"/>
        </w:rPr>
      </w:pPr>
      <w:r>
        <w:rPr>
          <w:rStyle w:val="Refdecomentario"/>
        </w:rPr>
        <w:annotationRef/>
      </w:r>
      <w:r>
        <w:rPr>
          <w:lang w:val="en-US"/>
        </w:rPr>
        <w:t xml:space="preserve">I’m not sure what you want to emphasize here. </w:t>
      </w:r>
      <w:r w:rsidRPr="00BC2343">
        <w:rPr>
          <w:lang w:val="en-US"/>
        </w:rPr>
        <w:t>Do the feasible decisi</w:t>
      </w:r>
      <w:r>
        <w:rPr>
          <w:lang w:val="en-US"/>
        </w:rPr>
        <w:t xml:space="preserve">on alternatives differ due to inherent characteristics of the two groups (i.e. intubated patients have x option and non-intubated have y option), or does the same basic decision have to be made for each group (both cohorts may have x or y option, but the result is different because the decision is made based on cohorts with different characteristics)? </w:t>
      </w:r>
    </w:p>
  </w:comment>
  <w:comment w:id="89" w:author="Hirsch , Sarah W" w:date="2021-06-11T13:49:00Z" w:initials="H,SW">
    <w:p w14:paraId="0C1C8916" w14:textId="3CC7453B" w:rsidR="00467ADB" w:rsidRPr="00590D9D" w:rsidRDefault="00467ADB">
      <w:pPr>
        <w:pStyle w:val="Textocomentario"/>
        <w:rPr>
          <w:lang w:val="en-US"/>
        </w:rPr>
      </w:pPr>
      <w:r>
        <w:rPr>
          <w:rStyle w:val="Refdecomentario"/>
        </w:rPr>
        <w:annotationRef/>
      </w:r>
      <w:r w:rsidRPr="00590D9D">
        <w:rPr>
          <w:lang w:val="en-US"/>
        </w:rPr>
        <w:t>A</w:t>
      </w:r>
      <w:r>
        <w:rPr>
          <w:lang w:val="en-US"/>
        </w:rPr>
        <w:t>cronym in Spanish</w:t>
      </w:r>
    </w:p>
  </w:comment>
  <w:comment w:id="93" w:author="Hirsch , Sarah W" w:date="2021-06-11T13:49:00Z" w:initials="H,SW">
    <w:p w14:paraId="7B6E2B8E" w14:textId="55DFDE56" w:rsidR="00467ADB" w:rsidRPr="00590D9D" w:rsidRDefault="00467ADB">
      <w:pPr>
        <w:pStyle w:val="Textocomentario"/>
        <w:rPr>
          <w:lang w:val="en-US"/>
        </w:rPr>
      </w:pPr>
      <w:r>
        <w:rPr>
          <w:rStyle w:val="Refdecomentario"/>
        </w:rPr>
        <w:annotationRef/>
      </w:r>
      <w:r w:rsidRPr="00590D9D">
        <w:rPr>
          <w:lang w:val="en-US"/>
        </w:rPr>
        <w:t>The p</w:t>
      </w:r>
      <w:r>
        <w:rPr>
          <w:lang w:val="en-US"/>
        </w:rPr>
        <w:t xml:space="preserve">roblem with using we so much is that an English-speaking reader will think that you literally did this with someone else and will wonder why that person isn’t mentioned as an author. Even though it </w:t>
      </w:r>
      <w:proofErr w:type="spellStart"/>
      <w:r>
        <w:rPr>
          <w:lang w:val="en-US"/>
        </w:rPr>
        <w:t>kinda</w:t>
      </w:r>
      <w:proofErr w:type="spellEnd"/>
      <w:r>
        <w:rPr>
          <w:lang w:val="en-US"/>
        </w:rPr>
        <w:t xml:space="preserve"> sucks, it’s better to find grammatical constructions that eliminate the active voice.</w:t>
      </w:r>
    </w:p>
  </w:comment>
  <w:comment w:id="97" w:author="Jeremy Goldhaber-Fiebert" w:date="2021-04-15T12:56:00Z" w:initials="JG">
    <w:p w14:paraId="3E06C54B" w14:textId="77777777" w:rsidR="00467ADB" w:rsidRPr="00D00851" w:rsidRDefault="00467ADB" w:rsidP="0069443C">
      <w:pPr>
        <w:pStyle w:val="Textocomentario"/>
        <w:rPr>
          <w:lang w:val="en-US"/>
        </w:rPr>
      </w:pPr>
      <w:r>
        <w:rPr>
          <w:rStyle w:val="Refdecomentario"/>
        </w:rPr>
        <w:annotationRef/>
      </w:r>
      <w:r w:rsidRPr="00D00851">
        <w:rPr>
          <w:lang w:val="en-US"/>
        </w:rPr>
        <w:t>For a journal article this would typically not be in the Introduction but rather towars the end of the Methods section</w:t>
      </w:r>
    </w:p>
  </w:comment>
  <w:comment w:id="1075" w:author="Hirsch , Sarah W" w:date="2021-06-11T13:53:00Z" w:initials="H,SW">
    <w:p w14:paraId="1E9E2CAF" w14:textId="17D8A595" w:rsidR="00467ADB" w:rsidRPr="00590D9D" w:rsidRDefault="00467ADB">
      <w:pPr>
        <w:pStyle w:val="Textocomentario"/>
        <w:rPr>
          <w:lang w:val="en-US"/>
        </w:rPr>
      </w:pPr>
      <w:r>
        <w:rPr>
          <w:rStyle w:val="Refdecomentario"/>
        </w:rPr>
        <w:annotationRef/>
      </w:r>
      <w:r w:rsidRPr="00590D9D">
        <w:rPr>
          <w:lang w:val="en-US"/>
        </w:rPr>
        <w:t>Make sure that these l</w:t>
      </w:r>
      <w:r>
        <w:rPr>
          <w:lang w:val="en-US"/>
        </w:rPr>
        <w:t>abels coincide with the labels you mentioned earlier in the paper, even if you have to put the shortened label in parentheses after the explanation (the first example that comes to mind is where you separate the cohorts into intubated and not intubated). This is important so that the reader can easily reference the number with the explanation.</w:t>
      </w:r>
    </w:p>
  </w:comment>
  <w:comment w:id="3550" w:author="Hirsch , Sarah W" w:date="2021-06-11T13:59:00Z" w:initials="H,SW">
    <w:p w14:paraId="48D38A45" w14:textId="2DB13736" w:rsidR="00467ADB" w:rsidRPr="00467ADB" w:rsidRDefault="00467ADB">
      <w:pPr>
        <w:pStyle w:val="Textocomentario"/>
        <w:rPr>
          <w:lang w:val="en-US"/>
        </w:rPr>
      </w:pPr>
      <w:r>
        <w:rPr>
          <w:rStyle w:val="Refdecomentario"/>
        </w:rPr>
        <w:annotationRef/>
      </w:r>
      <w:r w:rsidRPr="00467ADB">
        <w:rPr>
          <w:lang w:val="en-US"/>
        </w:rPr>
        <w:t>Important change!</w:t>
      </w:r>
    </w:p>
  </w:comment>
  <w:comment w:id="3552" w:author="Jeremy Goldhaber-Fiebert" w:date="2021-04-15T15:26:00Z" w:initials="JG">
    <w:p w14:paraId="71F1AB4A" w14:textId="5419E1C8" w:rsidR="00467ADB" w:rsidRPr="00D00851" w:rsidRDefault="00467ADB">
      <w:pPr>
        <w:pStyle w:val="Textocomentario"/>
        <w:rPr>
          <w:lang w:val="en-US"/>
        </w:rPr>
      </w:pPr>
      <w:r>
        <w:rPr>
          <w:rStyle w:val="Refdecomentario"/>
        </w:rPr>
        <w:annotationRef/>
      </w:r>
      <w:r w:rsidRPr="00D00851">
        <w:rPr>
          <w:lang w:val="en-US"/>
        </w:rPr>
        <w:t>Would make Y-axis for non-intubated same as for intubated (0.08 = max for both). Also relabel using Hospitalized, Not intubated and Hospitalized, Intubated to indicate that both groups start out hospitalized</w:t>
      </w:r>
    </w:p>
  </w:comment>
  <w:comment w:id="3555" w:author="Hirsch , Sarah W" w:date="2021-06-11T14:00:00Z" w:initials="H,SW">
    <w:p w14:paraId="18D46774" w14:textId="066FDC0D" w:rsidR="00467ADB" w:rsidRPr="005473C7" w:rsidRDefault="00467ADB">
      <w:pPr>
        <w:pStyle w:val="Textocomentario"/>
        <w:rPr>
          <w:lang w:val="en-US"/>
        </w:rPr>
      </w:pPr>
      <w:r>
        <w:rPr>
          <w:rStyle w:val="Refdecomentario"/>
        </w:rPr>
        <w:annotationRef/>
      </w:r>
      <w:r w:rsidRPr="005473C7">
        <w:rPr>
          <w:lang w:val="en-US"/>
        </w:rPr>
        <w:t>Check this data because i</w:t>
      </w:r>
      <w:r>
        <w:rPr>
          <w:lang w:val="en-US"/>
        </w:rPr>
        <w:t>t looks like the intubated peak slightly before 20 days</w:t>
      </w:r>
    </w:p>
  </w:comment>
  <w:comment w:id="3565" w:author="Hirsch , Sarah W" w:date="2021-06-11T14:03:00Z" w:initials="H,SW">
    <w:p w14:paraId="2B9361B4" w14:textId="70766E9E" w:rsidR="00467ADB" w:rsidRPr="005473C7" w:rsidRDefault="00467ADB">
      <w:pPr>
        <w:pStyle w:val="Textocomentario"/>
        <w:rPr>
          <w:lang w:val="en-US"/>
        </w:rPr>
      </w:pPr>
      <w:r>
        <w:rPr>
          <w:rStyle w:val="Refdecomentario"/>
        </w:rPr>
        <w:annotationRef/>
      </w:r>
      <w:r w:rsidRPr="005473C7">
        <w:rPr>
          <w:lang w:val="en-US"/>
        </w:rPr>
        <w:t>Is the per 100,000 not n</w:t>
      </w:r>
      <w:r>
        <w:rPr>
          <w:lang w:val="en-US"/>
        </w:rPr>
        <w:t>ecessary?</w:t>
      </w:r>
    </w:p>
  </w:comment>
  <w:comment w:id="3566" w:author="Hirsch , Sarah W" w:date="2021-06-11T14:03:00Z" w:initials="H,SW">
    <w:p w14:paraId="0A7E9990" w14:textId="214ADBEC" w:rsidR="00467ADB" w:rsidRPr="005473C7" w:rsidRDefault="00467ADB">
      <w:pPr>
        <w:pStyle w:val="Textocomentario"/>
        <w:rPr>
          <w:lang w:val="en-US"/>
        </w:rPr>
      </w:pPr>
      <w:r>
        <w:rPr>
          <w:rStyle w:val="Refdecomentario"/>
        </w:rPr>
        <w:annotationRef/>
      </w:r>
      <w:r w:rsidRPr="005473C7">
        <w:rPr>
          <w:lang w:val="en-US"/>
        </w:rPr>
        <w:t xml:space="preserve">This might </w:t>
      </w:r>
      <w:r>
        <w:rPr>
          <w:lang w:val="en-US"/>
        </w:rPr>
        <w:t xml:space="preserve">benefit from </w:t>
      </w:r>
      <w:r w:rsidRPr="005473C7">
        <w:rPr>
          <w:lang w:val="en-US"/>
        </w:rPr>
        <w:t>some h</w:t>
      </w:r>
      <w:r>
        <w:rPr>
          <w:lang w:val="en-US"/>
        </w:rPr>
        <w:t>ypothesis testing</w:t>
      </w:r>
    </w:p>
  </w:comment>
  <w:comment w:id="3570" w:author="Hirsch , Sarah W" w:date="2021-06-11T14:06:00Z" w:initials="H,SW">
    <w:p w14:paraId="5F47513A" w14:textId="0F896376" w:rsidR="00467ADB" w:rsidRPr="005473C7" w:rsidRDefault="00467ADB">
      <w:pPr>
        <w:pStyle w:val="Textocomentario"/>
        <w:rPr>
          <w:lang w:val="en-US"/>
        </w:rPr>
      </w:pPr>
      <w:r>
        <w:rPr>
          <w:rStyle w:val="Refdecomentario"/>
        </w:rPr>
        <w:annotationRef/>
      </w:r>
      <w:r w:rsidRPr="005473C7">
        <w:rPr>
          <w:lang w:val="en-US"/>
        </w:rPr>
        <w:t>Make sure to correct a</w:t>
      </w:r>
      <w:r>
        <w:rPr>
          <w:lang w:val="en-US"/>
        </w:rPr>
        <w:t>ll the “author’s own elaboration”</w:t>
      </w:r>
    </w:p>
  </w:comment>
  <w:comment w:id="3571" w:author="Hirsch , Sarah W" w:date="2021-06-11T14:06:00Z" w:initials="H,SW">
    <w:p w14:paraId="1ABFF0DA" w14:textId="7A210199" w:rsidR="00467ADB" w:rsidRPr="005473C7" w:rsidRDefault="00467ADB">
      <w:pPr>
        <w:pStyle w:val="Textocomentario"/>
        <w:rPr>
          <w:lang w:val="en-US"/>
        </w:rPr>
      </w:pPr>
      <w:r>
        <w:rPr>
          <w:rStyle w:val="Refdecomentario"/>
        </w:rPr>
        <w:annotationRef/>
      </w:r>
      <w:r w:rsidRPr="005473C7">
        <w:rPr>
          <w:lang w:val="en-US"/>
        </w:rPr>
        <w:t>make</w:t>
      </w:r>
    </w:p>
  </w:comment>
  <w:comment w:id="3846" w:author="Hirsch , Sarah W" w:date="2021-06-11T14:07:00Z" w:initials="H,SW">
    <w:p w14:paraId="38444789" w14:textId="53283FCE" w:rsidR="00467ADB" w:rsidRPr="005473C7" w:rsidRDefault="00467ADB">
      <w:pPr>
        <w:pStyle w:val="Textocomentario"/>
        <w:rPr>
          <w:lang w:val="en-US"/>
        </w:rPr>
      </w:pPr>
      <w:r>
        <w:rPr>
          <w:rStyle w:val="Refdecomentario"/>
        </w:rPr>
        <w:annotationRef/>
      </w:r>
      <w:r w:rsidRPr="005473C7">
        <w:rPr>
          <w:lang w:val="en-US"/>
        </w:rPr>
        <w:t>if you say “no COVID</w:t>
      </w:r>
      <w:r>
        <w:rPr>
          <w:lang w:val="en-US"/>
        </w:rPr>
        <w:t>-19 treatment strategy”, you’re giving QALYs and costs to something that technically doesn’t exist</w:t>
      </w:r>
    </w:p>
  </w:comment>
  <w:comment w:id="3850" w:author="Hirsch , Sarah W" w:date="2021-06-11T14:08:00Z" w:initials="H,SW">
    <w:p w14:paraId="702AC73B" w14:textId="0944D93E" w:rsidR="00467ADB" w:rsidRPr="005473C7" w:rsidRDefault="00467ADB">
      <w:pPr>
        <w:pStyle w:val="Textocomentario"/>
        <w:rPr>
          <w:lang w:val="en-US"/>
        </w:rPr>
      </w:pPr>
      <w:r>
        <w:rPr>
          <w:rStyle w:val="Refdecomentario"/>
        </w:rPr>
        <w:annotationRef/>
      </w:r>
      <w:r w:rsidRPr="005473C7">
        <w:rPr>
          <w:lang w:val="en-US"/>
        </w:rPr>
        <w:t>did you define this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6E88C" w15:done="0"/>
  <w15:commentEx w15:paraId="71A17FD1" w15:done="0"/>
  <w15:commentEx w15:paraId="7B5C2359" w15:done="0"/>
  <w15:commentEx w15:paraId="32C8CF1A" w15:done="0"/>
  <w15:commentEx w15:paraId="4601AAC2" w15:done="0"/>
  <w15:commentEx w15:paraId="4FE53D07" w15:done="0"/>
  <w15:commentEx w15:paraId="247724BC" w15:done="0"/>
  <w15:commentEx w15:paraId="5B62C1C4" w15:done="0"/>
  <w15:commentEx w15:paraId="685B0222" w15:done="0"/>
  <w15:commentEx w15:paraId="2E4E8E55" w15:done="0"/>
  <w15:commentEx w15:paraId="0F1CEF54" w15:done="0"/>
  <w15:commentEx w15:paraId="7A288766" w15:done="1"/>
  <w15:commentEx w15:paraId="5EFA2C0C" w15:done="0"/>
  <w15:commentEx w15:paraId="530E896F" w15:done="0"/>
  <w15:commentEx w15:paraId="6FBB4E33" w15:done="0"/>
  <w15:commentEx w15:paraId="538AC8E3" w15:done="0"/>
  <w15:commentEx w15:paraId="51D793C1" w15:done="0"/>
  <w15:commentEx w15:paraId="1AED0691" w15:done="0"/>
  <w15:commentEx w15:paraId="62855E77" w15:done="0"/>
  <w15:commentEx w15:paraId="1184950B" w15:done="0"/>
  <w15:commentEx w15:paraId="16845A35" w15:done="0"/>
  <w15:commentEx w15:paraId="4B5E0AAA" w15:done="0"/>
  <w15:commentEx w15:paraId="1F862509" w15:done="0"/>
  <w15:commentEx w15:paraId="27797DF4" w15:done="0"/>
  <w15:commentEx w15:paraId="751ED4B7" w15:done="0"/>
  <w15:commentEx w15:paraId="0C1C8916" w15:done="0"/>
  <w15:commentEx w15:paraId="7B6E2B8E" w15:done="0"/>
  <w15:commentEx w15:paraId="3E06C54B" w15:done="0"/>
  <w15:commentEx w15:paraId="1E9E2CAF" w15:done="0"/>
  <w15:commentEx w15:paraId="48D38A45" w15:done="0"/>
  <w15:commentEx w15:paraId="71F1AB4A" w15:done="0"/>
  <w15:commentEx w15:paraId="18D46774" w15:done="0"/>
  <w15:commentEx w15:paraId="2B9361B4" w15:done="0"/>
  <w15:commentEx w15:paraId="0A7E9990" w15:done="0"/>
  <w15:commentEx w15:paraId="5F47513A" w15:done="0"/>
  <w15:commentEx w15:paraId="1ABFF0DA" w15:done="0"/>
  <w15:commentEx w15:paraId="38444789" w15:done="0"/>
  <w15:commentEx w15:paraId="702AC7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DEB8" w16cex:dateUtc="2021-06-11T18:08:00Z"/>
  <w16cex:commentExtensible w16cex:durableId="246DDEF1" w16cex:dateUtc="2021-06-11T18:09:00Z"/>
  <w16cex:commentExtensible w16cex:durableId="246DDF88" w16cex:dateUtc="2021-06-11T18:11:00Z"/>
  <w16cex:commentExtensible w16cex:durableId="246DDFDD" w16cex:dateUtc="2021-06-11T18:13:00Z"/>
  <w16cex:commentExtensible w16cex:durableId="246DE036" w16cex:dateUtc="2021-06-11T18:14:00Z"/>
  <w16cex:commentExtensible w16cex:durableId="246DE08F" w16cex:dateUtc="2021-06-11T18:15:00Z"/>
  <w16cex:commentExtensible w16cex:durableId="246DE0EF" w16cex:dateUtc="2021-06-11T18:17:00Z"/>
  <w16cex:commentExtensible w16cex:durableId="246DE11A" w16cex:dateUtc="2021-06-11T18:18:00Z"/>
  <w16cex:commentExtensible w16cex:durableId="246DE14A" w16cex:dateUtc="2021-06-11T18:19:00Z"/>
  <w16cex:commentExtensible w16cex:durableId="246DE1E3" w16cex:dateUtc="2021-06-11T18:21:00Z"/>
  <w16cex:commentExtensible w16cex:durableId="246DE1FC" w16cex:dateUtc="2021-06-11T18:22:00Z"/>
  <w16cex:commentExtensible w16cex:durableId="246DE31B" w16cex:dateUtc="2021-06-11T18:26:00Z"/>
  <w16cex:commentExtensible w16cex:durableId="246DE395" w16cex:dateUtc="2021-06-11T18:28:00Z"/>
  <w16cex:commentExtensible w16cex:durableId="246DE44F" w16cex:dateUtc="2021-06-11T18:31:00Z"/>
  <w16cex:commentExtensible w16cex:durableId="246DE53C" w16cex:dateUtc="2021-06-11T18:35:00Z"/>
  <w16cex:commentExtensible w16cex:durableId="246DE84D" w16cex:dateUtc="2021-06-11T18:49:00Z"/>
  <w16cex:commentExtensible w16cex:durableId="246DE878" w16cex:dateUtc="2021-06-11T18:49:00Z"/>
  <w16cex:commentExtensible w16cex:durableId="246DE959" w16cex:dateUtc="2021-06-11T18:53:00Z"/>
  <w16cex:commentExtensible w16cex:durableId="246DEAD4" w16cex:dateUtc="2021-06-11T18:59:00Z"/>
  <w16cex:commentExtensible w16cex:durableId="246DEB13" w16cex:dateUtc="2021-06-11T19:00:00Z"/>
  <w16cex:commentExtensible w16cex:durableId="246DEBA8" w16cex:dateUtc="2021-06-11T19:03:00Z"/>
  <w16cex:commentExtensible w16cex:durableId="246DEBC2" w16cex:dateUtc="2021-06-11T19:03:00Z"/>
  <w16cex:commentExtensible w16cex:durableId="246DEC7F" w16cex:dateUtc="2021-06-11T19:06:00Z"/>
  <w16cex:commentExtensible w16cex:durableId="246DEC74" w16cex:dateUtc="2021-06-11T19:06:00Z"/>
  <w16cex:commentExtensible w16cex:durableId="246DECB0" w16cex:dateUtc="2021-06-11T19:07:00Z"/>
  <w16cex:commentExtensible w16cex:durableId="246DECF7" w16cex:dateUtc="2021-06-11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6E88C" w16cid:durableId="246DDEB8"/>
  <w16cid:commentId w16cid:paraId="71A17FD1" w16cid:durableId="246DDEF1"/>
  <w16cid:commentId w16cid:paraId="7B5C2359" w16cid:durableId="246DDF88"/>
  <w16cid:commentId w16cid:paraId="32C8CF1A" w16cid:durableId="246DDFDD"/>
  <w16cid:commentId w16cid:paraId="4601AAC2" w16cid:durableId="246DE036"/>
  <w16cid:commentId w16cid:paraId="4FE53D07" w16cid:durableId="246DE08F"/>
  <w16cid:commentId w16cid:paraId="247724BC" w16cid:durableId="246DE0EF"/>
  <w16cid:commentId w16cid:paraId="5B62C1C4" w16cid:durableId="2422C2F2"/>
  <w16cid:commentId w16cid:paraId="685B0222" w16cid:durableId="246DE11A"/>
  <w16cid:commentId w16cid:paraId="2E4E8E55" w16cid:durableId="246DE14A"/>
  <w16cid:commentId w16cid:paraId="0F1CEF54" w16cid:durableId="246DE1E3"/>
  <w16cid:commentId w16cid:paraId="7A288766" w16cid:durableId="2422C531"/>
  <w16cid:commentId w16cid:paraId="5EFA2C0C" w16cid:durableId="246DE1FC"/>
  <w16cid:commentId w16cid:paraId="530E896F" w16cid:durableId="2469CCBC"/>
  <w16cid:commentId w16cid:paraId="6FBB4E33" w16cid:durableId="2469CCBB"/>
  <w16cid:commentId w16cid:paraId="538AC8E3" w16cid:durableId="246DE31B"/>
  <w16cid:commentId w16cid:paraId="51D793C1" w16cid:durableId="2469E490"/>
  <w16cid:commentId w16cid:paraId="1AED0691" w16cid:durableId="246DE395"/>
  <w16cid:commentId w16cid:paraId="62855E77" w16cid:durableId="2422D1DF"/>
  <w16cid:commentId w16cid:paraId="1184950B" w16cid:durableId="246DE44F"/>
  <w16cid:commentId w16cid:paraId="16845A35" w16cid:durableId="2422D681"/>
  <w16cid:commentId w16cid:paraId="4B5E0AAA" w16cid:durableId="246DD821"/>
  <w16cid:commentId w16cid:paraId="1F862509" w16cid:durableId="246DD822"/>
  <w16cid:commentId w16cid:paraId="27797DF4" w16cid:durableId="2422D81D"/>
  <w16cid:commentId w16cid:paraId="751ED4B7" w16cid:durableId="246DE53C"/>
  <w16cid:commentId w16cid:paraId="0C1C8916" w16cid:durableId="246DE84D"/>
  <w16cid:commentId w16cid:paraId="7B6E2B8E" w16cid:durableId="246DE878"/>
  <w16cid:commentId w16cid:paraId="3E06C54B" w16cid:durableId="2446462A"/>
  <w16cid:commentId w16cid:paraId="1E9E2CAF" w16cid:durableId="246DE959"/>
  <w16cid:commentId w16cid:paraId="48D38A45" w16cid:durableId="246DEAD4"/>
  <w16cid:commentId w16cid:paraId="71F1AB4A" w16cid:durableId="246DD826"/>
  <w16cid:commentId w16cid:paraId="18D46774" w16cid:durableId="246DEB13"/>
  <w16cid:commentId w16cid:paraId="2B9361B4" w16cid:durableId="246DEBA8"/>
  <w16cid:commentId w16cid:paraId="0A7E9990" w16cid:durableId="246DEBC2"/>
  <w16cid:commentId w16cid:paraId="5F47513A" w16cid:durableId="246DEC7F"/>
  <w16cid:commentId w16cid:paraId="1ABFF0DA" w16cid:durableId="246DEC74"/>
  <w16cid:commentId w16cid:paraId="38444789" w16cid:durableId="246DECB0"/>
  <w16cid:commentId w16cid:paraId="702AC73B" w16cid:durableId="246DEC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AF93F" w14:textId="77777777" w:rsidR="00427BED" w:rsidRDefault="00427BED" w:rsidP="00A92014">
      <w:pPr>
        <w:spacing w:after="0" w:line="240" w:lineRule="auto"/>
      </w:pPr>
      <w:r>
        <w:separator/>
      </w:r>
    </w:p>
  </w:endnote>
  <w:endnote w:type="continuationSeparator" w:id="0">
    <w:p w14:paraId="65D2B3CC" w14:textId="77777777" w:rsidR="00427BED" w:rsidRDefault="00427BED" w:rsidP="00A9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F050202020403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AA11" w14:textId="55A74618" w:rsidR="00467ADB" w:rsidRDefault="00467ADB">
    <w:pPr>
      <w:pStyle w:val="Piedepgina"/>
      <w:jc w:val="right"/>
    </w:pPr>
  </w:p>
  <w:p w14:paraId="49970B30" w14:textId="77777777" w:rsidR="00467ADB" w:rsidRDefault="00467A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65873"/>
      <w:docPartObj>
        <w:docPartGallery w:val="Page Numbers (Bottom of Page)"/>
        <w:docPartUnique/>
      </w:docPartObj>
    </w:sdtPr>
    <w:sdtContent>
      <w:p w14:paraId="0DF7487D" w14:textId="5DBF0556" w:rsidR="00467ADB" w:rsidRDefault="00467ADB">
        <w:pPr>
          <w:pStyle w:val="Piedepgina"/>
          <w:jc w:val="right"/>
        </w:pPr>
        <w:r>
          <w:fldChar w:fldCharType="begin"/>
        </w:r>
        <w:r>
          <w:instrText>PAGE   \* MERGEFORMAT</w:instrText>
        </w:r>
        <w:r>
          <w:fldChar w:fldCharType="separate"/>
        </w:r>
        <w:r>
          <w:rPr>
            <w:lang w:val="es-ES"/>
          </w:rPr>
          <w:t>2</w:t>
        </w:r>
        <w:r>
          <w:fldChar w:fldCharType="end"/>
        </w:r>
      </w:p>
    </w:sdtContent>
  </w:sdt>
  <w:p w14:paraId="676C66CF" w14:textId="77777777" w:rsidR="00467ADB" w:rsidRDefault="00467A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30EF1" w14:textId="77777777" w:rsidR="00427BED" w:rsidRDefault="00427BED" w:rsidP="00A92014">
      <w:pPr>
        <w:spacing w:after="0" w:line="240" w:lineRule="auto"/>
      </w:pPr>
      <w:r>
        <w:separator/>
      </w:r>
    </w:p>
  </w:footnote>
  <w:footnote w:type="continuationSeparator" w:id="0">
    <w:p w14:paraId="378A9ECC" w14:textId="77777777" w:rsidR="00427BED" w:rsidRDefault="00427BED" w:rsidP="00A92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B35"/>
    <w:multiLevelType w:val="hybridMultilevel"/>
    <w:tmpl w:val="5E5A3C2E"/>
    <w:lvl w:ilvl="0" w:tplc="0D782C6C">
      <w:start w:val="1"/>
      <w:numFmt w:val="bullet"/>
      <w:lvlText w:val="•"/>
      <w:lvlJc w:val="left"/>
      <w:pPr>
        <w:tabs>
          <w:tab w:val="num" w:pos="720"/>
        </w:tabs>
        <w:ind w:left="720" w:hanging="360"/>
      </w:pPr>
      <w:rPr>
        <w:rFonts w:ascii="Arial" w:hAnsi="Arial" w:hint="default"/>
      </w:rPr>
    </w:lvl>
    <w:lvl w:ilvl="1" w:tplc="B0B0E82A" w:tentative="1">
      <w:start w:val="1"/>
      <w:numFmt w:val="bullet"/>
      <w:lvlText w:val="•"/>
      <w:lvlJc w:val="left"/>
      <w:pPr>
        <w:tabs>
          <w:tab w:val="num" w:pos="1440"/>
        </w:tabs>
        <w:ind w:left="1440" w:hanging="360"/>
      </w:pPr>
      <w:rPr>
        <w:rFonts w:ascii="Arial" w:hAnsi="Arial" w:hint="default"/>
      </w:rPr>
    </w:lvl>
    <w:lvl w:ilvl="2" w:tplc="309E9002" w:tentative="1">
      <w:start w:val="1"/>
      <w:numFmt w:val="bullet"/>
      <w:lvlText w:val="•"/>
      <w:lvlJc w:val="left"/>
      <w:pPr>
        <w:tabs>
          <w:tab w:val="num" w:pos="2160"/>
        </w:tabs>
        <w:ind w:left="2160" w:hanging="360"/>
      </w:pPr>
      <w:rPr>
        <w:rFonts w:ascii="Arial" w:hAnsi="Arial" w:hint="default"/>
      </w:rPr>
    </w:lvl>
    <w:lvl w:ilvl="3" w:tplc="3E024B6C" w:tentative="1">
      <w:start w:val="1"/>
      <w:numFmt w:val="bullet"/>
      <w:lvlText w:val="•"/>
      <w:lvlJc w:val="left"/>
      <w:pPr>
        <w:tabs>
          <w:tab w:val="num" w:pos="2880"/>
        </w:tabs>
        <w:ind w:left="2880" w:hanging="360"/>
      </w:pPr>
      <w:rPr>
        <w:rFonts w:ascii="Arial" w:hAnsi="Arial" w:hint="default"/>
      </w:rPr>
    </w:lvl>
    <w:lvl w:ilvl="4" w:tplc="BC1E4966" w:tentative="1">
      <w:start w:val="1"/>
      <w:numFmt w:val="bullet"/>
      <w:lvlText w:val="•"/>
      <w:lvlJc w:val="left"/>
      <w:pPr>
        <w:tabs>
          <w:tab w:val="num" w:pos="3600"/>
        </w:tabs>
        <w:ind w:left="3600" w:hanging="360"/>
      </w:pPr>
      <w:rPr>
        <w:rFonts w:ascii="Arial" w:hAnsi="Arial" w:hint="default"/>
      </w:rPr>
    </w:lvl>
    <w:lvl w:ilvl="5" w:tplc="4B743418" w:tentative="1">
      <w:start w:val="1"/>
      <w:numFmt w:val="bullet"/>
      <w:lvlText w:val="•"/>
      <w:lvlJc w:val="left"/>
      <w:pPr>
        <w:tabs>
          <w:tab w:val="num" w:pos="4320"/>
        </w:tabs>
        <w:ind w:left="4320" w:hanging="360"/>
      </w:pPr>
      <w:rPr>
        <w:rFonts w:ascii="Arial" w:hAnsi="Arial" w:hint="default"/>
      </w:rPr>
    </w:lvl>
    <w:lvl w:ilvl="6" w:tplc="E9BA3B0A" w:tentative="1">
      <w:start w:val="1"/>
      <w:numFmt w:val="bullet"/>
      <w:lvlText w:val="•"/>
      <w:lvlJc w:val="left"/>
      <w:pPr>
        <w:tabs>
          <w:tab w:val="num" w:pos="5040"/>
        </w:tabs>
        <w:ind w:left="5040" w:hanging="360"/>
      </w:pPr>
      <w:rPr>
        <w:rFonts w:ascii="Arial" w:hAnsi="Arial" w:hint="default"/>
      </w:rPr>
    </w:lvl>
    <w:lvl w:ilvl="7" w:tplc="627EF684" w:tentative="1">
      <w:start w:val="1"/>
      <w:numFmt w:val="bullet"/>
      <w:lvlText w:val="•"/>
      <w:lvlJc w:val="left"/>
      <w:pPr>
        <w:tabs>
          <w:tab w:val="num" w:pos="5760"/>
        </w:tabs>
        <w:ind w:left="5760" w:hanging="360"/>
      </w:pPr>
      <w:rPr>
        <w:rFonts w:ascii="Arial" w:hAnsi="Arial" w:hint="default"/>
      </w:rPr>
    </w:lvl>
    <w:lvl w:ilvl="8" w:tplc="AE94D6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064BD"/>
    <w:multiLevelType w:val="hybridMultilevel"/>
    <w:tmpl w:val="D7CC535A"/>
    <w:lvl w:ilvl="0" w:tplc="23E2057C">
      <w:start w:val="1"/>
      <w:numFmt w:val="bullet"/>
      <w:lvlText w:val="•"/>
      <w:lvlJc w:val="left"/>
      <w:pPr>
        <w:tabs>
          <w:tab w:val="num" w:pos="720"/>
        </w:tabs>
        <w:ind w:left="720" w:hanging="360"/>
      </w:pPr>
      <w:rPr>
        <w:rFonts w:ascii="Arial" w:hAnsi="Arial" w:hint="default"/>
      </w:rPr>
    </w:lvl>
    <w:lvl w:ilvl="1" w:tplc="E41ED166" w:tentative="1">
      <w:start w:val="1"/>
      <w:numFmt w:val="bullet"/>
      <w:lvlText w:val="•"/>
      <w:lvlJc w:val="left"/>
      <w:pPr>
        <w:tabs>
          <w:tab w:val="num" w:pos="1440"/>
        </w:tabs>
        <w:ind w:left="1440" w:hanging="360"/>
      </w:pPr>
      <w:rPr>
        <w:rFonts w:ascii="Arial" w:hAnsi="Arial" w:hint="default"/>
      </w:rPr>
    </w:lvl>
    <w:lvl w:ilvl="2" w:tplc="C1B61454" w:tentative="1">
      <w:start w:val="1"/>
      <w:numFmt w:val="bullet"/>
      <w:lvlText w:val="•"/>
      <w:lvlJc w:val="left"/>
      <w:pPr>
        <w:tabs>
          <w:tab w:val="num" w:pos="2160"/>
        </w:tabs>
        <w:ind w:left="2160" w:hanging="360"/>
      </w:pPr>
      <w:rPr>
        <w:rFonts w:ascii="Arial" w:hAnsi="Arial" w:hint="default"/>
      </w:rPr>
    </w:lvl>
    <w:lvl w:ilvl="3" w:tplc="47C01498" w:tentative="1">
      <w:start w:val="1"/>
      <w:numFmt w:val="bullet"/>
      <w:lvlText w:val="•"/>
      <w:lvlJc w:val="left"/>
      <w:pPr>
        <w:tabs>
          <w:tab w:val="num" w:pos="2880"/>
        </w:tabs>
        <w:ind w:left="2880" w:hanging="360"/>
      </w:pPr>
      <w:rPr>
        <w:rFonts w:ascii="Arial" w:hAnsi="Arial" w:hint="default"/>
      </w:rPr>
    </w:lvl>
    <w:lvl w:ilvl="4" w:tplc="68D40D82" w:tentative="1">
      <w:start w:val="1"/>
      <w:numFmt w:val="bullet"/>
      <w:lvlText w:val="•"/>
      <w:lvlJc w:val="left"/>
      <w:pPr>
        <w:tabs>
          <w:tab w:val="num" w:pos="3600"/>
        </w:tabs>
        <w:ind w:left="3600" w:hanging="360"/>
      </w:pPr>
      <w:rPr>
        <w:rFonts w:ascii="Arial" w:hAnsi="Arial" w:hint="default"/>
      </w:rPr>
    </w:lvl>
    <w:lvl w:ilvl="5" w:tplc="83B8D230" w:tentative="1">
      <w:start w:val="1"/>
      <w:numFmt w:val="bullet"/>
      <w:lvlText w:val="•"/>
      <w:lvlJc w:val="left"/>
      <w:pPr>
        <w:tabs>
          <w:tab w:val="num" w:pos="4320"/>
        </w:tabs>
        <w:ind w:left="4320" w:hanging="360"/>
      </w:pPr>
      <w:rPr>
        <w:rFonts w:ascii="Arial" w:hAnsi="Arial" w:hint="default"/>
      </w:rPr>
    </w:lvl>
    <w:lvl w:ilvl="6" w:tplc="02B66A90" w:tentative="1">
      <w:start w:val="1"/>
      <w:numFmt w:val="bullet"/>
      <w:lvlText w:val="•"/>
      <w:lvlJc w:val="left"/>
      <w:pPr>
        <w:tabs>
          <w:tab w:val="num" w:pos="5040"/>
        </w:tabs>
        <w:ind w:left="5040" w:hanging="360"/>
      </w:pPr>
      <w:rPr>
        <w:rFonts w:ascii="Arial" w:hAnsi="Arial" w:hint="default"/>
      </w:rPr>
    </w:lvl>
    <w:lvl w:ilvl="7" w:tplc="79FA0536" w:tentative="1">
      <w:start w:val="1"/>
      <w:numFmt w:val="bullet"/>
      <w:lvlText w:val="•"/>
      <w:lvlJc w:val="left"/>
      <w:pPr>
        <w:tabs>
          <w:tab w:val="num" w:pos="5760"/>
        </w:tabs>
        <w:ind w:left="5760" w:hanging="360"/>
      </w:pPr>
      <w:rPr>
        <w:rFonts w:ascii="Arial" w:hAnsi="Arial" w:hint="default"/>
      </w:rPr>
    </w:lvl>
    <w:lvl w:ilvl="8" w:tplc="3EE68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652305"/>
    <w:multiLevelType w:val="hybridMultilevel"/>
    <w:tmpl w:val="3936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400D85"/>
    <w:multiLevelType w:val="hybridMultilevel"/>
    <w:tmpl w:val="C218B22E"/>
    <w:lvl w:ilvl="0" w:tplc="CEC6414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sch , Sarah W">
    <w15:presenceInfo w15:providerId="None" w15:userId="Hirsch , Sarah W"/>
  </w15:person>
  <w15:person w15:author="Diaz Zepeda, Hirvin Azael">
    <w15:presenceInfo w15:providerId="AD" w15:userId="S-1-5-21-1949148656-1048424227-1227993459-1002"/>
  </w15:person>
  <w15:person w15:author="Jeremy Goldhaber-Fiebert">
    <w15:presenceInfo w15:providerId="Windows Live" w15:userId="a6df913a60cd6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73B53"/>
    <w:rsid w:val="0008514B"/>
    <w:rsid w:val="00094A19"/>
    <w:rsid w:val="000A33E1"/>
    <w:rsid w:val="000A5510"/>
    <w:rsid w:val="000A690B"/>
    <w:rsid w:val="000B2BA8"/>
    <w:rsid w:val="000B4152"/>
    <w:rsid w:val="000B6488"/>
    <w:rsid w:val="000C4CE3"/>
    <w:rsid w:val="000D0226"/>
    <w:rsid w:val="000F677B"/>
    <w:rsid w:val="00117EF5"/>
    <w:rsid w:val="00131830"/>
    <w:rsid w:val="001367A9"/>
    <w:rsid w:val="00160AFC"/>
    <w:rsid w:val="00171812"/>
    <w:rsid w:val="00184FD3"/>
    <w:rsid w:val="0018601C"/>
    <w:rsid w:val="001865BC"/>
    <w:rsid w:val="00194994"/>
    <w:rsid w:val="00195E7A"/>
    <w:rsid w:val="001961E8"/>
    <w:rsid w:val="001A2C43"/>
    <w:rsid w:val="001D0E53"/>
    <w:rsid w:val="001D5E27"/>
    <w:rsid w:val="001D764A"/>
    <w:rsid w:val="001E0F59"/>
    <w:rsid w:val="001E5D4B"/>
    <w:rsid w:val="001E7970"/>
    <w:rsid w:val="001F2D3B"/>
    <w:rsid w:val="002103E0"/>
    <w:rsid w:val="00210EA6"/>
    <w:rsid w:val="00231714"/>
    <w:rsid w:val="00247AB7"/>
    <w:rsid w:val="00247C91"/>
    <w:rsid w:val="00257290"/>
    <w:rsid w:val="002654D5"/>
    <w:rsid w:val="00282816"/>
    <w:rsid w:val="00295EAA"/>
    <w:rsid w:val="002A3460"/>
    <w:rsid w:val="002A3C8C"/>
    <w:rsid w:val="002A4204"/>
    <w:rsid w:val="002B1C24"/>
    <w:rsid w:val="002C2079"/>
    <w:rsid w:val="002C539F"/>
    <w:rsid w:val="002C6CEE"/>
    <w:rsid w:val="002D139B"/>
    <w:rsid w:val="002D46E8"/>
    <w:rsid w:val="002E1D09"/>
    <w:rsid w:val="002F2522"/>
    <w:rsid w:val="002F32EB"/>
    <w:rsid w:val="002F6FB3"/>
    <w:rsid w:val="002F71E5"/>
    <w:rsid w:val="002F7D38"/>
    <w:rsid w:val="00300E64"/>
    <w:rsid w:val="00301280"/>
    <w:rsid w:val="00304C24"/>
    <w:rsid w:val="00305F76"/>
    <w:rsid w:val="00310815"/>
    <w:rsid w:val="003148DA"/>
    <w:rsid w:val="003341C9"/>
    <w:rsid w:val="0034215A"/>
    <w:rsid w:val="00352700"/>
    <w:rsid w:val="00361C45"/>
    <w:rsid w:val="00375277"/>
    <w:rsid w:val="0038256A"/>
    <w:rsid w:val="00385472"/>
    <w:rsid w:val="00395A7F"/>
    <w:rsid w:val="003A4D59"/>
    <w:rsid w:val="003B672C"/>
    <w:rsid w:val="003B77F8"/>
    <w:rsid w:val="003C46AC"/>
    <w:rsid w:val="003E0221"/>
    <w:rsid w:val="003E21BF"/>
    <w:rsid w:val="003F00BC"/>
    <w:rsid w:val="003F40E0"/>
    <w:rsid w:val="003F4789"/>
    <w:rsid w:val="0040379D"/>
    <w:rsid w:val="00412D02"/>
    <w:rsid w:val="00420648"/>
    <w:rsid w:val="00427BED"/>
    <w:rsid w:val="00440867"/>
    <w:rsid w:val="00453369"/>
    <w:rsid w:val="004659F1"/>
    <w:rsid w:val="0046711D"/>
    <w:rsid w:val="00467ADB"/>
    <w:rsid w:val="004710B0"/>
    <w:rsid w:val="00471758"/>
    <w:rsid w:val="00471DC9"/>
    <w:rsid w:val="00473577"/>
    <w:rsid w:val="00475F87"/>
    <w:rsid w:val="004908B2"/>
    <w:rsid w:val="004A2029"/>
    <w:rsid w:val="004A7EFF"/>
    <w:rsid w:val="004C2F4A"/>
    <w:rsid w:val="004C6748"/>
    <w:rsid w:val="004D1154"/>
    <w:rsid w:val="004E3302"/>
    <w:rsid w:val="004E5A5C"/>
    <w:rsid w:val="004E5E10"/>
    <w:rsid w:val="004F24EA"/>
    <w:rsid w:val="00502E90"/>
    <w:rsid w:val="0051609B"/>
    <w:rsid w:val="005336A8"/>
    <w:rsid w:val="00533A0D"/>
    <w:rsid w:val="00536CBC"/>
    <w:rsid w:val="0054334C"/>
    <w:rsid w:val="005473C7"/>
    <w:rsid w:val="00554198"/>
    <w:rsid w:val="00570E3B"/>
    <w:rsid w:val="00571BE6"/>
    <w:rsid w:val="005754AC"/>
    <w:rsid w:val="00576AD7"/>
    <w:rsid w:val="00580C12"/>
    <w:rsid w:val="00590D9D"/>
    <w:rsid w:val="005952DF"/>
    <w:rsid w:val="00597F7F"/>
    <w:rsid w:val="005A76A9"/>
    <w:rsid w:val="005B186E"/>
    <w:rsid w:val="005B2D8B"/>
    <w:rsid w:val="005C24C3"/>
    <w:rsid w:val="005C3824"/>
    <w:rsid w:val="005C691D"/>
    <w:rsid w:val="005D062C"/>
    <w:rsid w:val="005D739D"/>
    <w:rsid w:val="00606743"/>
    <w:rsid w:val="006135F9"/>
    <w:rsid w:val="006239E6"/>
    <w:rsid w:val="00624E5E"/>
    <w:rsid w:val="00640503"/>
    <w:rsid w:val="00641128"/>
    <w:rsid w:val="0064310D"/>
    <w:rsid w:val="006563CF"/>
    <w:rsid w:val="00657B4C"/>
    <w:rsid w:val="0066428F"/>
    <w:rsid w:val="00673D1B"/>
    <w:rsid w:val="006752E7"/>
    <w:rsid w:val="00677564"/>
    <w:rsid w:val="00681EE5"/>
    <w:rsid w:val="00690CA6"/>
    <w:rsid w:val="0069443C"/>
    <w:rsid w:val="00697BD6"/>
    <w:rsid w:val="006A0754"/>
    <w:rsid w:val="006B4829"/>
    <w:rsid w:val="006D1BA3"/>
    <w:rsid w:val="006E0007"/>
    <w:rsid w:val="006F23D0"/>
    <w:rsid w:val="00704451"/>
    <w:rsid w:val="007146D8"/>
    <w:rsid w:val="0072554B"/>
    <w:rsid w:val="00737D66"/>
    <w:rsid w:val="00737D8B"/>
    <w:rsid w:val="007404D0"/>
    <w:rsid w:val="00754BF0"/>
    <w:rsid w:val="00764E7A"/>
    <w:rsid w:val="007701C9"/>
    <w:rsid w:val="00771E11"/>
    <w:rsid w:val="007839A5"/>
    <w:rsid w:val="007A393B"/>
    <w:rsid w:val="007B1B52"/>
    <w:rsid w:val="007C09E2"/>
    <w:rsid w:val="007C63CB"/>
    <w:rsid w:val="007D07CF"/>
    <w:rsid w:val="007D22DD"/>
    <w:rsid w:val="007E0187"/>
    <w:rsid w:val="007E0DCD"/>
    <w:rsid w:val="007F592C"/>
    <w:rsid w:val="00805DDC"/>
    <w:rsid w:val="008122F4"/>
    <w:rsid w:val="008139BE"/>
    <w:rsid w:val="008257EF"/>
    <w:rsid w:val="00847228"/>
    <w:rsid w:val="00855B81"/>
    <w:rsid w:val="00864FB6"/>
    <w:rsid w:val="00874247"/>
    <w:rsid w:val="0088726D"/>
    <w:rsid w:val="008912C4"/>
    <w:rsid w:val="008B1B6B"/>
    <w:rsid w:val="008C5DEE"/>
    <w:rsid w:val="008D6418"/>
    <w:rsid w:val="008E3788"/>
    <w:rsid w:val="008F1826"/>
    <w:rsid w:val="00901DF4"/>
    <w:rsid w:val="009021C6"/>
    <w:rsid w:val="00906523"/>
    <w:rsid w:val="00907C73"/>
    <w:rsid w:val="0091291B"/>
    <w:rsid w:val="00924EFF"/>
    <w:rsid w:val="009263FF"/>
    <w:rsid w:val="009338D4"/>
    <w:rsid w:val="00934165"/>
    <w:rsid w:val="009424A5"/>
    <w:rsid w:val="00944D9A"/>
    <w:rsid w:val="00961C47"/>
    <w:rsid w:val="00971DFA"/>
    <w:rsid w:val="00976B13"/>
    <w:rsid w:val="009801FF"/>
    <w:rsid w:val="00984973"/>
    <w:rsid w:val="00993E42"/>
    <w:rsid w:val="009A02BC"/>
    <w:rsid w:val="009A1DCE"/>
    <w:rsid w:val="009B0B47"/>
    <w:rsid w:val="009E48B0"/>
    <w:rsid w:val="00A03821"/>
    <w:rsid w:val="00A14E33"/>
    <w:rsid w:val="00A21CAC"/>
    <w:rsid w:val="00A30670"/>
    <w:rsid w:val="00A3555D"/>
    <w:rsid w:val="00A37478"/>
    <w:rsid w:val="00A54238"/>
    <w:rsid w:val="00A60023"/>
    <w:rsid w:val="00A65986"/>
    <w:rsid w:val="00A7109D"/>
    <w:rsid w:val="00A736AF"/>
    <w:rsid w:val="00A816C2"/>
    <w:rsid w:val="00A90333"/>
    <w:rsid w:val="00A90DC2"/>
    <w:rsid w:val="00A92014"/>
    <w:rsid w:val="00A97511"/>
    <w:rsid w:val="00AA52E3"/>
    <w:rsid w:val="00AA6D8A"/>
    <w:rsid w:val="00AF26B6"/>
    <w:rsid w:val="00B06CE0"/>
    <w:rsid w:val="00B15111"/>
    <w:rsid w:val="00B16853"/>
    <w:rsid w:val="00B32EB3"/>
    <w:rsid w:val="00B33641"/>
    <w:rsid w:val="00B368BC"/>
    <w:rsid w:val="00B377F4"/>
    <w:rsid w:val="00B51721"/>
    <w:rsid w:val="00B53A43"/>
    <w:rsid w:val="00B56AC2"/>
    <w:rsid w:val="00B735B9"/>
    <w:rsid w:val="00B747F4"/>
    <w:rsid w:val="00B80551"/>
    <w:rsid w:val="00B8523B"/>
    <w:rsid w:val="00B93012"/>
    <w:rsid w:val="00BA44F8"/>
    <w:rsid w:val="00BA60A8"/>
    <w:rsid w:val="00BB140B"/>
    <w:rsid w:val="00BC1D66"/>
    <w:rsid w:val="00BC2343"/>
    <w:rsid w:val="00BC7A89"/>
    <w:rsid w:val="00BD0E6D"/>
    <w:rsid w:val="00BD3B69"/>
    <w:rsid w:val="00BE4F6C"/>
    <w:rsid w:val="00BE55F8"/>
    <w:rsid w:val="00BE77D3"/>
    <w:rsid w:val="00C05FB8"/>
    <w:rsid w:val="00C34690"/>
    <w:rsid w:val="00C509BC"/>
    <w:rsid w:val="00C50B96"/>
    <w:rsid w:val="00C53693"/>
    <w:rsid w:val="00C5708E"/>
    <w:rsid w:val="00C71D11"/>
    <w:rsid w:val="00C73C0D"/>
    <w:rsid w:val="00C8677F"/>
    <w:rsid w:val="00CA71D4"/>
    <w:rsid w:val="00CC169C"/>
    <w:rsid w:val="00CD0128"/>
    <w:rsid w:val="00CD0BFF"/>
    <w:rsid w:val="00CD1A34"/>
    <w:rsid w:val="00CD7157"/>
    <w:rsid w:val="00CE0B6D"/>
    <w:rsid w:val="00CE34C2"/>
    <w:rsid w:val="00CE6778"/>
    <w:rsid w:val="00CF1833"/>
    <w:rsid w:val="00D007A3"/>
    <w:rsid w:val="00D00851"/>
    <w:rsid w:val="00D24BA2"/>
    <w:rsid w:val="00D4065F"/>
    <w:rsid w:val="00D51124"/>
    <w:rsid w:val="00D5465D"/>
    <w:rsid w:val="00D66472"/>
    <w:rsid w:val="00D777AE"/>
    <w:rsid w:val="00D845E2"/>
    <w:rsid w:val="00D91BDA"/>
    <w:rsid w:val="00DB30CF"/>
    <w:rsid w:val="00DB7B76"/>
    <w:rsid w:val="00DC76E0"/>
    <w:rsid w:val="00DE4C7F"/>
    <w:rsid w:val="00DE7EEA"/>
    <w:rsid w:val="00DF1717"/>
    <w:rsid w:val="00DF178B"/>
    <w:rsid w:val="00E01353"/>
    <w:rsid w:val="00E06E8B"/>
    <w:rsid w:val="00E12E5F"/>
    <w:rsid w:val="00E13FA6"/>
    <w:rsid w:val="00E260E4"/>
    <w:rsid w:val="00E33741"/>
    <w:rsid w:val="00E56429"/>
    <w:rsid w:val="00E57E05"/>
    <w:rsid w:val="00E60F7E"/>
    <w:rsid w:val="00E62028"/>
    <w:rsid w:val="00E8054D"/>
    <w:rsid w:val="00E8425E"/>
    <w:rsid w:val="00E858CA"/>
    <w:rsid w:val="00E8702E"/>
    <w:rsid w:val="00E94055"/>
    <w:rsid w:val="00EA1421"/>
    <w:rsid w:val="00EA4F3D"/>
    <w:rsid w:val="00EA56C2"/>
    <w:rsid w:val="00EA5A18"/>
    <w:rsid w:val="00EA5A43"/>
    <w:rsid w:val="00EC592C"/>
    <w:rsid w:val="00EE6745"/>
    <w:rsid w:val="00EF009C"/>
    <w:rsid w:val="00EF5FFF"/>
    <w:rsid w:val="00EF6767"/>
    <w:rsid w:val="00F00795"/>
    <w:rsid w:val="00F01AC1"/>
    <w:rsid w:val="00F02C8C"/>
    <w:rsid w:val="00F10A11"/>
    <w:rsid w:val="00F11909"/>
    <w:rsid w:val="00F12415"/>
    <w:rsid w:val="00F1523D"/>
    <w:rsid w:val="00F21BE1"/>
    <w:rsid w:val="00F33F12"/>
    <w:rsid w:val="00F340B9"/>
    <w:rsid w:val="00F36833"/>
    <w:rsid w:val="00F66998"/>
    <w:rsid w:val="00F66CEC"/>
    <w:rsid w:val="00FA5DF8"/>
    <w:rsid w:val="00FB7D3D"/>
    <w:rsid w:val="00FD1D05"/>
    <w:rsid w:val="00FD78A9"/>
    <w:rsid w:val="00FE0DB8"/>
    <w:rsid w:val="00FF35D5"/>
    <w:rsid w:val="00FF4D7E"/>
    <w:rsid w:val="00FF51C3"/>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2DBAB"/>
  <w15:chartTrackingRefBased/>
  <w15:docId w15:val="{A479078C-43F1-4A16-8B9C-74912D45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paragraph" w:styleId="Ttulo1">
    <w:name w:val="heading 1"/>
    <w:basedOn w:val="Normal"/>
    <w:next w:val="Normal"/>
    <w:link w:val="Ttulo1Car"/>
    <w:uiPriority w:val="9"/>
    <w:qFormat/>
    <w:rsid w:val="00171812"/>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5C24C3"/>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690CA6"/>
    <w:rPr>
      <w:rFonts w:ascii="Times New Roman" w:hAnsi="Times New Roman"/>
      <w:sz w:val="20"/>
    </w:rPr>
  </w:style>
  <w:style w:type="paragraph" w:styleId="Descripcin">
    <w:name w:val="caption"/>
    <w:basedOn w:val="Normal"/>
    <w:link w:val="DescripcinCar"/>
    <w:unhideWhenUsed/>
    <w:qFormat/>
    <w:rsid w:val="00690CA6"/>
    <w:pPr>
      <w:spacing w:after="120" w:line="240" w:lineRule="auto"/>
    </w:pPr>
    <w:rPr>
      <w:rFonts w:ascii="Times New Roman" w:hAnsi="Times New Roman"/>
      <w:sz w:val="20"/>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 w:type="character" w:customStyle="1" w:styleId="Ttulo1Car">
    <w:name w:val="Título 1 Car"/>
    <w:basedOn w:val="Fuentedeprrafopredeter"/>
    <w:link w:val="Ttulo1"/>
    <w:uiPriority w:val="9"/>
    <w:rsid w:val="00171812"/>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5C24C3"/>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4E3302"/>
    <w:pPr>
      <w:outlineLvl w:val="9"/>
    </w:pPr>
    <w:rPr>
      <w:color w:val="2F5496" w:themeColor="accent1" w:themeShade="BF"/>
      <w:lang w:eastAsia="es-MX"/>
    </w:rPr>
  </w:style>
  <w:style w:type="paragraph" w:styleId="TDC1">
    <w:name w:val="toc 1"/>
    <w:basedOn w:val="Normal"/>
    <w:next w:val="Normal"/>
    <w:autoRedefine/>
    <w:uiPriority w:val="39"/>
    <w:unhideWhenUsed/>
    <w:rsid w:val="004E3302"/>
    <w:pPr>
      <w:spacing w:after="100"/>
    </w:pPr>
  </w:style>
  <w:style w:type="paragraph" w:styleId="TDC2">
    <w:name w:val="toc 2"/>
    <w:basedOn w:val="Normal"/>
    <w:next w:val="Normal"/>
    <w:autoRedefine/>
    <w:uiPriority w:val="39"/>
    <w:unhideWhenUsed/>
    <w:rsid w:val="004E3302"/>
    <w:pPr>
      <w:spacing w:after="100"/>
      <w:ind w:left="220"/>
    </w:pPr>
  </w:style>
  <w:style w:type="character" w:styleId="Hipervnculo">
    <w:name w:val="Hyperlink"/>
    <w:basedOn w:val="Fuentedeprrafopredeter"/>
    <w:uiPriority w:val="99"/>
    <w:unhideWhenUsed/>
    <w:rsid w:val="004E3302"/>
    <w:rPr>
      <w:color w:val="0563C1" w:themeColor="hyperlink"/>
      <w:u w:val="single"/>
    </w:rPr>
  </w:style>
  <w:style w:type="paragraph" w:styleId="Encabezado">
    <w:name w:val="header"/>
    <w:basedOn w:val="Normal"/>
    <w:link w:val="EncabezadoCar"/>
    <w:uiPriority w:val="99"/>
    <w:unhideWhenUsed/>
    <w:rsid w:val="00A920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2014"/>
  </w:style>
  <w:style w:type="paragraph" w:styleId="Piedepgina">
    <w:name w:val="footer"/>
    <w:basedOn w:val="Normal"/>
    <w:link w:val="PiedepginaCar"/>
    <w:uiPriority w:val="99"/>
    <w:unhideWhenUsed/>
    <w:rsid w:val="00A920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2014"/>
  </w:style>
  <w:style w:type="paragraph" w:styleId="Tabladeilustraciones">
    <w:name w:val="table of figures"/>
    <w:basedOn w:val="Normal"/>
    <w:next w:val="Normal"/>
    <w:uiPriority w:val="99"/>
    <w:unhideWhenUsed/>
    <w:rsid w:val="00690CA6"/>
    <w:pPr>
      <w:spacing w:after="0"/>
    </w:pPr>
  </w:style>
  <w:style w:type="paragraph" w:styleId="Ttulo">
    <w:name w:val="Title"/>
    <w:basedOn w:val="Normal"/>
    <w:next w:val="Normal"/>
    <w:link w:val="TtuloCar"/>
    <w:uiPriority w:val="10"/>
    <w:qFormat/>
    <w:rsid w:val="00171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18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34240064">
      <w:bodyDiv w:val="1"/>
      <w:marLeft w:val="0"/>
      <w:marRight w:val="0"/>
      <w:marTop w:val="0"/>
      <w:marBottom w:val="0"/>
      <w:divBdr>
        <w:top w:val="none" w:sz="0" w:space="0" w:color="auto"/>
        <w:left w:val="none" w:sz="0" w:space="0" w:color="auto"/>
        <w:bottom w:val="none" w:sz="0" w:space="0" w:color="auto"/>
        <w:right w:val="none" w:sz="0" w:space="0" w:color="auto"/>
      </w:divBdr>
    </w:div>
    <w:div w:id="61608784">
      <w:bodyDiv w:val="1"/>
      <w:marLeft w:val="0"/>
      <w:marRight w:val="0"/>
      <w:marTop w:val="0"/>
      <w:marBottom w:val="0"/>
      <w:divBdr>
        <w:top w:val="none" w:sz="0" w:space="0" w:color="auto"/>
        <w:left w:val="none" w:sz="0" w:space="0" w:color="auto"/>
        <w:bottom w:val="none" w:sz="0" w:space="0" w:color="auto"/>
        <w:right w:val="none" w:sz="0" w:space="0" w:color="auto"/>
      </w:divBdr>
    </w:div>
    <w:div w:id="61803903">
      <w:bodyDiv w:val="1"/>
      <w:marLeft w:val="0"/>
      <w:marRight w:val="0"/>
      <w:marTop w:val="0"/>
      <w:marBottom w:val="0"/>
      <w:divBdr>
        <w:top w:val="none" w:sz="0" w:space="0" w:color="auto"/>
        <w:left w:val="none" w:sz="0" w:space="0" w:color="auto"/>
        <w:bottom w:val="none" w:sz="0" w:space="0" w:color="auto"/>
        <w:right w:val="none" w:sz="0" w:space="0" w:color="auto"/>
      </w:divBdr>
    </w:div>
    <w:div w:id="65223270">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109397700">
      <w:bodyDiv w:val="1"/>
      <w:marLeft w:val="0"/>
      <w:marRight w:val="0"/>
      <w:marTop w:val="0"/>
      <w:marBottom w:val="0"/>
      <w:divBdr>
        <w:top w:val="none" w:sz="0" w:space="0" w:color="auto"/>
        <w:left w:val="none" w:sz="0" w:space="0" w:color="auto"/>
        <w:bottom w:val="none" w:sz="0" w:space="0" w:color="auto"/>
        <w:right w:val="none" w:sz="0" w:space="0" w:color="auto"/>
      </w:divBdr>
    </w:div>
    <w:div w:id="132480144">
      <w:bodyDiv w:val="1"/>
      <w:marLeft w:val="0"/>
      <w:marRight w:val="0"/>
      <w:marTop w:val="0"/>
      <w:marBottom w:val="0"/>
      <w:divBdr>
        <w:top w:val="none" w:sz="0" w:space="0" w:color="auto"/>
        <w:left w:val="none" w:sz="0" w:space="0" w:color="auto"/>
        <w:bottom w:val="none" w:sz="0" w:space="0" w:color="auto"/>
        <w:right w:val="none" w:sz="0" w:space="0" w:color="auto"/>
      </w:divBdr>
    </w:div>
    <w:div w:id="141314060">
      <w:bodyDiv w:val="1"/>
      <w:marLeft w:val="0"/>
      <w:marRight w:val="0"/>
      <w:marTop w:val="0"/>
      <w:marBottom w:val="0"/>
      <w:divBdr>
        <w:top w:val="none" w:sz="0" w:space="0" w:color="auto"/>
        <w:left w:val="none" w:sz="0" w:space="0" w:color="auto"/>
        <w:bottom w:val="none" w:sz="0" w:space="0" w:color="auto"/>
        <w:right w:val="none" w:sz="0" w:space="0" w:color="auto"/>
      </w:divBdr>
    </w:div>
    <w:div w:id="154344707">
      <w:bodyDiv w:val="1"/>
      <w:marLeft w:val="0"/>
      <w:marRight w:val="0"/>
      <w:marTop w:val="0"/>
      <w:marBottom w:val="0"/>
      <w:divBdr>
        <w:top w:val="none" w:sz="0" w:space="0" w:color="auto"/>
        <w:left w:val="none" w:sz="0" w:space="0" w:color="auto"/>
        <w:bottom w:val="none" w:sz="0" w:space="0" w:color="auto"/>
        <w:right w:val="none" w:sz="0" w:space="0" w:color="auto"/>
      </w:divBdr>
    </w:div>
    <w:div w:id="186987676">
      <w:bodyDiv w:val="1"/>
      <w:marLeft w:val="0"/>
      <w:marRight w:val="0"/>
      <w:marTop w:val="0"/>
      <w:marBottom w:val="0"/>
      <w:divBdr>
        <w:top w:val="none" w:sz="0" w:space="0" w:color="auto"/>
        <w:left w:val="none" w:sz="0" w:space="0" w:color="auto"/>
        <w:bottom w:val="none" w:sz="0" w:space="0" w:color="auto"/>
        <w:right w:val="none" w:sz="0" w:space="0" w:color="auto"/>
      </w:divBdr>
    </w:div>
    <w:div w:id="202014701">
      <w:bodyDiv w:val="1"/>
      <w:marLeft w:val="0"/>
      <w:marRight w:val="0"/>
      <w:marTop w:val="0"/>
      <w:marBottom w:val="0"/>
      <w:divBdr>
        <w:top w:val="none" w:sz="0" w:space="0" w:color="auto"/>
        <w:left w:val="none" w:sz="0" w:space="0" w:color="auto"/>
        <w:bottom w:val="none" w:sz="0" w:space="0" w:color="auto"/>
        <w:right w:val="none" w:sz="0" w:space="0" w:color="auto"/>
      </w:divBdr>
    </w:div>
    <w:div w:id="301354521">
      <w:bodyDiv w:val="1"/>
      <w:marLeft w:val="0"/>
      <w:marRight w:val="0"/>
      <w:marTop w:val="0"/>
      <w:marBottom w:val="0"/>
      <w:divBdr>
        <w:top w:val="none" w:sz="0" w:space="0" w:color="auto"/>
        <w:left w:val="none" w:sz="0" w:space="0" w:color="auto"/>
        <w:bottom w:val="none" w:sz="0" w:space="0" w:color="auto"/>
        <w:right w:val="none" w:sz="0" w:space="0" w:color="auto"/>
      </w:divBdr>
    </w:div>
    <w:div w:id="326634789">
      <w:bodyDiv w:val="1"/>
      <w:marLeft w:val="0"/>
      <w:marRight w:val="0"/>
      <w:marTop w:val="0"/>
      <w:marBottom w:val="0"/>
      <w:divBdr>
        <w:top w:val="none" w:sz="0" w:space="0" w:color="auto"/>
        <w:left w:val="none" w:sz="0" w:space="0" w:color="auto"/>
        <w:bottom w:val="none" w:sz="0" w:space="0" w:color="auto"/>
        <w:right w:val="none" w:sz="0" w:space="0" w:color="auto"/>
      </w:divBdr>
    </w:div>
    <w:div w:id="337388788">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30508883">
      <w:bodyDiv w:val="1"/>
      <w:marLeft w:val="0"/>
      <w:marRight w:val="0"/>
      <w:marTop w:val="0"/>
      <w:marBottom w:val="0"/>
      <w:divBdr>
        <w:top w:val="none" w:sz="0" w:space="0" w:color="auto"/>
        <w:left w:val="none" w:sz="0" w:space="0" w:color="auto"/>
        <w:bottom w:val="none" w:sz="0" w:space="0" w:color="auto"/>
        <w:right w:val="none" w:sz="0" w:space="0" w:color="auto"/>
      </w:divBdr>
    </w:div>
    <w:div w:id="465046183">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0192675">
      <w:bodyDiv w:val="1"/>
      <w:marLeft w:val="0"/>
      <w:marRight w:val="0"/>
      <w:marTop w:val="0"/>
      <w:marBottom w:val="0"/>
      <w:divBdr>
        <w:top w:val="none" w:sz="0" w:space="0" w:color="auto"/>
        <w:left w:val="none" w:sz="0" w:space="0" w:color="auto"/>
        <w:bottom w:val="none" w:sz="0" w:space="0" w:color="auto"/>
        <w:right w:val="none" w:sz="0" w:space="0" w:color="auto"/>
      </w:divBdr>
    </w:div>
    <w:div w:id="535388397">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538444317">
      <w:bodyDiv w:val="1"/>
      <w:marLeft w:val="0"/>
      <w:marRight w:val="0"/>
      <w:marTop w:val="0"/>
      <w:marBottom w:val="0"/>
      <w:divBdr>
        <w:top w:val="none" w:sz="0" w:space="0" w:color="auto"/>
        <w:left w:val="none" w:sz="0" w:space="0" w:color="auto"/>
        <w:bottom w:val="none" w:sz="0" w:space="0" w:color="auto"/>
        <w:right w:val="none" w:sz="0" w:space="0" w:color="auto"/>
      </w:divBdr>
    </w:div>
    <w:div w:id="562721976">
      <w:bodyDiv w:val="1"/>
      <w:marLeft w:val="0"/>
      <w:marRight w:val="0"/>
      <w:marTop w:val="0"/>
      <w:marBottom w:val="0"/>
      <w:divBdr>
        <w:top w:val="none" w:sz="0" w:space="0" w:color="auto"/>
        <w:left w:val="none" w:sz="0" w:space="0" w:color="auto"/>
        <w:bottom w:val="none" w:sz="0" w:space="0" w:color="auto"/>
        <w:right w:val="none" w:sz="0" w:space="0" w:color="auto"/>
      </w:divBdr>
    </w:div>
    <w:div w:id="583027876">
      <w:bodyDiv w:val="1"/>
      <w:marLeft w:val="0"/>
      <w:marRight w:val="0"/>
      <w:marTop w:val="0"/>
      <w:marBottom w:val="0"/>
      <w:divBdr>
        <w:top w:val="none" w:sz="0" w:space="0" w:color="auto"/>
        <w:left w:val="none" w:sz="0" w:space="0" w:color="auto"/>
        <w:bottom w:val="none" w:sz="0" w:space="0" w:color="auto"/>
        <w:right w:val="none" w:sz="0" w:space="0" w:color="auto"/>
      </w:divBdr>
    </w:div>
    <w:div w:id="599483938">
      <w:bodyDiv w:val="1"/>
      <w:marLeft w:val="0"/>
      <w:marRight w:val="0"/>
      <w:marTop w:val="0"/>
      <w:marBottom w:val="0"/>
      <w:divBdr>
        <w:top w:val="none" w:sz="0" w:space="0" w:color="auto"/>
        <w:left w:val="none" w:sz="0" w:space="0" w:color="auto"/>
        <w:bottom w:val="none" w:sz="0" w:space="0" w:color="auto"/>
        <w:right w:val="none" w:sz="0" w:space="0" w:color="auto"/>
      </w:divBdr>
    </w:div>
    <w:div w:id="617025509">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30424978">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17959351">
      <w:bodyDiv w:val="1"/>
      <w:marLeft w:val="0"/>
      <w:marRight w:val="0"/>
      <w:marTop w:val="0"/>
      <w:marBottom w:val="0"/>
      <w:divBdr>
        <w:top w:val="none" w:sz="0" w:space="0" w:color="auto"/>
        <w:left w:val="none" w:sz="0" w:space="0" w:color="auto"/>
        <w:bottom w:val="none" w:sz="0" w:space="0" w:color="auto"/>
        <w:right w:val="none" w:sz="0" w:space="0" w:color="auto"/>
      </w:divBdr>
    </w:div>
    <w:div w:id="833421748">
      <w:bodyDiv w:val="1"/>
      <w:marLeft w:val="0"/>
      <w:marRight w:val="0"/>
      <w:marTop w:val="0"/>
      <w:marBottom w:val="0"/>
      <w:divBdr>
        <w:top w:val="none" w:sz="0" w:space="0" w:color="auto"/>
        <w:left w:val="none" w:sz="0" w:space="0" w:color="auto"/>
        <w:bottom w:val="none" w:sz="0" w:space="0" w:color="auto"/>
        <w:right w:val="none" w:sz="0" w:space="0" w:color="auto"/>
      </w:divBdr>
    </w:div>
    <w:div w:id="847333386">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21261515">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967248446">
      <w:bodyDiv w:val="1"/>
      <w:marLeft w:val="0"/>
      <w:marRight w:val="0"/>
      <w:marTop w:val="0"/>
      <w:marBottom w:val="0"/>
      <w:divBdr>
        <w:top w:val="none" w:sz="0" w:space="0" w:color="auto"/>
        <w:left w:val="none" w:sz="0" w:space="0" w:color="auto"/>
        <w:bottom w:val="none" w:sz="0" w:space="0" w:color="auto"/>
        <w:right w:val="none" w:sz="0" w:space="0" w:color="auto"/>
      </w:divBdr>
    </w:div>
    <w:div w:id="991183150">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017584067">
      <w:bodyDiv w:val="1"/>
      <w:marLeft w:val="0"/>
      <w:marRight w:val="0"/>
      <w:marTop w:val="0"/>
      <w:marBottom w:val="0"/>
      <w:divBdr>
        <w:top w:val="none" w:sz="0" w:space="0" w:color="auto"/>
        <w:left w:val="none" w:sz="0" w:space="0" w:color="auto"/>
        <w:bottom w:val="none" w:sz="0" w:space="0" w:color="auto"/>
        <w:right w:val="none" w:sz="0" w:space="0" w:color="auto"/>
      </w:divBdr>
    </w:div>
    <w:div w:id="1021006715">
      <w:bodyDiv w:val="1"/>
      <w:marLeft w:val="0"/>
      <w:marRight w:val="0"/>
      <w:marTop w:val="0"/>
      <w:marBottom w:val="0"/>
      <w:divBdr>
        <w:top w:val="none" w:sz="0" w:space="0" w:color="auto"/>
        <w:left w:val="none" w:sz="0" w:space="0" w:color="auto"/>
        <w:bottom w:val="none" w:sz="0" w:space="0" w:color="auto"/>
        <w:right w:val="none" w:sz="0" w:space="0" w:color="auto"/>
      </w:divBdr>
      <w:divsChild>
        <w:div w:id="241767911">
          <w:marLeft w:val="360"/>
          <w:marRight w:val="0"/>
          <w:marTop w:val="200"/>
          <w:marBottom w:val="0"/>
          <w:divBdr>
            <w:top w:val="none" w:sz="0" w:space="0" w:color="auto"/>
            <w:left w:val="none" w:sz="0" w:space="0" w:color="auto"/>
            <w:bottom w:val="none" w:sz="0" w:space="0" w:color="auto"/>
            <w:right w:val="none" w:sz="0" w:space="0" w:color="auto"/>
          </w:divBdr>
        </w:div>
      </w:divsChild>
    </w:div>
    <w:div w:id="1033967476">
      <w:bodyDiv w:val="1"/>
      <w:marLeft w:val="0"/>
      <w:marRight w:val="0"/>
      <w:marTop w:val="0"/>
      <w:marBottom w:val="0"/>
      <w:divBdr>
        <w:top w:val="none" w:sz="0" w:space="0" w:color="auto"/>
        <w:left w:val="none" w:sz="0" w:space="0" w:color="auto"/>
        <w:bottom w:val="none" w:sz="0" w:space="0" w:color="auto"/>
        <w:right w:val="none" w:sz="0" w:space="0" w:color="auto"/>
      </w:divBdr>
    </w:div>
    <w:div w:id="1054885193">
      <w:bodyDiv w:val="1"/>
      <w:marLeft w:val="0"/>
      <w:marRight w:val="0"/>
      <w:marTop w:val="0"/>
      <w:marBottom w:val="0"/>
      <w:divBdr>
        <w:top w:val="none" w:sz="0" w:space="0" w:color="auto"/>
        <w:left w:val="none" w:sz="0" w:space="0" w:color="auto"/>
        <w:bottom w:val="none" w:sz="0" w:space="0" w:color="auto"/>
        <w:right w:val="none" w:sz="0" w:space="0" w:color="auto"/>
      </w:divBdr>
    </w:div>
    <w:div w:id="1062171771">
      <w:bodyDiv w:val="1"/>
      <w:marLeft w:val="0"/>
      <w:marRight w:val="0"/>
      <w:marTop w:val="0"/>
      <w:marBottom w:val="0"/>
      <w:divBdr>
        <w:top w:val="none" w:sz="0" w:space="0" w:color="auto"/>
        <w:left w:val="none" w:sz="0" w:space="0" w:color="auto"/>
        <w:bottom w:val="none" w:sz="0" w:space="0" w:color="auto"/>
        <w:right w:val="none" w:sz="0" w:space="0" w:color="auto"/>
      </w:divBdr>
    </w:div>
    <w:div w:id="1071657772">
      <w:bodyDiv w:val="1"/>
      <w:marLeft w:val="0"/>
      <w:marRight w:val="0"/>
      <w:marTop w:val="0"/>
      <w:marBottom w:val="0"/>
      <w:divBdr>
        <w:top w:val="none" w:sz="0" w:space="0" w:color="auto"/>
        <w:left w:val="none" w:sz="0" w:space="0" w:color="auto"/>
        <w:bottom w:val="none" w:sz="0" w:space="0" w:color="auto"/>
        <w:right w:val="none" w:sz="0" w:space="0" w:color="auto"/>
      </w:divBdr>
    </w:div>
    <w:div w:id="1098677099">
      <w:bodyDiv w:val="1"/>
      <w:marLeft w:val="0"/>
      <w:marRight w:val="0"/>
      <w:marTop w:val="0"/>
      <w:marBottom w:val="0"/>
      <w:divBdr>
        <w:top w:val="none" w:sz="0" w:space="0" w:color="auto"/>
        <w:left w:val="none" w:sz="0" w:space="0" w:color="auto"/>
        <w:bottom w:val="none" w:sz="0" w:space="0" w:color="auto"/>
        <w:right w:val="none" w:sz="0" w:space="0" w:color="auto"/>
      </w:divBdr>
    </w:div>
    <w:div w:id="1116680541">
      <w:bodyDiv w:val="1"/>
      <w:marLeft w:val="0"/>
      <w:marRight w:val="0"/>
      <w:marTop w:val="0"/>
      <w:marBottom w:val="0"/>
      <w:divBdr>
        <w:top w:val="none" w:sz="0" w:space="0" w:color="auto"/>
        <w:left w:val="none" w:sz="0" w:space="0" w:color="auto"/>
        <w:bottom w:val="none" w:sz="0" w:space="0" w:color="auto"/>
        <w:right w:val="none" w:sz="0" w:space="0" w:color="auto"/>
      </w:divBdr>
    </w:div>
    <w:div w:id="1125777980">
      <w:bodyDiv w:val="1"/>
      <w:marLeft w:val="0"/>
      <w:marRight w:val="0"/>
      <w:marTop w:val="0"/>
      <w:marBottom w:val="0"/>
      <w:divBdr>
        <w:top w:val="none" w:sz="0" w:space="0" w:color="auto"/>
        <w:left w:val="none" w:sz="0" w:space="0" w:color="auto"/>
        <w:bottom w:val="none" w:sz="0" w:space="0" w:color="auto"/>
        <w:right w:val="none" w:sz="0" w:space="0" w:color="auto"/>
      </w:divBdr>
    </w:div>
    <w:div w:id="1131366848">
      <w:bodyDiv w:val="1"/>
      <w:marLeft w:val="0"/>
      <w:marRight w:val="0"/>
      <w:marTop w:val="0"/>
      <w:marBottom w:val="0"/>
      <w:divBdr>
        <w:top w:val="none" w:sz="0" w:space="0" w:color="auto"/>
        <w:left w:val="none" w:sz="0" w:space="0" w:color="auto"/>
        <w:bottom w:val="none" w:sz="0" w:space="0" w:color="auto"/>
        <w:right w:val="none" w:sz="0" w:space="0" w:color="auto"/>
      </w:divBdr>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191335287">
      <w:bodyDiv w:val="1"/>
      <w:marLeft w:val="0"/>
      <w:marRight w:val="0"/>
      <w:marTop w:val="0"/>
      <w:marBottom w:val="0"/>
      <w:divBdr>
        <w:top w:val="none" w:sz="0" w:space="0" w:color="auto"/>
        <w:left w:val="none" w:sz="0" w:space="0" w:color="auto"/>
        <w:bottom w:val="none" w:sz="0" w:space="0" w:color="auto"/>
        <w:right w:val="none" w:sz="0" w:space="0" w:color="auto"/>
      </w:divBdr>
    </w:div>
    <w:div w:id="1193878353">
      <w:bodyDiv w:val="1"/>
      <w:marLeft w:val="0"/>
      <w:marRight w:val="0"/>
      <w:marTop w:val="0"/>
      <w:marBottom w:val="0"/>
      <w:divBdr>
        <w:top w:val="none" w:sz="0" w:space="0" w:color="auto"/>
        <w:left w:val="none" w:sz="0" w:space="0" w:color="auto"/>
        <w:bottom w:val="none" w:sz="0" w:space="0" w:color="auto"/>
        <w:right w:val="none" w:sz="0" w:space="0" w:color="auto"/>
      </w:divBdr>
    </w:div>
    <w:div w:id="1262374294">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342731908">
      <w:bodyDiv w:val="1"/>
      <w:marLeft w:val="0"/>
      <w:marRight w:val="0"/>
      <w:marTop w:val="0"/>
      <w:marBottom w:val="0"/>
      <w:divBdr>
        <w:top w:val="none" w:sz="0" w:space="0" w:color="auto"/>
        <w:left w:val="none" w:sz="0" w:space="0" w:color="auto"/>
        <w:bottom w:val="none" w:sz="0" w:space="0" w:color="auto"/>
        <w:right w:val="none" w:sz="0" w:space="0" w:color="auto"/>
      </w:divBdr>
    </w:div>
    <w:div w:id="1349025569">
      <w:bodyDiv w:val="1"/>
      <w:marLeft w:val="0"/>
      <w:marRight w:val="0"/>
      <w:marTop w:val="0"/>
      <w:marBottom w:val="0"/>
      <w:divBdr>
        <w:top w:val="none" w:sz="0" w:space="0" w:color="auto"/>
        <w:left w:val="none" w:sz="0" w:space="0" w:color="auto"/>
        <w:bottom w:val="none" w:sz="0" w:space="0" w:color="auto"/>
        <w:right w:val="none" w:sz="0" w:space="0" w:color="auto"/>
      </w:divBdr>
    </w:div>
    <w:div w:id="1354913436">
      <w:bodyDiv w:val="1"/>
      <w:marLeft w:val="0"/>
      <w:marRight w:val="0"/>
      <w:marTop w:val="0"/>
      <w:marBottom w:val="0"/>
      <w:divBdr>
        <w:top w:val="none" w:sz="0" w:space="0" w:color="auto"/>
        <w:left w:val="none" w:sz="0" w:space="0" w:color="auto"/>
        <w:bottom w:val="none" w:sz="0" w:space="0" w:color="auto"/>
        <w:right w:val="none" w:sz="0" w:space="0" w:color="auto"/>
      </w:divBdr>
    </w:div>
    <w:div w:id="1385330585">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445343845">
      <w:bodyDiv w:val="1"/>
      <w:marLeft w:val="0"/>
      <w:marRight w:val="0"/>
      <w:marTop w:val="0"/>
      <w:marBottom w:val="0"/>
      <w:divBdr>
        <w:top w:val="none" w:sz="0" w:space="0" w:color="auto"/>
        <w:left w:val="none" w:sz="0" w:space="0" w:color="auto"/>
        <w:bottom w:val="none" w:sz="0" w:space="0" w:color="auto"/>
        <w:right w:val="none" w:sz="0" w:space="0" w:color="auto"/>
      </w:divBdr>
    </w:div>
    <w:div w:id="1518501828">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577471491">
      <w:bodyDiv w:val="1"/>
      <w:marLeft w:val="0"/>
      <w:marRight w:val="0"/>
      <w:marTop w:val="0"/>
      <w:marBottom w:val="0"/>
      <w:divBdr>
        <w:top w:val="none" w:sz="0" w:space="0" w:color="auto"/>
        <w:left w:val="none" w:sz="0" w:space="0" w:color="auto"/>
        <w:bottom w:val="none" w:sz="0" w:space="0" w:color="auto"/>
        <w:right w:val="none" w:sz="0" w:space="0" w:color="auto"/>
      </w:divBdr>
    </w:div>
    <w:div w:id="1592740744">
      <w:bodyDiv w:val="1"/>
      <w:marLeft w:val="0"/>
      <w:marRight w:val="0"/>
      <w:marTop w:val="0"/>
      <w:marBottom w:val="0"/>
      <w:divBdr>
        <w:top w:val="none" w:sz="0" w:space="0" w:color="auto"/>
        <w:left w:val="none" w:sz="0" w:space="0" w:color="auto"/>
        <w:bottom w:val="none" w:sz="0" w:space="0" w:color="auto"/>
        <w:right w:val="none" w:sz="0" w:space="0" w:color="auto"/>
      </w:divBdr>
    </w:div>
    <w:div w:id="1601374183">
      <w:bodyDiv w:val="1"/>
      <w:marLeft w:val="0"/>
      <w:marRight w:val="0"/>
      <w:marTop w:val="0"/>
      <w:marBottom w:val="0"/>
      <w:divBdr>
        <w:top w:val="none" w:sz="0" w:space="0" w:color="auto"/>
        <w:left w:val="none" w:sz="0" w:space="0" w:color="auto"/>
        <w:bottom w:val="none" w:sz="0" w:space="0" w:color="auto"/>
        <w:right w:val="none" w:sz="0" w:space="0" w:color="auto"/>
      </w:divBdr>
      <w:divsChild>
        <w:div w:id="495152441">
          <w:marLeft w:val="360"/>
          <w:marRight w:val="0"/>
          <w:marTop w:val="200"/>
          <w:marBottom w:val="0"/>
          <w:divBdr>
            <w:top w:val="none" w:sz="0" w:space="0" w:color="auto"/>
            <w:left w:val="none" w:sz="0" w:space="0" w:color="auto"/>
            <w:bottom w:val="none" w:sz="0" w:space="0" w:color="auto"/>
            <w:right w:val="none" w:sz="0" w:space="0" w:color="auto"/>
          </w:divBdr>
        </w:div>
        <w:div w:id="2101178754">
          <w:marLeft w:val="360"/>
          <w:marRight w:val="0"/>
          <w:marTop w:val="200"/>
          <w:marBottom w:val="0"/>
          <w:divBdr>
            <w:top w:val="none" w:sz="0" w:space="0" w:color="auto"/>
            <w:left w:val="none" w:sz="0" w:space="0" w:color="auto"/>
            <w:bottom w:val="none" w:sz="0" w:space="0" w:color="auto"/>
            <w:right w:val="none" w:sz="0" w:space="0" w:color="auto"/>
          </w:divBdr>
        </w:div>
      </w:divsChild>
    </w:div>
    <w:div w:id="1609966364">
      <w:bodyDiv w:val="1"/>
      <w:marLeft w:val="0"/>
      <w:marRight w:val="0"/>
      <w:marTop w:val="0"/>
      <w:marBottom w:val="0"/>
      <w:divBdr>
        <w:top w:val="none" w:sz="0" w:space="0" w:color="auto"/>
        <w:left w:val="none" w:sz="0" w:space="0" w:color="auto"/>
        <w:bottom w:val="none" w:sz="0" w:space="0" w:color="auto"/>
        <w:right w:val="none" w:sz="0" w:space="0" w:color="auto"/>
      </w:divBdr>
    </w:div>
    <w:div w:id="1616981182">
      <w:bodyDiv w:val="1"/>
      <w:marLeft w:val="0"/>
      <w:marRight w:val="0"/>
      <w:marTop w:val="0"/>
      <w:marBottom w:val="0"/>
      <w:divBdr>
        <w:top w:val="none" w:sz="0" w:space="0" w:color="auto"/>
        <w:left w:val="none" w:sz="0" w:space="0" w:color="auto"/>
        <w:bottom w:val="none" w:sz="0" w:space="0" w:color="auto"/>
        <w:right w:val="none" w:sz="0" w:space="0" w:color="auto"/>
      </w:divBdr>
    </w:div>
    <w:div w:id="1644626549">
      <w:bodyDiv w:val="1"/>
      <w:marLeft w:val="0"/>
      <w:marRight w:val="0"/>
      <w:marTop w:val="0"/>
      <w:marBottom w:val="0"/>
      <w:divBdr>
        <w:top w:val="none" w:sz="0" w:space="0" w:color="auto"/>
        <w:left w:val="none" w:sz="0" w:space="0" w:color="auto"/>
        <w:bottom w:val="none" w:sz="0" w:space="0" w:color="auto"/>
        <w:right w:val="none" w:sz="0" w:space="0" w:color="auto"/>
      </w:divBdr>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653756986">
      <w:bodyDiv w:val="1"/>
      <w:marLeft w:val="0"/>
      <w:marRight w:val="0"/>
      <w:marTop w:val="0"/>
      <w:marBottom w:val="0"/>
      <w:divBdr>
        <w:top w:val="none" w:sz="0" w:space="0" w:color="auto"/>
        <w:left w:val="none" w:sz="0" w:space="0" w:color="auto"/>
        <w:bottom w:val="none" w:sz="0" w:space="0" w:color="auto"/>
        <w:right w:val="none" w:sz="0" w:space="0" w:color="auto"/>
      </w:divBdr>
    </w:div>
    <w:div w:id="1661274077">
      <w:bodyDiv w:val="1"/>
      <w:marLeft w:val="0"/>
      <w:marRight w:val="0"/>
      <w:marTop w:val="0"/>
      <w:marBottom w:val="0"/>
      <w:divBdr>
        <w:top w:val="none" w:sz="0" w:space="0" w:color="auto"/>
        <w:left w:val="none" w:sz="0" w:space="0" w:color="auto"/>
        <w:bottom w:val="none" w:sz="0" w:space="0" w:color="auto"/>
        <w:right w:val="none" w:sz="0" w:space="0" w:color="auto"/>
      </w:divBdr>
    </w:div>
    <w:div w:id="1724449156">
      <w:bodyDiv w:val="1"/>
      <w:marLeft w:val="0"/>
      <w:marRight w:val="0"/>
      <w:marTop w:val="0"/>
      <w:marBottom w:val="0"/>
      <w:divBdr>
        <w:top w:val="none" w:sz="0" w:space="0" w:color="auto"/>
        <w:left w:val="none" w:sz="0" w:space="0" w:color="auto"/>
        <w:bottom w:val="none" w:sz="0" w:space="0" w:color="auto"/>
        <w:right w:val="none" w:sz="0" w:space="0" w:color="auto"/>
      </w:divBdr>
    </w:div>
    <w:div w:id="1746949894">
      <w:bodyDiv w:val="1"/>
      <w:marLeft w:val="0"/>
      <w:marRight w:val="0"/>
      <w:marTop w:val="0"/>
      <w:marBottom w:val="0"/>
      <w:divBdr>
        <w:top w:val="none" w:sz="0" w:space="0" w:color="auto"/>
        <w:left w:val="none" w:sz="0" w:space="0" w:color="auto"/>
        <w:bottom w:val="none" w:sz="0" w:space="0" w:color="auto"/>
        <w:right w:val="none" w:sz="0" w:space="0" w:color="auto"/>
      </w:divBdr>
    </w:div>
    <w:div w:id="1765883145">
      <w:bodyDiv w:val="1"/>
      <w:marLeft w:val="0"/>
      <w:marRight w:val="0"/>
      <w:marTop w:val="0"/>
      <w:marBottom w:val="0"/>
      <w:divBdr>
        <w:top w:val="none" w:sz="0" w:space="0" w:color="auto"/>
        <w:left w:val="none" w:sz="0" w:space="0" w:color="auto"/>
        <w:bottom w:val="none" w:sz="0" w:space="0" w:color="auto"/>
        <w:right w:val="none" w:sz="0" w:space="0" w:color="auto"/>
      </w:divBdr>
    </w:div>
    <w:div w:id="1769962403">
      <w:bodyDiv w:val="1"/>
      <w:marLeft w:val="0"/>
      <w:marRight w:val="0"/>
      <w:marTop w:val="0"/>
      <w:marBottom w:val="0"/>
      <w:divBdr>
        <w:top w:val="none" w:sz="0" w:space="0" w:color="auto"/>
        <w:left w:val="none" w:sz="0" w:space="0" w:color="auto"/>
        <w:bottom w:val="none" w:sz="0" w:space="0" w:color="auto"/>
        <w:right w:val="none" w:sz="0" w:space="0" w:color="auto"/>
      </w:divBdr>
    </w:div>
    <w:div w:id="1809397357">
      <w:bodyDiv w:val="1"/>
      <w:marLeft w:val="0"/>
      <w:marRight w:val="0"/>
      <w:marTop w:val="0"/>
      <w:marBottom w:val="0"/>
      <w:divBdr>
        <w:top w:val="none" w:sz="0" w:space="0" w:color="auto"/>
        <w:left w:val="none" w:sz="0" w:space="0" w:color="auto"/>
        <w:bottom w:val="none" w:sz="0" w:space="0" w:color="auto"/>
        <w:right w:val="none" w:sz="0" w:space="0" w:color="auto"/>
      </w:divBdr>
    </w:div>
    <w:div w:id="1823160719">
      <w:bodyDiv w:val="1"/>
      <w:marLeft w:val="0"/>
      <w:marRight w:val="0"/>
      <w:marTop w:val="0"/>
      <w:marBottom w:val="0"/>
      <w:divBdr>
        <w:top w:val="none" w:sz="0" w:space="0" w:color="auto"/>
        <w:left w:val="none" w:sz="0" w:space="0" w:color="auto"/>
        <w:bottom w:val="none" w:sz="0" w:space="0" w:color="auto"/>
        <w:right w:val="none" w:sz="0" w:space="0" w:color="auto"/>
      </w:divBdr>
    </w:div>
    <w:div w:id="1852060737">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23445410">
      <w:bodyDiv w:val="1"/>
      <w:marLeft w:val="0"/>
      <w:marRight w:val="0"/>
      <w:marTop w:val="0"/>
      <w:marBottom w:val="0"/>
      <w:divBdr>
        <w:top w:val="none" w:sz="0" w:space="0" w:color="auto"/>
        <w:left w:val="none" w:sz="0" w:space="0" w:color="auto"/>
        <w:bottom w:val="none" w:sz="0" w:space="0" w:color="auto"/>
        <w:right w:val="none" w:sz="0" w:space="0" w:color="auto"/>
      </w:divBdr>
    </w:div>
    <w:div w:id="1964572860">
      <w:bodyDiv w:val="1"/>
      <w:marLeft w:val="0"/>
      <w:marRight w:val="0"/>
      <w:marTop w:val="0"/>
      <w:marBottom w:val="0"/>
      <w:divBdr>
        <w:top w:val="none" w:sz="0" w:space="0" w:color="auto"/>
        <w:left w:val="none" w:sz="0" w:space="0" w:color="auto"/>
        <w:bottom w:val="none" w:sz="0" w:space="0" w:color="auto"/>
        <w:right w:val="none" w:sz="0" w:space="0" w:color="auto"/>
      </w:divBdr>
    </w:div>
    <w:div w:id="1983609368">
      <w:bodyDiv w:val="1"/>
      <w:marLeft w:val="0"/>
      <w:marRight w:val="0"/>
      <w:marTop w:val="0"/>
      <w:marBottom w:val="0"/>
      <w:divBdr>
        <w:top w:val="none" w:sz="0" w:space="0" w:color="auto"/>
        <w:left w:val="none" w:sz="0" w:space="0" w:color="auto"/>
        <w:bottom w:val="none" w:sz="0" w:space="0" w:color="auto"/>
        <w:right w:val="none" w:sz="0" w:space="0" w:color="auto"/>
      </w:divBdr>
    </w:div>
    <w:div w:id="1994482391">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03779271">
      <w:bodyDiv w:val="1"/>
      <w:marLeft w:val="0"/>
      <w:marRight w:val="0"/>
      <w:marTop w:val="0"/>
      <w:marBottom w:val="0"/>
      <w:divBdr>
        <w:top w:val="none" w:sz="0" w:space="0" w:color="auto"/>
        <w:left w:val="none" w:sz="0" w:space="0" w:color="auto"/>
        <w:bottom w:val="none" w:sz="0" w:space="0" w:color="auto"/>
        <w:right w:val="none" w:sz="0" w:space="0" w:color="auto"/>
      </w:divBdr>
    </w:div>
    <w:div w:id="2018849516">
      <w:bodyDiv w:val="1"/>
      <w:marLeft w:val="0"/>
      <w:marRight w:val="0"/>
      <w:marTop w:val="0"/>
      <w:marBottom w:val="0"/>
      <w:divBdr>
        <w:top w:val="none" w:sz="0" w:space="0" w:color="auto"/>
        <w:left w:val="none" w:sz="0" w:space="0" w:color="auto"/>
        <w:bottom w:val="none" w:sz="0" w:space="0" w:color="auto"/>
        <w:right w:val="none" w:sz="0" w:space="0" w:color="auto"/>
      </w:divBdr>
    </w:div>
    <w:div w:id="2030132113">
      <w:bodyDiv w:val="1"/>
      <w:marLeft w:val="0"/>
      <w:marRight w:val="0"/>
      <w:marTop w:val="0"/>
      <w:marBottom w:val="0"/>
      <w:divBdr>
        <w:top w:val="none" w:sz="0" w:space="0" w:color="auto"/>
        <w:left w:val="none" w:sz="0" w:space="0" w:color="auto"/>
        <w:bottom w:val="none" w:sz="0" w:space="0" w:color="auto"/>
        <w:right w:val="none" w:sz="0" w:space="0" w:color="auto"/>
      </w:divBdr>
    </w:div>
    <w:div w:id="2051568343">
      <w:bodyDiv w:val="1"/>
      <w:marLeft w:val="0"/>
      <w:marRight w:val="0"/>
      <w:marTop w:val="0"/>
      <w:marBottom w:val="0"/>
      <w:divBdr>
        <w:top w:val="none" w:sz="0" w:space="0" w:color="auto"/>
        <w:left w:val="none" w:sz="0" w:space="0" w:color="auto"/>
        <w:bottom w:val="none" w:sz="0" w:space="0" w:color="auto"/>
        <w:right w:val="none" w:sz="0" w:space="0" w:color="auto"/>
      </w:divBdr>
    </w:div>
    <w:div w:id="2057000245">
      <w:bodyDiv w:val="1"/>
      <w:marLeft w:val="0"/>
      <w:marRight w:val="0"/>
      <w:marTop w:val="0"/>
      <w:marBottom w:val="0"/>
      <w:divBdr>
        <w:top w:val="none" w:sz="0" w:space="0" w:color="auto"/>
        <w:left w:val="none" w:sz="0" w:space="0" w:color="auto"/>
        <w:bottom w:val="none" w:sz="0" w:space="0" w:color="auto"/>
        <w:right w:val="none" w:sz="0" w:space="0" w:color="auto"/>
      </w:divBdr>
    </w:div>
    <w:div w:id="2068407056">
      <w:bodyDiv w:val="1"/>
      <w:marLeft w:val="0"/>
      <w:marRight w:val="0"/>
      <w:marTop w:val="0"/>
      <w:marBottom w:val="0"/>
      <w:divBdr>
        <w:top w:val="none" w:sz="0" w:space="0" w:color="auto"/>
        <w:left w:val="none" w:sz="0" w:space="0" w:color="auto"/>
        <w:bottom w:val="none" w:sz="0" w:space="0" w:color="auto"/>
        <w:right w:val="none" w:sz="0" w:space="0" w:color="auto"/>
      </w:divBdr>
    </w:div>
    <w:div w:id="2087417506">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 w:id="2103988314">
      <w:bodyDiv w:val="1"/>
      <w:marLeft w:val="0"/>
      <w:marRight w:val="0"/>
      <w:marTop w:val="0"/>
      <w:marBottom w:val="0"/>
      <w:divBdr>
        <w:top w:val="none" w:sz="0" w:space="0" w:color="auto"/>
        <w:left w:val="none" w:sz="0" w:space="0" w:color="auto"/>
        <w:bottom w:val="none" w:sz="0" w:space="0" w:color="auto"/>
        <w:right w:val="none" w:sz="0" w:space="0" w:color="auto"/>
      </w:divBdr>
    </w:div>
    <w:div w:id="2104720915">
      <w:bodyDiv w:val="1"/>
      <w:marLeft w:val="0"/>
      <w:marRight w:val="0"/>
      <w:marTop w:val="0"/>
      <w:marBottom w:val="0"/>
      <w:divBdr>
        <w:top w:val="none" w:sz="0" w:space="0" w:color="auto"/>
        <w:left w:val="none" w:sz="0" w:space="0" w:color="auto"/>
        <w:bottom w:val="none" w:sz="0" w:space="0" w:color="auto"/>
        <w:right w:val="none" w:sz="0" w:space="0" w:color="auto"/>
      </w:divBdr>
    </w:div>
    <w:div w:id="2106414551">
      <w:bodyDiv w:val="1"/>
      <w:marLeft w:val="0"/>
      <w:marRight w:val="0"/>
      <w:marTop w:val="0"/>
      <w:marBottom w:val="0"/>
      <w:divBdr>
        <w:top w:val="none" w:sz="0" w:space="0" w:color="auto"/>
        <w:left w:val="none" w:sz="0" w:space="0" w:color="auto"/>
        <w:bottom w:val="none" w:sz="0" w:space="0" w:color="auto"/>
        <w:right w:val="none" w:sz="0" w:space="0" w:color="auto"/>
      </w:divBdr>
      <w:divsChild>
        <w:div w:id="1852648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8AF98-69B1-48F4-9D11-A9D01F4C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13722</Words>
  <Characters>75477</Characters>
  <Application>Microsoft Office Word</Application>
  <DocSecurity>0</DocSecurity>
  <Lines>628</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4</cp:revision>
  <dcterms:created xsi:type="dcterms:W3CDTF">2021-06-11T19:17:00Z</dcterms:created>
  <dcterms:modified xsi:type="dcterms:W3CDTF">2021-06-12T02:51:00Z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