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1374" w14:textId="5CC3188B" w:rsidR="00301280" w:rsidRPr="00301280" w:rsidRDefault="00301280" w:rsidP="00673D1B">
      <w:pPr>
        <w:spacing w:line="360" w:lineRule="auto"/>
        <w:jc w:val="center"/>
        <w:rPr>
          <w:rFonts w:ascii="Times New Roman" w:hAnsi="Times New Roman" w:cs="Times New Roman"/>
          <w:sz w:val="28"/>
        </w:rPr>
      </w:pPr>
      <w:r w:rsidRPr="00301280">
        <w:rPr>
          <w:rFonts w:ascii="Times New Roman" w:hAnsi="Times New Roman" w:cs="Times New Roman"/>
          <w:sz w:val="28"/>
        </w:rPr>
        <w:t>CENTRO DE INVESTIGACIÓN Y DOCENCIA ECONÓMICAS, A.C.</w:t>
      </w:r>
    </w:p>
    <w:p w14:paraId="5F2693FA" w14:textId="28E2DCF3" w:rsidR="00301280" w:rsidRDefault="00301280" w:rsidP="00673D1B">
      <w:pPr>
        <w:spacing w:line="360" w:lineRule="auto"/>
        <w:jc w:val="center"/>
        <w:rPr>
          <w:rFonts w:ascii="Times New Roman" w:hAnsi="Times New Roman" w:cs="Times New Roman"/>
          <w:sz w:val="32"/>
        </w:rPr>
      </w:pPr>
      <w:r w:rsidRPr="00301280">
        <w:rPr>
          <w:rFonts w:ascii="Times New Roman" w:hAnsi="Times New Roman" w:cs="Times New Roman"/>
          <w:noProof/>
          <w:sz w:val="32"/>
        </w:rPr>
        <w:drawing>
          <wp:inline distT="0" distB="0" distL="0" distR="0" wp14:anchorId="32582834" wp14:editId="0C07F8DD">
            <wp:extent cx="1488831" cy="15979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8818" cy="1651611"/>
                    </a:xfrm>
                    <a:prstGeom prst="rect">
                      <a:avLst/>
                    </a:prstGeom>
                  </pic:spPr>
                </pic:pic>
              </a:graphicData>
            </a:graphic>
          </wp:inline>
        </w:drawing>
      </w:r>
    </w:p>
    <w:p w14:paraId="224325A1" w14:textId="77777777" w:rsidR="00301280" w:rsidRPr="00B735B9" w:rsidRDefault="00301280" w:rsidP="00673D1B">
      <w:pPr>
        <w:spacing w:line="360" w:lineRule="auto"/>
        <w:jc w:val="center"/>
        <w:rPr>
          <w:rFonts w:ascii="Times New Roman" w:hAnsi="Times New Roman" w:cs="Times New Roman"/>
          <w:sz w:val="28"/>
        </w:rPr>
      </w:pPr>
    </w:p>
    <w:p w14:paraId="4499D448" w14:textId="3106A369" w:rsidR="00B735B9" w:rsidRDefault="00B735B9" w:rsidP="00B735B9">
      <w:pPr>
        <w:spacing w:line="360" w:lineRule="auto"/>
        <w:jc w:val="center"/>
        <w:rPr>
          <w:rFonts w:ascii="Times New Roman" w:hAnsi="Times New Roman" w:cs="Times New Roman"/>
          <w:sz w:val="28"/>
          <w:lang w:val="en-US"/>
        </w:rPr>
      </w:pPr>
      <w:r w:rsidRPr="00B735B9">
        <w:rPr>
          <w:rFonts w:ascii="Times New Roman" w:hAnsi="Times New Roman" w:cs="Times New Roman"/>
          <w:sz w:val="28"/>
          <w:lang w:val="en-US"/>
        </w:rPr>
        <w:t>COVID-19 MORTALITY EXCESS AND COST-EFFECTIVE ANALYSIS OF DIFFERENT TREATMENTS</w:t>
      </w:r>
    </w:p>
    <w:p w14:paraId="66B7B3BB" w14:textId="3076FCCE" w:rsidR="00B735B9" w:rsidRDefault="00B735B9" w:rsidP="00B735B9">
      <w:pPr>
        <w:spacing w:line="360" w:lineRule="auto"/>
        <w:jc w:val="center"/>
        <w:rPr>
          <w:rFonts w:ascii="Times New Roman" w:hAnsi="Times New Roman" w:cs="Times New Roman"/>
          <w:sz w:val="28"/>
          <w:lang w:val="en-US"/>
        </w:rPr>
      </w:pPr>
    </w:p>
    <w:p w14:paraId="5FCD2594" w14:textId="5CA1999A" w:rsidR="00B735B9" w:rsidRPr="00DE7EEA" w:rsidRDefault="00B735B9" w:rsidP="00B735B9">
      <w:pPr>
        <w:spacing w:line="360" w:lineRule="auto"/>
        <w:jc w:val="center"/>
        <w:rPr>
          <w:rFonts w:ascii="Times New Roman" w:hAnsi="Times New Roman" w:cs="Times New Roman"/>
          <w:sz w:val="28"/>
        </w:rPr>
      </w:pPr>
      <w:r w:rsidRPr="00DE7EEA">
        <w:rPr>
          <w:rFonts w:ascii="Times New Roman" w:hAnsi="Times New Roman" w:cs="Times New Roman"/>
          <w:sz w:val="28"/>
        </w:rPr>
        <w:t>TESINA</w:t>
      </w:r>
    </w:p>
    <w:p w14:paraId="3E8E8EB3" w14:textId="3EA9CEEF" w:rsidR="00B735B9" w:rsidRDefault="00B735B9" w:rsidP="00B735B9">
      <w:pPr>
        <w:spacing w:line="360" w:lineRule="auto"/>
        <w:jc w:val="center"/>
        <w:rPr>
          <w:rFonts w:ascii="Times New Roman" w:hAnsi="Times New Roman" w:cs="Times New Roman"/>
          <w:sz w:val="28"/>
        </w:rPr>
      </w:pPr>
      <w:r w:rsidRPr="00B735B9">
        <w:rPr>
          <w:rFonts w:ascii="Times New Roman" w:hAnsi="Times New Roman" w:cs="Times New Roman"/>
          <w:sz w:val="28"/>
        </w:rPr>
        <w:t xml:space="preserve">PARA OBTENER EL </w:t>
      </w:r>
      <w:r w:rsidR="00624E5E">
        <w:rPr>
          <w:rFonts w:ascii="Times New Roman" w:hAnsi="Times New Roman" w:cs="Times New Roman"/>
          <w:sz w:val="28"/>
        </w:rPr>
        <w:t>GRADO DE</w:t>
      </w:r>
    </w:p>
    <w:p w14:paraId="137484CA" w14:textId="0765B793" w:rsidR="00624E5E" w:rsidRDefault="00624E5E" w:rsidP="00B735B9">
      <w:pPr>
        <w:spacing w:line="360" w:lineRule="auto"/>
        <w:jc w:val="center"/>
        <w:rPr>
          <w:rFonts w:ascii="Times New Roman" w:hAnsi="Times New Roman" w:cs="Times New Roman"/>
          <w:sz w:val="28"/>
        </w:rPr>
      </w:pPr>
      <w:r>
        <w:rPr>
          <w:rFonts w:ascii="Times New Roman" w:hAnsi="Times New Roman" w:cs="Times New Roman"/>
          <w:sz w:val="28"/>
        </w:rPr>
        <w:t>MAESTRÍA EN MÉTODOS PARA EL ANÁLISIS DE POLÍTICAS PÚBLICAS</w:t>
      </w:r>
    </w:p>
    <w:p w14:paraId="644026B4" w14:textId="0C19B49A" w:rsidR="00624E5E" w:rsidRDefault="00624E5E" w:rsidP="00B735B9">
      <w:pPr>
        <w:spacing w:line="360" w:lineRule="auto"/>
        <w:jc w:val="center"/>
        <w:rPr>
          <w:rFonts w:ascii="Times New Roman" w:hAnsi="Times New Roman" w:cs="Times New Roman"/>
          <w:sz w:val="28"/>
        </w:rPr>
      </w:pPr>
    </w:p>
    <w:p w14:paraId="513234A3" w14:textId="52A4E6E3" w:rsidR="00624E5E" w:rsidRDefault="00624E5E" w:rsidP="00B735B9">
      <w:pPr>
        <w:spacing w:line="360" w:lineRule="auto"/>
        <w:jc w:val="center"/>
        <w:rPr>
          <w:rFonts w:ascii="Times New Roman" w:hAnsi="Times New Roman" w:cs="Times New Roman"/>
          <w:sz w:val="28"/>
        </w:rPr>
      </w:pPr>
      <w:r>
        <w:rPr>
          <w:rFonts w:ascii="Times New Roman" w:hAnsi="Times New Roman" w:cs="Times New Roman"/>
          <w:sz w:val="28"/>
        </w:rPr>
        <w:t>PRESENTA</w:t>
      </w:r>
    </w:p>
    <w:p w14:paraId="1B3A61E4" w14:textId="1C60AACC" w:rsidR="00624E5E" w:rsidRDefault="00624E5E" w:rsidP="00B735B9">
      <w:pPr>
        <w:spacing w:line="360" w:lineRule="auto"/>
        <w:jc w:val="center"/>
        <w:rPr>
          <w:rFonts w:ascii="Times New Roman" w:hAnsi="Times New Roman" w:cs="Times New Roman"/>
          <w:sz w:val="28"/>
        </w:rPr>
      </w:pPr>
      <w:r>
        <w:rPr>
          <w:rFonts w:ascii="Times New Roman" w:hAnsi="Times New Roman" w:cs="Times New Roman"/>
          <w:sz w:val="28"/>
        </w:rPr>
        <w:t>HIRVIN AZAEL DIAZ ZEPEDA</w:t>
      </w:r>
    </w:p>
    <w:p w14:paraId="43850DF4" w14:textId="62752C2B" w:rsidR="00624E5E" w:rsidRDefault="00624E5E" w:rsidP="00B735B9">
      <w:pPr>
        <w:spacing w:line="360" w:lineRule="auto"/>
        <w:jc w:val="center"/>
        <w:rPr>
          <w:rFonts w:ascii="Times New Roman" w:hAnsi="Times New Roman" w:cs="Times New Roman"/>
          <w:sz w:val="28"/>
        </w:rPr>
      </w:pPr>
    </w:p>
    <w:p w14:paraId="47245C86" w14:textId="58FE59EB" w:rsidR="00624E5E" w:rsidRDefault="00624E5E" w:rsidP="00624E5E">
      <w:pPr>
        <w:spacing w:line="360" w:lineRule="auto"/>
        <w:rPr>
          <w:rFonts w:ascii="Times New Roman" w:hAnsi="Times New Roman" w:cs="Times New Roman"/>
          <w:sz w:val="28"/>
        </w:rPr>
      </w:pPr>
    </w:p>
    <w:p w14:paraId="07196694" w14:textId="2683DB72" w:rsidR="00624E5E" w:rsidRPr="00DE7EEA" w:rsidRDefault="00624E5E" w:rsidP="00B735B9">
      <w:pPr>
        <w:spacing w:line="360" w:lineRule="auto"/>
        <w:jc w:val="center"/>
        <w:rPr>
          <w:rFonts w:ascii="Times New Roman" w:hAnsi="Times New Roman" w:cs="Times New Roman"/>
          <w:sz w:val="28"/>
          <w:lang w:val="en-US"/>
        </w:rPr>
      </w:pPr>
      <w:r>
        <w:rPr>
          <w:rFonts w:ascii="Times New Roman" w:hAnsi="Times New Roman" w:cs="Times New Roman"/>
          <w:sz w:val="28"/>
        </w:rPr>
        <w:t xml:space="preserve">DIRECTOR DE LA TESIS: DR. </w:t>
      </w:r>
      <w:r w:rsidRPr="00DE7EEA">
        <w:rPr>
          <w:rFonts w:ascii="Times New Roman" w:hAnsi="Times New Roman" w:cs="Times New Roman"/>
          <w:sz w:val="28"/>
          <w:lang w:val="en-US"/>
        </w:rPr>
        <w:t xml:space="preserve">FERNANDO ALARID ESCUDERO </w:t>
      </w:r>
    </w:p>
    <w:p w14:paraId="417A2422" w14:textId="77777777" w:rsidR="00624E5E" w:rsidRPr="00DE7EEA" w:rsidRDefault="00624E5E" w:rsidP="00624E5E">
      <w:pPr>
        <w:spacing w:line="360" w:lineRule="auto"/>
        <w:jc w:val="center"/>
        <w:rPr>
          <w:rFonts w:ascii="Times New Roman" w:hAnsi="Times New Roman" w:cs="Times New Roman"/>
          <w:sz w:val="28"/>
          <w:lang w:val="en-US"/>
        </w:rPr>
      </w:pPr>
      <w:r w:rsidRPr="00DE7EEA">
        <w:rPr>
          <w:rFonts w:ascii="Times New Roman" w:hAnsi="Times New Roman" w:cs="Times New Roman"/>
          <w:sz w:val="28"/>
          <w:lang w:val="en-US"/>
        </w:rPr>
        <w:t>AGUASCALIENTES                                                                                  2021</w:t>
      </w:r>
    </w:p>
    <w:p w14:paraId="50F35D53" w14:textId="4EB99AF2" w:rsidR="00E01353" w:rsidRPr="00DE7EEA" w:rsidRDefault="00E01353" w:rsidP="00624E5E">
      <w:pPr>
        <w:spacing w:line="360" w:lineRule="auto"/>
        <w:rPr>
          <w:rFonts w:ascii="Times New Roman" w:hAnsi="Times New Roman" w:cs="Times New Roman"/>
          <w:sz w:val="28"/>
          <w:lang w:val="en-US"/>
        </w:rPr>
      </w:pPr>
      <w:r w:rsidRPr="00502E90">
        <w:rPr>
          <w:rFonts w:ascii="Times New Roman" w:hAnsi="Times New Roman" w:cs="Times New Roman"/>
          <w:b/>
          <w:sz w:val="26"/>
          <w:szCs w:val="26"/>
          <w:lang w:val="en-US"/>
        </w:rPr>
        <w:lastRenderedPageBreak/>
        <w:t>Introduction</w:t>
      </w:r>
    </w:p>
    <w:p w14:paraId="235029EC" w14:textId="77777777" w:rsidR="00502E90" w:rsidRPr="00502E90" w:rsidRDefault="00502E90" w:rsidP="00E01353">
      <w:pPr>
        <w:autoSpaceDE w:val="0"/>
        <w:autoSpaceDN w:val="0"/>
        <w:adjustRightInd w:val="0"/>
        <w:spacing w:after="0" w:line="360" w:lineRule="auto"/>
        <w:jc w:val="both"/>
        <w:rPr>
          <w:rFonts w:ascii="Times New Roman" w:hAnsi="Times New Roman" w:cs="Times New Roman"/>
          <w:b/>
          <w:sz w:val="26"/>
          <w:szCs w:val="26"/>
          <w:lang w:val="en-US"/>
        </w:rPr>
      </w:pPr>
    </w:p>
    <w:p w14:paraId="5565045F" w14:textId="188D15B3" w:rsidR="00E01353" w:rsidRDefault="00E01353" w:rsidP="00E01353">
      <w:pPr>
        <w:spacing w:line="360" w:lineRule="auto"/>
        <w:jc w:val="both"/>
        <w:rPr>
          <w:rFonts w:ascii="Times New Roman" w:hAnsi="Times New Roman" w:cs="Times New Roman"/>
          <w:sz w:val="24"/>
          <w:szCs w:val="24"/>
          <w:lang w:val="en-US"/>
        </w:rPr>
      </w:pPr>
      <w:r w:rsidRPr="00502E90">
        <w:rPr>
          <w:rFonts w:ascii="Times New Roman" w:hAnsi="Times New Roman" w:cs="Times New Roman"/>
          <w:sz w:val="24"/>
          <w:szCs w:val="24"/>
          <w:lang w:val="en-US"/>
        </w:rPr>
        <w:t xml:space="preserve">COVID-19 pandemic has created a </w:t>
      </w:r>
      <w:r w:rsidR="00FF35D5">
        <w:rPr>
          <w:rFonts w:ascii="Times New Roman" w:hAnsi="Times New Roman" w:cs="Times New Roman"/>
          <w:sz w:val="24"/>
          <w:szCs w:val="24"/>
          <w:lang w:val="en-US"/>
        </w:rPr>
        <w:t xml:space="preserve">global </w:t>
      </w:r>
      <w:r w:rsidRPr="00502E90">
        <w:rPr>
          <w:rFonts w:ascii="Times New Roman" w:hAnsi="Times New Roman" w:cs="Times New Roman"/>
          <w:sz w:val="24"/>
          <w:szCs w:val="24"/>
          <w:lang w:val="en-US"/>
        </w:rPr>
        <w:t>public health crisis</w:t>
      </w:r>
      <w:r w:rsidR="00FF35D5">
        <w:rPr>
          <w:rFonts w:ascii="Times New Roman" w:hAnsi="Times New Roman" w:cs="Times New Roman"/>
          <w:sz w:val="24"/>
          <w:szCs w:val="24"/>
          <w:lang w:val="en-US"/>
        </w:rPr>
        <w:t>.</w:t>
      </w:r>
      <w:r w:rsidRPr="00502E90">
        <w:rPr>
          <w:rFonts w:ascii="Times New Roman" w:hAnsi="Times New Roman" w:cs="Times New Roman"/>
          <w:sz w:val="24"/>
          <w:szCs w:val="24"/>
          <w:lang w:val="en-US"/>
        </w:rPr>
        <w:t xml:space="preserve"> </w:t>
      </w:r>
      <w:r w:rsidR="00FF35D5">
        <w:rPr>
          <w:rFonts w:ascii="Times New Roman" w:hAnsi="Times New Roman" w:cs="Times New Roman"/>
          <w:sz w:val="24"/>
          <w:szCs w:val="24"/>
          <w:lang w:val="en-US"/>
        </w:rPr>
        <w:t xml:space="preserve">Its impact on </w:t>
      </w:r>
      <w:r w:rsidRPr="00502E90">
        <w:rPr>
          <w:rFonts w:ascii="Times New Roman" w:hAnsi="Times New Roman" w:cs="Times New Roman"/>
          <w:sz w:val="24"/>
          <w:szCs w:val="24"/>
          <w:lang w:val="en-US"/>
        </w:rPr>
        <w:t xml:space="preserve">Mexico has been </w:t>
      </w:r>
      <w:r w:rsidR="00FF35D5">
        <w:rPr>
          <w:rFonts w:ascii="Times New Roman" w:hAnsi="Times New Roman" w:cs="Times New Roman"/>
          <w:sz w:val="24"/>
          <w:szCs w:val="24"/>
          <w:lang w:val="en-US"/>
        </w:rPr>
        <w:t>particularly severe</w:t>
      </w:r>
      <w:r w:rsidRPr="00502E90">
        <w:rPr>
          <w:rFonts w:ascii="Times New Roman" w:hAnsi="Times New Roman" w:cs="Times New Roman"/>
          <w:sz w:val="24"/>
          <w:szCs w:val="24"/>
          <w:lang w:val="en-US"/>
        </w:rPr>
        <w:t xml:space="preserve">. On </w:t>
      </w:r>
      <w:r w:rsidR="0034215A">
        <w:rPr>
          <w:rFonts w:ascii="Times New Roman" w:hAnsi="Times New Roman" w:cs="Times New Roman"/>
          <w:sz w:val="24"/>
          <w:szCs w:val="24"/>
          <w:lang w:val="en-US"/>
        </w:rPr>
        <w:t>March</w:t>
      </w:r>
      <w:r w:rsidRPr="00502E90">
        <w:rPr>
          <w:rFonts w:ascii="Times New Roman" w:hAnsi="Times New Roman" w:cs="Times New Roman"/>
          <w:sz w:val="24"/>
          <w:szCs w:val="24"/>
          <w:lang w:val="en-US"/>
        </w:rPr>
        <w:t xml:space="preserve"> </w:t>
      </w:r>
      <w:r w:rsidR="0034215A">
        <w:rPr>
          <w:rFonts w:ascii="Times New Roman" w:hAnsi="Times New Roman" w:cs="Times New Roman"/>
          <w:sz w:val="24"/>
          <w:szCs w:val="24"/>
          <w:lang w:val="en-US"/>
        </w:rPr>
        <w:t>21</w:t>
      </w:r>
      <w:r w:rsidRPr="00502E90">
        <w:rPr>
          <w:rFonts w:ascii="Times New Roman" w:hAnsi="Times New Roman" w:cs="Times New Roman"/>
          <w:sz w:val="24"/>
          <w:szCs w:val="24"/>
          <w:lang w:val="en-US"/>
        </w:rPr>
        <w:t>, 202</w:t>
      </w:r>
      <w:r w:rsidR="0034215A">
        <w:rPr>
          <w:rFonts w:ascii="Times New Roman" w:hAnsi="Times New Roman" w:cs="Times New Roman"/>
          <w:sz w:val="24"/>
          <w:szCs w:val="24"/>
          <w:lang w:val="en-US"/>
        </w:rPr>
        <w:t>1</w:t>
      </w:r>
      <w:r w:rsidRPr="00502E90">
        <w:rPr>
          <w:rFonts w:ascii="Times New Roman" w:hAnsi="Times New Roman" w:cs="Times New Roman"/>
          <w:sz w:val="24"/>
          <w:szCs w:val="24"/>
          <w:lang w:val="en-US"/>
        </w:rPr>
        <w:t xml:space="preserve">, the Mexican government reported </w:t>
      </w:r>
      <w:r w:rsidR="0034215A" w:rsidRPr="0034215A">
        <w:rPr>
          <w:rFonts w:ascii="Times New Roman" w:hAnsi="Times New Roman" w:cs="Times New Roman"/>
          <w:sz w:val="24"/>
          <w:szCs w:val="24"/>
          <w:lang w:val="en-US"/>
        </w:rPr>
        <w:t xml:space="preserve">2,238,887 </w:t>
      </w:r>
      <w:r w:rsidRPr="00502E90">
        <w:rPr>
          <w:rFonts w:ascii="Times New Roman" w:hAnsi="Times New Roman" w:cs="Times New Roman"/>
          <w:sz w:val="24"/>
          <w:szCs w:val="24"/>
          <w:lang w:val="en-US"/>
        </w:rPr>
        <w:t xml:space="preserve">accumulated cases of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 xml:space="preserve">-19 and </w:t>
      </w:r>
      <w:r w:rsidR="0034215A" w:rsidRPr="0034215A">
        <w:rPr>
          <w:rFonts w:ascii="Times New Roman" w:hAnsi="Times New Roman" w:cs="Times New Roman"/>
          <w:sz w:val="24"/>
          <w:szCs w:val="24"/>
          <w:lang w:val="en-US"/>
        </w:rPr>
        <w:t xml:space="preserve">203,210 </w:t>
      </w:r>
      <w:r w:rsidRPr="00502E90">
        <w:rPr>
          <w:rFonts w:ascii="Times New Roman" w:hAnsi="Times New Roman" w:cs="Times New Roman"/>
          <w:sz w:val="24"/>
          <w:szCs w:val="24"/>
          <w:lang w:val="en-US"/>
        </w:rPr>
        <w:t>deaths</w:t>
      </w:r>
      <w:r w:rsidR="006B4829" w:rsidRPr="00502E90">
        <w:rPr>
          <w:rFonts w:ascii="Times New Roman" w:hAnsi="Times New Roman" w:cs="Times New Roman"/>
          <w:sz w:val="24"/>
          <w:szCs w:val="24"/>
          <w:lang w:val="en-US"/>
        </w:rPr>
        <w:fldChar w:fldCharType="begin" w:fldLock="1"/>
      </w:r>
      <w:r w:rsidR="006B4829" w:rsidRPr="00502E90">
        <w:rPr>
          <w:rFonts w:ascii="Times New Roman" w:hAnsi="Times New Roman" w:cs="Times New Roman"/>
          <w:sz w:val="24"/>
          <w:szCs w:val="24"/>
          <w:lang w:val="en-US"/>
        </w:rPr>
        <w:instrText>ADDIN CSL_CITATION {"citationItems":[{"id":"ITEM-1","itemData":{"author":[{"dropping-particle":"","family":"Secretaria de Salud","given":"","non-dropping-particle":"","parse-names":false,"suffix":""}],"id":"ITEM-1","issued":{"date-parts":[["2020"]]},"publisher":"Gobierno de México","title":"Informe Técnico Diario COVID-19 MÉXICO","type":"speech"},"uris":["http://www.mendeley.com/documents/?uuid=3e692794-87a7-41a4-8233-1b2b79729a52"]}],"mendeley":{"formattedCitation":"&lt;sup&gt;1&lt;/sup&gt;","plainTextFormattedCitation":"1","previouslyFormattedCitation":"&lt;sup&gt;1&lt;/sup&gt;"},"properties":{"noteIndex":0},"schema":"https://github.com/citation-style-language/schema/raw/master/csl-citation.json"}</w:instrText>
      </w:r>
      <w:r w:rsidR="006B4829" w:rsidRPr="00502E90">
        <w:rPr>
          <w:rFonts w:ascii="Times New Roman" w:hAnsi="Times New Roman" w:cs="Times New Roman"/>
          <w:sz w:val="24"/>
          <w:szCs w:val="24"/>
          <w:lang w:val="en-US"/>
        </w:rPr>
        <w:fldChar w:fldCharType="separate"/>
      </w:r>
      <w:r w:rsidR="006B4829" w:rsidRPr="00502E90">
        <w:rPr>
          <w:rFonts w:ascii="Times New Roman" w:hAnsi="Times New Roman" w:cs="Times New Roman"/>
          <w:noProof/>
          <w:sz w:val="24"/>
          <w:szCs w:val="24"/>
          <w:vertAlign w:val="superscript"/>
          <w:lang w:val="en-US"/>
        </w:rPr>
        <w:t>1</w:t>
      </w:r>
      <w:r w:rsidR="006B4829" w:rsidRPr="00502E90">
        <w:rPr>
          <w:rFonts w:ascii="Times New Roman" w:hAnsi="Times New Roman" w:cs="Times New Roman"/>
          <w:sz w:val="24"/>
          <w:szCs w:val="24"/>
          <w:lang w:val="en-US"/>
        </w:rPr>
        <w:fldChar w:fldCharType="end"/>
      </w:r>
      <w:r w:rsidR="00FF35D5">
        <w:rPr>
          <w:rFonts w:ascii="Times New Roman" w:hAnsi="Times New Roman" w:cs="Times New Roman"/>
          <w:sz w:val="24"/>
          <w:szCs w:val="24"/>
          <w:lang w:val="en-US"/>
        </w:rPr>
        <w:t xml:space="preserve">, making Mexico </w:t>
      </w:r>
      <w:r w:rsidRPr="00502E90">
        <w:rPr>
          <w:rFonts w:ascii="Times New Roman" w:hAnsi="Times New Roman" w:cs="Times New Roman"/>
          <w:sz w:val="24"/>
          <w:szCs w:val="24"/>
          <w:lang w:val="en-US"/>
        </w:rPr>
        <w:t xml:space="preserve">the </w:t>
      </w:r>
      <w:r w:rsidR="0034215A" w:rsidRPr="0034215A">
        <w:rPr>
          <w:rFonts w:ascii="Times New Roman" w:hAnsi="Times New Roman" w:cs="Times New Roman"/>
          <w:sz w:val="24"/>
          <w:szCs w:val="24"/>
          <w:lang w:val="en-US"/>
        </w:rPr>
        <w:t>fourteenth</w:t>
      </w:r>
      <w:r w:rsidRPr="00502E90">
        <w:rPr>
          <w:rFonts w:ascii="Times New Roman" w:hAnsi="Times New Roman" w:cs="Times New Roman"/>
          <w:sz w:val="24"/>
          <w:szCs w:val="24"/>
          <w:lang w:val="en-US"/>
        </w:rPr>
        <w:t xml:space="preserve"> country in the world in confirmed cases and the </w:t>
      </w:r>
      <w:r w:rsidR="0034215A">
        <w:rPr>
          <w:rFonts w:ascii="Times New Roman" w:hAnsi="Times New Roman" w:cs="Times New Roman"/>
          <w:sz w:val="24"/>
          <w:szCs w:val="24"/>
          <w:lang w:val="en-US"/>
        </w:rPr>
        <w:t>third</w:t>
      </w:r>
      <w:r w:rsidRPr="00502E90">
        <w:rPr>
          <w:rFonts w:ascii="Times New Roman" w:hAnsi="Times New Roman" w:cs="Times New Roman"/>
          <w:sz w:val="24"/>
          <w:szCs w:val="24"/>
          <w:lang w:val="en-US"/>
        </w:rPr>
        <w:t xml:space="preserve"> in reported deaths.</w:t>
      </w:r>
      <w:r w:rsidRPr="00502E90">
        <w:rPr>
          <w:rFonts w:ascii="Times New Roman" w:hAnsi="Times New Roman" w:cs="Times New Roman"/>
          <w:sz w:val="24"/>
          <w:szCs w:val="24"/>
          <w:lang w:val="en-US"/>
        </w:rPr>
        <w:fldChar w:fldCharType="begin" w:fldLock="1"/>
      </w:r>
      <w:r w:rsidRPr="00502E90">
        <w:rPr>
          <w:rFonts w:ascii="Times New Roman" w:hAnsi="Times New Roman" w:cs="Times New Roman"/>
          <w:sz w:val="24"/>
          <w:szCs w:val="24"/>
          <w:lang w:val="en-US"/>
        </w:rPr>
        <w:instrText>ADDIN CSL_CITATION {"citationItems":[{"id":"ITEM-1","itemData":{"URL":"https://coronavirus.jhu.edu/map.html","accessed":{"date-parts":[["2020","12","9"]]},"author":[{"dropping-particle":"","family":"John Hopkins University","given":"","non-dropping-particle":"","parse-names":false,"suffix":""}],"id":"ITEM-1","issued":{"date-parts":[["2020"]]},"title":"COVID-19 Dashboard by the Center for Systems Science and Engineering (CSSE) at Johns Hopkins University (JHU)","type":"webpage"},"uris":["http://www.mendeley.com/documents/?uuid=f0040dba-7c09-31dd-8774-9a2dd4f3ed4d"]}],"mendeley":{"formattedCitation":"&lt;sup&gt;2&lt;/sup&gt;","plainTextFormattedCitation":"2","previouslyFormattedCitation":"&lt;sup&gt;2&lt;/sup&gt;"},"properties":{"noteIndex":0},"schema":"https://github.com/citation-style-language/schema/raw/master/csl-citation.json"}</w:instrText>
      </w:r>
      <w:r w:rsidRPr="00502E90">
        <w:rPr>
          <w:rFonts w:ascii="Times New Roman" w:hAnsi="Times New Roman" w:cs="Times New Roman"/>
          <w:sz w:val="24"/>
          <w:szCs w:val="24"/>
          <w:lang w:val="en-US"/>
        </w:rPr>
        <w:fldChar w:fldCharType="separate"/>
      </w:r>
      <w:r w:rsidRPr="00502E90">
        <w:rPr>
          <w:rFonts w:ascii="Times New Roman" w:hAnsi="Times New Roman" w:cs="Times New Roman"/>
          <w:noProof/>
          <w:sz w:val="24"/>
          <w:szCs w:val="24"/>
          <w:vertAlign w:val="superscript"/>
          <w:lang w:val="en-US"/>
        </w:rPr>
        <w:t>2</w:t>
      </w:r>
      <w:r w:rsidRPr="00502E90">
        <w:rPr>
          <w:rFonts w:ascii="Times New Roman" w:hAnsi="Times New Roman" w:cs="Times New Roman"/>
          <w:sz w:val="24"/>
          <w:szCs w:val="24"/>
          <w:lang w:val="en-US"/>
        </w:rPr>
        <w:fldChar w:fldCharType="end"/>
      </w:r>
      <w:r w:rsidRPr="00502E90">
        <w:rPr>
          <w:rFonts w:ascii="Times New Roman" w:hAnsi="Times New Roman" w:cs="Times New Roman"/>
          <w:sz w:val="24"/>
          <w:szCs w:val="24"/>
          <w:lang w:val="en-US"/>
        </w:rPr>
        <w:t xml:space="preserve"> </w:t>
      </w:r>
    </w:p>
    <w:p w14:paraId="1625E89C" w14:textId="11B75DEA" w:rsidR="00FD78A9" w:rsidRPr="00502E90" w:rsidRDefault="00FD78A9" w:rsidP="00FD78A9">
      <w:pPr>
        <w:spacing w:line="360" w:lineRule="auto"/>
        <w:jc w:val="both"/>
        <w:rPr>
          <w:rFonts w:ascii="Times New Roman" w:hAnsi="Times New Roman" w:cs="Times New Roman"/>
          <w:sz w:val="24"/>
          <w:szCs w:val="24"/>
          <w:lang w:val="en-US"/>
        </w:rPr>
      </w:pPr>
      <w:r w:rsidRPr="00502E90">
        <w:rPr>
          <w:rFonts w:ascii="Times New Roman" w:hAnsi="Times New Roman" w:cs="Times New Roman"/>
          <w:sz w:val="24"/>
          <w:szCs w:val="24"/>
          <w:lang w:val="en-US"/>
        </w:rPr>
        <w:t>Excess mortality from a</w:t>
      </w:r>
      <w:r w:rsidR="00A7109D">
        <w:rPr>
          <w:rFonts w:ascii="Times New Roman" w:hAnsi="Times New Roman" w:cs="Times New Roman"/>
          <w:sz w:val="24"/>
          <w:szCs w:val="24"/>
          <w:lang w:val="en-US"/>
        </w:rPr>
        <w:t xml:space="preserve"> specific</w:t>
      </w:r>
      <w:r w:rsidRPr="00502E90">
        <w:rPr>
          <w:rFonts w:ascii="Times New Roman" w:hAnsi="Times New Roman" w:cs="Times New Roman"/>
          <w:sz w:val="24"/>
          <w:szCs w:val="24"/>
          <w:lang w:val="en-US"/>
        </w:rPr>
        <w:t xml:space="preserve"> disease </w:t>
      </w:r>
      <w:r w:rsidR="00FF35D5">
        <w:rPr>
          <w:rFonts w:ascii="Times New Roman" w:hAnsi="Times New Roman" w:cs="Times New Roman"/>
          <w:sz w:val="24"/>
          <w:szCs w:val="24"/>
          <w:lang w:val="en-US"/>
        </w:rPr>
        <w:t>is a</w:t>
      </w:r>
      <w:r w:rsidRPr="00502E90">
        <w:rPr>
          <w:rFonts w:ascii="Times New Roman" w:hAnsi="Times New Roman" w:cs="Times New Roman"/>
          <w:sz w:val="24"/>
          <w:szCs w:val="24"/>
          <w:lang w:val="en-US"/>
        </w:rPr>
        <w:t xml:space="preserve"> useful </w:t>
      </w:r>
      <w:r w:rsidR="00FF35D5">
        <w:rPr>
          <w:rFonts w:ascii="Times New Roman" w:hAnsi="Times New Roman" w:cs="Times New Roman"/>
          <w:sz w:val="24"/>
          <w:szCs w:val="24"/>
          <w:lang w:val="en-US"/>
        </w:rPr>
        <w:t xml:space="preserve">and important </w:t>
      </w:r>
      <w:r w:rsidRPr="00502E90">
        <w:rPr>
          <w:rFonts w:ascii="Times New Roman" w:hAnsi="Times New Roman" w:cs="Times New Roman"/>
          <w:sz w:val="24"/>
          <w:szCs w:val="24"/>
          <w:lang w:val="en-US"/>
        </w:rPr>
        <w:t xml:space="preserve">measure for decision makers, since it allows </w:t>
      </w:r>
      <w:r w:rsidR="00FF35D5">
        <w:rPr>
          <w:rFonts w:ascii="Times New Roman" w:hAnsi="Times New Roman" w:cs="Times New Roman"/>
          <w:sz w:val="24"/>
          <w:szCs w:val="24"/>
          <w:lang w:val="en-US"/>
        </w:rPr>
        <w:t xml:space="preserve">them </w:t>
      </w:r>
      <w:r w:rsidRPr="00502E90">
        <w:rPr>
          <w:rFonts w:ascii="Times New Roman" w:hAnsi="Times New Roman" w:cs="Times New Roman"/>
          <w:sz w:val="24"/>
          <w:szCs w:val="24"/>
          <w:lang w:val="en-US"/>
        </w:rPr>
        <w:t xml:space="preserve">to evaluate different strategies </w:t>
      </w:r>
      <w:r w:rsidR="00FF35D5">
        <w:rPr>
          <w:rFonts w:ascii="Times New Roman" w:hAnsi="Times New Roman" w:cs="Times New Roman"/>
          <w:sz w:val="24"/>
          <w:szCs w:val="24"/>
          <w:lang w:val="en-US"/>
        </w:rPr>
        <w:t>aimed at</w:t>
      </w:r>
      <w:r w:rsidRPr="00502E90">
        <w:rPr>
          <w:rFonts w:ascii="Times New Roman" w:hAnsi="Times New Roman" w:cs="Times New Roman"/>
          <w:sz w:val="24"/>
          <w:szCs w:val="24"/>
          <w:lang w:val="en-US"/>
        </w:rPr>
        <w:t xml:space="preserve"> modify</w:t>
      </w:r>
      <w:r w:rsidR="00FF35D5">
        <w:rPr>
          <w:rFonts w:ascii="Times New Roman" w:hAnsi="Times New Roman" w:cs="Times New Roman"/>
          <w:sz w:val="24"/>
          <w:szCs w:val="24"/>
          <w:lang w:val="en-US"/>
        </w:rPr>
        <w:t>ing</w:t>
      </w:r>
      <w:r w:rsidRPr="00502E90">
        <w:rPr>
          <w:rFonts w:ascii="Times New Roman" w:hAnsi="Times New Roman" w:cs="Times New Roman"/>
          <w:sz w:val="24"/>
          <w:szCs w:val="24"/>
          <w:lang w:val="en-US"/>
        </w:rPr>
        <w:t xml:space="preserve"> and mitigat</w:t>
      </w:r>
      <w:r w:rsidR="00FF35D5">
        <w:rPr>
          <w:rFonts w:ascii="Times New Roman" w:hAnsi="Times New Roman" w:cs="Times New Roman"/>
          <w:sz w:val="24"/>
          <w:szCs w:val="24"/>
          <w:lang w:val="en-US"/>
        </w:rPr>
        <w:t>ing</w:t>
      </w:r>
      <w:del w:id="0" w:author="Diaz Zepeda, Hirvin Azael" w:date="2021-05-12T12:10:00Z">
        <w:r w:rsidRPr="00502E90" w:rsidDel="0069443C">
          <w:rPr>
            <w:rFonts w:ascii="Times New Roman" w:hAnsi="Times New Roman" w:cs="Times New Roman"/>
            <w:sz w:val="24"/>
            <w:szCs w:val="24"/>
            <w:lang w:val="en-US"/>
          </w:rPr>
          <w:delText xml:space="preserve"> </w:delText>
        </w:r>
      </w:del>
      <w:r w:rsidR="0069443C">
        <w:rPr>
          <w:rFonts w:ascii="Times New Roman" w:hAnsi="Times New Roman" w:cs="Times New Roman"/>
          <w:sz w:val="24"/>
          <w:szCs w:val="24"/>
          <w:lang w:val="en-US"/>
        </w:rPr>
        <w:t xml:space="preserve"> this outcome</w:t>
      </w:r>
      <w:r w:rsidRPr="00502E90">
        <w:rPr>
          <w:rFonts w:ascii="Times New Roman" w:hAnsi="Times New Roman" w:cs="Times New Roman"/>
          <w:sz w:val="24"/>
          <w:szCs w:val="24"/>
          <w:lang w:val="en-US"/>
        </w:rPr>
        <w:t xml:space="preserve">. </w:t>
      </w:r>
      <w:r w:rsidR="00A7109D">
        <w:rPr>
          <w:rFonts w:ascii="Times New Roman" w:hAnsi="Times New Roman" w:cs="Times New Roman"/>
          <w:sz w:val="24"/>
          <w:szCs w:val="24"/>
          <w:lang w:val="en-US"/>
        </w:rPr>
        <w:t>To date, no studies have estimated Mexico´s excess mortality due to COVID-19 and used such estimates to evaluate the effectiveness of various COVID-19 strategies</w:t>
      </w:r>
      <w:r w:rsidRPr="00502E90">
        <w:rPr>
          <w:rFonts w:ascii="Times New Roman" w:hAnsi="Times New Roman" w:cs="Times New Roman"/>
          <w:sz w:val="24"/>
          <w:szCs w:val="24"/>
          <w:lang w:val="en-US"/>
        </w:rPr>
        <w:t xml:space="preserve">.  </w:t>
      </w:r>
      <w:r w:rsidR="0069443C">
        <w:rPr>
          <w:rFonts w:ascii="Times New Roman" w:hAnsi="Times New Roman" w:cs="Times New Roman"/>
          <w:sz w:val="24"/>
          <w:szCs w:val="24"/>
          <w:lang w:val="en-US"/>
        </w:rPr>
        <w:t xml:space="preserve">An important advantage of this approach is that it </w:t>
      </w:r>
      <w:r w:rsidRPr="00502E90">
        <w:rPr>
          <w:rFonts w:ascii="Times New Roman" w:hAnsi="Times New Roman" w:cs="Times New Roman"/>
          <w:sz w:val="24"/>
          <w:szCs w:val="24"/>
          <w:lang w:val="en-US"/>
        </w:rPr>
        <w:t xml:space="preserve">provides an opportunity to </w:t>
      </w:r>
      <w:r w:rsidR="0069443C">
        <w:rPr>
          <w:rFonts w:ascii="Times New Roman" w:hAnsi="Times New Roman" w:cs="Times New Roman"/>
          <w:sz w:val="24"/>
          <w:szCs w:val="24"/>
          <w:lang w:val="en-US"/>
        </w:rPr>
        <w:t>analyze policies that have not yet implemented</w:t>
      </w:r>
      <w:r w:rsidR="00B32EB3">
        <w:rPr>
          <w:rFonts w:ascii="Times New Roman" w:hAnsi="Times New Roman" w:cs="Times New Roman"/>
          <w:sz w:val="24"/>
          <w:szCs w:val="24"/>
          <w:lang w:val="en-US"/>
        </w:rPr>
        <w:t xml:space="preserve"> </w:t>
      </w:r>
      <w:r w:rsidR="0069443C">
        <w:rPr>
          <w:rFonts w:ascii="Times New Roman" w:hAnsi="Times New Roman" w:cs="Times New Roman"/>
          <w:sz w:val="24"/>
          <w:szCs w:val="24"/>
          <w:lang w:val="en-US"/>
        </w:rPr>
        <w:t>and hence supports decision-making and planning</w:t>
      </w:r>
    </w:p>
    <w:p w14:paraId="475970FA" w14:textId="4D4FDA85" w:rsidR="00E01353" w:rsidRPr="00502E90" w:rsidRDefault="00FD78A9" w:rsidP="00FD78A9">
      <w:pPr>
        <w:spacing w:line="360" w:lineRule="auto"/>
        <w:jc w:val="both"/>
        <w:rPr>
          <w:rFonts w:ascii="Times New Roman" w:hAnsi="Times New Roman" w:cs="Times New Roman"/>
          <w:sz w:val="24"/>
          <w:szCs w:val="24"/>
          <w:lang w:val="en-US"/>
        </w:rPr>
      </w:pPr>
      <w:r w:rsidRPr="00502E90">
        <w:rPr>
          <w:rFonts w:ascii="Times New Roman" w:hAnsi="Times New Roman" w:cs="Times New Roman"/>
          <w:sz w:val="24"/>
          <w:szCs w:val="24"/>
          <w:lang w:val="en-US"/>
        </w:rPr>
        <w:t>The aim</w:t>
      </w:r>
      <w:r w:rsidR="0001584A">
        <w:rPr>
          <w:rFonts w:ascii="Times New Roman" w:hAnsi="Times New Roman" w:cs="Times New Roman"/>
          <w:sz w:val="24"/>
          <w:szCs w:val="24"/>
          <w:lang w:val="en-US"/>
        </w:rPr>
        <w:t>s</w:t>
      </w:r>
      <w:r w:rsidRPr="00502E90">
        <w:rPr>
          <w:rFonts w:ascii="Times New Roman" w:hAnsi="Times New Roman" w:cs="Times New Roman"/>
          <w:sz w:val="24"/>
          <w:szCs w:val="24"/>
          <w:lang w:val="en-US"/>
        </w:rPr>
        <w:t xml:space="preserve"> of this analysis </w:t>
      </w:r>
      <w:r w:rsidR="0001584A">
        <w:rPr>
          <w:rFonts w:ascii="Times New Roman" w:hAnsi="Times New Roman" w:cs="Times New Roman"/>
          <w:sz w:val="24"/>
          <w:szCs w:val="24"/>
          <w:lang w:val="en-US"/>
        </w:rPr>
        <w:t>are</w:t>
      </w:r>
      <w:r w:rsidR="0001584A" w:rsidRPr="00502E90">
        <w:rPr>
          <w:rFonts w:ascii="Times New Roman" w:hAnsi="Times New Roman" w:cs="Times New Roman"/>
          <w:sz w:val="24"/>
          <w:szCs w:val="24"/>
          <w:lang w:val="en-US"/>
        </w:rPr>
        <w:t xml:space="preserve"> </w:t>
      </w:r>
      <w:r w:rsidRPr="00502E90">
        <w:rPr>
          <w:rFonts w:ascii="Times New Roman" w:hAnsi="Times New Roman" w:cs="Times New Roman"/>
          <w:sz w:val="24"/>
          <w:szCs w:val="24"/>
          <w:lang w:val="en-US"/>
        </w:rPr>
        <w:t>twofold</w:t>
      </w:r>
      <w:r w:rsidR="0001584A">
        <w:rPr>
          <w:rFonts w:ascii="Times New Roman" w:hAnsi="Times New Roman" w:cs="Times New Roman"/>
          <w:sz w:val="24"/>
          <w:szCs w:val="24"/>
          <w:lang w:val="en-US"/>
        </w:rPr>
        <w:t>: 1)</w:t>
      </w:r>
      <w:r w:rsidRPr="00502E90">
        <w:rPr>
          <w:rFonts w:ascii="Times New Roman" w:hAnsi="Times New Roman" w:cs="Times New Roman"/>
          <w:sz w:val="24"/>
          <w:szCs w:val="24"/>
          <w:lang w:val="en-US"/>
        </w:rPr>
        <w:t xml:space="preserve"> to estimate the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 xml:space="preserve">-19 specific mortality for </w:t>
      </w:r>
      <w:r w:rsidR="0001584A">
        <w:rPr>
          <w:rFonts w:ascii="Times New Roman" w:hAnsi="Times New Roman" w:cs="Times New Roman"/>
          <w:sz w:val="24"/>
          <w:szCs w:val="24"/>
          <w:lang w:val="en-US"/>
        </w:rPr>
        <w:t xml:space="preserve">Mexico’s population aged 45 years and older </w:t>
      </w:r>
      <w:r w:rsidRPr="00502E90">
        <w:rPr>
          <w:rFonts w:ascii="Times New Roman" w:hAnsi="Times New Roman" w:cs="Times New Roman"/>
          <w:sz w:val="24"/>
          <w:szCs w:val="24"/>
          <w:lang w:val="en-US"/>
        </w:rPr>
        <w:t>using relative survival methods</w:t>
      </w:r>
      <w:r w:rsidR="0001584A">
        <w:rPr>
          <w:rFonts w:ascii="Times New Roman" w:hAnsi="Times New Roman" w:cs="Times New Roman"/>
          <w:sz w:val="24"/>
          <w:szCs w:val="24"/>
          <w:lang w:val="en-US"/>
        </w:rPr>
        <w:t>; 2)</w:t>
      </w:r>
      <w:r w:rsidRPr="00502E90">
        <w:rPr>
          <w:rFonts w:ascii="Times New Roman" w:hAnsi="Times New Roman" w:cs="Times New Roman"/>
          <w:sz w:val="24"/>
          <w:szCs w:val="24"/>
          <w:lang w:val="en-US"/>
        </w:rPr>
        <w:t xml:space="preserve"> to quantify the </w:t>
      </w:r>
      <w:commentRangeStart w:id="1"/>
      <w:r w:rsidR="0001584A">
        <w:rPr>
          <w:rFonts w:ascii="Times New Roman" w:hAnsi="Times New Roman" w:cs="Times New Roman"/>
          <w:sz w:val="24"/>
          <w:szCs w:val="24"/>
          <w:lang w:val="en-US"/>
        </w:rPr>
        <w:t>effectiveness</w:t>
      </w:r>
      <w:commentRangeEnd w:id="1"/>
      <w:r w:rsidR="0001584A">
        <w:rPr>
          <w:rStyle w:val="Refdecomentario"/>
        </w:rPr>
        <w:commentReference w:id="1"/>
      </w:r>
      <w:r w:rsidR="0001584A">
        <w:rPr>
          <w:rFonts w:ascii="Times New Roman" w:hAnsi="Times New Roman" w:cs="Times New Roman"/>
          <w:sz w:val="24"/>
          <w:szCs w:val="24"/>
          <w:lang w:val="en-US"/>
        </w:rPr>
        <w:t xml:space="preserve">, </w:t>
      </w:r>
      <w:r w:rsidRPr="00502E90">
        <w:rPr>
          <w:rFonts w:ascii="Times New Roman" w:hAnsi="Times New Roman" w:cs="Times New Roman"/>
          <w:sz w:val="24"/>
          <w:szCs w:val="24"/>
          <w:lang w:val="en-US"/>
        </w:rPr>
        <w:t xml:space="preserve">costs, and cost-effectiveness of different treatments that aim to reduce the </w:t>
      </w:r>
      <w:r w:rsidR="00976B13">
        <w:rPr>
          <w:rFonts w:ascii="Times New Roman" w:hAnsi="Times New Roman" w:cs="Times New Roman"/>
          <w:sz w:val="24"/>
          <w:szCs w:val="24"/>
          <w:lang w:val="en-US"/>
        </w:rPr>
        <w:t>COVID</w:t>
      </w:r>
      <w:r w:rsidRPr="00502E90">
        <w:rPr>
          <w:rFonts w:ascii="Times New Roman" w:hAnsi="Times New Roman" w:cs="Times New Roman"/>
          <w:sz w:val="24"/>
          <w:szCs w:val="24"/>
          <w:lang w:val="en-US"/>
        </w:rPr>
        <w:t>-19-specific mortality</w:t>
      </w:r>
      <w:r w:rsidR="00E60F7E">
        <w:rPr>
          <w:rFonts w:ascii="Times New Roman" w:hAnsi="Times New Roman" w:cs="Times New Roman"/>
          <w:sz w:val="24"/>
          <w:szCs w:val="24"/>
          <w:lang w:val="en-US"/>
        </w:rPr>
        <w:t xml:space="preserve"> </w:t>
      </w:r>
      <w:r w:rsidR="00E60F7E" w:rsidRPr="00502E90">
        <w:rPr>
          <w:rFonts w:ascii="Times New Roman" w:hAnsi="Times New Roman" w:cs="Times New Roman"/>
          <w:sz w:val="24"/>
          <w:szCs w:val="24"/>
          <w:lang w:val="en-US"/>
        </w:rPr>
        <w:t>using a microsimulation model</w:t>
      </w:r>
      <w:r w:rsidRPr="00502E90">
        <w:rPr>
          <w:rFonts w:ascii="Times New Roman" w:hAnsi="Times New Roman" w:cs="Times New Roman"/>
          <w:sz w:val="24"/>
          <w:szCs w:val="24"/>
          <w:lang w:val="en-US"/>
        </w:rPr>
        <w:t xml:space="preserve">. </w:t>
      </w:r>
    </w:p>
    <w:p w14:paraId="4D500B86" w14:textId="77777777" w:rsidR="001E0F59" w:rsidRPr="00580C12" w:rsidRDefault="001E0F59" w:rsidP="00FD78A9">
      <w:pPr>
        <w:autoSpaceDE w:val="0"/>
        <w:autoSpaceDN w:val="0"/>
        <w:adjustRightInd w:val="0"/>
        <w:spacing w:after="0" w:line="360" w:lineRule="auto"/>
        <w:jc w:val="both"/>
        <w:rPr>
          <w:rFonts w:asciiTheme="majorHAnsi" w:hAnsiTheme="majorHAnsi" w:cstheme="majorHAnsi"/>
          <w:b/>
          <w:sz w:val="26"/>
          <w:szCs w:val="26"/>
          <w:lang w:val="en-US"/>
        </w:rPr>
      </w:pPr>
      <w:r w:rsidRPr="00934165">
        <w:rPr>
          <w:rFonts w:asciiTheme="majorHAnsi" w:hAnsiTheme="majorHAnsi" w:cstheme="majorHAnsi"/>
          <w:b/>
          <w:sz w:val="26"/>
          <w:szCs w:val="26"/>
          <w:lang w:val="en-US"/>
        </w:rPr>
        <w:t>Met</w:t>
      </w:r>
      <w:r w:rsidR="00554198" w:rsidRPr="00934165">
        <w:rPr>
          <w:rFonts w:asciiTheme="majorHAnsi" w:hAnsiTheme="majorHAnsi" w:cstheme="majorHAnsi"/>
          <w:b/>
          <w:sz w:val="26"/>
          <w:szCs w:val="26"/>
          <w:lang w:val="en-US"/>
        </w:rPr>
        <w:t>ho</w:t>
      </w:r>
      <w:r w:rsidRPr="00934165">
        <w:rPr>
          <w:rFonts w:asciiTheme="majorHAnsi" w:hAnsiTheme="majorHAnsi" w:cstheme="majorHAnsi"/>
          <w:b/>
          <w:sz w:val="26"/>
          <w:szCs w:val="26"/>
          <w:lang w:val="en-US"/>
        </w:rPr>
        <w:t>d</w:t>
      </w:r>
      <w:r w:rsidR="00FF58C1" w:rsidRPr="00934165">
        <w:rPr>
          <w:rFonts w:asciiTheme="majorHAnsi" w:hAnsiTheme="majorHAnsi" w:cstheme="majorHAnsi"/>
          <w:b/>
          <w:sz w:val="26"/>
          <w:szCs w:val="26"/>
          <w:lang w:val="en-US"/>
        </w:rPr>
        <w:t>s</w:t>
      </w:r>
    </w:p>
    <w:p w14:paraId="12D6F251" w14:textId="77777777" w:rsidR="00536CBC" w:rsidRPr="00576AD7" w:rsidRDefault="00536CBC" w:rsidP="00FD78A9">
      <w:pPr>
        <w:autoSpaceDE w:val="0"/>
        <w:autoSpaceDN w:val="0"/>
        <w:adjustRightInd w:val="0"/>
        <w:spacing w:after="0" w:line="360" w:lineRule="auto"/>
        <w:jc w:val="both"/>
        <w:rPr>
          <w:rFonts w:ascii="Times New Roman" w:hAnsi="Times New Roman" w:cs="Times New Roman"/>
          <w:i/>
          <w:sz w:val="26"/>
          <w:szCs w:val="26"/>
          <w:lang w:val="en-US"/>
        </w:rPr>
      </w:pPr>
      <w:r w:rsidRPr="00576AD7">
        <w:rPr>
          <w:rFonts w:ascii="Times New Roman" w:hAnsi="Times New Roman" w:cs="Times New Roman"/>
          <w:i/>
          <w:sz w:val="26"/>
          <w:szCs w:val="26"/>
          <w:lang w:val="en-US"/>
        </w:rPr>
        <w:t>Data</w:t>
      </w:r>
    </w:p>
    <w:p w14:paraId="5B1AD0B6" w14:textId="43768DD0" w:rsidR="00A736AF" w:rsidRDefault="00673D1B" w:rsidP="00BC7A89">
      <w:pPr>
        <w:autoSpaceDE w:val="0"/>
        <w:autoSpaceDN w:val="0"/>
        <w:adjustRightInd w:val="0"/>
        <w:spacing w:before="24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w:t>
      </w:r>
      <w:r w:rsidR="0034215A" w:rsidRPr="0034215A">
        <w:rPr>
          <w:rFonts w:ascii="Times New Roman" w:hAnsi="Times New Roman" w:cs="Times New Roman"/>
          <w:sz w:val="24"/>
          <w:szCs w:val="24"/>
          <w:lang w:val="en-US"/>
        </w:rPr>
        <w:t xml:space="preserve"> used </w:t>
      </w:r>
      <w:r w:rsidR="00B93012">
        <w:rPr>
          <w:rFonts w:ascii="Times New Roman" w:hAnsi="Times New Roman" w:cs="Times New Roman"/>
          <w:sz w:val="24"/>
          <w:szCs w:val="24"/>
          <w:lang w:val="en-US"/>
        </w:rPr>
        <w:t>data</w:t>
      </w:r>
      <w:r w:rsidR="00B93012" w:rsidRPr="0034215A">
        <w:rPr>
          <w:rFonts w:ascii="Times New Roman" w:hAnsi="Times New Roman" w:cs="Times New Roman"/>
          <w:sz w:val="24"/>
          <w:szCs w:val="24"/>
          <w:lang w:val="en-US"/>
        </w:rPr>
        <w:t xml:space="preserve"> </w:t>
      </w:r>
      <w:r w:rsidR="0034215A" w:rsidRPr="0034215A">
        <w:rPr>
          <w:rFonts w:ascii="Times New Roman" w:hAnsi="Times New Roman" w:cs="Times New Roman"/>
          <w:sz w:val="24"/>
          <w:szCs w:val="24"/>
          <w:lang w:val="en-US"/>
        </w:rPr>
        <w:t xml:space="preserve">from the </w:t>
      </w:r>
      <w:r w:rsidR="00533A0D">
        <w:rPr>
          <w:rFonts w:ascii="Times New Roman" w:hAnsi="Times New Roman" w:cs="Times New Roman"/>
          <w:sz w:val="24"/>
          <w:szCs w:val="24"/>
          <w:lang w:val="en-US"/>
        </w:rPr>
        <w:t xml:space="preserve">Mexican </w:t>
      </w:r>
      <w:r w:rsidR="0034215A" w:rsidRPr="0034215A">
        <w:rPr>
          <w:rFonts w:ascii="Times New Roman" w:hAnsi="Times New Roman" w:cs="Times New Roman"/>
          <w:sz w:val="24"/>
          <w:szCs w:val="24"/>
          <w:lang w:val="en-US"/>
        </w:rPr>
        <w:t xml:space="preserve">National Epidemiological Surveillance System. </w:t>
      </w:r>
      <w:commentRangeStart w:id="2"/>
      <w:r w:rsidR="0034215A" w:rsidRPr="0034215A">
        <w:rPr>
          <w:rFonts w:ascii="Times New Roman" w:hAnsi="Times New Roman" w:cs="Times New Roman"/>
          <w:sz w:val="24"/>
          <w:szCs w:val="24"/>
          <w:lang w:val="en-US"/>
        </w:rPr>
        <w:t>This dataset includes people tested for SARS-CoV-2 in Mexico and contains only data obtained from test</w:t>
      </w:r>
      <w:r w:rsidR="00B93012">
        <w:rPr>
          <w:rFonts w:ascii="Times New Roman" w:hAnsi="Times New Roman" w:cs="Times New Roman"/>
          <w:sz w:val="24"/>
          <w:szCs w:val="24"/>
          <w:lang w:val="en-US"/>
        </w:rPr>
        <w:t>s</w:t>
      </w:r>
      <w:r w:rsidR="0034215A" w:rsidRPr="0034215A">
        <w:rPr>
          <w:rFonts w:ascii="Times New Roman" w:hAnsi="Times New Roman" w:cs="Times New Roman"/>
          <w:sz w:val="24"/>
          <w:szCs w:val="24"/>
          <w:lang w:val="en-US"/>
        </w:rPr>
        <w:t xml:space="preserve"> </w:t>
      </w:r>
      <w:r w:rsidR="00B93012">
        <w:rPr>
          <w:rFonts w:ascii="Times New Roman" w:hAnsi="Times New Roman" w:cs="Times New Roman"/>
          <w:sz w:val="24"/>
          <w:szCs w:val="24"/>
          <w:lang w:val="en-US"/>
        </w:rPr>
        <w:t>performed</w:t>
      </w:r>
      <w:r w:rsidR="0034215A" w:rsidRPr="0034215A">
        <w:rPr>
          <w:rFonts w:ascii="Times New Roman" w:hAnsi="Times New Roman" w:cs="Times New Roman"/>
          <w:sz w:val="24"/>
          <w:szCs w:val="24"/>
          <w:lang w:val="en-US"/>
        </w:rPr>
        <w:t xml:space="preserve"> on </w:t>
      </w:r>
      <w:r w:rsidR="00B93012">
        <w:rPr>
          <w:rFonts w:ascii="Times New Roman" w:hAnsi="Times New Roman" w:cs="Times New Roman"/>
          <w:sz w:val="24"/>
          <w:szCs w:val="24"/>
          <w:lang w:val="en-US"/>
        </w:rPr>
        <w:t>people who were suspected of infection during stays</w:t>
      </w:r>
      <w:r w:rsidR="00B93012" w:rsidRPr="0034215A">
        <w:rPr>
          <w:rFonts w:ascii="Times New Roman" w:hAnsi="Times New Roman" w:cs="Times New Roman"/>
          <w:sz w:val="24"/>
          <w:szCs w:val="24"/>
          <w:lang w:val="en-US"/>
        </w:rPr>
        <w:t xml:space="preserve"> </w:t>
      </w:r>
      <w:r w:rsidR="0034215A" w:rsidRPr="0034215A">
        <w:rPr>
          <w:rFonts w:ascii="Times New Roman" w:hAnsi="Times New Roman" w:cs="Times New Roman"/>
          <w:sz w:val="24"/>
          <w:szCs w:val="24"/>
          <w:lang w:val="en-US"/>
        </w:rPr>
        <w:t>in the medical units of the health sector</w:t>
      </w:r>
      <w:commentRangeEnd w:id="2"/>
      <w:r w:rsidR="00B93012">
        <w:rPr>
          <w:rStyle w:val="Refdecomentario"/>
        </w:rPr>
        <w:commentReference w:id="2"/>
      </w:r>
      <w:r w:rsidR="0034215A">
        <w:rPr>
          <w:rFonts w:ascii="Times New Roman" w:hAnsi="Times New Roman" w:cs="Times New Roman"/>
          <w:sz w:val="24"/>
          <w:szCs w:val="24"/>
          <w:lang w:val="en-US"/>
        </w:rPr>
        <w:fldChar w:fldCharType="begin" w:fldLock="1"/>
      </w:r>
      <w:r w:rsidR="00E12E5F">
        <w:rPr>
          <w:rFonts w:ascii="Times New Roman" w:hAnsi="Times New Roman" w:cs="Times New Roman"/>
          <w:sz w:val="24"/>
          <w:szCs w:val="24"/>
          <w:lang w:val="en-US"/>
        </w:rPr>
        <w:instrText>ADDIN CSL_CITATION {"citationItems":[{"id":"ITEM-1","itemData":{"URL":"https://datos.gob.mx/busca/dataset/informacion-referente-a-casos-covid-19-en-mexico/resource/3d7fb4a8-5763-4dba-a23f-a20edc7783f7","accessed":{"date-parts":[["2020","12","9"]]},"author":[{"dropping-particle":"","family":"Secretaría de Salud","given":"","non-dropping-particle":"","parse-names":false,"suffix":""}],"container-title":"Bases de datos COVID 19 en México","id":"ITEM-1","issued":{"date-parts":[["2020","11","19"]]},"title":"Información referente a casos COVID-19 en México","type":"webpage"},"uris":["http://www.mendeley.com/documents/?uuid=ba26ffdd-3c73-338c-814f-24d3f58e296b"]}],"mendeley":{"formattedCitation":"&lt;sup&gt;3&lt;/sup&gt;","plainTextFormattedCitation":"3","previouslyFormattedCitation":"&lt;sup&gt;3&lt;/sup&gt;"},"properties":{"noteIndex":0},"schema":"https://github.com/citation-style-language/schema/raw/master/csl-citation.json"}</w:instrText>
      </w:r>
      <w:r w:rsidR="0034215A">
        <w:rPr>
          <w:rFonts w:ascii="Times New Roman" w:hAnsi="Times New Roman" w:cs="Times New Roman"/>
          <w:sz w:val="24"/>
          <w:szCs w:val="24"/>
          <w:lang w:val="en-US"/>
        </w:rPr>
        <w:fldChar w:fldCharType="separate"/>
      </w:r>
      <w:r w:rsidR="009021C6" w:rsidRPr="009021C6">
        <w:rPr>
          <w:rFonts w:ascii="Times New Roman" w:hAnsi="Times New Roman" w:cs="Times New Roman"/>
          <w:noProof/>
          <w:sz w:val="24"/>
          <w:szCs w:val="24"/>
          <w:vertAlign w:val="superscript"/>
          <w:lang w:val="en-US"/>
        </w:rPr>
        <w:t>3</w:t>
      </w:r>
      <w:r w:rsidR="0034215A">
        <w:rPr>
          <w:rFonts w:ascii="Times New Roman" w:hAnsi="Times New Roman" w:cs="Times New Roman"/>
          <w:sz w:val="24"/>
          <w:szCs w:val="24"/>
          <w:lang w:val="en-US"/>
        </w:rPr>
        <w:fldChar w:fldCharType="end"/>
      </w:r>
      <w:r w:rsidR="0034215A" w:rsidRPr="0034215A">
        <w:rPr>
          <w:rFonts w:ascii="Times New Roman" w:hAnsi="Times New Roman" w:cs="Times New Roman"/>
          <w:sz w:val="24"/>
          <w:szCs w:val="24"/>
          <w:lang w:val="en-US"/>
        </w:rPr>
        <w:t xml:space="preserve">. </w:t>
      </w:r>
      <w:r w:rsidR="00B93012">
        <w:rPr>
          <w:rFonts w:ascii="Times New Roman" w:hAnsi="Times New Roman" w:cs="Times New Roman"/>
          <w:sz w:val="24"/>
          <w:szCs w:val="24"/>
          <w:lang w:val="en-US"/>
        </w:rPr>
        <w:t xml:space="preserve">We analyze data </w:t>
      </w:r>
      <w:r w:rsidR="0034215A" w:rsidRPr="0034215A">
        <w:rPr>
          <w:rFonts w:ascii="Times New Roman" w:hAnsi="Times New Roman" w:cs="Times New Roman"/>
          <w:sz w:val="24"/>
          <w:szCs w:val="24"/>
          <w:lang w:val="en-US"/>
        </w:rPr>
        <w:t xml:space="preserve">only </w:t>
      </w:r>
      <w:r w:rsidR="00B93012">
        <w:rPr>
          <w:rFonts w:ascii="Times New Roman" w:hAnsi="Times New Roman" w:cs="Times New Roman"/>
          <w:sz w:val="24"/>
          <w:szCs w:val="24"/>
          <w:lang w:val="en-US"/>
        </w:rPr>
        <w:t xml:space="preserve">for </w:t>
      </w:r>
      <w:r w:rsidR="0034215A" w:rsidRPr="0034215A">
        <w:rPr>
          <w:rFonts w:ascii="Times New Roman" w:hAnsi="Times New Roman" w:cs="Times New Roman"/>
          <w:sz w:val="24"/>
          <w:szCs w:val="24"/>
          <w:lang w:val="en-US"/>
        </w:rPr>
        <w:t xml:space="preserve">people with a positive test result, </w:t>
      </w:r>
      <w:r w:rsidR="00B93012">
        <w:rPr>
          <w:rFonts w:ascii="Times New Roman" w:hAnsi="Times New Roman" w:cs="Times New Roman"/>
          <w:sz w:val="24"/>
          <w:szCs w:val="24"/>
          <w:lang w:val="en-US"/>
        </w:rPr>
        <w:t>45 years of age and older,</w:t>
      </w:r>
      <w:r w:rsidR="0034215A" w:rsidRPr="0034215A">
        <w:rPr>
          <w:rFonts w:ascii="Times New Roman" w:hAnsi="Times New Roman" w:cs="Times New Roman"/>
          <w:sz w:val="24"/>
          <w:szCs w:val="24"/>
          <w:lang w:val="en-US"/>
        </w:rPr>
        <w:t xml:space="preserve"> </w:t>
      </w:r>
      <w:r w:rsidR="00B93012">
        <w:rPr>
          <w:rFonts w:ascii="Times New Roman" w:hAnsi="Times New Roman" w:cs="Times New Roman"/>
          <w:sz w:val="24"/>
          <w:szCs w:val="24"/>
          <w:lang w:val="en-US"/>
        </w:rPr>
        <w:t>who were</w:t>
      </w:r>
      <w:r w:rsidR="0034215A" w:rsidRPr="0034215A">
        <w:rPr>
          <w:rFonts w:ascii="Times New Roman" w:hAnsi="Times New Roman" w:cs="Times New Roman"/>
          <w:sz w:val="24"/>
          <w:szCs w:val="24"/>
          <w:lang w:val="en-US"/>
        </w:rPr>
        <w:t xml:space="preserve"> hospitalized. </w:t>
      </w:r>
      <w:r w:rsidR="00B93012">
        <w:rPr>
          <w:rFonts w:ascii="Times New Roman" w:hAnsi="Times New Roman" w:cs="Times New Roman"/>
          <w:sz w:val="24"/>
          <w:szCs w:val="24"/>
          <w:lang w:val="en-US"/>
        </w:rPr>
        <w:t xml:space="preserve">We classify these patients </w:t>
      </w:r>
      <w:r w:rsidR="0034215A" w:rsidRPr="0034215A">
        <w:rPr>
          <w:rFonts w:ascii="Times New Roman" w:hAnsi="Times New Roman" w:cs="Times New Roman"/>
          <w:sz w:val="24"/>
          <w:szCs w:val="24"/>
          <w:lang w:val="en-US"/>
        </w:rPr>
        <w:t>by sex, age group</w:t>
      </w:r>
      <w:r w:rsidR="00B93012">
        <w:rPr>
          <w:rFonts w:ascii="Times New Roman" w:hAnsi="Times New Roman" w:cs="Times New Roman"/>
          <w:sz w:val="24"/>
          <w:szCs w:val="24"/>
          <w:lang w:val="en-US"/>
        </w:rPr>
        <w:t>, and whether they</w:t>
      </w:r>
      <w:r w:rsidR="0034215A" w:rsidRPr="0034215A">
        <w:rPr>
          <w:rFonts w:ascii="Times New Roman" w:hAnsi="Times New Roman" w:cs="Times New Roman"/>
          <w:sz w:val="24"/>
          <w:szCs w:val="24"/>
          <w:lang w:val="en-US"/>
        </w:rPr>
        <w:t xml:space="preserve"> </w:t>
      </w:r>
      <w:r w:rsidR="00533A0D">
        <w:rPr>
          <w:rFonts w:ascii="Times New Roman" w:hAnsi="Times New Roman" w:cs="Times New Roman"/>
          <w:sz w:val="24"/>
          <w:szCs w:val="24"/>
          <w:lang w:val="en-US"/>
        </w:rPr>
        <w:t>were intubated</w:t>
      </w:r>
      <w:r w:rsidR="0034215A" w:rsidRPr="0034215A">
        <w:rPr>
          <w:rFonts w:ascii="Times New Roman" w:hAnsi="Times New Roman" w:cs="Times New Roman"/>
          <w:sz w:val="24"/>
          <w:szCs w:val="24"/>
          <w:lang w:val="en-US"/>
        </w:rPr>
        <w:t xml:space="preserve">. </w:t>
      </w:r>
      <w:r w:rsidR="007701C9">
        <w:rPr>
          <w:rFonts w:ascii="Times New Roman" w:hAnsi="Times New Roman" w:cs="Times New Roman"/>
          <w:sz w:val="24"/>
          <w:szCs w:val="24"/>
          <w:lang w:val="en-US"/>
        </w:rPr>
        <w:t>T</w:t>
      </w:r>
      <w:r w:rsidR="007701C9" w:rsidRPr="0034215A">
        <w:rPr>
          <w:rFonts w:ascii="Times New Roman" w:hAnsi="Times New Roman" w:cs="Times New Roman"/>
          <w:sz w:val="24"/>
          <w:szCs w:val="24"/>
          <w:lang w:val="en-US"/>
        </w:rPr>
        <w:t xml:space="preserve">he National Population Council demographic indicators </w:t>
      </w:r>
      <w:r w:rsidR="007701C9">
        <w:rPr>
          <w:rFonts w:ascii="Times New Roman" w:hAnsi="Times New Roman" w:cs="Times New Roman"/>
          <w:sz w:val="24"/>
          <w:szCs w:val="24"/>
          <w:lang w:val="en-US"/>
        </w:rPr>
        <w:t>provide b</w:t>
      </w:r>
      <w:r w:rsidR="0034215A" w:rsidRPr="0034215A">
        <w:rPr>
          <w:rFonts w:ascii="Times New Roman" w:hAnsi="Times New Roman" w:cs="Times New Roman"/>
          <w:sz w:val="24"/>
          <w:szCs w:val="24"/>
          <w:lang w:val="en-US"/>
        </w:rPr>
        <w:t xml:space="preserve">ackground mortality rates for </w:t>
      </w:r>
      <w:r w:rsidR="007701C9">
        <w:rPr>
          <w:rFonts w:ascii="Times New Roman" w:hAnsi="Times New Roman" w:cs="Times New Roman"/>
          <w:sz w:val="24"/>
          <w:szCs w:val="24"/>
          <w:lang w:val="en-US"/>
        </w:rPr>
        <w:t xml:space="preserve">the </w:t>
      </w:r>
      <w:r w:rsidR="0034215A" w:rsidRPr="0034215A">
        <w:rPr>
          <w:rFonts w:ascii="Times New Roman" w:hAnsi="Times New Roman" w:cs="Times New Roman"/>
          <w:sz w:val="24"/>
          <w:szCs w:val="24"/>
          <w:lang w:val="en-US"/>
        </w:rPr>
        <w:t>Mexican population in 2020</w:t>
      </w:r>
      <w:r w:rsidR="0034215A">
        <w:rPr>
          <w:rFonts w:ascii="Times New Roman" w:hAnsi="Times New Roman" w:cs="Times New Roman"/>
          <w:sz w:val="24"/>
          <w:szCs w:val="24"/>
          <w:lang w:val="en-US"/>
        </w:rPr>
        <w:fldChar w:fldCharType="begin" w:fldLock="1"/>
      </w:r>
      <w:r w:rsidR="00E12E5F">
        <w:rPr>
          <w:rFonts w:ascii="Times New Roman" w:hAnsi="Times New Roman" w:cs="Times New Roman"/>
          <w:sz w:val="24"/>
          <w:szCs w:val="24"/>
          <w:lang w:val="en-US"/>
        </w:rPr>
        <w:instrText>ADDIN CSL_CITATION {"citationItems":[{"id":"ITEM-1","itemData":{"URL":"https://www.gob.mx/conapo/documentos/proyecciones-de-la-poblacion-de-los-municipios-de-mexico-2015-2030","accessed":{"date-parts":[["2020","12","9"]]},"author":[{"dropping-particle":"","family":"Consejo Nacional de Población (CONAPO)","given":"","non-dropping-particle":"","parse-names":false,"suffix":""}],"id":"ITEM-1","issued":{"date-parts":[["2019","9","22"]]},"title":"Proyecciones de la Población de los Municipios de México, 2015-2030","type":"webpage"},"uris":["http://www.mendeley.com/documents/?uuid=c68ae3b1-3f59-3987-9ec6-f90174210a2a"]}],"mendeley":{"formattedCitation":"&lt;sup&gt;4&lt;/sup&gt;","plainTextFormattedCitation":"4","previouslyFormattedCitation":"&lt;sup&gt;4&lt;/sup&gt;"},"properties":{"noteIndex":0},"schema":"https://github.com/citation-style-language/schema/raw/master/csl-citation.json"}</w:instrText>
      </w:r>
      <w:r w:rsidR="0034215A">
        <w:rPr>
          <w:rFonts w:ascii="Times New Roman" w:hAnsi="Times New Roman" w:cs="Times New Roman"/>
          <w:sz w:val="24"/>
          <w:szCs w:val="24"/>
          <w:lang w:val="en-US"/>
        </w:rPr>
        <w:fldChar w:fldCharType="separate"/>
      </w:r>
      <w:r w:rsidR="009021C6" w:rsidRPr="009021C6">
        <w:rPr>
          <w:rFonts w:ascii="Times New Roman" w:hAnsi="Times New Roman" w:cs="Times New Roman"/>
          <w:noProof/>
          <w:sz w:val="24"/>
          <w:szCs w:val="24"/>
          <w:vertAlign w:val="superscript"/>
          <w:lang w:val="en-US"/>
        </w:rPr>
        <w:t>4</w:t>
      </w:r>
      <w:r w:rsidR="0034215A">
        <w:rPr>
          <w:rFonts w:ascii="Times New Roman" w:hAnsi="Times New Roman" w:cs="Times New Roman"/>
          <w:sz w:val="24"/>
          <w:szCs w:val="24"/>
          <w:lang w:val="en-US"/>
        </w:rPr>
        <w:fldChar w:fldCharType="end"/>
      </w:r>
      <w:r w:rsidR="0034215A" w:rsidRPr="0034215A">
        <w:rPr>
          <w:rFonts w:ascii="Times New Roman" w:hAnsi="Times New Roman" w:cs="Times New Roman"/>
          <w:sz w:val="24"/>
          <w:szCs w:val="24"/>
          <w:lang w:val="en-US"/>
        </w:rPr>
        <w:t>.</w:t>
      </w:r>
    </w:p>
    <w:p w14:paraId="2851D5A6" w14:textId="4BCCD867" w:rsidR="00737D66" w:rsidRPr="009021C6" w:rsidRDefault="009021C6" w:rsidP="0034215A">
      <w:pPr>
        <w:autoSpaceDE w:val="0"/>
        <w:autoSpaceDN w:val="0"/>
        <w:adjustRightInd w:val="0"/>
        <w:spacing w:before="240"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We use hospitalization costs per day published by the Mexican Social Security Institute</w:t>
      </w:r>
      <w:r>
        <w:rPr>
          <w:rFonts w:ascii="Times New Roman" w:hAnsi="Times New Roman" w:cs="Times New Roman"/>
          <w:color w:val="000000" w:themeColor="text1"/>
          <w:sz w:val="24"/>
          <w:szCs w:val="24"/>
          <w:lang w:val="en-US"/>
        </w:rPr>
        <w:fldChar w:fldCharType="begin" w:fldLock="1"/>
      </w:r>
      <w:r w:rsidR="00E12E5F">
        <w:rPr>
          <w:rFonts w:ascii="Times New Roman" w:hAnsi="Times New Roman" w:cs="Times New Roman"/>
          <w:color w:val="000000" w:themeColor="text1"/>
          <w:sz w:val="24"/>
          <w:szCs w:val="24"/>
          <w:lang w:val="en-US"/>
        </w:rPr>
        <w:instrText>ADDIN CSL_CITATION {"citationItems":[{"id":"ITEM-1","itemData":{"author":[{"dropping-particle":"","family":"H. Consejo Técnico","given":"","non-dropping-particle":"","parse-names":false,"suffix":""}],"id":"ITEM-1","issued":{"date-parts":[["2020"]]},"publisher":"Diario Oficial de la Federación","publisher-place":"México","title":"Acuerdo relativo a la Aprobación de los Costos Unitarios por Nivel de Atención Médica actualizadas al año 2021","type":"legislation"},"uris":["http://www.mendeley.com/documents/?uuid=1974fe8f-280f-445b-ad97-dff757561457"]}],"mendeley":{"formattedCitation":"&lt;sup&gt;5&lt;/sup&gt;","plainTextFormattedCitation":"5","previouslyFormattedCitation":"&lt;sup&gt;5&lt;/sup&gt;"},"properties":{"noteIndex":0},"schema":"https://github.com/citation-style-language/schema/raw/master/csl-citation.json"}</w:instrText>
      </w:r>
      <w:r>
        <w:rPr>
          <w:rFonts w:ascii="Times New Roman" w:hAnsi="Times New Roman" w:cs="Times New Roman"/>
          <w:color w:val="000000" w:themeColor="text1"/>
          <w:sz w:val="24"/>
          <w:szCs w:val="24"/>
          <w:lang w:val="en-US"/>
        </w:rPr>
        <w:fldChar w:fldCharType="separate"/>
      </w:r>
      <w:r w:rsidRPr="009021C6">
        <w:rPr>
          <w:rFonts w:ascii="Times New Roman" w:hAnsi="Times New Roman" w:cs="Times New Roman"/>
          <w:noProof/>
          <w:color w:val="000000" w:themeColor="text1"/>
          <w:sz w:val="24"/>
          <w:szCs w:val="24"/>
          <w:vertAlign w:val="superscript"/>
          <w:lang w:val="en-US"/>
        </w:rPr>
        <w:t>5</w:t>
      </w:r>
      <w:r>
        <w:rPr>
          <w:rFonts w:ascii="Times New Roman" w:hAnsi="Times New Roman" w:cs="Times New Roman"/>
          <w:color w:val="000000" w:themeColor="text1"/>
          <w:sz w:val="24"/>
          <w:szCs w:val="24"/>
          <w:lang w:val="en-US"/>
        </w:rPr>
        <w:fldChar w:fldCharType="end"/>
      </w:r>
      <w:r>
        <w:rPr>
          <w:rFonts w:ascii="Times New Roman" w:hAnsi="Times New Roman" w:cs="Times New Roman"/>
          <w:color w:val="000000" w:themeColor="text1"/>
          <w:sz w:val="24"/>
          <w:szCs w:val="24"/>
          <w:lang w:val="en-US"/>
        </w:rPr>
        <w:t>, that provides health care to 60% of the Mexicans</w:t>
      </w:r>
      <w:r w:rsidR="00E12E5F">
        <w:rPr>
          <w:rFonts w:ascii="Times New Roman" w:hAnsi="Times New Roman" w:cs="Times New Roman"/>
          <w:color w:val="000000" w:themeColor="text1"/>
          <w:sz w:val="24"/>
          <w:szCs w:val="24"/>
          <w:lang w:val="en-US"/>
        </w:rPr>
        <w:fldChar w:fldCharType="begin" w:fldLock="1"/>
      </w:r>
      <w:r w:rsidR="00A03821">
        <w:rPr>
          <w:rFonts w:ascii="Times New Roman" w:hAnsi="Times New Roman" w:cs="Times New Roman"/>
          <w:color w:val="000000" w:themeColor="text1"/>
          <w:sz w:val="24"/>
          <w:szCs w:val="24"/>
          <w:lang w:val="en-US"/>
        </w:rPr>
        <w:instrText>ADDIN CSL_CITATION {"citationItems":[{"id":"ITEM-1","itemData":{"URL":"http://www.imss.gob.mx/prensa/archivo/201807/191","accessed":{"date-parts":[["2021","5","13"]]},"author":[{"dropping-particle":"","family":"Gobierno de México","given":"","non-dropping-particle":"","parse-names":false,"suffix":""}],"container-title":"Acercando el IMSS al Ciudadano","id":"ITEM-1","issued":{"date-parts":[["2018","7"]]},"title":"El IMSS atiende a 6 de cada 10 mexicanos","type":"webpage"},"uris":["http://www.mendeley.com/documents/?uuid=5c2d3f57-1334-386f-b8e6-78d8cdb163a3"]}],"mendeley":{"formattedCitation":"&lt;sup&gt;6&lt;/sup&gt;","plainTextFormattedCitation":"6","previouslyFormattedCitation":"&lt;sup&gt;6&lt;/sup&gt;"},"properties":{"noteIndex":0},"schema":"https://github.com/citation-style-language/schema/raw/master/csl-citation.json"}</w:instrText>
      </w:r>
      <w:r w:rsidR="00E12E5F">
        <w:rPr>
          <w:rFonts w:ascii="Times New Roman" w:hAnsi="Times New Roman" w:cs="Times New Roman"/>
          <w:color w:val="000000" w:themeColor="text1"/>
          <w:sz w:val="24"/>
          <w:szCs w:val="24"/>
          <w:lang w:val="en-US"/>
        </w:rPr>
        <w:fldChar w:fldCharType="separate"/>
      </w:r>
      <w:r w:rsidR="00E12E5F" w:rsidRPr="00E12E5F">
        <w:rPr>
          <w:rFonts w:ascii="Times New Roman" w:hAnsi="Times New Roman" w:cs="Times New Roman"/>
          <w:noProof/>
          <w:color w:val="000000" w:themeColor="text1"/>
          <w:sz w:val="24"/>
          <w:szCs w:val="24"/>
          <w:vertAlign w:val="superscript"/>
          <w:lang w:val="en-US"/>
        </w:rPr>
        <w:t>6</w:t>
      </w:r>
      <w:r w:rsidR="00E12E5F">
        <w:rPr>
          <w:rFonts w:ascii="Times New Roman" w:hAnsi="Times New Roman" w:cs="Times New Roman"/>
          <w:color w:val="000000" w:themeColor="text1"/>
          <w:sz w:val="24"/>
          <w:szCs w:val="24"/>
          <w:lang w:val="en-US"/>
        </w:rPr>
        <w:fldChar w:fldCharType="end"/>
      </w:r>
      <w:r>
        <w:rPr>
          <w:rFonts w:ascii="Times New Roman" w:hAnsi="Times New Roman" w:cs="Times New Roman"/>
          <w:color w:val="000000" w:themeColor="text1"/>
          <w:sz w:val="24"/>
          <w:szCs w:val="24"/>
          <w:lang w:val="en-US"/>
        </w:rPr>
        <w:t xml:space="preserve">. Health expenditure per year is obtained from </w:t>
      </w:r>
      <w:r>
        <w:rPr>
          <w:rFonts w:ascii="Times New Roman" w:hAnsi="Times New Roman" w:cs="Times New Roman"/>
          <w:color w:val="000000" w:themeColor="text1"/>
          <w:sz w:val="24"/>
          <w:szCs w:val="24"/>
          <w:lang w:val="en-US"/>
        </w:rPr>
        <w:lastRenderedPageBreak/>
        <w:t>World Health Organization Global Health Expenditure database</w:t>
      </w:r>
      <w:r w:rsidR="00A03821">
        <w:rPr>
          <w:rFonts w:ascii="Times New Roman" w:hAnsi="Times New Roman" w:cs="Times New Roman"/>
          <w:color w:val="000000" w:themeColor="text1"/>
          <w:sz w:val="24"/>
          <w:szCs w:val="24"/>
          <w:lang w:val="en-US"/>
        </w:rPr>
        <w:fldChar w:fldCharType="begin" w:fldLock="1"/>
      </w:r>
      <w:r w:rsidR="00A14E33">
        <w:rPr>
          <w:rFonts w:ascii="Times New Roman" w:hAnsi="Times New Roman" w:cs="Times New Roman"/>
          <w:color w:val="000000" w:themeColor="text1"/>
          <w:sz w:val="24"/>
          <w:szCs w:val="24"/>
          <w:lang w:val="en-US"/>
        </w:rPr>
        <w:instrText>ADDIN CSL_CITATION {"citationItems":[{"id":"ITEM-1","itemData":{"author":[{"dropping-particle":"","family":"The World Bank","given":"","non-dropping-particle":"","parse-names":false,"suffix":""}],"id":"ITEM-1","issued":{"date-parts":[["2018"]]},"title":"Current health expenditures per capita (current $US)","type":"article"},"uris":["http://www.mendeley.com/documents/?uuid=1a97bbbf-b62b-48f3-8921-d264ec5046ab"]}],"mendeley":{"formattedCitation":"&lt;sup&gt;7&lt;/sup&gt;","plainTextFormattedCitation":"7","previouslyFormattedCitation":"&lt;sup&gt;7&lt;/sup&gt;"},"properties":{"noteIndex":0},"schema":"https://github.com/citation-style-language/schema/raw/master/csl-citation.json"}</w:instrText>
      </w:r>
      <w:r w:rsidR="00A03821">
        <w:rPr>
          <w:rFonts w:ascii="Times New Roman" w:hAnsi="Times New Roman" w:cs="Times New Roman"/>
          <w:color w:val="000000" w:themeColor="text1"/>
          <w:sz w:val="24"/>
          <w:szCs w:val="24"/>
          <w:lang w:val="en-US"/>
        </w:rPr>
        <w:fldChar w:fldCharType="separate"/>
      </w:r>
      <w:r w:rsidR="00A03821" w:rsidRPr="00A03821">
        <w:rPr>
          <w:rFonts w:ascii="Times New Roman" w:hAnsi="Times New Roman" w:cs="Times New Roman"/>
          <w:noProof/>
          <w:color w:val="000000" w:themeColor="text1"/>
          <w:sz w:val="24"/>
          <w:szCs w:val="24"/>
          <w:vertAlign w:val="superscript"/>
          <w:lang w:val="en-US"/>
        </w:rPr>
        <w:t>7</w:t>
      </w:r>
      <w:r w:rsidR="00A03821">
        <w:rPr>
          <w:rFonts w:ascii="Times New Roman" w:hAnsi="Times New Roman" w:cs="Times New Roman"/>
          <w:color w:val="000000" w:themeColor="text1"/>
          <w:sz w:val="24"/>
          <w:szCs w:val="24"/>
          <w:lang w:val="en-US"/>
        </w:rPr>
        <w:fldChar w:fldCharType="end"/>
      </w:r>
      <w:r>
        <w:rPr>
          <w:rFonts w:ascii="Times New Roman" w:hAnsi="Times New Roman" w:cs="Times New Roman"/>
          <w:color w:val="000000" w:themeColor="text1"/>
          <w:sz w:val="24"/>
          <w:szCs w:val="24"/>
          <w:lang w:val="en-US"/>
        </w:rPr>
        <w:t xml:space="preserve"> and utility weights from th</w:t>
      </w:r>
      <w:r w:rsidR="00E12E5F">
        <w:rPr>
          <w:rFonts w:ascii="Times New Roman" w:hAnsi="Times New Roman" w:cs="Times New Roman"/>
          <w:color w:val="000000" w:themeColor="text1"/>
          <w:sz w:val="24"/>
          <w:szCs w:val="24"/>
          <w:lang w:val="en-US"/>
        </w:rPr>
        <w:t>e</w:t>
      </w:r>
      <w:r>
        <w:rPr>
          <w:rFonts w:ascii="Times New Roman" w:hAnsi="Times New Roman" w:cs="Times New Roman"/>
          <w:color w:val="000000" w:themeColor="text1"/>
          <w:sz w:val="24"/>
          <w:szCs w:val="24"/>
          <w:lang w:val="en-US"/>
        </w:rPr>
        <w:t xml:space="preserve"> EQ-5D survey.</w:t>
      </w:r>
    </w:p>
    <w:p w14:paraId="71A2D42C" w14:textId="1393CDFB" w:rsidR="001E0F59" w:rsidRPr="00580C12" w:rsidRDefault="001E0F59" w:rsidP="0034215A">
      <w:pPr>
        <w:autoSpaceDE w:val="0"/>
        <w:autoSpaceDN w:val="0"/>
        <w:adjustRightInd w:val="0"/>
        <w:spacing w:before="240" w:after="0" w:line="360" w:lineRule="auto"/>
        <w:jc w:val="both"/>
        <w:rPr>
          <w:rFonts w:ascii="Times New Roman" w:hAnsi="Times New Roman" w:cs="Times New Roman"/>
          <w:i/>
          <w:sz w:val="26"/>
          <w:szCs w:val="26"/>
          <w:lang w:val="en-US"/>
        </w:rPr>
      </w:pPr>
      <w:r w:rsidRPr="00580C12">
        <w:rPr>
          <w:rFonts w:ascii="Times New Roman" w:hAnsi="Times New Roman" w:cs="Times New Roman"/>
          <w:i/>
          <w:sz w:val="26"/>
          <w:szCs w:val="26"/>
          <w:lang w:val="en-US"/>
        </w:rPr>
        <w:t>Relative Survival</w:t>
      </w:r>
      <w:r w:rsidR="00576AD7" w:rsidRPr="00580C12">
        <w:rPr>
          <w:rFonts w:ascii="Times New Roman" w:hAnsi="Times New Roman" w:cs="Times New Roman"/>
          <w:i/>
          <w:sz w:val="26"/>
          <w:szCs w:val="26"/>
          <w:lang w:val="en-US"/>
        </w:rPr>
        <w:t xml:space="preserve"> and </w:t>
      </w:r>
      <w:commentRangeStart w:id="3"/>
      <w:r w:rsidR="00576AD7" w:rsidRPr="00580C12">
        <w:rPr>
          <w:rFonts w:ascii="Times New Roman" w:hAnsi="Times New Roman" w:cs="Times New Roman"/>
          <w:i/>
          <w:sz w:val="26"/>
          <w:szCs w:val="26"/>
          <w:lang w:val="en-US"/>
        </w:rPr>
        <w:t xml:space="preserve">specific </w:t>
      </w:r>
      <w:commentRangeEnd w:id="3"/>
      <w:r w:rsidR="00BD0E6D">
        <w:rPr>
          <w:rStyle w:val="Refdecomentario"/>
        </w:rPr>
        <w:commentReference w:id="3"/>
      </w:r>
      <w:r w:rsidR="00576AD7" w:rsidRPr="00580C12">
        <w:rPr>
          <w:rFonts w:ascii="Times New Roman" w:hAnsi="Times New Roman" w:cs="Times New Roman"/>
          <w:i/>
          <w:sz w:val="26"/>
          <w:szCs w:val="26"/>
          <w:lang w:val="en-US"/>
        </w:rPr>
        <w:t>probabilities of death</w:t>
      </w:r>
    </w:p>
    <w:p w14:paraId="0EB292E6" w14:textId="270D0909" w:rsidR="00A736AF" w:rsidRPr="00576AD7" w:rsidRDefault="00BD0E6D" w:rsidP="0034215A">
      <w:pPr>
        <w:autoSpaceDE w:val="0"/>
        <w:autoSpaceDN w:val="0"/>
        <w:adjustRightInd w:val="0"/>
        <w:spacing w:before="240" w:after="0" w:line="360" w:lineRule="auto"/>
        <w:jc w:val="both"/>
        <w:rPr>
          <w:rFonts w:ascii="Times New Roman" w:hAnsi="Times New Roman" w:cs="Times New Roman"/>
          <w:i/>
          <w:sz w:val="28"/>
          <w:szCs w:val="26"/>
          <w:lang w:val="en-US"/>
        </w:rPr>
      </w:pPr>
      <w:r>
        <w:rPr>
          <w:rFonts w:ascii="Times New Roman" w:hAnsi="Times New Roman" w:cs="Times New Roman"/>
          <w:sz w:val="24"/>
          <w:lang w:val="en-US"/>
        </w:rPr>
        <w:t>We employ the r</w:t>
      </w:r>
      <w:r w:rsidR="00A736AF" w:rsidRPr="00576AD7">
        <w:rPr>
          <w:rFonts w:ascii="Times New Roman" w:hAnsi="Times New Roman" w:cs="Times New Roman"/>
          <w:sz w:val="24"/>
          <w:lang w:val="en-US"/>
        </w:rPr>
        <w:t>elative survival and excess mortality analysis methodology</w:t>
      </w:r>
      <w:r>
        <w:rPr>
          <w:rFonts w:ascii="Times New Roman" w:hAnsi="Times New Roman" w:cs="Times New Roman"/>
          <w:sz w:val="24"/>
          <w:lang w:val="en-US"/>
        </w:rPr>
        <w:t xml:space="preserve">. The methodology is appropriate when one </w:t>
      </w:r>
      <w:r w:rsidR="00471758">
        <w:rPr>
          <w:rFonts w:ascii="Times New Roman" w:hAnsi="Times New Roman" w:cs="Times New Roman"/>
          <w:sz w:val="24"/>
          <w:lang w:val="en-US"/>
        </w:rPr>
        <w:t>is studying</w:t>
      </w:r>
      <w:r>
        <w:rPr>
          <w:rFonts w:ascii="Times New Roman" w:hAnsi="Times New Roman" w:cs="Times New Roman"/>
          <w:sz w:val="24"/>
          <w:lang w:val="en-US"/>
        </w:rPr>
        <w:t xml:space="preserve"> </w:t>
      </w:r>
      <w:r w:rsidR="00471758">
        <w:rPr>
          <w:rFonts w:ascii="Times New Roman" w:hAnsi="Times New Roman" w:cs="Times New Roman"/>
          <w:sz w:val="24"/>
          <w:lang w:val="en-US"/>
        </w:rPr>
        <w:t xml:space="preserve">data on </w:t>
      </w:r>
      <w:r>
        <w:rPr>
          <w:rFonts w:ascii="Times New Roman" w:hAnsi="Times New Roman" w:cs="Times New Roman"/>
          <w:sz w:val="24"/>
          <w:lang w:val="en-US"/>
        </w:rPr>
        <w:t>a cohort of people diagnosed with a disease as well as follow-up time and information on vital status but does not have definitive cause of death information</w:t>
      </w:r>
      <w:r w:rsidR="00A736AF" w:rsidRPr="00576AD7">
        <w:rPr>
          <w:rFonts w:ascii="Times New Roman" w:hAnsi="Times New Roman" w:cs="Times New Roman"/>
          <w:sz w:val="24"/>
          <w:lang w:val="en-US"/>
        </w:rPr>
        <w:t>.</w:t>
      </w:r>
      <w:r w:rsidR="00A736AF" w:rsidRPr="00576AD7">
        <w:rPr>
          <w:rFonts w:ascii="Times New Roman" w:hAnsi="Times New Roman" w:cs="Times New Roman"/>
          <w:sz w:val="24"/>
          <w:lang w:val="en-US"/>
        </w:rPr>
        <w:fldChar w:fldCharType="begin" w:fldLock="1"/>
      </w:r>
      <w:r w:rsidR="00A14E33">
        <w:rPr>
          <w:rFonts w:ascii="Times New Roman"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8&lt;/sup&gt;","plainTextFormattedCitation":"8","previouslyFormattedCitation":"&lt;sup&gt;8&lt;/sup&gt;"},"properties":{"noteIndex":0},"schema":"https://github.com/citation-style-language/schema/raw/master/csl-citation.json"}</w:instrText>
      </w:r>
      <w:r w:rsidR="00A736AF" w:rsidRPr="00576AD7">
        <w:rPr>
          <w:rFonts w:ascii="Times New Roman" w:hAnsi="Times New Roman" w:cs="Times New Roman"/>
          <w:sz w:val="24"/>
          <w:lang w:val="en-US"/>
        </w:rPr>
        <w:fldChar w:fldCharType="separate"/>
      </w:r>
      <w:r w:rsidR="00A03821" w:rsidRPr="00A03821">
        <w:rPr>
          <w:rFonts w:ascii="Times New Roman" w:hAnsi="Times New Roman" w:cs="Times New Roman"/>
          <w:noProof/>
          <w:sz w:val="24"/>
          <w:vertAlign w:val="superscript"/>
          <w:lang w:val="en-US"/>
        </w:rPr>
        <w:t>8</w:t>
      </w:r>
      <w:r w:rsidR="00A736AF" w:rsidRPr="00576AD7">
        <w:rPr>
          <w:rFonts w:ascii="Times New Roman" w:hAnsi="Times New Roman" w:cs="Times New Roman"/>
          <w:sz w:val="24"/>
          <w:lang w:val="en-US"/>
        </w:rPr>
        <w:fldChar w:fldCharType="end"/>
      </w:r>
      <w:r w:rsidR="00A736AF" w:rsidRPr="00576AD7">
        <w:rPr>
          <w:rFonts w:ascii="Times New Roman" w:hAnsi="Times New Roman" w:cs="Times New Roman"/>
          <w:sz w:val="24"/>
          <w:lang w:val="en-US"/>
        </w:rPr>
        <w:t xml:space="preserve"> </w:t>
      </w:r>
    </w:p>
    <w:p w14:paraId="73BA3F38" w14:textId="65925331" w:rsidR="005754AC" w:rsidRDefault="00A736AF" w:rsidP="0034215A">
      <w:pPr>
        <w:autoSpaceDE w:val="0"/>
        <w:autoSpaceDN w:val="0"/>
        <w:adjustRightInd w:val="0"/>
        <w:spacing w:before="240" w:line="360" w:lineRule="auto"/>
        <w:jc w:val="both"/>
        <w:rPr>
          <w:rFonts w:ascii="Times New Roman" w:eastAsiaTheme="minorEastAsia" w:hAnsi="Times New Roman" w:cs="Times New Roman"/>
          <w:sz w:val="24"/>
          <w:lang w:val="en-US"/>
        </w:rPr>
      </w:pPr>
      <w:r w:rsidRPr="00576AD7">
        <w:rPr>
          <w:rFonts w:ascii="Times New Roman" w:hAnsi="Times New Roman" w:cs="Times New Roman"/>
          <w:sz w:val="24"/>
          <w:lang w:val="en-US"/>
        </w:rPr>
        <w:t>Relative survival</w:t>
      </w:r>
      <w:r w:rsidR="00576AD7" w:rsidRPr="00576AD7">
        <w:rPr>
          <w:rFonts w:ascii="Times New Roman" w:hAnsi="Times New Roman" w:cs="Times New Roman"/>
          <w:sz w:val="24"/>
          <w:lang w:val="en-US"/>
        </w:rPr>
        <w:t xml:space="preserve"> </w:t>
      </w:r>
      <w:r w:rsidR="00BD0E6D">
        <w:rPr>
          <w:rFonts w:ascii="Times New Roman" w:hAnsi="Times New Roman" w:cs="Times New Roman"/>
          <w:sz w:val="24"/>
          <w:lang w:val="en-US"/>
        </w:rPr>
        <w:t>is expressed as a time-specific</w:t>
      </w:r>
      <w:r w:rsidR="00BD0E6D" w:rsidRPr="00576AD7">
        <w:rPr>
          <w:rFonts w:ascii="Times New Roman" w:hAnsi="Times New Roman" w:cs="Times New Roman"/>
          <w:sz w:val="24"/>
          <w:lang w:val="en-US"/>
        </w:rPr>
        <w:t xml:space="preserve"> </w:t>
      </w:r>
      <w:r w:rsidRPr="00576AD7">
        <w:rPr>
          <w:rFonts w:ascii="Times New Roman" w:hAnsi="Times New Roman" w:cs="Times New Roman"/>
          <w:sz w:val="24"/>
          <w:lang w:val="en-US"/>
        </w:rPr>
        <w:t xml:space="preserve">ratio between the survival of the cohort analyzed </w:t>
      </w:r>
      <m:oMath>
        <m:sSub>
          <m:sSubPr>
            <m:ctrlPr>
              <w:rPr>
                <w:rFonts w:ascii="Cambria Math" w:hAnsi="Cambria Math" w:cs="Times New Roman"/>
                <w:i/>
                <w:sz w:val="24"/>
                <w:lang w:val="en-US"/>
              </w:rPr>
            </m:ctrlPr>
          </m:sSubPr>
          <m:e>
            <m:r>
              <w:rPr>
                <w:rFonts w:ascii="Cambria Math" w:hAnsi="Cambria Math" w:cs="Times New Roman"/>
                <w:sz w:val="24"/>
                <w:lang w:val="en-US"/>
              </w:rPr>
              <m:t>S</m:t>
            </m:r>
          </m:e>
          <m:sub>
            <m:r>
              <w:rPr>
                <w:rFonts w:ascii="Cambria Math" w:hAnsi="Cambria Math" w:cs="Times New Roman"/>
                <w:sz w:val="24"/>
                <w:lang w:val="en-US"/>
              </w:rPr>
              <m:t>O</m:t>
            </m:r>
          </m:sub>
        </m:sSub>
        <m:r>
          <w:rPr>
            <w:rFonts w:ascii="Cambria Math" w:hAnsi="Cambria Math" w:cs="Times New Roman"/>
            <w:sz w:val="24"/>
            <w:lang w:val="en-US"/>
          </w:rPr>
          <m:t>(t)</m:t>
        </m:r>
      </m:oMath>
      <w:r w:rsidRPr="00576AD7">
        <w:rPr>
          <w:rFonts w:ascii="Times New Roman" w:eastAsiaTheme="minorEastAsia" w:hAnsi="Times New Roman" w:cs="Times New Roman"/>
          <w:sz w:val="24"/>
          <w:lang w:val="en-US"/>
        </w:rPr>
        <w:t xml:space="preserve"> and the expected survival of </w:t>
      </w:r>
      <w:commentRangeStart w:id="4"/>
      <w:r w:rsidRPr="00576AD7">
        <w:rPr>
          <w:rFonts w:ascii="Times New Roman" w:eastAsiaTheme="minorEastAsia" w:hAnsi="Times New Roman" w:cs="Times New Roman"/>
          <w:sz w:val="24"/>
          <w:lang w:val="en-US"/>
        </w:rPr>
        <w:t xml:space="preserve">the population </w:t>
      </w:r>
      <w:commentRangeEnd w:id="4"/>
      <w:r w:rsidR="00BD0E6D">
        <w:rPr>
          <w:rStyle w:val="Refdecomentario"/>
        </w:rPr>
        <w:commentReference w:id="4"/>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p</m:t>
            </m:r>
          </m:sub>
        </m:sSub>
        <m:r>
          <w:rPr>
            <w:rFonts w:ascii="Cambria Math" w:eastAsiaTheme="minorEastAsia" w:hAnsi="Cambria Math" w:cs="Times New Roman"/>
            <w:sz w:val="24"/>
            <w:lang w:val="en-US"/>
          </w:rPr>
          <m:t>(t)</m:t>
        </m:r>
      </m:oMath>
      <w:r w:rsidRPr="00576AD7">
        <w:rPr>
          <w:rFonts w:ascii="Times New Roman" w:eastAsiaTheme="minorEastAsia" w:hAnsi="Times New Roman" w:cs="Times New Roman"/>
          <w:sz w:val="24"/>
          <w:lang w:val="en-US"/>
        </w:rPr>
        <w:t xml:space="preserve"> normally obtained from population mortality information. Relative survival is defined as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R</m:t>
            </m:r>
          </m:sub>
        </m:sSub>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t</m:t>
            </m:r>
          </m:e>
        </m:d>
        <m:r>
          <w:rPr>
            <w:rFonts w:ascii="Cambria Math" w:eastAsiaTheme="minorEastAsia" w:hAnsi="Cambria Math" w:cs="Times New Roman"/>
            <w:sz w:val="24"/>
            <w:lang w:val="en-US"/>
          </w:rPr>
          <m: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O</m:t>
            </m:r>
          </m:sub>
        </m:sSub>
        <m:r>
          <w:rPr>
            <w:rFonts w:ascii="Cambria Math" w:eastAsiaTheme="minorEastAsia" w:hAnsi="Cambria Math" w:cs="Times New Roman"/>
            <w:sz w:val="24"/>
            <w:lang w:val="en-US"/>
          </w:rPr>
          <m:t>(t)/</m:t>
        </m:r>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S</m:t>
            </m:r>
          </m:e>
          <m:sub>
            <m:r>
              <w:rPr>
                <w:rFonts w:ascii="Cambria Math" w:eastAsiaTheme="minorEastAsia" w:hAnsi="Cambria Math" w:cs="Times New Roman"/>
                <w:sz w:val="24"/>
                <w:lang w:val="en-US"/>
              </w:rPr>
              <m:t>P</m:t>
            </m:r>
          </m:sub>
        </m:sSub>
        <m:d>
          <m:dPr>
            <m:ctrlPr>
              <w:rPr>
                <w:rFonts w:ascii="Cambria Math" w:eastAsiaTheme="minorEastAsia" w:hAnsi="Cambria Math" w:cs="Times New Roman"/>
                <w:i/>
                <w:sz w:val="24"/>
                <w:lang w:val="en-US"/>
              </w:rPr>
            </m:ctrlPr>
          </m:dPr>
          <m:e>
            <m:r>
              <w:rPr>
                <w:rFonts w:ascii="Cambria Math" w:eastAsiaTheme="minorEastAsia" w:hAnsi="Cambria Math" w:cs="Times New Roman"/>
                <w:sz w:val="24"/>
                <w:lang w:val="en-US"/>
              </w:rPr>
              <m:t>t</m:t>
            </m:r>
          </m:e>
        </m:d>
      </m:oMath>
      <w:r w:rsidR="00BD0E6D">
        <w:rPr>
          <w:rFonts w:ascii="Times New Roman" w:eastAsiaTheme="minorEastAsia" w:hAnsi="Times New Roman" w:cs="Times New Roman"/>
          <w:sz w:val="24"/>
          <w:lang w:val="en-US"/>
        </w:rPr>
        <w:t>.</w:t>
      </w:r>
      <w:r w:rsidRPr="00576AD7">
        <w:rPr>
          <w:rFonts w:ascii="Times New Roman" w:eastAsiaTheme="minorEastAsia" w:hAnsi="Times New Roman" w:cs="Times New Roman"/>
          <w:sz w:val="24"/>
          <w:lang w:val="en-US"/>
        </w:rPr>
        <w:fldChar w:fldCharType="begin" w:fldLock="1"/>
      </w:r>
      <w:r w:rsidR="00A14E33">
        <w:rPr>
          <w:rFonts w:ascii="Times New Roman" w:eastAsiaTheme="minorEastAsia"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id":"ITEM-2","itemData":{"author":[{"dropping-particle":"","family":"EDERER","given":"F.","non-dropping-particle":"","parse-names":false,"suffix":""},{"dropping-particle":"","family":"AXTELL","given":"L.","non-dropping-particle":"","parse-names":false,"suffix":""},{"dropping-particle":"","family":"CUTLER","given":"S.","non-dropping-particle":"","parse-names":false,"suffix":""}],"container-title":"National Cancer Institute monograph","id":"ITEM-2","issued":{"date-parts":[["1961"]]},"page":"101","title":"The relative survival rate: a statistical methodology.","type":"article-journal","volume":"6"},"uris":["http://www.mendeley.com/documents/?uuid=419fd973-a1e5-4cb8-b5a0-9dc62d25d01c"]}],"mendeley":{"formattedCitation":"&lt;sup&gt;8,9&lt;/sup&gt;","plainTextFormattedCitation":"8,9","previouslyFormattedCitation":"&lt;sup&gt;8,9&lt;/sup&gt;"},"properties":{"noteIndex":0},"schema":"https://github.com/citation-style-language/schema/raw/master/csl-citation.json"}</w:instrText>
      </w:r>
      <w:r w:rsidRPr="00576AD7">
        <w:rPr>
          <w:rFonts w:ascii="Times New Roman" w:eastAsiaTheme="minorEastAsia" w:hAnsi="Times New Roman" w:cs="Times New Roman"/>
          <w:sz w:val="24"/>
          <w:lang w:val="en-US"/>
        </w:rPr>
        <w:fldChar w:fldCharType="separate"/>
      </w:r>
      <w:r w:rsidR="00A03821" w:rsidRPr="00A03821">
        <w:rPr>
          <w:rFonts w:ascii="Times New Roman" w:eastAsiaTheme="minorEastAsia" w:hAnsi="Times New Roman" w:cs="Times New Roman"/>
          <w:noProof/>
          <w:sz w:val="24"/>
          <w:vertAlign w:val="superscript"/>
          <w:lang w:val="en-US"/>
        </w:rPr>
        <w:t>8,9</w:t>
      </w:r>
      <w:r w:rsidRPr="00576AD7">
        <w:rPr>
          <w:rFonts w:ascii="Times New Roman" w:eastAsiaTheme="minorEastAsia" w:hAnsi="Times New Roman" w:cs="Times New Roman"/>
          <w:sz w:val="24"/>
          <w:lang w:val="en-US"/>
        </w:rPr>
        <w:fldChar w:fldCharType="end"/>
      </w:r>
      <w:r w:rsidRPr="00576AD7">
        <w:rPr>
          <w:rFonts w:ascii="Times New Roman" w:eastAsiaTheme="minorEastAsia" w:hAnsi="Times New Roman" w:cs="Times New Roman"/>
          <w:sz w:val="24"/>
          <w:lang w:val="en-US"/>
        </w:rPr>
        <w:t xml:space="preserve"> </w:t>
      </w:r>
      <w:commentRangeStart w:id="5"/>
      <w:r w:rsidR="00BD0E6D" w:rsidRPr="00576AD7">
        <w:rPr>
          <w:rFonts w:ascii="Times New Roman" w:hAnsi="Times New Roman" w:cs="Times New Roman"/>
          <w:sz w:val="24"/>
          <w:lang w:val="en-US"/>
        </w:rPr>
        <w:t>Th</w:t>
      </w:r>
      <w:r w:rsidR="00BD0E6D">
        <w:rPr>
          <w:rFonts w:ascii="Times New Roman" w:hAnsi="Times New Roman" w:cs="Times New Roman"/>
          <w:sz w:val="24"/>
          <w:lang w:val="en-US"/>
        </w:rPr>
        <w:t>e</w:t>
      </w:r>
      <w:commentRangeEnd w:id="5"/>
      <w:r w:rsidR="00471758">
        <w:rPr>
          <w:rStyle w:val="Refdecomentario"/>
        </w:rPr>
        <w:commentReference w:id="5"/>
      </w:r>
      <w:r w:rsidR="00BD0E6D" w:rsidRPr="00576AD7">
        <w:rPr>
          <w:rFonts w:ascii="Times New Roman" w:hAnsi="Times New Roman" w:cs="Times New Roman"/>
          <w:sz w:val="24"/>
          <w:lang w:val="en-US"/>
        </w:rPr>
        <w:t xml:space="preserve"> </w:t>
      </w:r>
      <w:r w:rsidR="00BD0E6D">
        <w:rPr>
          <w:rStyle w:val="Refdecomentario"/>
        </w:rPr>
        <w:commentReference w:id="6"/>
      </w:r>
      <w:r w:rsidRPr="00576AD7">
        <w:rPr>
          <w:rFonts w:ascii="Times New Roman" w:hAnsi="Times New Roman" w:cs="Times New Roman"/>
          <w:sz w:val="24"/>
          <w:lang w:val="en-US"/>
        </w:rPr>
        <w:t xml:space="preserve">methodology </w:t>
      </w:r>
      <w:r w:rsidR="00BD0E6D">
        <w:rPr>
          <w:rFonts w:ascii="Times New Roman" w:hAnsi="Times New Roman" w:cs="Times New Roman"/>
          <w:sz w:val="24"/>
          <w:lang w:val="en-US"/>
        </w:rPr>
        <w:t xml:space="preserve">also </w:t>
      </w:r>
      <w:r w:rsidRPr="00576AD7">
        <w:rPr>
          <w:rFonts w:ascii="Times New Roman" w:hAnsi="Times New Roman" w:cs="Times New Roman"/>
          <w:sz w:val="24"/>
          <w:lang w:val="en-US"/>
        </w:rPr>
        <w:t xml:space="preserve">allows </w:t>
      </w:r>
      <w:r w:rsidR="00BD0E6D">
        <w:rPr>
          <w:rFonts w:ascii="Times New Roman" w:hAnsi="Times New Roman" w:cs="Times New Roman"/>
          <w:sz w:val="24"/>
          <w:lang w:val="en-US"/>
        </w:rPr>
        <w:t xml:space="preserve">one </w:t>
      </w:r>
      <w:r w:rsidRPr="00576AD7">
        <w:rPr>
          <w:rFonts w:ascii="Times New Roman" w:hAnsi="Times New Roman" w:cs="Times New Roman"/>
          <w:sz w:val="24"/>
          <w:lang w:val="en-US"/>
        </w:rPr>
        <w:t xml:space="preserve">to report </w:t>
      </w:r>
      <w:r w:rsidR="00BD0E6D">
        <w:rPr>
          <w:rFonts w:ascii="Times New Roman" w:hAnsi="Times New Roman" w:cs="Times New Roman"/>
          <w:sz w:val="24"/>
          <w:lang w:val="en-US"/>
        </w:rPr>
        <w:t xml:space="preserve">the </w:t>
      </w:r>
      <w:r w:rsidRPr="00576AD7">
        <w:rPr>
          <w:rFonts w:ascii="Times New Roman" w:hAnsi="Times New Roman" w:cs="Times New Roman"/>
          <w:sz w:val="24"/>
          <w:lang w:val="en-US"/>
        </w:rPr>
        <w:t xml:space="preserve">overall hazard </w:t>
      </w:r>
      <m:oMath>
        <m:sSub>
          <m:sSubPr>
            <m:ctrlPr>
              <w:rPr>
                <w:rFonts w:ascii="Cambria Math" w:hAnsi="Cambria Math" w:cs="Times New Roman"/>
                <w:i/>
                <w:iCs/>
                <w:sz w:val="24"/>
                <w:lang w:val="en-US"/>
              </w:rPr>
            </m:ctrlPr>
          </m:sSubPr>
          <m:e>
            <m:r>
              <w:rPr>
                <w:rFonts w:ascii="Cambria Math" w:hAnsi="Cambria Math" w:cs="Times New Roman"/>
                <w:sz w:val="24"/>
                <w:lang w:val="en-US"/>
              </w:rPr>
              <m:t>λ</m:t>
            </m:r>
          </m:e>
          <m:sub>
            <m:sSub>
              <m:sSubPr>
                <m:ctrlPr>
                  <w:rPr>
                    <w:rFonts w:ascii="Cambria Math" w:hAnsi="Cambria Math" w:cs="Times New Roman"/>
                    <w:i/>
                    <w:iCs/>
                    <w:sz w:val="24"/>
                    <w:lang w:val="en-US"/>
                  </w:rPr>
                </m:ctrlPr>
              </m:sSubPr>
              <m:e>
                <m:r>
                  <w:rPr>
                    <w:rFonts w:ascii="Cambria Math" w:hAnsi="Cambria Math" w:cs="Times New Roman"/>
                    <w:sz w:val="24"/>
                    <w:lang w:val="en-US"/>
                  </w:rPr>
                  <m:t>O</m:t>
                </m:r>
              </m:e>
              <m:sub>
                <m:r>
                  <w:rPr>
                    <w:rFonts w:ascii="Cambria Math" w:hAnsi="Cambria Math" w:cs="Times New Roman"/>
                    <w:sz w:val="24"/>
                    <w:lang w:val="en-US"/>
                  </w:rPr>
                  <m:t>i</m:t>
                </m:r>
              </m:sub>
            </m:sSub>
          </m:sub>
        </m:sSub>
        <m:r>
          <w:rPr>
            <w:rFonts w:ascii="Cambria Math" w:hAnsi="Cambria Math" w:cs="Times New Roman"/>
            <w:sz w:val="24"/>
            <w:lang w:val="en-US"/>
          </w:rPr>
          <m:t>(t)</m:t>
        </m:r>
      </m:oMath>
      <w:r w:rsidRPr="00576AD7">
        <w:rPr>
          <w:rFonts w:ascii="Times New Roman" w:hAnsi="Times New Roman" w:cs="Times New Roman"/>
          <w:sz w:val="24"/>
          <w:lang w:val="en-US"/>
        </w:rPr>
        <w:t xml:space="preserve"> over time</w:t>
      </w:r>
      <w:r w:rsidR="00BD0E6D" w:rsidRPr="00576AD7">
        <w:rPr>
          <w:rFonts w:ascii="Times New Roman" w:hAnsi="Times New Roman" w:cs="Times New Roman"/>
          <w:sz w:val="24"/>
          <w:lang w:val="en-US"/>
        </w:rPr>
        <w:t xml:space="preserve"> </w:t>
      </w:r>
      <w:r w:rsidR="00BD0E6D">
        <w:rPr>
          <w:rFonts w:ascii="Times New Roman" w:hAnsi="Times New Roman" w:cs="Times New Roman"/>
          <w:sz w:val="24"/>
          <w:lang w:val="en-US"/>
        </w:rPr>
        <w:t>for the cohort analyzed</w:t>
      </w:r>
      <w:r w:rsidRPr="00576AD7">
        <w:rPr>
          <w:rFonts w:ascii="Times New Roman" w:hAnsi="Times New Roman" w:cs="Times New Roman"/>
          <w:sz w:val="24"/>
          <w:lang w:val="en-US"/>
        </w:rPr>
        <w:t>, which c</w:t>
      </w:r>
      <w:r w:rsidR="00BD0E6D">
        <w:rPr>
          <w:rFonts w:ascii="Times New Roman" w:hAnsi="Times New Roman" w:cs="Times New Roman"/>
          <w:sz w:val="24"/>
          <w:lang w:val="en-US"/>
        </w:rPr>
        <w:t xml:space="preserve">an </w:t>
      </w:r>
      <w:r w:rsidRPr="00576AD7">
        <w:rPr>
          <w:rFonts w:ascii="Times New Roman" w:hAnsi="Times New Roman" w:cs="Times New Roman"/>
          <w:sz w:val="24"/>
          <w:lang w:val="en-US"/>
        </w:rPr>
        <w:t xml:space="preserve">be written as the sum of the disease-specific hazard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E</m:t>
                </m:r>
              </m:e>
              <m:sub>
                <m:r>
                  <w:rPr>
                    <w:rFonts w:ascii="Cambria Math" w:hAnsi="Cambria Math" w:cs="Times New Roman"/>
                    <w:sz w:val="24"/>
                    <w:lang w:val="en-US"/>
                  </w:rPr>
                  <m:t>i</m:t>
                </m:r>
              </m:sub>
            </m:sSub>
          </m:sub>
        </m:sSub>
        <m:d>
          <m:dPr>
            <m:ctrlPr>
              <w:rPr>
                <w:rFonts w:ascii="Cambria Math" w:hAnsi="Cambria Math" w:cs="Times New Roman"/>
                <w:i/>
                <w:sz w:val="24"/>
                <w:lang w:val="en-US"/>
              </w:rPr>
            </m:ctrlPr>
          </m:dPr>
          <m:e>
            <m:r>
              <w:rPr>
                <w:rFonts w:ascii="Cambria Math" w:hAnsi="Cambria Math" w:cs="Times New Roman"/>
                <w:sz w:val="24"/>
                <w:lang w:val="en-US"/>
              </w:rPr>
              <m:t>t</m:t>
            </m:r>
          </m:e>
        </m:d>
      </m:oMath>
      <w:r w:rsidRPr="00576AD7">
        <w:rPr>
          <w:rFonts w:ascii="Times New Roman" w:eastAsiaTheme="minorEastAsia" w:hAnsi="Times New Roman" w:cs="Times New Roman"/>
          <w:sz w:val="24"/>
          <w:lang w:val="en-US"/>
        </w:rPr>
        <w:t xml:space="preserve"> </w:t>
      </w:r>
      <w:r w:rsidRPr="00576AD7">
        <w:rPr>
          <w:rFonts w:ascii="Times New Roman" w:hAnsi="Times New Roman" w:cs="Times New Roman"/>
          <w:sz w:val="24"/>
          <w:lang w:val="en-US"/>
        </w:rPr>
        <w:t xml:space="preserve">and the </w:t>
      </w:r>
      <w:commentRangeStart w:id="7"/>
      <w:r w:rsidR="005754AC">
        <w:rPr>
          <w:rFonts w:ascii="Times New Roman" w:hAnsi="Times New Roman" w:cs="Times New Roman"/>
          <w:sz w:val="24"/>
          <w:lang w:val="en-US"/>
        </w:rPr>
        <w:t xml:space="preserve">average </w:t>
      </w:r>
      <w:commentRangeEnd w:id="7"/>
      <w:r w:rsidR="00BD0E6D">
        <w:rPr>
          <w:rStyle w:val="Refdecomentario"/>
        </w:rPr>
        <w:commentReference w:id="7"/>
      </w:r>
      <w:r w:rsidR="005754AC">
        <w:rPr>
          <w:rFonts w:ascii="Times New Roman" w:hAnsi="Times New Roman" w:cs="Times New Roman"/>
          <w:sz w:val="24"/>
          <w:lang w:val="en-US"/>
        </w:rPr>
        <w:t xml:space="preserve">background </w:t>
      </w:r>
      <w:commentRangeStart w:id="8"/>
      <w:r w:rsidR="005754AC">
        <w:rPr>
          <w:rFonts w:ascii="Times New Roman" w:hAnsi="Times New Roman" w:cs="Times New Roman"/>
          <w:sz w:val="24"/>
          <w:lang w:val="en-US"/>
        </w:rPr>
        <w:t xml:space="preserve">population </w:t>
      </w:r>
      <w:commentRangeEnd w:id="8"/>
      <w:r w:rsidR="00BD0E6D">
        <w:rPr>
          <w:rStyle w:val="Refdecomentario"/>
        </w:rPr>
        <w:commentReference w:id="8"/>
      </w:r>
      <w:r w:rsidR="005754AC">
        <w:rPr>
          <w:rFonts w:ascii="Times New Roman" w:hAnsi="Times New Roman" w:cs="Times New Roman"/>
          <w:sz w:val="24"/>
          <w:lang w:val="en-US"/>
        </w:rPr>
        <w:t>hazard</w:t>
      </w:r>
      <w:r w:rsidRPr="00576AD7">
        <w:rPr>
          <w:rFonts w:ascii="Times New Roman" w:hAnsi="Times New Roman" w:cs="Times New Roman"/>
          <w:sz w:val="24"/>
          <w:lang w:val="en-US"/>
        </w:rPr>
        <w:t xml:space="preserve">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P</m:t>
                </m:r>
              </m:e>
              <m:sub>
                <m:r>
                  <w:rPr>
                    <w:rFonts w:ascii="Cambria Math" w:hAnsi="Cambria Math" w:cs="Times New Roman"/>
                    <w:sz w:val="24"/>
                    <w:lang w:val="en-US"/>
                  </w:rPr>
                  <m:t>i</m:t>
                </m:r>
              </m:sub>
            </m:sSub>
          </m:sub>
        </m:sSub>
        <m:r>
          <w:rPr>
            <w:rFonts w:ascii="Cambria Math" w:hAnsi="Cambria Math" w:cs="Times New Roman"/>
            <w:sz w:val="24"/>
            <w:lang w:val="en-US"/>
          </w:rPr>
          <m:t>(t)</m:t>
        </m:r>
      </m:oMath>
      <w:r w:rsidRPr="00576AD7">
        <w:rPr>
          <w:rFonts w:ascii="Times New Roman" w:eastAsiaTheme="minorEastAsia" w:hAnsi="Times New Roman" w:cs="Times New Roman"/>
          <w:sz w:val="24"/>
          <w:lang w:val="en-US"/>
        </w:rPr>
        <w:fldChar w:fldCharType="begin" w:fldLock="1"/>
      </w:r>
      <w:r w:rsidR="00A14E33">
        <w:rPr>
          <w:rFonts w:ascii="Times New Roman" w:eastAsiaTheme="minorEastAsia" w:hAnsi="Times New Roman" w:cs="Times New Roman"/>
          <w:sz w:val="24"/>
          <w:lang w:val="en-US"/>
        </w:rPr>
        <w:instrText>ADDIN CSL_CITATION {"citationItems":[{"id":"ITEM-1","itemData":{"DOI":"https://doi.org/10.18637/jss.v087.i08","author":[{"dropping-particle":"","family":"Pohar Perme","given":"Maja","non-dropping-particle":"","parse-names":false,"suffix":""},{"dropping-particle":"","family":"Klemen","given":"Pavlič","non-dropping-particle":"","parse-names":false,"suffix":""}],"container-title":"Journal of Statistical Software","id":"ITEM-1","issue":"8","issued":{"date-parts":[["2018"]]},"title":"Pohar Perme, Pavlič - 2018 - Nonparametric relative survival analysis with the R package relsurv.pdf","type":"article-journal","volume":"87"},"uris":["http://www.mendeley.com/documents/?uuid=f2d70b72-2aec-413e-8dc2-d59649708878"]}],"mendeley":{"formattedCitation":"&lt;sup&gt;8&lt;/sup&gt;","plainTextFormattedCitation":"8","previouslyFormattedCitation":"&lt;sup&gt;8&lt;/sup&gt;"},"properties":{"noteIndex":0},"schema":"https://github.com/citation-style-language/schema/raw/master/csl-citation.json"}</w:instrText>
      </w:r>
      <w:r w:rsidRPr="00576AD7">
        <w:rPr>
          <w:rFonts w:ascii="Times New Roman" w:eastAsiaTheme="minorEastAsia" w:hAnsi="Times New Roman" w:cs="Times New Roman"/>
          <w:sz w:val="24"/>
          <w:lang w:val="en-US"/>
        </w:rPr>
        <w:fldChar w:fldCharType="separate"/>
      </w:r>
      <w:r w:rsidR="00A03821" w:rsidRPr="00A03821">
        <w:rPr>
          <w:rFonts w:ascii="Times New Roman" w:eastAsiaTheme="minorEastAsia" w:hAnsi="Times New Roman" w:cs="Times New Roman"/>
          <w:noProof/>
          <w:sz w:val="24"/>
          <w:vertAlign w:val="superscript"/>
          <w:lang w:val="en-US"/>
        </w:rPr>
        <w:t>8</w:t>
      </w:r>
      <w:r w:rsidRPr="00576AD7">
        <w:rPr>
          <w:rFonts w:ascii="Times New Roman" w:eastAsiaTheme="minorEastAsia" w:hAnsi="Times New Roman" w:cs="Times New Roman"/>
          <w:sz w:val="24"/>
          <w:lang w:val="en-US"/>
        </w:rPr>
        <w:fldChar w:fldCharType="end"/>
      </w:r>
      <w:r w:rsidRPr="00576AD7">
        <w:rPr>
          <w:rFonts w:ascii="Times New Roman" w:eastAsiaTheme="minorEastAsia" w:hAnsi="Times New Roman" w:cs="Times New Roman"/>
          <w:sz w:val="24"/>
          <w:lang w:val="en-US"/>
        </w:rPr>
        <w:t xml:space="preserve">. </w:t>
      </w:r>
    </w:p>
    <w:p w14:paraId="6968E62E" w14:textId="36D1CB37" w:rsidR="004D1154" w:rsidRPr="00A14E33" w:rsidRDefault="00A14E33" w:rsidP="00A14E33">
      <w:pPr>
        <w:autoSpaceDE w:val="0"/>
        <w:autoSpaceDN w:val="0"/>
        <w:adjustRightInd w:val="0"/>
        <w:spacing w:before="240" w:line="36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We</w:t>
      </w:r>
      <w:r w:rsidR="00B53A43" w:rsidRPr="00A14E33">
        <w:rPr>
          <w:rFonts w:ascii="Times New Roman" w:eastAsiaTheme="minorEastAsia" w:hAnsi="Times New Roman" w:cs="Times New Roman"/>
          <w:sz w:val="24"/>
          <w:lang w:val="en-US"/>
        </w:rPr>
        <w:t xml:space="preserve"> extracted the disease-specific hazard from a modified versions of function </w:t>
      </w:r>
      <w:proofErr w:type="spellStart"/>
      <w:r w:rsidR="00B53A43" w:rsidRPr="00A14E33">
        <w:rPr>
          <w:rFonts w:ascii="Times New Roman" w:eastAsiaTheme="minorEastAsia" w:hAnsi="Times New Roman" w:cs="Times New Roman"/>
          <w:i/>
          <w:iCs/>
          <w:sz w:val="24"/>
          <w:lang w:val="en-US"/>
        </w:rPr>
        <w:t>relsurv</w:t>
      </w:r>
      <w:proofErr w:type="spellEnd"/>
      <w:r w:rsidR="00B53A43" w:rsidRPr="00A14E33">
        <w:rPr>
          <w:rFonts w:ascii="Times New Roman" w:eastAsiaTheme="minorEastAsia" w:hAnsi="Times New Roman" w:cs="Times New Roman"/>
          <w:sz w:val="24"/>
          <w:lang w:val="en-US"/>
        </w:rPr>
        <w:t xml:space="preserve"> package of Pohar-Perme</w:t>
      </w:r>
      <w:r>
        <w:rPr>
          <w:rFonts w:ascii="Times New Roman" w:eastAsiaTheme="minorEastAsia" w:hAnsi="Times New Roman" w:cs="Times New Roman"/>
          <w:sz w:val="24"/>
          <w:lang w:val="en-US"/>
        </w:rPr>
        <w:fldChar w:fldCharType="begin" w:fldLock="1"/>
      </w:r>
      <w:r>
        <w:rPr>
          <w:rFonts w:ascii="Times New Roman" w:eastAsiaTheme="minorEastAsia" w:hAnsi="Times New Roman" w:cs="Times New Roman"/>
          <w:sz w:val="24"/>
          <w:lang w:val="en-US"/>
        </w:rPr>
        <w:instrText>ADDIN CSL_CITATION {"citationItems":[{"id":"ITEM-1","itemData":{"abstract":"Contains functions for analysing relative survival data, including nonparametric estimators of net (marginal relative) survival, relative survival ratio, crude mortality, methods for fitting and checking additive and multiplicative regression models, transformation approach, methods for dealing with population mortality tables.","author":[{"dropping-particle":"","family":"Pohar Perme","given":"Maja","non-dropping-particle":"","parse-names":false,"suffix":""}],"id":"ITEM-1","issued":{"date-parts":[["2018"]]},"number":"2.2-3","publisher":"R-project","title":"Package ‘ relsurv ’","type":"article"},"uris":["http://www.mendeley.com/documents/?uuid=d1d4686c-a389-4348-a1f2-54bf9cee39e7"]}],"mendeley":{"formattedCitation":"&lt;sup&gt;10&lt;/sup&gt;","plainTextFormattedCitation":"10"},"properties":{"noteIndex":0},"schema":"https://github.com/citation-style-language/schema/raw/master/csl-citation.json"}</w:instrText>
      </w:r>
      <w:r>
        <w:rPr>
          <w:rFonts w:ascii="Times New Roman" w:eastAsiaTheme="minorEastAsia" w:hAnsi="Times New Roman" w:cs="Times New Roman"/>
          <w:sz w:val="24"/>
          <w:lang w:val="en-US"/>
        </w:rPr>
        <w:fldChar w:fldCharType="separate"/>
      </w:r>
      <w:r w:rsidRPr="00A14E33">
        <w:rPr>
          <w:rFonts w:ascii="Times New Roman" w:eastAsiaTheme="minorEastAsia" w:hAnsi="Times New Roman" w:cs="Times New Roman"/>
          <w:noProof/>
          <w:sz w:val="24"/>
          <w:vertAlign w:val="superscript"/>
          <w:lang w:val="en-US"/>
        </w:rPr>
        <w:t>10</w:t>
      </w:r>
      <w:r>
        <w:rPr>
          <w:rFonts w:ascii="Times New Roman" w:eastAsiaTheme="minorEastAsia" w:hAnsi="Times New Roman" w:cs="Times New Roman"/>
          <w:sz w:val="24"/>
          <w:lang w:val="en-US"/>
        </w:rPr>
        <w:fldChar w:fldCharType="end"/>
      </w:r>
      <w:r w:rsidR="00B53A43" w:rsidRPr="00A14E33">
        <w:rPr>
          <w:rFonts w:ascii="Times New Roman" w:eastAsiaTheme="minorEastAsia" w:hAnsi="Times New Roman" w:cs="Times New Roman"/>
          <w:sz w:val="24"/>
          <w:lang w:val="en-US"/>
        </w:rPr>
        <w:t xml:space="preserve">, who proposed an estimator for the </w:t>
      </w:r>
      <w:r w:rsidR="00B53A43" w:rsidRPr="00A14E33">
        <w:rPr>
          <w:rFonts w:ascii="Times New Roman" w:eastAsiaTheme="minorEastAsia" w:hAnsi="Times New Roman" w:cs="Times New Roman"/>
          <w:i/>
          <w:iCs/>
          <w:sz w:val="24"/>
          <w:lang w:val="en-US"/>
        </w:rPr>
        <w:t>excess</w:t>
      </w:r>
      <w:r w:rsidR="00B53A43" w:rsidRPr="00A14E33">
        <w:rPr>
          <w:rFonts w:ascii="Times New Roman" w:eastAsiaTheme="minorEastAsia" w:hAnsi="Times New Roman" w:cs="Times New Roman"/>
          <w:sz w:val="24"/>
          <w:lang w:val="en-US"/>
        </w:rPr>
        <w:t xml:space="preserve"> or </w:t>
      </w:r>
      <w:r w:rsidR="00B53A43" w:rsidRPr="00A14E33">
        <w:rPr>
          <w:rFonts w:ascii="Times New Roman" w:eastAsiaTheme="minorEastAsia" w:hAnsi="Times New Roman" w:cs="Times New Roman"/>
          <w:i/>
          <w:iCs/>
          <w:sz w:val="24"/>
          <w:lang w:val="en-US"/>
        </w:rPr>
        <w:t>disease-specific</w:t>
      </w:r>
      <w:r w:rsidR="00B53A43" w:rsidRPr="00A14E33">
        <w:rPr>
          <w:rFonts w:ascii="Times New Roman" w:eastAsiaTheme="minorEastAsia" w:hAnsi="Times New Roman" w:cs="Times New Roman"/>
          <w:sz w:val="24"/>
          <w:lang w:val="en-US"/>
        </w:rPr>
        <w:t xml:space="preserve"> </w:t>
      </w:r>
      <w:r w:rsidR="00B53A43" w:rsidRPr="00A14E33">
        <w:rPr>
          <w:rFonts w:ascii="Times New Roman" w:eastAsiaTheme="minorEastAsia" w:hAnsi="Times New Roman" w:cs="Times New Roman"/>
          <w:i/>
          <w:iCs/>
          <w:sz w:val="24"/>
          <w:lang w:val="en-US"/>
        </w:rPr>
        <w:t xml:space="preserve">Hazard </w:t>
      </w:r>
      <m:oMath>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λ</m:t>
            </m:r>
          </m:e>
          <m:sub>
            <m:r>
              <w:rPr>
                <w:rFonts w:ascii="Cambria Math" w:eastAsiaTheme="minorEastAsia" w:hAnsi="Cambria Math" w:cs="Times New Roman"/>
                <w:sz w:val="24"/>
                <w:lang w:val="es-419"/>
              </w:rPr>
              <m:t>E</m:t>
            </m:r>
            <m:r>
              <w:rPr>
                <w:rFonts w:ascii="Cambria Math" w:eastAsiaTheme="minorEastAsia" w:hAnsi="Cambria Math" w:cs="Times New Roman"/>
                <w:sz w:val="24"/>
                <w:lang w:val="en-US"/>
              </w:rPr>
              <m:t>.</m:t>
            </m:r>
          </m:sub>
        </m:sSub>
      </m:oMath>
    </w:p>
    <w:p w14:paraId="08B7F9FB" w14:textId="3D03881A" w:rsidR="004D1154" w:rsidRPr="00A14E33" w:rsidRDefault="00DE7EEA" w:rsidP="00A14E33">
      <w:pPr>
        <w:autoSpaceDE w:val="0"/>
        <w:autoSpaceDN w:val="0"/>
        <w:adjustRightInd w:val="0"/>
        <w:spacing w:before="240" w:line="360" w:lineRule="auto"/>
        <w:ind w:left="720"/>
        <w:jc w:val="center"/>
        <w:rPr>
          <w:rFonts w:ascii="Times New Roman" w:eastAsiaTheme="minorEastAsia" w:hAnsi="Times New Roman" w:cs="Times New Roman"/>
          <w:sz w:val="24"/>
        </w:rPr>
      </w:pPr>
      <m:oMathPara>
        <m:oMathParaPr>
          <m:jc m:val="center"/>
        </m:oMathParaPr>
        <m:oMath>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S</m:t>
              </m:r>
            </m:e>
            <m:sub>
              <m:r>
                <w:rPr>
                  <w:rFonts w:ascii="Cambria Math" w:eastAsiaTheme="minorEastAsia" w:hAnsi="Cambria Math" w:cs="Times New Roman"/>
                  <w:sz w:val="24"/>
                  <w:lang w:val="es-419"/>
                </w:rPr>
                <m:t>E</m:t>
              </m:r>
            </m:sub>
          </m:sSub>
          <m:d>
            <m:dPr>
              <m:ctrlPr>
                <w:rPr>
                  <w:rFonts w:ascii="Cambria Math" w:eastAsiaTheme="minorEastAsia" w:hAnsi="Cambria Math" w:cs="Times New Roman"/>
                  <w:i/>
                  <w:iCs/>
                  <w:sz w:val="24"/>
                  <w:lang w:val="es-419"/>
                </w:rPr>
              </m:ctrlPr>
            </m:dPr>
            <m:e>
              <m:r>
                <w:rPr>
                  <w:rFonts w:ascii="Cambria Math" w:eastAsiaTheme="minorEastAsia" w:hAnsi="Cambria Math" w:cs="Times New Roman"/>
                  <w:sz w:val="24"/>
                  <w:lang w:val="es-419"/>
                </w:rPr>
                <m:t>t</m:t>
              </m:r>
            </m:e>
          </m:d>
          <m:r>
            <w:rPr>
              <w:rFonts w:ascii="Cambria Math" w:eastAsiaTheme="minorEastAsia" w:hAnsi="Cambria Math" w:cs="Times New Roman"/>
              <w:sz w:val="24"/>
              <w:lang w:val="es-419"/>
            </w:rPr>
            <m:t>=</m:t>
          </m:r>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S</m:t>
              </m:r>
            </m:e>
            <m:sub>
              <m:r>
                <w:rPr>
                  <w:rFonts w:ascii="Cambria Math" w:eastAsiaTheme="minorEastAsia" w:hAnsi="Cambria Math" w:cs="Times New Roman"/>
                  <w:sz w:val="24"/>
                  <w:lang w:val="es-419"/>
                </w:rPr>
                <m:t>O</m:t>
              </m:r>
            </m:sub>
          </m:sSub>
          <m:d>
            <m:dPr>
              <m:ctrlPr>
                <w:rPr>
                  <w:rFonts w:ascii="Cambria Math" w:eastAsiaTheme="minorEastAsia" w:hAnsi="Cambria Math" w:cs="Times New Roman"/>
                  <w:i/>
                  <w:iCs/>
                  <w:sz w:val="24"/>
                  <w:lang w:val="es-419"/>
                </w:rPr>
              </m:ctrlPr>
            </m:dPr>
            <m:e>
              <m:r>
                <w:rPr>
                  <w:rFonts w:ascii="Cambria Math" w:eastAsiaTheme="minorEastAsia" w:hAnsi="Cambria Math" w:cs="Times New Roman"/>
                  <w:sz w:val="24"/>
                  <w:lang w:val="es-419"/>
                </w:rPr>
                <m:t>t</m:t>
              </m:r>
            </m:e>
          </m:d>
          <m:r>
            <w:rPr>
              <w:rFonts w:ascii="Cambria Math" w:eastAsiaTheme="minorEastAsia" w:hAnsi="Cambria Math" w:cs="Times New Roman"/>
              <w:sz w:val="24"/>
              <w:lang w:val="es-419"/>
            </w:rPr>
            <m:t>-</m:t>
          </m:r>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S</m:t>
              </m:r>
            </m:e>
            <m:sub>
              <m:r>
                <w:rPr>
                  <w:rFonts w:ascii="Cambria Math" w:eastAsiaTheme="minorEastAsia" w:hAnsi="Cambria Math" w:cs="Times New Roman"/>
                  <w:sz w:val="24"/>
                  <w:lang w:val="es-419"/>
                </w:rPr>
                <m:t>P</m:t>
              </m:r>
            </m:sub>
          </m:sSub>
          <m:d>
            <m:dPr>
              <m:ctrlPr>
                <w:rPr>
                  <w:rFonts w:ascii="Cambria Math" w:eastAsiaTheme="minorEastAsia" w:hAnsi="Cambria Math" w:cs="Times New Roman"/>
                  <w:i/>
                  <w:iCs/>
                  <w:sz w:val="24"/>
                  <w:lang w:val="es-419"/>
                </w:rPr>
              </m:ctrlPr>
            </m:dPr>
            <m:e>
              <m:r>
                <w:rPr>
                  <w:rFonts w:ascii="Cambria Math" w:eastAsiaTheme="minorEastAsia" w:hAnsi="Cambria Math" w:cs="Times New Roman"/>
                  <w:sz w:val="24"/>
                  <w:lang w:val="es-419"/>
                </w:rPr>
                <m:t>t</m:t>
              </m:r>
            </m:e>
          </m:d>
        </m:oMath>
      </m:oMathPara>
    </w:p>
    <w:p w14:paraId="14FDD612" w14:textId="68741F86" w:rsidR="004D1154" w:rsidRPr="00A14E33" w:rsidRDefault="00DE7EEA" w:rsidP="00A14E33">
      <w:pPr>
        <w:autoSpaceDE w:val="0"/>
        <w:autoSpaceDN w:val="0"/>
        <w:adjustRightInd w:val="0"/>
        <w:spacing w:before="240" w:line="360" w:lineRule="auto"/>
        <w:ind w:left="720"/>
        <w:jc w:val="center"/>
        <w:rPr>
          <w:rFonts w:ascii="Times New Roman" w:eastAsiaTheme="minorEastAsia" w:hAnsi="Times New Roman" w:cs="Times New Roman"/>
          <w:sz w:val="24"/>
        </w:rPr>
      </w:pPr>
      <m:oMathPara>
        <m:oMathParaPr>
          <m:jc m:val="center"/>
        </m:oMathParaPr>
        <m:oMath>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S</m:t>
              </m:r>
            </m:e>
            <m:sub>
              <m:r>
                <w:rPr>
                  <w:rFonts w:ascii="Cambria Math" w:eastAsiaTheme="minorEastAsia" w:hAnsi="Cambria Math" w:cs="Times New Roman"/>
                  <w:sz w:val="24"/>
                  <w:lang w:val="es-419"/>
                </w:rPr>
                <m:t>E</m:t>
              </m:r>
            </m:sub>
          </m:sSub>
          <m:d>
            <m:dPr>
              <m:ctrlPr>
                <w:rPr>
                  <w:rFonts w:ascii="Cambria Math" w:eastAsiaTheme="minorEastAsia" w:hAnsi="Cambria Math" w:cs="Times New Roman"/>
                  <w:i/>
                  <w:iCs/>
                  <w:sz w:val="24"/>
                  <w:lang w:val="es-419"/>
                </w:rPr>
              </m:ctrlPr>
            </m:dPr>
            <m:e>
              <m:r>
                <w:rPr>
                  <w:rFonts w:ascii="Cambria Math" w:eastAsiaTheme="minorEastAsia" w:hAnsi="Cambria Math" w:cs="Times New Roman"/>
                  <w:sz w:val="24"/>
                  <w:lang w:val="es-419"/>
                </w:rPr>
                <m:t>t</m:t>
              </m:r>
            </m:e>
          </m:d>
          <m:r>
            <w:rPr>
              <w:rFonts w:ascii="Cambria Math" w:eastAsiaTheme="minorEastAsia" w:hAnsi="Cambria Math" w:cs="Times New Roman"/>
              <w:sz w:val="24"/>
              <w:lang w:val="es-419"/>
            </w:rPr>
            <m:t>=</m:t>
          </m:r>
          <m:r>
            <m:rPr>
              <m:sty m:val="p"/>
            </m:rPr>
            <w:rPr>
              <w:rFonts w:ascii="Cambria Math" w:eastAsiaTheme="minorEastAsia" w:hAnsi="Cambria Math" w:cs="Times New Roman"/>
              <w:sz w:val="24"/>
              <w:lang w:val="es-419"/>
            </w:rPr>
            <m:t>exp</m:t>
          </m:r>
          <m:d>
            <m:dPr>
              <m:begChr m:val="{"/>
              <m:endChr m:val="}"/>
              <m:ctrlPr>
                <w:rPr>
                  <w:rFonts w:ascii="Cambria Math" w:eastAsiaTheme="minorEastAsia" w:hAnsi="Cambria Math" w:cs="Times New Roman"/>
                  <w:i/>
                  <w:iCs/>
                  <w:sz w:val="24"/>
                  <w:lang w:val="es-419"/>
                </w:rPr>
              </m:ctrlPr>
            </m:dPr>
            <m:e>
              <m:r>
                <m:rPr>
                  <m:sty m:val="p"/>
                </m:rPr>
                <w:rPr>
                  <w:rFonts w:ascii="Cambria Math" w:eastAsiaTheme="minorEastAsia" w:hAnsi="Cambria Math" w:cs="Times New Roman"/>
                  <w:sz w:val="24"/>
                  <w:lang w:val="es-419"/>
                </w:rPr>
                <m:t>- </m:t>
              </m:r>
              <m:r>
                <w:rPr>
                  <w:rFonts w:ascii="Cambria Math" w:eastAsiaTheme="minorEastAsia" w:hAnsi="Cambria Math" w:cs="Times New Roman"/>
                  <w:sz w:val="24"/>
                  <w:lang w:val="es-419"/>
                </w:rPr>
                <m:t>∫</m:t>
              </m:r>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λ</m:t>
                  </m:r>
                </m:e>
                <m:sub>
                  <m:r>
                    <w:rPr>
                      <w:rFonts w:ascii="Cambria Math" w:eastAsiaTheme="minorEastAsia" w:hAnsi="Cambria Math" w:cs="Times New Roman"/>
                      <w:sz w:val="24"/>
                      <w:lang w:val="es-419"/>
                    </w:rPr>
                    <m:t>E</m:t>
                  </m:r>
                </m:sub>
              </m:sSub>
              <m:d>
                <m:dPr>
                  <m:ctrlPr>
                    <w:rPr>
                      <w:rFonts w:ascii="Cambria Math" w:eastAsiaTheme="minorEastAsia" w:hAnsi="Cambria Math" w:cs="Times New Roman"/>
                      <w:i/>
                      <w:iCs/>
                      <w:sz w:val="24"/>
                      <w:lang w:val="es-419"/>
                    </w:rPr>
                  </m:ctrlPr>
                </m:dPr>
                <m:e>
                  <m:r>
                    <w:rPr>
                      <w:rFonts w:ascii="Cambria Math" w:eastAsiaTheme="minorEastAsia" w:hAnsi="Cambria Math" w:cs="Times New Roman"/>
                      <w:sz w:val="24"/>
                      <w:lang w:val="es-419"/>
                    </w:rPr>
                    <m:t>u</m:t>
                  </m:r>
                </m:e>
              </m:d>
              <m:r>
                <w:rPr>
                  <w:rFonts w:ascii="Cambria Math" w:eastAsiaTheme="minorEastAsia" w:hAnsi="Cambria Math" w:cs="Times New Roman"/>
                  <w:sz w:val="24"/>
                  <w:lang w:val="es-419"/>
                </w:rPr>
                <m:t>du</m:t>
              </m:r>
            </m:e>
          </m:d>
        </m:oMath>
      </m:oMathPara>
    </w:p>
    <w:p w14:paraId="233C623F" w14:textId="4B893465" w:rsidR="00A14E33" w:rsidRPr="00A14E33" w:rsidRDefault="00DE7EEA" w:rsidP="00A14E33">
      <w:pPr>
        <w:autoSpaceDE w:val="0"/>
        <w:autoSpaceDN w:val="0"/>
        <w:adjustRightInd w:val="0"/>
        <w:spacing w:before="240" w:line="360" w:lineRule="auto"/>
        <w:jc w:val="both"/>
        <w:rPr>
          <w:rFonts w:ascii="Times New Roman" w:eastAsiaTheme="minorEastAsia" w:hAnsi="Times New Roman" w:cs="Times New Roman"/>
          <w:sz w:val="24"/>
          <w:lang w:val="en-US"/>
        </w:rPr>
      </w:pPr>
      <m:oMathPara>
        <m:oMathParaPr>
          <m:jc m:val="center"/>
        </m:oMathParaPr>
        <m:oMath>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λ</m:t>
              </m:r>
            </m:e>
            <m:sub>
              <m:r>
                <w:rPr>
                  <w:rFonts w:ascii="Cambria Math" w:eastAsiaTheme="minorEastAsia" w:hAnsi="Cambria Math" w:cs="Times New Roman"/>
                  <w:sz w:val="24"/>
                  <w:lang w:val="es-419"/>
                </w:rPr>
                <m:t>E</m:t>
              </m:r>
            </m:sub>
          </m:sSub>
          <m:r>
            <w:rPr>
              <w:rFonts w:ascii="Cambria Math" w:eastAsiaTheme="minorEastAsia" w:hAnsi="Cambria Math" w:cs="Times New Roman"/>
              <w:sz w:val="24"/>
              <w:lang w:val="es-419"/>
            </w:rPr>
            <m:t>=</m:t>
          </m:r>
          <m:f>
            <m:fPr>
              <m:ctrlPr>
                <w:rPr>
                  <w:rFonts w:ascii="Cambria Math" w:eastAsiaTheme="minorEastAsia" w:hAnsi="Cambria Math" w:cs="Times New Roman"/>
                  <w:i/>
                  <w:iCs/>
                  <w:sz w:val="24"/>
                  <w:lang w:val="es-419"/>
                </w:rPr>
              </m:ctrlPr>
            </m:fPr>
            <m:num>
              <m:nary>
                <m:naryPr>
                  <m:chr m:val="∑"/>
                  <m:ctrlPr>
                    <w:rPr>
                      <w:rFonts w:ascii="Cambria Math" w:eastAsiaTheme="minorEastAsia" w:hAnsi="Cambria Math" w:cs="Times New Roman"/>
                      <w:i/>
                      <w:iCs/>
                      <w:sz w:val="24"/>
                      <w:lang w:val="es-419"/>
                    </w:rPr>
                  </m:ctrlPr>
                </m:naryPr>
                <m:sub>
                  <m:r>
                    <w:rPr>
                      <w:rFonts w:ascii="Cambria Math" w:eastAsiaTheme="minorEastAsia" w:hAnsi="Cambria Math" w:cs="Times New Roman"/>
                      <w:sz w:val="24"/>
                      <w:lang w:val="es-419"/>
                    </w:rPr>
                    <m:t>i=1</m:t>
                  </m:r>
                </m:sub>
                <m:sup>
                  <m:r>
                    <w:rPr>
                      <w:rFonts w:ascii="Cambria Math" w:eastAsiaTheme="minorEastAsia" w:hAnsi="Cambria Math" w:cs="Times New Roman"/>
                      <w:sz w:val="24"/>
                      <w:lang w:val="es-419"/>
                    </w:rPr>
                    <m:t>N</m:t>
                  </m:r>
                </m:sup>
                <m:e>
                  <m:sSub>
                    <m:sSubPr>
                      <m:ctrlPr>
                        <w:rPr>
                          <w:rFonts w:ascii="Cambria Math" w:eastAsiaTheme="minorEastAsia" w:hAnsi="Cambria Math" w:cs="Times New Roman"/>
                          <w:i/>
                          <w:iCs/>
                          <w:sz w:val="24"/>
                          <w:lang w:val="es-419"/>
                        </w:rPr>
                      </m:ctrlPr>
                    </m:sSubPr>
                    <m:e>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S</m:t>
                          </m:r>
                        </m:e>
                        <m:sub>
                          <m:r>
                            <w:rPr>
                              <w:rFonts w:ascii="Cambria Math" w:eastAsiaTheme="minorEastAsia" w:hAnsi="Cambria Math" w:cs="Times New Roman"/>
                              <w:sz w:val="24"/>
                              <w:lang w:val="es-419"/>
                            </w:rPr>
                            <m:t>E</m:t>
                          </m:r>
                        </m:sub>
                      </m:sSub>
                    </m:e>
                    <m:sub>
                      <m:r>
                        <w:rPr>
                          <w:rFonts w:ascii="Cambria Math" w:eastAsiaTheme="minorEastAsia" w:hAnsi="Cambria Math" w:cs="Times New Roman"/>
                          <w:sz w:val="24"/>
                          <w:lang w:val="es-419"/>
                        </w:rPr>
                        <m:t>i</m:t>
                      </m:r>
                    </m:sub>
                  </m:sSub>
                  <m:d>
                    <m:dPr>
                      <m:ctrlPr>
                        <w:rPr>
                          <w:rFonts w:ascii="Cambria Math" w:eastAsiaTheme="minorEastAsia" w:hAnsi="Cambria Math" w:cs="Times New Roman"/>
                          <w:i/>
                          <w:iCs/>
                          <w:sz w:val="24"/>
                          <w:lang w:val="es-419"/>
                        </w:rPr>
                      </m:ctrlPr>
                    </m:dPr>
                    <m:e>
                      <m:r>
                        <w:rPr>
                          <w:rFonts w:ascii="Cambria Math" w:eastAsiaTheme="minorEastAsia" w:hAnsi="Cambria Math" w:cs="Times New Roman"/>
                          <w:sz w:val="24"/>
                          <w:lang w:val="es-419"/>
                        </w:rPr>
                        <m:t>t</m:t>
                      </m:r>
                    </m:e>
                  </m:d>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λ</m:t>
                      </m:r>
                    </m:e>
                    <m:sub>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E</m:t>
                          </m:r>
                        </m:e>
                        <m:sub>
                          <m:r>
                            <w:rPr>
                              <w:rFonts w:ascii="Cambria Math" w:eastAsiaTheme="minorEastAsia" w:hAnsi="Cambria Math" w:cs="Times New Roman"/>
                              <w:sz w:val="24"/>
                              <w:lang w:val="es-419"/>
                            </w:rPr>
                            <m:t>i</m:t>
                          </m:r>
                        </m:sub>
                      </m:sSub>
                    </m:sub>
                  </m:sSub>
                  <m:r>
                    <w:rPr>
                      <w:rFonts w:ascii="Cambria Math" w:eastAsiaTheme="minorEastAsia" w:hAnsi="Cambria Math" w:cs="Times New Roman"/>
                      <w:sz w:val="24"/>
                      <w:lang w:val="es-419"/>
                    </w:rPr>
                    <m:t>(t)</m:t>
                  </m:r>
                </m:e>
              </m:nary>
            </m:num>
            <m:den>
              <m:nary>
                <m:naryPr>
                  <m:chr m:val="∑"/>
                  <m:ctrlPr>
                    <w:rPr>
                      <w:rFonts w:ascii="Cambria Math" w:eastAsiaTheme="minorEastAsia" w:hAnsi="Cambria Math" w:cs="Times New Roman"/>
                      <w:i/>
                      <w:iCs/>
                      <w:sz w:val="24"/>
                      <w:lang w:val="es-419"/>
                    </w:rPr>
                  </m:ctrlPr>
                </m:naryPr>
                <m:sub>
                  <m:r>
                    <w:rPr>
                      <w:rFonts w:ascii="Cambria Math" w:eastAsiaTheme="minorEastAsia" w:hAnsi="Cambria Math" w:cs="Times New Roman"/>
                      <w:sz w:val="24"/>
                      <w:lang w:val="es-419"/>
                    </w:rPr>
                    <m:t>i=1</m:t>
                  </m:r>
                </m:sub>
                <m:sup>
                  <m:r>
                    <w:rPr>
                      <w:rFonts w:ascii="Cambria Math" w:eastAsiaTheme="minorEastAsia" w:hAnsi="Cambria Math" w:cs="Times New Roman"/>
                      <w:sz w:val="24"/>
                      <w:lang w:val="es-419"/>
                    </w:rPr>
                    <m:t>N</m:t>
                  </m:r>
                </m:sup>
                <m:e>
                  <m:sSub>
                    <m:sSubPr>
                      <m:ctrlPr>
                        <w:rPr>
                          <w:rFonts w:ascii="Cambria Math" w:eastAsiaTheme="minorEastAsia" w:hAnsi="Cambria Math" w:cs="Times New Roman"/>
                          <w:i/>
                          <w:iCs/>
                          <w:sz w:val="24"/>
                          <w:lang w:val="es-419"/>
                        </w:rPr>
                      </m:ctrlPr>
                    </m:sSubPr>
                    <m:e>
                      <m:sSub>
                        <m:sSubPr>
                          <m:ctrlPr>
                            <w:rPr>
                              <w:rFonts w:ascii="Cambria Math" w:eastAsiaTheme="minorEastAsia" w:hAnsi="Cambria Math" w:cs="Times New Roman"/>
                              <w:i/>
                              <w:iCs/>
                              <w:sz w:val="24"/>
                              <w:lang w:val="es-419"/>
                            </w:rPr>
                          </m:ctrlPr>
                        </m:sSubPr>
                        <m:e>
                          <m:r>
                            <w:rPr>
                              <w:rFonts w:ascii="Cambria Math" w:eastAsiaTheme="minorEastAsia" w:hAnsi="Cambria Math" w:cs="Times New Roman"/>
                              <w:sz w:val="24"/>
                              <w:lang w:val="es-419"/>
                            </w:rPr>
                            <m:t>S</m:t>
                          </m:r>
                        </m:e>
                        <m:sub>
                          <m:r>
                            <w:rPr>
                              <w:rFonts w:ascii="Cambria Math" w:eastAsiaTheme="minorEastAsia" w:hAnsi="Cambria Math" w:cs="Times New Roman"/>
                              <w:sz w:val="24"/>
                              <w:lang w:val="es-419"/>
                            </w:rPr>
                            <m:t>E</m:t>
                          </m:r>
                        </m:sub>
                      </m:sSub>
                    </m:e>
                    <m:sub>
                      <m:r>
                        <w:rPr>
                          <w:rFonts w:ascii="Cambria Math" w:eastAsiaTheme="minorEastAsia" w:hAnsi="Cambria Math" w:cs="Times New Roman"/>
                          <w:sz w:val="24"/>
                          <w:lang w:val="es-419"/>
                        </w:rPr>
                        <m:t>i</m:t>
                      </m:r>
                    </m:sub>
                  </m:sSub>
                  <m:r>
                    <w:rPr>
                      <w:rFonts w:ascii="Cambria Math" w:eastAsiaTheme="minorEastAsia" w:hAnsi="Cambria Math" w:cs="Times New Roman"/>
                      <w:sz w:val="24"/>
                      <w:lang w:val="es-419"/>
                    </w:rPr>
                    <m:t>(t)</m:t>
                  </m:r>
                </m:e>
              </m:nary>
            </m:den>
          </m:f>
        </m:oMath>
      </m:oMathPara>
    </w:p>
    <w:p w14:paraId="4B1833FD" w14:textId="0F327232" w:rsidR="00847228" w:rsidRDefault="00A736AF" w:rsidP="0034215A">
      <w:pPr>
        <w:autoSpaceDE w:val="0"/>
        <w:autoSpaceDN w:val="0"/>
        <w:adjustRightInd w:val="0"/>
        <w:spacing w:before="240" w:line="360" w:lineRule="auto"/>
        <w:jc w:val="both"/>
        <w:rPr>
          <w:rFonts w:ascii="Times New Roman" w:eastAsiaTheme="minorEastAsia" w:hAnsi="Times New Roman" w:cs="Times New Roman"/>
          <w:sz w:val="24"/>
          <w:lang w:val="en-US"/>
        </w:rPr>
      </w:pPr>
      <w:r w:rsidRPr="00576AD7">
        <w:rPr>
          <w:rFonts w:ascii="Times New Roman" w:eastAsiaTheme="minorEastAsia" w:hAnsi="Times New Roman" w:cs="Times New Roman"/>
          <w:sz w:val="24"/>
          <w:lang w:val="en-US"/>
        </w:rPr>
        <w:t>Disease</w:t>
      </w:r>
      <w:r w:rsidR="00576AD7">
        <w:rPr>
          <w:rFonts w:ascii="Times New Roman" w:eastAsiaTheme="minorEastAsia" w:hAnsi="Times New Roman" w:cs="Times New Roman"/>
          <w:sz w:val="24"/>
          <w:lang w:val="en-US"/>
        </w:rPr>
        <w:t>-</w:t>
      </w:r>
      <w:r w:rsidRPr="00576AD7">
        <w:rPr>
          <w:rFonts w:ascii="Times New Roman" w:eastAsiaTheme="minorEastAsia" w:hAnsi="Times New Roman" w:cs="Times New Roman"/>
          <w:sz w:val="24"/>
          <w:lang w:val="en-US"/>
        </w:rPr>
        <w:t xml:space="preserve">specific hazard or “excess-hazard” </w:t>
      </w:r>
      <w:r w:rsidR="005754AC">
        <w:rPr>
          <w:rFonts w:ascii="Times New Roman" w:eastAsiaTheme="minorEastAsia" w:hAnsi="Times New Roman" w:cs="Times New Roman"/>
          <w:sz w:val="24"/>
          <w:lang w:val="en-US"/>
        </w:rPr>
        <w:t>estimates allow</w:t>
      </w:r>
      <w:r w:rsidR="00471758">
        <w:rPr>
          <w:rFonts w:ascii="Times New Roman" w:eastAsiaTheme="minorEastAsia" w:hAnsi="Times New Roman" w:cs="Times New Roman"/>
          <w:sz w:val="24"/>
          <w:lang w:val="en-US"/>
        </w:rPr>
        <w:t xml:space="preserve"> one</w:t>
      </w:r>
      <w:r w:rsidR="005754AC">
        <w:rPr>
          <w:rFonts w:ascii="Times New Roman" w:eastAsiaTheme="minorEastAsia" w:hAnsi="Times New Roman" w:cs="Times New Roman"/>
          <w:sz w:val="24"/>
          <w:lang w:val="en-US"/>
        </w:rPr>
        <w:t xml:space="preserve"> to compute disease-specific mortality </w:t>
      </w:r>
      <w:r w:rsidR="00471758">
        <w:rPr>
          <w:rFonts w:ascii="Times New Roman" w:eastAsiaTheme="minorEastAsia" w:hAnsi="Times New Roman" w:cs="Times New Roman"/>
          <w:sz w:val="24"/>
          <w:lang w:val="en-US"/>
        </w:rPr>
        <w:t xml:space="preserve">rates </w:t>
      </w:r>
      <w:r w:rsidR="005754AC">
        <w:rPr>
          <w:rFonts w:ascii="Times New Roman" w:eastAsiaTheme="minorEastAsia" w:hAnsi="Times New Roman" w:cs="Times New Roman"/>
          <w:sz w:val="24"/>
          <w:lang w:val="en-US"/>
        </w:rPr>
        <w:t xml:space="preserve">and </w:t>
      </w:r>
      <w:r w:rsidR="00471758">
        <w:rPr>
          <w:rFonts w:ascii="Times New Roman" w:eastAsiaTheme="minorEastAsia" w:hAnsi="Times New Roman" w:cs="Times New Roman"/>
          <w:sz w:val="24"/>
          <w:lang w:val="en-US"/>
        </w:rPr>
        <w:t xml:space="preserve">then to </w:t>
      </w:r>
      <w:r w:rsidR="005754AC">
        <w:rPr>
          <w:rFonts w:ascii="Times New Roman" w:eastAsiaTheme="minorEastAsia" w:hAnsi="Times New Roman" w:cs="Times New Roman"/>
          <w:sz w:val="24"/>
          <w:lang w:val="en-US"/>
        </w:rPr>
        <w:t xml:space="preserve">extrapolate intervention effects </w:t>
      </w:r>
      <w:r w:rsidR="00471758">
        <w:rPr>
          <w:rFonts w:ascii="Times New Roman" w:eastAsiaTheme="minorEastAsia" w:hAnsi="Times New Roman" w:cs="Times New Roman"/>
          <w:sz w:val="24"/>
          <w:lang w:val="en-US"/>
        </w:rPr>
        <w:t xml:space="preserve">derived </w:t>
      </w:r>
      <w:r w:rsidR="005754AC">
        <w:rPr>
          <w:rFonts w:ascii="Times New Roman" w:eastAsiaTheme="minorEastAsia" w:hAnsi="Times New Roman" w:cs="Times New Roman"/>
          <w:sz w:val="24"/>
          <w:lang w:val="en-US"/>
        </w:rPr>
        <w:t>from RCTs</w:t>
      </w:r>
      <w:r w:rsidR="00471758">
        <w:rPr>
          <w:rFonts w:ascii="Times New Roman" w:eastAsiaTheme="minorEastAsia" w:hAnsi="Times New Roman" w:cs="Times New Roman"/>
          <w:sz w:val="24"/>
          <w:lang w:val="en-US"/>
        </w:rPr>
        <w:t xml:space="preserve"> (i.e., hazard rate ratios) in computing survival in the presence of interventions</w:t>
      </w:r>
      <w:r w:rsidR="005754AC">
        <w:rPr>
          <w:rFonts w:ascii="Times New Roman" w:eastAsiaTheme="minorEastAsia" w:hAnsi="Times New Roman" w:cs="Times New Roman"/>
          <w:sz w:val="24"/>
          <w:lang w:val="en-US"/>
        </w:rPr>
        <w:t xml:space="preserve">. </w:t>
      </w:r>
      <w:commentRangeStart w:id="9"/>
      <w:r w:rsidR="00BC7A89">
        <w:rPr>
          <w:rFonts w:ascii="Times New Roman" w:eastAsiaTheme="minorEastAsia" w:hAnsi="Times New Roman" w:cs="Times New Roman"/>
          <w:sz w:val="24"/>
          <w:lang w:val="en-US"/>
        </w:rPr>
        <w:t>By</w:t>
      </w:r>
      <w:commentRangeEnd w:id="9"/>
      <w:r w:rsidR="00471758">
        <w:rPr>
          <w:rStyle w:val="Refdecomentario"/>
        </w:rPr>
        <w:commentReference w:id="9"/>
      </w:r>
      <w:r w:rsidR="00BC7A89">
        <w:rPr>
          <w:rFonts w:ascii="Times New Roman" w:eastAsiaTheme="minorEastAsia" w:hAnsi="Times New Roman" w:cs="Times New Roman"/>
          <w:sz w:val="24"/>
          <w:lang w:val="en-US"/>
        </w:rPr>
        <w:t xml:space="preserve"> </w:t>
      </w:r>
      <w:commentRangeStart w:id="10"/>
      <w:r w:rsidR="00BC7A89">
        <w:rPr>
          <w:rFonts w:ascii="Times New Roman" w:eastAsiaTheme="minorEastAsia" w:hAnsi="Times New Roman" w:cs="Times New Roman"/>
          <w:sz w:val="24"/>
          <w:lang w:val="en-US"/>
        </w:rPr>
        <w:t xml:space="preserve">deriving </w:t>
      </w:r>
      <w:commentRangeEnd w:id="10"/>
      <w:r w:rsidR="00471758">
        <w:rPr>
          <w:rStyle w:val="Refdecomentario"/>
        </w:rPr>
        <w:commentReference w:id="10"/>
      </w:r>
      <w:r w:rsidR="00BC7A89">
        <w:rPr>
          <w:rFonts w:ascii="Times New Roman" w:eastAsiaTheme="minorEastAsia" w:hAnsi="Times New Roman" w:cs="Times New Roman"/>
          <w:sz w:val="24"/>
          <w:lang w:val="en-US"/>
        </w:rPr>
        <w:t>the disease-specific mortality</w:t>
      </w:r>
      <w:r w:rsidR="00471758">
        <w:rPr>
          <w:rFonts w:ascii="Times New Roman" w:eastAsiaTheme="minorEastAsia" w:hAnsi="Times New Roman" w:cs="Times New Roman"/>
          <w:sz w:val="24"/>
          <w:lang w:val="en-US"/>
        </w:rPr>
        <w:t xml:space="preserve"> rate</w:t>
      </w:r>
      <w:r w:rsidR="00BC7A89">
        <w:rPr>
          <w:rFonts w:ascii="Times New Roman" w:eastAsiaTheme="minorEastAsia" w:hAnsi="Times New Roman" w:cs="Times New Roman"/>
          <w:sz w:val="24"/>
          <w:lang w:val="en-US"/>
        </w:rPr>
        <w:t xml:space="preserv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Dis</m:t>
            </m:r>
          </m:sub>
        </m:sSub>
      </m:oMath>
      <w:r w:rsidR="00BC7A89">
        <w:rPr>
          <w:rFonts w:ascii="Times New Roman" w:eastAsiaTheme="minorEastAsia" w:hAnsi="Times New Roman" w:cs="Times New Roman"/>
          <w:sz w:val="24"/>
          <w:lang w:val="en-US"/>
        </w:rPr>
        <w:t>) and the background mortality</w:t>
      </w:r>
      <w:r w:rsidR="00471758">
        <w:rPr>
          <w:rFonts w:ascii="Times New Roman" w:eastAsiaTheme="minorEastAsia" w:hAnsi="Times New Roman" w:cs="Times New Roman"/>
          <w:sz w:val="24"/>
          <w:lang w:val="en-US"/>
        </w:rPr>
        <w:t xml:space="preserve"> rate</w:t>
      </w:r>
      <w:r w:rsidR="00BC7A89">
        <w:rPr>
          <w:rFonts w:ascii="Times New Roman" w:eastAsiaTheme="minorEastAsia" w:hAnsi="Times New Roman" w:cs="Times New Roman"/>
          <w:sz w:val="24"/>
          <w:lang w:val="en-US"/>
        </w:rPr>
        <w:t xml:space="preserve"> by sex and age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SA</m:t>
            </m:r>
          </m:sub>
        </m:sSub>
      </m:oMath>
      <w:r w:rsidR="00BC7A89">
        <w:rPr>
          <w:rFonts w:ascii="Times New Roman" w:eastAsiaTheme="minorEastAsia" w:hAnsi="Times New Roman" w:cs="Times New Roman"/>
          <w:sz w:val="24"/>
          <w:lang w:val="en-US"/>
        </w:rPr>
        <w:t xml:space="preserve">) from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E</m:t>
                </m:r>
              </m:e>
              <m:sub>
                <m:r>
                  <w:rPr>
                    <w:rFonts w:ascii="Cambria Math" w:hAnsi="Cambria Math" w:cs="Times New Roman"/>
                    <w:sz w:val="24"/>
                    <w:lang w:val="en-US"/>
                  </w:rPr>
                  <m:t>i</m:t>
                </m:r>
              </m:sub>
            </m:sSub>
          </m:sub>
        </m:sSub>
        <m:d>
          <m:dPr>
            <m:ctrlPr>
              <w:rPr>
                <w:rFonts w:ascii="Cambria Math" w:hAnsi="Cambria Math" w:cs="Times New Roman"/>
                <w:i/>
                <w:sz w:val="24"/>
                <w:lang w:val="en-US"/>
              </w:rPr>
            </m:ctrlPr>
          </m:dPr>
          <m:e>
            <m:r>
              <w:rPr>
                <w:rFonts w:ascii="Cambria Math" w:hAnsi="Cambria Math" w:cs="Times New Roman"/>
                <w:sz w:val="24"/>
                <w:lang w:val="en-US"/>
              </w:rPr>
              <m:t>t</m:t>
            </m:r>
          </m:e>
        </m:d>
      </m:oMath>
      <w:r w:rsidR="00BC7A89">
        <w:rPr>
          <w:rFonts w:ascii="Times New Roman" w:eastAsiaTheme="minorEastAsia" w:hAnsi="Times New Roman" w:cs="Times New Roman"/>
          <w:sz w:val="24"/>
          <w:lang w:val="en-US"/>
        </w:rPr>
        <w:t xml:space="preserve"> and </w:t>
      </w:r>
      <m:oMath>
        <m:sSub>
          <m:sSubPr>
            <m:ctrlPr>
              <w:rPr>
                <w:rFonts w:ascii="Cambria Math" w:hAnsi="Cambria Math" w:cs="Times New Roman"/>
                <w:i/>
                <w:sz w:val="24"/>
                <w:lang w:val="en-US"/>
              </w:rPr>
            </m:ctrlPr>
          </m:sSubPr>
          <m:e>
            <m:r>
              <w:rPr>
                <w:rFonts w:ascii="Cambria Math" w:hAnsi="Cambria Math" w:cs="Times New Roman"/>
                <w:sz w:val="24"/>
                <w:lang w:val="en-US"/>
              </w:rPr>
              <m:t>λ</m:t>
            </m:r>
          </m:e>
          <m:sub>
            <m:sSub>
              <m:sSubPr>
                <m:ctrlPr>
                  <w:rPr>
                    <w:rFonts w:ascii="Cambria Math" w:hAnsi="Cambria Math" w:cs="Times New Roman"/>
                    <w:i/>
                    <w:sz w:val="24"/>
                    <w:lang w:val="en-US"/>
                  </w:rPr>
                </m:ctrlPr>
              </m:sSubPr>
              <m:e>
                <m:r>
                  <w:rPr>
                    <w:rFonts w:ascii="Cambria Math" w:hAnsi="Cambria Math" w:cs="Times New Roman"/>
                    <w:sz w:val="24"/>
                    <w:lang w:val="en-US"/>
                  </w:rPr>
                  <m:t>P</m:t>
                </m:r>
              </m:e>
              <m:sub>
                <m:r>
                  <w:rPr>
                    <w:rFonts w:ascii="Cambria Math" w:hAnsi="Cambria Math" w:cs="Times New Roman"/>
                    <w:sz w:val="24"/>
                    <w:lang w:val="en-US"/>
                  </w:rPr>
                  <m:t>i</m:t>
                </m:r>
              </m:sub>
            </m:sSub>
          </m:sub>
        </m:sSub>
        <m:r>
          <w:rPr>
            <w:rFonts w:ascii="Cambria Math" w:hAnsi="Cambria Math" w:cs="Times New Roman"/>
            <w:sz w:val="24"/>
            <w:lang w:val="en-US"/>
          </w:rPr>
          <m:t>(t)</m:t>
        </m:r>
      </m:oMath>
      <w:r w:rsidR="00BC7A89">
        <w:rPr>
          <w:rFonts w:ascii="Times New Roman" w:eastAsiaTheme="minorEastAsia" w:hAnsi="Times New Roman" w:cs="Times New Roman"/>
          <w:sz w:val="24"/>
          <w:lang w:val="en-US"/>
        </w:rPr>
        <w:t xml:space="preserve">, and assuming the hazard </w:t>
      </w:r>
      <w:r w:rsidR="00471758">
        <w:rPr>
          <w:rFonts w:ascii="Times New Roman" w:eastAsiaTheme="minorEastAsia" w:hAnsi="Times New Roman" w:cs="Times New Roman"/>
          <w:sz w:val="24"/>
          <w:lang w:val="en-US"/>
        </w:rPr>
        <w:t>is</w:t>
      </w:r>
      <w:r w:rsidR="00BC7A89">
        <w:rPr>
          <w:rFonts w:ascii="Times New Roman" w:eastAsiaTheme="minorEastAsia" w:hAnsi="Times New Roman" w:cs="Times New Roman"/>
          <w:sz w:val="24"/>
          <w:lang w:val="en-US"/>
        </w:rPr>
        <w:t xml:space="preserve"> an additive function of each specific mortality</w:t>
      </w:r>
      <w:r w:rsidR="00471758">
        <w:rPr>
          <w:rFonts w:ascii="Times New Roman" w:eastAsiaTheme="minorEastAsia" w:hAnsi="Times New Roman" w:cs="Times New Roman"/>
          <w:sz w:val="24"/>
          <w:lang w:val="en-US"/>
        </w:rPr>
        <w:t xml:space="preserve"> rate</w:t>
      </w:r>
      <w:r w:rsidR="00847228">
        <w:rPr>
          <w:rFonts w:ascii="Times New Roman" w:eastAsiaTheme="minorEastAsia" w:hAnsi="Times New Roman" w:cs="Times New Roman"/>
          <w:sz w:val="24"/>
          <w:lang w:val="en-US"/>
        </w:rPr>
        <w:t xml:space="preserve">, </w:t>
      </w:r>
      <w:r w:rsidR="00471758">
        <w:rPr>
          <w:rFonts w:ascii="Times New Roman" w:eastAsiaTheme="minorEastAsia" w:hAnsi="Times New Roman" w:cs="Times New Roman"/>
          <w:sz w:val="24"/>
          <w:lang w:val="en-US"/>
        </w:rPr>
        <w:t xml:space="preserve">the </w:t>
      </w:r>
      <w:r w:rsidR="00847228">
        <w:rPr>
          <w:rFonts w:ascii="Times New Roman" w:eastAsiaTheme="minorEastAsia" w:hAnsi="Times New Roman" w:cs="Times New Roman"/>
          <w:sz w:val="24"/>
          <w:lang w:val="en-US"/>
        </w:rPr>
        <w:t>overall mortality</w:t>
      </w:r>
      <w:r w:rsidR="00471758">
        <w:rPr>
          <w:rFonts w:ascii="Times New Roman" w:eastAsiaTheme="minorEastAsia" w:hAnsi="Times New Roman" w:cs="Times New Roman"/>
          <w:sz w:val="24"/>
          <w:lang w:val="en-US"/>
        </w:rPr>
        <w:t xml:space="preserve"> rate</w:t>
      </w:r>
      <w:r w:rsidR="00847228">
        <w:rPr>
          <w:rFonts w:ascii="Times New Roman" w:eastAsiaTheme="minorEastAsia" w:hAnsi="Times New Roman" w:cs="Times New Roman"/>
          <w:sz w:val="24"/>
          <w:lang w:val="en-US"/>
        </w:rPr>
        <w:t xml:space="preserve"> </w:t>
      </w:r>
      <w:r w:rsidR="00471758">
        <w:rPr>
          <w:rFonts w:ascii="Times New Roman" w:eastAsiaTheme="minorEastAsia" w:hAnsi="Times New Roman" w:cs="Times New Roman"/>
          <w:sz w:val="24"/>
          <w:lang w:val="en-US"/>
        </w:rPr>
        <w:t>is then</w:t>
      </w:r>
      <w:r w:rsidR="00847228">
        <w:rPr>
          <w:rFonts w:ascii="Times New Roman" w:eastAsiaTheme="minorEastAsia" w:hAnsi="Times New Roman" w:cs="Times New Roman"/>
          <w:sz w:val="24"/>
          <w:lang w:val="en-US"/>
        </w:rPr>
        <w:t xml:space="preserve"> defined as </w:t>
      </w:r>
      <w:r w:rsidR="00847228">
        <w:rPr>
          <w:rFonts w:ascii="Times New Roman" w:eastAsiaTheme="minorEastAsia" w:hAnsi="Times New Roman" w:cs="Times New Roman"/>
          <w:sz w:val="24"/>
          <w:lang w:val="en-US"/>
        </w:rPr>
        <w:fldChar w:fldCharType="begin" w:fldLock="1"/>
      </w:r>
      <w:r w:rsidR="00A14E33">
        <w:rPr>
          <w:rFonts w:ascii="Times New Roman" w:eastAsiaTheme="minorEastAsia" w:hAnsi="Times New Roman" w:cs="Times New Roman"/>
          <w:sz w:val="24"/>
          <w:lang w:val="en-US"/>
        </w:rPr>
        <w:instrText>ADDIN CSL_CITATION {"citationItems":[{"id":"ITEM-1","itemData":{"DOI":"10.1007/s40273-019-00859-5","ISBN":"4027301900859","ISSN":"11792027","PMID":"31755032","abstract":"Background: Clinical trials often report intervention efficacy in terms of the reduction in all-cause mortality between the treatment and control arms (i.e., an overall hazard ratio [oHR]) instead of the reduction in disease-specific mortality (i.e., a disease-specific hazard ratio [dsHR]). Using oHR to reduce all-cause mortality beyond the time horizon of the trial may introduce bias if the relative proportion of other-cause mortality increases with age. We sought to quantify this oHR extrapolation bias and propose a new approach to overcome this bias. Methods: We simulated a hypothetical cohort of patients with a generic disease that increased background mortality by a constant additive disease-specific rate. We quantified the bias in terms of the percentage change in life expectancy gains with the intervention under an oHR compared with a dsHR approach as a function of the cohort start age, the disease-specific mortality rate, dsHR, and the duration of the intervention’s effect. We then quantified the bias in a cost-effectiveness analysis (CEA) of implantable cardioverter-defibrillators based on efficacy estimates from a clinical trial. Results: For a cohort of 50-year-old patients with a disease-specific mortality of 0.05, a dsHR of 0.5, a calculated oHR of 0.55, and a lifetime duration of effect, the bias was 28%. We varied these key parameters over wide ranges and the resulting bias ranged between 3 and 140%. In the CEA, the use of oHR as the intervention’s effectiveness overestimated quality-adjusted life expectancy by 9% and costs by 3%, biasing the incremental cost-effectiveness ratio by − 6%. Conclusions: The use of an oHR approach to model the intervention’s effectiveness beyond the time horizon of the trial overestimates its benefits. In CEAs, this bias could decrease the cost of a QALY, overestimating interventions’ cost effectiveness.","author":[{"dropping-particle":"","family":"Alarid-Escudero","given":"Fernando","non-dropping-particle":"","parse-names":false,"suffix":""},{"dropping-particle":"","family":"Kuntz","given":"Karen M.","non-dropping-particle":"","parse-names":false,"suffix":""}],"container-title":"PharmacoEconomics","id":"ITEM-1","issue":"3","issued":{"date-parts":[["2020"]]},"page":"285-296","title":"Potential Bias Associated with Modeling the Effectiveness of Healthcare Interventions in Reducing Mortality Using an Overall Hazard Ratio","type":"article-journal","volume":"38"},"uris":["http://www.mendeley.com/documents/?uuid=4c92e493-ce52-4de4-97be-b276c8f43890"]}],"mendeley":{"formattedCitation":"&lt;sup&gt;11&lt;/sup&gt;","plainTextFormattedCitation":"11","previouslyFormattedCitation":"&lt;sup&gt;10&lt;/sup&gt;"},"properties":{"noteIndex":0},"schema":"https://github.com/citation-style-language/schema/raw/master/csl-citation.json"}</w:instrText>
      </w:r>
      <w:r w:rsidR="00847228">
        <w:rPr>
          <w:rFonts w:ascii="Times New Roman" w:eastAsiaTheme="minorEastAsia" w:hAnsi="Times New Roman" w:cs="Times New Roman"/>
          <w:sz w:val="24"/>
          <w:lang w:val="en-US"/>
        </w:rPr>
        <w:fldChar w:fldCharType="separate"/>
      </w:r>
      <w:r w:rsidR="00A14E33" w:rsidRPr="00A14E33">
        <w:rPr>
          <w:rFonts w:ascii="Times New Roman" w:eastAsiaTheme="minorEastAsia" w:hAnsi="Times New Roman" w:cs="Times New Roman"/>
          <w:noProof/>
          <w:sz w:val="24"/>
          <w:vertAlign w:val="superscript"/>
          <w:lang w:val="en-US"/>
        </w:rPr>
        <w:t>11</w:t>
      </w:r>
      <w:r w:rsidR="00847228">
        <w:rPr>
          <w:rFonts w:ascii="Times New Roman" w:eastAsiaTheme="minorEastAsia" w:hAnsi="Times New Roman" w:cs="Times New Roman"/>
          <w:sz w:val="24"/>
          <w:lang w:val="en-US"/>
        </w:rPr>
        <w:fldChar w:fldCharType="end"/>
      </w:r>
      <w:r w:rsidR="00847228">
        <w:rPr>
          <w:rFonts w:ascii="Times New Roman" w:eastAsiaTheme="minorEastAsia" w:hAnsi="Times New Roman" w:cs="Times New Roman"/>
          <w:sz w:val="24"/>
          <w:lang w:val="en-US"/>
        </w:rPr>
        <w:t>:</w:t>
      </w:r>
    </w:p>
    <w:p w14:paraId="7A8F596F" w14:textId="77777777" w:rsidR="005754AC" w:rsidRPr="00847228" w:rsidRDefault="00DE7EEA" w:rsidP="00847228">
      <w:pPr>
        <w:autoSpaceDE w:val="0"/>
        <w:autoSpaceDN w:val="0"/>
        <w:adjustRightInd w:val="0"/>
        <w:spacing w:before="240" w:line="360" w:lineRule="auto"/>
        <w:jc w:val="center"/>
        <w:rPr>
          <w:rFonts w:ascii="Times New Roman" w:eastAsiaTheme="minorEastAsia" w:hAnsi="Times New Roman" w:cs="Times New Roman"/>
          <w:sz w:val="28"/>
          <w:lang w:val="en-US"/>
        </w:rPr>
      </w:pPr>
      <m:oMathPara>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Ovall</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Dis</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 xml:space="preserve">SA </m:t>
              </m:r>
            </m:sub>
          </m:sSub>
        </m:oMath>
      </m:oMathPara>
    </w:p>
    <w:p w14:paraId="4DAF1058" w14:textId="0B816CCF" w:rsidR="00C53693" w:rsidRPr="00C53693" w:rsidRDefault="00471758" w:rsidP="001D764A">
      <w:pPr>
        <w:autoSpaceDE w:val="0"/>
        <w:autoSpaceDN w:val="0"/>
        <w:adjustRightInd w:val="0"/>
        <w:spacing w:before="240" w:line="360" w:lineRule="auto"/>
        <w:jc w:val="both"/>
        <w:rPr>
          <w:rFonts w:ascii="Times New Roman" w:eastAsiaTheme="minorEastAsia" w:hAnsi="Times New Roman" w:cs="Times New Roman"/>
          <w:sz w:val="28"/>
          <w:lang w:val="en-US"/>
        </w:rPr>
      </w:pPr>
      <w:r>
        <w:rPr>
          <w:rFonts w:ascii="Times New Roman" w:eastAsiaTheme="minorEastAsia" w:hAnsi="Times New Roman" w:cs="Times New Roman"/>
          <w:sz w:val="24"/>
          <w:szCs w:val="24"/>
          <w:lang w:val="en-US"/>
        </w:rPr>
        <w:t>I</w:t>
      </w:r>
      <w:r w:rsidR="001D764A">
        <w:rPr>
          <w:rFonts w:ascii="Times New Roman" w:eastAsiaTheme="minorEastAsia" w:hAnsi="Times New Roman" w:cs="Times New Roman"/>
          <w:sz w:val="24"/>
          <w:szCs w:val="24"/>
          <w:lang w:val="en-US"/>
        </w:rPr>
        <w:t>ncorporat</w:t>
      </w:r>
      <w:r>
        <w:rPr>
          <w:rFonts w:ascii="Times New Roman" w:eastAsiaTheme="minorEastAsia" w:hAnsi="Times New Roman" w:cs="Times New Roman"/>
          <w:sz w:val="24"/>
          <w:szCs w:val="24"/>
          <w:lang w:val="en-US"/>
        </w:rPr>
        <w:t>ing</w:t>
      </w:r>
      <w:r w:rsidR="00847228" w:rsidRPr="00847228">
        <w:rPr>
          <w:rFonts w:ascii="Times New Roman" w:eastAsiaTheme="minorEastAsia" w:hAnsi="Times New Roman" w:cs="Times New Roman"/>
          <w:sz w:val="24"/>
          <w:szCs w:val="24"/>
          <w:lang w:val="en-US"/>
        </w:rPr>
        <w:t xml:space="preserve"> the effect of an intervention, such as a pharmacological treatment for a disease</w:t>
      </w:r>
      <w:r>
        <w:rPr>
          <w:rFonts w:ascii="Times New Roman" w:eastAsiaTheme="minorEastAsia" w:hAnsi="Times New Roman" w:cs="Times New Roman"/>
          <w:sz w:val="24"/>
          <w:szCs w:val="24"/>
          <w:lang w:val="en-US"/>
        </w:rPr>
        <w:t xml:space="preserve"> then involves modifying</w:t>
      </w:r>
      <w:r w:rsidR="001D764A">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Dis</m:t>
            </m:r>
          </m:sub>
        </m:sSub>
      </m:oMath>
      <w:r w:rsidR="001D764A">
        <w:rPr>
          <w:rFonts w:ascii="Times New Roman" w:eastAsiaTheme="minorEastAsia" w:hAnsi="Times New Roman" w:cs="Times New Roman"/>
          <w:sz w:val="24"/>
          <w:szCs w:val="24"/>
          <w:lang w:val="en-US"/>
        </w:rPr>
        <w:t>. Published Hazard Ratios</w:t>
      </w:r>
      <w:r w:rsidR="00C53693">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from </w:t>
      </w:r>
      <w:r w:rsidR="001D764A">
        <w:rPr>
          <w:rFonts w:ascii="Times New Roman" w:eastAsiaTheme="minorEastAsia" w:hAnsi="Times New Roman" w:cs="Times New Roman"/>
          <w:sz w:val="24"/>
          <w:szCs w:val="24"/>
          <w:lang w:val="en-US"/>
        </w:rPr>
        <w:t>clinical trials</w:t>
      </w:r>
      <w:r w:rsidR="00C53693">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(H</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CT</m:t>
            </m:r>
          </m:sub>
        </m:sSub>
      </m:oMath>
      <w:r w:rsidR="00C5369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when estimated on the disease</w:t>
      </w:r>
      <w:r w:rsidR="000B6488">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specific hazards, are then applied to the disease-specific mortality rate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Dis</m:t>
            </m:r>
          </m:sub>
        </m:sSub>
      </m:oMath>
      <w:r w:rsidR="001D764A">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which in turn alters the overall total mortality rate</w:t>
      </w:r>
      <w:r w:rsidR="001D764A">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lang w:val="en-US"/>
              </w:rPr>
            </m:ctrlPr>
          </m:sSubPr>
          <m:e>
            <m:r>
              <w:rPr>
                <w:rFonts w:ascii="Cambria Math" w:eastAsiaTheme="minorEastAsia" w:hAnsi="Cambria Math" w:cs="Times New Roman"/>
                <w:sz w:val="24"/>
                <w:lang w:val="en-US"/>
              </w:rPr>
              <m:t>μ</m:t>
            </m:r>
          </m:e>
          <m:sub>
            <m:r>
              <w:rPr>
                <w:rFonts w:ascii="Cambria Math" w:eastAsiaTheme="minorEastAsia" w:hAnsi="Cambria Math" w:cs="Times New Roman"/>
                <w:sz w:val="24"/>
                <w:lang w:val="en-US"/>
              </w:rPr>
              <m:t>Ovall</m:t>
            </m:r>
          </m:sub>
        </m:sSub>
      </m:oMath>
      <w:r>
        <w:rPr>
          <w:rFonts w:ascii="Times New Roman" w:eastAsiaTheme="minorEastAsia" w:hAnsi="Times New Roman" w:cs="Times New Roman"/>
          <w:sz w:val="24"/>
          <w:lang w:val="en-US"/>
        </w:rPr>
        <w:t>:</w:t>
      </w:r>
      <w:r w:rsidR="001D764A">
        <w:rPr>
          <w:rFonts w:ascii="Times New Roman" w:eastAsiaTheme="minorEastAsia" w:hAnsi="Times New Roman" w:cs="Times New Roman"/>
          <w:sz w:val="24"/>
          <w:lang w:val="en-US"/>
        </w:rPr>
        <w:t xml:space="preserve"> </w:t>
      </w:r>
      <m:oMath>
        <m:sSubSup>
          <m:sSubSupPr>
            <m:ctrlPr>
              <w:rPr>
                <w:rFonts w:ascii="Cambria Math" w:eastAsiaTheme="minorEastAsia" w:hAnsi="Cambria Math" w:cs="Times New Roman"/>
                <w:i/>
                <w:sz w:val="20"/>
                <w:szCs w:val="16"/>
                <w:lang w:val="en-US"/>
              </w:rPr>
            </m:ctrlPr>
          </m:sSubSupPr>
          <m:e>
            <m:r>
              <w:rPr>
                <w:rFonts w:ascii="Cambria Math" w:eastAsiaTheme="minorEastAsia" w:hAnsi="Cambria Math" w:cs="Times New Roman"/>
                <w:sz w:val="20"/>
                <w:szCs w:val="16"/>
                <w:lang w:val="en-US"/>
              </w:rPr>
              <m:t>μ</m:t>
            </m:r>
          </m:e>
          <m:sub>
            <m:r>
              <w:rPr>
                <w:rFonts w:ascii="Cambria Math" w:eastAsiaTheme="minorEastAsia" w:hAnsi="Cambria Math" w:cs="Times New Roman"/>
                <w:sz w:val="20"/>
                <w:szCs w:val="16"/>
                <w:lang w:val="en-US"/>
              </w:rPr>
              <m:t>Dis</m:t>
            </m:r>
          </m:sub>
          <m:sup>
            <m:r>
              <w:rPr>
                <w:rFonts w:ascii="Cambria Math" w:eastAsiaTheme="minorEastAsia" w:hAnsi="Cambria Math" w:cs="Times New Roman"/>
                <w:sz w:val="20"/>
                <w:szCs w:val="16"/>
                <w:lang w:val="en-US"/>
              </w:rPr>
              <m:t>*</m:t>
            </m:r>
          </m:sup>
        </m:sSubSup>
        <m:r>
          <w:rPr>
            <w:rFonts w:ascii="Cambria Math" w:eastAsiaTheme="minorEastAsia" w:hAnsi="Cambria Math" w:cs="Times New Roman"/>
            <w:sz w:val="20"/>
            <w:szCs w:val="16"/>
            <w:lang w:val="en-US"/>
          </w:rPr>
          <m:t>=</m:t>
        </m:r>
        <m:sSub>
          <m:sSubPr>
            <m:ctrlPr>
              <w:rPr>
                <w:rFonts w:ascii="Cambria Math" w:eastAsiaTheme="minorEastAsia" w:hAnsi="Cambria Math" w:cs="Times New Roman"/>
                <w:i/>
                <w:sz w:val="20"/>
                <w:szCs w:val="16"/>
                <w:lang w:val="en-US"/>
              </w:rPr>
            </m:ctrlPr>
          </m:sSubPr>
          <m:e>
            <m:r>
              <w:rPr>
                <w:rFonts w:ascii="Cambria Math" w:eastAsiaTheme="minorEastAsia" w:hAnsi="Cambria Math" w:cs="Times New Roman"/>
                <w:sz w:val="20"/>
                <w:szCs w:val="16"/>
                <w:lang w:val="en-US"/>
              </w:rPr>
              <m:t>μ</m:t>
            </m:r>
          </m:e>
          <m:sub>
            <m:r>
              <w:rPr>
                <w:rFonts w:ascii="Cambria Math" w:eastAsiaTheme="minorEastAsia" w:hAnsi="Cambria Math" w:cs="Times New Roman"/>
                <w:sz w:val="20"/>
                <w:szCs w:val="16"/>
                <w:lang w:val="en-US"/>
              </w:rPr>
              <m:t>Dis</m:t>
            </m:r>
          </m:sub>
        </m:sSub>
        <m:r>
          <w:rPr>
            <w:rFonts w:ascii="Cambria Math" w:eastAsiaTheme="minorEastAsia" w:hAnsi="Cambria Math" w:cs="Times New Roman"/>
            <w:sz w:val="20"/>
            <w:szCs w:val="16"/>
            <w:lang w:val="en-US"/>
          </w:rPr>
          <m:t>*H</m:t>
        </m:r>
        <m:sSub>
          <m:sSubPr>
            <m:ctrlPr>
              <w:rPr>
                <w:rFonts w:ascii="Cambria Math" w:eastAsiaTheme="minorEastAsia" w:hAnsi="Cambria Math" w:cs="Times New Roman"/>
                <w:i/>
                <w:sz w:val="20"/>
                <w:szCs w:val="16"/>
                <w:lang w:val="en-US"/>
              </w:rPr>
            </m:ctrlPr>
          </m:sSubPr>
          <m:e>
            <m:r>
              <w:rPr>
                <w:rFonts w:ascii="Cambria Math" w:eastAsiaTheme="minorEastAsia" w:hAnsi="Cambria Math" w:cs="Times New Roman"/>
                <w:sz w:val="20"/>
                <w:szCs w:val="16"/>
                <w:lang w:val="en-US"/>
              </w:rPr>
              <m:t>R</m:t>
            </m:r>
          </m:e>
          <m:sub>
            <m:r>
              <w:rPr>
                <w:rFonts w:ascii="Cambria Math" w:eastAsiaTheme="minorEastAsia" w:hAnsi="Cambria Math" w:cs="Times New Roman"/>
                <w:sz w:val="20"/>
                <w:szCs w:val="16"/>
                <w:lang w:val="en-US"/>
              </w:rPr>
              <m:t>CT</m:t>
            </m:r>
          </m:sub>
        </m:sSub>
      </m:oMath>
    </w:p>
    <w:p w14:paraId="5012D8D5" w14:textId="77777777" w:rsidR="001D764A" w:rsidRPr="00847228" w:rsidRDefault="00DE7EEA" w:rsidP="001D764A">
      <w:pPr>
        <w:autoSpaceDE w:val="0"/>
        <w:autoSpaceDN w:val="0"/>
        <w:adjustRightInd w:val="0"/>
        <w:spacing w:before="240" w:line="360" w:lineRule="auto"/>
        <w:jc w:val="center"/>
        <w:rPr>
          <w:rFonts w:ascii="Times New Roman" w:eastAsiaTheme="minorEastAsia" w:hAnsi="Times New Roman" w:cs="Times New Roman"/>
          <w:sz w:val="28"/>
          <w:lang w:val="en-US"/>
        </w:rPr>
      </w:pPr>
      <m:oMathPara>
        <m:oMath>
          <m:sSubSup>
            <m:sSubSupPr>
              <m:ctrlPr>
                <w:rPr>
                  <w:rFonts w:ascii="Cambria Math" w:eastAsiaTheme="minorEastAsia" w:hAnsi="Cambria Math" w:cs="Times New Roman"/>
                  <w:i/>
                  <w:sz w:val="28"/>
                  <w:lang w:val="en-US"/>
                </w:rPr>
              </m:ctrlPr>
            </m:sSubSup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Ovall</m:t>
              </m:r>
            </m:sub>
            <m:sup>
              <m:r>
                <w:rPr>
                  <w:rFonts w:ascii="Cambria Math" w:eastAsiaTheme="minorEastAsia" w:hAnsi="Cambria Math" w:cs="Times New Roman"/>
                  <w:sz w:val="28"/>
                  <w:lang w:val="en-US"/>
                </w:rPr>
                <m:t>*</m:t>
              </m:r>
            </m:sup>
          </m:sSubSup>
          <m:r>
            <w:rPr>
              <w:rFonts w:ascii="Cambria Math" w:eastAsiaTheme="minorEastAsia" w:hAnsi="Cambria Math" w:cs="Times New Roman"/>
              <w:sz w:val="28"/>
              <w:lang w:val="en-US"/>
            </w:rPr>
            <m:t>=</m:t>
          </m:r>
          <m:sSubSup>
            <m:sSubSupPr>
              <m:ctrlPr>
                <w:rPr>
                  <w:rFonts w:ascii="Cambria Math" w:eastAsiaTheme="minorEastAsia" w:hAnsi="Cambria Math" w:cs="Times New Roman"/>
                  <w:i/>
                  <w:sz w:val="28"/>
                  <w:lang w:val="en-US"/>
                </w:rPr>
              </m:ctrlPr>
            </m:sSubSup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Dis</m:t>
              </m:r>
            </m:sub>
            <m:sup>
              <m:r>
                <w:rPr>
                  <w:rFonts w:ascii="Cambria Math" w:eastAsiaTheme="minorEastAsia" w:hAnsi="Cambria Math" w:cs="Times New Roman"/>
                  <w:sz w:val="28"/>
                  <w:lang w:val="en-US"/>
                </w:rPr>
                <m:t>*</m:t>
              </m:r>
            </m:sup>
          </m:sSubSup>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μ</m:t>
              </m:r>
            </m:e>
            <m:sub>
              <m:r>
                <w:rPr>
                  <w:rFonts w:ascii="Cambria Math" w:eastAsiaTheme="minorEastAsia" w:hAnsi="Cambria Math" w:cs="Times New Roman"/>
                  <w:sz w:val="28"/>
                  <w:lang w:val="en-US"/>
                </w:rPr>
                <m:t xml:space="preserve">SA </m:t>
              </m:r>
            </m:sub>
          </m:sSub>
        </m:oMath>
      </m:oMathPara>
    </w:p>
    <w:p w14:paraId="124D02D3" w14:textId="77777777" w:rsidR="001E0F59" w:rsidRPr="00580C12" w:rsidRDefault="001E0F59" w:rsidP="00FD78A9">
      <w:pPr>
        <w:autoSpaceDE w:val="0"/>
        <w:autoSpaceDN w:val="0"/>
        <w:adjustRightInd w:val="0"/>
        <w:spacing w:after="0" w:line="360" w:lineRule="auto"/>
        <w:jc w:val="both"/>
        <w:rPr>
          <w:rFonts w:ascii="Times New Roman" w:hAnsi="Times New Roman" w:cs="Times New Roman"/>
          <w:sz w:val="26"/>
          <w:szCs w:val="26"/>
          <w:lang w:val="en-US"/>
        </w:rPr>
      </w:pPr>
      <w:commentRangeStart w:id="11"/>
      <w:r w:rsidRPr="00580C12">
        <w:rPr>
          <w:rFonts w:ascii="Times New Roman" w:hAnsi="Times New Roman" w:cs="Times New Roman"/>
          <w:i/>
          <w:sz w:val="26"/>
          <w:szCs w:val="26"/>
          <w:lang w:val="en-US"/>
        </w:rPr>
        <w:t xml:space="preserve">Decision </w:t>
      </w:r>
      <w:commentRangeEnd w:id="11"/>
      <w:r w:rsidR="00117EF5">
        <w:rPr>
          <w:rStyle w:val="Refdecomentario"/>
        </w:rPr>
        <w:commentReference w:id="11"/>
      </w:r>
      <w:r w:rsidRPr="00580C12">
        <w:rPr>
          <w:rFonts w:ascii="Times New Roman" w:hAnsi="Times New Roman" w:cs="Times New Roman"/>
          <w:i/>
          <w:sz w:val="26"/>
          <w:szCs w:val="26"/>
          <w:lang w:val="en-US"/>
        </w:rPr>
        <w:t>Model</w:t>
      </w:r>
      <w:r w:rsidRPr="00580C12">
        <w:rPr>
          <w:rFonts w:ascii="Times New Roman" w:hAnsi="Times New Roman" w:cs="Times New Roman"/>
          <w:sz w:val="26"/>
          <w:szCs w:val="26"/>
          <w:lang w:val="en-US"/>
        </w:rPr>
        <w:t xml:space="preserve"> </w:t>
      </w:r>
    </w:p>
    <w:p w14:paraId="2F722202" w14:textId="04E1DB84" w:rsidR="00D51124" w:rsidRPr="00580C12" w:rsidRDefault="000422F9" w:rsidP="00D51124">
      <w:pPr>
        <w:autoSpaceDE w:val="0"/>
        <w:autoSpaceDN w:val="0"/>
        <w:adjustRightInd w:val="0"/>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Using the population of hospitalized Mexican patients testing positive for COVID-19 who were age 45 and older as our cohort along with information on expected mortality in the general population aged 45 and older in </w:t>
      </w:r>
      <w:commentRangeStart w:id="12"/>
      <w:r>
        <w:rPr>
          <w:rFonts w:ascii="Times New Roman" w:hAnsi="Times New Roman" w:cs="Times New Roman"/>
          <w:sz w:val="24"/>
          <w:lang w:val="en-US"/>
        </w:rPr>
        <w:t>2020</w:t>
      </w:r>
      <w:commentRangeEnd w:id="12"/>
      <w:r>
        <w:rPr>
          <w:rStyle w:val="Refdecomentario"/>
        </w:rPr>
        <w:commentReference w:id="12"/>
      </w:r>
      <w:r>
        <w:rPr>
          <w:rFonts w:ascii="Times New Roman" w:hAnsi="Times New Roman" w:cs="Times New Roman"/>
          <w:sz w:val="24"/>
          <w:lang w:val="en-US"/>
        </w:rPr>
        <w:t>, w</w:t>
      </w:r>
      <w:r w:rsidR="00D51124" w:rsidRPr="00580C12">
        <w:rPr>
          <w:rFonts w:ascii="Times New Roman" w:hAnsi="Times New Roman" w:cs="Times New Roman"/>
          <w:sz w:val="24"/>
          <w:lang w:val="en-US"/>
        </w:rPr>
        <w:t>e estimated disease</w:t>
      </w:r>
      <w:r>
        <w:rPr>
          <w:rFonts w:ascii="Times New Roman" w:hAnsi="Times New Roman" w:cs="Times New Roman"/>
          <w:sz w:val="24"/>
          <w:lang w:val="en-US"/>
        </w:rPr>
        <w:t>-</w:t>
      </w:r>
      <w:r w:rsidR="00D51124" w:rsidRPr="00580C12">
        <w:rPr>
          <w:rFonts w:ascii="Times New Roman" w:hAnsi="Times New Roman" w:cs="Times New Roman"/>
          <w:sz w:val="24"/>
          <w:lang w:val="en-US"/>
        </w:rPr>
        <w:t>specific (</w:t>
      </w:r>
      <m:oMath>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Dis</m:t>
            </m:r>
          </m:sub>
        </m:sSub>
      </m:oMath>
      <w:r w:rsidR="00D51124" w:rsidRPr="00580C12">
        <w:rPr>
          <w:rFonts w:ascii="Times New Roman" w:hAnsi="Times New Roman" w:cs="Times New Roman"/>
          <w:sz w:val="24"/>
          <w:lang w:val="en-US"/>
        </w:rPr>
        <w:t xml:space="preserve">) and background </w:t>
      </w:r>
      <w:r w:rsidR="002A3460" w:rsidRPr="00580C12">
        <w:rPr>
          <w:rFonts w:ascii="Times New Roman" w:hAnsi="Times New Roman" w:cs="Times New Roman"/>
          <w:sz w:val="24"/>
          <w:lang w:val="en-US"/>
        </w:rPr>
        <w:t>hazards</w:t>
      </w:r>
      <w:r w:rsidR="00D51124" w:rsidRPr="00580C12">
        <w:rPr>
          <w:rFonts w:ascii="Times New Roman" w:hAnsi="Times New Roman" w:cs="Times New Roman"/>
          <w:sz w:val="24"/>
          <w:lang w:val="en-US"/>
        </w:rPr>
        <w:t xml:space="preserve"> for sex and age (</w:t>
      </w:r>
      <m:oMath>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SA</m:t>
            </m:r>
          </m:sub>
        </m:sSub>
      </m:oMath>
      <w:r w:rsidR="00D51124" w:rsidRPr="00580C12">
        <w:rPr>
          <w:rFonts w:ascii="Times New Roman" w:hAnsi="Times New Roman" w:cs="Times New Roman"/>
          <w:sz w:val="24"/>
          <w:lang w:val="en-US"/>
        </w:rPr>
        <w:t xml:space="preserve">) </w:t>
      </w:r>
      <w:r>
        <w:rPr>
          <w:rFonts w:ascii="Times New Roman" w:hAnsi="Times New Roman" w:cs="Times New Roman"/>
          <w:sz w:val="24"/>
          <w:lang w:val="en-US"/>
        </w:rPr>
        <w:t xml:space="preserve">over a </w:t>
      </w:r>
      <w:proofErr w:type="gramStart"/>
      <w:r w:rsidR="00D51124" w:rsidRPr="00580C12">
        <w:rPr>
          <w:rFonts w:ascii="Times New Roman" w:hAnsi="Times New Roman" w:cs="Times New Roman"/>
          <w:sz w:val="24"/>
          <w:lang w:val="en-US"/>
        </w:rPr>
        <w:t>50</w:t>
      </w:r>
      <w:r w:rsidR="00A14E33">
        <w:rPr>
          <w:rFonts w:ascii="Times New Roman" w:hAnsi="Times New Roman" w:cs="Times New Roman"/>
          <w:sz w:val="24"/>
          <w:lang w:val="en-US"/>
        </w:rPr>
        <w:t xml:space="preserve"> </w:t>
      </w:r>
      <w:r w:rsidR="00D51124" w:rsidRPr="00580C12">
        <w:rPr>
          <w:rFonts w:ascii="Times New Roman" w:hAnsi="Times New Roman" w:cs="Times New Roman"/>
          <w:sz w:val="24"/>
          <w:lang w:val="en-US"/>
        </w:rPr>
        <w:t>day</w:t>
      </w:r>
      <w:proofErr w:type="gramEnd"/>
      <w:r>
        <w:rPr>
          <w:rFonts w:ascii="Times New Roman" w:hAnsi="Times New Roman" w:cs="Times New Roman"/>
          <w:sz w:val="24"/>
          <w:lang w:val="en-US"/>
        </w:rPr>
        <w:t xml:space="preserve"> follow-up period from time of diagnosis</w:t>
      </w:r>
      <w:r w:rsidR="00D51124" w:rsidRPr="00580C12">
        <w:rPr>
          <w:rFonts w:ascii="Times New Roman" w:hAnsi="Times New Roman" w:cs="Times New Roman"/>
          <w:sz w:val="24"/>
          <w:lang w:val="en-US"/>
        </w:rPr>
        <w:t xml:space="preserve">. These estimates allowed us to calculate </w:t>
      </w:r>
      <w:r>
        <w:rPr>
          <w:rFonts w:ascii="Times New Roman" w:hAnsi="Times New Roman" w:cs="Times New Roman"/>
          <w:sz w:val="24"/>
          <w:lang w:val="en-US"/>
        </w:rPr>
        <w:t xml:space="preserve">daily </w:t>
      </w:r>
      <w:r w:rsidR="00D51124" w:rsidRPr="00580C12">
        <w:rPr>
          <w:rFonts w:ascii="Times New Roman" w:hAnsi="Times New Roman" w:cs="Times New Roman"/>
          <w:sz w:val="24"/>
          <w:lang w:val="en-US"/>
        </w:rPr>
        <w:t xml:space="preserve">disease-specific and background mortality probabilities </w:t>
      </w:r>
      <w:r w:rsidR="002A3460" w:rsidRPr="00580C12">
        <w:rPr>
          <w:rFonts w:ascii="Times New Roman" w:hAnsi="Times New Roman" w:cs="Times New Roman"/>
          <w:sz w:val="24"/>
          <w:lang w:val="en-US"/>
        </w:rPr>
        <w:t>by age group and sex assuming an exponential distribution of the hazard rate</w:t>
      </w:r>
      <w:r w:rsidR="00580C12" w:rsidRPr="00580C12">
        <w:rPr>
          <w:rFonts w:ascii="Times New Roman" w:hAnsi="Times New Roman" w:cs="Times New Roman"/>
          <w:sz w:val="24"/>
          <w:lang w:val="en-US"/>
        </w:rPr>
        <w:t xml:space="preserve"> at a specific time</w:t>
      </w:r>
      <w:r w:rsidR="002A3460" w:rsidRPr="00580C12">
        <w:rPr>
          <w:rFonts w:ascii="Times New Roman" w:hAnsi="Times New Roman" w:cs="Times New Roman"/>
          <w:sz w:val="24"/>
          <w:lang w:val="en-US"/>
        </w:rPr>
        <w:t>:</w:t>
      </w:r>
    </w:p>
    <w:p w14:paraId="488F79E6" w14:textId="00501027" w:rsidR="00580C12" w:rsidRPr="00B368BC" w:rsidRDefault="006D1BA3" w:rsidP="00D51124">
      <w:pPr>
        <w:autoSpaceDE w:val="0"/>
        <w:autoSpaceDN w:val="0"/>
        <w:adjustRightInd w:val="0"/>
        <w:spacing w:line="360" w:lineRule="auto"/>
        <w:jc w:val="both"/>
        <w:rPr>
          <w:rFonts w:ascii="Times New Roman" w:eastAsiaTheme="minorEastAsia" w:hAnsi="Times New Roman" w:cs="Times New Roman"/>
          <w:lang w:val="en-US"/>
        </w:rPr>
      </w:pPr>
      <m:oMathPara>
        <m:oMath>
          <m:r>
            <w:rPr>
              <w:rFonts w:ascii="Cambria Math" w:hAnsi="Cambria Math" w:cstheme="majorHAnsi"/>
              <w:lang w:val="en-US"/>
            </w:rPr>
            <m:t>P(Die)=1-</m:t>
          </m:r>
          <m:func>
            <m:funcPr>
              <m:ctrlPr>
                <w:rPr>
                  <w:rFonts w:ascii="Cambria Math" w:hAnsi="Cambria Math" w:cstheme="majorHAnsi"/>
                  <w:lang w:val="en-US"/>
                </w:rPr>
              </m:ctrlPr>
            </m:funcPr>
            <m:fName>
              <m:r>
                <m:rPr>
                  <m:sty m:val="p"/>
                </m:rPr>
                <w:rPr>
                  <w:rFonts w:ascii="Cambria Math" w:hAnsi="Cambria Math" w:cstheme="majorHAnsi"/>
                  <w:lang w:val="en-US"/>
                </w:rPr>
                <m:t>exp</m:t>
              </m:r>
              <m:ctrlPr>
                <w:rPr>
                  <w:rFonts w:ascii="Cambria Math" w:hAnsi="Cambria Math" w:cstheme="majorHAnsi"/>
                  <w:i/>
                  <w:lang w:val="en-US"/>
                </w:rPr>
              </m:ctrlPr>
            </m:fName>
            <m:e>
              <m:d>
                <m:dPr>
                  <m:ctrlPr>
                    <w:rPr>
                      <w:rFonts w:ascii="Cambria Math" w:hAnsi="Cambria Math" w:cstheme="majorHAnsi"/>
                      <w:i/>
                      <w:lang w:val="en-US"/>
                    </w:rPr>
                  </m:ctrlPr>
                </m:dPr>
                <m:e>
                  <m:r>
                    <w:rPr>
                      <w:rFonts w:ascii="Cambria Math" w:hAnsi="Cambria Math" w:cstheme="majorHAnsi"/>
                      <w:lang w:val="en-US"/>
                    </w:rPr>
                    <m:t xml:space="preserve">- </m:t>
                  </m:r>
                  <m:sSub>
                    <m:sSubPr>
                      <m:ctrlPr>
                        <w:rPr>
                          <w:rFonts w:ascii="Cambria Math" w:hAnsi="Cambria Math" w:cstheme="majorHAnsi"/>
                          <w:i/>
                          <w:lang w:val="en-US"/>
                        </w:rPr>
                      </m:ctrlPr>
                    </m:sSubPr>
                    <m:e>
                      <m:acc>
                        <m:accPr>
                          <m:chr m:val="̅"/>
                          <m:ctrlPr>
                            <w:rPr>
                              <w:rFonts w:ascii="Cambria Math" w:hAnsi="Cambria Math" w:cstheme="majorHAnsi"/>
                              <w:i/>
                              <w:lang w:val="en-US"/>
                            </w:rPr>
                          </m:ctrlPr>
                        </m:accPr>
                        <m:e>
                          <m:r>
                            <w:rPr>
                              <w:rFonts w:ascii="Cambria Math" w:hAnsi="Cambria Math" w:cstheme="majorHAnsi"/>
                              <w:lang w:val="en-US"/>
                            </w:rPr>
                            <m:t>λ</m:t>
                          </m:r>
                        </m:e>
                      </m:acc>
                    </m:e>
                    <m:sub>
                      <m:r>
                        <w:rPr>
                          <w:rFonts w:ascii="Cambria Math" w:hAnsi="Cambria Math" w:cstheme="majorHAnsi"/>
                          <w:lang w:val="en-US"/>
                        </w:rPr>
                        <m:t>Ovall</m:t>
                      </m:r>
                    </m:sub>
                  </m:sSub>
                </m:e>
              </m:d>
            </m:e>
          </m:func>
        </m:oMath>
      </m:oMathPara>
    </w:p>
    <w:p w14:paraId="045F6D55" w14:textId="05C90D9D" w:rsidR="00D00851" w:rsidRPr="006D1BA3" w:rsidRDefault="00B368BC" w:rsidP="00D51124">
      <w:pPr>
        <w:autoSpaceDE w:val="0"/>
        <w:autoSpaceDN w:val="0"/>
        <w:adjustRightInd w:val="0"/>
        <w:spacing w:line="360" w:lineRule="auto"/>
        <w:jc w:val="both"/>
        <w:rPr>
          <w:rFonts w:ascii="Times New Roman" w:eastAsiaTheme="minorEastAsia" w:hAnsi="Times New Roman" w:cs="Times New Roman"/>
          <w:lang w:val="en-US"/>
        </w:rPr>
      </w:pPr>
      <m:oMathPara>
        <m:oMath>
          <m:r>
            <w:rPr>
              <w:rFonts w:ascii="Cambria Math" w:hAnsi="Cambria Math" w:cstheme="majorHAnsi"/>
              <w:lang w:val="en-US"/>
            </w:rPr>
            <m:t>P</m:t>
          </m:r>
          <m:d>
            <m:dPr>
              <m:ctrlPr>
                <w:rPr>
                  <w:rFonts w:ascii="Cambria Math" w:hAnsi="Cambria Math" w:cstheme="majorHAnsi"/>
                  <w:i/>
                  <w:lang w:val="en-US"/>
                </w:rPr>
              </m:ctrlPr>
            </m:dPr>
            <m:e>
              <m:r>
                <w:rPr>
                  <w:rFonts w:ascii="Cambria Math" w:hAnsi="Cambria Math" w:cstheme="majorHAnsi"/>
                  <w:lang w:val="en-US"/>
                </w:rPr>
                <m:t>Die from Covid</m:t>
              </m:r>
            </m:e>
            <m:e>
              <m:r>
                <w:rPr>
                  <w:rFonts w:ascii="Cambria Math" w:hAnsi="Cambria Math" w:cstheme="majorHAnsi"/>
                  <w:lang w:val="en-US"/>
                </w:rPr>
                <m:t>Die</m:t>
              </m:r>
            </m:e>
          </m:d>
          <m:r>
            <w:rPr>
              <w:rFonts w:ascii="Cambria Math" w:hAnsi="Cambria Math" w:cstheme="majorHAnsi"/>
              <w:lang w:val="en-US"/>
            </w:rPr>
            <m:t>= P</m:t>
          </m:r>
          <m:d>
            <m:dPr>
              <m:ctrlPr>
                <w:rPr>
                  <w:rFonts w:ascii="Cambria Math" w:hAnsi="Cambria Math" w:cstheme="majorHAnsi"/>
                  <w:i/>
                  <w:lang w:val="en-US"/>
                </w:rPr>
              </m:ctrlPr>
            </m:dPr>
            <m:e>
              <m:r>
                <w:rPr>
                  <w:rFonts w:ascii="Cambria Math" w:hAnsi="Cambria Math" w:cstheme="majorHAnsi"/>
                  <w:lang w:val="en-US"/>
                </w:rPr>
                <m:t>Die</m:t>
              </m:r>
            </m:e>
          </m:d>
          <m:r>
            <w:rPr>
              <w:rFonts w:ascii="Cambria Math" w:hAnsi="Cambria Math" w:cstheme="majorHAnsi"/>
              <w:lang w:val="en-US"/>
            </w:rPr>
            <m:t>*(</m:t>
          </m:r>
          <m:f>
            <m:fPr>
              <m:ctrlPr>
                <w:rPr>
                  <w:rFonts w:ascii="Cambria Math" w:hAnsi="Cambria Math" w:cs="Times New Roman"/>
                  <w:sz w:val="24"/>
                  <w:lang w:val="en-US"/>
                </w:rPr>
              </m:ctrlPr>
            </m:fPr>
            <m:num>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Dis</m:t>
                  </m:r>
                </m:sub>
              </m:sSub>
              <m:ctrlPr>
                <w:rPr>
                  <w:rFonts w:ascii="Cambria Math" w:hAnsi="Cambria Math" w:cstheme="majorHAnsi"/>
                  <w:i/>
                  <w:lang w:val="en-US"/>
                </w:rPr>
              </m:ctrlPr>
            </m:num>
            <m:den>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Dis</m:t>
                  </m:r>
                </m:sub>
              </m:sSub>
              <m:r>
                <m:rPr>
                  <m:sty m:val="p"/>
                </m:rPr>
                <w:rPr>
                  <w:rFonts w:ascii="Cambria Math" w:hAnsi="Cambria Math" w:cs="Times New Roman"/>
                  <w:sz w:val="24"/>
                  <w:lang w:val="en-US"/>
                </w:rPr>
                <m:t>+</m:t>
              </m:r>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SA</m:t>
                  </m:r>
                </m:sub>
              </m:sSub>
              <m:r>
                <m:rPr>
                  <m:sty m:val="p"/>
                </m:rPr>
                <w:rPr>
                  <w:rFonts w:ascii="Cambria Math" w:hAnsi="Cambria Math" w:cs="Times New Roman"/>
                  <w:sz w:val="24"/>
                  <w:lang w:val="en-US"/>
                </w:rPr>
                <m:t xml:space="preserve">  </m:t>
              </m:r>
            </m:den>
          </m:f>
          <m:r>
            <m:rPr>
              <m:sty m:val="p"/>
            </m:rPr>
            <w:rPr>
              <w:rFonts w:ascii="Cambria Math" w:hAnsi="Cambria Math" w:cs="Times New Roman"/>
              <w:sz w:val="24"/>
              <w:lang w:val="en-US"/>
            </w:rPr>
            <m:t xml:space="preserve">) </m:t>
          </m:r>
          <m:r>
            <w:rPr>
              <w:rFonts w:ascii="Cambria Math" w:hAnsi="Cambria Math" w:cstheme="majorHAnsi"/>
              <w:lang w:val="en-US"/>
            </w:rPr>
            <m:t xml:space="preserve"> </m:t>
          </m:r>
        </m:oMath>
      </m:oMathPara>
    </w:p>
    <w:p w14:paraId="33DBC40F" w14:textId="7EDCA31B" w:rsidR="00B368BC" w:rsidRPr="006D1BA3" w:rsidRDefault="00B368BC" w:rsidP="00B368BC">
      <w:pPr>
        <w:autoSpaceDE w:val="0"/>
        <w:autoSpaceDN w:val="0"/>
        <w:adjustRightInd w:val="0"/>
        <w:spacing w:line="360" w:lineRule="auto"/>
        <w:jc w:val="both"/>
        <w:rPr>
          <w:rFonts w:ascii="Times New Roman" w:eastAsiaTheme="minorEastAsia" w:hAnsi="Times New Roman" w:cs="Times New Roman"/>
          <w:lang w:val="en-US"/>
        </w:rPr>
      </w:pPr>
      <m:oMathPara>
        <m:oMath>
          <m:r>
            <w:rPr>
              <w:rFonts w:ascii="Cambria Math" w:hAnsi="Cambria Math" w:cstheme="majorHAnsi"/>
              <w:lang w:val="en-US"/>
            </w:rPr>
            <m:t>P</m:t>
          </m:r>
          <m:d>
            <m:dPr>
              <m:ctrlPr>
                <w:rPr>
                  <w:rFonts w:ascii="Cambria Math" w:hAnsi="Cambria Math" w:cstheme="majorHAnsi"/>
                  <w:i/>
                  <w:lang w:val="en-US"/>
                </w:rPr>
              </m:ctrlPr>
            </m:dPr>
            <m:e>
              <m:r>
                <w:rPr>
                  <w:rFonts w:ascii="Cambria Math" w:hAnsi="Cambria Math" w:cstheme="majorHAnsi"/>
                  <w:lang w:val="en-US"/>
                </w:rPr>
                <m:t>Die of other causes</m:t>
              </m:r>
            </m:e>
            <m:e>
              <m:r>
                <w:rPr>
                  <w:rFonts w:ascii="Cambria Math" w:hAnsi="Cambria Math" w:cstheme="majorHAnsi"/>
                  <w:lang w:val="en-US"/>
                </w:rPr>
                <m:t>Die</m:t>
              </m:r>
            </m:e>
          </m:d>
          <m:r>
            <w:rPr>
              <w:rFonts w:ascii="Cambria Math" w:hAnsi="Cambria Math" w:cstheme="majorHAnsi"/>
              <w:lang w:val="en-US"/>
            </w:rPr>
            <m:t>= P</m:t>
          </m:r>
          <m:d>
            <m:dPr>
              <m:ctrlPr>
                <w:rPr>
                  <w:rFonts w:ascii="Cambria Math" w:hAnsi="Cambria Math" w:cstheme="majorHAnsi"/>
                  <w:i/>
                  <w:lang w:val="en-US"/>
                </w:rPr>
              </m:ctrlPr>
            </m:dPr>
            <m:e>
              <m:r>
                <w:rPr>
                  <w:rFonts w:ascii="Cambria Math" w:hAnsi="Cambria Math" w:cstheme="majorHAnsi"/>
                  <w:lang w:val="en-US"/>
                </w:rPr>
                <m:t>Die</m:t>
              </m:r>
            </m:e>
          </m:d>
          <m:r>
            <w:rPr>
              <w:rFonts w:ascii="Cambria Math" w:hAnsi="Cambria Math" w:cstheme="majorHAnsi"/>
              <w:lang w:val="en-US"/>
            </w:rPr>
            <m:t>*(</m:t>
          </m:r>
          <m:f>
            <m:fPr>
              <m:ctrlPr>
                <w:rPr>
                  <w:rFonts w:ascii="Cambria Math" w:hAnsi="Cambria Math" w:cs="Times New Roman"/>
                  <w:sz w:val="24"/>
                  <w:lang w:val="en-US"/>
                </w:rPr>
              </m:ctrlPr>
            </m:fPr>
            <m:num>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SA</m:t>
                  </m:r>
                </m:sub>
              </m:sSub>
              <m:ctrlPr>
                <w:rPr>
                  <w:rFonts w:ascii="Cambria Math" w:hAnsi="Cambria Math" w:cstheme="majorHAnsi"/>
                  <w:i/>
                  <w:lang w:val="en-US"/>
                </w:rPr>
              </m:ctrlPr>
            </m:num>
            <m:den>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Dis</m:t>
                  </m:r>
                </m:sub>
              </m:sSub>
              <m:r>
                <m:rPr>
                  <m:sty m:val="p"/>
                </m:rPr>
                <w:rPr>
                  <w:rFonts w:ascii="Cambria Math" w:hAnsi="Cambria Math" w:cs="Times New Roman"/>
                  <w:sz w:val="24"/>
                  <w:lang w:val="en-US"/>
                </w:rPr>
                <m:t>+</m:t>
              </m:r>
              <m:sSub>
                <m:sSubPr>
                  <m:ctrlPr>
                    <w:rPr>
                      <w:rFonts w:ascii="Cambria Math" w:hAnsi="Cambria Math" w:cs="Times New Roman"/>
                      <w:i/>
                      <w:sz w:val="24"/>
                      <w:lang w:val="en-US"/>
                    </w:rPr>
                  </m:ctrlPr>
                </m:sSubPr>
                <m:e>
                  <m:acc>
                    <m:accPr>
                      <m:chr m:val="̅"/>
                      <m:ctrlPr>
                        <w:rPr>
                          <w:rFonts w:ascii="Cambria Math" w:hAnsi="Cambria Math" w:cs="Times New Roman"/>
                          <w:i/>
                          <w:sz w:val="24"/>
                          <w:lang w:val="en-US"/>
                        </w:rPr>
                      </m:ctrlPr>
                    </m:accPr>
                    <m:e>
                      <m:r>
                        <w:rPr>
                          <w:rFonts w:ascii="Cambria Math" w:hAnsi="Cambria Math" w:cs="Times New Roman"/>
                          <w:sz w:val="24"/>
                          <w:lang w:val="en-US"/>
                        </w:rPr>
                        <m:t>λ</m:t>
                      </m:r>
                    </m:e>
                  </m:acc>
                </m:e>
                <m:sub>
                  <m:r>
                    <w:rPr>
                      <w:rFonts w:ascii="Cambria Math" w:hAnsi="Cambria Math" w:cs="Times New Roman"/>
                      <w:sz w:val="24"/>
                      <w:lang w:val="en-US"/>
                    </w:rPr>
                    <m:t>SA</m:t>
                  </m:r>
                </m:sub>
              </m:sSub>
              <m:r>
                <m:rPr>
                  <m:sty m:val="p"/>
                </m:rPr>
                <w:rPr>
                  <w:rFonts w:ascii="Cambria Math" w:hAnsi="Cambria Math" w:cs="Times New Roman"/>
                  <w:sz w:val="24"/>
                  <w:lang w:val="en-US"/>
                </w:rPr>
                <m:t xml:space="preserve">  </m:t>
              </m:r>
            </m:den>
          </m:f>
          <m:r>
            <m:rPr>
              <m:sty m:val="p"/>
            </m:rPr>
            <w:rPr>
              <w:rFonts w:ascii="Cambria Math" w:hAnsi="Cambria Math" w:cs="Times New Roman"/>
              <w:sz w:val="24"/>
              <w:lang w:val="en-US"/>
            </w:rPr>
            <m:t xml:space="preserve">) </m:t>
          </m:r>
          <m:r>
            <w:rPr>
              <w:rFonts w:ascii="Cambria Math" w:hAnsi="Cambria Math" w:cstheme="majorHAnsi"/>
              <w:lang w:val="en-US"/>
            </w:rPr>
            <m:t xml:space="preserve"> </m:t>
          </m:r>
        </m:oMath>
      </m:oMathPara>
    </w:p>
    <w:p w14:paraId="2B1FBB74" w14:textId="53F2226F" w:rsidR="000577F1" w:rsidRDefault="00624E5E" w:rsidP="00657B4C">
      <w:pPr>
        <w:autoSpaceDE w:val="0"/>
        <w:autoSpaceDN w:val="0"/>
        <w:adjustRightInd w:val="0"/>
        <w:spacing w:line="360" w:lineRule="auto"/>
        <w:jc w:val="both"/>
        <w:rPr>
          <w:rFonts w:ascii="Times New Roman" w:eastAsiaTheme="minorEastAsia" w:hAnsi="Times New Roman" w:cs="Times New Roman"/>
          <w:sz w:val="24"/>
          <w:szCs w:val="24"/>
          <w:lang w:val="en-US"/>
        </w:rPr>
      </w:pPr>
      <w:r>
        <w:rPr>
          <w:rFonts w:ascii="Times New Roman" w:hAnsi="Times New Roman" w:cs="Times New Roman"/>
          <w:sz w:val="24"/>
          <w:lang w:val="en-US"/>
        </w:rPr>
        <w:t>Then, we</w:t>
      </w:r>
      <w:r w:rsidR="00CD0BFF">
        <w:rPr>
          <w:rFonts w:ascii="Times New Roman" w:hAnsi="Times New Roman" w:cs="Times New Roman"/>
          <w:sz w:val="24"/>
          <w:lang w:val="en-US"/>
        </w:rPr>
        <w:t xml:space="preserve"> incorporated these outputs into a decision-analytic microsimulation model which follows </w:t>
      </w:r>
      <w:r w:rsidR="00EF009C" w:rsidRPr="006D1BA3">
        <w:rPr>
          <w:rFonts w:ascii="Times New Roman" w:hAnsi="Times New Roman" w:cs="Times New Roman"/>
          <w:sz w:val="24"/>
          <w:lang w:val="en-US"/>
        </w:rPr>
        <w:t xml:space="preserve">individuals infected with </w:t>
      </w:r>
      <w:r w:rsidR="006D1BA3" w:rsidRPr="006D1BA3">
        <w:rPr>
          <w:rFonts w:ascii="Times New Roman" w:hAnsi="Times New Roman" w:cs="Times New Roman"/>
          <w:sz w:val="24"/>
          <w:lang w:val="en-US"/>
        </w:rPr>
        <w:t>COVID</w:t>
      </w:r>
      <w:r w:rsidR="00EF009C" w:rsidRPr="006D1BA3">
        <w:rPr>
          <w:rFonts w:ascii="Times New Roman" w:hAnsi="Times New Roman" w:cs="Times New Roman"/>
          <w:sz w:val="24"/>
          <w:lang w:val="en-US"/>
        </w:rPr>
        <w:t xml:space="preserve">-19 in Mexico for </w:t>
      </w:r>
      <w:r w:rsidR="006D1BA3" w:rsidRPr="006D1BA3">
        <w:rPr>
          <w:rFonts w:ascii="Times New Roman" w:hAnsi="Times New Roman" w:cs="Times New Roman"/>
          <w:sz w:val="24"/>
          <w:lang w:val="en-US"/>
        </w:rPr>
        <w:t>5</w:t>
      </w:r>
      <w:r w:rsidR="00EF009C" w:rsidRPr="006D1BA3">
        <w:rPr>
          <w:rFonts w:ascii="Times New Roman" w:hAnsi="Times New Roman" w:cs="Times New Roman"/>
          <w:sz w:val="24"/>
          <w:lang w:val="en-US"/>
        </w:rPr>
        <w:t>0 days</w:t>
      </w:r>
      <w:r w:rsidR="00CD0BFF">
        <w:rPr>
          <w:rFonts w:ascii="Times New Roman" w:hAnsi="Times New Roman" w:cs="Times New Roman"/>
          <w:sz w:val="24"/>
          <w:lang w:val="en-US"/>
        </w:rPr>
        <w:t xml:space="preserve">. The model also evaluates alternative treatment strategies by </w:t>
      </w:r>
      <w:r w:rsidR="00EF009C" w:rsidRPr="006D1BA3">
        <w:rPr>
          <w:rFonts w:ascii="Times New Roman" w:hAnsi="Times New Roman" w:cs="Times New Roman"/>
          <w:sz w:val="24"/>
          <w:lang w:val="en-US"/>
        </w:rPr>
        <w:t>incorporat</w:t>
      </w:r>
      <w:r w:rsidR="00CD0BFF">
        <w:rPr>
          <w:rFonts w:ascii="Times New Roman" w:hAnsi="Times New Roman" w:cs="Times New Roman"/>
          <w:sz w:val="24"/>
          <w:lang w:val="en-US"/>
        </w:rPr>
        <w:t>ing</w:t>
      </w:r>
      <w:r w:rsidR="00EF009C" w:rsidRPr="006D1BA3">
        <w:rPr>
          <w:rFonts w:ascii="Times New Roman" w:hAnsi="Times New Roman" w:cs="Times New Roman"/>
          <w:sz w:val="24"/>
          <w:lang w:val="en-US"/>
        </w:rPr>
        <w:t xml:space="preserve"> the effects of treatments that have </w:t>
      </w:r>
      <w:r w:rsidR="00CD0BFF">
        <w:rPr>
          <w:rFonts w:ascii="Times New Roman" w:hAnsi="Times New Roman" w:cs="Times New Roman"/>
          <w:sz w:val="24"/>
          <w:lang w:val="en-US"/>
        </w:rPr>
        <w:t>demonstrated mortality reductions</w:t>
      </w:r>
      <w:r w:rsidR="00EF009C" w:rsidRPr="006D1BA3">
        <w:rPr>
          <w:rFonts w:ascii="Times New Roman" w:hAnsi="Times New Roman" w:cs="Times New Roman"/>
          <w:sz w:val="24"/>
          <w:lang w:val="en-US"/>
        </w:rPr>
        <w:t xml:space="preserve"> </w:t>
      </w:r>
      <w:r w:rsidR="00CD0BFF">
        <w:rPr>
          <w:rFonts w:ascii="Times New Roman" w:hAnsi="Times New Roman" w:cs="Times New Roman"/>
          <w:sz w:val="24"/>
          <w:lang w:val="en-US"/>
        </w:rPr>
        <w:t>for</w:t>
      </w:r>
      <w:r w:rsidR="00EF009C" w:rsidRPr="006D1BA3">
        <w:rPr>
          <w:rFonts w:ascii="Times New Roman" w:hAnsi="Times New Roman" w:cs="Times New Roman"/>
          <w:sz w:val="24"/>
          <w:lang w:val="en-US"/>
        </w:rPr>
        <w:t xml:space="preserve"> people with Covid-19: Dexamethasone</w:t>
      </w:r>
      <w:r w:rsidR="006D1BA3">
        <w:rPr>
          <w:rFonts w:ascii="Times New Roman" w:hAnsi="Times New Roman" w:cs="Times New Roman"/>
          <w:sz w:val="24"/>
          <w:lang w:val="en-US"/>
        </w:rPr>
        <w:fldChar w:fldCharType="begin" w:fldLock="1"/>
      </w:r>
      <w:r w:rsidR="00A14E33">
        <w:rPr>
          <w:rFonts w:ascii="Times New Roman" w:hAnsi="Times New Roman" w:cs="Times New Roman"/>
          <w:sz w:val="24"/>
          <w:lang w:val="en-US"/>
        </w:rPr>
        <w:instrText>ADDIN CSL_CITATION {"citationItems":[{"id":"ITEM-1","itemData":{"DOI":"10.1056/nejmoa2021436","ISSN":"0028-4793","PMID":"32678530","abstract":"BACKGROUND Coronavirus disease 2019 (Covid-19) is associated with diffuse lung damage. Glucocorticoids may modulate inflammation-mediated lung injury and thereby reduce progression to respiratory failure and death. METHODS In this controlled, open-label trial comparing a range of possible treatments in patients who were hospitalized with Covid-19, we randomly assigned patients to receive oral or intravenous dexamethasone (at a dose of 6 mg once daily) for up to 10 days or to receive usual care alone. The primary outcome was 28-day mortality. Here, we report the preliminary results of this comparison. RESULTS A total of 2104 patients were assigned to receive dexamethasone and 4321 to receive usual care. Overall, 482 patients (22.9%) in the dexamethasone group and 1110 patients (25.7%) in the usual care group died within 28 days after randomization (age-adjusted rate ratio, 0.83; 95% confidence interval [CI], 0.75 to 0.93; P&lt;0.001). The proportional and absolute between-group differences in mortality varied considerably according to the level of respiratory support that the patients were receiving at the time of randomization. In the dexamethasone group, the incidence of death was lower than that in the usual care group among patients receiving invasive mechanical ventilation (29.3% vs. 41.4%; rate ratio, 0.64; 95% CI, 0.51 to 0.81) and among those receiving oxygen without invasive mechanical ventilation (23.3% vs. 26.2%; rate ratio, 0.82; 95% CI, 0.72 to 0.94) but not among those who were receiving no respiratory support at randomization (17.8% vs. 14.0%; rate ratio, 1.19; 95% CI, 0.91 to 1.55). CONCLUSIONS In patients hospitalized with Covid-19, the use of dexamethasone resulted in lower 28-day mortality among those who were receiving either invasive mechanical ventilation or oxygen alone at randomization but not among those receiving no respiratory support. (Funded by the Medical Research Council and National Institute for Health Research and others; RECOVERY ClinicalTrials.gov number, NCT04381936; ISRCTN number, 50189673.).","author":[{"dropping-particle":"","family":"The RECOVERY Collaborative Group","given":"","non-dropping-particle":"","parse-names":false,"suffix":""}],"container-title":"New England Journal of Medicine","id":"ITEM-1","issued":{"date-parts":[["2020"]]},"page":"1-11","title":"Dexamethasone in Hospitalized Patients with Covid-19 — Preliminary Report","type":"article-journal"},"uris":["http://www.mendeley.com/documents/?uuid=7eb2bebb-5009-4002-9cd4-ced8cd521fe3"]}],"mendeley":{"formattedCitation":"&lt;sup&gt;12&lt;/sup&gt;","plainTextFormattedCitation":"12","previouslyFormattedCitation":"&lt;sup&gt;12&lt;/sup&gt;"},"properties":{"noteIndex":0},"schema":"https://github.com/citation-style-language/schema/raw/master/csl-citation.json"}</w:instrText>
      </w:r>
      <w:r w:rsidR="006D1BA3">
        <w:rPr>
          <w:rFonts w:ascii="Times New Roman" w:hAnsi="Times New Roman" w:cs="Times New Roman"/>
          <w:sz w:val="24"/>
          <w:lang w:val="en-US"/>
        </w:rPr>
        <w:fldChar w:fldCharType="separate"/>
      </w:r>
      <w:r w:rsidR="00A03821" w:rsidRPr="00A03821">
        <w:rPr>
          <w:rFonts w:ascii="Times New Roman" w:hAnsi="Times New Roman" w:cs="Times New Roman"/>
          <w:noProof/>
          <w:sz w:val="24"/>
          <w:vertAlign w:val="superscript"/>
          <w:lang w:val="en-US"/>
        </w:rPr>
        <w:t>12</w:t>
      </w:r>
      <w:r w:rsidR="006D1BA3">
        <w:rPr>
          <w:rFonts w:ascii="Times New Roman" w:hAnsi="Times New Roman" w:cs="Times New Roman"/>
          <w:sz w:val="24"/>
          <w:lang w:val="en-US"/>
        </w:rPr>
        <w:fldChar w:fldCharType="end"/>
      </w:r>
      <w:r w:rsidR="006D1BA3" w:rsidRPr="006D1BA3">
        <w:rPr>
          <w:rFonts w:ascii="Times New Roman" w:hAnsi="Times New Roman" w:cs="Times New Roman"/>
          <w:sz w:val="24"/>
          <w:lang w:val="en-US"/>
        </w:rPr>
        <w:t xml:space="preserve">, </w:t>
      </w:r>
      <w:r w:rsidR="00EF009C" w:rsidRPr="006D1BA3">
        <w:rPr>
          <w:rFonts w:ascii="Times New Roman" w:hAnsi="Times New Roman" w:cs="Times New Roman"/>
          <w:sz w:val="24"/>
          <w:lang w:val="en-US"/>
        </w:rPr>
        <w:t>Remdesivir</w:t>
      </w:r>
      <w:r w:rsidR="006D1BA3">
        <w:rPr>
          <w:rFonts w:ascii="Times New Roman" w:hAnsi="Times New Roman" w:cs="Times New Roman"/>
          <w:sz w:val="24"/>
          <w:lang w:val="en-US"/>
        </w:rPr>
        <w:fldChar w:fldCharType="begin" w:fldLock="1"/>
      </w:r>
      <w:r w:rsidR="00A14E33">
        <w:rPr>
          <w:rFonts w:ascii="Times New Roman" w:hAnsi="Times New Roman" w:cs="Times New Roman"/>
          <w:sz w:val="24"/>
          <w:lang w:val="en-US"/>
        </w:rPr>
        <w:instrText>ADDIN CSL_CITATION {"citationItems":[{"id":"ITEM-1","itemData":{"DOI":"10.1056/nejmoa2007764","ISSN":"0028-4793","PMID":"32445440","abstract":"BACKGROUND Although several therapeutic agents have been evaluated for the treatment of coronavirus disease 2019 (Covid-19), no antiviral agents have yet been shown to be efficacious. METHODS We conducted a double-blind, randomized, placebo-controlled trial of intravenous remdesivir in adults who were hospitalized with Covid-19 and had evidence of lower respiratory tract infection. Patients were randomly assigned to receive either remdesivir (200 mg loading dose on day 1, followed by 100 mg daily for up to 9 additional days) or placebo for up to 10 days. The primary outcome was the time to recovery, defined by either discharge from the hospital or hospitalization for infection-control purposes only. RESULTS A total of 1062 patients underwent randomization (with 541 assigned to remdesivir and 521 to placebo). Those who received remdesivir had a median recovery time of 10 days (95% confidence interval [CI], 9 to 11), as compared with 15 days (95% CI, 13 to 18) among those who received placebo (rate ratio for recovery, 1.29; 95% CI, 1.12 to 1.49; P&lt;0.001, by a log-rank test). In an analysis that used a proportional-odds model with an eight-category ordinal scale, the patients who received remdesivir were found to be more likely than those who received placebo to have clinical improvement at day 15 (odds ratio, 1.5; 95% CI, 1.2 to 1.9, after adjustment for actual disease severity). The Kaplan-Meier estimates of mortality were 6.7% with remdesivir and 11.9% with placebo by day 15 and 11.4% with remdesivir and 15.2% with placebo by day 29 (hazard ratio, 0.73; 95% CI, 0.52 to 1.03). Serious adverse events were reported in 131 of the 532 patients who received remdesivir (24.6%) and in 163 of the 516 patients who received placebo (31.6%). CONCLUSIONS Our data show that remdesivir was superior to placebo in shortening the time to recovery in adults who were hospitalized with Covid-19 and had evidence of lower respiratory tract infection. (Funded by the National Institute of Allergy and Infectious Diseases and others; ACTT-1 ClinicalTrials.gov number, NCT04280705.).","author":[{"dropping-particle":"","family":"Beigel","given":"John H.","non-dropping-particle":"","parse-names":false,"suffix":""},{"dropping-particle":"","family":"Tomashek","given":"Kay M.","non-dropping-particle":"","parse-names":false,"suffix":""},{"dropping-particle":"","family":"Dodd","given":"Lori E.","non-dropping-particle":"","parse-names":false,"suffix":""},{"dropping-particle":"","family":"Mehta","given":"Aneesh K.","non-dropping-particle":"","parse-names":false,"suffix":""},{"dropping-particle":"","family":"Zingman","given":"Barry S.","non-dropping-particle":"","parse-names":false,"suffix":""},{"dropping-particle":"","family":"Kalil","given":"Andre C.","non-dropping-particle":"","parse-names":false,"suffix":""},{"dropping-particle":"","family":"Hohmann","given":"Elizabeth","non-dropping-particle":"","parse-names":false,"suffix":""},{"dropping-particle":"","family":"Chu","given":"Helen Y.","non-dropping-particle":"","parse-names":false,"suffix":""},{"dropping-particle":"","family":"Luetkemeyer","given":"Annie","non-dropping-particle":"","parse-names":false,"suffix":""},{"dropping-particle":"","family":"Kline","given":"Susan","non-dropping-particle":"","parse-names":false,"suffix":""},{"dropping-particle":"","family":"Lopez de Castilla","given":"Diego","non-dropping-particle":"","parse-names":false,"suffix":""},{"dropping-particle":"","family":"Finberg","given":"Robert W.","non-dropping-particle":"","parse-names":false,"suffix":""},{"dropping-particle":"","family":"Dierberg","given":"Kerry","non-dropping-particle":"","parse-names":false,"suffix":""},{"dropping-particle":"","family":"Tapson","given":"Victor","non-dropping-particle":"","parse-names":false,"suffix":""},{"dropping-particle":"","family":"Hsieh","given":"Lanny","non-dropping-particle":"","parse-names":false,"suffix":""},{"dropping-particle":"","family":"Patterson","given":"Thomas F.","non-dropping-particle":"","parse-names":false,"suffix":""},{"dropping-particle":"","family":"Paredes","given":"Roger","non-dropping-particle":"","parse-names":false,"suffix":""},{"dropping-particle":"","family":"Sweeney","given":"Daniel A.","non-dropping-particle":"","parse-names":false,"suffix":""},{"dropping-particle":"","family":"Short","given":"William R.","non-dropping-particle":"","parse-names":false,"suffix":""},{"dropping-particle":"","family":"Touloumi","given":"Giota","non-dropping-particle":"","parse-names":false,"suffix":""},{"dropping-particle":"","family":"Lye","given":"David Chien","non-dropping-particle":"","parse-names":false,"suffix":""},{"dropping-particle":"","family":"Ohmagari","given":"Norio","non-dropping-particle":"","parse-names":false,"suffix":""},{"dropping-particle":"","family":"Oh","given":"Myoung-don","non-dropping-particle":"","parse-names":false,"suffix":""},{"dropping-particle":"","family":"Ruiz-Palacios","given":"Guillermo M.","non-dropping-particle":"","parse-names":false,"suffix":""},{"dropping-particle":"","family":"Benfield","given":"Thomas","non-dropping-particle":"","parse-names":false,"suffix":""},{"dropping-particle":"","family":"Fätkenheuer","given":"Gerd","non-dropping-particle":"","parse-names":false,"suffix":""},{"dropping-particle":"","family":"Kortepeter","given":"Mark G.","non-dropping-particle":"","parse-names":false,"suffix":""},{"dropping-particle":"","family":"Atmar","given":"Robert L.","non-dropping-particle":"","parse-names":false,"suffix":""},{"dropping-particle":"","family":"Creech","given":"C. Buddy","non-dropping-particle":"","parse-names":false,"suffix":""},{"dropping-particle":"","family":"Lundgren","given":"Jens","non-dropping-particle":"","parse-names":false,"suffix":""},{"dropping-particle":"","family":"Babiker","given":"Abdel G.","non-dropping-particle":"","parse-names":false,"suffix":""},{"dropping-particle":"","family":"Pett","given":"Sarah","non-dropping-particle":"","parse-names":false,"suffix":""},{"dropping-particle":"","family":"Neaton","given":"James D.","non-dropping-particle":"","parse-names":false,"suffix":""},{"dropping-particle":"","family":"Burgess","given":"Timothy H.","non-dropping-particle":"","parse-names":false,"suffix":""},{"dropping-particle":"","family":"Bonnett","given":"Tyler","non-dropping-particle":"","parse-names":false,"suffix":""},{"dropping-particle":"","family":"Green","given":"Michelle","non-dropping-particle":"","parse-names":false,"suffix":""},{"dropping-particle":"","family":"Makowski","given":"Mat","non-dropping-particle":"","parse-names":false,"suffix":""},{"dropping-particle":"","family":"Osinusi","given":"Anu","non-dropping-particle":"","parse-names":false,"suffix":""},{"dropping-particle":"","family":"Nayak","given":"Seema","non-dropping-particle":"","parse-names":false,"suffix":""},{"dropping-particle":"","family":"Lane","given":"H. Clifford","non-dropping-particle":"","parse-names":false,"suffix":""}],"container-title":"New England Journal of Medicine","id":"ITEM-1","issue":"19","issued":{"date-parts":[["2020"]]},"page":"1813-1826","title":"Remdesivir for the Treatment of Covid-19 — Final Report","type":"article-journal","volume":"383"},"uris":["http://www.mendeley.com/documents/?uuid=1eb8413f-7be3-4fbb-afde-dc92c9481d5b"]}],"mendeley":{"formattedCitation":"&lt;sup&gt;13&lt;/sup&gt;","plainTextFormattedCitation":"13","previouslyFormattedCitation":"&lt;sup&gt;13&lt;/sup&gt;"},"properties":{"noteIndex":0},"schema":"https://github.com/citation-style-language/schema/raw/master/csl-citation.json"}</w:instrText>
      </w:r>
      <w:r w:rsidR="006D1BA3">
        <w:rPr>
          <w:rFonts w:ascii="Times New Roman" w:hAnsi="Times New Roman" w:cs="Times New Roman"/>
          <w:sz w:val="24"/>
          <w:lang w:val="en-US"/>
        </w:rPr>
        <w:fldChar w:fldCharType="separate"/>
      </w:r>
      <w:r w:rsidR="00A03821" w:rsidRPr="00A03821">
        <w:rPr>
          <w:rFonts w:ascii="Times New Roman" w:hAnsi="Times New Roman" w:cs="Times New Roman"/>
          <w:noProof/>
          <w:sz w:val="24"/>
          <w:vertAlign w:val="superscript"/>
          <w:lang w:val="en-US"/>
        </w:rPr>
        <w:t>13</w:t>
      </w:r>
      <w:r w:rsidR="006D1BA3">
        <w:rPr>
          <w:rFonts w:ascii="Times New Roman" w:hAnsi="Times New Roman" w:cs="Times New Roman"/>
          <w:sz w:val="24"/>
          <w:lang w:val="en-US"/>
        </w:rPr>
        <w:fldChar w:fldCharType="end"/>
      </w:r>
      <w:r w:rsidR="006D1BA3" w:rsidRPr="006D1BA3">
        <w:rPr>
          <w:rFonts w:ascii="Times New Roman" w:hAnsi="Times New Roman" w:cs="Times New Roman"/>
          <w:sz w:val="24"/>
          <w:lang w:val="en-US"/>
        </w:rPr>
        <w:t xml:space="preserve"> and Remdesivir with Baricitinib</w:t>
      </w:r>
      <w:r w:rsidR="00764E7A">
        <w:rPr>
          <w:rFonts w:ascii="Times New Roman" w:hAnsi="Times New Roman" w:cs="Times New Roman"/>
          <w:sz w:val="24"/>
          <w:lang w:val="en-US"/>
        </w:rPr>
        <w:fldChar w:fldCharType="begin" w:fldLock="1"/>
      </w:r>
      <w:r w:rsidR="00A14E33">
        <w:rPr>
          <w:rFonts w:ascii="Times New Roman" w:hAnsi="Times New Roman" w:cs="Times New Roman"/>
          <w:sz w:val="24"/>
          <w:lang w:val="en-US"/>
        </w:rPr>
        <w:instrText>ADDIN CSL_CITATION {"citationItems":[{"id":"ITEM-1","itemData":{"DOI":"10.1056/NEJMoa2031994","author":[{"dropping-particle":"","family":"Marconi","given":"V C","non-dropping-particle":"","parse-names":false,"suffix":""},{"dropping-particle":"","family":"Palacios","given":"G M Ruiz","non-dropping-particle":"","parse-names":false,"suffix":""},{"dropping-particle":"","family":"Hsieh","given":"L","non-dropping-particle":"","parse-names":false,"suffix":""},{"dropping-particle":"","family":"Kline","given":"S","non-dropping-particle":"","parse-names":false,"suffix":""},{"dropping-particle":"","family":"Tapson","given":"V","non-dropping-particle":"","parse-names":false,"suffix":""},{"dropping-particle":"","family":"Iovine","given":"N M","non-dropping-particle":"","parse-names":false,"suffix":""},{"dropping-particle":"","family":"Lye","given":"D C","non-dropping-particle":"","parse-names":false,"suffix":""},{"dropping-particle":"","family":"Sandkovsky","given":"U","non-dropping-particle":"","parse-names":false,"suffix":""},{"dropping-particle":"","family":"Luetkemeyer","given":"A F","non-dropping-particle":"","parse-names":false,"suffix":""},{"dropping-particle":"","family":"Cohen","given":"S H","non-dropping-particle":"","parse-names":false,"suffix":""},{"dropping-particle":"","family":"Finberg","given":"R W","non-dropping-particle":"","parse-names":false,"suffix":""},{"dropping-particle":"","family":"Frank","given":"M","non-dropping-particle":"","parse-names":false,"suffix":""},{"dropping-particle":"","family":"Oh","given":"M","non-dropping-particle":"","parse-names":false,"suffix":""},{"dropping-particle":"","family":"Kim","given":"E","non-dropping-particle":"","parse-names":false,"suffix":""},{"dropping-particle":"","family":"Tan","given":"S Y","non-dropping-particle":"","parse-names":false,"suffix":""},{"dropping-particle":"","family":"Mularski","given":"R A","non-dropping-particle":"","parse-names":false,"suffix":""},{"dropping-particle":"","family":"Nielsen","given":"H","non-dropping-particle":"","parse-names":false,"suffix":""},{"dropping-particle":"","family":"Ponce","given":"P O","non-dropping-particle":"","parse-names":false,"suffix":""},{"dropping-particle":"","family":"Taylor","given":"B S","non-dropping-particle":"","parse-names":false,"suffix":""},{"dropping-particle":"","family":"Larson","given":"L A","non-dropping-particle":"","parse-names":false,"suffix":""},{"dropping-particle":"","family":"Rouphael","given":"N G","non-dropping-particle":"","parse-names":false,"suffix":""},{"dropping-particle":"","family":"Saklawi","given":"Y","non-dropping-particle":"","parse-names":false,"suffix":""},{"dropping-particle":"","family":"Cantos","given":"V D","non-dropping-particle":"","parse-names":false,"suffix":""},{"dropping-particle":"","family":"Ko","given":"E R","non-dropping-particle":"","parse-names":false,"suffix":""},{"dropping-particle":"","family":"Burgess","given":"T H","non-dropping-particle":"","parse-names":false,"suffix":""},{"dropping-particle":"","family":"Ferreira","given":"J","non-dropping-particle":"","parse-names":false,"suffix":""},{"dropping-particle":"","family":"Green","given":"M","non-dropping-particle":"","parse-names":false,"suffix":""},{"dropping-particle":"","family":"Makowski","given":"M","non-dropping-particle":"","parse-names":false,"suffix":""},{"dropping-particle":"","family":"Cardoso","given":"A","non-dropping-particle":"","parse-names":false,"suffix":""},{"dropping-particle":"De","family":"Bono","given":"S","non-dropping-particle":"","parse-names":false,"suffix":""},{"dropping-particle":"","family":"Bonnett","given":"T","non-dropping-particle":"","parse-names":false,"suffix":""},{"dropping-particle":"","family":"Proschan","given":"M","non-dropping-particle":"","parse-names":false,"suffix":""},{"dropping-particle":"","family":"Deye","given":"G A","non-dropping-particle":"","parse-names":false,"suffix":""},{"dropping-particle":"","family":"Dempsey","given":"W","non-dropping-particle":"","parse-names":false,"suffix":""},{"dropping-particle":"","family":"Nayak","given":"S U","non-dropping-particle":"","parse-names":false,"suffix":""},{"dropping-particle":"","family":"Dodd","given":"L E","non-dropping-particle":"","parse-names":false,"suffix":""},{"dropping-particle":"","family":"Beigel","given":"J H","non-dropping-particle":"","parse-names":false,"suffix":""}],"id":"ITEM-1","issued":{"date-parts":[["2020"]]},"page":"1-13","title":"Baricitinib plus Remdesivir for Hospitalized Adults with Covid-19","type":"article-journal"},"uris":["http://www.mendeley.com/documents/?uuid=0f59f1f0-eeee-42de-aa93-dd436070f89d"]}],"mendeley":{"formattedCitation":"&lt;sup&gt;14&lt;/sup&gt;","plainTextFormattedCitation":"14","previouslyFormattedCitation":"&lt;sup&gt;14&lt;/sup&gt;"},"properties":{"noteIndex":0},"schema":"https://github.com/citation-style-language/schema/raw/master/csl-citation.json"}</w:instrText>
      </w:r>
      <w:r w:rsidR="00764E7A">
        <w:rPr>
          <w:rFonts w:ascii="Times New Roman" w:hAnsi="Times New Roman" w:cs="Times New Roman"/>
          <w:sz w:val="24"/>
          <w:lang w:val="en-US"/>
        </w:rPr>
        <w:fldChar w:fldCharType="separate"/>
      </w:r>
      <w:r w:rsidR="00A03821" w:rsidRPr="00A03821">
        <w:rPr>
          <w:rFonts w:ascii="Times New Roman" w:hAnsi="Times New Roman" w:cs="Times New Roman"/>
          <w:noProof/>
          <w:sz w:val="24"/>
          <w:vertAlign w:val="superscript"/>
          <w:lang w:val="en-US"/>
        </w:rPr>
        <w:t>14</w:t>
      </w:r>
      <w:r w:rsidR="00764E7A">
        <w:rPr>
          <w:rFonts w:ascii="Times New Roman" w:hAnsi="Times New Roman" w:cs="Times New Roman"/>
          <w:sz w:val="24"/>
          <w:lang w:val="en-US"/>
        </w:rPr>
        <w:fldChar w:fldCharType="end"/>
      </w:r>
      <w:r w:rsidR="00EF009C" w:rsidRPr="006D1BA3">
        <w:rPr>
          <w:rFonts w:ascii="Times New Roman" w:hAnsi="Times New Roman" w:cs="Times New Roman"/>
          <w:sz w:val="24"/>
          <w:lang w:val="en-US"/>
        </w:rPr>
        <w:t>.</w:t>
      </w:r>
      <w:r w:rsidR="00657B4C">
        <w:rPr>
          <w:rFonts w:ascii="Times New Roman" w:hAnsi="Times New Roman" w:cs="Times New Roman"/>
          <w:sz w:val="24"/>
          <w:lang w:val="en-US"/>
        </w:rPr>
        <w:t xml:space="preserve"> </w:t>
      </w:r>
      <w:commentRangeStart w:id="13"/>
      <w:r w:rsidR="00657B4C">
        <w:rPr>
          <w:rFonts w:ascii="Times New Roman" w:hAnsi="Times New Roman" w:cs="Times New Roman"/>
          <w:sz w:val="24"/>
          <w:lang w:val="en-US"/>
        </w:rPr>
        <w:t>The</w:t>
      </w:r>
      <w:r w:rsidR="006563CF">
        <w:rPr>
          <w:rFonts w:ascii="Times New Roman" w:hAnsi="Times New Roman" w:cs="Times New Roman"/>
          <w:sz w:val="24"/>
          <w:lang w:val="en-US"/>
        </w:rPr>
        <w:t xml:space="preserve"> overall Hazard Ratio of the clinical trials</w:t>
      </w:r>
      <w:r w:rsidR="00EF009C" w:rsidRPr="006D1BA3">
        <w:rPr>
          <w:rFonts w:ascii="Times New Roman" w:hAnsi="Times New Roman" w:cs="Times New Roman"/>
          <w:sz w:val="24"/>
          <w:lang w:val="en-US"/>
        </w:rPr>
        <w:t xml:space="preserve"> </w:t>
      </w:r>
      <m:oMath>
        <m:r>
          <w:rPr>
            <w:rFonts w:ascii="Cambria Math" w:hAnsi="Cambria Math" w:cs="Times New Roman"/>
            <w:sz w:val="24"/>
            <w:lang w:val="en-US"/>
          </w:rPr>
          <m:t>(o</m:t>
        </m:r>
        <m:r>
          <w:rPr>
            <w:rFonts w:ascii="Cambria Math" w:eastAsiaTheme="minorEastAsia" w:hAnsi="Cambria Math" w:cs="Times New Roman"/>
            <w:sz w:val="24"/>
            <w:szCs w:val="24"/>
            <w:lang w:val="en-US"/>
          </w:rPr>
          <m:t>H</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CT</m:t>
            </m:r>
          </m:sub>
        </m:sSub>
        <m:r>
          <w:rPr>
            <w:rFonts w:ascii="Cambria Math" w:eastAsiaTheme="minorEastAsia" w:hAnsi="Cambria Math" w:cs="Times New Roman"/>
            <w:sz w:val="24"/>
            <w:szCs w:val="24"/>
            <w:lang w:val="en-US"/>
          </w:rPr>
          <m:t>)</m:t>
        </m:r>
      </m:oMath>
      <w:r w:rsidR="00657B4C">
        <w:rPr>
          <w:rFonts w:ascii="Times New Roman" w:eastAsiaTheme="minorEastAsia" w:hAnsi="Times New Roman" w:cs="Times New Roman"/>
          <w:sz w:val="24"/>
          <w:szCs w:val="24"/>
          <w:lang w:val="en-US"/>
        </w:rPr>
        <w:t xml:space="preserve"> </w:t>
      </w:r>
      <w:commentRangeEnd w:id="13"/>
      <w:r w:rsidR="00CD0BFF">
        <w:rPr>
          <w:rStyle w:val="Refdecomentario"/>
        </w:rPr>
        <w:commentReference w:id="13"/>
      </w:r>
      <w:r w:rsidR="00657B4C">
        <w:rPr>
          <w:rFonts w:ascii="Times New Roman" w:eastAsiaTheme="minorEastAsia" w:hAnsi="Times New Roman" w:cs="Times New Roman"/>
          <w:sz w:val="24"/>
          <w:szCs w:val="24"/>
          <w:lang w:val="en-US"/>
        </w:rPr>
        <w:t>of these treatments was applied to obtain the COVID-19 specific death probabilities under the effect of different drugs:</w:t>
      </w:r>
    </w:p>
    <w:p w14:paraId="51914186" w14:textId="77777777" w:rsidR="006563CF" w:rsidRDefault="00CD0BFF" w:rsidP="006563CF">
      <w:pPr>
        <w:autoSpaceDE w:val="0"/>
        <w:autoSpaceDN w:val="0"/>
        <w:adjustRightInd w:val="0"/>
        <w:spacing w:line="360" w:lineRule="auto"/>
        <w:jc w:val="both"/>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lastRenderedPageBreak/>
        <w:t>Because</w:t>
      </w:r>
      <w:r w:rsidRPr="000A33E1">
        <w:rPr>
          <w:rFonts w:ascii="Times New Roman" w:eastAsiaTheme="minorEastAsia" w:hAnsi="Times New Roman" w:cs="Times New Roman"/>
          <w:sz w:val="24"/>
          <w:lang w:val="en-US"/>
        </w:rPr>
        <w:t xml:space="preserve"> the hazard ratio</w:t>
      </w:r>
      <w:r>
        <w:rPr>
          <w:rFonts w:ascii="Times New Roman" w:eastAsiaTheme="minorEastAsia" w:hAnsi="Times New Roman" w:cs="Times New Roman"/>
          <w:sz w:val="24"/>
          <w:lang w:val="en-US"/>
        </w:rPr>
        <w:t xml:space="preserve"> for </w:t>
      </w:r>
      <w:r w:rsidRPr="000A33E1">
        <w:rPr>
          <w:rFonts w:ascii="Times New Roman" w:eastAsiaTheme="minorEastAsia" w:hAnsi="Times New Roman" w:cs="Times New Roman"/>
          <w:sz w:val="24"/>
          <w:lang w:val="en-US"/>
        </w:rPr>
        <w:t xml:space="preserve">Remdesivir and Baricitinib is reported </w:t>
      </w:r>
      <w:r>
        <w:rPr>
          <w:rFonts w:ascii="Times New Roman" w:eastAsiaTheme="minorEastAsia" w:hAnsi="Times New Roman" w:cs="Times New Roman"/>
          <w:sz w:val="24"/>
          <w:lang w:val="en-US"/>
        </w:rPr>
        <w:t xml:space="preserve">in comparison to </w:t>
      </w:r>
      <w:r w:rsidRPr="000A33E1">
        <w:rPr>
          <w:rFonts w:ascii="Times New Roman" w:eastAsiaTheme="minorEastAsia" w:hAnsi="Times New Roman" w:cs="Times New Roman"/>
          <w:sz w:val="24"/>
          <w:lang w:val="en-US"/>
        </w:rPr>
        <w:t xml:space="preserve">a group treated with Remdesivir, the effect of Baricitinib is </w:t>
      </w:r>
      <w:r>
        <w:rPr>
          <w:rFonts w:ascii="Times New Roman" w:eastAsiaTheme="minorEastAsia" w:hAnsi="Times New Roman" w:cs="Times New Roman"/>
          <w:sz w:val="24"/>
          <w:lang w:val="en-US"/>
        </w:rPr>
        <w:t>applied</w:t>
      </w:r>
      <w:r w:rsidRPr="000A33E1">
        <w:rPr>
          <w:rFonts w:ascii="Times New Roman" w:eastAsiaTheme="minorEastAsia" w:hAnsi="Times New Roman" w:cs="Times New Roman"/>
          <w:sz w:val="24"/>
          <w:lang w:val="en-US"/>
        </w:rPr>
        <w:t xml:space="preserve"> to </w:t>
      </w:r>
      <m:oMath>
        <m:sSub>
          <m:sSubPr>
            <m:ctrlPr>
              <w:rPr>
                <w:rFonts w:ascii="Cambria Math" w:hAnsi="Cambria Math" w:cstheme="majorHAnsi"/>
                <w:i/>
                <w:sz w:val="24"/>
                <w:lang w:val="en-US"/>
              </w:rPr>
            </m:ctrlPr>
          </m:sSubPr>
          <m:e>
            <m:acc>
              <m:accPr>
                <m:chr m:val="̅"/>
                <m:ctrlPr>
                  <w:rPr>
                    <w:rFonts w:ascii="Cambria Math" w:eastAsiaTheme="minorEastAsia" w:hAnsi="Cambria Math" w:cs="Times New Roman"/>
                    <w:i/>
                    <w:sz w:val="24"/>
                    <w:lang w:val="en-US"/>
                  </w:rPr>
                </m:ctrlPr>
              </m:accPr>
              <m:e>
                <m:r>
                  <w:rPr>
                    <w:rFonts w:ascii="Cambria Math" w:eastAsiaTheme="minorEastAsia" w:hAnsi="Cambria Math" w:cs="Times New Roman"/>
                    <w:sz w:val="24"/>
                    <w:lang w:val="en-US"/>
                  </w:rPr>
                  <m:t>λ</m:t>
                </m:r>
              </m:e>
            </m:acc>
          </m:e>
          <m:sub>
            <m:r>
              <w:rPr>
                <w:rFonts w:ascii="Cambria Math" w:hAnsi="Cambria Math" w:cstheme="majorHAnsi"/>
                <w:sz w:val="24"/>
                <w:lang w:val="en-US"/>
              </w:rPr>
              <m:t>Dis with Remd</m:t>
            </m:r>
          </m:sub>
        </m:sSub>
      </m:oMath>
      <w:r>
        <w:rPr>
          <w:rFonts w:ascii="Times New Roman" w:eastAsiaTheme="minorEastAsia" w:hAnsi="Times New Roman" w:cs="Times New Roman"/>
          <w:sz w:val="24"/>
          <w:lang w:val="en-US"/>
        </w:rPr>
        <w:t xml:space="preserve"> which is computed as defined above.</w:t>
      </w:r>
    </w:p>
    <w:p w14:paraId="00BCEA0B" w14:textId="52F00A10" w:rsidR="006563CF" w:rsidRPr="006563CF" w:rsidRDefault="006563CF" w:rsidP="006563CF">
      <w:pPr>
        <w:autoSpaceDE w:val="0"/>
        <w:autoSpaceDN w:val="0"/>
        <w:adjustRightInd w:val="0"/>
        <w:spacing w:line="360" w:lineRule="auto"/>
        <w:jc w:val="both"/>
        <w:rPr>
          <w:rFonts w:ascii="Times New Roman" w:eastAsiaTheme="minorEastAsia" w:hAnsi="Times New Roman" w:cs="Times New Roman"/>
        </w:rPr>
      </w:pPr>
      <m:oMathPara>
        <m:oMathParaPr>
          <m:jc m:val="centerGroup"/>
        </m:oMathParaPr>
        <m:oMath>
          <m:r>
            <w:rPr>
              <w:rFonts w:ascii="Cambria Math" w:eastAsiaTheme="minorEastAsia" w:hAnsi="Cambria Math" w:cs="Times New Roman"/>
              <w:lang w:val="en-US"/>
            </w:rPr>
            <m:t>P(Di</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n-US"/>
                </w:rPr>
                <m:t>e</m:t>
              </m:r>
            </m:e>
            <m:sub>
              <m:r>
                <w:rPr>
                  <w:rFonts w:ascii="Cambria Math" w:eastAsiaTheme="minorEastAsia" w:hAnsi="Cambria Math" w:cs="Times New Roman"/>
                  <w:lang w:val="es-419"/>
                </w:rPr>
                <m:t>Remd</m:t>
              </m:r>
            </m:sub>
          </m:sSub>
          <m:r>
            <w:rPr>
              <w:rFonts w:ascii="Cambria Math" w:eastAsiaTheme="minorEastAsia" w:hAnsi="Cambria Math" w:cs="Times New Roman"/>
              <w:lang w:val="en-US"/>
            </w:rPr>
            <m:t>)=1-</m:t>
          </m:r>
          <m:func>
            <m:funcPr>
              <m:ctrlPr>
                <w:rPr>
                  <w:rFonts w:ascii="Cambria Math" w:eastAsiaTheme="minorEastAsia" w:hAnsi="Cambria Math" w:cs="Times New Roman"/>
                  <w:i/>
                  <w:iCs/>
                </w:rPr>
              </m:ctrlPr>
            </m:funcPr>
            <m:fName>
              <m:r>
                <m:rPr>
                  <m:sty m:val="p"/>
                </m:rPr>
                <w:rPr>
                  <w:rFonts w:ascii="Cambria Math" w:eastAsiaTheme="minorEastAsia" w:hAnsi="Cambria Math" w:cs="Times New Roman"/>
                  <w:lang w:val="en-US"/>
                </w:rPr>
                <m:t>exp</m:t>
              </m:r>
            </m:fName>
            <m:e>
              <m:d>
                <m:dPr>
                  <m:ctrlPr>
                    <w:rPr>
                      <w:rFonts w:ascii="Cambria Math" w:eastAsiaTheme="minorEastAsia" w:hAnsi="Cambria Math" w:cs="Times New Roman"/>
                      <w:i/>
                      <w:iCs/>
                    </w:rPr>
                  </m:ctrlPr>
                </m:dPr>
                <m:e>
                  <m:r>
                    <w:rPr>
                      <w:rFonts w:ascii="Cambria Math" w:eastAsiaTheme="minorEastAsia" w:hAnsi="Cambria Math" w:cs="Times New Roman"/>
                      <w:lang w:val="en-US"/>
                    </w:rPr>
                    <m:t>- </m:t>
                  </m:r>
                  <m:sSub>
                    <m:sSubPr>
                      <m:ctrlPr>
                        <w:rPr>
                          <w:rFonts w:ascii="Cambria Math" w:eastAsiaTheme="minorEastAsia" w:hAnsi="Cambria Math" w:cs="Times New Roman"/>
                          <w:i/>
                          <w:iCs/>
                        </w:rPr>
                      </m:ctrlPr>
                    </m:sSubPr>
                    <m:e>
                      <m:acc>
                        <m:accPr>
                          <m:chr m:val="̅"/>
                          <m:ctrlPr>
                            <w:rPr>
                              <w:rFonts w:ascii="Cambria Math" w:eastAsiaTheme="minorEastAsia" w:hAnsi="Cambria Math" w:cs="Times New Roman"/>
                              <w:i/>
                              <w:iCs/>
                            </w:rPr>
                          </m:ctrlPr>
                        </m:accPr>
                        <m:e>
                          <m:r>
                            <w:rPr>
                              <w:rFonts w:ascii="Cambria Math" w:eastAsiaTheme="minorEastAsia" w:hAnsi="Cambria Math" w:cs="Times New Roman"/>
                              <w:lang w:val="en-US"/>
                            </w:rPr>
                            <m:t>λ</m:t>
                          </m:r>
                        </m:e>
                      </m:acc>
                    </m:e>
                    <m:sub>
                      <m:r>
                        <w:rPr>
                          <w:rFonts w:ascii="Cambria Math" w:eastAsiaTheme="minorEastAsia" w:hAnsi="Cambria Math" w:cs="Times New Roman"/>
                          <w:lang w:val="en-US"/>
                        </w:rPr>
                        <m:t>Ovall</m:t>
                      </m:r>
                    </m:sub>
                  </m:sSub>
                  <m:r>
                    <w:rPr>
                      <w:rFonts w:ascii="Cambria Math" w:eastAsiaTheme="minorEastAsia" w:hAnsi="Cambria Math" w:cs="Times New Roman"/>
                      <w:lang w:val="es-419"/>
                    </w:rPr>
                    <m:t>*oH</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s-419"/>
                        </w:rPr>
                        <m:t>R</m:t>
                      </m:r>
                    </m:e>
                    <m:sub>
                      <m:r>
                        <w:rPr>
                          <w:rFonts w:ascii="Cambria Math" w:eastAsiaTheme="minorEastAsia" w:hAnsi="Cambria Math" w:cs="Times New Roman"/>
                          <w:lang w:val="es-419"/>
                        </w:rPr>
                        <m:t>Remd</m:t>
                      </m:r>
                    </m:sub>
                  </m:sSub>
                </m:e>
              </m:d>
            </m:e>
          </m:func>
        </m:oMath>
      </m:oMathPara>
    </w:p>
    <w:p w14:paraId="6A6B697B" w14:textId="173BDFEB" w:rsidR="006563CF" w:rsidRPr="006563CF" w:rsidRDefault="006563CF" w:rsidP="006563CF">
      <w:pPr>
        <w:autoSpaceDE w:val="0"/>
        <w:autoSpaceDN w:val="0"/>
        <w:adjustRightInd w:val="0"/>
        <w:spacing w:line="360" w:lineRule="auto"/>
        <w:jc w:val="both"/>
        <w:rPr>
          <w:rFonts w:ascii="Times New Roman" w:eastAsiaTheme="minorEastAsia" w:hAnsi="Times New Roman" w:cs="Times New Roman"/>
        </w:rPr>
      </w:pPr>
      <m:oMathPara>
        <m:oMathParaPr>
          <m:jc m:val="centerGroup"/>
        </m:oMathParaPr>
        <m:oMath>
          <m:r>
            <w:rPr>
              <w:rFonts w:ascii="Cambria Math" w:eastAsiaTheme="minorEastAsia" w:hAnsi="Cambria Math" w:cs="Times New Roman"/>
              <w:lang w:val="en-US"/>
            </w:rPr>
            <m:t>P(Di</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n-US"/>
                </w:rPr>
                <m:t>e</m:t>
              </m:r>
            </m:e>
            <m:sub>
              <m:r>
                <w:rPr>
                  <w:rFonts w:ascii="Cambria Math" w:eastAsiaTheme="minorEastAsia" w:hAnsi="Cambria Math" w:cs="Times New Roman"/>
                  <w:lang w:val="es-419"/>
                </w:rPr>
                <m:t>Remd &amp; Bari</m:t>
              </m:r>
            </m:sub>
          </m:sSub>
          <m:r>
            <w:rPr>
              <w:rFonts w:ascii="Cambria Math" w:eastAsiaTheme="minorEastAsia" w:hAnsi="Cambria Math" w:cs="Times New Roman"/>
              <w:lang w:val="es-419"/>
            </w:rPr>
            <m:t>)</m:t>
          </m:r>
          <m:r>
            <w:rPr>
              <w:rFonts w:ascii="Cambria Math" w:eastAsiaTheme="minorEastAsia" w:hAnsi="Cambria Math" w:cs="Times New Roman"/>
              <w:lang w:val="en-US"/>
            </w:rPr>
            <m:t>=1-</m:t>
          </m:r>
          <m:func>
            <m:funcPr>
              <m:ctrlPr>
                <w:rPr>
                  <w:rFonts w:ascii="Cambria Math" w:eastAsiaTheme="minorEastAsia" w:hAnsi="Cambria Math" w:cs="Times New Roman"/>
                  <w:i/>
                  <w:iCs/>
                </w:rPr>
              </m:ctrlPr>
            </m:funcPr>
            <m:fName>
              <m:r>
                <m:rPr>
                  <m:sty m:val="p"/>
                </m:rPr>
                <w:rPr>
                  <w:rFonts w:ascii="Cambria Math" w:eastAsiaTheme="minorEastAsia" w:hAnsi="Cambria Math" w:cs="Times New Roman"/>
                  <w:lang w:val="en-US"/>
                </w:rPr>
                <m:t>exp</m:t>
              </m:r>
            </m:fName>
            <m:e>
              <m:d>
                <m:dPr>
                  <m:ctrlPr>
                    <w:rPr>
                      <w:rFonts w:ascii="Cambria Math" w:eastAsiaTheme="minorEastAsia" w:hAnsi="Cambria Math" w:cs="Times New Roman"/>
                      <w:i/>
                      <w:iCs/>
                    </w:rPr>
                  </m:ctrlPr>
                </m:dPr>
                <m:e>
                  <m:r>
                    <w:rPr>
                      <w:rFonts w:ascii="Cambria Math" w:eastAsiaTheme="minorEastAsia" w:hAnsi="Cambria Math" w:cs="Times New Roman"/>
                      <w:lang w:val="en-US"/>
                    </w:rPr>
                    <m:t>- </m:t>
                  </m:r>
                  <m:sSub>
                    <m:sSubPr>
                      <m:ctrlPr>
                        <w:rPr>
                          <w:rFonts w:ascii="Cambria Math" w:eastAsiaTheme="minorEastAsia" w:hAnsi="Cambria Math" w:cs="Times New Roman"/>
                          <w:i/>
                          <w:iCs/>
                        </w:rPr>
                      </m:ctrlPr>
                    </m:sSubPr>
                    <m:e>
                      <m:acc>
                        <m:accPr>
                          <m:chr m:val="̅"/>
                          <m:ctrlPr>
                            <w:rPr>
                              <w:rFonts w:ascii="Cambria Math" w:eastAsiaTheme="minorEastAsia" w:hAnsi="Cambria Math" w:cs="Times New Roman"/>
                              <w:i/>
                              <w:iCs/>
                            </w:rPr>
                          </m:ctrlPr>
                        </m:accPr>
                        <m:e>
                          <m:r>
                            <w:rPr>
                              <w:rFonts w:ascii="Cambria Math" w:eastAsiaTheme="minorEastAsia" w:hAnsi="Cambria Math" w:cs="Times New Roman"/>
                              <w:lang w:val="en-US"/>
                            </w:rPr>
                            <m:t>λ</m:t>
                          </m:r>
                        </m:e>
                      </m:acc>
                    </m:e>
                    <m:sub>
                      <m:r>
                        <w:rPr>
                          <w:rFonts w:ascii="Cambria Math" w:eastAsiaTheme="minorEastAsia" w:hAnsi="Cambria Math" w:cs="Times New Roman"/>
                          <w:lang w:val="en-US"/>
                        </w:rPr>
                        <m:t>Ovall</m:t>
                      </m:r>
                    </m:sub>
                  </m:sSub>
                  <m:r>
                    <w:rPr>
                      <w:rFonts w:ascii="Cambria Math" w:eastAsiaTheme="minorEastAsia" w:hAnsi="Cambria Math" w:cs="Times New Roman"/>
                      <w:lang w:val="es-419"/>
                    </w:rPr>
                    <m:t>*oH</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s-419"/>
                        </w:rPr>
                        <m:t>R</m:t>
                      </m:r>
                    </m:e>
                    <m:sub>
                      <m:r>
                        <w:rPr>
                          <w:rFonts w:ascii="Cambria Math" w:eastAsiaTheme="minorEastAsia" w:hAnsi="Cambria Math" w:cs="Times New Roman"/>
                          <w:lang w:val="es-419"/>
                        </w:rPr>
                        <m:t>Remd</m:t>
                      </m:r>
                    </m:sub>
                  </m:sSub>
                  <m:r>
                    <w:rPr>
                      <w:rFonts w:ascii="Cambria Math" w:eastAsiaTheme="minorEastAsia" w:hAnsi="Cambria Math" w:cs="Times New Roman"/>
                      <w:lang w:val="es-419"/>
                    </w:rPr>
                    <m:t> *oH</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s-419"/>
                        </w:rPr>
                        <m:t>R</m:t>
                      </m:r>
                    </m:e>
                    <m:sub>
                      <m:r>
                        <w:rPr>
                          <w:rFonts w:ascii="Cambria Math" w:eastAsiaTheme="minorEastAsia" w:hAnsi="Cambria Math" w:cs="Times New Roman"/>
                          <w:lang w:val="es-419"/>
                        </w:rPr>
                        <m:t>Bari</m:t>
                      </m:r>
                    </m:sub>
                  </m:sSub>
                </m:e>
              </m:d>
            </m:e>
          </m:func>
        </m:oMath>
      </m:oMathPara>
    </w:p>
    <w:p w14:paraId="4A2BDE0E" w14:textId="3B4A3F39" w:rsidR="000A33E1" w:rsidRPr="000A33E1" w:rsidRDefault="006563CF" w:rsidP="002D139B">
      <w:pPr>
        <w:autoSpaceDE w:val="0"/>
        <w:autoSpaceDN w:val="0"/>
        <w:adjustRightInd w:val="0"/>
        <w:spacing w:line="360" w:lineRule="auto"/>
        <w:jc w:val="both"/>
        <w:rPr>
          <w:rFonts w:ascii="Times New Roman" w:eastAsiaTheme="minorEastAsia" w:hAnsi="Times New Roman" w:cs="Times New Roman"/>
          <w:sz w:val="24"/>
          <w:lang w:val="en-US"/>
        </w:rPr>
      </w:pPr>
      <m:oMathPara>
        <m:oMath>
          <m:r>
            <w:rPr>
              <w:rFonts w:ascii="Cambria Math" w:eastAsiaTheme="minorEastAsia" w:hAnsi="Cambria Math" w:cs="Times New Roman"/>
              <w:lang w:val="en-US"/>
            </w:rPr>
            <m:t>P(Di</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n-US"/>
                </w:rPr>
                <m:t>e</m:t>
              </m:r>
            </m:e>
            <m:sub>
              <m:r>
                <w:rPr>
                  <w:rFonts w:ascii="Cambria Math" w:eastAsiaTheme="minorEastAsia" w:hAnsi="Cambria Math" w:cs="Times New Roman"/>
                  <w:lang w:val="es-419"/>
                </w:rPr>
                <m:t>Dexa</m:t>
              </m:r>
            </m:sub>
          </m:sSub>
          <m:r>
            <w:rPr>
              <w:rFonts w:ascii="Cambria Math" w:eastAsiaTheme="minorEastAsia" w:hAnsi="Cambria Math" w:cs="Times New Roman"/>
              <w:lang w:val="en-US"/>
            </w:rPr>
            <m:t>)=1-</m:t>
          </m:r>
          <m:func>
            <m:funcPr>
              <m:ctrlPr>
                <w:rPr>
                  <w:rFonts w:ascii="Cambria Math" w:eastAsiaTheme="minorEastAsia" w:hAnsi="Cambria Math" w:cs="Times New Roman"/>
                  <w:i/>
                  <w:iCs/>
                </w:rPr>
              </m:ctrlPr>
            </m:funcPr>
            <m:fName>
              <m:r>
                <m:rPr>
                  <m:sty m:val="p"/>
                </m:rPr>
                <w:rPr>
                  <w:rFonts w:ascii="Cambria Math" w:eastAsiaTheme="minorEastAsia" w:hAnsi="Cambria Math" w:cs="Times New Roman"/>
                  <w:lang w:val="en-US"/>
                </w:rPr>
                <m:t>exp</m:t>
              </m:r>
            </m:fName>
            <m:e>
              <m:d>
                <m:dPr>
                  <m:ctrlPr>
                    <w:rPr>
                      <w:rFonts w:ascii="Cambria Math" w:eastAsiaTheme="minorEastAsia" w:hAnsi="Cambria Math" w:cs="Times New Roman"/>
                      <w:i/>
                      <w:iCs/>
                    </w:rPr>
                  </m:ctrlPr>
                </m:dPr>
                <m:e>
                  <m:r>
                    <w:rPr>
                      <w:rFonts w:ascii="Cambria Math" w:eastAsiaTheme="minorEastAsia" w:hAnsi="Cambria Math" w:cs="Times New Roman"/>
                      <w:lang w:val="en-US"/>
                    </w:rPr>
                    <m:t>- </m:t>
                  </m:r>
                  <m:sSub>
                    <m:sSubPr>
                      <m:ctrlPr>
                        <w:rPr>
                          <w:rFonts w:ascii="Cambria Math" w:eastAsiaTheme="minorEastAsia" w:hAnsi="Cambria Math" w:cs="Times New Roman"/>
                          <w:i/>
                          <w:iCs/>
                        </w:rPr>
                      </m:ctrlPr>
                    </m:sSubPr>
                    <m:e>
                      <m:acc>
                        <m:accPr>
                          <m:chr m:val="̅"/>
                          <m:ctrlPr>
                            <w:rPr>
                              <w:rFonts w:ascii="Cambria Math" w:eastAsiaTheme="minorEastAsia" w:hAnsi="Cambria Math" w:cs="Times New Roman"/>
                              <w:i/>
                              <w:iCs/>
                            </w:rPr>
                          </m:ctrlPr>
                        </m:accPr>
                        <m:e>
                          <m:r>
                            <w:rPr>
                              <w:rFonts w:ascii="Cambria Math" w:eastAsiaTheme="minorEastAsia" w:hAnsi="Cambria Math" w:cs="Times New Roman"/>
                              <w:lang w:val="en-US"/>
                            </w:rPr>
                            <m:t>λ</m:t>
                          </m:r>
                        </m:e>
                      </m:acc>
                    </m:e>
                    <m:sub>
                      <m:r>
                        <w:rPr>
                          <w:rFonts w:ascii="Cambria Math" w:eastAsiaTheme="minorEastAsia" w:hAnsi="Cambria Math" w:cs="Times New Roman"/>
                          <w:lang w:val="en-US"/>
                        </w:rPr>
                        <m:t>Ovall</m:t>
                      </m:r>
                    </m:sub>
                  </m:sSub>
                  <m:r>
                    <w:rPr>
                      <w:rFonts w:ascii="Cambria Math" w:eastAsiaTheme="minorEastAsia" w:hAnsi="Cambria Math" w:cs="Times New Roman"/>
                      <w:lang w:val="es-419"/>
                    </w:rPr>
                    <m:t>*oH</m:t>
                  </m:r>
                  <m:sSub>
                    <m:sSubPr>
                      <m:ctrlPr>
                        <w:rPr>
                          <w:rFonts w:ascii="Cambria Math" w:eastAsiaTheme="minorEastAsia" w:hAnsi="Cambria Math" w:cs="Times New Roman"/>
                          <w:i/>
                          <w:iCs/>
                          <w:lang w:val="es-419"/>
                        </w:rPr>
                      </m:ctrlPr>
                    </m:sSubPr>
                    <m:e>
                      <m:r>
                        <w:rPr>
                          <w:rFonts w:ascii="Cambria Math" w:eastAsiaTheme="minorEastAsia" w:hAnsi="Cambria Math" w:cs="Times New Roman"/>
                          <w:lang w:val="es-419"/>
                        </w:rPr>
                        <m:t>R</m:t>
                      </m:r>
                    </m:e>
                    <m:sub>
                      <m:r>
                        <w:rPr>
                          <w:rFonts w:ascii="Cambria Math" w:eastAsiaTheme="minorEastAsia" w:hAnsi="Cambria Math" w:cs="Times New Roman"/>
                          <w:lang w:val="es-419"/>
                        </w:rPr>
                        <m:t>Dexa</m:t>
                      </m:r>
                    </m:sub>
                  </m:sSub>
                </m:e>
              </m:d>
            </m:e>
          </m:func>
        </m:oMath>
      </m:oMathPara>
    </w:p>
    <w:p w14:paraId="0FF2A511" w14:textId="52589ED6" w:rsidR="00160AFC" w:rsidRPr="00657B4C" w:rsidRDefault="00160AFC" w:rsidP="00764E7A">
      <w:pPr>
        <w:autoSpaceDE w:val="0"/>
        <w:autoSpaceDN w:val="0"/>
        <w:adjustRightInd w:val="0"/>
        <w:spacing w:line="360" w:lineRule="auto"/>
        <w:jc w:val="both"/>
        <w:rPr>
          <w:rFonts w:asciiTheme="majorHAnsi" w:hAnsiTheme="majorHAnsi" w:cstheme="majorHAnsi"/>
          <w:lang w:val="en-US"/>
        </w:rPr>
      </w:pPr>
      <w:r w:rsidRPr="00764E7A">
        <w:rPr>
          <w:rFonts w:ascii="Times New Roman" w:hAnsi="Times New Roman" w:cs="Times New Roman"/>
          <w:sz w:val="24"/>
          <w:lang w:val="en-US"/>
        </w:rPr>
        <w:t>The microsimulation model utilized in this analysis is an adaptation of the state-transition microsimulation algorithm proposed for modeling for health decision sciences</w:t>
      </w:r>
      <w:r w:rsidR="00764E7A">
        <w:rPr>
          <w:rFonts w:ascii="Times New Roman" w:hAnsi="Times New Roman" w:cs="Times New Roman"/>
          <w:sz w:val="24"/>
          <w:lang w:val="en-US"/>
        </w:rPr>
        <w:fldChar w:fldCharType="begin" w:fldLock="1"/>
      </w:r>
      <w:r w:rsidR="00A14E33">
        <w:rPr>
          <w:rFonts w:ascii="Times New Roman" w:hAnsi="Times New Roman" w:cs="Times New Roman"/>
          <w:sz w:val="24"/>
          <w:lang w:val="en-US"/>
        </w:rPr>
        <w:instrText>ADDIN CSL_CITATION {"citationItems":[{"id":"ITEM-1","itemData":{"DOI":"10.1177/0272989X18754513","ISSN":"1552681X","PMID":"29587047","abstract":"Microsimulation models are becoming increasingly common in the field of decision modeling for health. Because microsimulation models are computationally more demanding than traditional Markov cohort models, the use of computer programming languages in their development has become more common. R is a programming language that has gained recognition within the field of decision modeling. It has the capacity to perform microsimulation models more efficiently than software commonly used for decision modeling, incorporate statistical analyses within decision models, and produce more transparent models and reproducible results. However, no clear guidance for the implementation of microsimulation models in R exists. In this tutorial, we provide a step-by-step guide to build microsimulation models in R and illustrate the use of this guide on a simple, but transferable, hypothetical decision problem. We guide the reader through the necessary steps and provide generic R code that is flexible and can be adapted for other models. We also show how this code can be extended to address more complex model structures and provide an efficient microsimulation approach that relies on vectorization solutions.","author":[{"dropping-particle":"","family":"Krijkamp","given":"Eline M.","non-dropping-particle":"","parse-names":false,"suffix":""},{"dropping-particle":"","family":"Alarid-Escudero","given":"Fernando","non-dropping-particle":"","parse-names":false,"suffix":""},{"dropping-particle":"","family":"Enns","given":"Eva A.","non-dropping-particle":"","parse-names":false,"suffix":""},{"dropping-particle":"","family":"Jalal","given":"Hawre J.","non-dropping-particle":"","parse-names":false,"suffix":""},{"dropping-particle":"","family":"Hunink","given":"M. G.Myriam","non-dropping-particle":"","parse-names":false,"suffix":""},{"dropping-particle":"","family":"Pechlivanoglou","given":"Petros","non-dropping-particle":"","parse-names":false,"suffix":""}],"container-title":"Medical Decision Making","id":"ITEM-1","issue":"3","issued":{"date-parts":[["2018"]]},"page":"400-422","title":"Microsimulation Modeling for Health Decision Sciences Using R: A Tutorial","type":"article-journal","volume":"38"},"uris":["http://www.mendeley.com/documents/?uuid=bcbeabfd-b265-427b-9e06-b898df924155"]}],"mendeley":{"formattedCitation":"&lt;sup&gt;15&lt;/sup&gt;","plainTextFormattedCitation":"15","previouslyFormattedCitation":"&lt;sup&gt;15&lt;/sup&gt;"},"properties":{"noteIndex":0},"schema":"https://github.com/citation-style-language/schema/raw/master/csl-citation.json"}</w:instrText>
      </w:r>
      <w:r w:rsidR="00764E7A">
        <w:rPr>
          <w:rFonts w:ascii="Times New Roman" w:hAnsi="Times New Roman" w:cs="Times New Roman"/>
          <w:sz w:val="24"/>
          <w:lang w:val="en-US"/>
        </w:rPr>
        <w:fldChar w:fldCharType="separate"/>
      </w:r>
      <w:r w:rsidR="00A03821" w:rsidRPr="00A03821">
        <w:rPr>
          <w:rFonts w:ascii="Times New Roman" w:hAnsi="Times New Roman" w:cs="Times New Roman"/>
          <w:noProof/>
          <w:sz w:val="24"/>
          <w:vertAlign w:val="superscript"/>
          <w:lang w:val="en-US"/>
        </w:rPr>
        <w:t>15</w:t>
      </w:r>
      <w:r w:rsidR="00764E7A">
        <w:rPr>
          <w:rFonts w:ascii="Times New Roman" w:hAnsi="Times New Roman" w:cs="Times New Roman"/>
          <w:sz w:val="24"/>
          <w:lang w:val="en-US"/>
        </w:rPr>
        <w:fldChar w:fldCharType="end"/>
      </w:r>
      <w:r w:rsidRPr="00764E7A">
        <w:rPr>
          <w:rFonts w:ascii="Times New Roman" w:hAnsi="Times New Roman" w:cs="Times New Roman"/>
          <w:sz w:val="24"/>
          <w:lang w:val="en-US"/>
        </w:rPr>
        <w:t>.</w:t>
      </w:r>
      <w:r w:rsidRPr="00D51124">
        <w:rPr>
          <w:rFonts w:asciiTheme="majorHAnsi" w:hAnsiTheme="majorHAnsi" w:cstheme="majorHAnsi"/>
          <w:lang w:val="en-US"/>
        </w:rPr>
        <w:t xml:space="preserve"> </w:t>
      </w:r>
      <w:commentRangeStart w:id="14"/>
      <w:r w:rsidR="008139BE">
        <w:rPr>
          <w:rFonts w:ascii="Times New Roman" w:hAnsi="Times New Roman" w:cs="Times New Roman"/>
          <w:sz w:val="24"/>
          <w:lang w:val="en-US"/>
        </w:rPr>
        <w:t>The model includes two health states: Detected with COVID-19 infection during hospitalization and Dead.</w:t>
      </w:r>
      <w:commentRangeEnd w:id="14"/>
      <w:r w:rsidR="008139BE">
        <w:rPr>
          <w:rStyle w:val="Refdecomentario"/>
        </w:rPr>
        <w:commentReference w:id="14"/>
      </w:r>
      <w:r w:rsidR="008139BE">
        <w:rPr>
          <w:rFonts w:ascii="Times New Roman" w:hAnsi="Times New Roman" w:cs="Times New Roman"/>
          <w:sz w:val="24"/>
          <w:lang w:val="en-US"/>
        </w:rPr>
        <w:t xml:space="preserve"> The model tracks whether those who die do so because of COVID-19 or from other causes.</w:t>
      </w:r>
      <w:r w:rsidR="008139BE">
        <w:rPr>
          <w:rStyle w:val="Refdecomentario"/>
        </w:rPr>
        <w:commentReference w:id="15"/>
      </w:r>
    </w:p>
    <w:p w14:paraId="6AB338D1" w14:textId="77777777" w:rsidR="00764E7A" w:rsidRDefault="00160AFC" w:rsidP="00764E7A">
      <w:pPr>
        <w:keepNext/>
        <w:autoSpaceDE w:val="0"/>
        <w:autoSpaceDN w:val="0"/>
        <w:adjustRightInd w:val="0"/>
        <w:spacing w:before="240" w:after="0" w:line="360" w:lineRule="auto"/>
        <w:jc w:val="center"/>
      </w:pPr>
      <w:commentRangeStart w:id="16"/>
      <w:r w:rsidRPr="00764E7A">
        <w:rPr>
          <w:rFonts w:ascii="Times New Roman" w:hAnsi="Times New Roman" w:cs="Times New Roman"/>
          <w:noProof/>
          <w:sz w:val="24"/>
          <w:szCs w:val="26"/>
          <w:lang w:val="en-US"/>
        </w:rPr>
        <w:drawing>
          <wp:inline distT="0" distB="0" distL="0" distR="0" wp14:anchorId="0FD5EFD1" wp14:editId="1D5DD09D">
            <wp:extent cx="3185160" cy="253908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1486" cy="2583982"/>
                    </a:xfrm>
                    <a:prstGeom prst="rect">
                      <a:avLst/>
                    </a:prstGeom>
                    <a:noFill/>
                  </pic:spPr>
                </pic:pic>
              </a:graphicData>
            </a:graphic>
          </wp:inline>
        </w:drawing>
      </w:r>
      <w:commentRangeEnd w:id="16"/>
      <w:r w:rsidR="008139BE">
        <w:rPr>
          <w:rStyle w:val="Refdecomentario"/>
        </w:rPr>
        <w:commentReference w:id="16"/>
      </w:r>
    </w:p>
    <w:p w14:paraId="78979A3D" w14:textId="77777777" w:rsidR="00160AFC" w:rsidRPr="00CD0128" w:rsidRDefault="00764E7A" w:rsidP="00764E7A">
      <w:pPr>
        <w:pStyle w:val="Descripcin"/>
        <w:jc w:val="center"/>
        <w:rPr>
          <w:rFonts w:asciiTheme="majorHAnsi" w:hAnsiTheme="majorHAnsi" w:cstheme="majorHAnsi"/>
          <w:sz w:val="24"/>
          <w:szCs w:val="26"/>
          <w:lang w:val="en-US"/>
        </w:rPr>
      </w:pPr>
      <w:r w:rsidRPr="00764E7A">
        <w:rPr>
          <w:lang w:val="en-US"/>
        </w:rPr>
        <w:t xml:space="preserve">Figure </w:t>
      </w:r>
      <w:r>
        <w:fldChar w:fldCharType="begin"/>
      </w:r>
      <w:r w:rsidRPr="00764E7A">
        <w:rPr>
          <w:lang w:val="en-US"/>
        </w:rPr>
        <w:instrText xml:space="preserve"> SEQ Figure \* ARABIC </w:instrText>
      </w:r>
      <w:r>
        <w:fldChar w:fldCharType="separate"/>
      </w:r>
      <w:r w:rsidR="000B2BA8">
        <w:rPr>
          <w:noProof/>
          <w:lang w:val="en-US"/>
        </w:rPr>
        <w:t>1</w:t>
      </w:r>
      <w:r>
        <w:fldChar w:fldCharType="end"/>
      </w:r>
      <w:r w:rsidRPr="00764E7A">
        <w:rPr>
          <w:lang w:val="en-US"/>
        </w:rPr>
        <w:t xml:space="preserve"> Model structure</w:t>
      </w:r>
    </w:p>
    <w:p w14:paraId="3ED2CD1D" w14:textId="64AD15D7" w:rsidR="00536CBC" w:rsidRPr="00764E7A" w:rsidRDefault="00536CBC" w:rsidP="007F592C">
      <w:pPr>
        <w:autoSpaceDE w:val="0"/>
        <w:autoSpaceDN w:val="0"/>
        <w:adjustRightInd w:val="0"/>
        <w:spacing w:before="240" w:after="0" w:line="360" w:lineRule="auto"/>
        <w:jc w:val="both"/>
        <w:rPr>
          <w:rFonts w:ascii="Times New Roman" w:hAnsi="Times New Roman" w:cs="Times New Roman"/>
          <w:i/>
          <w:sz w:val="26"/>
          <w:szCs w:val="26"/>
          <w:lang w:val="en-US"/>
        </w:rPr>
      </w:pPr>
      <w:r w:rsidRPr="00764E7A">
        <w:rPr>
          <w:rFonts w:ascii="Times New Roman" w:hAnsi="Times New Roman" w:cs="Times New Roman"/>
          <w:i/>
          <w:sz w:val="26"/>
          <w:szCs w:val="26"/>
          <w:lang w:val="en-US"/>
        </w:rPr>
        <w:t>Cost</w:t>
      </w:r>
      <w:r w:rsidR="00A60023">
        <w:rPr>
          <w:rFonts w:ascii="Times New Roman" w:hAnsi="Times New Roman" w:cs="Times New Roman"/>
          <w:i/>
          <w:sz w:val="26"/>
          <w:szCs w:val="26"/>
          <w:lang w:val="en-US"/>
        </w:rPr>
        <w:t>-</w:t>
      </w:r>
      <w:r w:rsidRPr="00764E7A">
        <w:rPr>
          <w:rFonts w:ascii="Times New Roman" w:hAnsi="Times New Roman" w:cs="Times New Roman"/>
          <w:i/>
          <w:sz w:val="26"/>
          <w:szCs w:val="26"/>
          <w:lang w:val="en-US"/>
        </w:rPr>
        <w:t>effectiveness</w:t>
      </w:r>
      <w:r w:rsidR="00764E7A" w:rsidRPr="00764E7A">
        <w:rPr>
          <w:rFonts w:ascii="Times New Roman" w:hAnsi="Times New Roman" w:cs="Times New Roman"/>
          <w:i/>
          <w:sz w:val="26"/>
          <w:szCs w:val="26"/>
          <w:lang w:val="en-US"/>
        </w:rPr>
        <w:t xml:space="preserve"> and </w:t>
      </w:r>
      <w:commentRangeStart w:id="17"/>
      <w:r w:rsidR="00764E7A" w:rsidRPr="00764E7A">
        <w:rPr>
          <w:rFonts w:ascii="Times New Roman" w:hAnsi="Times New Roman" w:cs="Times New Roman"/>
          <w:i/>
          <w:sz w:val="26"/>
          <w:szCs w:val="26"/>
          <w:lang w:val="en-US"/>
        </w:rPr>
        <w:t xml:space="preserve">Sensitivity </w:t>
      </w:r>
      <w:r w:rsidR="00160AFC" w:rsidRPr="00764E7A">
        <w:rPr>
          <w:rFonts w:ascii="Times New Roman" w:hAnsi="Times New Roman" w:cs="Times New Roman"/>
          <w:i/>
          <w:sz w:val="26"/>
          <w:szCs w:val="26"/>
          <w:lang w:val="en-US"/>
        </w:rPr>
        <w:t>analysis</w:t>
      </w:r>
      <w:commentRangeEnd w:id="17"/>
      <w:r w:rsidR="00CD7157">
        <w:rPr>
          <w:rStyle w:val="Refdecomentario"/>
        </w:rPr>
        <w:commentReference w:id="17"/>
      </w:r>
    </w:p>
    <w:p w14:paraId="3813AB13" w14:textId="179953AB" w:rsidR="00EA56C2" w:rsidRDefault="007F592C" w:rsidP="007F592C">
      <w:pPr>
        <w:autoSpaceDE w:val="0"/>
        <w:autoSpaceDN w:val="0"/>
        <w:adjustRightInd w:val="0"/>
        <w:spacing w:before="240" w:after="0" w:line="360" w:lineRule="auto"/>
        <w:jc w:val="both"/>
        <w:rPr>
          <w:rFonts w:ascii="Times New Roman" w:hAnsi="Times New Roman" w:cs="Times New Roman"/>
          <w:sz w:val="24"/>
          <w:szCs w:val="26"/>
          <w:lang w:val="en-US"/>
        </w:rPr>
      </w:pPr>
      <w:r w:rsidRPr="007F592C">
        <w:rPr>
          <w:rFonts w:ascii="Times New Roman" w:hAnsi="Times New Roman" w:cs="Times New Roman"/>
          <w:sz w:val="24"/>
          <w:szCs w:val="26"/>
          <w:lang w:val="en-US"/>
        </w:rPr>
        <w:t xml:space="preserve">Because </w:t>
      </w:r>
      <w:r w:rsidR="008912C4">
        <w:rPr>
          <w:rFonts w:ascii="Times New Roman" w:hAnsi="Times New Roman" w:cs="Times New Roman"/>
          <w:sz w:val="24"/>
          <w:szCs w:val="26"/>
          <w:lang w:val="en-US"/>
        </w:rPr>
        <w:t>D</w:t>
      </w:r>
      <w:r w:rsidRPr="007F592C">
        <w:rPr>
          <w:rFonts w:ascii="Times New Roman" w:hAnsi="Times New Roman" w:cs="Times New Roman"/>
          <w:sz w:val="24"/>
          <w:szCs w:val="26"/>
          <w:lang w:val="en-US"/>
        </w:rPr>
        <w:t xml:space="preserve">examethasone is not recommended for non-intubated patients and </w:t>
      </w:r>
      <w:r w:rsidR="008912C4">
        <w:rPr>
          <w:rFonts w:ascii="Times New Roman" w:hAnsi="Times New Roman" w:cs="Times New Roman"/>
          <w:sz w:val="24"/>
          <w:szCs w:val="26"/>
          <w:lang w:val="en-US"/>
        </w:rPr>
        <w:t>R</w:t>
      </w:r>
      <w:r w:rsidRPr="007F592C">
        <w:rPr>
          <w:rFonts w:ascii="Times New Roman" w:hAnsi="Times New Roman" w:cs="Times New Roman"/>
          <w:sz w:val="24"/>
          <w:szCs w:val="26"/>
          <w:lang w:val="en-US"/>
        </w:rPr>
        <w:t xml:space="preserve">emdesivir is a drug that has shown more efficacy in less critical states, the simulated </w:t>
      </w:r>
      <w:r w:rsidR="00673D1B">
        <w:rPr>
          <w:rFonts w:ascii="Times New Roman" w:hAnsi="Times New Roman" w:cs="Times New Roman"/>
          <w:sz w:val="24"/>
          <w:szCs w:val="26"/>
          <w:lang w:val="en-US"/>
        </w:rPr>
        <w:t xml:space="preserve">population was </w:t>
      </w:r>
      <w:r w:rsidRPr="007F592C">
        <w:rPr>
          <w:rFonts w:ascii="Times New Roman" w:hAnsi="Times New Roman" w:cs="Times New Roman"/>
          <w:sz w:val="24"/>
          <w:szCs w:val="26"/>
          <w:lang w:val="en-US"/>
        </w:rPr>
        <w:t>divided in</w:t>
      </w:r>
      <w:r w:rsidR="00304C24">
        <w:rPr>
          <w:rFonts w:ascii="Times New Roman" w:hAnsi="Times New Roman" w:cs="Times New Roman"/>
          <w:sz w:val="24"/>
          <w:szCs w:val="26"/>
          <w:lang w:val="en-US"/>
        </w:rPr>
        <w:t>to</w:t>
      </w:r>
      <w:r w:rsidRPr="007F592C">
        <w:rPr>
          <w:rFonts w:ascii="Times New Roman" w:hAnsi="Times New Roman" w:cs="Times New Roman"/>
          <w:sz w:val="24"/>
          <w:szCs w:val="26"/>
          <w:lang w:val="en-US"/>
        </w:rPr>
        <w:t xml:space="preserve"> two</w:t>
      </w:r>
      <w:r w:rsidR="00673D1B">
        <w:rPr>
          <w:rFonts w:ascii="Times New Roman" w:hAnsi="Times New Roman" w:cs="Times New Roman"/>
          <w:sz w:val="24"/>
          <w:szCs w:val="26"/>
          <w:lang w:val="en-US"/>
        </w:rPr>
        <w:t xml:space="preserve"> </w:t>
      </w:r>
      <w:commentRangeStart w:id="18"/>
      <w:r w:rsidR="00673D1B">
        <w:rPr>
          <w:rFonts w:ascii="Times New Roman" w:hAnsi="Times New Roman" w:cs="Times New Roman"/>
          <w:sz w:val="24"/>
          <w:szCs w:val="26"/>
          <w:lang w:val="en-US"/>
        </w:rPr>
        <w:t>cohorts</w:t>
      </w:r>
      <w:r w:rsidR="005D739D">
        <w:rPr>
          <w:rFonts w:ascii="Times New Roman" w:hAnsi="Times New Roman" w:cs="Times New Roman"/>
          <w:sz w:val="24"/>
          <w:szCs w:val="26"/>
          <w:lang w:val="en-US"/>
        </w:rPr>
        <w:t xml:space="preserve"> </w:t>
      </w:r>
      <w:commentRangeEnd w:id="18"/>
      <w:r w:rsidR="00874247">
        <w:rPr>
          <w:rStyle w:val="Refdecomentario"/>
        </w:rPr>
        <w:commentReference w:id="18"/>
      </w:r>
      <w:r w:rsidR="005D739D">
        <w:rPr>
          <w:rFonts w:ascii="Times New Roman" w:hAnsi="Times New Roman" w:cs="Times New Roman"/>
          <w:sz w:val="24"/>
          <w:szCs w:val="26"/>
          <w:lang w:val="en-US"/>
        </w:rPr>
        <w:t>as the feasible decision alternatives are different in these two groups</w:t>
      </w:r>
      <w:r w:rsidRPr="007F592C">
        <w:rPr>
          <w:rFonts w:ascii="Times New Roman" w:hAnsi="Times New Roman" w:cs="Times New Roman"/>
          <w:sz w:val="24"/>
          <w:szCs w:val="26"/>
          <w:lang w:val="en-US"/>
        </w:rPr>
        <w:t xml:space="preserve">: </w:t>
      </w:r>
      <w:commentRangeStart w:id="19"/>
      <w:r w:rsidR="00993E42">
        <w:rPr>
          <w:rFonts w:ascii="Times New Roman" w:hAnsi="Times New Roman" w:cs="Times New Roman"/>
          <w:sz w:val="24"/>
          <w:szCs w:val="26"/>
          <w:lang w:val="en-US"/>
        </w:rPr>
        <w:t>Patients who were h</w:t>
      </w:r>
      <w:r w:rsidRPr="007F592C">
        <w:rPr>
          <w:rFonts w:ascii="Times New Roman" w:hAnsi="Times New Roman" w:cs="Times New Roman"/>
          <w:sz w:val="24"/>
          <w:szCs w:val="26"/>
          <w:lang w:val="en-US"/>
        </w:rPr>
        <w:t xml:space="preserve">ospitalized </w:t>
      </w:r>
      <w:r w:rsidR="00993E42">
        <w:rPr>
          <w:rFonts w:ascii="Times New Roman" w:hAnsi="Times New Roman" w:cs="Times New Roman"/>
          <w:sz w:val="24"/>
          <w:szCs w:val="26"/>
          <w:lang w:val="en-US"/>
        </w:rPr>
        <w:t xml:space="preserve">without intubation </w:t>
      </w:r>
      <w:r w:rsidRPr="007F592C">
        <w:rPr>
          <w:rFonts w:ascii="Times New Roman" w:hAnsi="Times New Roman" w:cs="Times New Roman"/>
          <w:sz w:val="24"/>
          <w:szCs w:val="26"/>
          <w:lang w:val="en-US"/>
        </w:rPr>
        <w:t xml:space="preserve">and </w:t>
      </w:r>
      <w:r w:rsidR="00993E42">
        <w:rPr>
          <w:rFonts w:ascii="Times New Roman" w:hAnsi="Times New Roman" w:cs="Times New Roman"/>
          <w:sz w:val="24"/>
          <w:szCs w:val="26"/>
          <w:lang w:val="en-US"/>
        </w:rPr>
        <w:t xml:space="preserve">patients who were hospitalized and </w:t>
      </w:r>
      <w:r w:rsidR="00304C24">
        <w:rPr>
          <w:rFonts w:ascii="Times New Roman" w:hAnsi="Times New Roman" w:cs="Times New Roman"/>
          <w:sz w:val="24"/>
          <w:szCs w:val="26"/>
          <w:lang w:val="en-US"/>
        </w:rPr>
        <w:t>i</w:t>
      </w:r>
      <w:r w:rsidRPr="007F592C">
        <w:rPr>
          <w:rFonts w:ascii="Times New Roman" w:hAnsi="Times New Roman" w:cs="Times New Roman"/>
          <w:sz w:val="24"/>
          <w:szCs w:val="26"/>
          <w:lang w:val="en-US"/>
        </w:rPr>
        <w:t>ntubated</w:t>
      </w:r>
      <w:commentRangeEnd w:id="19"/>
      <w:r w:rsidR="00993E42">
        <w:rPr>
          <w:rStyle w:val="Refdecomentario"/>
        </w:rPr>
        <w:commentReference w:id="19"/>
      </w:r>
      <w:r w:rsidRPr="007F592C">
        <w:rPr>
          <w:rFonts w:ascii="Times New Roman" w:hAnsi="Times New Roman" w:cs="Times New Roman"/>
          <w:sz w:val="24"/>
          <w:szCs w:val="26"/>
          <w:lang w:val="en-US"/>
        </w:rPr>
        <w:t>.</w:t>
      </w:r>
      <w:r w:rsidR="00EA56C2">
        <w:rPr>
          <w:rFonts w:ascii="Times New Roman" w:hAnsi="Times New Roman" w:cs="Times New Roman"/>
          <w:sz w:val="24"/>
          <w:szCs w:val="26"/>
          <w:lang w:val="en-US"/>
        </w:rPr>
        <w:t xml:space="preserve"> We carry out a cost-effectiveness analysis for the </w:t>
      </w:r>
      <w:r w:rsidR="00304C24">
        <w:rPr>
          <w:rFonts w:ascii="Times New Roman" w:hAnsi="Times New Roman" w:cs="Times New Roman"/>
          <w:sz w:val="24"/>
          <w:szCs w:val="26"/>
          <w:lang w:val="en-US"/>
        </w:rPr>
        <w:t>following</w:t>
      </w:r>
      <w:r w:rsidR="00EA56C2">
        <w:rPr>
          <w:rFonts w:ascii="Times New Roman" w:hAnsi="Times New Roman" w:cs="Times New Roman"/>
          <w:sz w:val="24"/>
          <w:szCs w:val="26"/>
          <w:lang w:val="en-US"/>
        </w:rPr>
        <w:t xml:space="preserve"> strategies:</w:t>
      </w:r>
    </w:p>
    <w:p w14:paraId="6596D410" w14:textId="52134557" w:rsidR="00EA56C2" w:rsidRPr="00EA56C2" w:rsidRDefault="005D739D" w:rsidP="00EA56C2">
      <w:pPr>
        <w:autoSpaceDE w:val="0"/>
        <w:autoSpaceDN w:val="0"/>
        <w:adjustRightInd w:val="0"/>
        <w:spacing w:before="240" w:after="0" w:line="360" w:lineRule="auto"/>
        <w:jc w:val="both"/>
        <w:rPr>
          <w:rFonts w:ascii="Times New Roman" w:hAnsi="Times New Roman" w:cs="Times New Roman"/>
          <w:sz w:val="24"/>
          <w:szCs w:val="26"/>
          <w:lang w:val="en-US"/>
        </w:rPr>
      </w:pPr>
      <w:r>
        <w:rPr>
          <w:rFonts w:ascii="Times New Roman" w:hAnsi="Times New Roman" w:cs="Times New Roman"/>
          <w:sz w:val="24"/>
          <w:szCs w:val="26"/>
          <w:lang w:val="en-US"/>
        </w:rPr>
        <w:lastRenderedPageBreak/>
        <w:t>Patients h</w:t>
      </w:r>
      <w:r w:rsidR="00EA56C2" w:rsidRPr="00EA56C2">
        <w:rPr>
          <w:rFonts w:ascii="Times New Roman" w:hAnsi="Times New Roman" w:cs="Times New Roman"/>
          <w:sz w:val="24"/>
          <w:szCs w:val="26"/>
          <w:lang w:val="en-US"/>
        </w:rPr>
        <w:t xml:space="preserve">ospitalized </w:t>
      </w:r>
      <w:r>
        <w:rPr>
          <w:rFonts w:ascii="Times New Roman" w:hAnsi="Times New Roman" w:cs="Times New Roman"/>
          <w:sz w:val="24"/>
          <w:szCs w:val="26"/>
          <w:lang w:val="en-US"/>
        </w:rPr>
        <w:t>without intubation</w:t>
      </w:r>
    </w:p>
    <w:p w14:paraId="665253AF" w14:textId="77777777" w:rsidR="00EA56C2" w:rsidRPr="00EA56C2" w:rsidRDefault="00EA56C2" w:rsidP="00EA56C2">
      <w:pPr>
        <w:pStyle w:val="Prrafodelista"/>
        <w:numPr>
          <w:ilvl w:val="0"/>
          <w:numId w:val="2"/>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Treat with Remdesivir</w:t>
      </w:r>
    </w:p>
    <w:p w14:paraId="7F6153A9" w14:textId="77777777" w:rsidR="00EA56C2" w:rsidRDefault="00EA56C2" w:rsidP="00EA56C2">
      <w:pPr>
        <w:pStyle w:val="Prrafodelista"/>
        <w:numPr>
          <w:ilvl w:val="0"/>
          <w:numId w:val="2"/>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Treat with Remdesivir and Baricitinib</w:t>
      </w:r>
    </w:p>
    <w:p w14:paraId="53D37A99" w14:textId="77777777" w:rsidR="00EA56C2" w:rsidRPr="00EA56C2" w:rsidRDefault="00EA56C2" w:rsidP="00EA56C2">
      <w:pPr>
        <w:pStyle w:val="Prrafodelista"/>
        <w:numPr>
          <w:ilvl w:val="0"/>
          <w:numId w:val="2"/>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No treatment</w:t>
      </w:r>
    </w:p>
    <w:p w14:paraId="73131153" w14:textId="6FD99BA3" w:rsidR="00EA56C2" w:rsidRPr="00EA56C2" w:rsidRDefault="005D739D" w:rsidP="00EA56C2">
      <w:pPr>
        <w:autoSpaceDE w:val="0"/>
        <w:autoSpaceDN w:val="0"/>
        <w:adjustRightInd w:val="0"/>
        <w:spacing w:before="240" w:after="0" w:line="360" w:lineRule="auto"/>
        <w:jc w:val="both"/>
        <w:rPr>
          <w:rFonts w:ascii="Times New Roman" w:hAnsi="Times New Roman" w:cs="Times New Roman"/>
          <w:sz w:val="24"/>
          <w:szCs w:val="26"/>
          <w:lang w:val="en-US"/>
        </w:rPr>
      </w:pPr>
      <w:r>
        <w:rPr>
          <w:rFonts w:ascii="Times New Roman" w:hAnsi="Times New Roman" w:cs="Times New Roman"/>
          <w:sz w:val="24"/>
          <w:szCs w:val="26"/>
          <w:lang w:val="en-US"/>
        </w:rPr>
        <w:t>Patients hospitalized and i</w:t>
      </w:r>
      <w:r w:rsidR="00EA56C2" w:rsidRPr="00EA56C2">
        <w:rPr>
          <w:rFonts w:ascii="Times New Roman" w:hAnsi="Times New Roman" w:cs="Times New Roman"/>
          <w:sz w:val="24"/>
          <w:szCs w:val="26"/>
          <w:lang w:val="en-US"/>
        </w:rPr>
        <w:t>ntubated</w:t>
      </w:r>
    </w:p>
    <w:p w14:paraId="3D8CA3E0" w14:textId="77777777" w:rsidR="00EA56C2" w:rsidRPr="00EA56C2" w:rsidRDefault="00EA56C2" w:rsidP="00EA56C2">
      <w:pPr>
        <w:pStyle w:val="Prrafodelista"/>
        <w:numPr>
          <w:ilvl w:val="0"/>
          <w:numId w:val="1"/>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Treat with Dexamethasone</w:t>
      </w:r>
    </w:p>
    <w:p w14:paraId="577792A1" w14:textId="77777777" w:rsidR="00EA56C2" w:rsidRPr="00EA56C2" w:rsidRDefault="00EA56C2" w:rsidP="00EA56C2">
      <w:pPr>
        <w:pStyle w:val="Prrafodelista"/>
        <w:numPr>
          <w:ilvl w:val="0"/>
          <w:numId w:val="1"/>
        </w:numPr>
        <w:autoSpaceDE w:val="0"/>
        <w:autoSpaceDN w:val="0"/>
        <w:adjustRightInd w:val="0"/>
        <w:spacing w:before="240" w:after="0" w:line="240" w:lineRule="auto"/>
        <w:jc w:val="both"/>
        <w:rPr>
          <w:rFonts w:ascii="Times New Roman" w:hAnsi="Times New Roman" w:cs="Times New Roman"/>
          <w:sz w:val="24"/>
          <w:szCs w:val="26"/>
          <w:lang w:val="en-US"/>
        </w:rPr>
      </w:pPr>
      <w:r w:rsidRPr="00EA56C2">
        <w:rPr>
          <w:rFonts w:ascii="Times New Roman" w:hAnsi="Times New Roman" w:cs="Times New Roman"/>
          <w:sz w:val="24"/>
          <w:szCs w:val="26"/>
          <w:lang w:val="en-US"/>
        </w:rPr>
        <w:t>No treatment</w:t>
      </w:r>
    </w:p>
    <w:p w14:paraId="2141048E" w14:textId="68C3FCB5" w:rsidR="007F592C" w:rsidRDefault="00EA56C2" w:rsidP="00EA56C2">
      <w:pPr>
        <w:autoSpaceDE w:val="0"/>
        <w:autoSpaceDN w:val="0"/>
        <w:adjustRightInd w:val="0"/>
        <w:spacing w:before="240" w:after="0" w:line="360" w:lineRule="auto"/>
        <w:jc w:val="both"/>
        <w:rPr>
          <w:rFonts w:ascii="Times New Roman" w:hAnsi="Times New Roman" w:cs="Times New Roman"/>
          <w:sz w:val="24"/>
          <w:szCs w:val="26"/>
          <w:lang w:val="en-US"/>
        </w:rPr>
      </w:pPr>
      <w:commentRangeStart w:id="20"/>
      <w:r w:rsidRPr="00EA56C2">
        <w:rPr>
          <w:rFonts w:ascii="Times New Roman" w:hAnsi="Times New Roman" w:cs="Times New Roman"/>
          <w:sz w:val="24"/>
          <w:szCs w:val="26"/>
          <w:lang w:val="en-US"/>
        </w:rPr>
        <w:t xml:space="preserve">Incremental Cost-Effectiveness Ratio (ICER) </w:t>
      </w:r>
      <w:r w:rsidR="008122F4">
        <w:rPr>
          <w:rFonts w:ascii="Times New Roman" w:hAnsi="Times New Roman" w:cs="Times New Roman"/>
          <w:sz w:val="24"/>
          <w:szCs w:val="26"/>
          <w:lang w:val="en-US"/>
        </w:rPr>
        <w:t>is</w:t>
      </w:r>
      <w:r w:rsidRPr="00EA56C2">
        <w:rPr>
          <w:rFonts w:ascii="Times New Roman" w:hAnsi="Times New Roman" w:cs="Times New Roman"/>
          <w:sz w:val="24"/>
          <w:szCs w:val="26"/>
          <w:lang w:val="en-US"/>
        </w:rPr>
        <w:t xml:space="preserve"> incorporated to determine the best strategy for each cohort. </w:t>
      </w:r>
      <w:r w:rsidR="008122F4">
        <w:rPr>
          <w:rFonts w:ascii="Times New Roman" w:hAnsi="Times New Roman" w:cs="Times New Roman"/>
          <w:sz w:val="24"/>
          <w:szCs w:val="26"/>
          <w:lang w:val="en-US"/>
        </w:rPr>
        <w:t>The ICER estimation was carried out</w:t>
      </w:r>
      <w:r w:rsidRPr="00EA56C2">
        <w:rPr>
          <w:rFonts w:ascii="Times New Roman" w:hAnsi="Times New Roman" w:cs="Times New Roman"/>
          <w:sz w:val="24"/>
          <w:szCs w:val="26"/>
          <w:lang w:val="en-US"/>
        </w:rPr>
        <w:t xml:space="preserve"> </w:t>
      </w:r>
      <w:r w:rsidR="008122F4">
        <w:rPr>
          <w:rFonts w:ascii="Times New Roman" w:hAnsi="Times New Roman" w:cs="Times New Roman"/>
          <w:sz w:val="24"/>
          <w:szCs w:val="26"/>
          <w:lang w:val="en-US"/>
        </w:rPr>
        <w:t xml:space="preserve">with </w:t>
      </w:r>
      <w:r w:rsidR="008122F4" w:rsidRPr="008122F4">
        <w:rPr>
          <w:rFonts w:ascii="Times New Roman" w:hAnsi="Times New Roman" w:cs="Times New Roman"/>
          <w:i/>
          <w:sz w:val="24"/>
          <w:szCs w:val="26"/>
          <w:lang w:val="en-US"/>
        </w:rPr>
        <w:t>dampack</w:t>
      </w:r>
      <w:r w:rsidR="008122F4">
        <w:rPr>
          <w:rFonts w:ascii="Times New Roman" w:hAnsi="Times New Roman" w:cs="Times New Roman"/>
          <w:i/>
          <w:sz w:val="24"/>
          <w:szCs w:val="26"/>
          <w:lang w:val="en-US"/>
        </w:rPr>
        <w:fldChar w:fldCharType="begin" w:fldLock="1"/>
      </w:r>
      <w:r w:rsidR="00A14E33">
        <w:rPr>
          <w:rFonts w:ascii="Times New Roman" w:hAnsi="Times New Roman" w:cs="Times New Roman"/>
          <w:i/>
          <w:sz w:val="24"/>
          <w:szCs w:val="26"/>
          <w:lang w:val="en-US"/>
        </w:rPr>
        <w:instrText>ADDIN CSL_CITATION {"citationItems":[{"id":"ITEM-1","itemData":{"DOI":"http://dx.doi.org/10.1007/s40273-019-00837-x","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 J.","non-dropping-particle":"","parse-names":false,"suffix":""},{"dropping-particle":"","family":"Kao","given":"Szu-Yu Zoe","non-dropping-particle":"","parse-names":false,"suffix":""},{"dropping-particle":"","family":"Yang","given":"Alan","non-dropping-particle":"","parse-names":false,"suffix":""},{"dropping-particle":"","family":"Enns","given":"Eva A.","non-dropping-particle":"","parse-names":false,"suffix":""}],"container-title":"PharmacoEconomics","id":"ITEM-1","issue":"11","issued":{"date-parts":[["2019"]]},"page":"1329–1339","title":"A need for change! A coding framework for improving transparency in decision modeling","type":"article-journal","volume":"37"},"uris":["http://www.mendeley.com/documents/?uuid=56a822bc-121f-4793-a63c-b3224f87649c"]}],"mendeley":{"formattedCitation":"&lt;sup&gt;16&lt;/sup&gt;","plainTextFormattedCitation":"16","previouslyFormattedCitation":"&lt;sup&gt;16&lt;/sup&gt;"},"properties":{"noteIndex":0},"schema":"https://github.com/citation-style-language/schema/raw/master/csl-citation.json"}</w:instrText>
      </w:r>
      <w:r w:rsidR="008122F4">
        <w:rPr>
          <w:rFonts w:ascii="Times New Roman" w:hAnsi="Times New Roman" w:cs="Times New Roman"/>
          <w:i/>
          <w:sz w:val="24"/>
          <w:szCs w:val="26"/>
          <w:lang w:val="en-US"/>
        </w:rPr>
        <w:fldChar w:fldCharType="separate"/>
      </w:r>
      <w:r w:rsidR="00A03821" w:rsidRPr="00A03821">
        <w:rPr>
          <w:rFonts w:ascii="Times New Roman" w:hAnsi="Times New Roman" w:cs="Times New Roman"/>
          <w:noProof/>
          <w:sz w:val="24"/>
          <w:szCs w:val="26"/>
          <w:vertAlign w:val="superscript"/>
          <w:lang w:val="en-US"/>
        </w:rPr>
        <w:t>16</w:t>
      </w:r>
      <w:r w:rsidR="008122F4">
        <w:rPr>
          <w:rFonts w:ascii="Times New Roman" w:hAnsi="Times New Roman" w:cs="Times New Roman"/>
          <w:i/>
          <w:sz w:val="24"/>
          <w:szCs w:val="26"/>
          <w:lang w:val="en-US"/>
        </w:rPr>
        <w:fldChar w:fldCharType="end"/>
      </w:r>
      <w:r w:rsidR="008122F4">
        <w:rPr>
          <w:rFonts w:ascii="Times New Roman" w:hAnsi="Times New Roman" w:cs="Times New Roman"/>
          <w:i/>
          <w:sz w:val="24"/>
          <w:szCs w:val="26"/>
          <w:lang w:val="en-US"/>
        </w:rPr>
        <w:t xml:space="preserve"> </w:t>
      </w:r>
      <w:r w:rsidR="008122F4" w:rsidRPr="008122F4">
        <w:rPr>
          <w:rFonts w:ascii="Times New Roman" w:hAnsi="Times New Roman" w:cs="Times New Roman"/>
          <w:sz w:val="24"/>
          <w:szCs w:val="26"/>
          <w:lang w:val="en-US"/>
        </w:rPr>
        <w:t>package</w:t>
      </w:r>
      <w:r w:rsidR="008122F4">
        <w:rPr>
          <w:rFonts w:ascii="Times New Roman" w:hAnsi="Times New Roman" w:cs="Times New Roman"/>
          <w:i/>
          <w:sz w:val="24"/>
          <w:szCs w:val="26"/>
          <w:lang w:val="en-US"/>
        </w:rPr>
        <w:t xml:space="preserve">. </w:t>
      </w:r>
      <w:r w:rsidRPr="00EA56C2">
        <w:rPr>
          <w:rFonts w:ascii="Times New Roman" w:hAnsi="Times New Roman" w:cs="Times New Roman"/>
          <w:sz w:val="24"/>
          <w:szCs w:val="26"/>
          <w:lang w:val="en-US"/>
        </w:rPr>
        <w:t>The cost-effectiveness analysis was developed with a probabilistic sensitivity analysis to incorporate uncertainty in the information on the effectiveness of treatments and hospital costs. Supplemental material of this document includes the parameters utilized in the model.</w:t>
      </w:r>
      <w:r>
        <w:rPr>
          <w:rFonts w:ascii="Times New Roman" w:hAnsi="Times New Roman" w:cs="Times New Roman"/>
          <w:sz w:val="24"/>
          <w:szCs w:val="26"/>
          <w:lang w:val="en-US"/>
        </w:rPr>
        <w:t xml:space="preserve"> </w:t>
      </w:r>
      <w:commentRangeEnd w:id="20"/>
      <w:r w:rsidR="00CA71D4">
        <w:rPr>
          <w:rStyle w:val="Refdecomentario"/>
        </w:rPr>
        <w:commentReference w:id="20"/>
      </w:r>
    </w:p>
    <w:p w14:paraId="56587BCC" w14:textId="77777777" w:rsidR="009A02BC" w:rsidRPr="009A02BC" w:rsidRDefault="009A02BC" w:rsidP="00EA56C2">
      <w:pPr>
        <w:autoSpaceDE w:val="0"/>
        <w:autoSpaceDN w:val="0"/>
        <w:adjustRightInd w:val="0"/>
        <w:spacing w:before="240" w:after="0" w:line="360" w:lineRule="auto"/>
        <w:jc w:val="both"/>
        <w:rPr>
          <w:rFonts w:ascii="Times New Roman" w:hAnsi="Times New Roman" w:cs="Times New Roman"/>
          <w:i/>
          <w:sz w:val="24"/>
          <w:szCs w:val="26"/>
          <w:lang w:val="en-US"/>
        </w:rPr>
      </w:pPr>
      <w:r w:rsidRPr="009A02BC">
        <w:rPr>
          <w:rFonts w:ascii="Times New Roman" w:hAnsi="Times New Roman" w:cs="Times New Roman"/>
          <w:i/>
          <w:sz w:val="24"/>
          <w:szCs w:val="26"/>
          <w:lang w:val="en-US"/>
        </w:rPr>
        <w:t>Costs</w:t>
      </w:r>
    </w:p>
    <w:p w14:paraId="1B923480" w14:textId="2066FB1C" w:rsidR="009A02BC" w:rsidRDefault="007C09E2" w:rsidP="00BE77D3">
      <w:pPr>
        <w:autoSpaceDE w:val="0"/>
        <w:autoSpaceDN w:val="0"/>
        <w:adjustRightInd w:val="0"/>
        <w:spacing w:before="240" w:after="0" w:line="360" w:lineRule="auto"/>
        <w:jc w:val="both"/>
        <w:rPr>
          <w:rFonts w:ascii="Times New Roman" w:hAnsi="Times New Roman" w:cs="Times New Roman"/>
          <w:sz w:val="24"/>
          <w:szCs w:val="26"/>
          <w:lang w:val="en-US"/>
        </w:rPr>
      </w:pPr>
      <w:commentRangeStart w:id="21"/>
      <w:r>
        <w:rPr>
          <w:rFonts w:ascii="Times New Roman" w:hAnsi="Times New Roman" w:cs="Times New Roman"/>
          <w:sz w:val="24"/>
          <w:szCs w:val="26"/>
          <w:lang w:val="en-US"/>
        </w:rPr>
        <w:t>Costs includes expected daily costs by hospitalization and an estimation of the treatment costs</w:t>
      </w:r>
      <w:r w:rsidR="00BE77D3">
        <w:rPr>
          <w:rFonts w:ascii="Times New Roman" w:hAnsi="Times New Roman" w:cs="Times New Roman"/>
          <w:sz w:val="24"/>
          <w:szCs w:val="26"/>
          <w:lang w:val="en-US"/>
        </w:rPr>
        <w:t xml:space="preserve"> </w:t>
      </w:r>
      <w:r w:rsidR="00BE77D3" w:rsidRPr="00BE77D3">
        <w:rPr>
          <w:rFonts w:ascii="Times New Roman" w:hAnsi="Times New Roman" w:cs="Times New Roman"/>
          <w:sz w:val="24"/>
          <w:szCs w:val="26"/>
          <w:lang w:val="en-US"/>
        </w:rPr>
        <w:t>based on information reported by the Mexican Institute of Social Security</w:t>
      </w:r>
      <w:r w:rsidR="00673D1B">
        <w:rPr>
          <w:rFonts w:ascii="Times New Roman" w:hAnsi="Times New Roman" w:cs="Times New Roman"/>
          <w:sz w:val="24"/>
          <w:szCs w:val="26"/>
          <w:lang w:val="en-US"/>
        </w:rPr>
        <w:t xml:space="preserve"> </w:t>
      </w:r>
      <w:r w:rsidR="00673D1B">
        <w:rPr>
          <w:rFonts w:ascii="Times New Roman" w:hAnsi="Times New Roman" w:cs="Times New Roman"/>
          <w:sz w:val="24"/>
          <w:szCs w:val="26"/>
          <w:lang w:val="en-US"/>
        </w:rPr>
        <w:fldChar w:fldCharType="begin" w:fldLock="1"/>
      </w:r>
      <w:r w:rsidR="00E12E5F">
        <w:rPr>
          <w:rFonts w:ascii="Times New Roman" w:hAnsi="Times New Roman" w:cs="Times New Roman"/>
          <w:sz w:val="24"/>
          <w:szCs w:val="26"/>
          <w:lang w:val="en-US"/>
        </w:rPr>
        <w:instrText>ADDIN CSL_CITATION {"citationItems":[{"id":"ITEM-1","itemData":{"author":[{"dropping-particle":"","family":"H. Consejo Técnico","given":"","non-dropping-particle":"","parse-names":false,"suffix":""}],"id":"ITEM-1","issued":{"date-parts":[["2020"]]},"publisher":"Diario Oficial de la Federación","publisher-place":"México","title":"Acuerdo relativo a la Aprobación de los Costos Unitarios por Nivel de Atención Médica actualizadas al año 2021","type":"legislation"},"uris":["http://www.mendeley.com/documents/?uuid=1974fe8f-280f-445b-ad97-dff757561457"]}],"mendeley":{"formattedCitation":"&lt;sup&gt;5&lt;/sup&gt;","plainTextFormattedCitation":"5","previouslyFormattedCitation":"&lt;sup&gt;5&lt;/sup&gt;"},"properties":{"noteIndex":0},"schema":"https://github.com/citation-style-language/schema/raw/master/csl-citation.json"}</w:instrText>
      </w:r>
      <w:r w:rsidR="00673D1B">
        <w:rPr>
          <w:rFonts w:ascii="Times New Roman" w:hAnsi="Times New Roman" w:cs="Times New Roman"/>
          <w:sz w:val="24"/>
          <w:szCs w:val="26"/>
          <w:lang w:val="en-US"/>
        </w:rPr>
        <w:fldChar w:fldCharType="separate"/>
      </w:r>
      <w:r w:rsidR="009021C6" w:rsidRPr="009021C6">
        <w:rPr>
          <w:rFonts w:ascii="Times New Roman" w:hAnsi="Times New Roman" w:cs="Times New Roman"/>
          <w:noProof/>
          <w:sz w:val="24"/>
          <w:szCs w:val="26"/>
          <w:vertAlign w:val="superscript"/>
          <w:lang w:val="en-US"/>
        </w:rPr>
        <w:t>5</w:t>
      </w:r>
      <w:r w:rsidR="00673D1B">
        <w:rPr>
          <w:rFonts w:ascii="Times New Roman" w:hAnsi="Times New Roman" w:cs="Times New Roman"/>
          <w:sz w:val="24"/>
          <w:szCs w:val="26"/>
          <w:lang w:val="en-US"/>
        </w:rPr>
        <w:fldChar w:fldCharType="end"/>
      </w:r>
      <w:r>
        <w:rPr>
          <w:rFonts w:ascii="Times New Roman" w:hAnsi="Times New Roman" w:cs="Times New Roman"/>
          <w:sz w:val="24"/>
          <w:szCs w:val="26"/>
          <w:lang w:val="en-US"/>
        </w:rPr>
        <w:t>.</w:t>
      </w:r>
      <w:r w:rsidR="0002400C">
        <w:rPr>
          <w:rFonts w:ascii="Times New Roman" w:hAnsi="Times New Roman" w:cs="Times New Roman"/>
          <w:sz w:val="24"/>
          <w:szCs w:val="26"/>
          <w:lang w:val="en-US"/>
        </w:rPr>
        <w:t xml:space="preserve"> All costs are </w:t>
      </w:r>
      <w:r w:rsidR="005C3824">
        <w:rPr>
          <w:rFonts w:ascii="Times New Roman" w:hAnsi="Times New Roman" w:cs="Times New Roman"/>
          <w:sz w:val="24"/>
          <w:szCs w:val="26"/>
          <w:lang w:val="en-US"/>
        </w:rPr>
        <w:t>reported</w:t>
      </w:r>
      <w:r w:rsidR="0002400C">
        <w:rPr>
          <w:rFonts w:ascii="Times New Roman" w:hAnsi="Times New Roman" w:cs="Times New Roman"/>
          <w:sz w:val="24"/>
          <w:szCs w:val="26"/>
          <w:lang w:val="en-US"/>
        </w:rPr>
        <w:t xml:space="preserve"> in Mexican pesos</w:t>
      </w:r>
      <w:r w:rsidR="005C3824">
        <w:rPr>
          <w:rFonts w:ascii="Times New Roman" w:hAnsi="Times New Roman" w:cs="Times New Roman"/>
          <w:sz w:val="24"/>
          <w:szCs w:val="26"/>
          <w:lang w:val="en-US"/>
        </w:rPr>
        <w:t>.</w:t>
      </w:r>
      <w:commentRangeEnd w:id="21"/>
      <w:r w:rsidR="00CA71D4">
        <w:rPr>
          <w:rStyle w:val="Refdecomentario"/>
        </w:rPr>
        <w:commentReference w:id="21"/>
      </w:r>
    </w:p>
    <w:p w14:paraId="52F4E1D9" w14:textId="77777777" w:rsidR="009A02BC" w:rsidRPr="009A02BC" w:rsidRDefault="009A02BC" w:rsidP="00EA56C2">
      <w:pPr>
        <w:autoSpaceDE w:val="0"/>
        <w:autoSpaceDN w:val="0"/>
        <w:adjustRightInd w:val="0"/>
        <w:spacing w:before="240" w:after="0" w:line="360" w:lineRule="auto"/>
        <w:jc w:val="both"/>
        <w:rPr>
          <w:rFonts w:ascii="Times New Roman" w:hAnsi="Times New Roman" w:cs="Times New Roman"/>
          <w:i/>
          <w:sz w:val="24"/>
          <w:szCs w:val="26"/>
          <w:lang w:val="en-US"/>
        </w:rPr>
      </w:pPr>
      <w:r w:rsidRPr="009A02BC">
        <w:rPr>
          <w:rFonts w:ascii="Times New Roman" w:hAnsi="Times New Roman" w:cs="Times New Roman"/>
          <w:i/>
          <w:sz w:val="24"/>
          <w:szCs w:val="26"/>
          <w:lang w:val="en-US"/>
        </w:rPr>
        <w:t>Effect</w:t>
      </w:r>
      <w:r>
        <w:rPr>
          <w:rFonts w:ascii="Times New Roman" w:hAnsi="Times New Roman" w:cs="Times New Roman"/>
          <w:i/>
          <w:sz w:val="24"/>
          <w:szCs w:val="26"/>
          <w:lang w:val="en-US"/>
        </w:rPr>
        <w:t>s</w:t>
      </w:r>
      <w:r w:rsidR="007C09E2" w:rsidRPr="009A02BC">
        <w:rPr>
          <w:rFonts w:ascii="Times New Roman" w:hAnsi="Times New Roman" w:cs="Times New Roman"/>
          <w:i/>
          <w:sz w:val="24"/>
          <w:szCs w:val="26"/>
          <w:lang w:val="en-US"/>
        </w:rPr>
        <w:t xml:space="preserve"> </w:t>
      </w:r>
    </w:p>
    <w:p w14:paraId="17892963" w14:textId="53430822" w:rsidR="00023ED1" w:rsidRPr="007F592C" w:rsidRDefault="007C09E2" w:rsidP="00EA56C2">
      <w:pPr>
        <w:autoSpaceDE w:val="0"/>
        <w:autoSpaceDN w:val="0"/>
        <w:adjustRightInd w:val="0"/>
        <w:spacing w:before="240" w:after="0" w:line="360" w:lineRule="auto"/>
        <w:jc w:val="both"/>
        <w:rPr>
          <w:rFonts w:ascii="Times New Roman" w:hAnsi="Times New Roman" w:cs="Times New Roman"/>
          <w:sz w:val="24"/>
          <w:szCs w:val="26"/>
          <w:lang w:val="en-US"/>
        </w:rPr>
      </w:pPr>
      <w:commentRangeStart w:id="22"/>
      <w:r>
        <w:rPr>
          <w:rFonts w:ascii="Times New Roman" w:hAnsi="Times New Roman" w:cs="Times New Roman"/>
          <w:sz w:val="24"/>
          <w:szCs w:val="26"/>
          <w:lang w:val="en-US"/>
        </w:rPr>
        <w:t>Effectiveness is expressed in</w:t>
      </w:r>
      <w:r w:rsidR="00B33641">
        <w:rPr>
          <w:rFonts w:ascii="Times New Roman" w:hAnsi="Times New Roman" w:cs="Times New Roman"/>
          <w:sz w:val="24"/>
          <w:szCs w:val="26"/>
          <w:lang w:val="en-US"/>
        </w:rPr>
        <w:t xml:space="preserve"> Quality Adjusted</w:t>
      </w:r>
      <w:r>
        <w:rPr>
          <w:rFonts w:ascii="Times New Roman" w:hAnsi="Times New Roman" w:cs="Times New Roman"/>
          <w:sz w:val="24"/>
          <w:szCs w:val="26"/>
          <w:lang w:val="en-US"/>
        </w:rPr>
        <w:t xml:space="preserve"> Life Years (</w:t>
      </w:r>
      <w:r w:rsidR="00B33641">
        <w:rPr>
          <w:rFonts w:ascii="Times New Roman" w:hAnsi="Times New Roman" w:cs="Times New Roman"/>
          <w:sz w:val="24"/>
          <w:szCs w:val="26"/>
          <w:lang w:val="en-US"/>
        </w:rPr>
        <w:t>QALYs</w:t>
      </w:r>
      <w:r>
        <w:rPr>
          <w:rFonts w:ascii="Times New Roman" w:hAnsi="Times New Roman" w:cs="Times New Roman"/>
          <w:sz w:val="24"/>
          <w:szCs w:val="26"/>
          <w:lang w:val="en-US"/>
        </w:rPr>
        <w:t xml:space="preserve">) by strategy. </w:t>
      </w:r>
      <w:r w:rsidRPr="007C09E2">
        <w:rPr>
          <w:rFonts w:ascii="Times New Roman" w:hAnsi="Times New Roman" w:cs="Times New Roman"/>
          <w:sz w:val="24"/>
          <w:szCs w:val="26"/>
          <w:lang w:val="en-US"/>
        </w:rPr>
        <w:t xml:space="preserve">To calculate this, </w:t>
      </w:r>
      <w:r>
        <w:rPr>
          <w:rFonts w:ascii="Times New Roman" w:hAnsi="Times New Roman" w:cs="Times New Roman"/>
          <w:sz w:val="24"/>
          <w:szCs w:val="26"/>
          <w:lang w:val="en-US"/>
        </w:rPr>
        <w:t xml:space="preserve">we take </w:t>
      </w:r>
      <w:r w:rsidR="00BE77D3">
        <w:rPr>
          <w:rFonts w:ascii="Times New Roman" w:hAnsi="Times New Roman" w:cs="Times New Roman"/>
          <w:sz w:val="24"/>
          <w:szCs w:val="26"/>
          <w:lang w:val="en-US"/>
        </w:rPr>
        <w:t>the people</w:t>
      </w:r>
      <w:r w:rsidRPr="007C09E2">
        <w:rPr>
          <w:rFonts w:ascii="Times New Roman" w:hAnsi="Times New Roman" w:cs="Times New Roman"/>
          <w:sz w:val="24"/>
          <w:szCs w:val="26"/>
          <w:lang w:val="en-US"/>
        </w:rPr>
        <w:t xml:space="preserve"> that survived after the simulated 50 days and</w:t>
      </w:r>
      <w:r w:rsidR="00BE77D3">
        <w:rPr>
          <w:rFonts w:ascii="Times New Roman" w:hAnsi="Times New Roman" w:cs="Times New Roman"/>
          <w:sz w:val="24"/>
          <w:szCs w:val="26"/>
          <w:lang w:val="en-US"/>
        </w:rPr>
        <w:t xml:space="preserve"> </w:t>
      </w:r>
      <w:r w:rsidR="00BE77D3" w:rsidRPr="007C09E2">
        <w:rPr>
          <w:rFonts w:ascii="Times New Roman" w:hAnsi="Times New Roman" w:cs="Times New Roman"/>
          <w:sz w:val="24"/>
          <w:szCs w:val="26"/>
          <w:lang w:val="en-US"/>
        </w:rPr>
        <w:t>added</w:t>
      </w:r>
      <w:r w:rsidRPr="007C09E2">
        <w:rPr>
          <w:rFonts w:ascii="Times New Roman" w:hAnsi="Times New Roman" w:cs="Times New Roman"/>
          <w:sz w:val="24"/>
          <w:szCs w:val="26"/>
          <w:lang w:val="en-US"/>
        </w:rPr>
        <w:t xml:space="preserve"> the expected years of life according to their sex and age.</w:t>
      </w:r>
      <w:r>
        <w:rPr>
          <w:rFonts w:ascii="Times New Roman" w:hAnsi="Times New Roman" w:cs="Times New Roman"/>
          <w:sz w:val="24"/>
          <w:szCs w:val="26"/>
          <w:lang w:val="en-US"/>
        </w:rPr>
        <w:t xml:space="preserve"> </w:t>
      </w:r>
      <w:commentRangeEnd w:id="22"/>
      <w:r w:rsidR="00CA71D4">
        <w:rPr>
          <w:rStyle w:val="Refdecomentario"/>
        </w:rPr>
        <w:commentReference w:id="22"/>
      </w:r>
    </w:p>
    <w:p w14:paraId="682B3FFC" w14:textId="3B636DF5" w:rsidR="0069443C" w:rsidRPr="00EA56C2" w:rsidRDefault="0069443C" w:rsidP="00EA56C2">
      <w:pPr>
        <w:spacing w:before="240" w:line="360" w:lineRule="auto"/>
        <w:jc w:val="both"/>
        <w:rPr>
          <w:rFonts w:ascii="Times New Roman" w:hAnsi="Times New Roman" w:cs="Times New Roman"/>
          <w:color w:val="FF0000"/>
          <w:sz w:val="24"/>
          <w:szCs w:val="26"/>
          <w:lang w:val="en-US"/>
        </w:rPr>
      </w:pPr>
      <w:commentRangeStart w:id="23"/>
      <w:r w:rsidRPr="00502E90">
        <w:rPr>
          <w:rFonts w:ascii="Times New Roman" w:hAnsi="Times New Roman" w:cs="Times New Roman"/>
          <w:sz w:val="24"/>
          <w:szCs w:val="24"/>
          <w:lang w:val="en-US"/>
        </w:rPr>
        <w:t>All calculations, models and graphs were done using R,</w:t>
      </w:r>
      <w:r w:rsidRPr="00502E90">
        <w:rPr>
          <w:rFonts w:ascii="Times New Roman" w:hAnsi="Times New Roman" w:cs="Times New Roman"/>
          <w:sz w:val="24"/>
          <w:szCs w:val="24"/>
          <w:lang w:val="en-US"/>
        </w:rPr>
        <w:fldChar w:fldCharType="begin" w:fldLock="1"/>
      </w:r>
      <w:r w:rsidR="00A14E33">
        <w:rPr>
          <w:rFonts w:ascii="Times New Roman" w:hAnsi="Times New Roman" w:cs="Times New Roman"/>
          <w:sz w:val="24"/>
          <w:szCs w:val="24"/>
          <w:lang w:val="en-US"/>
        </w:rPr>
        <w:instrText>ADDIN CSL_CITATION {"citationItems":[{"id":"ITEM-1","itemData":{"author":[{"dropping-particle":"","family":"R Core Team","given":"","non-dropping-particle":"","parse-names":false,"suffix":""}],"id":"ITEM-1","issued":{"date-parts":[["2013"]]},"publisher":"R Foundation for Statistical Computing","publisher-place":"Vienna, Austria","title":"R: A Language and Environment for Statistical Computing","type":"article"},"uris":["http://www.mendeley.com/documents/?uuid=50b0bcd1-ce8e-4366-b727-54e2fee4df8b"]}],"mendeley":{"formattedCitation":"&lt;sup&gt;17&lt;/sup&gt;","plainTextFormattedCitation":"17","previouslyFormattedCitation":"&lt;sup&gt;17&lt;/sup&gt;"},"properties":{"noteIndex":0},"schema":"https://github.com/citation-style-language/schema/raw/master/csl-citation.json"}</w:instrText>
      </w:r>
      <w:r w:rsidRPr="00502E90">
        <w:rPr>
          <w:rFonts w:ascii="Times New Roman" w:hAnsi="Times New Roman" w:cs="Times New Roman"/>
          <w:sz w:val="24"/>
          <w:szCs w:val="24"/>
          <w:lang w:val="en-US"/>
        </w:rPr>
        <w:fldChar w:fldCharType="separate"/>
      </w:r>
      <w:r w:rsidR="00A03821" w:rsidRPr="00A03821">
        <w:rPr>
          <w:rFonts w:ascii="Times New Roman" w:hAnsi="Times New Roman" w:cs="Times New Roman"/>
          <w:noProof/>
          <w:sz w:val="24"/>
          <w:szCs w:val="24"/>
          <w:vertAlign w:val="superscript"/>
          <w:lang w:val="en-US"/>
        </w:rPr>
        <w:t>17</w:t>
      </w:r>
      <w:r w:rsidRPr="00502E90">
        <w:rPr>
          <w:rFonts w:ascii="Times New Roman" w:hAnsi="Times New Roman" w:cs="Times New Roman"/>
          <w:sz w:val="24"/>
          <w:szCs w:val="24"/>
          <w:lang w:val="en-US"/>
        </w:rPr>
        <w:fldChar w:fldCharType="end"/>
      </w:r>
      <w:r w:rsidRPr="00502E90">
        <w:rPr>
          <w:rFonts w:ascii="Times New Roman" w:hAnsi="Times New Roman" w:cs="Times New Roman"/>
          <w:sz w:val="24"/>
          <w:szCs w:val="24"/>
          <w:lang w:val="en-US"/>
        </w:rPr>
        <w:t xml:space="preserve"> and </w:t>
      </w:r>
      <w:proofErr w:type="spellStart"/>
      <w:r w:rsidRPr="00502E90">
        <w:rPr>
          <w:rFonts w:ascii="Times New Roman" w:hAnsi="Times New Roman" w:cs="Times New Roman"/>
          <w:sz w:val="24"/>
          <w:szCs w:val="24"/>
          <w:lang w:val="en-US"/>
        </w:rPr>
        <w:t>Rstudio</w:t>
      </w:r>
      <w:proofErr w:type="spellEnd"/>
      <w:r w:rsidRPr="00502E90">
        <w:rPr>
          <w:rFonts w:ascii="Times New Roman" w:hAnsi="Times New Roman" w:cs="Times New Roman"/>
          <w:sz w:val="24"/>
          <w:szCs w:val="24"/>
          <w:lang w:val="en-US"/>
        </w:rPr>
        <w:t xml:space="preserve"> software.</w:t>
      </w:r>
      <w:r w:rsidRPr="00502E90">
        <w:rPr>
          <w:rFonts w:ascii="Times New Roman" w:hAnsi="Times New Roman" w:cs="Times New Roman"/>
          <w:sz w:val="24"/>
          <w:szCs w:val="24"/>
          <w:lang w:val="en-US"/>
        </w:rPr>
        <w:fldChar w:fldCharType="begin" w:fldLock="1"/>
      </w:r>
      <w:r w:rsidR="00A14E33">
        <w:rPr>
          <w:rFonts w:ascii="Times New Roman" w:hAnsi="Times New Roman" w:cs="Times New Roman"/>
          <w:sz w:val="24"/>
          <w:szCs w:val="24"/>
          <w:lang w:val="en-US"/>
        </w:rPr>
        <w:instrText>ADDIN CSL_CITATION {"citationItems":[{"id":"ITEM-1","itemData":{"author":[{"dropping-particle":"","family":"Rstudio Team","given":"","non-dropping-particle":"","parse-names":false,"suffix":""}],"id":"ITEM-1","issued":{"date-parts":[["2020"]]},"publisher":"Rstudio","publisher-place":"Boston","title":"RStudio: Integrated Development for R","type":"article"},"uris":["http://www.mendeley.com/documents/?uuid=6f7ba5c4-1e2c-49b4-a9e8-ef69f24ad30c"]}],"mendeley":{"formattedCitation":"&lt;sup&gt;18&lt;/sup&gt;","plainTextFormattedCitation":"18","previouslyFormattedCitation":"&lt;sup&gt;18&lt;/sup&gt;"},"properties":{"noteIndex":0},"schema":"https://github.com/citation-style-language/schema/raw/master/csl-citation.json"}</w:instrText>
      </w:r>
      <w:r w:rsidRPr="00502E90">
        <w:rPr>
          <w:rFonts w:ascii="Times New Roman" w:hAnsi="Times New Roman" w:cs="Times New Roman"/>
          <w:sz w:val="24"/>
          <w:szCs w:val="24"/>
          <w:lang w:val="en-US"/>
        </w:rPr>
        <w:fldChar w:fldCharType="separate"/>
      </w:r>
      <w:r w:rsidR="00A03821" w:rsidRPr="00A03821">
        <w:rPr>
          <w:rFonts w:ascii="Times New Roman" w:hAnsi="Times New Roman" w:cs="Times New Roman"/>
          <w:noProof/>
          <w:sz w:val="24"/>
          <w:szCs w:val="24"/>
          <w:vertAlign w:val="superscript"/>
          <w:lang w:val="en-US"/>
        </w:rPr>
        <w:t>18</w:t>
      </w:r>
      <w:r w:rsidRPr="00502E90">
        <w:rPr>
          <w:rFonts w:ascii="Times New Roman" w:hAnsi="Times New Roman" w:cs="Times New Roman"/>
          <w:sz w:val="24"/>
          <w:szCs w:val="24"/>
          <w:lang w:val="en-US"/>
        </w:rPr>
        <w:fldChar w:fldCharType="end"/>
      </w:r>
      <w:commentRangeEnd w:id="23"/>
      <w:r>
        <w:rPr>
          <w:rStyle w:val="Refdecomentario"/>
        </w:rPr>
        <w:commentReference w:id="23"/>
      </w:r>
    </w:p>
    <w:p w14:paraId="5F92F4E9" w14:textId="77777777" w:rsidR="009A02BC" w:rsidRDefault="009A02BC" w:rsidP="006B4829">
      <w:pPr>
        <w:autoSpaceDE w:val="0"/>
        <w:autoSpaceDN w:val="0"/>
        <w:adjustRightInd w:val="0"/>
        <w:spacing w:after="0" w:line="360" w:lineRule="auto"/>
        <w:jc w:val="both"/>
        <w:rPr>
          <w:rFonts w:ascii="Times New Roman" w:hAnsi="Times New Roman" w:cs="Times New Roman"/>
          <w:b/>
          <w:sz w:val="26"/>
          <w:szCs w:val="26"/>
          <w:lang w:val="en-US"/>
        </w:rPr>
      </w:pPr>
    </w:p>
    <w:p w14:paraId="23CA7B11" w14:textId="77777777" w:rsidR="006B4829" w:rsidRPr="00EA56C2" w:rsidRDefault="006B4829" w:rsidP="006B4829">
      <w:pPr>
        <w:autoSpaceDE w:val="0"/>
        <w:autoSpaceDN w:val="0"/>
        <w:adjustRightInd w:val="0"/>
        <w:spacing w:after="0" w:line="360" w:lineRule="auto"/>
        <w:jc w:val="both"/>
        <w:rPr>
          <w:rFonts w:ascii="Times New Roman" w:hAnsi="Times New Roman" w:cs="Times New Roman"/>
          <w:b/>
          <w:sz w:val="26"/>
          <w:szCs w:val="26"/>
          <w:lang w:val="en-US"/>
        </w:rPr>
      </w:pPr>
      <w:r w:rsidRPr="00EA56C2">
        <w:rPr>
          <w:rFonts w:ascii="Times New Roman" w:hAnsi="Times New Roman" w:cs="Times New Roman"/>
          <w:b/>
          <w:sz w:val="26"/>
          <w:szCs w:val="26"/>
          <w:lang w:val="en-US"/>
        </w:rPr>
        <w:t>Results</w:t>
      </w:r>
    </w:p>
    <w:p w14:paraId="139EB71F" w14:textId="77777777" w:rsidR="00210EA6" w:rsidRDefault="00210EA6" w:rsidP="006B4829">
      <w:pPr>
        <w:autoSpaceDE w:val="0"/>
        <w:autoSpaceDN w:val="0"/>
        <w:adjustRightInd w:val="0"/>
        <w:spacing w:after="0" w:line="360" w:lineRule="auto"/>
        <w:jc w:val="both"/>
        <w:rPr>
          <w:rFonts w:asciiTheme="majorHAnsi" w:hAnsiTheme="majorHAnsi" w:cstheme="majorHAnsi"/>
          <w:i/>
          <w:sz w:val="26"/>
          <w:szCs w:val="26"/>
          <w:lang w:val="en-US"/>
        </w:rPr>
      </w:pPr>
    </w:p>
    <w:p w14:paraId="740222A8" w14:textId="77777777" w:rsidR="006B4829" w:rsidRPr="00412D02" w:rsidRDefault="00976B13" w:rsidP="006B4829">
      <w:pPr>
        <w:autoSpaceDE w:val="0"/>
        <w:autoSpaceDN w:val="0"/>
        <w:adjustRightInd w:val="0"/>
        <w:spacing w:after="0" w:line="360" w:lineRule="auto"/>
        <w:jc w:val="both"/>
        <w:rPr>
          <w:rFonts w:asciiTheme="majorHAnsi" w:hAnsiTheme="majorHAnsi" w:cstheme="majorHAnsi"/>
          <w:i/>
          <w:sz w:val="26"/>
          <w:szCs w:val="26"/>
          <w:lang w:val="en-US"/>
        </w:rPr>
      </w:pPr>
      <w:r>
        <w:rPr>
          <w:rFonts w:asciiTheme="majorHAnsi" w:hAnsiTheme="majorHAnsi" w:cstheme="majorHAnsi"/>
          <w:i/>
          <w:sz w:val="26"/>
          <w:szCs w:val="26"/>
          <w:lang w:val="en-US"/>
        </w:rPr>
        <w:t>COVID</w:t>
      </w:r>
      <w:r w:rsidR="006B4829" w:rsidRPr="00412D02">
        <w:rPr>
          <w:rFonts w:asciiTheme="majorHAnsi" w:hAnsiTheme="majorHAnsi" w:cstheme="majorHAnsi"/>
          <w:i/>
          <w:sz w:val="26"/>
          <w:szCs w:val="26"/>
          <w:lang w:val="en-US"/>
        </w:rPr>
        <w:t xml:space="preserve">-19 specific </w:t>
      </w:r>
      <w:r w:rsidR="00EF009C" w:rsidRPr="00412D02">
        <w:rPr>
          <w:rFonts w:asciiTheme="majorHAnsi" w:hAnsiTheme="majorHAnsi" w:cstheme="majorHAnsi"/>
          <w:i/>
          <w:sz w:val="26"/>
          <w:szCs w:val="26"/>
          <w:lang w:val="en-US"/>
        </w:rPr>
        <w:t>hazard</w:t>
      </w:r>
    </w:p>
    <w:p w14:paraId="10F88883" w14:textId="5F8A3AAD" w:rsidR="00412D02" w:rsidRDefault="00571BE6" w:rsidP="00412D02">
      <w:pPr>
        <w:keepNext/>
        <w:autoSpaceDE w:val="0"/>
        <w:autoSpaceDN w:val="0"/>
        <w:adjustRightInd w:val="0"/>
        <w:spacing w:after="0" w:line="360" w:lineRule="auto"/>
        <w:jc w:val="center"/>
      </w:pPr>
      <w:r>
        <w:rPr>
          <w:rStyle w:val="Refdecomentario"/>
        </w:rPr>
        <w:lastRenderedPageBreak/>
        <w:commentReference w:id="24"/>
      </w:r>
      <w:r w:rsidR="00907C73" w:rsidRPr="00907C73">
        <w:rPr>
          <w:noProof/>
        </w:rPr>
        <w:drawing>
          <wp:inline distT="0" distB="0" distL="0" distR="0" wp14:anchorId="54F9F502" wp14:editId="3DFB0804">
            <wp:extent cx="5612130" cy="4008755"/>
            <wp:effectExtent l="0" t="0" r="7620" b="0"/>
            <wp:docPr id="5" name="Marcador de contenido 4">
              <a:extLst xmlns:a="http://schemas.openxmlformats.org/drawingml/2006/main">
                <a:ext uri="{FF2B5EF4-FFF2-40B4-BE49-F238E27FC236}">
                  <a16:creationId xmlns:a16="http://schemas.microsoft.com/office/drawing/2014/main" id="{2C583F48-9499-4314-9752-9C7E8028E6A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a:extLst>
                        <a:ext uri="{FF2B5EF4-FFF2-40B4-BE49-F238E27FC236}">
                          <a16:creationId xmlns:a16="http://schemas.microsoft.com/office/drawing/2014/main" id="{2C583F48-9499-4314-9752-9C7E8028E6AC}"/>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4008755"/>
                    </a:xfrm>
                    <a:prstGeom prst="rect">
                      <a:avLst/>
                    </a:prstGeom>
                  </pic:spPr>
                </pic:pic>
              </a:graphicData>
            </a:graphic>
          </wp:inline>
        </w:drawing>
      </w:r>
    </w:p>
    <w:p w14:paraId="2999B846" w14:textId="77777777" w:rsidR="00412D02" w:rsidRDefault="00412D02" w:rsidP="00412D02">
      <w:pPr>
        <w:pStyle w:val="Descripcin"/>
        <w:jc w:val="center"/>
        <w:rPr>
          <w:rFonts w:ascii="Times New Roman" w:hAnsi="Times New Roman" w:cs="Times New Roman"/>
          <w:sz w:val="20"/>
          <w:lang w:val="en-US"/>
        </w:rPr>
      </w:pPr>
      <w:r w:rsidRPr="00412D02">
        <w:rPr>
          <w:rFonts w:ascii="Times New Roman" w:hAnsi="Times New Roman" w:cs="Times New Roman"/>
          <w:sz w:val="20"/>
          <w:lang w:val="en-US"/>
        </w:rPr>
        <w:t xml:space="preserve">Figure </w:t>
      </w:r>
      <w:r w:rsidRPr="00412D02">
        <w:rPr>
          <w:rFonts w:ascii="Times New Roman" w:hAnsi="Times New Roman" w:cs="Times New Roman"/>
          <w:sz w:val="20"/>
        </w:rPr>
        <w:fldChar w:fldCharType="begin"/>
      </w:r>
      <w:r w:rsidRPr="00412D02">
        <w:rPr>
          <w:rFonts w:ascii="Times New Roman" w:hAnsi="Times New Roman" w:cs="Times New Roman"/>
          <w:sz w:val="20"/>
          <w:lang w:val="en-US"/>
        </w:rPr>
        <w:instrText xml:space="preserve"> SEQ Figure \* ARABIC </w:instrText>
      </w:r>
      <w:r w:rsidRPr="00412D02">
        <w:rPr>
          <w:rFonts w:ascii="Times New Roman" w:hAnsi="Times New Roman" w:cs="Times New Roman"/>
          <w:sz w:val="20"/>
        </w:rPr>
        <w:fldChar w:fldCharType="separate"/>
      </w:r>
      <w:r w:rsidR="000B2BA8">
        <w:rPr>
          <w:rFonts w:ascii="Times New Roman" w:hAnsi="Times New Roman" w:cs="Times New Roman"/>
          <w:noProof/>
          <w:sz w:val="20"/>
          <w:lang w:val="en-US"/>
        </w:rPr>
        <w:t>2</w:t>
      </w:r>
      <w:r w:rsidRPr="00412D02">
        <w:rPr>
          <w:rFonts w:ascii="Times New Roman" w:hAnsi="Times New Roman" w:cs="Times New Roman"/>
          <w:sz w:val="20"/>
        </w:rPr>
        <w:fldChar w:fldCharType="end"/>
      </w:r>
      <w:r w:rsidRPr="00412D02">
        <w:rPr>
          <w:rFonts w:ascii="Times New Roman" w:hAnsi="Times New Roman" w:cs="Times New Roman"/>
          <w:sz w:val="20"/>
          <w:lang w:val="en-US"/>
        </w:rPr>
        <w:t xml:space="preserve">: COVID-19 Daily hazards </w:t>
      </w:r>
      <w:r>
        <w:rPr>
          <w:rFonts w:ascii="Times New Roman" w:hAnsi="Times New Roman" w:cs="Times New Roman"/>
          <w:sz w:val="20"/>
          <w:lang w:val="en-US"/>
        </w:rPr>
        <w:t>by cohort, age and sex group</w:t>
      </w:r>
      <w:r w:rsidRPr="00412D02">
        <w:rPr>
          <w:rFonts w:ascii="Times New Roman" w:hAnsi="Times New Roman" w:cs="Times New Roman"/>
          <w:sz w:val="20"/>
          <w:lang w:val="en-US"/>
        </w:rPr>
        <w:t>.</w:t>
      </w:r>
      <w:r>
        <w:rPr>
          <w:rFonts w:ascii="Times New Roman" w:hAnsi="Times New Roman" w:cs="Times New Roman"/>
          <w:sz w:val="20"/>
          <w:lang w:val="en-US"/>
        </w:rPr>
        <w:t xml:space="preserve"> Source: Author´s own creation with information published by Mexico´s Ministry of Health.</w:t>
      </w:r>
    </w:p>
    <w:p w14:paraId="093F0F21" w14:textId="77777777" w:rsidR="00412D02" w:rsidRDefault="00412D02" w:rsidP="00412D02">
      <w:pPr>
        <w:pStyle w:val="Descripcin"/>
        <w:rPr>
          <w:rFonts w:ascii="Times New Roman" w:hAnsi="Times New Roman" w:cs="Times New Roman"/>
          <w:sz w:val="20"/>
          <w:lang w:val="en-US"/>
        </w:rPr>
      </w:pPr>
    </w:p>
    <w:p w14:paraId="53341338" w14:textId="77777777" w:rsidR="00412D02" w:rsidRPr="00412D02" w:rsidRDefault="00412D02" w:rsidP="00412D02">
      <w:pPr>
        <w:spacing w:line="360" w:lineRule="auto"/>
        <w:jc w:val="both"/>
        <w:rPr>
          <w:rFonts w:ascii="Times New Roman" w:hAnsi="Times New Roman" w:cs="Times New Roman"/>
          <w:sz w:val="24"/>
          <w:szCs w:val="24"/>
          <w:lang w:val="en-US"/>
        </w:rPr>
      </w:pPr>
      <w:r w:rsidRPr="00412D02">
        <w:rPr>
          <w:rFonts w:ascii="Times New Roman" w:hAnsi="Times New Roman" w:cs="Times New Roman"/>
          <w:sz w:val="24"/>
          <w:szCs w:val="24"/>
          <w:lang w:val="en-US"/>
        </w:rPr>
        <w:t>The results show us that the COVID-19 specific hazard practically represents the total hazard, since the daily background population mortality rates are near 0. The highest hazard is around day 10 for hospitalized people, while in the intubated cohort, the high hazard rates remain for more days, extending beyond 20 days for all age groups. For the hospitalized cohort hazard increases at higher ages and is systematically higher for Male sex. Practically all observed hazard decreases to the expected population mortality level after day 40.</w:t>
      </w:r>
    </w:p>
    <w:p w14:paraId="0FD227F5" w14:textId="77777777" w:rsidR="00E01353" w:rsidRPr="009A02BC" w:rsidRDefault="00412D02" w:rsidP="009A02BC">
      <w:pPr>
        <w:spacing w:line="360" w:lineRule="auto"/>
        <w:jc w:val="both"/>
        <w:rPr>
          <w:rFonts w:ascii="Times New Roman" w:hAnsi="Times New Roman" w:cs="Times New Roman"/>
          <w:sz w:val="24"/>
          <w:szCs w:val="24"/>
          <w:lang w:val="en-US"/>
        </w:rPr>
      </w:pPr>
      <w:r w:rsidRPr="00412D02">
        <w:rPr>
          <w:rFonts w:ascii="Times New Roman" w:hAnsi="Times New Roman" w:cs="Times New Roman"/>
          <w:sz w:val="24"/>
          <w:szCs w:val="24"/>
          <w:lang w:val="en-US"/>
        </w:rPr>
        <w:t>However, hazards are practically double for the intubated cohort. Also, the intubated cohort's hazards are very similar after 55 years, and the differences by sex are much less notable. The effect of COVID-19 does not disappear for the last age group, and even on day 60, the mortality levels are higher than expected.</w:t>
      </w:r>
    </w:p>
    <w:p w14:paraId="0C53A8F7" w14:textId="77777777" w:rsidR="00210EA6" w:rsidRDefault="00210EA6" w:rsidP="00EA56C2">
      <w:pPr>
        <w:spacing w:line="360" w:lineRule="auto"/>
        <w:jc w:val="both"/>
        <w:rPr>
          <w:rFonts w:ascii="Times New Roman" w:hAnsi="Times New Roman" w:cs="Times New Roman"/>
          <w:i/>
          <w:sz w:val="28"/>
          <w:szCs w:val="24"/>
          <w:lang w:val="en-US"/>
        </w:rPr>
      </w:pPr>
    </w:p>
    <w:p w14:paraId="0085BFBC" w14:textId="10704D81" w:rsidR="00EA56C2" w:rsidRDefault="00EA56C2" w:rsidP="00EA56C2">
      <w:pPr>
        <w:spacing w:line="360" w:lineRule="auto"/>
        <w:jc w:val="both"/>
        <w:rPr>
          <w:rFonts w:ascii="Times New Roman" w:hAnsi="Times New Roman" w:cs="Times New Roman"/>
          <w:i/>
          <w:sz w:val="28"/>
          <w:szCs w:val="24"/>
          <w:lang w:val="en-US"/>
        </w:rPr>
      </w:pPr>
      <w:commentRangeStart w:id="25"/>
      <w:r w:rsidRPr="00412D02">
        <w:rPr>
          <w:rFonts w:ascii="Times New Roman" w:hAnsi="Times New Roman" w:cs="Times New Roman"/>
          <w:i/>
          <w:sz w:val="28"/>
          <w:szCs w:val="24"/>
          <w:lang w:val="en-US"/>
        </w:rPr>
        <w:t>Cost-effectiveness Analysis</w:t>
      </w:r>
      <w:commentRangeEnd w:id="25"/>
      <w:r w:rsidR="002103E0">
        <w:rPr>
          <w:rStyle w:val="Refdecomentario"/>
        </w:rPr>
        <w:commentReference w:id="25"/>
      </w:r>
    </w:p>
    <w:p w14:paraId="1BC67244" w14:textId="77777777" w:rsidR="002F71E5" w:rsidRPr="002F71E5" w:rsidRDefault="002F71E5" w:rsidP="002F71E5">
      <w:pPr>
        <w:pStyle w:val="Descripcin"/>
        <w:rPr>
          <w:rFonts w:ascii="Times New Roman" w:hAnsi="Times New Roman" w:cs="Times New Roman"/>
          <w:i w:val="0"/>
          <w:color w:val="FF0000"/>
          <w:highlight w:val="yellow"/>
          <w:lang w:val="en-US"/>
        </w:rPr>
      </w:pPr>
      <w:r w:rsidRPr="002F71E5">
        <w:rPr>
          <w:rFonts w:ascii="Times New Roman" w:hAnsi="Times New Roman" w:cs="Times New Roman"/>
          <w:i w:val="0"/>
          <w:color w:val="FF0000"/>
          <w:highlight w:val="yellow"/>
          <w:lang w:val="en-US"/>
        </w:rPr>
        <w:lastRenderedPageBreak/>
        <w:t>Note: These are preliminary results and will change due to the next modifications:</w:t>
      </w:r>
    </w:p>
    <w:p w14:paraId="271A5393" w14:textId="77777777" w:rsidR="002F71E5" w:rsidRPr="002F71E5" w:rsidRDefault="002F71E5" w:rsidP="002F71E5">
      <w:pPr>
        <w:pStyle w:val="Descripcin"/>
        <w:numPr>
          <w:ilvl w:val="0"/>
          <w:numId w:val="5"/>
        </w:numPr>
        <w:rPr>
          <w:rFonts w:ascii="Times New Roman" w:hAnsi="Times New Roman" w:cs="Times New Roman"/>
          <w:i w:val="0"/>
          <w:color w:val="FF0000"/>
          <w:highlight w:val="yellow"/>
          <w:lang w:val="en-US"/>
        </w:rPr>
      </w:pPr>
      <w:r w:rsidRPr="002F71E5">
        <w:rPr>
          <w:rFonts w:ascii="Times New Roman" w:hAnsi="Times New Roman" w:cs="Times New Roman"/>
          <w:i w:val="0"/>
          <w:color w:val="FF0000"/>
          <w:highlight w:val="yellow"/>
          <w:lang w:val="en-US"/>
        </w:rPr>
        <w:t>Modify the hospitalization time for both cohorts.</w:t>
      </w:r>
    </w:p>
    <w:p w14:paraId="38050312" w14:textId="77777777" w:rsidR="002F71E5" w:rsidRPr="002F71E5" w:rsidRDefault="002F71E5" w:rsidP="002F71E5">
      <w:pPr>
        <w:pStyle w:val="Descripcin"/>
        <w:numPr>
          <w:ilvl w:val="0"/>
          <w:numId w:val="5"/>
        </w:numPr>
        <w:rPr>
          <w:rFonts w:ascii="Times New Roman" w:hAnsi="Times New Roman" w:cs="Times New Roman"/>
          <w:i w:val="0"/>
          <w:color w:val="FF0000"/>
          <w:highlight w:val="yellow"/>
          <w:lang w:val="en-US"/>
        </w:rPr>
      </w:pPr>
      <w:r w:rsidRPr="002F71E5">
        <w:rPr>
          <w:rFonts w:ascii="Times New Roman" w:hAnsi="Times New Roman" w:cs="Times New Roman"/>
          <w:i w:val="0"/>
          <w:color w:val="FF0000"/>
          <w:highlight w:val="yellow"/>
          <w:lang w:val="en-US"/>
        </w:rPr>
        <w:t>Add healthcare expenditure for the years of life of the survivors.</w:t>
      </w:r>
    </w:p>
    <w:p w14:paraId="3353AD1F" w14:textId="77777777" w:rsidR="002F71E5" w:rsidRPr="002F71E5" w:rsidRDefault="002F71E5" w:rsidP="002F71E5">
      <w:pPr>
        <w:pStyle w:val="Descripcin"/>
        <w:numPr>
          <w:ilvl w:val="0"/>
          <w:numId w:val="5"/>
        </w:numPr>
        <w:rPr>
          <w:rFonts w:ascii="Times New Roman" w:hAnsi="Times New Roman" w:cs="Times New Roman"/>
          <w:i w:val="0"/>
          <w:color w:val="FF0000"/>
          <w:highlight w:val="yellow"/>
          <w:lang w:val="en-US"/>
        </w:rPr>
      </w:pPr>
      <w:r w:rsidRPr="002F71E5">
        <w:rPr>
          <w:rFonts w:ascii="Times New Roman" w:hAnsi="Times New Roman" w:cs="Times New Roman"/>
          <w:i w:val="0"/>
          <w:color w:val="FF0000"/>
          <w:highlight w:val="yellow"/>
          <w:lang w:val="en-US"/>
        </w:rPr>
        <w:t>Add utility weights for the expected years by age, sex and comorbidity.</w:t>
      </w:r>
    </w:p>
    <w:p w14:paraId="3F5A04B6" w14:textId="32640E26" w:rsidR="002F71E5" w:rsidRPr="002F71E5" w:rsidRDefault="002F71E5" w:rsidP="002F71E5">
      <w:pPr>
        <w:pStyle w:val="Descripcin"/>
        <w:numPr>
          <w:ilvl w:val="0"/>
          <w:numId w:val="5"/>
        </w:numPr>
        <w:rPr>
          <w:rFonts w:ascii="Times New Roman" w:hAnsi="Times New Roman" w:cs="Times New Roman"/>
          <w:i w:val="0"/>
          <w:color w:val="FF0000"/>
          <w:highlight w:val="yellow"/>
          <w:lang w:val="en-US"/>
        </w:rPr>
      </w:pPr>
      <w:r w:rsidRPr="002F71E5">
        <w:rPr>
          <w:rFonts w:ascii="Times New Roman" w:hAnsi="Times New Roman" w:cs="Times New Roman"/>
          <w:i w:val="0"/>
          <w:color w:val="FF0000"/>
          <w:highlight w:val="yellow"/>
          <w:lang w:val="en-US"/>
        </w:rPr>
        <w:t>Model the results by age group.</w:t>
      </w:r>
    </w:p>
    <w:p w14:paraId="437F88D8" w14:textId="77777777" w:rsidR="002F71E5" w:rsidRPr="002F71E5" w:rsidRDefault="002F71E5" w:rsidP="002F71E5">
      <w:pPr>
        <w:pStyle w:val="Descripcin"/>
        <w:ind w:left="360"/>
        <w:rPr>
          <w:rFonts w:ascii="Times New Roman" w:hAnsi="Times New Roman" w:cs="Times New Roman"/>
          <w:i w:val="0"/>
          <w:lang w:val="en-US"/>
        </w:rPr>
      </w:pPr>
    </w:p>
    <w:p w14:paraId="01F09C8F" w14:textId="05A6E223" w:rsidR="00395A7F" w:rsidRPr="00257290" w:rsidRDefault="00257290" w:rsidP="00257290">
      <w:pPr>
        <w:spacing w:line="360" w:lineRule="auto"/>
        <w:jc w:val="both"/>
        <w:rPr>
          <w:rFonts w:ascii="Times New Roman" w:hAnsi="Times New Roman" w:cs="Times New Roman"/>
          <w:sz w:val="24"/>
          <w:szCs w:val="24"/>
          <w:lang w:val="en-US"/>
        </w:rPr>
      </w:pPr>
      <w:r w:rsidRPr="00257290">
        <w:rPr>
          <w:rFonts w:ascii="Times New Roman" w:hAnsi="Times New Roman" w:cs="Times New Roman"/>
          <w:sz w:val="24"/>
          <w:szCs w:val="24"/>
          <w:lang w:val="en-US"/>
        </w:rPr>
        <w:t>The cost-effectiveness analy</w:t>
      </w:r>
      <w:r w:rsidR="007404D0">
        <w:rPr>
          <w:rFonts w:ascii="Times New Roman" w:hAnsi="Times New Roman" w:cs="Times New Roman"/>
          <w:sz w:val="24"/>
          <w:szCs w:val="24"/>
          <w:lang w:val="en-US"/>
        </w:rPr>
        <w:t>s</w:t>
      </w:r>
      <w:r w:rsidRPr="00257290">
        <w:rPr>
          <w:rFonts w:ascii="Times New Roman" w:hAnsi="Times New Roman" w:cs="Times New Roman"/>
          <w:sz w:val="24"/>
          <w:szCs w:val="24"/>
          <w:lang w:val="en-US"/>
        </w:rPr>
        <w:t>es presented come after having carried out a probabilistic sensitivity analysis</w:t>
      </w:r>
      <w:r>
        <w:rPr>
          <w:rFonts w:ascii="Times New Roman" w:hAnsi="Times New Roman" w:cs="Times New Roman"/>
          <w:sz w:val="24"/>
          <w:szCs w:val="24"/>
          <w:lang w:val="en-US"/>
        </w:rPr>
        <w:t xml:space="preserve"> with 1,000 sets of parameters. The distribution of parameters</w:t>
      </w:r>
      <w:r w:rsidR="001E5D4B">
        <w:rPr>
          <w:rFonts w:ascii="Times New Roman" w:hAnsi="Times New Roman" w:cs="Times New Roman"/>
          <w:sz w:val="24"/>
          <w:szCs w:val="24"/>
          <w:lang w:val="en-US"/>
        </w:rPr>
        <w:t xml:space="preserve"> is shown</w:t>
      </w:r>
      <w:r>
        <w:rPr>
          <w:rFonts w:ascii="Times New Roman" w:hAnsi="Times New Roman" w:cs="Times New Roman"/>
          <w:sz w:val="24"/>
          <w:szCs w:val="24"/>
          <w:lang w:val="en-US"/>
        </w:rPr>
        <w:t xml:space="preserve"> in the supplemental material.</w:t>
      </w:r>
    </w:p>
    <w:p w14:paraId="06B2DBB4" w14:textId="10F51433" w:rsidR="004A2029" w:rsidRDefault="004A2029" w:rsidP="004A2029">
      <w:pPr>
        <w:spacing w:line="276" w:lineRule="auto"/>
        <w:rPr>
          <w:rFonts w:ascii="Times New Roman" w:hAnsi="Times New Roman" w:cs="Times New Roman"/>
          <w:i/>
          <w:sz w:val="24"/>
          <w:szCs w:val="24"/>
          <w:lang w:val="en-US"/>
        </w:rPr>
      </w:pPr>
      <w:r w:rsidRPr="004A2029">
        <w:rPr>
          <w:rFonts w:ascii="Times New Roman" w:hAnsi="Times New Roman" w:cs="Times New Roman"/>
          <w:i/>
          <w:sz w:val="24"/>
          <w:szCs w:val="24"/>
          <w:lang w:val="en-US"/>
        </w:rPr>
        <w:t>Hospitalized</w:t>
      </w:r>
      <w:r w:rsidR="00A14E33">
        <w:rPr>
          <w:rFonts w:ascii="Times New Roman" w:hAnsi="Times New Roman" w:cs="Times New Roman"/>
          <w:i/>
          <w:sz w:val="24"/>
          <w:szCs w:val="24"/>
          <w:lang w:val="en-US"/>
        </w:rPr>
        <w:t>, not intubated</w:t>
      </w:r>
      <w:r w:rsidRPr="004A2029">
        <w:rPr>
          <w:rFonts w:ascii="Times New Roman" w:hAnsi="Times New Roman" w:cs="Times New Roman"/>
          <w:i/>
          <w:sz w:val="24"/>
          <w:szCs w:val="24"/>
          <w:lang w:val="en-US"/>
        </w:rPr>
        <w:t xml:space="preserve"> cohort</w:t>
      </w:r>
    </w:p>
    <w:p w14:paraId="16A337A3" w14:textId="3AB12982" w:rsidR="00257290" w:rsidRDefault="00257290" w:rsidP="00257290">
      <w:pPr>
        <w:spacing w:line="360" w:lineRule="auto"/>
        <w:jc w:val="both"/>
        <w:rPr>
          <w:rFonts w:ascii="Times New Roman" w:hAnsi="Times New Roman" w:cs="Times New Roman"/>
          <w:sz w:val="24"/>
          <w:szCs w:val="24"/>
          <w:lang w:val="en-US"/>
        </w:rPr>
      </w:pPr>
      <w:r w:rsidRPr="00257290">
        <w:rPr>
          <w:rFonts w:ascii="Times New Roman" w:hAnsi="Times New Roman" w:cs="Times New Roman"/>
          <w:sz w:val="24"/>
          <w:szCs w:val="24"/>
          <w:lang w:val="en-US"/>
        </w:rPr>
        <w:t xml:space="preserve">If no treatment is applied, the expected life years are </w:t>
      </w:r>
      <w:r>
        <w:rPr>
          <w:rFonts w:ascii="Times New Roman" w:hAnsi="Times New Roman" w:cs="Times New Roman"/>
          <w:sz w:val="24"/>
          <w:szCs w:val="24"/>
          <w:lang w:val="en-US"/>
        </w:rPr>
        <w:t>7.54</w:t>
      </w:r>
      <w:r w:rsidRPr="00257290">
        <w:rPr>
          <w:rFonts w:ascii="Times New Roman" w:hAnsi="Times New Roman" w:cs="Times New Roman"/>
          <w:sz w:val="24"/>
          <w:szCs w:val="24"/>
          <w:lang w:val="en-US"/>
        </w:rPr>
        <w:t xml:space="preserve">. When the population is treated with Baricitinib and Remdesivir is applied, the expected life years gained are </w:t>
      </w:r>
      <w:r>
        <w:rPr>
          <w:rFonts w:ascii="Times New Roman" w:hAnsi="Times New Roman" w:cs="Times New Roman"/>
          <w:sz w:val="24"/>
          <w:szCs w:val="24"/>
          <w:lang w:val="en-US"/>
        </w:rPr>
        <w:t>2.08</w:t>
      </w:r>
      <w:r w:rsidRPr="0025729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tbl>
      <w:tblPr>
        <w:tblW w:w="8780" w:type="dxa"/>
        <w:tblCellMar>
          <w:left w:w="0" w:type="dxa"/>
          <w:right w:w="0" w:type="dxa"/>
        </w:tblCellMar>
        <w:tblLook w:val="04A0" w:firstRow="1" w:lastRow="0" w:firstColumn="1" w:lastColumn="0" w:noHBand="0" w:noVBand="1"/>
      </w:tblPr>
      <w:tblGrid>
        <w:gridCol w:w="2480"/>
        <w:gridCol w:w="1340"/>
        <w:gridCol w:w="1240"/>
        <w:gridCol w:w="1240"/>
        <w:gridCol w:w="1240"/>
        <w:gridCol w:w="1240"/>
      </w:tblGrid>
      <w:tr w:rsidR="00A14E33" w:rsidRPr="00DE7EEA" w14:paraId="2A4E90BE" w14:textId="77777777" w:rsidTr="00A14E33">
        <w:trPr>
          <w:trHeight w:val="300"/>
        </w:trPr>
        <w:tc>
          <w:tcPr>
            <w:tcW w:w="8780" w:type="dxa"/>
            <w:gridSpan w:val="6"/>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bottom"/>
            <w:hideMark/>
          </w:tcPr>
          <w:p w14:paraId="3D2AB42A" w14:textId="77777777" w:rsidR="00A14E33" w:rsidRPr="00A14E33" w:rsidRDefault="00A14E33" w:rsidP="00A14E33">
            <w:pPr>
              <w:spacing w:after="0" w:line="256" w:lineRule="auto"/>
              <w:jc w:val="center"/>
              <w:rPr>
                <w:rFonts w:ascii="Arial" w:eastAsia="Times New Roman" w:hAnsi="Arial" w:cs="Arial"/>
                <w:sz w:val="36"/>
                <w:szCs w:val="36"/>
                <w:lang w:val="en-US" w:eastAsia="es-MX"/>
              </w:rPr>
            </w:pPr>
            <w:r w:rsidRPr="00A14E33">
              <w:rPr>
                <w:rFonts w:ascii="Times New Roman" w:eastAsia="Times New Roman" w:hAnsi="Times New Roman" w:cs="Times New Roman"/>
                <w:b/>
                <w:bCs/>
                <w:color w:val="000000"/>
                <w:kern w:val="24"/>
                <w:lang w:val="en-US" w:eastAsia="es-MX"/>
              </w:rPr>
              <w:t>Cost-Effectiveness Analysis: Hospitalized, not Intubated (Disease-specific)</w:t>
            </w:r>
          </w:p>
        </w:tc>
      </w:tr>
      <w:tr w:rsidR="00A14E33" w:rsidRPr="00A14E33" w14:paraId="0629B5B3" w14:textId="77777777" w:rsidTr="00A14E33">
        <w:trPr>
          <w:trHeight w:val="588"/>
        </w:trPr>
        <w:tc>
          <w:tcPr>
            <w:tcW w:w="2480" w:type="dxa"/>
            <w:tcBorders>
              <w:top w:val="single" w:sz="8" w:space="0" w:color="000000"/>
              <w:left w:val="single" w:sz="8" w:space="0" w:color="000000"/>
              <w:bottom w:val="single" w:sz="8" w:space="0" w:color="000000"/>
              <w:right w:val="nil"/>
            </w:tcBorders>
            <w:shd w:val="clear" w:color="auto" w:fill="auto"/>
            <w:tcMar>
              <w:top w:w="15" w:type="dxa"/>
              <w:left w:w="70" w:type="dxa"/>
              <w:bottom w:w="0" w:type="dxa"/>
              <w:right w:w="70" w:type="dxa"/>
            </w:tcMar>
            <w:vAlign w:val="center"/>
            <w:hideMark/>
          </w:tcPr>
          <w:p w14:paraId="23138891"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Strategy</w:t>
            </w:r>
          </w:p>
        </w:tc>
        <w:tc>
          <w:tcPr>
            <w:tcW w:w="1340" w:type="dxa"/>
            <w:tcBorders>
              <w:top w:val="single" w:sz="8" w:space="0" w:color="000000"/>
              <w:left w:val="nil"/>
              <w:bottom w:val="single" w:sz="8" w:space="0" w:color="000000"/>
              <w:right w:val="nil"/>
            </w:tcBorders>
            <w:shd w:val="clear" w:color="auto" w:fill="auto"/>
            <w:tcMar>
              <w:top w:w="15" w:type="dxa"/>
              <w:left w:w="70" w:type="dxa"/>
              <w:bottom w:w="0" w:type="dxa"/>
              <w:right w:w="70" w:type="dxa"/>
            </w:tcMar>
            <w:vAlign w:val="center"/>
            <w:hideMark/>
          </w:tcPr>
          <w:p w14:paraId="3F6AD75A"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Cost</w:t>
            </w:r>
          </w:p>
        </w:tc>
        <w:tc>
          <w:tcPr>
            <w:tcW w:w="1240" w:type="dxa"/>
            <w:tcBorders>
              <w:top w:val="single" w:sz="8" w:space="0" w:color="000000"/>
              <w:left w:val="nil"/>
              <w:bottom w:val="single" w:sz="8" w:space="0" w:color="000000"/>
              <w:right w:val="nil"/>
            </w:tcBorders>
            <w:shd w:val="clear" w:color="auto" w:fill="auto"/>
            <w:tcMar>
              <w:top w:w="15" w:type="dxa"/>
              <w:left w:w="70" w:type="dxa"/>
              <w:bottom w:w="0" w:type="dxa"/>
              <w:right w:w="70" w:type="dxa"/>
            </w:tcMar>
            <w:vAlign w:val="center"/>
            <w:hideMark/>
          </w:tcPr>
          <w:p w14:paraId="00D465C6"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Effect</w:t>
            </w:r>
          </w:p>
        </w:tc>
        <w:tc>
          <w:tcPr>
            <w:tcW w:w="1240" w:type="dxa"/>
            <w:tcBorders>
              <w:top w:val="single" w:sz="8" w:space="0" w:color="000000"/>
              <w:left w:val="nil"/>
              <w:bottom w:val="single" w:sz="8" w:space="0" w:color="000000"/>
              <w:right w:val="nil"/>
            </w:tcBorders>
            <w:shd w:val="clear" w:color="auto" w:fill="auto"/>
            <w:tcMar>
              <w:top w:w="15" w:type="dxa"/>
              <w:left w:w="70" w:type="dxa"/>
              <w:bottom w:w="0" w:type="dxa"/>
              <w:right w:w="70" w:type="dxa"/>
            </w:tcMar>
            <w:vAlign w:val="center"/>
            <w:hideMark/>
          </w:tcPr>
          <w:p w14:paraId="6F511ABE"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Incremental Cost</w:t>
            </w:r>
          </w:p>
        </w:tc>
        <w:tc>
          <w:tcPr>
            <w:tcW w:w="1240" w:type="dxa"/>
            <w:tcBorders>
              <w:top w:val="single" w:sz="8" w:space="0" w:color="000000"/>
              <w:left w:val="nil"/>
              <w:bottom w:val="single" w:sz="8" w:space="0" w:color="000000"/>
              <w:right w:val="nil"/>
            </w:tcBorders>
            <w:shd w:val="clear" w:color="auto" w:fill="auto"/>
            <w:tcMar>
              <w:top w:w="15" w:type="dxa"/>
              <w:left w:w="70" w:type="dxa"/>
              <w:bottom w:w="0" w:type="dxa"/>
              <w:right w:w="70" w:type="dxa"/>
            </w:tcMar>
            <w:vAlign w:val="center"/>
            <w:hideMark/>
          </w:tcPr>
          <w:p w14:paraId="157BE59C"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Incremental Effect</w:t>
            </w:r>
          </w:p>
        </w:tc>
        <w:tc>
          <w:tcPr>
            <w:tcW w:w="1240" w:type="dxa"/>
            <w:tcBorders>
              <w:top w:val="single" w:sz="8" w:space="0" w:color="000000"/>
              <w:left w:val="nil"/>
              <w:bottom w:val="single" w:sz="8" w:space="0" w:color="000000"/>
              <w:right w:val="single" w:sz="8" w:space="0" w:color="000000"/>
            </w:tcBorders>
            <w:shd w:val="clear" w:color="auto" w:fill="auto"/>
            <w:tcMar>
              <w:top w:w="15" w:type="dxa"/>
              <w:left w:w="70" w:type="dxa"/>
              <w:bottom w:w="0" w:type="dxa"/>
              <w:right w:w="70" w:type="dxa"/>
            </w:tcMar>
            <w:vAlign w:val="center"/>
            <w:hideMark/>
          </w:tcPr>
          <w:p w14:paraId="4D2456FB"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ICER</w:t>
            </w:r>
          </w:p>
        </w:tc>
      </w:tr>
      <w:tr w:rsidR="00A14E33" w:rsidRPr="00A14E33" w14:paraId="56C5F534" w14:textId="77777777" w:rsidTr="00A14E33">
        <w:trPr>
          <w:trHeight w:val="288"/>
        </w:trPr>
        <w:tc>
          <w:tcPr>
            <w:tcW w:w="2480" w:type="dxa"/>
            <w:tcBorders>
              <w:top w:val="single" w:sz="8" w:space="0" w:color="000000"/>
              <w:left w:val="single" w:sz="8" w:space="0" w:color="000000"/>
              <w:bottom w:val="nil"/>
              <w:right w:val="nil"/>
            </w:tcBorders>
            <w:shd w:val="clear" w:color="auto" w:fill="auto"/>
            <w:tcMar>
              <w:top w:w="15" w:type="dxa"/>
              <w:left w:w="70" w:type="dxa"/>
              <w:bottom w:w="0" w:type="dxa"/>
              <w:right w:w="70" w:type="dxa"/>
            </w:tcMar>
            <w:vAlign w:val="bottom"/>
            <w:hideMark/>
          </w:tcPr>
          <w:p w14:paraId="092C57B1"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i/>
                <w:iCs/>
                <w:color w:val="000000"/>
                <w:kern w:val="24"/>
                <w:sz w:val="20"/>
                <w:szCs w:val="20"/>
                <w:lang w:eastAsia="es-MX"/>
              </w:rPr>
              <w:t>No Treatment</w:t>
            </w:r>
          </w:p>
        </w:tc>
        <w:tc>
          <w:tcPr>
            <w:tcW w:w="1340" w:type="dxa"/>
            <w:tcBorders>
              <w:top w:val="single" w:sz="8" w:space="0" w:color="000000"/>
              <w:left w:val="nil"/>
              <w:bottom w:val="nil"/>
              <w:right w:val="nil"/>
            </w:tcBorders>
            <w:shd w:val="clear" w:color="auto" w:fill="auto"/>
            <w:tcMar>
              <w:top w:w="15" w:type="dxa"/>
              <w:left w:w="70" w:type="dxa"/>
              <w:bottom w:w="0" w:type="dxa"/>
              <w:right w:w="70" w:type="dxa"/>
            </w:tcMar>
            <w:vAlign w:val="center"/>
            <w:hideMark/>
          </w:tcPr>
          <w:p w14:paraId="052CD59B"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$317,933</w:t>
            </w:r>
          </w:p>
        </w:tc>
        <w:tc>
          <w:tcPr>
            <w:tcW w:w="1240" w:type="dxa"/>
            <w:tcBorders>
              <w:top w:val="single" w:sz="8" w:space="0" w:color="000000"/>
              <w:left w:val="nil"/>
              <w:bottom w:val="nil"/>
              <w:right w:val="nil"/>
            </w:tcBorders>
            <w:shd w:val="clear" w:color="auto" w:fill="auto"/>
            <w:tcMar>
              <w:top w:w="15" w:type="dxa"/>
              <w:left w:w="70" w:type="dxa"/>
              <w:bottom w:w="0" w:type="dxa"/>
              <w:right w:w="70" w:type="dxa"/>
            </w:tcMar>
            <w:vAlign w:val="bottom"/>
            <w:hideMark/>
          </w:tcPr>
          <w:p w14:paraId="240B468B"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7.54</w:t>
            </w:r>
          </w:p>
        </w:tc>
        <w:tc>
          <w:tcPr>
            <w:tcW w:w="1240" w:type="dxa"/>
            <w:tcBorders>
              <w:top w:val="single" w:sz="8" w:space="0" w:color="000000"/>
              <w:left w:val="nil"/>
              <w:bottom w:val="nil"/>
              <w:right w:val="nil"/>
            </w:tcBorders>
            <w:shd w:val="clear" w:color="auto" w:fill="auto"/>
            <w:tcMar>
              <w:top w:w="15" w:type="dxa"/>
              <w:left w:w="70" w:type="dxa"/>
              <w:bottom w:w="0" w:type="dxa"/>
              <w:right w:w="70" w:type="dxa"/>
            </w:tcMar>
            <w:vAlign w:val="bottom"/>
            <w:hideMark/>
          </w:tcPr>
          <w:p w14:paraId="5F9E14EA"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w:t>
            </w:r>
          </w:p>
        </w:tc>
        <w:tc>
          <w:tcPr>
            <w:tcW w:w="1240" w:type="dxa"/>
            <w:tcBorders>
              <w:top w:val="single" w:sz="8" w:space="0" w:color="000000"/>
              <w:left w:val="nil"/>
              <w:bottom w:val="nil"/>
              <w:right w:val="nil"/>
            </w:tcBorders>
            <w:shd w:val="clear" w:color="auto" w:fill="auto"/>
            <w:tcMar>
              <w:top w:w="15" w:type="dxa"/>
              <w:left w:w="70" w:type="dxa"/>
              <w:bottom w:w="0" w:type="dxa"/>
              <w:right w:w="70" w:type="dxa"/>
            </w:tcMar>
            <w:vAlign w:val="bottom"/>
            <w:hideMark/>
          </w:tcPr>
          <w:p w14:paraId="4E954DB7"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w:t>
            </w:r>
          </w:p>
        </w:tc>
        <w:tc>
          <w:tcPr>
            <w:tcW w:w="1240" w:type="dxa"/>
            <w:tcBorders>
              <w:top w:val="single" w:sz="8" w:space="0" w:color="000000"/>
              <w:left w:val="nil"/>
              <w:bottom w:val="nil"/>
              <w:right w:val="single" w:sz="8" w:space="0" w:color="000000"/>
            </w:tcBorders>
            <w:shd w:val="clear" w:color="auto" w:fill="auto"/>
            <w:tcMar>
              <w:top w:w="15" w:type="dxa"/>
              <w:left w:w="70" w:type="dxa"/>
              <w:bottom w:w="0" w:type="dxa"/>
              <w:right w:w="70" w:type="dxa"/>
            </w:tcMar>
            <w:vAlign w:val="bottom"/>
            <w:hideMark/>
          </w:tcPr>
          <w:p w14:paraId="50D35739"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w:t>
            </w:r>
          </w:p>
        </w:tc>
      </w:tr>
      <w:tr w:rsidR="00A14E33" w:rsidRPr="00A14E33" w14:paraId="4D972080" w14:textId="77777777" w:rsidTr="00A14E33">
        <w:trPr>
          <w:trHeight w:val="300"/>
        </w:trPr>
        <w:tc>
          <w:tcPr>
            <w:tcW w:w="2480" w:type="dxa"/>
            <w:tcBorders>
              <w:top w:val="nil"/>
              <w:left w:val="single" w:sz="8" w:space="0" w:color="000000"/>
              <w:bottom w:val="nil"/>
              <w:right w:val="nil"/>
            </w:tcBorders>
            <w:shd w:val="clear" w:color="auto" w:fill="auto"/>
            <w:tcMar>
              <w:top w:w="15" w:type="dxa"/>
              <w:left w:w="70" w:type="dxa"/>
              <w:bottom w:w="0" w:type="dxa"/>
              <w:right w:w="70" w:type="dxa"/>
            </w:tcMar>
            <w:vAlign w:val="bottom"/>
            <w:hideMark/>
          </w:tcPr>
          <w:p w14:paraId="035CC162"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i/>
                <w:iCs/>
                <w:color w:val="000000"/>
                <w:kern w:val="24"/>
                <w:sz w:val="20"/>
                <w:szCs w:val="20"/>
                <w:lang w:eastAsia="es-MX"/>
              </w:rPr>
              <w:t>Remdesivir and Baricitinib</w:t>
            </w:r>
          </w:p>
        </w:tc>
        <w:tc>
          <w:tcPr>
            <w:tcW w:w="1340" w:type="dxa"/>
            <w:tcBorders>
              <w:top w:val="nil"/>
              <w:left w:val="nil"/>
              <w:bottom w:val="nil"/>
              <w:right w:val="nil"/>
            </w:tcBorders>
            <w:shd w:val="clear" w:color="auto" w:fill="auto"/>
            <w:tcMar>
              <w:top w:w="15" w:type="dxa"/>
              <w:left w:w="70" w:type="dxa"/>
              <w:bottom w:w="0" w:type="dxa"/>
              <w:right w:w="70" w:type="dxa"/>
            </w:tcMar>
            <w:vAlign w:val="center"/>
            <w:hideMark/>
          </w:tcPr>
          <w:p w14:paraId="187378E3"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$488,107</w:t>
            </w:r>
          </w:p>
        </w:tc>
        <w:tc>
          <w:tcPr>
            <w:tcW w:w="1240" w:type="dxa"/>
            <w:tcBorders>
              <w:top w:val="nil"/>
              <w:left w:val="nil"/>
              <w:bottom w:val="nil"/>
              <w:right w:val="nil"/>
            </w:tcBorders>
            <w:shd w:val="clear" w:color="auto" w:fill="auto"/>
            <w:tcMar>
              <w:top w:w="15" w:type="dxa"/>
              <w:left w:w="70" w:type="dxa"/>
              <w:bottom w:w="0" w:type="dxa"/>
              <w:right w:w="70" w:type="dxa"/>
            </w:tcMar>
            <w:vAlign w:val="bottom"/>
            <w:hideMark/>
          </w:tcPr>
          <w:p w14:paraId="20F15D5B"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9.62</w:t>
            </w:r>
          </w:p>
        </w:tc>
        <w:tc>
          <w:tcPr>
            <w:tcW w:w="1240" w:type="dxa"/>
            <w:tcBorders>
              <w:top w:val="nil"/>
              <w:left w:val="nil"/>
              <w:bottom w:val="nil"/>
              <w:right w:val="nil"/>
            </w:tcBorders>
            <w:shd w:val="clear" w:color="auto" w:fill="auto"/>
            <w:tcMar>
              <w:top w:w="15" w:type="dxa"/>
              <w:left w:w="70" w:type="dxa"/>
              <w:bottom w:w="0" w:type="dxa"/>
              <w:right w:w="70" w:type="dxa"/>
            </w:tcMar>
            <w:vAlign w:val="bottom"/>
            <w:hideMark/>
          </w:tcPr>
          <w:p w14:paraId="66972B12"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$170,174</w:t>
            </w:r>
          </w:p>
        </w:tc>
        <w:tc>
          <w:tcPr>
            <w:tcW w:w="1240" w:type="dxa"/>
            <w:tcBorders>
              <w:top w:val="nil"/>
              <w:left w:val="nil"/>
              <w:bottom w:val="nil"/>
              <w:right w:val="nil"/>
            </w:tcBorders>
            <w:shd w:val="clear" w:color="auto" w:fill="auto"/>
            <w:tcMar>
              <w:top w:w="15" w:type="dxa"/>
              <w:left w:w="70" w:type="dxa"/>
              <w:bottom w:w="0" w:type="dxa"/>
              <w:right w:w="70" w:type="dxa"/>
            </w:tcMar>
            <w:vAlign w:val="bottom"/>
            <w:hideMark/>
          </w:tcPr>
          <w:p w14:paraId="505C4886" w14:textId="78E9ED1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2.08</w:t>
            </w:r>
          </w:p>
        </w:tc>
        <w:tc>
          <w:tcPr>
            <w:tcW w:w="1240" w:type="dxa"/>
            <w:tcBorders>
              <w:top w:val="nil"/>
              <w:left w:val="nil"/>
              <w:bottom w:val="nil"/>
              <w:right w:val="nil"/>
            </w:tcBorders>
            <w:shd w:val="clear" w:color="auto" w:fill="auto"/>
            <w:tcMar>
              <w:top w:w="15" w:type="dxa"/>
              <w:left w:w="70" w:type="dxa"/>
              <w:bottom w:w="0" w:type="dxa"/>
              <w:right w:w="70" w:type="dxa"/>
            </w:tcMar>
            <w:vAlign w:val="bottom"/>
            <w:hideMark/>
          </w:tcPr>
          <w:p w14:paraId="7F572799"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81532</w:t>
            </w:r>
          </w:p>
        </w:tc>
      </w:tr>
      <w:tr w:rsidR="00A14E33" w:rsidRPr="00A14E33" w14:paraId="16F35049" w14:textId="77777777" w:rsidTr="00A14E33">
        <w:trPr>
          <w:trHeight w:val="300"/>
        </w:trPr>
        <w:tc>
          <w:tcPr>
            <w:tcW w:w="2480" w:type="dxa"/>
            <w:tcBorders>
              <w:top w:val="nil"/>
              <w:left w:val="single" w:sz="8" w:space="0" w:color="000000"/>
              <w:bottom w:val="single" w:sz="8" w:space="0" w:color="000000"/>
              <w:right w:val="nil"/>
            </w:tcBorders>
            <w:shd w:val="clear" w:color="auto" w:fill="auto"/>
            <w:tcMar>
              <w:top w:w="15" w:type="dxa"/>
              <w:left w:w="70" w:type="dxa"/>
              <w:bottom w:w="0" w:type="dxa"/>
              <w:right w:w="70" w:type="dxa"/>
            </w:tcMar>
            <w:vAlign w:val="bottom"/>
            <w:hideMark/>
          </w:tcPr>
          <w:p w14:paraId="39C6BB85"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i/>
                <w:iCs/>
                <w:color w:val="000000"/>
                <w:kern w:val="24"/>
                <w:sz w:val="20"/>
                <w:szCs w:val="20"/>
                <w:lang w:eastAsia="es-MX"/>
              </w:rPr>
              <w:t>Remdesivir</w:t>
            </w:r>
          </w:p>
        </w:tc>
        <w:tc>
          <w:tcPr>
            <w:tcW w:w="1340" w:type="dxa"/>
            <w:tcBorders>
              <w:top w:val="nil"/>
              <w:left w:val="nil"/>
              <w:bottom w:val="single" w:sz="8" w:space="0" w:color="000000"/>
              <w:right w:val="nil"/>
            </w:tcBorders>
            <w:shd w:val="clear" w:color="auto" w:fill="auto"/>
            <w:tcMar>
              <w:top w:w="15" w:type="dxa"/>
              <w:left w:w="70" w:type="dxa"/>
              <w:bottom w:w="0" w:type="dxa"/>
              <w:right w:w="70" w:type="dxa"/>
            </w:tcMar>
            <w:vAlign w:val="center"/>
            <w:hideMark/>
          </w:tcPr>
          <w:p w14:paraId="1814C22C"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$406,372</w:t>
            </w:r>
          </w:p>
        </w:tc>
        <w:tc>
          <w:tcPr>
            <w:tcW w:w="1240" w:type="dxa"/>
            <w:tcBorders>
              <w:top w:val="nil"/>
              <w:left w:val="nil"/>
              <w:bottom w:val="single" w:sz="8" w:space="0" w:color="000000"/>
              <w:right w:val="nil"/>
            </w:tcBorders>
            <w:shd w:val="clear" w:color="auto" w:fill="auto"/>
            <w:tcMar>
              <w:top w:w="15" w:type="dxa"/>
              <w:left w:w="70" w:type="dxa"/>
              <w:bottom w:w="0" w:type="dxa"/>
              <w:right w:w="70" w:type="dxa"/>
            </w:tcMar>
            <w:vAlign w:val="bottom"/>
            <w:hideMark/>
          </w:tcPr>
          <w:p w14:paraId="6F69D831"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8.54</w:t>
            </w:r>
          </w:p>
        </w:tc>
        <w:tc>
          <w:tcPr>
            <w:tcW w:w="1240" w:type="dxa"/>
            <w:tcBorders>
              <w:top w:val="nil"/>
              <w:left w:val="nil"/>
              <w:bottom w:val="single" w:sz="8" w:space="0" w:color="000000"/>
              <w:right w:val="nil"/>
            </w:tcBorders>
            <w:shd w:val="clear" w:color="auto" w:fill="auto"/>
            <w:tcMar>
              <w:top w:w="15" w:type="dxa"/>
              <w:left w:w="70" w:type="dxa"/>
              <w:bottom w:w="0" w:type="dxa"/>
              <w:right w:w="70" w:type="dxa"/>
            </w:tcMar>
            <w:vAlign w:val="bottom"/>
            <w:hideMark/>
          </w:tcPr>
          <w:p w14:paraId="4A97B135"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w:t>
            </w:r>
          </w:p>
        </w:tc>
        <w:tc>
          <w:tcPr>
            <w:tcW w:w="1240" w:type="dxa"/>
            <w:tcBorders>
              <w:top w:val="nil"/>
              <w:left w:val="nil"/>
              <w:bottom w:val="single" w:sz="8" w:space="0" w:color="000000"/>
              <w:right w:val="nil"/>
            </w:tcBorders>
            <w:shd w:val="clear" w:color="auto" w:fill="auto"/>
            <w:tcMar>
              <w:top w:w="15" w:type="dxa"/>
              <w:left w:w="70" w:type="dxa"/>
              <w:bottom w:w="0" w:type="dxa"/>
              <w:right w:w="70" w:type="dxa"/>
            </w:tcMar>
            <w:vAlign w:val="bottom"/>
            <w:hideMark/>
          </w:tcPr>
          <w:p w14:paraId="38761D30"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w:t>
            </w:r>
          </w:p>
        </w:tc>
        <w:tc>
          <w:tcPr>
            <w:tcW w:w="1240" w:type="dxa"/>
            <w:tcBorders>
              <w:top w:val="nil"/>
              <w:left w:val="nil"/>
              <w:bottom w:val="single" w:sz="8" w:space="0" w:color="000000"/>
              <w:right w:val="single" w:sz="8" w:space="0" w:color="000000"/>
            </w:tcBorders>
            <w:shd w:val="clear" w:color="auto" w:fill="auto"/>
            <w:tcMar>
              <w:top w:w="15" w:type="dxa"/>
              <w:left w:w="70" w:type="dxa"/>
              <w:bottom w:w="0" w:type="dxa"/>
              <w:right w:w="70" w:type="dxa"/>
            </w:tcMar>
            <w:vAlign w:val="bottom"/>
            <w:hideMark/>
          </w:tcPr>
          <w:p w14:paraId="264A9999" w14:textId="77777777" w:rsidR="00A14E33" w:rsidRPr="00A14E33" w:rsidRDefault="00A14E33" w:rsidP="00A14E33">
            <w:pPr>
              <w:spacing w:after="0" w:line="256" w:lineRule="auto"/>
              <w:jc w:val="center"/>
              <w:rPr>
                <w:rFonts w:ascii="Arial" w:eastAsia="Times New Roman" w:hAnsi="Arial" w:cs="Arial"/>
                <w:sz w:val="36"/>
                <w:szCs w:val="36"/>
                <w:lang w:eastAsia="es-MX"/>
              </w:rPr>
            </w:pPr>
            <w:r w:rsidRPr="00A14E33">
              <w:rPr>
                <w:rFonts w:ascii="Times New Roman" w:eastAsia="Times New Roman" w:hAnsi="Times New Roman" w:cs="Times New Roman"/>
                <w:color w:val="000000"/>
                <w:kern w:val="24"/>
                <w:sz w:val="20"/>
                <w:szCs w:val="20"/>
                <w:lang w:eastAsia="es-MX"/>
              </w:rPr>
              <w:t>-</w:t>
            </w:r>
          </w:p>
        </w:tc>
      </w:tr>
    </w:tbl>
    <w:p w14:paraId="39923C17" w14:textId="0CD06424" w:rsidR="00A14E33" w:rsidRDefault="00A14E33" w:rsidP="00257290">
      <w:pPr>
        <w:spacing w:line="360" w:lineRule="auto"/>
        <w:jc w:val="both"/>
        <w:rPr>
          <w:rFonts w:ascii="Times New Roman" w:hAnsi="Times New Roman" w:cs="Times New Roman"/>
          <w:sz w:val="24"/>
          <w:szCs w:val="24"/>
          <w:lang w:val="en-US"/>
        </w:rPr>
      </w:pPr>
    </w:p>
    <w:tbl>
      <w:tblPr>
        <w:tblW w:w="8820" w:type="dxa"/>
        <w:tblCellMar>
          <w:left w:w="0" w:type="dxa"/>
          <w:right w:w="0" w:type="dxa"/>
        </w:tblCellMar>
        <w:tblLook w:val="0600" w:firstRow="0" w:lastRow="0" w:firstColumn="0" w:lastColumn="0" w:noHBand="1" w:noVBand="1"/>
      </w:tblPr>
      <w:tblGrid>
        <w:gridCol w:w="2480"/>
        <w:gridCol w:w="1340"/>
        <w:gridCol w:w="1240"/>
        <w:gridCol w:w="1280"/>
        <w:gridCol w:w="1240"/>
        <w:gridCol w:w="1240"/>
      </w:tblGrid>
      <w:tr w:rsidR="00D4065F" w:rsidRPr="00DE7EEA" w14:paraId="255006DA" w14:textId="77777777" w:rsidTr="00D4065F">
        <w:trPr>
          <w:trHeight w:val="300"/>
        </w:trPr>
        <w:tc>
          <w:tcPr>
            <w:tcW w:w="8820" w:type="dxa"/>
            <w:gridSpan w:val="6"/>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D20259F" w14:textId="77777777" w:rsidR="00D4065F" w:rsidRPr="00D4065F" w:rsidRDefault="00D4065F" w:rsidP="00D4065F">
            <w:pPr>
              <w:spacing w:after="0" w:line="240" w:lineRule="auto"/>
              <w:jc w:val="center"/>
              <w:textAlignment w:val="bottom"/>
              <w:rPr>
                <w:rFonts w:ascii="Arial" w:eastAsia="Times New Roman" w:hAnsi="Arial" w:cs="Arial"/>
                <w:sz w:val="36"/>
                <w:szCs w:val="36"/>
                <w:lang w:val="en-US" w:eastAsia="es-MX"/>
              </w:rPr>
            </w:pPr>
            <w:r w:rsidRPr="00D4065F">
              <w:rPr>
                <w:rFonts w:ascii="Times New Roman" w:eastAsia="Times New Roman" w:hAnsi="Times New Roman" w:cs="Times New Roman"/>
                <w:b/>
                <w:bCs/>
                <w:color w:val="000000"/>
                <w:kern w:val="24"/>
                <w:lang w:val="en-US" w:eastAsia="es-MX"/>
              </w:rPr>
              <w:t>Cost Effectiveness Analysis: Hospitalized, not Intubated (Overall)</w:t>
            </w:r>
          </w:p>
        </w:tc>
      </w:tr>
      <w:tr w:rsidR="00D4065F" w:rsidRPr="00D4065F" w14:paraId="278B156B" w14:textId="77777777" w:rsidTr="00D4065F">
        <w:trPr>
          <w:trHeight w:val="588"/>
        </w:trPr>
        <w:tc>
          <w:tcPr>
            <w:tcW w:w="2480" w:type="dxa"/>
            <w:tcBorders>
              <w:top w:val="single" w:sz="8" w:space="0" w:color="000000"/>
              <w:left w:val="single" w:sz="8" w:space="0" w:color="000000"/>
              <w:bottom w:val="single" w:sz="8" w:space="0" w:color="000000"/>
              <w:right w:val="nil"/>
            </w:tcBorders>
            <w:shd w:val="clear" w:color="auto" w:fill="auto"/>
            <w:tcMar>
              <w:top w:w="12" w:type="dxa"/>
              <w:left w:w="12" w:type="dxa"/>
              <w:bottom w:w="0" w:type="dxa"/>
              <w:right w:w="12" w:type="dxa"/>
            </w:tcMar>
            <w:vAlign w:val="center"/>
            <w:hideMark/>
          </w:tcPr>
          <w:p w14:paraId="0A23949E"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Strategy</w:t>
            </w:r>
          </w:p>
        </w:tc>
        <w:tc>
          <w:tcPr>
            <w:tcW w:w="1340"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12092673"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Cost</w:t>
            </w:r>
          </w:p>
        </w:tc>
        <w:tc>
          <w:tcPr>
            <w:tcW w:w="1240"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0414D456"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Effect</w:t>
            </w:r>
          </w:p>
        </w:tc>
        <w:tc>
          <w:tcPr>
            <w:tcW w:w="1280"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2E229074"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Incremental Cost</w:t>
            </w:r>
          </w:p>
        </w:tc>
        <w:tc>
          <w:tcPr>
            <w:tcW w:w="1240"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7F0C883B"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Incremental Effect</w:t>
            </w:r>
          </w:p>
        </w:tc>
        <w:tc>
          <w:tcPr>
            <w:tcW w:w="1240" w:type="dxa"/>
            <w:tcBorders>
              <w:top w:val="single" w:sz="8" w:space="0" w:color="000000"/>
              <w:left w:val="nil"/>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ED33453"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ICER</w:t>
            </w:r>
          </w:p>
        </w:tc>
      </w:tr>
      <w:tr w:rsidR="00D4065F" w:rsidRPr="00D4065F" w14:paraId="7AC01039" w14:textId="77777777" w:rsidTr="00D4065F">
        <w:trPr>
          <w:trHeight w:val="288"/>
        </w:trPr>
        <w:tc>
          <w:tcPr>
            <w:tcW w:w="2480" w:type="dxa"/>
            <w:tcBorders>
              <w:top w:val="single" w:sz="8" w:space="0" w:color="000000"/>
              <w:left w:val="single" w:sz="8" w:space="0" w:color="000000"/>
              <w:bottom w:val="nil"/>
              <w:right w:val="nil"/>
            </w:tcBorders>
            <w:shd w:val="clear" w:color="auto" w:fill="auto"/>
            <w:tcMar>
              <w:top w:w="12" w:type="dxa"/>
              <w:left w:w="12" w:type="dxa"/>
              <w:bottom w:w="0" w:type="dxa"/>
              <w:right w:w="12" w:type="dxa"/>
            </w:tcMar>
            <w:vAlign w:val="bottom"/>
            <w:hideMark/>
          </w:tcPr>
          <w:p w14:paraId="1DC1655E"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i/>
                <w:iCs/>
                <w:color w:val="000000"/>
                <w:kern w:val="24"/>
                <w:sz w:val="20"/>
                <w:szCs w:val="20"/>
                <w:lang w:eastAsia="es-MX"/>
              </w:rPr>
              <w:t>No Treatment</w:t>
            </w:r>
          </w:p>
        </w:tc>
        <w:tc>
          <w:tcPr>
            <w:tcW w:w="1340" w:type="dxa"/>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14:paraId="1F5A832B"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$317,981</w:t>
            </w:r>
          </w:p>
        </w:tc>
        <w:tc>
          <w:tcPr>
            <w:tcW w:w="1240" w:type="dxa"/>
            <w:tcBorders>
              <w:top w:val="single" w:sz="8" w:space="0" w:color="000000"/>
              <w:left w:val="nil"/>
              <w:bottom w:val="nil"/>
              <w:right w:val="nil"/>
            </w:tcBorders>
            <w:shd w:val="clear" w:color="auto" w:fill="auto"/>
            <w:tcMar>
              <w:top w:w="12" w:type="dxa"/>
              <w:left w:w="12" w:type="dxa"/>
              <w:bottom w:w="0" w:type="dxa"/>
              <w:right w:w="12" w:type="dxa"/>
            </w:tcMar>
            <w:vAlign w:val="bottom"/>
            <w:hideMark/>
          </w:tcPr>
          <w:p w14:paraId="6E66CF0D"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7.54</w:t>
            </w:r>
          </w:p>
        </w:tc>
        <w:tc>
          <w:tcPr>
            <w:tcW w:w="1280" w:type="dxa"/>
            <w:tcBorders>
              <w:top w:val="single" w:sz="8" w:space="0" w:color="000000"/>
              <w:left w:val="nil"/>
              <w:bottom w:val="nil"/>
              <w:right w:val="nil"/>
            </w:tcBorders>
            <w:shd w:val="clear" w:color="auto" w:fill="auto"/>
            <w:tcMar>
              <w:top w:w="12" w:type="dxa"/>
              <w:left w:w="12" w:type="dxa"/>
              <w:bottom w:w="0" w:type="dxa"/>
              <w:right w:w="12" w:type="dxa"/>
            </w:tcMar>
            <w:vAlign w:val="bottom"/>
            <w:hideMark/>
          </w:tcPr>
          <w:p w14:paraId="79221C08"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c>
          <w:tcPr>
            <w:tcW w:w="1240" w:type="dxa"/>
            <w:tcBorders>
              <w:top w:val="single" w:sz="8" w:space="0" w:color="000000"/>
              <w:left w:val="nil"/>
              <w:bottom w:val="nil"/>
              <w:right w:val="nil"/>
            </w:tcBorders>
            <w:shd w:val="clear" w:color="auto" w:fill="auto"/>
            <w:tcMar>
              <w:top w:w="12" w:type="dxa"/>
              <w:left w:w="12" w:type="dxa"/>
              <w:bottom w:w="0" w:type="dxa"/>
              <w:right w:w="12" w:type="dxa"/>
            </w:tcMar>
            <w:vAlign w:val="bottom"/>
            <w:hideMark/>
          </w:tcPr>
          <w:p w14:paraId="2C9A57EB"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c>
          <w:tcPr>
            <w:tcW w:w="1240" w:type="dxa"/>
            <w:tcBorders>
              <w:top w:val="single" w:sz="8" w:space="0" w:color="000000"/>
              <w:left w:val="nil"/>
              <w:bottom w:val="nil"/>
              <w:right w:val="single" w:sz="8" w:space="0" w:color="000000"/>
            </w:tcBorders>
            <w:shd w:val="clear" w:color="auto" w:fill="auto"/>
            <w:tcMar>
              <w:top w:w="12" w:type="dxa"/>
              <w:left w:w="12" w:type="dxa"/>
              <w:bottom w:w="0" w:type="dxa"/>
              <w:right w:w="12" w:type="dxa"/>
            </w:tcMar>
            <w:vAlign w:val="bottom"/>
            <w:hideMark/>
          </w:tcPr>
          <w:p w14:paraId="382B9356"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r>
      <w:tr w:rsidR="00D4065F" w:rsidRPr="00D4065F" w14:paraId="3381E06A" w14:textId="77777777" w:rsidTr="00D4065F">
        <w:trPr>
          <w:trHeight w:val="300"/>
        </w:trPr>
        <w:tc>
          <w:tcPr>
            <w:tcW w:w="2480" w:type="dxa"/>
            <w:tcBorders>
              <w:top w:val="nil"/>
              <w:left w:val="single" w:sz="8" w:space="0" w:color="000000"/>
              <w:bottom w:val="nil"/>
              <w:right w:val="nil"/>
            </w:tcBorders>
            <w:shd w:val="clear" w:color="auto" w:fill="auto"/>
            <w:tcMar>
              <w:top w:w="12" w:type="dxa"/>
              <w:left w:w="12" w:type="dxa"/>
              <w:bottom w:w="0" w:type="dxa"/>
              <w:right w:w="12" w:type="dxa"/>
            </w:tcMar>
            <w:vAlign w:val="bottom"/>
            <w:hideMark/>
          </w:tcPr>
          <w:p w14:paraId="353B4D93"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i/>
                <w:iCs/>
                <w:color w:val="000000"/>
                <w:kern w:val="24"/>
                <w:sz w:val="20"/>
                <w:szCs w:val="20"/>
                <w:lang w:eastAsia="es-MX"/>
              </w:rPr>
              <w:t>Remdesivir and Baricitinib</w:t>
            </w:r>
          </w:p>
        </w:tc>
        <w:tc>
          <w:tcPr>
            <w:tcW w:w="1340" w:type="dxa"/>
            <w:tcBorders>
              <w:top w:val="nil"/>
              <w:left w:val="nil"/>
              <w:bottom w:val="nil"/>
              <w:right w:val="nil"/>
            </w:tcBorders>
            <w:shd w:val="clear" w:color="auto" w:fill="auto"/>
            <w:tcMar>
              <w:top w:w="12" w:type="dxa"/>
              <w:left w:w="12" w:type="dxa"/>
              <w:bottom w:w="0" w:type="dxa"/>
              <w:right w:w="12" w:type="dxa"/>
            </w:tcMar>
            <w:vAlign w:val="center"/>
            <w:hideMark/>
          </w:tcPr>
          <w:p w14:paraId="3F1BC569"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$488,465</w:t>
            </w:r>
          </w:p>
        </w:tc>
        <w:tc>
          <w:tcPr>
            <w:tcW w:w="1240" w:type="dxa"/>
            <w:tcBorders>
              <w:top w:val="nil"/>
              <w:left w:val="nil"/>
              <w:bottom w:val="nil"/>
              <w:right w:val="nil"/>
            </w:tcBorders>
            <w:shd w:val="clear" w:color="auto" w:fill="auto"/>
            <w:tcMar>
              <w:top w:w="12" w:type="dxa"/>
              <w:left w:w="12" w:type="dxa"/>
              <w:bottom w:w="0" w:type="dxa"/>
              <w:right w:w="12" w:type="dxa"/>
            </w:tcMar>
            <w:vAlign w:val="bottom"/>
            <w:hideMark/>
          </w:tcPr>
          <w:p w14:paraId="27713226"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9.64</w:t>
            </w:r>
          </w:p>
        </w:tc>
        <w:tc>
          <w:tcPr>
            <w:tcW w:w="1280" w:type="dxa"/>
            <w:tcBorders>
              <w:top w:val="nil"/>
              <w:left w:val="nil"/>
              <w:bottom w:val="nil"/>
              <w:right w:val="nil"/>
            </w:tcBorders>
            <w:shd w:val="clear" w:color="auto" w:fill="auto"/>
            <w:tcMar>
              <w:top w:w="12" w:type="dxa"/>
              <w:left w:w="12" w:type="dxa"/>
              <w:bottom w:w="0" w:type="dxa"/>
              <w:right w:w="12" w:type="dxa"/>
            </w:tcMar>
            <w:vAlign w:val="bottom"/>
            <w:hideMark/>
          </w:tcPr>
          <w:p w14:paraId="3C9DAFF3"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$170,484</w:t>
            </w:r>
          </w:p>
        </w:tc>
        <w:tc>
          <w:tcPr>
            <w:tcW w:w="1240" w:type="dxa"/>
            <w:tcBorders>
              <w:top w:val="nil"/>
              <w:left w:val="nil"/>
              <w:bottom w:val="nil"/>
              <w:right w:val="nil"/>
            </w:tcBorders>
            <w:shd w:val="clear" w:color="auto" w:fill="auto"/>
            <w:tcMar>
              <w:top w:w="12" w:type="dxa"/>
              <w:left w:w="12" w:type="dxa"/>
              <w:bottom w:w="0" w:type="dxa"/>
              <w:right w:w="12" w:type="dxa"/>
            </w:tcMar>
            <w:vAlign w:val="bottom"/>
            <w:hideMark/>
          </w:tcPr>
          <w:p w14:paraId="0873D672"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2.09</w:t>
            </w:r>
          </w:p>
        </w:tc>
        <w:tc>
          <w:tcPr>
            <w:tcW w:w="1240" w:type="dxa"/>
            <w:tcBorders>
              <w:top w:val="nil"/>
              <w:left w:val="nil"/>
              <w:bottom w:val="nil"/>
              <w:right w:val="nil"/>
            </w:tcBorders>
            <w:shd w:val="clear" w:color="auto" w:fill="auto"/>
            <w:tcMar>
              <w:top w:w="12" w:type="dxa"/>
              <w:left w:w="12" w:type="dxa"/>
              <w:bottom w:w="0" w:type="dxa"/>
              <w:right w:w="12" w:type="dxa"/>
            </w:tcMar>
            <w:vAlign w:val="bottom"/>
            <w:hideMark/>
          </w:tcPr>
          <w:p w14:paraId="5EF68CBC"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81206</w:t>
            </w:r>
          </w:p>
        </w:tc>
      </w:tr>
      <w:tr w:rsidR="00D4065F" w:rsidRPr="00D4065F" w14:paraId="167ADDEB" w14:textId="77777777" w:rsidTr="00D4065F">
        <w:trPr>
          <w:trHeight w:val="300"/>
        </w:trPr>
        <w:tc>
          <w:tcPr>
            <w:tcW w:w="2480" w:type="dxa"/>
            <w:tcBorders>
              <w:top w:val="nil"/>
              <w:left w:val="single" w:sz="8" w:space="0" w:color="000000"/>
              <w:bottom w:val="single" w:sz="8" w:space="0" w:color="000000"/>
              <w:right w:val="nil"/>
            </w:tcBorders>
            <w:shd w:val="clear" w:color="auto" w:fill="auto"/>
            <w:tcMar>
              <w:top w:w="12" w:type="dxa"/>
              <w:left w:w="12" w:type="dxa"/>
              <w:bottom w:w="0" w:type="dxa"/>
              <w:right w:w="12" w:type="dxa"/>
            </w:tcMar>
            <w:vAlign w:val="bottom"/>
            <w:hideMark/>
          </w:tcPr>
          <w:p w14:paraId="188B0D5D"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i/>
                <w:iCs/>
                <w:color w:val="000000"/>
                <w:kern w:val="24"/>
                <w:sz w:val="20"/>
                <w:szCs w:val="20"/>
                <w:lang w:eastAsia="es-MX"/>
              </w:rPr>
              <w:t>Remdesivir</w:t>
            </w:r>
          </w:p>
        </w:tc>
        <w:tc>
          <w:tcPr>
            <w:tcW w:w="1340" w:type="dxa"/>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14:paraId="298C6DDF"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$406,506</w:t>
            </w:r>
          </w:p>
        </w:tc>
        <w:tc>
          <w:tcPr>
            <w:tcW w:w="1240" w:type="dxa"/>
            <w:tcBorders>
              <w:top w:val="nil"/>
              <w:left w:val="nil"/>
              <w:bottom w:val="single" w:sz="8" w:space="0" w:color="000000"/>
              <w:right w:val="nil"/>
            </w:tcBorders>
            <w:shd w:val="clear" w:color="auto" w:fill="auto"/>
            <w:tcMar>
              <w:top w:w="12" w:type="dxa"/>
              <w:left w:w="12" w:type="dxa"/>
              <w:bottom w:w="0" w:type="dxa"/>
              <w:right w:w="12" w:type="dxa"/>
            </w:tcMar>
            <w:vAlign w:val="bottom"/>
            <w:hideMark/>
          </w:tcPr>
          <w:p w14:paraId="0B5FC9A0"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8.55</w:t>
            </w:r>
          </w:p>
        </w:tc>
        <w:tc>
          <w:tcPr>
            <w:tcW w:w="1280" w:type="dxa"/>
            <w:tcBorders>
              <w:top w:val="nil"/>
              <w:left w:val="nil"/>
              <w:bottom w:val="single" w:sz="8" w:space="0" w:color="000000"/>
              <w:right w:val="nil"/>
            </w:tcBorders>
            <w:shd w:val="clear" w:color="auto" w:fill="auto"/>
            <w:tcMar>
              <w:top w:w="12" w:type="dxa"/>
              <w:left w:w="12" w:type="dxa"/>
              <w:bottom w:w="0" w:type="dxa"/>
              <w:right w:w="12" w:type="dxa"/>
            </w:tcMar>
            <w:vAlign w:val="bottom"/>
            <w:hideMark/>
          </w:tcPr>
          <w:p w14:paraId="74C6A8C8"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c>
          <w:tcPr>
            <w:tcW w:w="1240" w:type="dxa"/>
            <w:tcBorders>
              <w:top w:val="nil"/>
              <w:left w:val="nil"/>
              <w:bottom w:val="single" w:sz="8" w:space="0" w:color="000000"/>
              <w:right w:val="nil"/>
            </w:tcBorders>
            <w:shd w:val="clear" w:color="auto" w:fill="auto"/>
            <w:tcMar>
              <w:top w:w="12" w:type="dxa"/>
              <w:left w:w="12" w:type="dxa"/>
              <w:bottom w:w="0" w:type="dxa"/>
              <w:right w:w="12" w:type="dxa"/>
            </w:tcMar>
            <w:vAlign w:val="bottom"/>
            <w:hideMark/>
          </w:tcPr>
          <w:p w14:paraId="04460090"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c>
          <w:tcPr>
            <w:tcW w:w="1240" w:type="dxa"/>
            <w:tcBorders>
              <w:top w:val="nil"/>
              <w:left w:val="nil"/>
              <w:bottom w:val="single" w:sz="8" w:space="0" w:color="000000"/>
              <w:right w:val="single" w:sz="8" w:space="0" w:color="000000"/>
            </w:tcBorders>
            <w:shd w:val="clear" w:color="auto" w:fill="auto"/>
            <w:tcMar>
              <w:top w:w="12" w:type="dxa"/>
              <w:left w:w="12" w:type="dxa"/>
              <w:bottom w:w="0" w:type="dxa"/>
              <w:right w:w="12" w:type="dxa"/>
            </w:tcMar>
            <w:vAlign w:val="bottom"/>
            <w:hideMark/>
          </w:tcPr>
          <w:p w14:paraId="0C904A30"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r>
    </w:tbl>
    <w:p w14:paraId="319E7D90" w14:textId="77777777" w:rsidR="00D4065F" w:rsidRPr="00257290" w:rsidRDefault="00D4065F" w:rsidP="00257290">
      <w:pPr>
        <w:spacing w:line="360" w:lineRule="auto"/>
        <w:jc w:val="both"/>
        <w:rPr>
          <w:rFonts w:ascii="Times New Roman" w:hAnsi="Times New Roman" w:cs="Times New Roman"/>
          <w:sz w:val="24"/>
          <w:szCs w:val="24"/>
          <w:lang w:val="en-US"/>
        </w:rPr>
      </w:pPr>
    </w:p>
    <w:p w14:paraId="4AD089C8" w14:textId="4C58A9F1" w:rsidR="00257290" w:rsidRDefault="00F1523D" w:rsidP="00F1523D">
      <w:pPr>
        <w:pStyle w:val="Descripcin"/>
        <w:jc w:val="center"/>
        <w:rPr>
          <w:rFonts w:ascii="Times New Roman" w:hAnsi="Times New Roman" w:cs="Times New Roman"/>
          <w:sz w:val="20"/>
          <w:lang w:val="en-US"/>
        </w:rPr>
      </w:pPr>
      <w:r w:rsidRPr="008912C4">
        <w:rPr>
          <w:rFonts w:ascii="Times New Roman" w:hAnsi="Times New Roman" w:cs="Times New Roman"/>
          <w:sz w:val="20"/>
          <w:lang w:val="en-US"/>
        </w:rPr>
        <w:t xml:space="preserve">Figure </w:t>
      </w:r>
      <w:r w:rsidRPr="008912C4">
        <w:rPr>
          <w:rFonts w:ascii="Times New Roman" w:hAnsi="Times New Roman" w:cs="Times New Roman"/>
          <w:sz w:val="20"/>
        </w:rPr>
        <w:fldChar w:fldCharType="begin"/>
      </w:r>
      <w:r w:rsidRPr="008912C4">
        <w:rPr>
          <w:rFonts w:ascii="Times New Roman" w:hAnsi="Times New Roman" w:cs="Times New Roman"/>
          <w:sz w:val="20"/>
          <w:lang w:val="en-US"/>
        </w:rPr>
        <w:instrText xml:space="preserve"> SEQ Figure \* ARABIC </w:instrText>
      </w:r>
      <w:r w:rsidRPr="008912C4">
        <w:rPr>
          <w:rFonts w:ascii="Times New Roman" w:hAnsi="Times New Roman" w:cs="Times New Roman"/>
          <w:sz w:val="20"/>
        </w:rPr>
        <w:fldChar w:fldCharType="separate"/>
      </w:r>
      <w:r w:rsidR="000B2BA8">
        <w:rPr>
          <w:rFonts w:ascii="Times New Roman" w:hAnsi="Times New Roman" w:cs="Times New Roman"/>
          <w:noProof/>
          <w:sz w:val="20"/>
          <w:lang w:val="en-US"/>
        </w:rPr>
        <w:t>3</w:t>
      </w:r>
      <w:r w:rsidRPr="008912C4">
        <w:rPr>
          <w:rFonts w:ascii="Times New Roman" w:hAnsi="Times New Roman" w:cs="Times New Roman"/>
          <w:sz w:val="20"/>
        </w:rPr>
        <w:fldChar w:fldCharType="end"/>
      </w:r>
      <w:r w:rsidRPr="008912C4">
        <w:rPr>
          <w:rFonts w:ascii="Times New Roman" w:hAnsi="Times New Roman" w:cs="Times New Roman"/>
          <w:sz w:val="20"/>
          <w:lang w:val="en-US"/>
        </w:rPr>
        <w:t xml:space="preserve">: ICERs of the three </w:t>
      </w:r>
      <w:r w:rsidR="008912C4" w:rsidRPr="008912C4">
        <w:rPr>
          <w:rFonts w:ascii="Times New Roman" w:hAnsi="Times New Roman" w:cs="Times New Roman"/>
          <w:sz w:val="20"/>
          <w:lang w:val="en-US"/>
        </w:rPr>
        <w:t>different</w:t>
      </w:r>
      <w:r w:rsidRPr="008912C4">
        <w:rPr>
          <w:rFonts w:ascii="Times New Roman" w:hAnsi="Times New Roman" w:cs="Times New Roman"/>
          <w:sz w:val="20"/>
          <w:lang w:val="en-US"/>
        </w:rPr>
        <w:t xml:space="preserve"> strategies for the hospitalized cohort</w:t>
      </w:r>
    </w:p>
    <w:p w14:paraId="3D42AAFA" w14:textId="24C3E8EF" w:rsidR="00F1523D" w:rsidRDefault="002F71E5" w:rsidP="002F71E5">
      <w:pPr>
        <w:spacing w:line="360" w:lineRule="auto"/>
        <w:jc w:val="both"/>
        <w:rPr>
          <w:rFonts w:ascii="Times New Roman" w:hAnsi="Times New Roman" w:cs="Times New Roman"/>
          <w:sz w:val="24"/>
          <w:szCs w:val="24"/>
          <w:lang w:val="en-US"/>
        </w:rPr>
      </w:pPr>
      <w:r w:rsidRPr="002F71E5">
        <w:rPr>
          <w:rFonts w:ascii="Times New Roman" w:hAnsi="Times New Roman" w:cs="Times New Roman"/>
          <w:color w:val="FF0000"/>
          <w:sz w:val="24"/>
          <w:szCs w:val="24"/>
          <w:highlight w:val="yellow"/>
          <w:lang w:val="en-US"/>
        </w:rPr>
        <w:t>(Note: two results are shown as readers want to see the difference between incorporating the effect through the overall hazard or through the disease specific hazard</w:t>
      </w:r>
      <w:r>
        <w:rPr>
          <w:rFonts w:ascii="Times New Roman" w:hAnsi="Times New Roman" w:cs="Times New Roman"/>
          <w:sz w:val="24"/>
          <w:szCs w:val="24"/>
          <w:lang w:val="en-US"/>
        </w:rPr>
        <w:t>)</w:t>
      </w:r>
    </w:p>
    <w:p w14:paraId="41A6132F" w14:textId="77777777" w:rsidR="00257290" w:rsidRDefault="00257290" w:rsidP="00257290">
      <w:pPr>
        <w:spacing w:line="360" w:lineRule="auto"/>
        <w:jc w:val="both"/>
        <w:rPr>
          <w:rFonts w:ascii="Times New Roman" w:hAnsi="Times New Roman" w:cs="Times New Roman"/>
          <w:sz w:val="24"/>
          <w:szCs w:val="24"/>
          <w:lang w:val="en-US"/>
        </w:rPr>
      </w:pPr>
      <w:r w:rsidRPr="00257290">
        <w:rPr>
          <w:rFonts w:ascii="Times New Roman" w:hAnsi="Times New Roman" w:cs="Times New Roman"/>
          <w:sz w:val="24"/>
          <w:szCs w:val="24"/>
          <w:lang w:val="en-US"/>
        </w:rPr>
        <w:t>The results only display</w:t>
      </w:r>
      <w:r>
        <w:rPr>
          <w:rFonts w:ascii="Times New Roman" w:hAnsi="Times New Roman" w:cs="Times New Roman"/>
          <w:sz w:val="24"/>
          <w:szCs w:val="24"/>
          <w:lang w:val="en-US"/>
        </w:rPr>
        <w:t xml:space="preserve"> incremental costs, effects and ICER´s for the</w:t>
      </w:r>
      <w:r w:rsidRPr="00257290">
        <w:rPr>
          <w:rFonts w:ascii="Times New Roman" w:hAnsi="Times New Roman" w:cs="Times New Roman"/>
          <w:sz w:val="24"/>
          <w:szCs w:val="24"/>
          <w:lang w:val="en-US"/>
        </w:rPr>
        <w:t xml:space="preserve"> “No treatment” and “Remdesivir and Baricitinib”</w:t>
      </w:r>
      <w:r>
        <w:rPr>
          <w:rFonts w:ascii="Times New Roman" w:hAnsi="Times New Roman" w:cs="Times New Roman"/>
          <w:sz w:val="24"/>
          <w:szCs w:val="24"/>
          <w:lang w:val="en-US"/>
        </w:rPr>
        <w:t xml:space="preserve"> strategies</w:t>
      </w:r>
      <w:r w:rsidRPr="00257290">
        <w:rPr>
          <w:rFonts w:ascii="Times New Roman" w:hAnsi="Times New Roman" w:cs="Times New Roman"/>
          <w:sz w:val="24"/>
          <w:szCs w:val="24"/>
          <w:lang w:val="en-US"/>
        </w:rPr>
        <w:t xml:space="preserve"> because “Remdesivir” is a weakly dominated strategy as can be seen in the efficient frontier, which implies that the “Remdesivir and </w:t>
      </w:r>
      <w:r w:rsidRPr="00257290">
        <w:rPr>
          <w:rFonts w:ascii="Times New Roman" w:hAnsi="Times New Roman" w:cs="Times New Roman"/>
          <w:sz w:val="24"/>
          <w:szCs w:val="24"/>
          <w:lang w:val="en-US"/>
        </w:rPr>
        <w:lastRenderedPageBreak/>
        <w:t xml:space="preserve">Baricitinib” strategy is always chosen if the willingness to pay increases </w:t>
      </w:r>
      <w:commentRangeStart w:id="26"/>
      <w:r w:rsidRPr="00257290">
        <w:rPr>
          <w:rFonts w:ascii="Times New Roman" w:hAnsi="Times New Roman" w:cs="Times New Roman"/>
          <w:sz w:val="24"/>
          <w:szCs w:val="24"/>
          <w:lang w:val="en-US"/>
        </w:rPr>
        <w:t>above the “No treatment” limit.</w:t>
      </w:r>
      <w:commentRangeEnd w:id="26"/>
      <w:r w:rsidR="0054334C">
        <w:rPr>
          <w:rStyle w:val="Refdecomentario"/>
        </w:rPr>
        <w:commentReference w:id="26"/>
      </w:r>
    </w:p>
    <w:p w14:paraId="1B3ACE2A" w14:textId="0A0A5EDC" w:rsidR="00F1523D" w:rsidRDefault="00D4065F" w:rsidP="00F1523D">
      <w:pPr>
        <w:keepNext/>
        <w:spacing w:line="360" w:lineRule="auto"/>
        <w:jc w:val="center"/>
      </w:pPr>
      <w:r w:rsidRPr="00D4065F">
        <w:rPr>
          <w:noProof/>
        </w:rPr>
        <w:drawing>
          <wp:inline distT="0" distB="0" distL="0" distR="0" wp14:anchorId="4AE5D452" wp14:editId="6E0F22AE">
            <wp:extent cx="3881724" cy="2772660"/>
            <wp:effectExtent l="0" t="0" r="5080" b="8890"/>
            <wp:docPr id="10" name="Imagen 9">
              <a:extLst xmlns:a="http://schemas.openxmlformats.org/drawingml/2006/main">
                <a:ext uri="{FF2B5EF4-FFF2-40B4-BE49-F238E27FC236}">
                  <a16:creationId xmlns:a16="http://schemas.microsoft.com/office/drawing/2014/main" id="{0E5590FC-70CB-4226-A8DF-D152FBEE94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0E5590FC-70CB-4226-A8DF-D152FBEE940F}"/>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1724" cy="2772660"/>
                    </a:xfrm>
                    <a:prstGeom prst="rect">
                      <a:avLst/>
                    </a:prstGeom>
                  </pic:spPr>
                </pic:pic>
              </a:graphicData>
            </a:graphic>
          </wp:inline>
        </w:drawing>
      </w:r>
    </w:p>
    <w:p w14:paraId="3A03DDCD" w14:textId="77777777" w:rsidR="009A02BC" w:rsidRPr="008912C4" w:rsidRDefault="00F1523D" w:rsidP="00F1523D">
      <w:pPr>
        <w:pStyle w:val="Descripcin"/>
        <w:jc w:val="center"/>
        <w:rPr>
          <w:rFonts w:ascii="Times New Roman" w:hAnsi="Times New Roman" w:cs="Times New Roman"/>
          <w:szCs w:val="24"/>
          <w:lang w:val="en-US"/>
        </w:rPr>
      </w:pPr>
      <w:r w:rsidRPr="008912C4">
        <w:rPr>
          <w:rFonts w:ascii="Times New Roman" w:hAnsi="Times New Roman" w:cs="Times New Roman"/>
          <w:sz w:val="20"/>
          <w:lang w:val="en-US"/>
        </w:rPr>
        <w:t xml:space="preserve">Figure </w:t>
      </w:r>
      <w:r w:rsidRPr="008912C4">
        <w:rPr>
          <w:rFonts w:ascii="Times New Roman" w:hAnsi="Times New Roman" w:cs="Times New Roman"/>
          <w:sz w:val="20"/>
        </w:rPr>
        <w:fldChar w:fldCharType="begin"/>
      </w:r>
      <w:r w:rsidRPr="008912C4">
        <w:rPr>
          <w:rFonts w:ascii="Times New Roman" w:hAnsi="Times New Roman" w:cs="Times New Roman"/>
          <w:sz w:val="20"/>
          <w:lang w:val="en-US"/>
        </w:rPr>
        <w:instrText xml:space="preserve"> SEQ Figure \* ARABIC </w:instrText>
      </w:r>
      <w:r w:rsidRPr="008912C4">
        <w:rPr>
          <w:rFonts w:ascii="Times New Roman" w:hAnsi="Times New Roman" w:cs="Times New Roman"/>
          <w:sz w:val="20"/>
        </w:rPr>
        <w:fldChar w:fldCharType="separate"/>
      </w:r>
      <w:r w:rsidR="000B2BA8">
        <w:rPr>
          <w:rFonts w:ascii="Times New Roman" w:hAnsi="Times New Roman" w:cs="Times New Roman"/>
          <w:noProof/>
          <w:sz w:val="20"/>
          <w:lang w:val="en-US"/>
        </w:rPr>
        <w:t>4</w:t>
      </w:r>
      <w:r w:rsidRPr="008912C4">
        <w:rPr>
          <w:rFonts w:ascii="Times New Roman" w:hAnsi="Times New Roman" w:cs="Times New Roman"/>
          <w:sz w:val="20"/>
        </w:rPr>
        <w:fldChar w:fldCharType="end"/>
      </w:r>
      <w:r w:rsidRPr="008912C4">
        <w:rPr>
          <w:rFonts w:ascii="Times New Roman" w:hAnsi="Times New Roman" w:cs="Times New Roman"/>
          <w:sz w:val="20"/>
          <w:lang w:val="en-US"/>
        </w:rPr>
        <w:t xml:space="preserve">: Efficient frontier </w:t>
      </w:r>
      <w:r w:rsidR="002D46E8" w:rsidRPr="002D46E8">
        <w:rPr>
          <w:rFonts w:ascii="Times New Roman" w:hAnsi="Times New Roman" w:cs="Times New Roman"/>
          <w:sz w:val="20"/>
          <w:lang w:val="en-US"/>
        </w:rPr>
        <w:t xml:space="preserve">of strategies for the </w:t>
      </w:r>
      <w:r w:rsidR="002D46E8">
        <w:rPr>
          <w:rFonts w:ascii="Times New Roman" w:hAnsi="Times New Roman" w:cs="Times New Roman"/>
          <w:sz w:val="20"/>
          <w:lang w:val="en-US"/>
        </w:rPr>
        <w:t>hospitalized</w:t>
      </w:r>
      <w:r w:rsidR="002D46E8" w:rsidRPr="002D46E8">
        <w:rPr>
          <w:rFonts w:ascii="Times New Roman" w:hAnsi="Times New Roman" w:cs="Times New Roman"/>
          <w:sz w:val="20"/>
          <w:lang w:val="en-US"/>
        </w:rPr>
        <w:t xml:space="preserve"> patient cohort</w:t>
      </w:r>
    </w:p>
    <w:p w14:paraId="4160D252" w14:textId="77777777" w:rsidR="001865BC" w:rsidRPr="00F1523D" w:rsidRDefault="001E7970" w:rsidP="00F1523D">
      <w:pPr>
        <w:spacing w:line="360" w:lineRule="auto"/>
        <w:jc w:val="both"/>
        <w:rPr>
          <w:rFonts w:ascii="Times New Roman" w:hAnsi="Times New Roman" w:cs="Times New Roman"/>
          <w:sz w:val="24"/>
          <w:szCs w:val="24"/>
          <w:lang w:val="en-US"/>
        </w:rPr>
      </w:pPr>
      <w:r w:rsidRPr="00F1523D">
        <w:rPr>
          <w:rFonts w:ascii="Times New Roman" w:hAnsi="Times New Roman" w:cs="Times New Roman"/>
          <w:sz w:val="24"/>
          <w:szCs w:val="24"/>
          <w:lang w:val="en-US"/>
        </w:rPr>
        <w:t xml:space="preserve">If the willingness to pay surpasses </w:t>
      </w:r>
      <w:r w:rsidR="008122F4">
        <w:rPr>
          <w:rFonts w:ascii="Times New Roman" w:hAnsi="Times New Roman" w:cs="Times New Roman"/>
          <w:sz w:val="24"/>
          <w:szCs w:val="24"/>
          <w:lang w:val="en-US"/>
        </w:rPr>
        <w:t>$</w:t>
      </w:r>
      <w:r w:rsidR="00F1523D">
        <w:rPr>
          <w:rFonts w:ascii="Times New Roman" w:hAnsi="Times New Roman" w:cs="Times New Roman"/>
          <w:sz w:val="24"/>
          <w:szCs w:val="24"/>
          <w:lang w:val="en-US"/>
        </w:rPr>
        <w:t>87,922.64</w:t>
      </w:r>
      <w:r w:rsidRPr="00F1523D">
        <w:rPr>
          <w:rFonts w:ascii="Times New Roman" w:hAnsi="Times New Roman" w:cs="Times New Roman"/>
          <w:sz w:val="24"/>
          <w:szCs w:val="24"/>
          <w:lang w:val="en-US"/>
        </w:rPr>
        <w:t xml:space="preserve"> Mexican pesos per life-year, gained “Remdesivir and Baricitinib” strategy has a greater probability of being more cost-effective than the other two strategies. Below this point, “No treatment” is probably more cost-effective.  </w:t>
      </w:r>
    </w:p>
    <w:p w14:paraId="3A716D41" w14:textId="3C31FE1A" w:rsidR="008912C4" w:rsidRDefault="004659F1" w:rsidP="008912C4">
      <w:pPr>
        <w:keepNext/>
        <w:spacing w:line="360" w:lineRule="auto"/>
        <w:jc w:val="center"/>
      </w:pPr>
      <w:r>
        <w:rPr>
          <w:rStyle w:val="Refdecomentario"/>
        </w:rPr>
        <w:commentReference w:id="27"/>
      </w:r>
      <w:r w:rsidR="00D4065F" w:rsidRPr="00D4065F">
        <w:rPr>
          <w:noProof/>
        </w:rPr>
        <w:drawing>
          <wp:inline distT="0" distB="0" distL="0" distR="0" wp14:anchorId="64EDF9AB" wp14:editId="6DEC5769">
            <wp:extent cx="3839308" cy="2742363"/>
            <wp:effectExtent l="0" t="0" r="8890" b="1270"/>
            <wp:docPr id="6" name="Imagen 5">
              <a:extLst xmlns:a="http://schemas.openxmlformats.org/drawingml/2006/main">
                <a:ext uri="{FF2B5EF4-FFF2-40B4-BE49-F238E27FC236}">
                  <a16:creationId xmlns:a16="http://schemas.microsoft.com/office/drawing/2014/main" id="{CD8C9253-65C0-430A-8219-ED0C7DB85A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CD8C9253-65C0-430A-8219-ED0C7DB85AFA}"/>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1165" cy="2750832"/>
                    </a:xfrm>
                    <a:prstGeom prst="rect">
                      <a:avLst/>
                    </a:prstGeom>
                  </pic:spPr>
                </pic:pic>
              </a:graphicData>
            </a:graphic>
          </wp:inline>
        </w:drawing>
      </w:r>
    </w:p>
    <w:p w14:paraId="2C792BCF" w14:textId="77777777" w:rsidR="001E7970" w:rsidRPr="008912C4" w:rsidRDefault="008912C4" w:rsidP="008912C4">
      <w:pPr>
        <w:pStyle w:val="Descripcin"/>
        <w:jc w:val="center"/>
        <w:rPr>
          <w:rFonts w:ascii="Times New Roman" w:hAnsi="Times New Roman" w:cs="Times New Roman"/>
          <w:szCs w:val="24"/>
          <w:lang w:val="en-US"/>
        </w:rPr>
      </w:pPr>
      <w:r w:rsidRPr="008912C4">
        <w:rPr>
          <w:rFonts w:ascii="Times New Roman" w:hAnsi="Times New Roman" w:cs="Times New Roman"/>
          <w:sz w:val="20"/>
          <w:lang w:val="en-US"/>
        </w:rPr>
        <w:t xml:space="preserve">Figure </w:t>
      </w:r>
      <w:r w:rsidRPr="008912C4">
        <w:rPr>
          <w:rFonts w:ascii="Times New Roman" w:hAnsi="Times New Roman" w:cs="Times New Roman"/>
          <w:sz w:val="20"/>
        </w:rPr>
        <w:fldChar w:fldCharType="begin"/>
      </w:r>
      <w:r w:rsidRPr="008912C4">
        <w:rPr>
          <w:rFonts w:ascii="Times New Roman" w:hAnsi="Times New Roman" w:cs="Times New Roman"/>
          <w:sz w:val="20"/>
          <w:lang w:val="en-US"/>
        </w:rPr>
        <w:instrText xml:space="preserve"> SEQ Figure \* ARABIC </w:instrText>
      </w:r>
      <w:r w:rsidRPr="008912C4">
        <w:rPr>
          <w:rFonts w:ascii="Times New Roman" w:hAnsi="Times New Roman" w:cs="Times New Roman"/>
          <w:sz w:val="20"/>
        </w:rPr>
        <w:fldChar w:fldCharType="separate"/>
      </w:r>
      <w:r w:rsidR="000B2BA8">
        <w:rPr>
          <w:rFonts w:ascii="Times New Roman" w:hAnsi="Times New Roman" w:cs="Times New Roman"/>
          <w:noProof/>
          <w:sz w:val="20"/>
          <w:lang w:val="en-US"/>
        </w:rPr>
        <w:t>5</w:t>
      </w:r>
      <w:r w:rsidRPr="008912C4">
        <w:rPr>
          <w:rFonts w:ascii="Times New Roman" w:hAnsi="Times New Roman" w:cs="Times New Roman"/>
          <w:sz w:val="20"/>
        </w:rPr>
        <w:fldChar w:fldCharType="end"/>
      </w:r>
      <w:r w:rsidRPr="008912C4">
        <w:rPr>
          <w:rFonts w:ascii="Times New Roman" w:hAnsi="Times New Roman" w:cs="Times New Roman"/>
          <w:sz w:val="20"/>
          <w:lang w:val="en-US"/>
        </w:rPr>
        <w:t xml:space="preserve">: Probability of a strategy </w:t>
      </w:r>
      <w:r w:rsidR="000B2BA8">
        <w:rPr>
          <w:rFonts w:ascii="Times New Roman" w:hAnsi="Times New Roman" w:cs="Times New Roman"/>
          <w:sz w:val="20"/>
          <w:lang w:val="en-US"/>
        </w:rPr>
        <w:t xml:space="preserve">for hospitalized patients </w:t>
      </w:r>
      <w:r w:rsidRPr="008912C4">
        <w:rPr>
          <w:rFonts w:ascii="Times New Roman" w:hAnsi="Times New Roman" w:cs="Times New Roman"/>
          <w:sz w:val="20"/>
          <w:lang w:val="en-US"/>
        </w:rPr>
        <w:t>of being cost-effective under different willingness to pay. Dotted line indicates the threshold where one strategy outperforms another in probability.</w:t>
      </w:r>
    </w:p>
    <w:p w14:paraId="6F3F96BA" w14:textId="6FC5069B" w:rsidR="004A2029" w:rsidRPr="00D4065F" w:rsidRDefault="00D4065F" w:rsidP="009A02BC">
      <w:pPr>
        <w:spacing w:line="360" w:lineRule="auto"/>
        <w:rPr>
          <w:rFonts w:ascii="Times New Roman" w:hAnsi="Times New Roman" w:cs="Times New Roman"/>
          <w:i/>
          <w:sz w:val="24"/>
          <w:szCs w:val="24"/>
          <w:lang w:val="en-US"/>
        </w:rPr>
      </w:pPr>
      <w:r w:rsidRPr="00D4065F">
        <w:rPr>
          <w:rFonts w:ascii="Times New Roman" w:hAnsi="Times New Roman" w:cs="Times New Roman"/>
          <w:i/>
          <w:color w:val="000000" w:themeColor="text1"/>
          <w:sz w:val="24"/>
          <w:szCs w:val="24"/>
          <w:lang w:val="en-US"/>
        </w:rPr>
        <w:lastRenderedPageBreak/>
        <w:t xml:space="preserve">Hospitalized, </w:t>
      </w:r>
      <w:r w:rsidR="004A2029" w:rsidRPr="00D4065F">
        <w:rPr>
          <w:rFonts w:ascii="Times New Roman" w:hAnsi="Times New Roman" w:cs="Times New Roman"/>
          <w:i/>
          <w:sz w:val="24"/>
          <w:szCs w:val="24"/>
          <w:lang w:val="en-US"/>
        </w:rPr>
        <w:t>Intubated cohort</w:t>
      </w:r>
    </w:p>
    <w:p w14:paraId="7586614B" w14:textId="77777777" w:rsidR="00054C33" w:rsidRPr="00054C33" w:rsidRDefault="00054C33" w:rsidP="00054C33">
      <w:pPr>
        <w:spacing w:line="360" w:lineRule="auto"/>
        <w:jc w:val="both"/>
        <w:rPr>
          <w:rFonts w:ascii="Times New Roman" w:hAnsi="Times New Roman" w:cs="Times New Roman"/>
          <w:sz w:val="24"/>
          <w:szCs w:val="28"/>
          <w:lang w:val="en-US"/>
        </w:rPr>
      </w:pPr>
      <w:r w:rsidRPr="00054C33">
        <w:rPr>
          <w:rFonts w:ascii="Times New Roman" w:hAnsi="Times New Roman" w:cs="Times New Roman"/>
          <w:sz w:val="24"/>
          <w:szCs w:val="28"/>
          <w:lang w:val="en-US"/>
        </w:rPr>
        <w:t xml:space="preserve">The expected Life Years gained by dexamethasone are </w:t>
      </w:r>
      <w:r>
        <w:rPr>
          <w:rFonts w:ascii="Times New Roman" w:hAnsi="Times New Roman" w:cs="Times New Roman"/>
          <w:sz w:val="24"/>
          <w:szCs w:val="28"/>
          <w:lang w:val="en-US"/>
        </w:rPr>
        <w:t>1.8</w:t>
      </w:r>
      <w:r w:rsidRPr="00054C33">
        <w:rPr>
          <w:rFonts w:ascii="Times New Roman" w:hAnsi="Times New Roman" w:cs="Times New Roman"/>
          <w:sz w:val="24"/>
          <w:szCs w:val="28"/>
          <w:lang w:val="en-US"/>
        </w:rPr>
        <w:t xml:space="preserve">. The vast majority of dexamethasone costs come from the increase in individuals who survived the treatment and who saw their hospital costs increase. The price of the drug is meager (approximately </w:t>
      </w:r>
      <w:r w:rsidR="008122F4">
        <w:rPr>
          <w:rFonts w:ascii="Times New Roman" w:hAnsi="Times New Roman" w:cs="Times New Roman"/>
          <w:sz w:val="24"/>
          <w:szCs w:val="28"/>
          <w:lang w:val="en-US"/>
        </w:rPr>
        <w:t>4 Mexican</w:t>
      </w:r>
      <w:r w:rsidRPr="00054C33">
        <w:rPr>
          <w:rFonts w:ascii="Times New Roman" w:hAnsi="Times New Roman" w:cs="Times New Roman"/>
          <w:sz w:val="24"/>
          <w:szCs w:val="28"/>
          <w:lang w:val="en-US"/>
        </w:rPr>
        <w:t xml:space="preserve"> pesos).</w:t>
      </w:r>
    </w:p>
    <w:tbl>
      <w:tblPr>
        <w:tblW w:w="7880" w:type="dxa"/>
        <w:jc w:val="center"/>
        <w:tblCellMar>
          <w:left w:w="0" w:type="dxa"/>
          <w:right w:w="0" w:type="dxa"/>
        </w:tblCellMar>
        <w:tblLook w:val="04A0" w:firstRow="1" w:lastRow="0" w:firstColumn="1" w:lastColumn="0" w:noHBand="0" w:noVBand="1"/>
      </w:tblPr>
      <w:tblGrid>
        <w:gridCol w:w="1600"/>
        <w:gridCol w:w="1400"/>
        <w:gridCol w:w="1020"/>
        <w:gridCol w:w="1280"/>
        <w:gridCol w:w="1280"/>
        <w:gridCol w:w="1300"/>
      </w:tblGrid>
      <w:tr w:rsidR="00D4065F" w:rsidRPr="00DE7EEA" w14:paraId="0A837294" w14:textId="77777777" w:rsidTr="00D4065F">
        <w:trPr>
          <w:trHeight w:val="375"/>
          <w:jc w:val="center"/>
        </w:trPr>
        <w:tc>
          <w:tcPr>
            <w:tcW w:w="7880" w:type="dxa"/>
            <w:gridSpan w:val="6"/>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bottom"/>
            <w:hideMark/>
          </w:tcPr>
          <w:p w14:paraId="70947618" w14:textId="77777777" w:rsidR="00D4065F" w:rsidRPr="00D4065F" w:rsidRDefault="00D4065F" w:rsidP="00D4065F">
            <w:pPr>
              <w:spacing w:after="0" w:line="256" w:lineRule="auto"/>
              <w:jc w:val="center"/>
              <w:rPr>
                <w:rFonts w:ascii="Arial" w:eastAsia="Times New Roman" w:hAnsi="Arial" w:cs="Arial"/>
                <w:sz w:val="36"/>
                <w:szCs w:val="36"/>
                <w:lang w:val="en-US" w:eastAsia="es-MX"/>
              </w:rPr>
            </w:pPr>
            <w:r w:rsidRPr="00D4065F">
              <w:rPr>
                <w:rFonts w:ascii="Times New Roman" w:eastAsia="Times New Roman" w:hAnsi="Times New Roman" w:cs="Times New Roman"/>
                <w:b/>
                <w:bCs/>
                <w:color w:val="000000"/>
                <w:kern w:val="24"/>
                <w:lang w:val="en-US" w:eastAsia="es-MX"/>
              </w:rPr>
              <w:t>Cost Effectiveness Analysis: Hospitalized, Intubated (Disease-specific)</w:t>
            </w:r>
          </w:p>
        </w:tc>
      </w:tr>
      <w:tr w:rsidR="00D4065F" w:rsidRPr="00D4065F" w14:paraId="0AB21DE2" w14:textId="77777777" w:rsidTr="00D4065F">
        <w:trPr>
          <w:trHeight w:val="439"/>
          <w:jc w:val="center"/>
        </w:trPr>
        <w:tc>
          <w:tcPr>
            <w:tcW w:w="1600" w:type="dxa"/>
            <w:tcBorders>
              <w:top w:val="single" w:sz="8" w:space="0" w:color="000000"/>
              <w:left w:val="single" w:sz="8" w:space="0" w:color="000000"/>
              <w:bottom w:val="single" w:sz="8" w:space="0" w:color="000000"/>
              <w:right w:val="nil"/>
            </w:tcBorders>
            <w:shd w:val="clear" w:color="auto" w:fill="auto"/>
            <w:tcMar>
              <w:top w:w="15" w:type="dxa"/>
              <w:left w:w="70" w:type="dxa"/>
              <w:bottom w:w="0" w:type="dxa"/>
              <w:right w:w="70" w:type="dxa"/>
            </w:tcMar>
            <w:vAlign w:val="center"/>
            <w:hideMark/>
          </w:tcPr>
          <w:p w14:paraId="6FCF54FB"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Strategy</w:t>
            </w:r>
          </w:p>
        </w:tc>
        <w:tc>
          <w:tcPr>
            <w:tcW w:w="1400" w:type="dxa"/>
            <w:tcBorders>
              <w:top w:val="single" w:sz="8" w:space="0" w:color="000000"/>
              <w:left w:val="nil"/>
              <w:bottom w:val="single" w:sz="8" w:space="0" w:color="000000"/>
              <w:right w:val="nil"/>
            </w:tcBorders>
            <w:shd w:val="clear" w:color="auto" w:fill="auto"/>
            <w:tcMar>
              <w:top w:w="15" w:type="dxa"/>
              <w:left w:w="70" w:type="dxa"/>
              <w:bottom w:w="0" w:type="dxa"/>
              <w:right w:w="70" w:type="dxa"/>
            </w:tcMar>
            <w:vAlign w:val="center"/>
            <w:hideMark/>
          </w:tcPr>
          <w:p w14:paraId="7FFC0A61"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Cost</w:t>
            </w:r>
          </w:p>
        </w:tc>
        <w:tc>
          <w:tcPr>
            <w:tcW w:w="1020" w:type="dxa"/>
            <w:tcBorders>
              <w:top w:val="single" w:sz="8" w:space="0" w:color="000000"/>
              <w:left w:val="nil"/>
              <w:bottom w:val="single" w:sz="8" w:space="0" w:color="000000"/>
              <w:right w:val="nil"/>
            </w:tcBorders>
            <w:shd w:val="clear" w:color="auto" w:fill="auto"/>
            <w:tcMar>
              <w:top w:w="15" w:type="dxa"/>
              <w:left w:w="70" w:type="dxa"/>
              <w:bottom w:w="0" w:type="dxa"/>
              <w:right w:w="70" w:type="dxa"/>
            </w:tcMar>
            <w:vAlign w:val="center"/>
            <w:hideMark/>
          </w:tcPr>
          <w:p w14:paraId="03272C58"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Effect</w:t>
            </w:r>
          </w:p>
        </w:tc>
        <w:tc>
          <w:tcPr>
            <w:tcW w:w="1280" w:type="dxa"/>
            <w:tcBorders>
              <w:top w:val="single" w:sz="8" w:space="0" w:color="000000"/>
              <w:left w:val="nil"/>
              <w:bottom w:val="single" w:sz="8" w:space="0" w:color="000000"/>
              <w:right w:val="nil"/>
            </w:tcBorders>
            <w:shd w:val="clear" w:color="auto" w:fill="auto"/>
            <w:tcMar>
              <w:top w:w="15" w:type="dxa"/>
              <w:left w:w="70" w:type="dxa"/>
              <w:bottom w:w="0" w:type="dxa"/>
              <w:right w:w="70" w:type="dxa"/>
            </w:tcMar>
            <w:vAlign w:val="center"/>
            <w:hideMark/>
          </w:tcPr>
          <w:p w14:paraId="10DCDE40"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Incremental Cost</w:t>
            </w:r>
          </w:p>
        </w:tc>
        <w:tc>
          <w:tcPr>
            <w:tcW w:w="1280" w:type="dxa"/>
            <w:tcBorders>
              <w:top w:val="single" w:sz="8" w:space="0" w:color="000000"/>
              <w:left w:val="nil"/>
              <w:bottom w:val="single" w:sz="8" w:space="0" w:color="000000"/>
              <w:right w:val="nil"/>
            </w:tcBorders>
            <w:shd w:val="clear" w:color="auto" w:fill="auto"/>
            <w:tcMar>
              <w:top w:w="15" w:type="dxa"/>
              <w:left w:w="70" w:type="dxa"/>
              <w:bottom w:w="0" w:type="dxa"/>
              <w:right w:w="70" w:type="dxa"/>
            </w:tcMar>
            <w:vAlign w:val="center"/>
            <w:hideMark/>
          </w:tcPr>
          <w:p w14:paraId="0446EC29"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Incremental Effect</w:t>
            </w:r>
          </w:p>
        </w:tc>
        <w:tc>
          <w:tcPr>
            <w:tcW w:w="1280" w:type="dxa"/>
            <w:tcBorders>
              <w:top w:val="single" w:sz="8" w:space="0" w:color="000000"/>
              <w:left w:val="nil"/>
              <w:bottom w:val="single" w:sz="8" w:space="0" w:color="000000"/>
              <w:right w:val="single" w:sz="8" w:space="0" w:color="000000"/>
            </w:tcBorders>
            <w:shd w:val="clear" w:color="auto" w:fill="auto"/>
            <w:tcMar>
              <w:top w:w="15" w:type="dxa"/>
              <w:left w:w="70" w:type="dxa"/>
              <w:bottom w:w="0" w:type="dxa"/>
              <w:right w:w="70" w:type="dxa"/>
            </w:tcMar>
            <w:vAlign w:val="center"/>
            <w:hideMark/>
          </w:tcPr>
          <w:p w14:paraId="2FDEA023"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ICER</w:t>
            </w:r>
          </w:p>
        </w:tc>
      </w:tr>
      <w:tr w:rsidR="00D4065F" w:rsidRPr="00D4065F" w14:paraId="5569D2E5" w14:textId="77777777" w:rsidTr="00D4065F">
        <w:trPr>
          <w:trHeight w:val="360"/>
          <w:jc w:val="center"/>
        </w:trPr>
        <w:tc>
          <w:tcPr>
            <w:tcW w:w="1600" w:type="dxa"/>
            <w:tcBorders>
              <w:top w:val="single" w:sz="8" w:space="0" w:color="000000"/>
              <w:left w:val="single" w:sz="8" w:space="0" w:color="000000"/>
              <w:bottom w:val="nil"/>
              <w:right w:val="nil"/>
            </w:tcBorders>
            <w:shd w:val="clear" w:color="auto" w:fill="auto"/>
            <w:tcMar>
              <w:top w:w="15" w:type="dxa"/>
              <w:left w:w="70" w:type="dxa"/>
              <w:bottom w:w="0" w:type="dxa"/>
              <w:right w:w="70" w:type="dxa"/>
            </w:tcMar>
            <w:vAlign w:val="bottom"/>
            <w:hideMark/>
          </w:tcPr>
          <w:p w14:paraId="6E311F4C"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i/>
                <w:iCs/>
                <w:color w:val="000000"/>
                <w:kern w:val="24"/>
                <w:sz w:val="20"/>
                <w:szCs w:val="20"/>
                <w:lang w:eastAsia="es-MX"/>
              </w:rPr>
              <w:t>No Treatment</w:t>
            </w:r>
          </w:p>
        </w:tc>
        <w:tc>
          <w:tcPr>
            <w:tcW w:w="1400" w:type="dxa"/>
            <w:tcBorders>
              <w:top w:val="single" w:sz="8" w:space="0" w:color="000000"/>
              <w:left w:val="nil"/>
              <w:bottom w:val="nil"/>
              <w:right w:val="nil"/>
            </w:tcBorders>
            <w:shd w:val="clear" w:color="auto" w:fill="auto"/>
            <w:tcMar>
              <w:top w:w="15" w:type="dxa"/>
              <w:left w:w="70" w:type="dxa"/>
              <w:bottom w:w="0" w:type="dxa"/>
              <w:right w:w="70" w:type="dxa"/>
            </w:tcMar>
            <w:vAlign w:val="center"/>
            <w:hideMark/>
          </w:tcPr>
          <w:p w14:paraId="6D8A894A"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$923,677</w:t>
            </w:r>
          </w:p>
        </w:tc>
        <w:tc>
          <w:tcPr>
            <w:tcW w:w="1020" w:type="dxa"/>
            <w:tcBorders>
              <w:top w:val="single" w:sz="8" w:space="0" w:color="000000"/>
              <w:left w:val="nil"/>
              <w:bottom w:val="nil"/>
              <w:right w:val="nil"/>
            </w:tcBorders>
            <w:shd w:val="clear" w:color="auto" w:fill="auto"/>
            <w:tcMar>
              <w:top w:w="15" w:type="dxa"/>
              <w:left w:w="70" w:type="dxa"/>
              <w:bottom w:w="0" w:type="dxa"/>
              <w:right w:w="70" w:type="dxa"/>
            </w:tcMar>
            <w:vAlign w:val="bottom"/>
            <w:hideMark/>
          </w:tcPr>
          <w:p w14:paraId="76C1BE43" w14:textId="642DC9BB"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2.0</w:t>
            </w:r>
            <w:r>
              <w:rPr>
                <w:rFonts w:ascii="Times New Roman" w:eastAsia="Times New Roman" w:hAnsi="Times New Roman" w:cs="Times New Roman"/>
                <w:color w:val="000000"/>
                <w:kern w:val="24"/>
                <w:sz w:val="20"/>
                <w:szCs w:val="20"/>
                <w:lang w:eastAsia="es-MX"/>
              </w:rPr>
              <w:t>7</w:t>
            </w:r>
          </w:p>
        </w:tc>
        <w:tc>
          <w:tcPr>
            <w:tcW w:w="1280" w:type="dxa"/>
            <w:tcBorders>
              <w:top w:val="single" w:sz="8" w:space="0" w:color="000000"/>
              <w:left w:val="nil"/>
              <w:bottom w:val="nil"/>
              <w:right w:val="nil"/>
            </w:tcBorders>
            <w:shd w:val="clear" w:color="auto" w:fill="auto"/>
            <w:tcMar>
              <w:top w:w="15" w:type="dxa"/>
              <w:left w:w="70" w:type="dxa"/>
              <w:bottom w:w="0" w:type="dxa"/>
              <w:right w:w="70" w:type="dxa"/>
            </w:tcMar>
            <w:vAlign w:val="bottom"/>
            <w:hideMark/>
          </w:tcPr>
          <w:p w14:paraId="01ACFD37"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c>
          <w:tcPr>
            <w:tcW w:w="1280" w:type="dxa"/>
            <w:tcBorders>
              <w:top w:val="single" w:sz="8" w:space="0" w:color="000000"/>
              <w:left w:val="nil"/>
              <w:bottom w:val="nil"/>
              <w:right w:val="nil"/>
            </w:tcBorders>
            <w:shd w:val="clear" w:color="auto" w:fill="auto"/>
            <w:tcMar>
              <w:top w:w="15" w:type="dxa"/>
              <w:left w:w="70" w:type="dxa"/>
              <w:bottom w:w="0" w:type="dxa"/>
              <w:right w:w="70" w:type="dxa"/>
            </w:tcMar>
            <w:vAlign w:val="bottom"/>
            <w:hideMark/>
          </w:tcPr>
          <w:p w14:paraId="647AD79B"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c>
          <w:tcPr>
            <w:tcW w:w="1280" w:type="dxa"/>
            <w:tcBorders>
              <w:top w:val="single" w:sz="8" w:space="0" w:color="000000"/>
              <w:left w:val="nil"/>
              <w:bottom w:val="nil"/>
              <w:right w:val="single" w:sz="8" w:space="0" w:color="000000"/>
            </w:tcBorders>
            <w:shd w:val="clear" w:color="auto" w:fill="auto"/>
            <w:tcMar>
              <w:top w:w="15" w:type="dxa"/>
              <w:left w:w="70" w:type="dxa"/>
              <w:bottom w:w="0" w:type="dxa"/>
              <w:right w:w="70" w:type="dxa"/>
            </w:tcMar>
            <w:vAlign w:val="bottom"/>
            <w:hideMark/>
          </w:tcPr>
          <w:p w14:paraId="57AE5117"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r>
      <w:tr w:rsidR="00D4065F" w:rsidRPr="00D4065F" w14:paraId="2A7B4959" w14:textId="77777777" w:rsidTr="00D4065F">
        <w:trPr>
          <w:trHeight w:val="375"/>
          <w:jc w:val="center"/>
        </w:trPr>
        <w:tc>
          <w:tcPr>
            <w:tcW w:w="1600" w:type="dxa"/>
            <w:tcBorders>
              <w:top w:val="nil"/>
              <w:left w:val="single" w:sz="8" w:space="0" w:color="000000"/>
              <w:bottom w:val="single" w:sz="8" w:space="0" w:color="000000"/>
              <w:right w:val="nil"/>
            </w:tcBorders>
            <w:shd w:val="clear" w:color="auto" w:fill="auto"/>
            <w:tcMar>
              <w:top w:w="15" w:type="dxa"/>
              <w:left w:w="70" w:type="dxa"/>
              <w:bottom w:w="0" w:type="dxa"/>
              <w:right w:w="70" w:type="dxa"/>
            </w:tcMar>
            <w:vAlign w:val="bottom"/>
            <w:hideMark/>
          </w:tcPr>
          <w:p w14:paraId="57CC787A" w14:textId="77777777" w:rsidR="00D4065F" w:rsidRPr="00D4065F" w:rsidRDefault="00D4065F" w:rsidP="00D4065F">
            <w:pPr>
              <w:spacing w:after="0" w:line="256" w:lineRule="auto"/>
              <w:jc w:val="center"/>
              <w:rPr>
                <w:rFonts w:ascii="Arial" w:eastAsia="Times New Roman" w:hAnsi="Arial" w:cs="Arial"/>
                <w:sz w:val="36"/>
                <w:szCs w:val="36"/>
                <w:lang w:eastAsia="es-MX"/>
              </w:rPr>
            </w:pPr>
            <w:proofErr w:type="spellStart"/>
            <w:r w:rsidRPr="00D4065F">
              <w:rPr>
                <w:rFonts w:ascii="Times New Roman" w:eastAsia="Times New Roman" w:hAnsi="Times New Roman" w:cs="Times New Roman"/>
                <w:i/>
                <w:iCs/>
                <w:color w:val="000000"/>
                <w:kern w:val="24"/>
                <w:sz w:val="20"/>
                <w:szCs w:val="20"/>
                <w:lang w:eastAsia="es-MX"/>
              </w:rPr>
              <w:t>Dexamethasone</w:t>
            </w:r>
            <w:proofErr w:type="spellEnd"/>
          </w:p>
        </w:tc>
        <w:tc>
          <w:tcPr>
            <w:tcW w:w="1400" w:type="dxa"/>
            <w:tcBorders>
              <w:top w:val="nil"/>
              <w:left w:val="nil"/>
              <w:bottom w:val="single" w:sz="8" w:space="0" w:color="000000"/>
              <w:right w:val="nil"/>
            </w:tcBorders>
            <w:shd w:val="clear" w:color="auto" w:fill="auto"/>
            <w:tcMar>
              <w:top w:w="15" w:type="dxa"/>
              <w:left w:w="70" w:type="dxa"/>
              <w:bottom w:w="0" w:type="dxa"/>
              <w:right w:w="70" w:type="dxa"/>
            </w:tcMar>
            <w:vAlign w:val="center"/>
            <w:hideMark/>
          </w:tcPr>
          <w:p w14:paraId="5A36BFA1"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$1,200,217</w:t>
            </w:r>
          </w:p>
        </w:tc>
        <w:tc>
          <w:tcPr>
            <w:tcW w:w="1020" w:type="dxa"/>
            <w:tcBorders>
              <w:top w:val="nil"/>
              <w:left w:val="nil"/>
              <w:bottom w:val="single" w:sz="8" w:space="0" w:color="000000"/>
              <w:right w:val="nil"/>
            </w:tcBorders>
            <w:shd w:val="clear" w:color="auto" w:fill="auto"/>
            <w:tcMar>
              <w:top w:w="15" w:type="dxa"/>
              <w:left w:w="70" w:type="dxa"/>
              <w:bottom w:w="0" w:type="dxa"/>
              <w:right w:w="70" w:type="dxa"/>
            </w:tcMar>
            <w:vAlign w:val="bottom"/>
            <w:hideMark/>
          </w:tcPr>
          <w:p w14:paraId="01625F21" w14:textId="0BF9A886"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3.8</w:t>
            </w:r>
            <w:r>
              <w:rPr>
                <w:rFonts w:ascii="Times New Roman" w:eastAsia="Times New Roman" w:hAnsi="Times New Roman" w:cs="Times New Roman"/>
                <w:color w:val="000000"/>
                <w:kern w:val="24"/>
                <w:sz w:val="20"/>
                <w:szCs w:val="20"/>
                <w:lang w:eastAsia="es-MX"/>
              </w:rPr>
              <w:t>9</w:t>
            </w:r>
          </w:p>
        </w:tc>
        <w:tc>
          <w:tcPr>
            <w:tcW w:w="1280" w:type="dxa"/>
            <w:tcBorders>
              <w:top w:val="nil"/>
              <w:left w:val="nil"/>
              <w:bottom w:val="single" w:sz="8" w:space="0" w:color="000000"/>
              <w:right w:val="nil"/>
            </w:tcBorders>
            <w:shd w:val="clear" w:color="auto" w:fill="auto"/>
            <w:tcMar>
              <w:top w:w="15" w:type="dxa"/>
              <w:left w:w="70" w:type="dxa"/>
              <w:bottom w:w="0" w:type="dxa"/>
              <w:right w:w="70" w:type="dxa"/>
            </w:tcMar>
            <w:vAlign w:val="bottom"/>
            <w:hideMark/>
          </w:tcPr>
          <w:p w14:paraId="35E82E16"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$276,539</w:t>
            </w:r>
          </w:p>
        </w:tc>
        <w:tc>
          <w:tcPr>
            <w:tcW w:w="1280" w:type="dxa"/>
            <w:tcBorders>
              <w:top w:val="nil"/>
              <w:left w:val="nil"/>
              <w:bottom w:val="single" w:sz="8" w:space="0" w:color="000000"/>
              <w:right w:val="nil"/>
            </w:tcBorders>
            <w:shd w:val="clear" w:color="auto" w:fill="auto"/>
            <w:tcMar>
              <w:top w:w="15" w:type="dxa"/>
              <w:left w:w="70" w:type="dxa"/>
              <w:bottom w:w="0" w:type="dxa"/>
              <w:right w:w="70" w:type="dxa"/>
            </w:tcMar>
            <w:vAlign w:val="bottom"/>
            <w:hideMark/>
          </w:tcPr>
          <w:p w14:paraId="273CC535" w14:textId="0DFE34DD"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1.82</w:t>
            </w:r>
          </w:p>
        </w:tc>
        <w:tc>
          <w:tcPr>
            <w:tcW w:w="1280" w:type="dxa"/>
            <w:tcBorders>
              <w:top w:val="nil"/>
              <w:left w:val="nil"/>
              <w:bottom w:val="single" w:sz="8" w:space="0" w:color="000000"/>
              <w:right w:val="single" w:sz="8" w:space="0" w:color="000000"/>
            </w:tcBorders>
            <w:shd w:val="clear" w:color="auto" w:fill="auto"/>
            <w:tcMar>
              <w:top w:w="15" w:type="dxa"/>
              <w:left w:w="70" w:type="dxa"/>
              <w:bottom w:w="0" w:type="dxa"/>
              <w:right w:w="70" w:type="dxa"/>
            </w:tcMar>
            <w:vAlign w:val="bottom"/>
            <w:hideMark/>
          </w:tcPr>
          <w:p w14:paraId="61663E92" w14:textId="77777777" w:rsidR="00D4065F" w:rsidRPr="00D4065F" w:rsidRDefault="00D4065F" w:rsidP="00D4065F">
            <w:pPr>
              <w:spacing w:after="0" w:line="256" w:lineRule="auto"/>
              <w:jc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$151818</w:t>
            </w:r>
          </w:p>
        </w:tc>
      </w:tr>
    </w:tbl>
    <w:p w14:paraId="46B05517" w14:textId="3E22D6D3" w:rsidR="00D4065F" w:rsidRDefault="00D4065F" w:rsidP="00054C33">
      <w:pPr>
        <w:pStyle w:val="Descripcin"/>
        <w:jc w:val="center"/>
        <w:rPr>
          <w:rFonts w:ascii="Times New Roman" w:hAnsi="Times New Roman" w:cs="Times New Roman"/>
          <w:sz w:val="20"/>
          <w:lang w:val="en-US"/>
        </w:rPr>
      </w:pPr>
    </w:p>
    <w:tbl>
      <w:tblPr>
        <w:tblW w:w="7880" w:type="dxa"/>
        <w:jc w:val="center"/>
        <w:tblCellMar>
          <w:left w:w="0" w:type="dxa"/>
          <w:right w:w="0" w:type="dxa"/>
        </w:tblCellMar>
        <w:tblLook w:val="0600" w:firstRow="0" w:lastRow="0" w:firstColumn="0" w:lastColumn="0" w:noHBand="1" w:noVBand="1"/>
      </w:tblPr>
      <w:tblGrid>
        <w:gridCol w:w="1578"/>
        <w:gridCol w:w="1475"/>
        <w:gridCol w:w="996"/>
        <w:gridCol w:w="1278"/>
        <w:gridCol w:w="1277"/>
        <w:gridCol w:w="1276"/>
      </w:tblGrid>
      <w:tr w:rsidR="00D4065F" w:rsidRPr="00DE7EEA" w14:paraId="7DD8F02F" w14:textId="77777777" w:rsidTr="00D4065F">
        <w:trPr>
          <w:trHeight w:val="300"/>
          <w:jc w:val="center"/>
        </w:trPr>
        <w:tc>
          <w:tcPr>
            <w:tcW w:w="7880" w:type="dxa"/>
            <w:gridSpan w:val="6"/>
            <w:tcBorders>
              <w:top w:val="single" w:sz="8" w:space="0" w:color="000000"/>
              <w:left w:val="single" w:sz="8" w:space="0" w:color="000000"/>
              <w:bottom w:val="single" w:sz="8" w:space="0" w:color="000000"/>
              <w:right w:val="single" w:sz="8" w:space="0" w:color="000000"/>
            </w:tcBorders>
            <w:shd w:val="clear" w:color="auto" w:fill="auto"/>
            <w:tcMar>
              <w:top w:w="12" w:type="dxa"/>
              <w:left w:w="12" w:type="dxa"/>
              <w:bottom w:w="0" w:type="dxa"/>
              <w:right w:w="12" w:type="dxa"/>
            </w:tcMar>
            <w:vAlign w:val="bottom"/>
            <w:hideMark/>
          </w:tcPr>
          <w:p w14:paraId="61CC8360" w14:textId="77777777" w:rsidR="00D4065F" w:rsidRPr="00D4065F" w:rsidRDefault="00D4065F" w:rsidP="00D4065F">
            <w:pPr>
              <w:spacing w:after="0" w:line="240" w:lineRule="auto"/>
              <w:jc w:val="center"/>
              <w:textAlignment w:val="bottom"/>
              <w:rPr>
                <w:rFonts w:ascii="Arial" w:eastAsia="Times New Roman" w:hAnsi="Arial" w:cs="Arial"/>
                <w:sz w:val="36"/>
                <w:szCs w:val="36"/>
                <w:lang w:val="en-US" w:eastAsia="es-MX"/>
              </w:rPr>
            </w:pPr>
            <w:r w:rsidRPr="00D4065F">
              <w:rPr>
                <w:rFonts w:ascii="Times New Roman" w:eastAsia="Times New Roman" w:hAnsi="Times New Roman" w:cs="Times New Roman"/>
                <w:b/>
                <w:bCs/>
                <w:color w:val="000000"/>
                <w:kern w:val="24"/>
                <w:lang w:val="en-US" w:eastAsia="es-MX"/>
              </w:rPr>
              <w:t>Cost Effectiveness Analysis: Intubated, Intubated (Overall)</w:t>
            </w:r>
          </w:p>
        </w:tc>
      </w:tr>
      <w:tr w:rsidR="00D4065F" w:rsidRPr="00D4065F" w14:paraId="4338D97E" w14:textId="77777777" w:rsidTr="00D4065F">
        <w:trPr>
          <w:trHeight w:val="588"/>
          <w:jc w:val="center"/>
        </w:trPr>
        <w:tc>
          <w:tcPr>
            <w:tcW w:w="1580" w:type="dxa"/>
            <w:tcBorders>
              <w:top w:val="single" w:sz="8" w:space="0" w:color="000000"/>
              <w:left w:val="single" w:sz="8" w:space="0" w:color="000000"/>
              <w:bottom w:val="single" w:sz="8" w:space="0" w:color="000000"/>
              <w:right w:val="nil"/>
            </w:tcBorders>
            <w:shd w:val="clear" w:color="auto" w:fill="auto"/>
            <w:tcMar>
              <w:top w:w="12" w:type="dxa"/>
              <w:left w:w="12" w:type="dxa"/>
              <w:bottom w:w="0" w:type="dxa"/>
              <w:right w:w="12" w:type="dxa"/>
            </w:tcMar>
            <w:vAlign w:val="center"/>
            <w:hideMark/>
          </w:tcPr>
          <w:p w14:paraId="06833403"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Strategy</w:t>
            </w:r>
          </w:p>
        </w:tc>
        <w:tc>
          <w:tcPr>
            <w:tcW w:w="1480"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726F1128"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Cost</w:t>
            </w:r>
          </w:p>
        </w:tc>
        <w:tc>
          <w:tcPr>
            <w:tcW w:w="1000"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29F222F8"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Effect</w:t>
            </w:r>
          </w:p>
        </w:tc>
        <w:tc>
          <w:tcPr>
            <w:tcW w:w="1280"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49344C40"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Incremental Cost</w:t>
            </w:r>
          </w:p>
        </w:tc>
        <w:tc>
          <w:tcPr>
            <w:tcW w:w="1280" w:type="dxa"/>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14:paraId="765E0A04"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Incremental Effect</w:t>
            </w:r>
          </w:p>
        </w:tc>
        <w:tc>
          <w:tcPr>
            <w:tcW w:w="1280" w:type="dxa"/>
            <w:tcBorders>
              <w:top w:val="single" w:sz="8" w:space="0" w:color="000000"/>
              <w:left w:val="nil"/>
              <w:bottom w:val="single" w:sz="8" w:space="0" w:color="000000"/>
              <w:right w:val="single" w:sz="8" w:space="0" w:color="000000"/>
            </w:tcBorders>
            <w:shd w:val="clear" w:color="auto" w:fill="auto"/>
            <w:tcMar>
              <w:top w:w="12" w:type="dxa"/>
              <w:left w:w="12" w:type="dxa"/>
              <w:bottom w:w="0" w:type="dxa"/>
              <w:right w:w="12" w:type="dxa"/>
            </w:tcMar>
            <w:vAlign w:val="center"/>
            <w:hideMark/>
          </w:tcPr>
          <w:p w14:paraId="10B32255"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ICER</w:t>
            </w:r>
          </w:p>
        </w:tc>
      </w:tr>
      <w:tr w:rsidR="00D4065F" w:rsidRPr="00D4065F" w14:paraId="658A25B5" w14:textId="77777777" w:rsidTr="00D4065F">
        <w:trPr>
          <w:trHeight w:val="288"/>
          <w:jc w:val="center"/>
        </w:trPr>
        <w:tc>
          <w:tcPr>
            <w:tcW w:w="1580" w:type="dxa"/>
            <w:tcBorders>
              <w:top w:val="single" w:sz="8" w:space="0" w:color="000000"/>
              <w:left w:val="single" w:sz="8" w:space="0" w:color="000000"/>
              <w:bottom w:val="nil"/>
              <w:right w:val="nil"/>
            </w:tcBorders>
            <w:shd w:val="clear" w:color="auto" w:fill="auto"/>
            <w:tcMar>
              <w:top w:w="12" w:type="dxa"/>
              <w:left w:w="12" w:type="dxa"/>
              <w:bottom w:w="0" w:type="dxa"/>
              <w:right w:w="12" w:type="dxa"/>
            </w:tcMar>
            <w:vAlign w:val="bottom"/>
            <w:hideMark/>
          </w:tcPr>
          <w:p w14:paraId="76FC7C9B"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i/>
                <w:iCs/>
                <w:color w:val="000000"/>
                <w:kern w:val="24"/>
                <w:sz w:val="20"/>
                <w:szCs w:val="20"/>
                <w:lang w:eastAsia="es-MX"/>
              </w:rPr>
              <w:t>No Treatment</w:t>
            </w:r>
          </w:p>
        </w:tc>
        <w:tc>
          <w:tcPr>
            <w:tcW w:w="1480" w:type="dxa"/>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14:paraId="4F452B3D"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$932,219</w:t>
            </w:r>
          </w:p>
        </w:tc>
        <w:tc>
          <w:tcPr>
            <w:tcW w:w="1000" w:type="dxa"/>
            <w:tcBorders>
              <w:top w:val="single" w:sz="8" w:space="0" w:color="000000"/>
              <w:left w:val="nil"/>
              <w:bottom w:val="nil"/>
              <w:right w:val="nil"/>
            </w:tcBorders>
            <w:shd w:val="clear" w:color="auto" w:fill="auto"/>
            <w:tcMar>
              <w:top w:w="12" w:type="dxa"/>
              <w:left w:w="12" w:type="dxa"/>
              <w:bottom w:w="0" w:type="dxa"/>
              <w:right w:w="12" w:type="dxa"/>
            </w:tcMar>
            <w:vAlign w:val="bottom"/>
            <w:hideMark/>
          </w:tcPr>
          <w:p w14:paraId="2B98906A"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2.0773</w:t>
            </w:r>
          </w:p>
        </w:tc>
        <w:tc>
          <w:tcPr>
            <w:tcW w:w="1280" w:type="dxa"/>
            <w:tcBorders>
              <w:top w:val="single" w:sz="8" w:space="0" w:color="000000"/>
              <w:left w:val="nil"/>
              <w:bottom w:val="nil"/>
              <w:right w:val="nil"/>
            </w:tcBorders>
            <w:shd w:val="clear" w:color="auto" w:fill="auto"/>
            <w:tcMar>
              <w:top w:w="12" w:type="dxa"/>
              <w:left w:w="12" w:type="dxa"/>
              <w:bottom w:w="0" w:type="dxa"/>
              <w:right w:w="12" w:type="dxa"/>
            </w:tcMar>
            <w:vAlign w:val="bottom"/>
            <w:hideMark/>
          </w:tcPr>
          <w:p w14:paraId="16E8F067"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c>
          <w:tcPr>
            <w:tcW w:w="1280" w:type="dxa"/>
            <w:tcBorders>
              <w:top w:val="single" w:sz="8" w:space="0" w:color="000000"/>
              <w:left w:val="nil"/>
              <w:bottom w:val="nil"/>
              <w:right w:val="nil"/>
            </w:tcBorders>
            <w:shd w:val="clear" w:color="auto" w:fill="auto"/>
            <w:tcMar>
              <w:top w:w="12" w:type="dxa"/>
              <w:left w:w="12" w:type="dxa"/>
              <w:bottom w:w="0" w:type="dxa"/>
              <w:right w:w="12" w:type="dxa"/>
            </w:tcMar>
            <w:vAlign w:val="bottom"/>
            <w:hideMark/>
          </w:tcPr>
          <w:p w14:paraId="015B543F"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c>
          <w:tcPr>
            <w:tcW w:w="1280" w:type="dxa"/>
            <w:tcBorders>
              <w:top w:val="single" w:sz="8" w:space="0" w:color="000000"/>
              <w:left w:val="nil"/>
              <w:bottom w:val="nil"/>
              <w:right w:val="single" w:sz="8" w:space="0" w:color="000000"/>
            </w:tcBorders>
            <w:shd w:val="clear" w:color="auto" w:fill="auto"/>
            <w:tcMar>
              <w:top w:w="12" w:type="dxa"/>
              <w:left w:w="12" w:type="dxa"/>
              <w:bottom w:w="0" w:type="dxa"/>
              <w:right w:w="12" w:type="dxa"/>
            </w:tcMar>
            <w:vAlign w:val="bottom"/>
            <w:hideMark/>
          </w:tcPr>
          <w:p w14:paraId="27BBAA8A"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w:t>
            </w:r>
          </w:p>
        </w:tc>
      </w:tr>
      <w:tr w:rsidR="00D4065F" w:rsidRPr="00D4065F" w14:paraId="77B73D4D" w14:textId="77777777" w:rsidTr="00D4065F">
        <w:trPr>
          <w:trHeight w:val="300"/>
          <w:jc w:val="center"/>
        </w:trPr>
        <w:tc>
          <w:tcPr>
            <w:tcW w:w="1580" w:type="dxa"/>
            <w:tcBorders>
              <w:top w:val="nil"/>
              <w:left w:val="single" w:sz="8" w:space="0" w:color="000000"/>
              <w:bottom w:val="single" w:sz="8" w:space="0" w:color="000000"/>
              <w:right w:val="nil"/>
            </w:tcBorders>
            <w:shd w:val="clear" w:color="auto" w:fill="auto"/>
            <w:tcMar>
              <w:top w:w="12" w:type="dxa"/>
              <w:left w:w="12" w:type="dxa"/>
              <w:bottom w:w="0" w:type="dxa"/>
              <w:right w:w="12" w:type="dxa"/>
            </w:tcMar>
            <w:vAlign w:val="bottom"/>
            <w:hideMark/>
          </w:tcPr>
          <w:p w14:paraId="7FD57138"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proofErr w:type="spellStart"/>
            <w:r w:rsidRPr="00D4065F">
              <w:rPr>
                <w:rFonts w:ascii="Times New Roman" w:eastAsia="Times New Roman" w:hAnsi="Times New Roman" w:cs="Times New Roman"/>
                <w:i/>
                <w:iCs/>
                <w:color w:val="000000"/>
                <w:kern w:val="24"/>
                <w:sz w:val="20"/>
                <w:szCs w:val="20"/>
                <w:lang w:eastAsia="es-MX"/>
              </w:rPr>
              <w:t>Dexamethasone</w:t>
            </w:r>
            <w:proofErr w:type="spellEnd"/>
          </w:p>
        </w:tc>
        <w:tc>
          <w:tcPr>
            <w:tcW w:w="1480" w:type="dxa"/>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14:paraId="3A657F69"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$1,216,627</w:t>
            </w:r>
          </w:p>
        </w:tc>
        <w:tc>
          <w:tcPr>
            <w:tcW w:w="1000" w:type="dxa"/>
            <w:tcBorders>
              <w:top w:val="nil"/>
              <w:left w:val="nil"/>
              <w:bottom w:val="single" w:sz="8" w:space="0" w:color="000000"/>
              <w:right w:val="nil"/>
            </w:tcBorders>
            <w:shd w:val="clear" w:color="auto" w:fill="auto"/>
            <w:tcMar>
              <w:top w:w="12" w:type="dxa"/>
              <w:left w:w="12" w:type="dxa"/>
              <w:bottom w:w="0" w:type="dxa"/>
              <w:right w:w="12" w:type="dxa"/>
            </w:tcMar>
            <w:vAlign w:val="bottom"/>
            <w:hideMark/>
          </w:tcPr>
          <w:p w14:paraId="62D5A19B"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3.9342</w:t>
            </w:r>
          </w:p>
        </w:tc>
        <w:tc>
          <w:tcPr>
            <w:tcW w:w="1280" w:type="dxa"/>
            <w:tcBorders>
              <w:top w:val="nil"/>
              <w:left w:val="nil"/>
              <w:bottom w:val="single" w:sz="8" w:space="0" w:color="000000"/>
              <w:right w:val="nil"/>
            </w:tcBorders>
            <w:shd w:val="clear" w:color="auto" w:fill="auto"/>
            <w:tcMar>
              <w:top w:w="12" w:type="dxa"/>
              <w:left w:w="12" w:type="dxa"/>
              <w:bottom w:w="0" w:type="dxa"/>
              <w:right w:w="12" w:type="dxa"/>
            </w:tcMar>
            <w:vAlign w:val="bottom"/>
            <w:hideMark/>
          </w:tcPr>
          <w:p w14:paraId="38A59592"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$284,408.00</w:t>
            </w:r>
          </w:p>
        </w:tc>
        <w:tc>
          <w:tcPr>
            <w:tcW w:w="1280" w:type="dxa"/>
            <w:tcBorders>
              <w:top w:val="nil"/>
              <w:left w:val="nil"/>
              <w:bottom w:val="single" w:sz="8" w:space="0" w:color="000000"/>
              <w:right w:val="nil"/>
            </w:tcBorders>
            <w:shd w:val="clear" w:color="auto" w:fill="auto"/>
            <w:tcMar>
              <w:top w:w="12" w:type="dxa"/>
              <w:left w:w="12" w:type="dxa"/>
              <w:bottom w:w="0" w:type="dxa"/>
              <w:right w:w="12" w:type="dxa"/>
            </w:tcMar>
            <w:vAlign w:val="bottom"/>
            <w:hideMark/>
          </w:tcPr>
          <w:p w14:paraId="4367C8D9" w14:textId="77777777" w:rsidR="00D4065F" w:rsidRPr="00D4065F" w:rsidRDefault="00D4065F" w:rsidP="00D4065F">
            <w:pPr>
              <w:spacing w:after="0" w:line="240" w:lineRule="auto"/>
              <w:jc w:val="center"/>
              <w:textAlignment w:val="bottom"/>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1.85694</w:t>
            </w:r>
          </w:p>
        </w:tc>
        <w:tc>
          <w:tcPr>
            <w:tcW w:w="1280" w:type="dxa"/>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14:paraId="7F90F941" w14:textId="77777777" w:rsidR="00D4065F" w:rsidRPr="00D4065F" w:rsidRDefault="00D4065F" w:rsidP="00D4065F">
            <w:pPr>
              <w:spacing w:after="0" w:line="240" w:lineRule="auto"/>
              <w:jc w:val="center"/>
              <w:textAlignment w:val="center"/>
              <w:rPr>
                <w:rFonts w:ascii="Arial" w:eastAsia="Times New Roman" w:hAnsi="Arial" w:cs="Arial"/>
                <w:sz w:val="36"/>
                <w:szCs w:val="36"/>
                <w:lang w:eastAsia="es-MX"/>
              </w:rPr>
            </w:pPr>
            <w:r w:rsidRPr="00D4065F">
              <w:rPr>
                <w:rFonts w:ascii="Times New Roman" w:eastAsia="Times New Roman" w:hAnsi="Times New Roman" w:cs="Times New Roman"/>
                <w:color w:val="000000"/>
                <w:kern w:val="24"/>
                <w:sz w:val="20"/>
                <w:szCs w:val="20"/>
                <w:lang w:eastAsia="es-MX"/>
              </w:rPr>
              <w:t>$153,159</w:t>
            </w:r>
          </w:p>
        </w:tc>
      </w:tr>
    </w:tbl>
    <w:p w14:paraId="59983BBC" w14:textId="77777777" w:rsidR="00D4065F" w:rsidRDefault="00D4065F" w:rsidP="00054C33">
      <w:pPr>
        <w:pStyle w:val="Descripcin"/>
        <w:jc w:val="center"/>
        <w:rPr>
          <w:rFonts w:ascii="Times New Roman" w:hAnsi="Times New Roman" w:cs="Times New Roman"/>
          <w:sz w:val="20"/>
          <w:lang w:val="en-US"/>
        </w:rPr>
      </w:pPr>
    </w:p>
    <w:p w14:paraId="5DB4444A" w14:textId="49A47F31" w:rsidR="008C5DEE" w:rsidRPr="00054C33" w:rsidRDefault="00054C33" w:rsidP="00054C33">
      <w:pPr>
        <w:pStyle w:val="Descripcin"/>
        <w:jc w:val="center"/>
        <w:rPr>
          <w:rFonts w:ascii="Times New Roman" w:hAnsi="Times New Roman" w:cs="Times New Roman"/>
          <w:sz w:val="20"/>
          <w:lang w:val="en-US"/>
        </w:rPr>
      </w:pPr>
      <w:r w:rsidRPr="00054C33">
        <w:rPr>
          <w:rFonts w:ascii="Times New Roman" w:hAnsi="Times New Roman" w:cs="Times New Roman"/>
          <w:sz w:val="20"/>
          <w:lang w:val="en-US"/>
        </w:rPr>
        <w:t xml:space="preserve">Figure </w:t>
      </w:r>
      <w:r w:rsidRPr="00054C33">
        <w:rPr>
          <w:rFonts w:ascii="Times New Roman" w:hAnsi="Times New Roman" w:cs="Times New Roman"/>
          <w:sz w:val="20"/>
        </w:rPr>
        <w:fldChar w:fldCharType="begin"/>
      </w:r>
      <w:r w:rsidRPr="00054C33">
        <w:rPr>
          <w:rFonts w:ascii="Times New Roman" w:hAnsi="Times New Roman" w:cs="Times New Roman"/>
          <w:sz w:val="20"/>
          <w:lang w:val="en-US"/>
        </w:rPr>
        <w:instrText xml:space="preserve"> SEQ Figure \* ARABIC </w:instrText>
      </w:r>
      <w:r w:rsidRPr="00054C33">
        <w:rPr>
          <w:rFonts w:ascii="Times New Roman" w:hAnsi="Times New Roman" w:cs="Times New Roman"/>
          <w:sz w:val="20"/>
        </w:rPr>
        <w:fldChar w:fldCharType="separate"/>
      </w:r>
      <w:r w:rsidR="000B2BA8">
        <w:rPr>
          <w:rFonts w:ascii="Times New Roman" w:hAnsi="Times New Roman" w:cs="Times New Roman"/>
          <w:noProof/>
          <w:sz w:val="20"/>
          <w:lang w:val="en-US"/>
        </w:rPr>
        <w:t>6</w:t>
      </w:r>
      <w:r w:rsidRPr="00054C33">
        <w:rPr>
          <w:rFonts w:ascii="Times New Roman" w:hAnsi="Times New Roman" w:cs="Times New Roman"/>
          <w:sz w:val="20"/>
        </w:rPr>
        <w:fldChar w:fldCharType="end"/>
      </w:r>
      <w:r w:rsidRPr="00054C33">
        <w:rPr>
          <w:rFonts w:ascii="Times New Roman" w:hAnsi="Times New Roman" w:cs="Times New Roman"/>
          <w:sz w:val="20"/>
          <w:lang w:val="en-US"/>
        </w:rPr>
        <w:t>: ICERs of the three different strategies for the intubated</w:t>
      </w:r>
      <w:r w:rsidR="002D46E8">
        <w:rPr>
          <w:rFonts w:ascii="Times New Roman" w:hAnsi="Times New Roman" w:cs="Times New Roman"/>
          <w:sz w:val="20"/>
          <w:lang w:val="en-US"/>
        </w:rPr>
        <w:t xml:space="preserve"> patient</w:t>
      </w:r>
      <w:r w:rsidRPr="00054C33">
        <w:rPr>
          <w:rFonts w:ascii="Times New Roman" w:hAnsi="Times New Roman" w:cs="Times New Roman"/>
          <w:sz w:val="20"/>
          <w:lang w:val="en-US"/>
        </w:rPr>
        <w:t xml:space="preserve"> cohort</w:t>
      </w:r>
    </w:p>
    <w:p w14:paraId="67ACADDC" w14:textId="77777777" w:rsidR="0046711D" w:rsidRPr="004A2029" w:rsidRDefault="0046711D" w:rsidP="007404D0">
      <w:pPr>
        <w:spacing w:line="360" w:lineRule="auto"/>
        <w:rPr>
          <w:rFonts w:asciiTheme="majorHAnsi" w:hAnsiTheme="majorHAnsi" w:cstheme="majorHAnsi"/>
          <w:i/>
          <w:szCs w:val="24"/>
          <w:lang w:val="en-US"/>
        </w:rPr>
      </w:pPr>
    </w:p>
    <w:p w14:paraId="6696CF19" w14:textId="7ADCDBE1" w:rsidR="002D46E8" w:rsidRDefault="00D4065F" w:rsidP="002D46E8">
      <w:pPr>
        <w:keepNext/>
        <w:spacing w:line="360" w:lineRule="auto"/>
        <w:jc w:val="center"/>
      </w:pPr>
      <w:r w:rsidRPr="00D4065F">
        <w:rPr>
          <w:noProof/>
        </w:rPr>
        <w:drawing>
          <wp:inline distT="0" distB="0" distL="0" distR="0" wp14:anchorId="05EC3F4D" wp14:editId="66FE3DFE">
            <wp:extent cx="3479411" cy="2485292"/>
            <wp:effectExtent l="0" t="0" r="6985" b="0"/>
            <wp:docPr id="3" name="Imagen 8">
              <a:extLst xmlns:a="http://schemas.openxmlformats.org/drawingml/2006/main">
                <a:ext uri="{FF2B5EF4-FFF2-40B4-BE49-F238E27FC236}">
                  <a16:creationId xmlns:a16="http://schemas.microsoft.com/office/drawing/2014/main" id="{60C04ECB-9655-4460-836C-08446608D2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60C04ECB-9655-4460-836C-08446608D2D3}"/>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91217" cy="2493725"/>
                    </a:xfrm>
                    <a:prstGeom prst="rect">
                      <a:avLst/>
                    </a:prstGeom>
                  </pic:spPr>
                </pic:pic>
              </a:graphicData>
            </a:graphic>
          </wp:inline>
        </w:drawing>
      </w:r>
    </w:p>
    <w:p w14:paraId="4293EDCA" w14:textId="77777777" w:rsidR="0046711D" w:rsidRDefault="002D46E8" w:rsidP="002D46E8">
      <w:pPr>
        <w:pStyle w:val="Descripcin"/>
        <w:jc w:val="center"/>
        <w:rPr>
          <w:rFonts w:ascii="Times New Roman" w:hAnsi="Times New Roman" w:cs="Times New Roman"/>
          <w:sz w:val="20"/>
          <w:lang w:val="en-US"/>
        </w:rPr>
      </w:pPr>
      <w:r w:rsidRPr="002D46E8">
        <w:rPr>
          <w:rFonts w:ascii="Times New Roman" w:hAnsi="Times New Roman" w:cs="Times New Roman"/>
          <w:sz w:val="20"/>
          <w:lang w:val="en-US"/>
        </w:rPr>
        <w:t xml:space="preserve">Figure </w:t>
      </w:r>
      <w:r w:rsidRPr="002D46E8">
        <w:rPr>
          <w:rFonts w:ascii="Times New Roman" w:hAnsi="Times New Roman" w:cs="Times New Roman"/>
          <w:sz w:val="20"/>
        </w:rPr>
        <w:fldChar w:fldCharType="begin"/>
      </w:r>
      <w:r w:rsidRPr="002D46E8">
        <w:rPr>
          <w:rFonts w:ascii="Times New Roman" w:hAnsi="Times New Roman" w:cs="Times New Roman"/>
          <w:sz w:val="20"/>
          <w:lang w:val="en-US"/>
        </w:rPr>
        <w:instrText xml:space="preserve"> SEQ Figure \* ARABIC </w:instrText>
      </w:r>
      <w:r w:rsidRPr="002D46E8">
        <w:rPr>
          <w:rFonts w:ascii="Times New Roman" w:hAnsi="Times New Roman" w:cs="Times New Roman"/>
          <w:sz w:val="20"/>
        </w:rPr>
        <w:fldChar w:fldCharType="separate"/>
      </w:r>
      <w:r w:rsidR="000B2BA8">
        <w:rPr>
          <w:rFonts w:ascii="Times New Roman" w:hAnsi="Times New Roman" w:cs="Times New Roman"/>
          <w:noProof/>
          <w:sz w:val="20"/>
          <w:lang w:val="en-US"/>
        </w:rPr>
        <w:t>7</w:t>
      </w:r>
      <w:r w:rsidRPr="002D46E8">
        <w:rPr>
          <w:rFonts w:ascii="Times New Roman" w:hAnsi="Times New Roman" w:cs="Times New Roman"/>
          <w:sz w:val="20"/>
        </w:rPr>
        <w:fldChar w:fldCharType="end"/>
      </w:r>
      <w:r w:rsidRPr="002D46E8">
        <w:rPr>
          <w:rFonts w:ascii="Times New Roman" w:hAnsi="Times New Roman" w:cs="Times New Roman"/>
          <w:sz w:val="20"/>
          <w:lang w:val="en-US"/>
        </w:rPr>
        <w:t xml:space="preserve">: Efficient frontier </w:t>
      </w:r>
      <w:bookmarkStart w:id="28" w:name="_Hlk69309845"/>
      <w:r w:rsidRPr="002D46E8">
        <w:rPr>
          <w:rFonts w:ascii="Times New Roman" w:hAnsi="Times New Roman" w:cs="Times New Roman"/>
          <w:sz w:val="20"/>
          <w:lang w:val="en-US"/>
        </w:rPr>
        <w:t>of strategies for the intubated patient cohort</w:t>
      </w:r>
      <w:bookmarkEnd w:id="28"/>
    </w:p>
    <w:p w14:paraId="401633F4" w14:textId="77777777" w:rsidR="007404D0" w:rsidRDefault="007404D0" w:rsidP="002D46E8">
      <w:pPr>
        <w:pStyle w:val="Descripcin"/>
        <w:jc w:val="center"/>
        <w:rPr>
          <w:rFonts w:ascii="Times New Roman" w:hAnsi="Times New Roman" w:cs="Times New Roman"/>
          <w:sz w:val="20"/>
          <w:lang w:val="en-US"/>
        </w:rPr>
      </w:pPr>
    </w:p>
    <w:p w14:paraId="2ED3DBC0" w14:textId="77777777" w:rsidR="000B2BA8" w:rsidRPr="00CD1A34" w:rsidRDefault="000B2BA8" w:rsidP="00CD1A34">
      <w:pPr>
        <w:spacing w:line="360" w:lineRule="auto"/>
        <w:jc w:val="both"/>
        <w:rPr>
          <w:rFonts w:ascii="Times New Roman" w:hAnsi="Times New Roman" w:cs="Times New Roman"/>
          <w:sz w:val="24"/>
          <w:szCs w:val="28"/>
          <w:lang w:val="en-US"/>
        </w:rPr>
      </w:pPr>
      <w:r w:rsidRPr="00054C33">
        <w:rPr>
          <w:rFonts w:ascii="Times New Roman" w:hAnsi="Times New Roman" w:cs="Times New Roman"/>
          <w:sz w:val="24"/>
          <w:szCs w:val="28"/>
          <w:lang w:val="en-US"/>
        </w:rPr>
        <w:t>In this case, “Dexamethasone” strategy is more cost-effective when the willingness to pay increases over $1</w:t>
      </w:r>
      <w:r>
        <w:rPr>
          <w:rFonts w:ascii="Times New Roman" w:hAnsi="Times New Roman" w:cs="Times New Roman"/>
          <w:sz w:val="24"/>
          <w:szCs w:val="28"/>
          <w:lang w:val="en-US"/>
        </w:rPr>
        <w:t>53</w:t>
      </w:r>
      <w:r w:rsidRPr="00054C33">
        <w:rPr>
          <w:rFonts w:ascii="Times New Roman" w:hAnsi="Times New Roman" w:cs="Times New Roman"/>
          <w:sz w:val="24"/>
          <w:szCs w:val="28"/>
          <w:lang w:val="en-US"/>
        </w:rPr>
        <w:t>,</w:t>
      </w:r>
      <w:r>
        <w:rPr>
          <w:rFonts w:ascii="Times New Roman" w:hAnsi="Times New Roman" w:cs="Times New Roman"/>
          <w:sz w:val="24"/>
          <w:szCs w:val="28"/>
          <w:lang w:val="en-US"/>
        </w:rPr>
        <w:t xml:space="preserve">8646 </w:t>
      </w:r>
      <w:r w:rsidRPr="00054C33">
        <w:rPr>
          <w:rFonts w:ascii="Times New Roman" w:hAnsi="Times New Roman" w:cs="Times New Roman"/>
          <w:sz w:val="24"/>
          <w:szCs w:val="28"/>
          <w:lang w:val="en-US"/>
        </w:rPr>
        <w:t xml:space="preserve">per life year gained.  </w:t>
      </w:r>
    </w:p>
    <w:p w14:paraId="10A232DD" w14:textId="0D91AAEC" w:rsidR="000B2BA8" w:rsidRDefault="00CD7157" w:rsidP="000B2BA8">
      <w:pPr>
        <w:keepNext/>
        <w:spacing w:line="360" w:lineRule="auto"/>
        <w:jc w:val="center"/>
      </w:pPr>
      <w:r>
        <w:rPr>
          <w:rStyle w:val="Refdecomentario"/>
        </w:rPr>
        <w:lastRenderedPageBreak/>
        <w:commentReference w:id="29"/>
      </w:r>
      <w:r w:rsidR="00D4065F" w:rsidRPr="00D4065F">
        <w:rPr>
          <w:noProof/>
        </w:rPr>
        <w:drawing>
          <wp:inline distT="0" distB="0" distL="0" distR="0" wp14:anchorId="2856CD71" wp14:editId="34E280E0">
            <wp:extent cx="4196861" cy="2997758"/>
            <wp:effectExtent l="0" t="0" r="0" b="0"/>
            <wp:docPr id="7" name="Imagen 6">
              <a:extLst xmlns:a="http://schemas.openxmlformats.org/drawingml/2006/main">
                <a:ext uri="{FF2B5EF4-FFF2-40B4-BE49-F238E27FC236}">
                  <a16:creationId xmlns:a16="http://schemas.microsoft.com/office/drawing/2014/main" id="{74DF133C-D454-4DF9-B6B7-F3D40C510B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74DF133C-D454-4DF9-B6B7-F3D40C510B75}"/>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14223" cy="3010159"/>
                    </a:xfrm>
                    <a:prstGeom prst="rect">
                      <a:avLst/>
                    </a:prstGeom>
                  </pic:spPr>
                </pic:pic>
              </a:graphicData>
            </a:graphic>
          </wp:inline>
        </w:drawing>
      </w:r>
    </w:p>
    <w:p w14:paraId="39860128" w14:textId="77777777" w:rsidR="00054C33" w:rsidRDefault="000B2BA8" w:rsidP="000B2BA8">
      <w:pPr>
        <w:pStyle w:val="Descripcin"/>
        <w:jc w:val="center"/>
        <w:rPr>
          <w:rFonts w:ascii="Times New Roman" w:hAnsi="Times New Roman" w:cs="Times New Roman"/>
          <w:sz w:val="20"/>
          <w:szCs w:val="24"/>
          <w:lang w:val="en-US"/>
        </w:rPr>
      </w:pPr>
      <w:r w:rsidRPr="000B2BA8">
        <w:rPr>
          <w:rFonts w:ascii="Times New Roman" w:hAnsi="Times New Roman" w:cs="Times New Roman"/>
          <w:sz w:val="20"/>
          <w:szCs w:val="24"/>
          <w:lang w:val="en-US"/>
        </w:rPr>
        <w:t xml:space="preserve">Figure </w:t>
      </w:r>
      <w:r w:rsidRPr="000B2BA8">
        <w:rPr>
          <w:rFonts w:ascii="Times New Roman" w:hAnsi="Times New Roman" w:cs="Times New Roman"/>
          <w:sz w:val="20"/>
          <w:szCs w:val="24"/>
        </w:rPr>
        <w:fldChar w:fldCharType="begin"/>
      </w:r>
      <w:r w:rsidRPr="000B2BA8">
        <w:rPr>
          <w:rFonts w:ascii="Times New Roman" w:hAnsi="Times New Roman" w:cs="Times New Roman"/>
          <w:sz w:val="20"/>
          <w:szCs w:val="24"/>
          <w:lang w:val="en-US"/>
        </w:rPr>
        <w:instrText xml:space="preserve"> SEQ Figure \* ARABIC </w:instrText>
      </w:r>
      <w:r w:rsidRPr="000B2BA8">
        <w:rPr>
          <w:rFonts w:ascii="Times New Roman" w:hAnsi="Times New Roman" w:cs="Times New Roman"/>
          <w:sz w:val="20"/>
          <w:szCs w:val="24"/>
        </w:rPr>
        <w:fldChar w:fldCharType="separate"/>
      </w:r>
      <w:r w:rsidRPr="000B2BA8">
        <w:rPr>
          <w:rFonts w:ascii="Times New Roman" w:hAnsi="Times New Roman" w:cs="Times New Roman"/>
          <w:noProof/>
          <w:sz w:val="20"/>
          <w:szCs w:val="24"/>
          <w:lang w:val="en-US"/>
        </w:rPr>
        <w:t>8</w:t>
      </w:r>
      <w:r w:rsidRPr="000B2BA8">
        <w:rPr>
          <w:rFonts w:ascii="Times New Roman" w:hAnsi="Times New Roman" w:cs="Times New Roman"/>
          <w:sz w:val="20"/>
          <w:szCs w:val="24"/>
        </w:rPr>
        <w:fldChar w:fldCharType="end"/>
      </w:r>
      <w:r w:rsidRPr="000B2BA8">
        <w:rPr>
          <w:rFonts w:ascii="Times New Roman" w:hAnsi="Times New Roman" w:cs="Times New Roman"/>
          <w:sz w:val="20"/>
          <w:szCs w:val="24"/>
          <w:lang w:val="en-US"/>
        </w:rPr>
        <w:t>: Probability of a strategy for intubated patients of being cost-effective under different willingness to pay. Dotted line indicates the threshold where Dexamethasone strategy outperforms No treatment in probability</w:t>
      </w:r>
      <w:r w:rsidR="008122F4">
        <w:rPr>
          <w:rFonts w:ascii="Times New Roman" w:hAnsi="Times New Roman" w:cs="Times New Roman"/>
          <w:sz w:val="20"/>
          <w:szCs w:val="24"/>
          <w:lang w:val="en-US"/>
        </w:rPr>
        <w:t>.</w:t>
      </w:r>
    </w:p>
    <w:p w14:paraId="7E1EE076" w14:textId="77777777" w:rsidR="008C5DEE" w:rsidRPr="00CD0128" w:rsidRDefault="008C5DEE" w:rsidP="00A37478">
      <w:pPr>
        <w:spacing w:line="360" w:lineRule="auto"/>
        <w:rPr>
          <w:rFonts w:asciiTheme="majorHAnsi" w:hAnsiTheme="majorHAnsi" w:cstheme="majorHAnsi"/>
          <w:b/>
          <w:szCs w:val="24"/>
          <w:lang w:val="en-US"/>
        </w:rPr>
      </w:pPr>
    </w:p>
    <w:p w14:paraId="1DC9FB47" w14:textId="6DB53150" w:rsidR="00DE7EEA" w:rsidRDefault="00DE7EEA" w:rsidP="00A37478">
      <w:pPr>
        <w:spacing w:line="360" w:lineRule="auto"/>
        <w:rPr>
          <w:rFonts w:asciiTheme="majorHAnsi" w:hAnsiTheme="majorHAnsi" w:cstheme="majorHAnsi"/>
          <w:b/>
          <w:szCs w:val="24"/>
          <w:lang w:val="en-US"/>
        </w:rPr>
      </w:pPr>
      <w:r>
        <w:rPr>
          <w:rFonts w:asciiTheme="majorHAnsi" w:hAnsiTheme="majorHAnsi" w:cstheme="majorHAnsi"/>
          <w:b/>
          <w:szCs w:val="24"/>
          <w:lang w:val="en-US"/>
        </w:rPr>
        <w:t>Key Points for Decision Makers</w:t>
      </w:r>
    </w:p>
    <w:p w14:paraId="01960DCD" w14:textId="7B343B0A" w:rsidR="008C5DEE" w:rsidRPr="00DE7EEA" w:rsidRDefault="00624E5E" w:rsidP="00A37478">
      <w:pPr>
        <w:spacing w:line="360" w:lineRule="auto"/>
        <w:rPr>
          <w:rFonts w:asciiTheme="majorHAnsi" w:hAnsiTheme="majorHAnsi" w:cstheme="majorHAnsi"/>
          <w:b/>
          <w:szCs w:val="24"/>
        </w:rPr>
      </w:pPr>
      <w:proofErr w:type="spellStart"/>
      <w:r w:rsidRPr="00DE7EEA">
        <w:rPr>
          <w:rFonts w:asciiTheme="majorHAnsi" w:hAnsiTheme="majorHAnsi" w:cstheme="majorHAnsi"/>
          <w:b/>
          <w:szCs w:val="24"/>
        </w:rPr>
        <w:t>Discu</w:t>
      </w:r>
      <w:bookmarkStart w:id="30" w:name="_GoBack"/>
      <w:bookmarkEnd w:id="30"/>
      <w:r w:rsidRPr="00DE7EEA">
        <w:rPr>
          <w:rFonts w:asciiTheme="majorHAnsi" w:hAnsiTheme="majorHAnsi" w:cstheme="majorHAnsi"/>
          <w:b/>
          <w:szCs w:val="24"/>
        </w:rPr>
        <w:t>ssion</w:t>
      </w:r>
      <w:proofErr w:type="spellEnd"/>
    </w:p>
    <w:p w14:paraId="749C198E" w14:textId="77777777" w:rsidR="00BE55F8" w:rsidRPr="00DE7EEA" w:rsidRDefault="00BE55F8" w:rsidP="00A37478">
      <w:pPr>
        <w:spacing w:line="360" w:lineRule="auto"/>
        <w:rPr>
          <w:rFonts w:asciiTheme="majorHAnsi" w:hAnsiTheme="majorHAnsi" w:cstheme="majorHAnsi"/>
          <w:b/>
          <w:szCs w:val="24"/>
        </w:rPr>
      </w:pPr>
    </w:p>
    <w:p w14:paraId="238D639C" w14:textId="77777777" w:rsidR="0046711D" w:rsidRPr="00DE7EEA" w:rsidRDefault="0046711D" w:rsidP="00A37478">
      <w:pPr>
        <w:spacing w:line="360" w:lineRule="auto"/>
        <w:rPr>
          <w:rFonts w:asciiTheme="majorHAnsi" w:hAnsiTheme="majorHAnsi" w:cstheme="majorHAnsi"/>
          <w:b/>
          <w:sz w:val="26"/>
          <w:szCs w:val="26"/>
        </w:rPr>
      </w:pPr>
    </w:p>
    <w:p w14:paraId="023322D4" w14:textId="77777777" w:rsidR="0046711D" w:rsidRPr="00DE7EEA" w:rsidRDefault="0046711D" w:rsidP="00A37478">
      <w:pPr>
        <w:spacing w:line="360" w:lineRule="auto"/>
        <w:rPr>
          <w:rFonts w:asciiTheme="majorHAnsi" w:hAnsiTheme="majorHAnsi" w:cstheme="majorHAnsi"/>
          <w:b/>
          <w:sz w:val="26"/>
          <w:szCs w:val="26"/>
        </w:rPr>
      </w:pPr>
    </w:p>
    <w:p w14:paraId="7ECBD99B" w14:textId="5A65D8C1" w:rsidR="0046711D" w:rsidRPr="00DE7EEA" w:rsidRDefault="0046711D" w:rsidP="00A37478">
      <w:pPr>
        <w:spacing w:line="360" w:lineRule="auto"/>
        <w:rPr>
          <w:rFonts w:asciiTheme="majorHAnsi" w:hAnsiTheme="majorHAnsi" w:cstheme="majorHAnsi"/>
          <w:b/>
          <w:sz w:val="26"/>
          <w:szCs w:val="26"/>
        </w:rPr>
      </w:pPr>
    </w:p>
    <w:p w14:paraId="1039403E" w14:textId="7F623754" w:rsidR="00907C73" w:rsidRPr="00DE7EEA" w:rsidRDefault="00907C73" w:rsidP="00A37478">
      <w:pPr>
        <w:spacing w:line="360" w:lineRule="auto"/>
        <w:rPr>
          <w:rFonts w:asciiTheme="majorHAnsi" w:hAnsiTheme="majorHAnsi" w:cstheme="majorHAnsi"/>
          <w:b/>
          <w:sz w:val="26"/>
          <w:szCs w:val="26"/>
        </w:rPr>
      </w:pPr>
    </w:p>
    <w:p w14:paraId="75F1832E" w14:textId="4D426AAE" w:rsidR="00907C73" w:rsidRPr="00DE7EEA" w:rsidRDefault="00907C73" w:rsidP="00A37478">
      <w:pPr>
        <w:spacing w:line="360" w:lineRule="auto"/>
        <w:rPr>
          <w:rFonts w:asciiTheme="majorHAnsi" w:hAnsiTheme="majorHAnsi" w:cstheme="majorHAnsi"/>
          <w:b/>
          <w:sz w:val="26"/>
          <w:szCs w:val="26"/>
        </w:rPr>
      </w:pPr>
    </w:p>
    <w:p w14:paraId="08036F81" w14:textId="06D9569F" w:rsidR="00907C73" w:rsidRPr="00DE7EEA" w:rsidRDefault="00907C73" w:rsidP="00A37478">
      <w:pPr>
        <w:spacing w:line="360" w:lineRule="auto"/>
        <w:rPr>
          <w:rFonts w:asciiTheme="majorHAnsi" w:hAnsiTheme="majorHAnsi" w:cstheme="majorHAnsi"/>
          <w:b/>
          <w:sz w:val="26"/>
          <w:szCs w:val="26"/>
        </w:rPr>
      </w:pPr>
    </w:p>
    <w:p w14:paraId="5ADCD26C" w14:textId="77777777" w:rsidR="00907C73" w:rsidRPr="00DE7EEA" w:rsidRDefault="00907C73" w:rsidP="00A37478">
      <w:pPr>
        <w:spacing w:line="360" w:lineRule="auto"/>
        <w:rPr>
          <w:rFonts w:asciiTheme="majorHAnsi" w:hAnsiTheme="majorHAnsi" w:cstheme="majorHAnsi"/>
          <w:b/>
          <w:sz w:val="26"/>
          <w:szCs w:val="26"/>
        </w:rPr>
      </w:pPr>
    </w:p>
    <w:p w14:paraId="238D9C2F" w14:textId="77777777" w:rsidR="00D4065F" w:rsidRPr="00DE7EEA" w:rsidRDefault="00D4065F" w:rsidP="00CE34C2">
      <w:pPr>
        <w:widowControl w:val="0"/>
        <w:autoSpaceDE w:val="0"/>
        <w:autoSpaceDN w:val="0"/>
        <w:adjustRightInd w:val="0"/>
        <w:spacing w:line="360" w:lineRule="auto"/>
        <w:ind w:left="640" w:hanging="640"/>
        <w:rPr>
          <w:rFonts w:ascii="Times New Roman" w:hAnsi="Times New Roman" w:cs="Times New Roman"/>
          <w:b/>
          <w:sz w:val="26"/>
          <w:szCs w:val="26"/>
        </w:rPr>
      </w:pPr>
    </w:p>
    <w:p w14:paraId="3DF65B89" w14:textId="77777777" w:rsidR="00B53A43" w:rsidRPr="00DE7EEA" w:rsidRDefault="00B53A43" w:rsidP="00CE34C2">
      <w:pPr>
        <w:widowControl w:val="0"/>
        <w:autoSpaceDE w:val="0"/>
        <w:autoSpaceDN w:val="0"/>
        <w:adjustRightInd w:val="0"/>
        <w:spacing w:line="360" w:lineRule="auto"/>
        <w:ind w:left="640" w:hanging="640"/>
        <w:rPr>
          <w:rFonts w:ascii="Times New Roman" w:hAnsi="Times New Roman" w:cs="Times New Roman"/>
          <w:b/>
          <w:sz w:val="26"/>
          <w:szCs w:val="26"/>
        </w:rPr>
      </w:pPr>
    </w:p>
    <w:p w14:paraId="6D681129" w14:textId="6891D71D" w:rsidR="00CE34C2" w:rsidRPr="00673D1B" w:rsidRDefault="00A37478" w:rsidP="00CE34C2">
      <w:pPr>
        <w:widowControl w:val="0"/>
        <w:autoSpaceDE w:val="0"/>
        <w:autoSpaceDN w:val="0"/>
        <w:adjustRightInd w:val="0"/>
        <w:spacing w:line="360" w:lineRule="auto"/>
        <w:ind w:left="640" w:hanging="640"/>
        <w:rPr>
          <w:rFonts w:ascii="Times New Roman" w:hAnsi="Times New Roman" w:cs="Times New Roman"/>
          <w:b/>
          <w:sz w:val="26"/>
          <w:szCs w:val="26"/>
        </w:rPr>
      </w:pPr>
      <w:proofErr w:type="spellStart"/>
      <w:r w:rsidRPr="00673D1B">
        <w:rPr>
          <w:rFonts w:ascii="Times New Roman" w:hAnsi="Times New Roman" w:cs="Times New Roman"/>
          <w:b/>
          <w:sz w:val="26"/>
          <w:szCs w:val="26"/>
        </w:rPr>
        <w:t>References</w:t>
      </w:r>
      <w:proofErr w:type="spellEnd"/>
    </w:p>
    <w:p w14:paraId="2854EED3" w14:textId="265C1D03" w:rsidR="00A14E33" w:rsidRPr="00A14E33" w:rsidRDefault="00CE34C2" w:rsidP="00A14E33">
      <w:pPr>
        <w:widowControl w:val="0"/>
        <w:autoSpaceDE w:val="0"/>
        <w:autoSpaceDN w:val="0"/>
        <w:adjustRightInd w:val="0"/>
        <w:spacing w:line="360" w:lineRule="auto"/>
        <w:ind w:left="640" w:hanging="640"/>
        <w:rPr>
          <w:rFonts w:ascii="Times New Roman" w:hAnsi="Times New Roman" w:cs="Times New Roman"/>
          <w:noProof/>
          <w:sz w:val="24"/>
          <w:szCs w:val="24"/>
        </w:rPr>
      </w:pPr>
      <w:r w:rsidRPr="00BE77D3">
        <w:rPr>
          <w:rFonts w:ascii="Times New Roman" w:hAnsi="Times New Roman" w:cs="Times New Roman"/>
          <w:b/>
          <w:sz w:val="24"/>
          <w:szCs w:val="24"/>
        </w:rPr>
        <w:fldChar w:fldCharType="begin" w:fldLock="1"/>
      </w:r>
      <w:r w:rsidRPr="00BE77D3">
        <w:rPr>
          <w:rFonts w:ascii="Times New Roman" w:hAnsi="Times New Roman" w:cs="Times New Roman"/>
          <w:b/>
          <w:sz w:val="24"/>
          <w:szCs w:val="24"/>
        </w:rPr>
        <w:instrText xml:space="preserve">ADDIN Mendeley Bibliography CSL_BIBLIOGRAPHY </w:instrText>
      </w:r>
      <w:r w:rsidRPr="00BE77D3">
        <w:rPr>
          <w:rFonts w:ascii="Times New Roman" w:hAnsi="Times New Roman" w:cs="Times New Roman"/>
          <w:b/>
          <w:sz w:val="24"/>
          <w:szCs w:val="24"/>
        </w:rPr>
        <w:fldChar w:fldCharType="separate"/>
      </w:r>
      <w:r w:rsidR="00A14E33" w:rsidRPr="00A14E33">
        <w:rPr>
          <w:rFonts w:ascii="Times New Roman" w:hAnsi="Times New Roman" w:cs="Times New Roman"/>
          <w:noProof/>
          <w:sz w:val="24"/>
          <w:szCs w:val="24"/>
        </w:rPr>
        <w:t>1</w:t>
      </w:r>
      <w:r w:rsidR="00A14E33" w:rsidRPr="00A14E33">
        <w:rPr>
          <w:rFonts w:ascii="Times New Roman" w:hAnsi="Times New Roman" w:cs="Times New Roman"/>
          <w:noProof/>
          <w:sz w:val="24"/>
          <w:szCs w:val="24"/>
        </w:rPr>
        <w:tab/>
        <w:t>Secretaria de Salud. Informe Técnico Diario COVID-19 MÉXICO. 2020. https://www.gob.mx/cms/uploads/attachment/file/593517/Comunicado_Tecnico_Diario_COVID-19_2020.11.19.pdf.</w:t>
      </w:r>
    </w:p>
    <w:p w14:paraId="5D5ACD99"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301280">
        <w:rPr>
          <w:rFonts w:ascii="Times New Roman" w:hAnsi="Times New Roman" w:cs="Times New Roman"/>
          <w:noProof/>
          <w:sz w:val="24"/>
          <w:szCs w:val="24"/>
          <w:lang w:val="en-US"/>
        </w:rPr>
        <w:t>2</w:t>
      </w:r>
      <w:r w:rsidRPr="00301280">
        <w:rPr>
          <w:rFonts w:ascii="Times New Roman" w:hAnsi="Times New Roman" w:cs="Times New Roman"/>
          <w:noProof/>
          <w:sz w:val="24"/>
          <w:szCs w:val="24"/>
          <w:lang w:val="en-US"/>
        </w:rPr>
        <w:tab/>
        <w:t>John Hopkins University. COVID-19 Dashboard by the Center for Systems Science and Engineering (CSSE) at Johns Hopkins University (JHU). 2020. https://coronavirus.jhu.edu/map.html (accessed Dec 9, 2020).</w:t>
      </w:r>
    </w:p>
    <w:p w14:paraId="7F8E4237" w14:textId="77777777" w:rsidR="00A14E33" w:rsidRPr="00A14E33"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rPr>
      </w:pPr>
      <w:r w:rsidRPr="00A14E33">
        <w:rPr>
          <w:rFonts w:ascii="Times New Roman" w:hAnsi="Times New Roman" w:cs="Times New Roman"/>
          <w:noProof/>
          <w:sz w:val="24"/>
          <w:szCs w:val="24"/>
        </w:rPr>
        <w:t>3</w:t>
      </w:r>
      <w:r w:rsidRPr="00A14E33">
        <w:rPr>
          <w:rFonts w:ascii="Times New Roman" w:hAnsi="Times New Roman" w:cs="Times New Roman"/>
          <w:noProof/>
          <w:sz w:val="24"/>
          <w:szCs w:val="24"/>
        </w:rPr>
        <w:tab/>
        <w:t>Secretaría de Salud. Información referente a casos COVID-19 en México. Bases datos COVID 19 en México. 2020; published online Nov 19. https://datos.gob.mx/busca/dataset/informacion-referente-a-casos-covid-19-en-mexico/resource/3d7fb4a8-5763-4dba-a23f-a20edc7783f7 (accessed Dec 9, 2020).</w:t>
      </w:r>
    </w:p>
    <w:p w14:paraId="0F8F3DCE"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A14E33">
        <w:rPr>
          <w:rFonts w:ascii="Times New Roman" w:hAnsi="Times New Roman" w:cs="Times New Roman"/>
          <w:noProof/>
          <w:sz w:val="24"/>
          <w:szCs w:val="24"/>
        </w:rPr>
        <w:t>4</w:t>
      </w:r>
      <w:r w:rsidRPr="00A14E33">
        <w:rPr>
          <w:rFonts w:ascii="Times New Roman" w:hAnsi="Times New Roman" w:cs="Times New Roman"/>
          <w:noProof/>
          <w:sz w:val="24"/>
          <w:szCs w:val="24"/>
        </w:rPr>
        <w:tab/>
        <w:t xml:space="preserve">Consejo Nacional de Población (CONAPO). Proyecciones de la Población de los Municipios de México, 2015-2030. </w:t>
      </w:r>
      <w:r w:rsidRPr="00301280">
        <w:rPr>
          <w:rFonts w:ascii="Times New Roman" w:hAnsi="Times New Roman" w:cs="Times New Roman"/>
          <w:noProof/>
          <w:sz w:val="24"/>
          <w:szCs w:val="24"/>
          <w:lang w:val="en-US"/>
        </w:rPr>
        <w:t>2019; published online Sept 22. https://www.gob.mx/conapo/documentos/proyecciones-de-la-poblacion-de-los-municipios-de-mexico-2015-2030 (accessed Dec 9, 2020).</w:t>
      </w:r>
    </w:p>
    <w:p w14:paraId="0542CB33" w14:textId="77777777" w:rsidR="00A14E33" w:rsidRPr="00A14E33"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rPr>
      </w:pPr>
      <w:r w:rsidRPr="00A14E33">
        <w:rPr>
          <w:rFonts w:ascii="Times New Roman" w:hAnsi="Times New Roman" w:cs="Times New Roman"/>
          <w:noProof/>
          <w:sz w:val="24"/>
          <w:szCs w:val="24"/>
        </w:rPr>
        <w:t>5</w:t>
      </w:r>
      <w:r w:rsidRPr="00A14E33">
        <w:rPr>
          <w:rFonts w:ascii="Times New Roman" w:hAnsi="Times New Roman" w:cs="Times New Roman"/>
          <w:noProof/>
          <w:sz w:val="24"/>
          <w:szCs w:val="24"/>
        </w:rPr>
        <w:tab/>
        <w:t>H. Consejo Técnico. Acuerdo relativo a la Aprobación de los Costos Unitarios por Nivel de Atención Médica actualizadas al año 2021. México: Diario Oficial de la Federación, 2020.</w:t>
      </w:r>
    </w:p>
    <w:p w14:paraId="6E7A2251"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A14E33">
        <w:rPr>
          <w:rFonts w:ascii="Times New Roman" w:hAnsi="Times New Roman" w:cs="Times New Roman"/>
          <w:noProof/>
          <w:sz w:val="24"/>
          <w:szCs w:val="24"/>
        </w:rPr>
        <w:t>6</w:t>
      </w:r>
      <w:r w:rsidRPr="00A14E33">
        <w:rPr>
          <w:rFonts w:ascii="Times New Roman" w:hAnsi="Times New Roman" w:cs="Times New Roman"/>
          <w:noProof/>
          <w:sz w:val="24"/>
          <w:szCs w:val="24"/>
        </w:rPr>
        <w:tab/>
        <w:t xml:space="preserve">Gobierno de México. El IMSS atiende a 6 de cada 10 mexicanos. Acercando el IMSS al Ciudad. </w:t>
      </w:r>
      <w:r w:rsidRPr="00301280">
        <w:rPr>
          <w:rFonts w:ascii="Times New Roman" w:hAnsi="Times New Roman" w:cs="Times New Roman"/>
          <w:noProof/>
          <w:sz w:val="24"/>
          <w:szCs w:val="24"/>
          <w:lang w:val="en-US"/>
        </w:rPr>
        <w:t>2018; published online July. http://www.imss.gob.mx/prensa/archivo/201807/191 (accessed May 13, 2021).</w:t>
      </w:r>
    </w:p>
    <w:p w14:paraId="5E835F81"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301280">
        <w:rPr>
          <w:rFonts w:ascii="Times New Roman" w:hAnsi="Times New Roman" w:cs="Times New Roman"/>
          <w:noProof/>
          <w:sz w:val="24"/>
          <w:szCs w:val="24"/>
          <w:lang w:val="en-US"/>
        </w:rPr>
        <w:t>7</w:t>
      </w:r>
      <w:r w:rsidRPr="00301280">
        <w:rPr>
          <w:rFonts w:ascii="Times New Roman" w:hAnsi="Times New Roman" w:cs="Times New Roman"/>
          <w:noProof/>
          <w:sz w:val="24"/>
          <w:szCs w:val="24"/>
          <w:lang w:val="en-US"/>
        </w:rPr>
        <w:tab/>
        <w:t>The World Bank. Current health expenditures per capita (current $US). 2018. https://data.worldbank.org/indicator/SH.XPD.CHEX.PC.CD?locations=MX.</w:t>
      </w:r>
    </w:p>
    <w:p w14:paraId="70F3CF39"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301280">
        <w:rPr>
          <w:rFonts w:ascii="Times New Roman" w:hAnsi="Times New Roman" w:cs="Times New Roman"/>
          <w:noProof/>
          <w:sz w:val="24"/>
          <w:szCs w:val="24"/>
          <w:lang w:val="en-US"/>
        </w:rPr>
        <w:t>8</w:t>
      </w:r>
      <w:r w:rsidRPr="00301280">
        <w:rPr>
          <w:rFonts w:ascii="Times New Roman" w:hAnsi="Times New Roman" w:cs="Times New Roman"/>
          <w:noProof/>
          <w:sz w:val="24"/>
          <w:szCs w:val="24"/>
          <w:lang w:val="en-US"/>
        </w:rPr>
        <w:tab/>
        <w:t xml:space="preserve">Pohar Perme M, Klemen P. Pohar Perme, Pavlič - 2018 - Nonparametric relative survival analysis with the R package relsurv.pdf. </w:t>
      </w:r>
      <w:r w:rsidRPr="00301280">
        <w:rPr>
          <w:rFonts w:ascii="Times New Roman" w:hAnsi="Times New Roman" w:cs="Times New Roman"/>
          <w:i/>
          <w:iCs/>
          <w:noProof/>
          <w:sz w:val="24"/>
          <w:szCs w:val="24"/>
          <w:lang w:val="en-US"/>
        </w:rPr>
        <w:t>J Stat Softw</w:t>
      </w:r>
      <w:r w:rsidRPr="00301280">
        <w:rPr>
          <w:rFonts w:ascii="Times New Roman" w:hAnsi="Times New Roman" w:cs="Times New Roman"/>
          <w:noProof/>
          <w:sz w:val="24"/>
          <w:szCs w:val="24"/>
          <w:lang w:val="en-US"/>
        </w:rPr>
        <w:t xml:space="preserve"> 2018; </w:t>
      </w:r>
      <w:r w:rsidRPr="00301280">
        <w:rPr>
          <w:rFonts w:ascii="Times New Roman" w:hAnsi="Times New Roman" w:cs="Times New Roman"/>
          <w:b/>
          <w:bCs/>
          <w:noProof/>
          <w:sz w:val="24"/>
          <w:szCs w:val="24"/>
          <w:lang w:val="en-US"/>
        </w:rPr>
        <w:t>87</w:t>
      </w:r>
      <w:r w:rsidRPr="00301280">
        <w:rPr>
          <w:rFonts w:ascii="Times New Roman" w:hAnsi="Times New Roman" w:cs="Times New Roman"/>
          <w:noProof/>
          <w:sz w:val="24"/>
          <w:szCs w:val="24"/>
          <w:lang w:val="en-US"/>
        </w:rPr>
        <w:t>. DOI:https://doi.org/10.18637/jss.v087.i08.</w:t>
      </w:r>
    </w:p>
    <w:p w14:paraId="5461A51B"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301280">
        <w:rPr>
          <w:rFonts w:ascii="Times New Roman" w:hAnsi="Times New Roman" w:cs="Times New Roman"/>
          <w:noProof/>
          <w:sz w:val="24"/>
          <w:szCs w:val="24"/>
          <w:lang w:val="en-US"/>
        </w:rPr>
        <w:lastRenderedPageBreak/>
        <w:t>9</w:t>
      </w:r>
      <w:r w:rsidRPr="00301280">
        <w:rPr>
          <w:rFonts w:ascii="Times New Roman" w:hAnsi="Times New Roman" w:cs="Times New Roman"/>
          <w:noProof/>
          <w:sz w:val="24"/>
          <w:szCs w:val="24"/>
          <w:lang w:val="en-US"/>
        </w:rPr>
        <w:tab/>
        <w:t xml:space="preserve">EDERER F, AXTELL L, CUTLER S. The relative survival rate: a statistical methodology. </w:t>
      </w:r>
      <w:r w:rsidRPr="00301280">
        <w:rPr>
          <w:rFonts w:ascii="Times New Roman" w:hAnsi="Times New Roman" w:cs="Times New Roman"/>
          <w:i/>
          <w:iCs/>
          <w:noProof/>
          <w:sz w:val="24"/>
          <w:szCs w:val="24"/>
          <w:lang w:val="en-US"/>
        </w:rPr>
        <w:t>Natl Cancer Inst Monogr</w:t>
      </w:r>
      <w:r w:rsidRPr="00301280">
        <w:rPr>
          <w:rFonts w:ascii="Times New Roman" w:hAnsi="Times New Roman" w:cs="Times New Roman"/>
          <w:noProof/>
          <w:sz w:val="24"/>
          <w:szCs w:val="24"/>
          <w:lang w:val="en-US"/>
        </w:rPr>
        <w:t xml:space="preserve"> 1961; </w:t>
      </w:r>
      <w:r w:rsidRPr="00301280">
        <w:rPr>
          <w:rFonts w:ascii="Times New Roman" w:hAnsi="Times New Roman" w:cs="Times New Roman"/>
          <w:b/>
          <w:bCs/>
          <w:noProof/>
          <w:sz w:val="24"/>
          <w:szCs w:val="24"/>
          <w:lang w:val="en-US"/>
        </w:rPr>
        <w:t>6</w:t>
      </w:r>
      <w:r w:rsidRPr="00301280">
        <w:rPr>
          <w:rFonts w:ascii="Times New Roman" w:hAnsi="Times New Roman" w:cs="Times New Roman"/>
          <w:noProof/>
          <w:sz w:val="24"/>
          <w:szCs w:val="24"/>
          <w:lang w:val="en-US"/>
        </w:rPr>
        <w:t>: 101.</w:t>
      </w:r>
    </w:p>
    <w:p w14:paraId="4107F020"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301280">
        <w:rPr>
          <w:rFonts w:ascii="Times New Roman" w:hAnsi="Times New Roman" w:cs="Times New Roman"/>
          <w:noProof/>
          <w:sz w:val="24"/>
          <w:szCs w:val="24"/>
          <w:lang w:val="en-US"/>
        </w:rPr>
        <w:t>10</w:t>
      </w:r>
      <w:r w:rsidRPr="00301280">
        <w:rPr>
          <w:rFonts w:ascii="Times New Roman" w:hAnsi="Times New Roman" w:cs="Times New Roman"/>
          <w:noProof/>
          <w:sz w:val="24"/>
          <w:szCs w:val="24"/>
          <w:lang w:val="en-US"/>
        </w:rPr>
        <w:tab/>
        <w:t>Pohar Perme M. Package ‘ relsurv ’. 2018. https://cran.r-project.org/web/packages/relsurv/relsurv.pdf.</w:t>
      </w:r>
    </w:p>
    <w:p w14:paraId="6893C401"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A14E33">
        <w:rPr>
          <w:rFonts w:ascii="Times New Roman" w:hAnsi="Times New Roman" w:cs="Times New Roman"/>
          <w:noProof/>
          <w:sz w:val="24"/>
          <w:szCs w:val="24"/>
        </w:rPr>
        <w:t>11</w:t>
      </w:r>
      <w:r w:rsidRPr="00A14E33">
        <w:rPr>
          <w:rFonts w:ascii="Times New Roman" w:hAnsi="Times New Roman" w:cs="Times New Roman"/>
          <w:noProof/>
          <w:sz w:val="24"/>
          <w:szCs w:val="24"/>
        </w:rPr>
        <w:tab/>
        <w:t xml:space="preserve">Alarid-Escudero F, Kuntz KM. </w:t>
      </w:r>
      <w:r w:rsidRPr="00301280">
        <w:rPr>
          <w:rFonts w:ascii="Times New Roman" w:hAnsi="Times New Roman" w:cs="Times New Roman"/>
          <w:noProof/>
          <w:sz w:val="24"/>
          <w:szCs w:val="24"/>
          <w:lang w:val="en-US"/>
        </w:rPr>
        <w:t xml:space="preserve">Potential Bias Associated with Modeling the Effectiveness of Healthcare Interventions in Reducing Mortality Using an Overall Hazard Ratio. </w:t>
      </w:r>
      <w:r w:rsidRPr="00301280">
        <w:rPr>
          <w:rFonts w:ascii="Times New Roman" w:hAnsi="Times New Roman" w:cs="Times New Roman"/>
          <w:i/>
          <w:iCs/>
          <w:noProof/>
          <w:sz w:val="24"/>
          <w:szCs w:val="24"/>
          <w:lang w:val="en-US"/>
        </w:rPr>
        <w:t>Pharmacoeconomics</w:t>
      </w:r>
      <w:r w:rsidRPr="00301280">
        <w:rPr>
          <w:rFonts w:ascii="Times New Roman" w:hAnsi="Times New Roman" w:cs="Times New Roman"/>
          <w:noProof/>
          <w:sz w:val="24"/>
          <w:szCs w:val="24"/>
          <w:lang w:val="en-US"/>
        </w:rPr>
        <w:t xml:space="preserve"> 2020; </w:t>
      </w:r>
      <w:r w:rsidRPr="00301280">
        <w:rPr>
          <w:rFonts w:ascii="Times New Roman" w:hAnsi="Times New Roman" w:cs="Times New Roman"/>
          <w:b/>
          <w:bCs/>
          <w:noProof/>
          <w:sz w:val="24"/>
          <w:szCs w:val="24"/>
          <w:lang w:val="en-US"/>
        </w:rPr>
        <w:t>38</w:t>
      </w:r>
      <w:r w:rsidRPr="00301280">
        <w:rPr>
          <w:rFonts w:ascii="Times New Roman" w:hAnsi="Times New Roman" w:cs="Times New Roman"/>
          <w:noProof/>
          <w:sz w:val="24"/>
          <w:szCs w:val="24"/>
          <w:lang w:val="en-US"/>
        </w:rPr>
        <w:t>: 285–96.</w:t>
      </w:r>
    </w:p>
    <w:p w14:paraId="07D3460A"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301280">
        <w:rPr>
          <w:rFonts w:ascii="Times New Roman" w:hAnsi="Times New Roman" w:cs="Times New Roman"/>
          <w:noProof/>
          <w:sz w:val="24"/>
          <w:szCs w:val="24"/>
          <w:lang w:val="en-US"/>
        </w:rPr>
        <w:t>12</w:t>
      </w:r>
      <w:r w:rsidRPr="00301280">
        <w:rPr>
          <w:rFonts w:ascii="Times New Roman" w:hAnsi="Times New Roman" w:cs="Times New Roman"/>
          <w:noProof/>
          <w:sz w:val="24"/>
          <w:szCs w:val="24"/>
          <w:lang w:val="en-US"/>
        </w:rPr>
        <w:tab/>
        <w:t xml:space="preserve">The RECOVERY Collaborative Group. Dexamethasone in Hospitalized Patients with Covid-19 — Preliminary Report. </w:t>
      </w:r>
      <w:r w:rsidRPr="00301280">
        <w:rPr>
          <w:rFonts w:ascii="Times New Roman" w:hAnsi="Times New Roman" w:cs="Times New Roman"/>
          <w:i/>
          <w:iCs/>
          <w:noProof/>
          <w:sz w:val="24"/>
          <w:szCs w:val="24"/>
          <w:lang w:val="en-US"/>
        </w:rPr>
        <w:t>N Engl J Med</w:t>
      </w:r>
      <w:r w:rsidRPr="00301280">
        <w:rPr>
          <w:rFonts w:ascii="Times New Roman" w:hAnsi="Times New Roman" w:cs="Times New Roman"/>
          <w:noProof/>
          <w:sz w:val="24"/>
          <w:szCs w:val="24"/>
          <w:lang w:val="en-US"/>
        </w:rPr>
        <w:t xml:space="preserve"> 2020; : 1–11.</w:t>
      </w:r>
    </w:p>
    <w:p w14:paraId="4F32A1C8" w14:textId="77777777" w:rsidR="00A14E33" w:rsidRPr="00A14E33"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rPr>
      </w:pPr>
      <w:r w:rsidRPr="00301280">
        <w:rPr>
          <w:rFonts w:ascii="Times New Roman" w:hAnsi="Times New Roman" w:cs="Times New Roman"/>
          <w:noProof/>
          <w:sz w:val="24"/>
          <w:szCs w:val="24"/>
          <w:lang w:val="en-US"/>
        </w:rPr>
        <w:t>13</w:t>
      </w:r>
      <w:r w:rsidRPr="00301280">
        <w:rPr>
          <w:rFonts w:ascii="Times New Roman" w:hAnsi="Times New Roman" w:cs="Times New Roman"/>
          <w:noProof/>
          <w:sz w:val="24"/>
          <w:szCs w:val="24"/>
          <w:lang w:val="en-US"/>
        </w:rPr>
        <w:tab/>
        <w:t xml:space="preserve">Beigel JH, Tomashek KM, Dodd LE, </w:t>
      </w:r>
      <w:r w:rsidRPr="00301280">
        <w:rPr>
          <w:rFonts w:ascii="Times New Roman" w:hAnsi="Times New Roman" w:cs="Times New Roman"/>
          <w:i/>
          <w:iCs/>
          <w:noProof/>
          <w:sz w:val="24"/>
          <w:szCs w:val="24"/>
          <w:lang w:val="en-US"/>
        </w:rPr>
        <w:t>et al.</w:t>
      </w:r>
      <w:r w:rsidRPr="00301280">
        <w:rPr>
          <w:rFonts w:ascii="Times New Roman" w:hAnsi="Times New Roman" w:cs="Times New Roman"/>
          <w:noProof/>
          <w:sz w:val="24"/>
          <w:szCs w:val="24"/>
          <w:lang w:val="en-US"/>
        </w:rPr>
        <w:t xml:space="preserve"> Remdesivir for the Treatment of Covid-19 — Final Report. </w:t>
      </w:r>
      <w:r w:rsidRPr="00A14E33">
        <w:rPr>
          <w:rFonts w:ascii="Times New Roman" w:hAnsi="Times New Roman" w:cs="Times New Roman"/>
          <w:i/>
          <w:iCs/>
          <w:noProof/>
          <w:sz w:val="24"/>
          <w:szCs w:val="24"/>
        </w:rPr>
        <w:t>N Engl J Med</w:t>
      </w:r>
      <w:r w:rsidRPr="00A14E33">
        <w:rPr>
          <w:rFonts w:ascii="Times New Roman" w:hAnsi="Times New Roman" w:cs="Times New Roman"/>
          <w:noProof/>
          <w:sz w:val="24"/>
          <w:szCs w:val="24"/>
        </w:rPr>
        <w:t xml:space="preserve"> 2020; </w:t>
      </w:r>
      <w:r w:rsidRPr="00A14E33">
        <w:rPr>
          <w:rFonts w:ascii="Times New Roman" w:hAnsi="Times New Roman" w:cs="Times New Roman"/>
          <w:b/>
          <w:bCs/>
          <w:noProof/>
          <w:sz w:val="24"/>
          <w:szCs w:val="24"/>
        </w:rPr>
        <w:t>383</w:t>
      </w:r>
      <w:r w:rsidRPr="00A14E33">
        <w:rPr>
          <w:rFonts w:ascii="Times New Roman" w:hAnsi="Times New Roman" w:cs="Times New Roman"/>
          <w:noProof/>
          <w:sz w:val="24"/>
          <w:szCs w:val="24"/>
        </w:rPr>
        <w:t>: 1813–26.</w:t>
      </w:r>
    </w:p>
    <w:p w14:paraId="64755FAE"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A14E33">
        <w:rPr>
          <w:rFonts w:ascii="Times New Roman" w:hAnsi="Times New Roman" w:cs="Times New Roman"/>
          <w:noProof/>
          <w:sz w:val="24"/>
          <w:szCs w:val="24"/>
        </w:rPr>
        <w:t>14</w:t>
      </w:r>
      <w:r w:rsidRPr="00A14E33">
        <w:rPr>
          <w:rFonts w:ascii="Times New Roman" w:hAnsi="Times New Roman" w:cs="Times New Roman"/>
          <w:noProof/>
          <w:sz w:val="24"/>
          <w:szCs w:val="24"/>
        </w:rPr>
        <w:tab/>
        <w:t xml:space="preserve">Marconi VC, Palacios GMR, Hsieh L, </w:t>
      </w:r>
      <w:r w:rsidRPr="00A14E33">
        <w:rPr>
          <w:rFonts w:ascii="Times New Roman" w:hAnsi="Times New Roman" w:cs="Times New Roman"/>
          <w:i/>
          <w:iCs/>
          <w:noProof/>
          <w:sz w:val="24"/>
          <w:szCs w:val="24"/>
        </w:rPr>
        <w:t>et al.</w:t>
      </w:r>
      <w:r w:rsidRPr="00A14E33">
        <w:rPr>
          <w:rFonts w:ascii="Times New Roman" w:hAnsi="Times New Roman" w:cs="Times New Roman"/>
          <w:noProof/>
          <w:sz w:val="24"/>
          <w:szCs w:val="24"/>
        </w:rPr>
        <w:t xml:space="preserve"> </w:t>
      </w:r>
      <w:r w:rsidRPr="00301280">
        <w:rPr>
          <w:rFonts w:ascii="Times New Roman" w:hAnsi="Times New Roman" w:cs="Times New Roman"/>
          <w:noProof/>
          <w:sz w:val="24"/>
          <w:szCs w:val="24"/>
          <w:lang w:val="en-US"/>
        </w:rPr>
        <w:t>Baricitinib plus Remdesivir for Hospitalized Adults with Covid-19. 2020; : 1–13.</w:t>
      </w:r>
    </w:p>
    <w:p w14:paraId="05E470E1" w14:textId="77777777" w:rsidR="00A14E33" w:rsidRPr="00A14E33"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rPr>
      </w:pPr>
      <w:r w:rsidRPr="00301280">
        <w:rPr>
          <w:rFonts w:ascii="Times New Roman" w:hAnsi="Times New Roman" w:cs="Times New Roman"/>
          <w:noProof/>
          <w:sz w:val="24"/>
          <w:szCs w:val="24"/>
          <w:lang w:val="en-US"/>
        </w:rPr>
        <w:t>15</w:t>
      </w:r>
      <w:r w:rsidRPr="00301280">
        <w:rPr>
          <w:rFonts w:ascii="Times New Roman" w:hAnsi="Times New Roman" w:cs="Times New Roman"/>
          <w:noProof/>
          <w:sz w:val="24"/>
          <w:szCs w:val="24"/>
          <w:lang w:val="en-US"/>
        </w:rPr>
        <w:tab/>
        <w:t xml:space="preserve">Krijkamp EM, Alarid-Escudero F, Enns EA, Jalal HJ, Hunink MGM, Pechlivanoglou P. Microsimulation Modeling for Health Decision Sciences Using R: A Tutorial. </w:t>
      </w:r>
      <w:r w:rsidRPr="00A14E33">
        <w:rPr>
          <w:rFonts w:ascii="Times New Roman" w:hAnsi="Times New Roman" w:cs="Times New Roman"/>
          <w:i/>
          <w:iCs/>
          <w:noProof/>
          <w:sz w:val="24"/>
          <w:szCs w:val="24"/>
        </w:rPr>
        <w:t>Med Decis Mak</w:t>
      </w:r>
      <w:r w:rsidRPr="00A14E33">
        <w:rPr>
          <w:rFonts w:ascii="Times New Roman" w:hAnsi="Times New Roman" w:cs="Times New Roman"/>
          <w:noProof/>
          <w:sz w:val="24"/>
          <w:szCs w:val="24"/>
        </w:rPr>
        <w:t xml:space="preserve"> 2018; </w:t>
      </w:r>
      <w:r w:rsidRPr="00A14E33">
        <w:rPr>
          <w:rFonts w:ascii="Times New Roman" w:hAnsi="Times New Roman" w:cs="Times New Roman"/>
          <w:b/>
          <w:bCs/>
          <w:noProof/>
          <w:sz w:val="24"/>
          <w:szCs w:val="24"/>
        </w:rPr>
        <w:t>38</w:t>
      </w:r>
      <w:r w:rsidRPr="00A14E33">
        <w:rPr>
          <w:rFonts w:ascii="Times New Roman" w:hAnsi="Times New Roman" w:cs="Times New Roman"/>
          <w:noProof/>
          <w:sz w:val="24"/>
          <w:szCs w:val="24"/>
        </w:rPr>
        <w:t>: 400–22.</w:t>
      </w:r>
    </w:p>
    <w:p w14:paraId="27CB12F9"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A14E33">
        <w:rPr>
          <w:rFonts w:ascii="Times New Roman" w:hAnsi="Times New Roman" w:cs="Times New Roman"/>
          <w:noProof/>
          <w:sz w:val="24"/>
          <w:szCs w:val="24"/>
        </w:rPr>
        <w:t>16</w:t>
      </w:r>
      <w:r w:rsidRPr="00A14E33">
        <w:rPr>
          <w:rFonts w:ascii="Times New Roman" w:hAnsi="Times New Roman" w:cs="Times New Roman"/>
          <w:noProof/>
          <w:sz w:val="24"/>
          <w:szCs w:val="24"/>
        </w:rPr>
        <w:tab/>
        <w:t xml:space="preserve">Alarid-Escudero F, Krijkamp EM, Pechlivanoglou P, </w:t>
      </w:r>
      <w:r w:rsidRPr="00A14E33">
        <w:rPr>
          <w:rFonts w:ascii="Times New Roman" w:hAnsi="Times New Roman" w:cs="Times New Roman"/>
          <w:i/>
          <w:iCs/>
          <w:noProof/>
          <w:sz w:val="24"/>
          <w:szCs w:val="24"/>
        </w:rPr>
        <w:t>et al.</w:t>
      </w:r>
      <w:r w:rsidRPr="00A14E33">
        <w:rPr>
          <w:rFonts w:ascii="Times New Roman" w:hAnsi="Times New Roman" w:cs="Times New Roman"/>
          <w:noProof/>
          <w:sz w:val="24"/>
          <w:szCs w:val="24"/>
        </w:rPr>
        <w:t xml:space="preserve"> </w:t>
      </w:r>
      <w:r w:rsidRPr="00301280">
        <w:rPr>
          <w:rFonts w:ascii="Times New Roman" w:hAnsi="Times New Roman" w:cs="Times New Roman"/>
          <w:noProof/>
          <w:sz w:val="24"/>
          <w:szCs w:val="24"/>
          <w:lang w:val="en-US"/>
        </w:rPr>
        <w:t xml:space="preserve">A need for change! A coding framework for improving transparency in decision modeling. </w:t>
      </w:r>
      <w:r w:rsidRPr="00301280">
        <w:rPr>
          <w:rFonts w:ascii="Times New Roman" w:hAnsi="Times New Roman" w:cs="Times New Roman"/>
          <w:i/>
          <w:iCs/>
          <w:noProof/>
          <w:sz w:val="24"/>
          <w:szCs w:val="24"/>
          <w:lang w:val="en-US"/>
        </w:rPr>
        <w:t>Pharmacoeconomics</w:t>
      </w:r>
      <w:r w:rsidRPr="00301280">
        <w:rPr>
          <w:rFonts w:ascii="Times New Roman" w:hAnsi="Times New Roman" w:cs="Times New Roman"/>
          <w:noProof/>
          <w:sz w:val="24"/>
          <w:szCs w:val="24"/>
          <w:lang w:val="en-US"/>
        </w:rPr>
        <w:t xml:space="preserve"> 2019; </w:t>
      </w:r>
      <w:r w:rsidRPr="00301280">
        <w:rPr>
          <w:rFonts w:ascii="Times New Roman" w:hAnsi="Times New Roman" w:cs="Times New Roman"/>
          <w:b/>
          <w:bCs/>
          <w:noProof/>
          <w:sz w:val="24"/>
          <w:szCs w:val="24"/>
          <w:lang w:val="en-US"/>
        </w:rPr>
        <w:t>37</w:t>
      </w:r>
      <w:r w:rsidRPr="00301280">
        <w:rPr>
          <w:rFonts w:ascii="Times New Roman" w:hAnsi="Times New Roman" w:cs="Times New Roman"/>
          <w:noProof/>
          <w:sz w:val="24"/>
          <w:szCs w:val="24"/>
          <w:lang w:val="en-US"/>
        </w:rPr>
        <w:t>: 1329–1339.</w:t>
      </w:r>
    </w:p>
    <w:p w14:paraId="34A3ACE1"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szCs w:val="24"/>
          <w:lang w:val="en-US"/>
        </w:rPr>
      </w:pPr>
      <w:r w:rsidRPr="00301280">
        <w:rPr>
          <w:rFonts w:ascii="Times New Roman" w:hAnsi="Times New Roman" w:cs="Times New Roman"/>
          <w:noProof/>
          <w:sz w:val="24"/>
          <w:szCs w:val="24"/>
          <w:lang w:val="en-US"/>
        </w:rPr>
        <w:t>17</w:t>
      </w:r>
      <w:r w:rsidRPr="00301280">
        <w:rPr>
          <w:rFonts w:ascii="Times New Roman" w:hAnsi="Times New Roman" w:cs="Times New Roman"/>
          <w:noProof/>
          <w:sz w:val="24"/>
          <w:szCs w:val="24"/>
          <w:lang w:val="en-US"/>
        </w:rPr>
        <w:tab/>
        <w:t>R Core Team. R: A Language and Environment for Statistical Computing. 2013. http://www.r-project.org.</w:t>
      </w:r>
    </w:p>
    <w:p w14:paraId="062C0617" w14:textId="77777777" w:rsidR="00A14E33" w:rsidRPr="00301280" w:rsidRDefault="00A14E33" w:rsidP="00A14E33">
      <w:pPr>
        <w:widowControl w:val="0"/>
        <w:autoSpaceDE w:val="0"/>
        <w:autoSpaceDN w:val="0"/>
        <w:adjustRightInd w:val="0"/>
        <w:spacing w:line="360" w:lineRule="auto"/>
        <w:ind w:left="640" w:hanging="640"/>
        <w:rPr>
          <w:rFonts w:ascii="Times New Roman" w:hAnsi="Times New Roman" w:cs="Times New Roman"/>
          <w:noProof/>
          <w:sz w:val="24"/>
          <w:lang w:val="en-US"/>
        </w:rPr>
      </w:pPr>
      <w:r w:rsidRPr="00301280">
        <w:rPr>
          <w:rFonts w:ascii="Times New Roman" w:hAnsi="Times New Roman" w:cs="Times New Roman"/>
          <w:noProof/>
          <w:sz w:val="24"/>
          <w:szCs w:val="24"/>
          <w:lang w:val="en-US"/>
        </w:rPr>
        <w:t>18</w:t>
      </w:r>
      <w:r w:rsidRPr="00301280">
        <w:rPr>
          <w:rFonts w:ascii="Times New Roman" w:hAnsi="Times New Roman" w:cs="Times New Roman"/>
          <w:noProof/>
          <w:sz w:val="24"/>
          <w:szCs w:val="24"/>
          <w:lang w:val="en-US"/>
        </w:rPr>
        <w:tab/>
        <w:t>Rstudio Team. RStudio: Integrated Development for R. 2020. http://www.rstudio.com/.</w:t>
      </w:r>
    </w:p>
    <w:p w14:paraId="3D8EBCE7" w14:textId="77777777" w:rsidR="00CE34C2" w:rsidRPr="00CD0128" w:rsidRDefault="00CE34C2" w:rsidP="00210EA6">
      <w:pPr>
        <w:spacing w:line="360" w:lineRule="auto"/>
        <w:jc w:val="both"/>
        <w:rPr>
          <w:rFonts w:asciiTheme="majorHAnsi" w:hAnsiTheme="majorHAnsi" w:cstheme="majorHAnsi"/>
          <w:szCs w:val="24"/>
          <w:lang w:val="en-US"/>
        </w:rPr>
      </w:pPr>
      <w:r w:rsidRPr="00BE77D3">
        <w:rPr>
          <w:rFonts w:ascii="Times New Roman" w:hAnsi="Times New Roman" w:cs="Times New Roman"/>
          <w:b/>
          <w:sz w:val="24"/>
          <w:szCs w:val="24"/>
        </w:rPr>
        <w:fldChar w:fldCharType="end"/>
      </w:r>
    </w:p>
    <w:p w14:paraId="27F1C6E8" w14:textId="77777777" w:rsidR="00E01353" w:rsidRPr="00CD0128" w:rsidRDefault="00E01353" w:rsidP="00E01353">
      <w:pPr>
        <w:spacing w:line="360" w:lineRule="auto"/>
        <w:jc w:val="both"/>
        <w:rPr>
          <w:rFonts w:asciiTheme="majorHAnsi" w:hAnsiTheme="majorHAnsi" w:cstheme="majorHAnsi"/>
          <w:szCs w:val="24"/>
          <w:lang w:val="en-US"/>
        </w:rPr>
      </w:pPr>
    </w:p>
    <w:p w14:paraId="016875B9" w14:textId="77777777" w:rsidR="00BE55F8" w:rsidRPr="00CD0128" w:rsidRDefault="00BE55F8">
      <w:pPr>
        <w:rPr>
          <w:rFonts w:asciiTheme="majorHAnsi" w:hAnsiTheme="majorHAnsi" w:cstheme="majorHAnsi"/>
          <w:lang w:val="en-US"/>
        </w:rPr>
      </w:pPr>
    </w:p>
    <w:p w14:paraId="1F78D99B" w14:textId="77777777" w:rsidR="00BE55F8" w:rsidRPr="00CD0128" w:rsidRDefault="00BE55F8">
      <w:pPr>
        <w:rPr>
          <w:rFonts w:asciiTheme="majorHAnsi" w:hAnsiTheme="majorHAnsi" w:cstheme="majorHAnsi"/>
          <w:lang w:val="en-US"/>
        </w:rPr>
      </w:pPr>
    </w:p>
    <w:p w14:paraId="7A40C6E7" w14:textId="77777777" w:rsidR="00BE55F8" w:rsidRPr="00CD0128" w:rsidRDefault="00BE55F8">
      <w:pPr>
        <w:rPr>
          <w:rFonts w:asciiTheme="majorHAnsi" w:hAnsiTheme="majorHAnsi" w:cstheme="majorHAnsi"/>
          <w:lang w:val="en-US"/>
        </w:rPr>
      </w:pPr>
    </w:p>
    <w:p w14:paraId="300441D9" w14:textId="2E5EEE56" w:rsidR="00907C73" w:rsidRDefault="00907C73">
      <w:pPr>
        <w:rPr>
          <w:rFonts w:asciiTheme="majorHAnsi" w:hAnsiTheme="majorHAnsi" w:cstheme="majorHAnsi"/>
          <w:lang w:val="en-US"/>
        </w:rPr>
      </w:pPr>
    </w:p>
    <w:p w14:paraId="634F6E3A" w14:textId="77777777" w:rsidR="00EA1421" w:rsidRDefault="00EA1421" w:rsidP="00C34690">
      <w:pPr>
        <w:rPr>
          <w:rFonts w:ascii="Times New Roman" w:hAnsi="Times New Roman" w:cs="Times New Roman"/>
          <w:b/>
          <w:sz w:val="26"/>
          <w:szCs w:val="26"/>
          <w:lang w:val="en-US"/>
        </w:rPr>
      </w:pPr>
    </w:p>
    <w:p w14:paraId="7D8E078F" w14:textId="621F3C0B" w:rsidR="0066428F" w:rsidRPr="00C34690" w:rsidRDefault="00295EAA" w:rsidP="00C34690">
      <w:pPr>
        <w:rPr>
          <w:rFonts w:ascii="Times New Roman" w:hAnsi="Times New Roman" w:cs="Times New Roman"/>
          <w:b/>
          <w:sz w:val="26"/>
          <w:szCs w:val="26"/>
          <w:lang w:val="en-US"/>
        </w:rPr>
      </w:pPr>
      <w:r w:rsidRPr="00C34690">
        <w:rPr>
          <w:rFonts w:ascii="Times New Roman" w:hAnsi="Times New Roman" w:cs="Times New Roman"/>
          <w:b/>
          <w:sz w:val="26"/>
          <w:szCs w:val="26"/>
          <w:lang w:val="en-US"/>
        </w:rPr>
        <w:t>Appendix</w:t>
      </w:r>
    </w:p>
    <w:p w14:paraId="4CC4F1BC" w14:textId="77777777" w:rsidR="0066428F" w:rsidRDefault="0066428F" w:rsidP="008C5DEE">
      <w:pPr>
        <w:jc w:val="both"/>
        <w:rPr>
          <w:rFonts w:asciiTheme="majorHAnsi" w:hAnsiTheme="majorHAnsi" w:cstheme="majorHAnsi"/>
          <w:lang w:val="en-US"/>
        </w:rPr>
      </w:pPr>
    </w:p>
    <w:tbl>
      <w:tblPr>
        <w:tblW w:w="5960" w:type="dxa"/>
        <w:jc w:val="center"/>
        <w:tblCellMar>
          <w:left w:w="70" w:type="dxa"/>
          <w:right w:w="70" w:type="dxa"/>
        </w:tblCellMar>
        <w:tblLook w:val="04A0" w:firstRow="1" w:lastRow="0" w:firstColumn="1" w:lastColumn="0" w:noHBand="0" w:noVBand="1"/>
      </w:tblPr>
      <w:tblGrid>
        <w:gridCol w:w="4360"/>
        <w:gridCol w:w="1600"/>
        <w:tblGridChange w:id="31">
          <w:tblGrid>
            <w:gridCol w:w="10"/>
            <w:gridCol w:w="4360"/>
            <w:gridCol w:w="1590"/>
            <w:gridCol w:w="10"/>
          </w:tblGrid>
        </w:tblGridChange>
      </w:tblGrid>
      <w:tr w:rsidR="00CE6778" w:rsidRPr="00DE7EEA" w14:paraId="0A4C0453" w14:textId="77777777" w:rsidTr="00CE6778">
        <w:trPr>
          <w:trHeight w:val="300"/>
          <w:jc w:val="center"/>
        </w:trPr>
        <w:tc>
          <w:tcPr>
            <w:tcW w:w="596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A7A8BA5"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val="en-US" w:eastAsia="es-MX"/>
              </w:rPr>
            </w:pPr>
            <w:r w:rsidRPr="00CE6778">
              <w:rPr>
                <w:rFonts w:ascii="Times New Roman" w:eastAsia="Times New Roman" w:hAnsi="Times New Roman" w:cs="Times New Roman"/>
                <w:b/>
                <w:bCs/>
                <w:color w:val="000000"/>
                <w:sz w:val="20"/>
                <w:szCs w:val="20"/>
                <w:lang w:val="en-US" w:eastAsia="es-MX"/>
              </w:rPr>
              <w:t>Table 1: Parameter microsimulation model: Hospitalized Cohort</w:t>
            </w:r>
          </w:p>
        </w:tc>
      </w:tr>
      <w:tr w:rsidR="00CE6778" w:rsidRPr="00CE6778" w14:paraId="56A5625F" w14:textId="77777777" w:rsidTr="00CE6778">
        <w:trPr>
          <w:trHeight w:val="588"/>
          <w:jc w:val="center"/>
        </w:trPr>
        <w:tc>
          <w:tcPr>
            <w:tcW w:w="4360" w:type="dxa"/>
            <w:tcBorders>
              <w:top w:val="nil"/>
              <w:left w:val="single" w:sz="8" w:space="0" w:color="auto"/>
              <w:bottom w:val="single" w:sz="8" w:space="0" w:color="auto"/>
              <w:right w:val="nil"/>
            </w:tcBorders>
            <w:shd w:val="clear" w:color="auto" w:fill="auto"/>
            <w:noWrap/>
            <w:vAlign w:val="center"/>
            <w:hideMark/>
          </w:tcPr>
          <w:p w14:paraId="214E8D4A"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Parameters</w:t>
            </w:r>
            <w:proofErr w:type="spellEnd"/>
          </w:p>
        </w:tc>
        <w:tc>
          <w:tcPr>
            <w:tcW w:w="1600" w:type="dxa"/>
            <w:tcBorders>
              <w:top w:val="nil"/>
              <w:left w:val="nil"/>
              <w:bottom w:val="single" w:sz="8" w:space="0" w:color="auto"/>
              <w:right w:val="single" w:sz="8" w:space="0" w:color="auto"/>
            </w:tcBorders>
            <w:shd w:val="clear" w:color="auto" w:fill="auto"/>
            <w:noWrap/>
            <w:vAlign w:val="center"/>
            <w:hideMark/>
          </w:tcPr>
          <w:p w14:paraId="5D8F1F01"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Value</w:t>
            </w:r>
            <w:proofErr w:type="spellEnd"/>
          </w:p>
        </w:tc>
      </w:tr>
      <w:tr w:rsidR="00CE6778" w:rsidRPr="00CE6778" w14:paraId="53C67FF7"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21BBBDC4"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Number</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individuals</w:t>
            </w:r>
            <w:proofErr w:type="spellEnd"/>
          </w:p>
        </w:tc>
        <w:tc>
          <w:tcPr>
            <w:tcW w:w="1600" w:type="dxa"/>
            <w:tcBorders>
              <w:top w:val="nil"/>
              <w:left w:val="nil"/>
              <w:bottom w:val="nil"/>
              <w:right w:val="single" w:sz="8" w:space="0" w:color="auto"/>
            </w:tcBorders>
            <w:shd w:val="clear" w:color="auto" w:fill="auto"/>
            <w:noWrap/>
            <w:vAlign w:val="center"/>
            <w:hideMark/>
          </w:tcPr>
          <w:p w14:paraId="3A6BC738"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200,693</w:t>
            </w:r>
          </w:p>
        </w:tc>
      </w:tr>
      <w:tr w:rsidR="00CE6778" w:rsidRPr="00CE6778" w14:paraId="444D1894" w14:textId="77777777" w:rsidTr="00CE6778">
        <w:trPr>
          <w:trHeight w:val="300"/>
          <w:jc w:val="center"/>
        </w:trPr>
        <w:tc>
          <w:tcPr>
            <w:tcW w:w="4360" w:type="dxa"/>
            <w:tcBorders>
              <w:top w:val="nil"/>
              <w:left w:val="single" w:sz="8" w:space="0" w:color="auto"/>
              <w:bottom w:val="nil"/>
              <w:right w:val="nil"/>
            </w:tcBorders>
            <w:shd w:val="clear" w:color="auto" w:fill="auto"/>
            <w:noWrap/>
            <w:vAlign w:val="center"/>
            <w:hideMark/>
          </w:tcPr>
          <w:p w14:paraId="012811A8"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 xml:space="preserve">Time </w:t>
            </w:r>
            <w:proofErr w:type="spellStart"/>
            <w:r w:rsidRPr="00CE6778">
              <w:rPr>
                <w:rFonts w:ascii="Times New Roman" w:eastAsia="Times New Roman" w:hAnsi="Times New Roman" w:cs="Times New Roman"/>
                <w:i/>
                <w:iCs/>
                <w:color w:val="000000"/>
                <w:sz w:val="20"/>
                <w:szCs w:val="20"/>
                <w:lang w:eastAsia="es-MX"/>
              </w:rPr>
              <w:t>horizon</w:t>
            </w:r>
            <w:proofErr w:type="spellEnd"/>
          </w:p>
        </w:tc>
        <w:tc>
          <w:tcPr>
            <w:tcW w:w="1600" w:type="dxa"/>
            <w:tcBorders>
              <w:top w:val="nil"/>
              <w:left w:val="nil"/>
              <w:bottom w:val="nil"/>
              <w:right w:val="single" w:sz="8" w:space="0" w:color="auto"/>
            </w:tcBorders>
            <w:shd w:val="clear" w:color="auto" w:fill="auto"/>
            <w:noWrap/>
            <w:vAlign w:val="center"/>
            <w:hideMark/>
          </w:tcPr>
          <w:p w14:paraId="793A1539"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50 </w:t>
            </w:r>
            <w:proofErr w:type="spellStart"/>
            <w:r w:rsidRPr="00CE6778">
              <w:rPr>
                <w:rFonts w:ascii="Times New Roman" w:eastAsia="Times New Roman" w:hAnsi="Times New Roman" w:cs="Times New Roman"/>
                <w:color w:val="000000"/>
                <w:sz w:val="20"/>
                <w:szCs w:val="20"/>
                <w:lang w:eastAsia="es-MX"/>
              </w:rPr>
              <w:t>days</w:t>
            </w:r>
            <w:proofErr w:type="spellEnd"/>
          </w:p>
        </w:tc>
      </w:tr>
      <w:tr w:rsidR="00CE6778" w:rsidRPr="00CE6778" w14:paraId="04C167E5" w14:textId="77777777" w:rsidTr="00CE6778">
        <w:trPr>
          <w:trHeight w:val="300"/>
          <w:jc w:val="center"/>
        </w:trPr>
        <w:tc>
          <w:tcPr>
            <w:tcW w:w="4360" w:type="dxa"/>
            <w:tcBorders>
              <w:top w:val="nil"/>
              <w:left w:val="single" w:sz="8" w:space="0" w:color="auto"/>
              <w:bottom w:val="nil"/>
              <w:right w:val="nil"/>
            </w:tcBorders>
            <w:shd w:val="clear" w:color="auto" w:fill="auto"/>
            <w:noWrap/>
            <w:vAlign w:val="center"/>
            <w:hideMark/>
          </w:tcPr>
          <w:p w14:paraId="5CB4C84B"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Number</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states</w:t>
            </w:r>
            <w:proofErr w:type="spellEnd"/>
          </w:p>
        </w:tc>
        <w:tc>
          <w:tcPr>
            <w:tcW w:w="1600" w:type="dxa"/>
            <w:tcBorders>
              <w:top w:val="nil"/>
              <w:left w:val="nil"/>
              <w:bottom w:val="nil"/>
              <w:right w:val="single" w:sz="8" w:space="0" w:color="auto"/>
            </w:tcBorders>
            <w:shd w:val="clear" w:color="auto" w:fill="auto"/>
            <w:noWrap/>
            <w:vAlign w:val="center"/>
            <w:hideMark/>
          </w:tcPr>
          <w:p w14:paraId="1E74DFFB"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3</w:t>
            </w:r>
          </w:p>
        </w:tc>
      </w:tr>
      <w:tr w:rsidR="00CE6778" w:rsidRPr="00CE6778" w14:paraId="52177CA6" w14:textId="77777777" w:rsidTr="00CE6778">
        <w:trPr>
          <w:trHeight w:val="300"/>
          <w:jc w:val="center"/>
        </w:trPr>
        <w:tc>
          <w:tcPr>
            <w:tcW w:w="4360" w:type="dxa"/>
            <w:vMerge w:val="restart"/>
            <w:tcBorders>
              <w:top w:val="nil"/>
              <w:left w:val="single" w:sz="8" w:space="0" w:color="auto"/>
              <w:bottom w:val="nil"/>
              <w:right w:val="nil"/>
            </w:tcBorders>
            <w:shd w:val="clear" w:color="auto" w:fill="auto"/>
            <w:vAlign w:val="center"/>
            <w:hideMark/>
          </w:tcPr>
          <w:p w14:paraId="0ABB6927"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Name</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states</w:t>
            </w:r>
            <w:proofErr w:type="spellEnd"/>
          </w:p>
        </w:tc>
        <w:tc>
          <w:tcPr>
            <w:tcW w:w="1600" w:type="dxa"/>
            <w:tcBorders>
              <w:top w:val="nil"/>
              <w:left w:val="nil"/>
              <w:bottom w:val="nil"/>
              <w:right w:val="single" w:sz="8" w:space="0" w:color="auto"/>
            </w:tcBorders>
            <w:shd w:val="clear" w:color="auto" w:fill="auto"/>
            <w:noWrap/>
            <w:vAlign w:val="center"/>
            <w:hideMark/>
          </w:tcPr>
          <w:p w14:paraId="52BDB00B"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Cov-19 +</w:t>
            </w:r>
          </w:p>
        </w:tc>
      </w:tr>
      <w:tr w:rsidR="00CE6778" w:rsidRPr="00CE6778" w14:paraId="295D2D74" w14:textId="77777777" w:rsidTr="00CE6778">
        <w:trPr>
          <w:trHeight w:val="300"/>
          <w:jc w:val="center"/>
        </w:trPr>
        <w:tc>
          <w:tcPr>
            <w:tcW w:w="4360" w:type="dxa"/>
            <w:vMerge/>
            <w:tcBorders>
              <w:top w:val="nil"/>
              <w:left w:val="single" w:sz="8" w:space="0" w:color="auto"/>
              <w:bottom w:val="nil"/>
              <w:right w:val="nil"/>
            </w:tcBorders>
            <w:vAlign w:val="center"/>
            <w:hideMark/>
          </w:tcPr>
          <w:p w14:paraId="6A15C04C" w14:textId="77777777" w:rsidR="00CE6778" w:rsidRPr="00CE6778" w:rsidRDefault="00CE6778" w:rsidP="00CE6778">
            <w:pPr>
              <w:spacing w:after="0" w:line="240" w:lineRule="auto"/>
              <w:rPr>
                <w:rFonts w:ascii="Times New Roman" w:eastAsia="Times New Roman" w:hAnsi="Times New Roman" w:cs="Times New Roman"/>
                <w:i/>
                <w:iCs/>
                <w:color w:val="000000"/>
                <w:sz w:val="20"/>
                <w:szCs w:val="20"/>
                <w:lang w:eastAsia="es-MX"/>
              </w:rPr>
            </w:pPr>
          </w:p>
        </w:tc>
        <w:tc>
          <w:tcPr>
            <w:tcW w:w="1600" w:type="dxa"/>
            <w:tcBorders>
              <w:top w:val="nil"/>
              <w:left w:val="nil"/>
              <w:bottom w:val="nil"/>
              <w:right w:val="single" w:sz="8" w:space="0" w:color="auto"/>
            </w:tcBorders>
            <w:shd w:val="clear" w:color="auto" w:fill="auto"/>
            <w:noWrap/>
            <w:vAlign w:val="center"/>
            <w:hideMark/>
          </w:tcPr>
          <w:p w14:paraId="5F7F1533"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Cov-19 </w:t>
            </w:r>
            <w:proofErr w:type="spellStart"/>
            <w:r w:rsidRPr="00CE6778">
              <w:rPr>
                <w:rFonts w:ascii="Times New Roman" w:eastAsia="Times New Roman" w:hAnsi="Times New Roman" w:cs="Times New Roman"/>
                <w:color w:val="000000"/>
                <w:sz w:val="20"/>
                <w:szCs w:val="20"/>
                <w:lang w:eastAsia="es-MX"/>
              </w:rPr>
              <w:t>Dead</w:t>
            </w:r>
            <w:proofErr w:type="spellEnd"/>
          </w:p>
        </w:tc>
      </w:tr>
      <w:tr w:rsidR="00CE6778" w:rsidRPr="00CE6778" w14:paraId="14052EA2" w14:textId="77777777" w:rsidTr="00CE6778">
        <w:trPr>
          <w:trHeight w:val="288"/>
          <w:jc w:val="center"/>
        </w:trPr>
        <w:tc>
          <w:tcPr>
            <w:tcW w:w="4360" w:type="dxa"/>
            <w:vMerge/>
            <w:tcBorders>
              <w:top w:val="nil"/>
              <w:left w:val="single" w:sz="8" w:space="0" w:color="auto"/>
              <w:bottom w:val="nil"/>
              <w:right w:val="nil"/>
            </w:tcBorders>
            <w:vAlign w:val="center"/>
            <w:hideMark/>
          </w:tcPr>
          <w:p w14:paraId="76A59281" w14:textId="77777777" w:rsidR="00CE6778" w:rsidRPr="00CE6778" w:rsidRDefault="00CE6778" w:rsidP="00CE6778">
            <w:pPr>
              <w:spacing w:after="0" w:line="240" w:lineRule="auto"/>
              <w:rPr>
                <w:rFonts w:ascii="Times New Roman" w:eastAsia="Times New Roman" w:hAnsi="Times New Roman" w:cs="Times New Roman"/>
                <w:i/>
                <w:iCs/>
                <w:color w:val="000000"/>
                <w:sz w:val="20"/>
                <w:szCs w:val="20"/>
                <w:lang w:eastAsia="es-MX"/>
              </w:rPr>
            </w:pPr>
          </w:p>
        </w:tc>
        <w:tc>
          <w:tcPr>
            <w:tcW w:w="1600" w:type="dxa"/>
            <w:tcBorders>
              <w:top w:val="nil"/>
              <w:left w:val="nil"/>
              <w:bottom w:val="nil"/>
              <w:right w:val="single" w:sz="8" w:space="0" w:color="auto"/>
            </w:tcBorders>
            <w:shd w:val="clear" w:color="auto" w:fill="auto"/>
            <w:noWrap/>
            <w:vAlign w:val="center"/>
            <w:hideMark/>
          </w:tcPr>
          <w:p w14:paraId="48F2571F"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Other</w:t>
            </w:r>
            <w:proofErr w:type="spellEnd"/>
            <w:r w:rsidRPr="00CE6778">
              <w:rPr>
                <w:rFonts w:ascii="Times New Roman" w:eastAsia="Times New Roman" w:hAnsi="Times New Roman" w:cs="Times New Roman"/>
                <w:color w:val="000000"/>
                <w:sz w:val="20"/>
                <w:szCs w:val="20"/>
                <w:lang w:eastAsia="es-MX"/>
              </w:rPr>
              <w:t xml:space="preserve"> causes</w:t>
            </w:r>
            <w:r w:rsidR="007404D0">
              <w:rPr>
                <w:rFonts w:ascii="Times New Roman" w:eastAsia="Times New Roman" w:hAnsi="Times New Roman" w:cs="Times New Roman"/>
                <w:color w:val="000000"/>
                <w:sz w:val="20"/>
                <w:szCs w:val="20"/>
                <w:lang w:eastAsia="es-MX"/>
              </w:rPr>
              <w:t xml:space="preserve"> </w:t>
            </w:r>
            <w:proofErr w:type="spellStart"/>
            <w:r w:rsidR="007404D0">
              <w:rPr>
                <w:rFonts w:ascii="Times New Roman" w:eastAsia="Times New Roman" w:hAnsi="Times New Roman" w:cs="Times New Roman"/>
                <w:color w:val="000000"/>
                <w:sz w:val="20"/>
                <w:szCs w:val="20"/>
                <w:lang w:eastAsia="es-MX"/>
              </w:rPr>
              <w:t>Dead</w:t>
            </w:r>
            <w:proofErr w:type="spellEnd"/>
          </w:p>
        </w:tc>
      </w:tr>
      <w:tr w:rsidR="00CE6778" w:rsidRPr="00CE6778" w14:paraId="79C6E5AA"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25DAC5AF"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val="en-US" w:eastAsia="es-MX"/>
              </w:rPr>
            </w:pPr>
            <w:r w:rsidRPr="00CE6778">
              <w:rPr>
                <w:rFonts w:ascii="Times New Roman" w:eastAsia="Times New Roman" w:hAnsi="Times New Roman" w:cs="Times New Roman"/>
                <w:i/>
                <w:iCs/>
                <w:color w:val="000000"/>
                <w:sz w:val="20"/>
                <w:szCs w:val="20"/>
                <w:lang w:val="en-US" w:eastAsia="es-MX"/>
              </w:rPr>
              <w:t>Annual discount rate for costs</w:t>
            </w:r>
          </w:p>
        </w:tc>
        <w:tc>
          <w:tcPr>
            <w:tcW w:w="1600" w:type="dxa"/>
            <w:tcBorders>
              <w:top w:val="nil"/>
              <w:left w:val="nil"/>
              <w:bottom w:val="nil"/>
              <w:right w:val="single" w:sz="8" w:space="0" w:color="auto"/>
            </w:tcBorders>
            <w:shd w:val="clear" w:color="auto" w:fill="auto"/>
            <w:noWrap/>
            <w:vAlign w:val="center"/>
            <w:hideMark/>
          </w:tcPr>
          <w:p w14:paraId="54DE9354"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0.0165</w:t>
            </w:r>
          </w:p>
        </w:tc>
      </w:tr>
      <w:tr w:rsidR="00CE6778" w:rsidRPr="00CE6778" w14:paraId="49423EFA"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5E659707"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val="en-US" w:eastAsia="es-MX"/>
              </w:rPr>
            </w:pPr>
            <w:r w:rsidRPr="00CE6778">
              <w:rPr>
                <w:rFonts w:ascii="Times New Roman" w:eastAsia="Times New Roman" w:hAnsi="Times New Roman" w:cs="Times New Roman"/>
                <w:i/>
                <w:iCs/>
                <w:color w:val="000000"/>
                <w:sz w:val="20"/>
                <w:szCs w:val="20"/>
                <w:lang w:val="en-US" w:eastAsia="es-MX"/>
              </w:rPr>
              <w:t xml:space="preserve">Annual discount rate for </w:t>
            </w:r>
            <w:proofErr w:type="spellStart"/>
            <w:r w:rsidRPr="00CE6778">
              <w:rPr>
                <w:rFonts w:ascii="Times New Roman" w:eastAsia="Times New Roman" w:hAnsi="Times New Roman" w:cs="Times New Roman"/>
                <w:i/>
                <w:iCs/>
                <w:color w:val="000000"/>
                <w:sz w:val="20"/>
                <w:szCs w:val="20"/>
                <w:lang w:val="en-US" w:eastAsia="es-MX"/>
              </w:rPr>
              <w:t>efectiveness</w:t>
            </w:r>
            <w:proofErr w:type="spellEnd"/>
          </w:p>
        </w:tc>
        <w:tc>
          <w:tcPr>
            <w:tcW w:w="1600" w:type="dxa"/>
            <w:tcBorders>
              <w:top w:val="nil"/>
              <w:left w:val="nil"/>
              <w:bottom w:val="nil"/>
              <w:right w:val="single" w:sz="8" w:space="0" w:color="auto"/>
            </w:tcBorders>
            <w:shd w:val="clear" w:color="auto" w:fill="auto"/>
            <w:noWrap/>
            <w:vAlign w:val="center"/>
            <w:hideMark/>
          </w:tcPr>
          <w:p w14:paraId="7A5FD383"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0.0165</w:t>
            </w:r>
          </w:p>
        </w:tc>
      </w:tr>
      <w:tr w:rsidR="00CE6778" w:rsidRPr="00CE6778" w14:paraId="230A6396" w14:textId="77777777" w:rsidTr="00CE6778">
        <w:trPr>
          <w:trHeight w:val="288"/>
          <w:jc w:val="center"/>
        </w:trPr>
        <w:tc>
          <w:tcPr>
            <w:tcW w:w="596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0D76D65D"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Daily</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healthcare</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costs</w:t>
            </w:r>
            <w:proofErr w:type="spellEnd"/>
          </w:p>
        </w:tc>
      </w:tr>
      <w:tr w:rsidR="00CE6778" w:rsidRPr="00CE6778" w14:paraId="55D43032" w14:textId="77777777" w:rsidTr="00CE6778">
        <w:trPr>
          <w:trHeight w:val="816"/>
          <w:jc w:val="center"/>
        </w:trPr>
        <w:tc>
          <w:tcPr>
            <w:tcW w:w="4360" w:type="dxa"/>
            <w:tcBorders>
              <w:top w:val="nil"/>
              <w:left w:val="single" w:sz="8" w:space="0" w:color="auto"/>
              <w:bottom w:val="nil"/>
              <w:right w:val="nil"/>
            </w:tcBorders>
            <w:shd w:val="clear" w:color="auto" w:fill="auto"/>
            <w:noWrap/>
            <w:vAlign w:val="center"/>
            <w:hideMark/>
          </w:tcPr>
          <w:p w14:paraId="609B3500"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Hospitalized</w:t>
            </w:r>
            <w:proofErr w:type="spellEnd"/>
            <w:r w:rsidRPr="00CE6778">
              <w:rPr>
                <w:rFonts w:ascii="Times New Roman" w:eastAsia="Times New Roman" w:hAnsi="Times New Roman" w:cs="Times New Roman"/>
                <w:i/>
                <w:iCs/>
                <w:color w:val="000000"/>
                <w:sz w:val="20"/>
                <w:szCs w:val="20"/>
                <w:lang w:eastAsia="es-MX"/>
              </w:rPr>
              <w:t xml:space="preserve"> COVID-19 </w:t>
            </w:r>
            <w:proofErr w:type="spellStart"/>
            <w:r w:rsidRPr="00CE6778">
              <w:rPr>
                <w:rFonts w:ascii="Times New Roman" w:eastAsia="Times New Roman" w:hAnsi="Times New Roman" w:cs="Times New Roman"/>
                <w:i/>
                <w:iCs/>
                <w:color w:val="000000"/>
                <w:sz w:val="20"/>
                <w:szCs w:val="20"/>
                <w:lang w:eastAsia="es-MX"/>
              </w:rPr>
              <w:t>patient</w:t>
            </w:r>
            <w:proofErr w:type="spellEnd"/>
          </w:p>
        </w:tc>
        <w:tc>
          <w:tcPr>
            <w:tcW w:w="1600" w:type="dxa"/>
            <w:tcBorders>
              <w:top w:val="nil"/>
              <w:left w:val="nil"/>
              <w:bottom w:val="nil"/>
              <w:right w:val="single" w:sz="8" w:space="0" w:color="auto"/>
            </w:tcBorders>
            <w:shd w:val="clear" w:color="auto" w:fill="auto"/>
            <w:vAlign w:val="center"/>
            <w:hideMark/>
          </w:tcPr>
          <w:p w14:paraId="3D4D3417"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Gamma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ꓗ</w:t>
            </w:r>
            <w:r w:rsidRPr="00CE6778">
              <w:rPr>
                <w:rFonts w:ascii="Times New Roman" w:eastAsia="Times New Roman" w:hAnsi="Times New Roman" w:cs="Times New Roman"/>
                <w:color w:val="000000"/>
                <w:sz w:val="20"/>
                <w:szCs w:val="20"/>
                <w:lang w:eastAsia="es-MX"/>
              </w:rPr>
              <w:t xml:space="preserve"> = 8, </w:t>
            </w:r>
            <w:r w:rsidRPr="00CE6778">
              <w:rPr>
                <w:rFonts w:ascii="Calibri" w:eastAsia="Times New Roman" w:hAnsi="Calibri" w:cs="Calibri"/>
                <w:color w:val="000000"/>
                <w:sz w:val="20"/>
                <w:szCs w:val="20"/>
                <w:lang w:eastAsia="es-MX"/>
              </w:rPr>
              <w:t>θ</w:t>
            </w:r>
            <w:r w:rsidRPr="00CE6778">
              <w:rPr>
                <w:rFonts w:ascii="Times New Roman" w:eastAsia="Times New Roman" w:hAnsi="Times New Roman" w:cs="Times New Roman"/>
                <w:color w:val="000000"/>
                <w:sz w:val="20"/>
                <w:szCs w:val="20"/>
                <w:lang w:eastAsia="es-MX"/>
              </w:rPr>
              <w:t xml:space="preserve"> = 1159</w:t>
            </w:r>
          </w:p>
        </w:tc>
      </w:tr>
      <w:tr w:rsidR="00CE6778" w:rsidRPr="00CE6778" w14:paraId="5A2F3C93"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4849BFD6"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Dead</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patient</w:t>
            </w:r>
            <w:proofErr w:type="spellEnd"/>
          </w:p>
        </w:tc>
        <w:tc>
          <w:tcPr>
            <w:tcW w:w="1600" w:type="dxa"/>
            <w:tcBorders>
              <w:top w:val="nil"/>
              <w:left w:val="nil"/>
              <w:bottom w:val="nil"/>
              <w:right w:val="single" w:sz="8" w:space="0" w:color="auto"/>
            </w:tcBorders>
            <w:shd w:val="clear" w:color="auto" w:fill="auto"/>
            <w:noWrap/>
            <w:vAlign w:val="center"/>
            <w:hideMark/>
          </w:tcPr>
          <w:p w14:paraId="50514E22"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w:t>
            </w:r>
          </w:p>
        </w:tc>
      </w:tr>
      <w:tr w:rsidR="00CE6778" w:rsidRPr="00CE6778" w14:paraId="1A2D4B4C" w14:textId="77777777" w:rsidTr="00CE6778">
        <w:trPr>
          <w:trHeight w:val="288"/>
          <w:jc w:val="center"/>
        </w:trPr>
        <w:tc>
          <w:tcPr>
            <w:tcW w:w="596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6133C584"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Intervention</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daily</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costs</w:t>
            </w:r>
            <w:proofErr w:type="spellEnd"/>
          </w:p>
        </w:tc>
      </w:tr>
      <w:tr w:rsidR="00CE6778" w:rsidRPr="00CE6778" w14:paraId="408943DF"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56AE5D21"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Remdesivir</w:t>
            </w:r>
          </w:p>
        </w:tc>
        <w:tc>
          <w:tcPr>
            <w:tcW w:w="1600" w:type="dxa"/>
            <w:tcBorders>
              <w:top w:val="nil"/>
              <w:left w:val="nil"/>
              <w:bottom w:val="nil"/>
              <w:right w:val="single" w:sz="8" w:space="0" w:color="auto"/>
            </w:tcBorders>
            <w:shd w:val="clear" w:color="auto" w:fill="auto"/>
            <w:noWrap/>
            <w:vAlign w:val="center"/>
            <w:hideMark/>
          </w:tcPr>
          <w:p w14:paraId="7A378F81"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$6,188.00</w:t>
            </w:r>
          </w:p>
        </w:tc>
      </w:tr>
      <w:tr w:rsidR="00CE6778" w:rsidRPr="00CE6778" w14:paraId="40C0CA9E" w14:textId="77777777" w:rsidTr="00CE6778">
        <w:trPr>
          <w:trHeight w:val="288"/>
          <w:jc w:val="center"/>
        </w:trPr>
        <w:tc>
          <w:tcPr>
            <w:tcW w:w="4360" w:type="dxa"/>
            <w:tcBorders>
              <w:top w:val="nil"/>
              <w:left w:val="single" w:sz="8" w:space="0" w:color="auto"/>
              <w:bottom w:val="nil"/>
              <w:right w:val="nil"/>
            </w:tcBorders>
            <w:shd w:val="clear" w:color="auto" w:fill="auto"/>
            <w:noWrap/>
            <w:vAlign w:val="center"/>
            <w:hideMark/>
          </w:tcPr>
          <w:p w14:paraId="6CFD8D2A"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Baricitinib</w:t>
            </w:r>
          </w:p>
        </w:tc>
        <w:tc>
          <w:tcPr>
            <w:tcW w:w="1600" w:type="dxa"/>
            <w:tcBorders>
              <w:top w:val="nil"/>
              <w:left w:val="nil"/>
              <w:bottom w:val="nil"/>
              <w:right w:val="single" w:sz="8" w:space="0" w:color="auto"/>
            </w:tcBorders>
            <w:shd w:val="clear" w:color="auto" w:fill="auto"/>
            <w:noWrap/>
            <w:vAlign w:val="center"/>
            <w:hideMark/>
          </w:tcPr>
          <w:p w14:paraId="561D6537"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$3,672.00</w:t>
            </w:r>
          </w:p>
        </w:tc>
      </w:tr>
      <w:tr w:rsidR="00CE6778" w:rsidRPr="00CE6778" w14:paraId="46BD3122" w14:textId="77777777" w:rsidTr="00CE6778">
        <w:trPr>
          <w:trHeight w:val="288"/>
          <w:jc w:val="center"/>
        </w:trPr>
        <w:tc>
          <w:tcPr>
            <w:tcW w:w="596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3F29EEDC"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Intervention</w:t>
            </w:r>
            <w:proofErr w:type="spellEnd"/>
            <w:r w:rsidRPr="00CE6778">
              <w:rPr>
                <w:rFonts w:ascii="Times New Roman" w:eastAsia="Times New Roman" w:hAnsi="Times New Roman" w:cs="Times New Roman"/>
                <w:b/>
                <w:bCs/>
                <w:color w:val="000000"/>
                <w:sz w:val="20"/>
                <w:szCs w:val="20"/>
                <w:lang w:eastAsia="es-MX"/>
              </w:rPr>
              <w:t xml:space="preserve"> Effect</w:t>
            </w:r>
          </w:p>
        </w:tc>
      </w:tr>
      <w:tr w:rsidR="00CE6778" w:rsidRPr="00CE6778" w14:paraId="7DA25D2B" w14:textId="77777777" w:rsidTr="00CE6778">
        <w:trPr>
          <w:trHeight w:val="804"/>
          <w:jc w:val="center"/>
        </w:trPr>
        <w:tc>
          <w:tcPr>
            <w:tcW w:w="4360" w:type="dxa"/>
            <w:tcBorders>
              <w:top w:val="nil"/>
              <w:left w:val="single" w:sz="8" w:space="0" w:color="auto"/>
              <w:bottom w:val="nil"/>
              <w:right w:val="nil"/>
            </w:tcBorders>
            <w:shd w:val="clear" w:color="auto" w:fill="auto"/>
            <w:noWrap/>
            <w:vAlign w:val="center"/>
            <w:hideMark/>
          </w:tcPr>
          <w:p w14:paraId="6312BC91"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Remdesivir</w:t>
            </w:r>
          </w:p>
        </w:tc>
        <w:tc>
          <w:tcPr>
            <w:tcW w:w="1600" w:type="dxa"/>
            <w:tcBorders>
              <w:top w:val="nil"/>
              <w:left w:val="nil"/>
              <w:bottom w:val="nil"/>
              <w:right w:val="single" w:sz="8" w:space="0" w:color="auto"/>
            </w:tcBorders>
            <w:shd w:val="clear" w:color="auto" w:fill="auto"/>
            <w:vAlign w:val="center"/>
            <w:hideMark/>
          </w:tcPr>
          <w:p w14:paraId="60D8F0FF"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Lognormal</w:t>
            </w:r>
            <w:proofErr w:type="spellEnd"/>
            <w:r w:rsidRPr="00CE6778">
              <w:rPr>
                <w:rFonts w:ascii="Times New Roman" w:eastAsia="Times New Roman" w:hAnsi="Times New Roman" w:cs="Times New Roman"/>
                <w:color w:val="000000"/>
                <w:sz w:val="20"/>
                <w:szCs w:val="20"/>
                <w:lang w:eastAsia="es-MX"/>
              </w:rPr>
              <w:t xml:space="preserve">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μ</w:t>
            </w:r>
            <w:r w:rsidRPr="00CE6778">
              <w:rPr>
                <w:rFonts w:ascii="Times New Roman" w:eastAsia="Times New Roman" w:hAnsi="Times New Roman" w:cs="Times New Roman"/>
                <w:color w:val="000000"/>
                <w:sz w:val="20"/>
                <w:szCs w:val="20"/>
                <w:lang w:eastAsia="es-MX"/>
              </w:rPr>
              <w:t xml:space="preserve"> = 0.73, </w:t>
            </w:r>
            <w:r w:rsidRPr="00CE6778">
              <w:rPr>
                <w:rFonts w:ascii="Calibri" w:eastAsia="Times New Roman" w:hAnsi="Calibri" w:cs="Calibri"/>
                <w:color w:val="000000"/>
                <w:sz w:val="20"/>
                <w:szCs w:val="20"/>
                <w:lang w:eastAsia="es-MX"/>
              </w:rPr>
              <w:t>σ</w:t>
            </w:r>
            <w:r w:rsidRPr="00CE6778">
              <w:rPr>
                <w:rFonts w:ascii="Times New Roman" w:eastAsia="Times New Roman" w:hAnsi="Times New Roman" w:cs="Times New Roman"/>
                <w:color w:val="000000"/>
                <w:sz w:val="20"/>
                <w:szCs w:val="20"/>
                <w:lang w:eastAsia="es-MX"/>
              </w:rPr>
              <w:t xml:space="preserve"> = 0.17</w:t>
            </w:r>
          </w:p>
        </w:tc>
      </w:tr>
      <w:tr w:rsidR="00CE6778" w:rsidRPr="00CE6778" w14:paraId="5874AB83" w14:textId="77777777" w:rsidTr="00CE6778">
        <w:trPr>
          <w:trHeight w:val="804"/>
          <w:jc w:val="center"/>
        </w:trPr>
        <w:tc>
          <w:tcPr>
            <w:tcW w:w="4360" w:type="dxa"/>
            <w:tcBorders>
              <w:top w:val="single" w:sz="4" w:space="0" w:color="auto"/>
              <w:left w:val="single" w:sz="8" w:space="0" w:color="auto"/>
              <w:bottom w:val="nil"/>
              <w:right w:val="nil"/>
            </w:tcBorders>
            <w:shd w:val="clear" w:color="auto" w:fill="auto"/>
            <w:noWrap/>
            <w:vAlign w:val="center"/>
            <w:hideMark/>
          </w:tcPr>
          <w:p w14:paraId="58DD4876"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Baricitinib</w:t>
            </w:r>
          </w:p>
        </w:tc>
        <w:tc>
          <w:tcPr>
            <w:tcW w:w="1600" w:type="dxa"/>
            <w:tcBorders>
              <w:top w:val="single" w:sz="4" w:space="0" w:color="auto"/>
              <w:left w:val="nil"/>
              <w:bottom w:val="nil"/>
              <w:right w:val="single" w:sz="8" w:space="0" w:color="auto"/>
            </w:tcBorders>
            <w:shd w:val="clear" w:color="auto" w:fill="auto"/>
            <w:vAlign w:val="center"/>
            <w:hideMark/>
          </w:tcPr>
          <w:p w14:paraId="3C31AADD"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Lognormal</w:t>
            </w:r>
            <w:proofErr w:type="spellEnd"/>
            <w:r w:rsidRPr="00CE6778">
              <w:rPr>
                <w:rFonts w:ascii="Times New Roman" w:eastAsia="Times New Roman" w:hAnsi="Times New Roman" w:cs="Times New Roman"/>
                <w:color w:val="000000"/>
                <w:sz w:val="20"/>
                <w:szCs w:val="20"/>
                <w:lang w:eastAsia="es-MX"/>
              </w:rPr>
              <w:t xml:space="preserve">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μ</w:t>
            </w:r>
            <w:r w:rsidRPr="00CE6778">
              <w:rPr>
                <w:rFonts w:ascii="Times New Roman" w:eastAsia="Times New Roman" w:hAnsi="Times New Roman" w:cs="Times New Roman"/>
                <w:color w:val="000000"/>
                <w:sz w:val="20"/>
                <w:szCs w:val="20"/>
                <w:lang w:eastAsia="es-MX"/>
              </w:rPr>
              <w:t xml:space="preserve"> = 0.65, </w:t>
            </w:r>
            <w:r w:rsidRPr="00CE6778">
              <w:rPr>
                <w:rFonts w:ascii="Calibri" w:eastAsia="Times New Roman" w:hAnsi="Calibri" w:cs="Calibri"/>
                <w:color w:val="000000"/>
                <w:sz w:val="20"/>
                <w:szCs w:val="20"/>
                <w:lang w:eastAsia="es-MX"/>
              </w:rPr>
              <w:t>σ</w:t>
            </w:r>
            <w:r w:rsidRPr="00CE6778">
              <w:rPr>
                <w:rFonts w:ascii="Times New Roman" w:eastAsia="Times New Roman" w:hAnsi="Times New Roman" w:cs="Times New Roman"/>
                <w:color w:val="000000"/>
                <w:sz w:val="20"/>
                <w:szCs w:val="20"/>
                <w:lang w:eastAsia="es-MX"/>
              </w:rPr>
              <w:t xml:space="preserve"> = 0.26</w:t>
            </w:r>
          </w:p>
        </w:tc>
      </w:tr>
      <w:tr w:rsidR="00CE6778" w:rsidRPr="00DE7EEA" w14:paraId="7521A751" w14:textId="77777777" w:rsidTr="00907C73">
        <w:tblPrEx>
          <w:tblW w:w="5960" w:type="dxa"/>
          <w:jc w:val="center"/>
          <w:tblCellMar>
            <w:left w:w="70" w:type="dxa"/>
            <w:right w:w="70" w:type="dxa"/>
          </w:tblCellMar>
          <w:tblPrExChange w:id="32" w:author="Diaz Zepeda, Hirvin Azael" w:date="2021-05-12T23:19:00Z">
            <w:tblPrEx>
              <w:tblW w:w="5960" w:type="dxa"/>
              <w:jc w:val="center"/>
              <w:tblCellMar>
                <w:left w:w="70" w:type="dxa"/>
                <w:right w:w="70" w:type="dxa"/>
              </w:tblCellMar>
            </w:tblPrEx>
          </w:tblPrExChange>
        </w:tblPrEx>
        <w:trPr>
          <w:trHeight w:val="300"/>
          <w:jc w:val="center"/>
          <w:trPrChange w:id="33" w:author="Diaz Zepeda, Hirvin Azael" w:date="2021-05-12T23:19:00Z">
            <w:trPr>
              <w:gridAfter w:val="0"/>
              <w:trHeight w:val="300"/>
              <w:jc w:val="center"/>
            </w:trPr>
          </w:trPrChange>
        </w:trPr>
        <w:tc>
          <w:tcPr>
            <w:tcW w:w="596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Change w:id="34" w:author="Diaz Zepeda, Hirvin Azael" w:date="2021-05-12T23:19:00Z">
              <w:tcPr>
                <w:tcW w:w="5960" w:type="dxa"/>
                <w:gridSpan w:val="3"/>
                <w:tcBorders>
                  <w:top w:val="single" w:sz="4" w:space="0" w:color="auto"/>
                  <w:left w:val="single" w:sz="8" w:space="0" w:color="auto"/>
                  <w:bottom w:val="single" w:sz="8" w:space="0" w:color="auto"/>
                  <w:right w:val="single" w:sz="8" w:space="0" w:color="000000"/>
                </w:tcBorders>
                <w:shd w:val="clear" w:color="auto" w:fill="auto"/>
                <w:noWrap/>
                <w:vAlign w:val="bottom"/>
                <w:hideMark/>
              </w:tcPr>
            </w:tcPrChange>
          </w:tcPr>
          <w:p w14:paraId="0EE4A885"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val="en-US" w:eastAsia="es-MX"/>
              </w:rPr>
            </w:pPr>
            <w:r w:rsidRPr="00CE6778">
              <w:rPr>
                <w:rFonts w:ascii="Times New Roman" w:eastAsia="Times New Roman" w:hAnsi="Times New Roman" w:cs="Times New Roman"/>
                <w:color w:val="000000"/>
                <w:sz w:val="20"/>
                <w:szCs w:val="20"/>
                <w:lang w:val="en-US" w:eastAsia="es-MX"/>
              </w:rPr>
              <w:t>*All monetary amounts are expressed in Mexican pesos</w:t>
            </w:r>
          </w:p>
        </w:tc>
      </w:tr>
    </w:tbl>
    <w:p w14:paraId="271CC6B0" w14:textId="77777777" w:rsidR="006239E6" w:rsidRDefault="006239E6" w:rsidP="008C5DEE">
      <w:pPr>
        <w:jc w:val="both"/>
        <w:rPr>
          <w:rFonts w:asciiTheme="majorHAnsi" w:hAnsiTheme="majorHAnsi" w:cstheme="majorHAnsi"/>
          <w:lang w:val="en-US"/>
        </w:rPr>
      </w:pPr>
    </w:p>
    <w:p w14:paraId="15FF15F2" w14:textId="0EA04B33" w:rsidR="00CE6778" w:rsidDel="00907C73" w:rsidRDefault="00907C73">
      <w:pPr>
        <w:jc w:val="center"/>
        <w:rPr>
          <w:del w:id="35" w:author="Diaz Zepeda, Hirvin Azael" w:date="2021-05-12T23:21:00Z"/>
          <w:rFonts w:asciiTheme="majorHAnsi" w:hAnsiTheme="majorHAnsi" w:cstheme="majorHAnsi"/>
          <w:lang w:val="en-US"/>
        </w:rPr>
        <w:pPrChange w:id="36" w:author="Diaz Zepeda, Hirvin Azael" w:date="2021-05-12T23:21:00Z">
          <w:pPr>
            <w:jc w:val="both"/>
          </w:pPr>
        </w:pPrChange>
      </w:pPr>
      <w:ins w:id="37" w:author="Diaz Zepeda, Hirvin Azael" w:date="2021-05-12T23:20:00Z">
        <w:r w:rsidRPr="00907C73">
          <w:rPr>
            <w:rFonts w:asciiTheme="majorHAnsi" w:hAnsiTheme="majorHAnsi" w:cstheme="majorHAnsi"/>
            <w:noProof/>
          </w:rPr>
          <w:lastRenderedPageBreak/>
          <w:drawing>
            <wp:inline distT="0" distB="0" distL="0" distR="0" wp14:anchorId="242989A0" wp14:editId="3F94FDFB">
              <wp:extent cx="2561205" cy="2240173"/>
              <wp:effectExtent l="0" t="0" r="0" b="8255"/>
              <wp:docPr id="15" name="Imagen 14">
                <a:extLst xmlns:a="http://schemas.openxmlformats.org/drawingml/2006/main">
                  <a:ext uri="{FF2B5EF4-FFF2-40B4-BE49-F238E27FC236}">
                    <a16:creationId xmlns:a16="http://schemas.microsoft.com/office/drawing/2014/main" id="{10C75A7A-124C-4BED-B05F-D744E7C93A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a:extLst>
                          <a:ext uri="{FF2B5EF4-FFF2-40B4-BE49-F238E27FC236}">
                            <a16:creationId xmlns:a16="http://schemas.microsoft.com/office/drawing/2014/main" id="{10C75A7A-124C-4BED-B05F-D744E7C93A98}"/>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01922" cy="2275786"/>
                      </a:xfrm>
                      <a:prstGeom prst="rect">
                        <a:avLst/>
                      </a:prstGeom>
                    </pic:spPr>
                  </pic:pic>
                </a:graphicData>
              </a:graphic>
            </wp:inline>
          </w:drawing>
        </w:r>
        <w:r w:rsidRPr="00907C73">
          <w:rPr>
            <w:rFonts w:asciiTheme="majorHAnsi" w:hAnsiTheme="majorHAnsi" w:cstheme="majorHAnsi"/>
            <w:noProof/>
          </w:rPr>
          <w:drawing>
            <wp:inline distT="0" distB="0" distL="0" distR="0" wp14:anchorId="04D9C52B" wp14:editId="05DC4CA4">
              <wp:extent cx="2651760" cy="2319378"/>
              <wp:effectExtent l="0" t="0" r="0" b="5080"/>
              <wp:docPr id="13" name="Imagen 12">
                <a:extLst xmlns:a="http://schemas.openxmlformats.org/drawingml/2006/main">
                  <a:ext uri="{FF2B5EF4-FFF2-40B4-BE49-F238E27FC236}">
                    <a16:creationId xmlns:a16="http://schemas.microsoft.com/office/drawing/2014/main" id="{48D6BACF-9896-4EF3-8EFE-46C2670422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a:extLst>
                          <a:ext uri="{FF2B5EF4-FFF2-40B4-BE49-F238E27FC236}">
                            <a16:creationId xmlns:a16="http://schemas.microsoft.com/office/drawing/2014/main" id="{48D6BACF-9896-4EF3-8EFE-46C267042261}"/>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7009" cy="2341462"/>
                      </a:xfrm>
                      <a:prstGeom prst="rect">
                        <a:avLst/>
                      </a:prstGeom>
                    </pic:spPr>
                  </pic:pic>
                </a:graphicData>
              </a:graphic>
            </wp:inline>
          </w:drawing>
        </w:r>
        <w:r w:rsidRPr="00907C73">
          <w:rPr>
            <w:rFonts w:asciiTheme="majorHAnsi" w:hAnsiTheme="majorHAnsi" w:cstheme="majorHAnsi"/>
            <w:noProof/>
          </w:rPr>
          <w:drawing>
            <wp:inline distT="0" distB="0" distL="0" distR="0" wp14:anchorId="36719E46" wp14:editId="07FED234">
              <wp:extent cx="2474208" cy="2164080"/>
              <wp:effectExtent l="0" t="0" r="2540" b="7620"/>
              <wp:docPr id="11" name="Imagen 10">
                <a:extLst xmlns:a="http://schemas.openxmlformats.org/drawingml/2006/main">
                  <a:ext uri="{FF2B5EF4-FFF2-40B4-BE49-F238E27FC236}">
                    <a16:creationId xmlns:a16="http://schemas.microsoft.com/office/drawing/2014/main" id="{CDDA5E24-7FDF-443E-93AF-F0C69F2B87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a:extLst>
                          <a:ext uri="{FF2B5EF4-FFF2-40B4-BE49-F238E27FC236}">
                            <a16:creationId xmlns:a16="http://schemas.microsoft.com/office/drawing/2014/main" id="{CDDA5E24-7FDF-443E-93AF-F0C69F2B876D}"/>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92708" cy="2180261"/>
                      </a:xfrm>
                      <a:prstGeom prst="rect">
                        <a:avLst/>
                      </a:prstGeom>
                    </pic:spPr>
                  </pic:pic>
                </a:graphicData>
              </a:graphic>
            </wp:inline>
          </w:drawing>
        </w:r>
      </w:ins>
    </w:p>
    <w:p w14:paraId="75F9ADBE" w14:textId="77777777" w:rsidR="00CE6778" w:rsidDel="00907C73" w:rsidRDefault="00CE6778">
      <w:pPr>
        <w:jc w:val="center"/>
        <w:rPr>
          <w:del w:id="38" w:author="Diaz Zepeda, Hirvin Azael" w:date="2021-05-12T23:21:00Z"/>
          <w:rFonts w:asciiTheme="majorHAnsi" w:hAnsiTheme="majorHAnsi" w:cstheme="majorHAnsi"/>
          <w:lang w:val="en-US"/>
        </w:rPr>
        <w:pPrChange w:id="39" w:author="Diaz Zepeda, Hirvin Azael" w:date="2021-05-12T23:21:00Z">
          <w:pPr>
            <w:jc w:val="both"/>
          </w:pPr>
        </w:pPrChange>
      </w:pPr>
    </w:p>
    <w:p w14:paraId="068B4125" w14:textId="77777777" w:rsidR="00CE6778" w:rsidDel="00907C73" w:rsidRDefault="00CE6778" w:rsidP="008C5DEE">
      <w:pPr>
        <w:jc w:val="both"/>
        <w:rPr>
          <w:del w:id="40" w:author="Diaz Zepeda, Hirvin Azael" w:date="2021-05-12T23:21:00Z"/>
          <w:rFonts w:asciiTheme="majorHAnsi" w:hAnsiTheme="majorHAnsi" w:cstheme="majorHAnsi"/>
          <w:lang w:val="en-US"/>
        </w:rPr>
      </w:pPr>
    </w:p>
    <w:p w14:paraId="274EEA4E" w14:textId="77777777" w:rsidR="00CE6778" w:rsidDel="00907C73" w:rsidRDefault="00CE6778" w:rsidP="008C5DEE">
      <w:pPr>
        <w:jc w:val="both"/>
        <w:rPr>
          <w:del w:id="41" w:author="Diaz Zepeda, Hirvin Azael" w:date="2021-05-12T23:21:00Z"/>
          <w:rFonts w:asciiTheme="majorHAnsi" w:hAnsiTheme="majorHAnsi" w:cstheme="majorHAnsi"/>
          <w:lang w:val="en-US"/>
        </w:rPr>
      </w:pPr>
    </w:p>
    <w:p w14:paraId="197F7F37" w14:textId="77777777" w:rsidR="00CE6778" w:rsidDel="00907C73" w:rsidRDefault="00CE6778" w:rsidP="008C5DEE">
      <w:pPr>
        <w:jc w:val="both"/>
        <w:rPr>
          <w:del w:id="42" w:author="Diaz Zepeda, Hirvin Azael" w:date="2021-05-12T23:21:00Z"/>
          <w:rFonts w:asciiTheme="majorHAnsi" w:hAnsiTheme="majorHAnsi" w:cstheme="majorHAnsi"/>
          <w:lang w:val="en-US"/>
        </w:rPr>
      </w:pPr>
    </w:p>
    <w:p w14:paraId="4B402264" w14:textId="77777777" w:rsidR="00CE6778" w:rsidRDefault="00CE6778" w:rsidP="008C5DEE">
      <w:pPr>
        <w:jc w:val="both"/>
        <w:rPr>
          <w:rFonts w:asciiTheme="majorHAnsi" w:hAnsiTheme="majorHAnsi" w:cstheme="majorHAnsi"/>
          <w:lang w:val="en-US"/>
        </w:rPr>
      </w:pPr>
    </w:p>
    <w:p w14:paraId="7674461E" w14:textId="0BEF3617" w:rsidR="00CE6778" w:rsidRDefault="00E8702E" w:rsidP="00E8702E">
      <w:pPr>
        <w:tabs>
          <w:tab w:val="left" w:pos="2769"/>
        </w:tabs>
        <w:jc w:val="both"/>
        <w:rPr>
          <w:rFonts w:asciiTheme="majorHAnsi" w:hAnsiTheme="majorHAnsi" w:cstheme="majorHAnsi"/>
          <w:lang w:val="en-US"/>
        </w:rPr>
      </w:pPr>
      <w:r>
        <w:rPr>
          <w:rFonts w:asciiTheme="majorHAnsi" w:hAnsiTheme="majorHAnsi" w:cstheme="majorHAnsi"/>
          <w:lang w:val="en-US"/>
        </w:rPr>
        <w:tab/>
      </w:r>
    </w:p>
    <w:p w14:paraId="72FAC7BA" w14:textId="19CD0D54" w:rsidR="00E8702E" w:rsidRDefault="00E8702E" w:rsidP="00E8702E">
      <w:pPr>
        <w:tabs>
          <w:tab w:val="left" w:pos="2769"/>
        </w:tabs>
        <w:jc w:val="both"/>
        <w:rPr>
          <w:rFonts w:asciiTheme="majorHAnsi" w:hAnsiTheme="majorHAnsi" w:cstheme="majorHAnsi"/>
          <w:lang w:val="en-US"/>
        </w:rPr>
      </w:pPr>
    </w:p>
    <w:p w14:paraId="6A851293" w14:textId="0E26810D" w:rsidR="00E8702E" w:rsidRDefault="00E8702E" w:rsidP="00E8702E">
      <w:pPr>
        <w:tabs>
          <w:tab w:val="left" w:pos="2769"/>
        </w:tabs>
        <w:jc w:val="both"/>
        <w:rPr>
          <w:rFonts w:asciiTheme="majorHAnsi" w:hAnsiTheme="majorHAnsi" w:cstheme="majorHAnsi"/>
          <w:lang w:val="en-US"/>
        </w:rPr>
      </w:pPr>
    </w:p>
    <w:p w14:paraId="7631758F" w14:textId="6277E4BC" w:rsidR="00E8702E" w:rsidRDefault="00E8702E" w:rsidP="00E8702E">
      <w:pPr>
        <w:tabs>
          <w:tab w:val="left" w:pos="2769"/>
        </w:tabs>
        <w:jc w:val="both"/>
        <w:rPr>
          <w:rFonts w:asciiTheme="majorHAnsi" w:hAnsiTheme="majorHAnsi" w:cstheme="majorHAnsi"/>
          <w:lang w:val="en-US"/>
        </w:rPr>
      </w:pPr>
    </w:p>
    <w:p w14:paraId="2C8EEED1" w14:textId="026C9EB2" w:rsidR="00E8702E" w:rsidRDefault="00E8702E" w:rsidP="00E8702E">
      <w:pPr>
        <w:tabs>
          <w:tab w:val="left" w:pos="2769"/>
        </w:tabs>
        <w:jc w:val="both"/>
        <w:rPr>
          <w:rFonts w:asciiTheme="majorHAnsi" w:hAnsiTheme="majorHAnsi" w:cstheme="majorHAnsi"/>
          <w:lang w:val="en-US"/>
        </w:rPr>
      </w:pPr>
    </w:p>
    <w:p w14:paraId="1C10D32E" w14:textId="4C824E40" w:rsidR="00E8702E" w:rsidRDefault="00E8702E" w:rsidP="00E8702E">
      <w:pPr>
        <w:tabs>
          <w:tab w:val="left" w:pos="2769"/>
        </w:tabs>
        <w:jc w:val="both"/>
        <w:rPr>
          <w:rFonts w:asciiTheme="majorHAnsi" w:hAnsiTheme="majorHAnsi" w:cstheme="majorHAnsi"/>
          <w:lang w:val="en-US"/>
        </w:rPr>
      </w:pPr>
    </w:p>
    <w:p w14:paraId="3E00C31E" w14:textId="3E4A35E2" w:rsidR="00E8702E" w:rsidRDefault="00E8702E" w:rsidP="00E8702E">
      <w:pPr>
        <w:tabs>
          <w:tab w:val="left" w:pos="2769"/>
        </w:tabs>
        <w:jc w:val="both"/>
        <w:rPr>
          <w:rFonts w:asciiTheme="majorHAnsi" w:hAnsiTheme="majorHAnsi" w:cstheme="majorHAnsi"/>
          <w:lang w:val="en-US"/>
        </w:rPr>
      </w:pPr>
    </w:p>
    <w:p w14:paraId="4001ECBA" w14:textId="24E37C4E" w:rsidR="00E8702E" w:rsidRDefault="00E8702E" w:rsidP="00E8702E">
      <w:pPr>
        <w:tabs>
          <w:tab w:val="left" w:pos="2769"/>
        </w:tabs>
        <w:jc w:val="both"/>
        <w:rPr>
          <w:rFonts w:asciiTheme="majorHAnsi" w:hAnsiTheme="majorHAnsi" w:cstheme="majorHAnsi"/>
          <w:lang w:val="en-US"/>
        </w:rPr>
      </w:pPr>
    </w:p>
    <w:p w14:paraId="462482EB" w14:textId="01BF4F43" w:rsidR="00E8702E" w:rsidRDefault="00E8702E" w:rsidP="00E8702E">
      <w:pPr>
        <w:tabs>
          <w:tab w:val="left" w:pos="2769"/>
        </w:tabs>
        <w:jc w:val="both"/>
        <w:rPr>
          <w:rFonts w:asciiTheme="majorHAnsi" w:hAnsiTheme="majorHAnsi" w:cstheme="majorHAnsi"/>
          <w:lang w:val="en-US"/>
        </w:rPr>
      </w:pPr>
    </w:p>
    <w:p w14:paraId="2350614F" w14:textId="5DB1CE5E" w:rsidR="00E8702E" w:rsidRDefault="00E8702E" w:rsidP="00E8702E">
      <w:pPr>
        <w:tabs>
          <w:tab w:val="left" w:pos="2769"/>
        </w:tabs>
        <w:jc w:val="both"/>
        <w:rPr>
          <w:rFonts w:asciiTheme="majorHAnsi" w:hAnsiTheme="majorHAnsi" w:cstheme="majorHAnsi"/>
          <w:lang w:val="en-US"/>
        </w:rPr>
      </w:pPr>
    </w:p>
    <w:p w14:paraId="0946E59C" w14:textId="7FE35601" w:rsidR="00E8702E" w:rsidRDefault="00E8702E" w:rsidP="00E8702E">
      <w:pPr>
        <w:tabs>
          <w:tab w:val="left" w:pos="2769"/>
        </w:tabs>
        <w:jc w:val="both"/>
        <w:rPr>
          <w:rFonts w:asciiTheme="majorHAnsi" w:hAnsiTheme="majorHAnsi" w:cstheme="majorHAnsi"/>
          <w:lang w:val="en-US"/>
        </w:rPr>
      </w:pPr>
    </w:p>
    <w:p w14:paraId="4F675761" w14:textId="77777777" w:rsidR="00E8702E" w:rsidRDefault="00E8702E" w:rsidP="00E8702E">
      <w:pPr>
        <w:tabs>
          <w:tab w:val="left" w:pos="2769"/>
        </w:tabs>
        <w:jc w:val="both"/>
        <w:rPr>
          <w:rFonts w:asciiTheme="majorHAnsi" w:hAnsiTheme="majorHAnsi" w:cstheme="majorHAnsi"/>
          <w:lang w:val="en-US"/>
        </w:rPr>
      </w:pPr>
    </w:p>
    <w:tbl>
      <w:tblPr>
        <w:tblW w:w="5980" w:type="dxa"/>
        <w:jc w:val="center"/>
        <w:tblCellMar>
          <w:left w:w="70" w:type="dxa"/>
          <w:right w:w="70" w:type="dxa"/>
        </w:tblCellMar>
        <w:tblLook w:val="04A0" w:firstRow="1" w:lastRow="0" w:firstColumn="1" w:lastColumn="0" w:noHBand="0" w:noVBand="1"/>
      </w:tblPr>
      <w:tblGrid>
        <w:gridCol w:w="4380"/>
        <w:gridCol w:w="1600"/>
      </w:tblGrid>
      <w:tr w:rsidR="00CE6778" w:rsidRPr="00DE7EEA" w14:paraId="1C4A4FAD" w14:textId="77777777" w:rsidTr="00CE6778">
        <w:trPr>
          <w:trHeight w:val="555"/>
          <w:jc w:val="center"/>
        </w:trPr>
        <w:tc>
          <w:tcPr>
            <w:tcW w:w="598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5B2ED66"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val="en-US" w:eastAsia="es-MX"/>
              </w:rPr>
            </w:pPr>
            <w:r w:rsidRPr="00CE6778">
              <w:rPr>
                <w:rFonts w:ascii="Times New Roman" w:eastAsia="Times New Roman" w:hAnsi="Times New Roman" w:cs="Times New Roman"/>
                <w:b/>
                <w:bCs/>
                <w:color w:val="000000"/>
                <w:sz w:val="20"/>
                <w:szCs w:val="20"/>
                <w:lang w:val="en-US" w:eastAsia="es-MX"/>
              </w:rPr>
              <w:t>Table 2: Parameter microsimulation model: Intubated Cohort</w:t>
            </w:r>
          </w:p>
        </w:tc>
      </w:tr>
      <w:tr w:rsidR="00CE6778" w:rsidRPr="00CE6778" w14:paraId="62DD049A" w14:textId="77777777" w:rsidTr="00CE6778">
        <w:trPr>
          <w:trHeight w:val="288"/>
          <w:jc w:val="center"/>
        </w:trPr>
        <w:tc>
          <w:tcPr>
            <w:tcW w:w="4380" w:type="dxa"/>
            <w:tcBorders>
              <w:top w:val="nil"/>
              <w:left w:val="single" w:sz="8" w:space="0" w:color="auto"/>
              <w:bottom w:val="single" w:sz="8" w:space="0" w:color="auto"/>
              <w:right w:val="nil"/>
            </w:tcBorders>
            <w:shd w:val="clear" w:color="auto" w:fill="auto"/>
            <w:noWrap/>
            <w:vAlign w:val="center"/>
            <w:hideMark/>
          </w:tcPr>
          <w:p w14:paraId="69DF6FB8"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Parameters</w:t>
            </w:r>
            <w:proofErr w:type="spellEnd"/>
          </w:p>
        </w:tc>
        <w:tc>
          <w:tcPr>
            <w:tcW w:w="1600" w:type="dxa"/>
            <w:tcBorders>
              <w:top w:val="nil"/>
              <w:left w:val="nil"/>
              <w:bottom w:val="single" w:sz="8" w:space="0" w:color="auto"/>
              <w:right w:val="single" w:sz="8" w:space="0" w:color="auto"/>
            </w:tcBorders>
            <w:shd w:val="clear" w:color="auto" w:fill="auto"/>
            <w:noWrap/>
            <w:vAlign w:val="center"/>
            <w:hideMark/>
          </w:tcPr>
          <w:p w14:paraId="3BCDD7CF"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Value</w:t>
            </w:r>
            <w:proofErr w:type="spellEnd"/>
          </w:p>
        </w:tc>
      </w:tr>
      <w:tr w:rsidR="00CE6778" w:rsidRPr="00CE6778" w14:paraId="471C1A63"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54067112"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Number</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individuals</w:t>
            </w:r>
            <w:proofErr w:type="spellEnd"/>
          </w:p>
        </w:tc>
        <w:tc>
          <w:tcPr>
            <w:tcW w:w="1600" w:type="dxa"/>
            <w:tcBorders>
              <w:top w:val="nil"/>
              <w:left w:val="nil"/>
              <w:bottom w:val="nil"/>
              <w:right w:val="single" w:sz="8" w:space="0" w:color="auto"/>
            </w:tcBorders>
            <w:shd w:val="clear" w:color="auto" w:fill="auto"/>
            <w:noWrap/>
            <w:vAlign w:val="center"/>
            <w:hideMark/>
          </w:tcPr>
          <w:p w14:paraId="162C9350"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38,884</w:t>
            </w:r>
          </w:p>
        </w:tc>
      </w:tr>
      <w:tr w:rsidR="00CE6778" w:rsidRPr="00CE6778" w14:paraId="082F6901"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1C2D15E5"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r w:rsidRPr="00CE6778">
              <w:rPr>
                <w:rFonts w:ascii="Times New Roman" w:eastAsia="Times New Roman" w:hAnsi="Times New Roman" w:cs="Times New Roman"/>
                <w:i/>
                <w:iCs/>
                <w:color w:val="000000"/>
                <w:sz w:val="20"/>
                <w:szCs w:val="20"/>
                <w:lang w:eastAsia="es-MX"/>
              </w:rPr>
              <w:t xml:space="preserve">Time </w:t>
            </w:r>
            <w:proofErr w:type="spellStart"/>
            <w:r w:rsidRPr="00CE6778">
              <w:rPr>
                <w:rFonts w:ascii="Times New Roman" w:eastAsia="Times New Roman" w:hAnsi="Times New Roman" w:cs="Times New Roman"/>
                <w:i/>
                <w:iCs/>
                <w:color w:val="000000"/>
                <w:sz w:val="20"/>
                <w:szCs w:val="20"/>
                <w:lang w:eastAsia="es-MX"/>
              </w:rPr>
              <w:t>horizon</w:t>
            </w:r>
            <w:proofErr w:type="spellEnd"/>
          </w:p>
        </w:tc>
        <w:tc>
          <w:tcPr>
            <w:tcW w:w="1600" w:type="dxa"/>
            <w:tcBorders>
              <w:top w:val="nil"/>
              <w:left w:val="nil"/>
              <w:bottom w:val="nil"/>
              <w:right w:val="single" w:sz="8" w:space="0" w:color="auto"/>
            </w:tcBorders>
            <w:shd w:val="clear" w:color="auto" w:fill="auto"/>
            <w:noWrap/>
            <w:vAlign w:val="center"/>
            <w:hideMark/>
          </w:tcPr>
          <w:p w14:paraId="08ADA213"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50 </w:t>
            </w:r>
            <w:proofErr w:type="spellStart"/>
            <w:r w:rsidRPr="00CE6778">
              <w:rPr>
                <w:rFonts w:ascii="Times New Roman" w:eastAsia="Times New Roman" w:hAnsi="Times New Roman" w:cs="Times New Roman"/>
                <w:color w:val="000000"/>
                <w:sz w:val="20"/>
                <w:szCs w:val="20"/>
                <w:lang w:eastAsia="es-MX"/>
              </w:rPr>
              <w:t>days</w:t>
            </w:r>
            <w:proofErr w:type="spellEnd"/>
          </w:p>
        </w:tc>
      </w:tr>
      <w:tr w:rsidR="00CE6778" w:rsidRPr="00CE6778" w14:paraId="6877FA97"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1DDC0463"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Number</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states</w:t>
            </w:r>
            <w:proofErr w:type="spellEnd"/>
          </w:p>
        </w:tc>
        <w:tc>
          <w:tcPr>
            <w:tcW w:w="1600" w:type="dxa"/>
            <w:tcBorders>
              <w:top w:val="nil"/>
              <w:left w:val="nil"/>
              <w:bottom w:val="nil"/>
              <w:right w:val="single" w:sz="8" w:space="0" w:color="auto"/>
            </w:tcBorders>
            <w:shd w:val="clear" w:color="auto" w:fill="auto"/>
            <w:noWrap/>
            <w:vAlign w:val="center"/>
            <w:hideMark/>
          </w:tcPr>
          <w:p w14:paraId="1CA10636"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3</w:t>
            </w:r>
          </w:p>
        </w:tc>
      </w:tr>
      <w:tr w:rsidR="00CE6778" w:rsidRPr="00CE6778" w14:paraId="4BDE1D20" w14:textId="77777777" w:rsidTr="00CE6778">
        <w:trPr>
          <w:trHeight w:val="288"/>
          <w:jc w:val="center"/>
        </w:trPr>
        <w:tc>
          <w:tcPr>
            <w:tcW w:w="4380" w:type="dxa"/>
            <w:vMerge w:val="restart"/>
            <w:tcBorders>
              <w:top w:val="nil"/>
              <w:left w:val="single" w:sz="8" w:space="0" w:color="auto"/>
              <w:bottom w:val="nil"/>
              <w:right w:val="nil"/>
            </w:tcBorders>
            <w:shd w:val="clear" w:color="auto" w:fill="auto"/>
            <w:vAlign w:val="center"/>
            <w:hideMark/>
          </w:tcPr>
          <w:p w14:paraId="5DD55CCD"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Name</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of</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states</w:t>
            </w:r>
            <w:proofErr w:type="spellEnd"/>
          </w:p>
        </w:tc>
        <w:tc>
          <w:tcPr>
            <w:tcW w:w="1600" w:type="dxa"/>
            <w:tcBorders>
              <w:top w:val="nil"/>
              <w:left w:val="nil"/>
              <w:bottom w:val="nil"/>
              <w:right w:val="single" w:sz="8" w:space="0" w:color="auto"/>
            </w:tcBorders>
            <w:shd w:val="clear" w:color="auto" w:fill="auto"/>
            <w:noWrap/>
            <w:vAlign w:val="center"/>
            <w:hideMark/>
          </w:tcPr>
          <w:p w14:paraId="5D561E88"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Cov-19 +</w:t>
            </w:r>
          </w:p>
        </w:tc>
      </w:tr>
      <w:tr w:rsidR="00CE6778" w:rsidRPr="00CE6778" w14:paraId="0104DEAF" w14:textId="77777777" w:rsidTr="00CE6778">
        <w:trPr>
          <w:trHeight w:val="288"/>
          <w:jc w:val="center"/>
        </w:trPr>
        <w:tc>
          <w:tcPr>
            <w:tcW w:w="4380" w:type="dxa"/>
            <w:vMerge/>
            <w:tcBorders>
              <w:top w:val="nil"/>
              <w:left w:val="single" w:sz="8" w:space="0" w:color="auto"/>
              <w:bottom w:val="nil"/>
              <w:right w:val="nil"/>
            </w:tcBorders>
            <w:vAlign w:val="center"/>
            <w:hideMark/>
          </w:tcPr>
          <w:p w14:paraId="231026AC" w14:textId="77777777" w:rsidR="00CE6778" w:rsidRPr="00CE6778" w:rsidRDefault="00CE6778" w:rsidP="00CE6778">
            <w:pPr>
              <w:spacing w:after="0" w:line="240" w:lineRule="auto"/>
              <w:rPr>
                <w:rFonts w:ascii="Times New Roman" w:eastAsia="Times New Roman" w:hAnsi="Times New Roman" w:cs="Times New Roman"/>
                <w:i/>
                <w:iCs/>
                <w:color w:val="000000"/>
                <w:sz w:val="20"/>
                <w:szCs w:val="20"/>
                <w:lang w:eastAsia="es-MX"/>
              </w:rPr>
            </w:pPr>
          </w:p>
        </w:tc>
        <w:tc>
          <w:tcPr>
            <w:tcW w:w="1600" w:type="dxa"/>
            <w:tcBorders>
              <w:top w:val="nil"/>
              <w:left w:val="nil"/>
              <w:bottom w:val="nil"/>
              <w:right w:val="single" w:sz="8" w:space="0" w:color="auto"/>
            </w:tcBorders>
            <w:shd w:val="clear" w:color="auto" w:fill="auto"/>
            <w:noWrap/>
            <w:vAlign w:val="center"/>
            <w:hideMark/>
          </w:tcPr>
          <w:p w14:paraId="3DA86A5A"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Cov-19 </w:t>
            </w:r>
            <w:proofErr w:type="spellStart"/>
            <w:r w:rsidRPr="00CE6778">
              <w:rPr>
                <w:rFonts w:ascii="Times New Roman" w:eastAsia="Times New Roman" w:hAnsi="Times New Roman" w:cs="Times New Roman"/>
                <w:color w:val="000000"/>
                <w:sz w:val="20"/>
                <w:szCs w:val="20"/>
                <w:lang w:eastAsia="es-MX"/>
              </w:rPr>
              <w:t>Dead</w:t>
            </w:r>
            <w:proofErr w:type="spellEnd"/>
          </w:p>
        </w:tc>
      </w:tr>
      <w:tr w:rsidR="00CE6778" w:rsidRPr="00CE6778" w14:paraId="17CD3A68" w14:textId="77777777" w:rsidTr="00CE6778">
        <w:trPr>
          <w:trHeight w:val="288"/>
          <w:jc w:val="center"/>
        </w:trPr>
        <w:tc>
          <w:tcPr>
            <w:tcW w:w="4380" w:type="dxa"/>
            <w:vMerge/>
            <w:tcBorders>
              <w:top w:val="nil"/>
              <w:left w:val="single" w:sz="8" w:space="0" w:color="auto"/>
              <w:bottom w:val="nil"/>
              <w:right w:val="nil"/>
            </w:tcBorders>
            <w:vAlign w:val="center"/>
            <w:hideMark/>
          </w:tcPr>
          <w:p w14:paraId="32DF86D6" w14:textId="77777777" w:rsidR="00CE6778" w:rsidRPr="00CE6778" w:rsidRDefault="00CE6778" w:rsidP="00CE6778">
            <w:pPr>
              <w:spacing w:after="0" w:line="240" w:lineRule="auto"/>
              <w:rPr>
                <w:rFonts w:ascii="Times New Roman" w:eastAsia="Times New Roman" w:hAnsi="Times New Roman" w:cs="Times New Roman"/>
                <w:i/>
                <w:iCs/>
                <w:color w:val="000000"/>
                <w:sz w:val="20"/>
                <w:szCs w:val="20"/>
                <w:lang w:eastAsia="es-MX"/>
              </w:rPr>
            </w:pPr>
          </w:p>
        </w:tc>
        <w:tc>
          <w:tcPr>
            <w:tcW w:w="1600" w:type="dxa"/>
            <w:tcBorders>
              <w:top w:val="nil"/>
              <w:left w:val="nil"/>
              <w:bottom w:val="nil"/>
              <w:right w:val="single" w:sz="8" w:space="0" w:color="auto"/>
            </w:tcBorders>
            <w:shd w:val="clear" w:color="auto" w:fill="auto"/>
            <w:noWrap/>
            <w:vAlign w:val="center"/>
            <w:hideMark/>
          </w:tcPr>
          <w:p w14:paraId="4444A07A"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Other</w:t>
            </w:r>
            <w:proofErr w:type="spellEnd"/>
            <w:r w:rsidRPr="00CE6778">
              <w:rPr>
                <w:rFonts w:ascii="Times New Roman" w:eastAsia="Times New Roman" w:hAnsi="Times New Roman" w:cs="Times New Roman"/>
                <w:color w:val="000000"/>
                <w:sz w:val="20"/>
                <w:szCs w:val="20"/>
                <w:lang w:eastAsia="es-MX"/>
              </w:rPr>
              <w:t xml:space="preserve"> causes</w:t>
            </w:r>
            <w:r w:rsidR="007404D0">
              <w:rPr>
                <w:rFonts w:ascii="Times New Roman" w:eastAsia="Times New Roman" w:hAnsi="Times New Roman" w:cs="Times New Roman"/>
                <w:color w:val="000000"/>
                <w:sz w:val="20"/>
                <w:szCs w:val="20"/>
                <w:lang w:eastAsia="es-MX"/>
              </w:rPr>
              <w:t xml:space="preserve"> </w:t>
            </w:r>
            <w:proofErr w:type="spellStart"/>
            <w:r w:rsidR="007404D0">
              <w:rPr>
                <w:rFonts w:ascii="Times New Roman" w:eastAsia="Times New Roman" w:hAnsi="Times New Roman" w:cs="Times New Roman"/>
                <w:color w:val="000000"/>
                <w:sz w:val="20"/>
                <w:szCs w:val="20"/>
                <w:lang w:eastAsia="es-MX"/>
              </w:rPr>
              <w:t>Dead</w:t>
            </w:r>
            <w:proofErr w:type="spellEnd"/>
          </w:p>
        </w:tc>
      </w:tr>
      <w:tr w:rsidR="00CE6778" w:rsidRPr="00CE6778" w14:paraId="502CEC78"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37466DEA"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val="en-US" w:eastAsia="es-MX"/>
              </w:rPr>
            </w:pPr>
            <w:r w:rsidRPr="00CE6778">
              <w:rPr>
                <w:rFonts w:ascii="Times New Roman" w:eastAsia="Times New Roman" w:hAnsi="Times New Roman" w:cs="Times New Roman"/>
                <w:i/>
                <w:iCs/>
                <w:color w:val="000000"/>
                <w:sz w:val="20"/>
                <w:szCs w:val="20"/>
                <w:lang w:val="en-US" w:eastAsia="es-MX"/>
              </w:rPr>
              <w:t>Annual discount rate for costs</w:t>
            </w:r>
          </w:p>
        </w:tc>
        <w:tc>
          <w:tcPr>
            <w:tcW w:w="1600" w:type="dxa"/>
            <w:tcBorders>
              <w:top w:val="nil"/>
              <w:left w:val="nil"/>
              <w:bottom w:val="nil"/>
              <w:right w:val="single" w:sz="8" w:space="0" w:color="auto"/>
            </w:tcBorders>
            <w:shd w:val="clear" w:color="auto" w:fill="auto"/>
            <w:noWrap/>
            <w:vAlign w:val="center"/>
            <w:hideMark/>
          </w:tcPr>
          <w:p w14:paraId="23F38473"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0.0165</w:t>
            </w:r>
          </w:p>
        </w:tc>
      </w:tr>
      <w:tr w:rsidR="00CE6778" w:rsidRPr="00CE6778" w14:paraId="68D5FCCF"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66789660"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val="en-US" w:eastAsia="es-MX"/>
              </w:rPr>
            </w:pPr>
            <w:r w:rsidRPr="00CE6778">
              <w:rPr>
                <w:rFonts w:ascii="Times New Roman" w:eastAsia="Times New Roman" w:hAnsi="Times New Roman" w:cs="Times New Roman"/>
                <w:i/>
                <w:iCs/>
                <w:color w:val="000000"/>
                <w:sz w:val="20"/>
                <w:szCs w:val="20"/>
                <w:lang w:val="en-US" w:eastAsia="es-MX"/>
              </w:rPr>
              <w:t xml:space="preserve">Annual discount rate for </w:t>
            </w:r>
            <w:proofErr w:type="spellStart"/>
            <w:r w:rsidRPr="00CE6778">
              <w:rPr>
                <w:rFonts w:ascii="Times New Roman" w:eastAsia="Times New Roman" w:hAnsi="Times New Roman" w:cs="Times New Roman"/>
                <w:i/>
                <w:iCs/>
                <w:color w:val="000000"/>
                <w:sz w:val="20"/>
                <w:szCs w:val="20"/>
                <w:lang w:val="en-US" w:eastAsia="es-MX"/>
              </w:rPr>
              <w:t>efectiveness</w:t>
            </w:r>
            <w:proofErr w:type="spellEnd"/>
          </w:p>
        </w:tc>
        <w:tc>
          <w:tcPr>
            <w:tcW w:w="1600" w:type="dxa"/>
            <w:tcBorders>
              <w:top w:val="nil"/>
              <w:left w:val="nil"/>
              <w:bottom w:val="nil"/>
              <w:right w:val="single" w:sz="8" w:space="0" w:color="auto"/>
            </w:tcBorders>
            <w:shd w:val="clear" w:color="auto" w:fill="auto"/>
            <w:noWrap/>
            <w:vAlign w:val="center"/>
            <w:hideMark/>
          </w:tcPr>
          <w:p w14:paraId="3B2DD876"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0.0165</w:t>
            </w:r>
          </w:p>
        </w:tc>
      </w:tr>
      <w:tr w:rsidR="00CE6778" w:rsidRPr="00CE6778" w14:paraId="4E1E39AC" w14:textId="77777777" w:rsidTr="00CE6778">
        <w:trPr>
          <w:trHeight w:val="288"/>
          <w:jc w:val="center"/>
        </w:trPr>
        <w:tc>
          <w:tcPr>
            <w:tcW w:w="59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74507826"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Daily</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healthcare</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costs</w:t>
            </w:r>
            <w:proofErr w:type="spellEnd"/>
          </w:p>
        </w:tc>
      </w:tr>
      <w:tr w:rsidR="00CE6778" w:rsidRPr="00CE6778" w14:paraId="3D865B54" w14:textId="77777777" w:rsidTr="00CE6778">
        <w:trPr>
          <w:trHeight w:val="816"/>
          <w:jc w:val="center"/>
        </w:trPr>
        <w:tc>
          <w:tcPr>
            <w:tcW w:w="4380" w:type="dxa"/>
            <w:tcBorders>
              <w:top w:val="nil"/>
              <w:left w:val="single" w:sz="8" w:space="0" w:color="auto"/>
              <w:bottom w:val="nil"/>
              <w:right w:val="nil"/>
            </w:tcBorders>
            <w:shd w:val="clear" w:color="auto" w:fill="auto"/>
            <w:noWrap/>
            <w:vAlign w:val="center"/>
            <w:hideMark/>
          </w:tcPr>
          <w:p w14:paraId="78975CAA"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Intubated</w:t>
            </w:r>
            <w:proofErr w:type="spellEnd"/>
            <w:r w:rsidRPr="00CE6778">
              <w:rPr>
                <w:rFonts w:ascii="Times New Roman" w:eastAsia="Times New Roman" w:hAnsi="Times New Roman" w:cs="Times New Roman"/>
                <w:i/>
                <w:iCs/>
                <w:color w:val="000000"/>
                <w:sz w:val="20"/>
                <w:szCs w:val="20"/>
                <w:lang w:eastAsia="es-MX"/>
              </w:rPr>
              <w:t xml:space="preserve"> COVID-19 </w:t>
            </w:r>
            <w:proofErr w:type="spellStart"/>
            <w:r w:rsidRPr="00CE6778">
              <w:rPr>
                <w:rFonts w:ascii="Times New Roman" w:eastAsia="Times New Roman" w:hAnsi="Times New Roman" w:cs="Times New Roman"/>
                <w:i/>
                <w:iCs/>
                <w:color w:val="000000"/>
                <w:sz w:val="20"/>
                <w:szCs w:val="20"/>
                <w:lang w:eastAsia="es-MX"/>
              </w:rPr>
              <w:t>patient</w:t>
            </w:r>
            <w:proofErr w:type="spellEnd"/>
          </w:p>
        </w:tc>
        <w:tc>
          <w:tcPr>
            <w:tcW w:w="1600" w:type="dxa"/>
            <w:tcBorders>
              <w:top w:val="nil"/>
              <w:left w:val="nil"/>
              <w:bottom w:val="nil"/>
              <w:right w:val="single" w:sz="8" w:space="0" w:color="auto"/>
            </w:tcBorders>
            <w:shd w:val="clear" w:color="auto" w:fill="auto"/>
            <w:vAlign w:val="center"/>
            <w:hideMark/>
          </w:tcPr>
          <w:p w14:paraId="61CAD626"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 xml:space="preserve">Gamma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ꓗ</w:t>
            </w:r>
            <w:r w:rsidRPr="00CE6778">
              <w:rPr>
                <w:rFonts w:ascii="Times New Roman" w:eastAsia="Times New Roman" w:hAnsi="Times New Roman" w:cs="Times New Roman"/>
                <w:color w:val="000000"/>
                <w:sz w:val="20"/>
                <w:szCs w:val="20"/>
                <w:lang w:eastAsia="es-MX"/>
              </w:rPr>
              <w:t xml:space="preserve"> = 8, </w:t>
            </w:r>
            <w:r w:rsidRPr="00CE6778">
              <w:rPr>
                <w:rFonts w:ascii="Calibri" w:eastAsia="Times New Roman" w:hAnsi="Calibri" w:cs="Calibri"/>
                <w:color w:val="000000"/>
                <w:sz w:val="20"/>
                <w:szCs w:val="20"/>
                <w:lang w:eastAsia="es-MX"/>
              </w:rPr>
              <w:t>θ</w:t>
            </w:r>
            <w:r w:rsidRPr="00CE6778">
              <w:rPr>
                <w:rFonts w:ascii="Times New Roman" w:eastAsia="Times New Roman" w:hAnsi="Times New Roman" w:cs="Times New Roman"/>
                <w:color w:val="000000"/>
                <w:sz w:val="20"/>
                <w:szCs w:val="20"/>
                <w:lang w:eastAsia="es-MX"/>
              </w:rPr>
              <w:t xml:space="preserve"> = 5518.87</w:t>
            </w:r>
          </w:p>
        </w:tc>
      </w:tr>
      <w:tr w:rsidR="00CE6778" w:rsidRPr="00CE6778" w14:paraId="6CAE83AC"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666A7217"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Dead</w:t>
            </w:r>
            <w:proofErr w:type="spellEnd"/>
            <w:r w:rsidRPr="00CE6778">
              <w:rPr>
                <w:rFonts w:ascii="Times New Roman" w:eastAsia="Times New Roman" w:hAnsi="Times New Roman" w:cs="Times New Roman"/>
                <w:i/>
                <w:iCs/>
                <w:color w:val="000000"/>
                <w:sz w:val="20"/>
                <w:szCs w:val="20"/>
                <w:lang w:eastAsia="es-MX"/>
              </w:rPr>
              <w:t xml:space="preserve"> </w:t>
            </w:r>
            <w:proofErr w:type="spellStart"/>
            <w:r w:rsidRPr="00CE6778">
              <w:rPr>
                <w:rFonts w:ascii="Times New Roman" w:eastAsia="Times New Roman" w:hAnsi="Times New Roman" w:cs="Times New Roman"/>
                <w:i/>
                <w:iCs/>
                <w:color w:val="000000"/>
                <w:sz w:val="20"/>
                <w:szCs w:val="20"/>
                <w:lang w:eastAsia="es-MX"/>
              </w:rPr>
              <w:t>patient</w:t>
            </w:r>
            <w:proofErr w:type="spellEnd"/>
          </w:p>
        </w:tc>
        <w:tc>
          <w:tcPr>
            <w:tcW w:w="1600" w:type="dxa"/>
            <w:tcBorders>
              <w:top w:val="nil"/>
              <w:left w:val="nil"/>
              <w:bottom w:val="nil"/>
              <w:right w:val="single" w:sz="8" w:space="0" w:color="auto"/>
            </w:tcBorders>
            <w:shd w:val="clear" w:color="auto" w:fill="auto"/>
            <w:noWrap/>
            <w:vAlign w:val="center"/>
            <w:hideMark/>
          </w:tcPr>
          <w:p w14:paraId="1CA7CEA0"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0</w:t>
            </w:r>
          </w:p>
        </w:tc>
      </w:tr>
      <w:tr w:rsidR="00CE6778" w:rsidRPr="00CE6778" w14:paraId="222EFCC1" w14:textId="77777777" w:rsidTr="00CE6778">
        <w:trPr>
          <w:trHeight w:val="288"/>
          <w:jc w:val="center"/>
        </w:trPr>
        <w:tc>
          <w:tcPr>
            <w:tcW w:w="59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7DFE5C7C"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Intervention</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daily</w:t>
            </w:r>
            <w:proofErr w:type="spellEnd"/>
            <w:r w:rsidRPr="00CE6778">
              <w:rPr>
                <w:rFonts w:ascii="Times New Roman" w:eastAsia="Times New Roman" w:hAnsi="Times New Roman" w:cs="Times New Roman"/>
                <w:b/>
                <w:bCs/>
                <w:color w:val="000000"/>
                <w:sz w:val="20"/>
                <w:szCs w:val="20"/>
                <w:lang w:eastAsia="es-MX"/>
              </w:rPr>
              <w:t xml:space="preserve"> </w:t>
            </w:r>
            <w:proofErr w:type="spellStart"/>
            <w:r w:rsidRPr="00CE6778">
              <w:rPr>
                <w:rFonts w:ascii="Times New Roman" w:eastAsia="Times New Roman" w:hAnsi="Times New Roman" w:cs="Times New Roman"/>
                <w:b/>
                <w:bCs/>
                <w:color w:val="000000"/>
                <w:sz w:val="20"/>
                <w:szCs w:val="20"/>
                <w:lang w:eastAsia="es-MX"/>
              </w:rPr>
              <w:t>costs</w:t>
            </w:r>
            <w:proofErr w:type="spellEnd"/>
          </w:p>
        </w:tc>
      </w:tr>
      <w:tr w:rsidR="00CE6778" w:rsidRPr="00CE6778" w14:paraId="6A35DFB9" w14:textId="77777777" w:rsidTr="00CE6778">
        <w:trPr>
          <w:trHeight w:val="288"/>
          <w:jc w:val="center"/>
        </w:trPr>
        <w:tc>
          <w:tcPr>
            <w:tcW w:w="4380" w:type="dxa"/>
            <w:tcBorders>
              <w:top w:val="nil"/>
              <w:left w:val="single" w:sz="8" w:space="0" w:color="auto"/>
              <w:bottom w:val="nil"/>
              <w:right w:val="nil"/>
            </w:tcBorders>
            <w:shd w:val="clear" w:color="auto" w:fill="auto"/>
            <w:noWrap/>
            <w:vAlign w:val="center"/>
            <w:hideMark/>
          </w:tcPr>
          <w:p w14:paraId="7FA34DC1"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Dexamethasone</w:t>
            </w:r>
            <w:proofErr w:type="spellEnd"/>
          </w:p>
        </w:tc>
        <w:tc>
          <w:tcPr>
            <w:tcW w:w="1600" w:type="dxa"/>
            <w:tcBorders>
              <w:top w:val="nil"/>
              <w:left w:val="nil"/>
              <w:bottom w:val="nil"/>
              <w:right w:val="single" w:sz="8" w:space="0" w:color="auto"/>
            </w:tcBorders>
            <w:shd w:val="clear" w:color="auto" w:fill="auto"/>
            <w:noWrap/>
            <w:vAlign w:val="center"/>
            <w:hideMark/>
          </w:tcPr>
          <w:p w14:paraId="36EAD68E"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r w:rsidRPr="00CE6778">
              <w:rPr>
                <w:rFonts w:ascii="Times New Roman" w:eastAsia="Times New Roman" w:hAnsi="Times New Roman" w:cs="Times New Roman"/>
                <w:color w:val="000000"/>
                <w:sz w:val="20"/>
                <w:szCs w:val="20"/>
                <w:lang w:eastAsia="es-MX"/>
              </w:rPr>
              <w:t>$4</w:t>
            </w:r>
          </w:p>
        </w:tc>
      </w:tr>
      <w:tr w:rsidR="00CE6778" w:rsidRPr="00CE6778" w14:paraId="0C811A06" w14:textId="77777777" w:rsidTr="00CE6778">
        <w:trPr>
          <w:trHeight w:val="288"/>
          <w:jc w:val="center"/>
        </w:trPr>
        <w:tc>
          <w:tcPr>
            <w:tcW w:w="5980" w:type="dxa"/>
            <w:gridSpan w:val="2"/>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2FD4A9C1" w14:textId="77777777" w:rsidR="00CE6778" w:rsidRPr="00CE6778" w:rsidRDefault="00CE6778" w:rsidP="00CE6778">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CE6778">
              <w:rPr>
                <w:rFonts w:ascii="Times New Roman" w:eastAsia="Times New Roman" w:hAnsi="Times New Roman" w:cs="Times New Roman"/>
                <w:b/>
                <w:bCs/>
                <w:color w:val="000000"/>
                <w:sz w:val="20"/>
                <w:szCs w:val="20"/>
                <w:lang w:eastAsia="es-MX"/>
              </w:rPr>
              <w:t>Intervention</w:t>
            </w:r>
            <w:proofErr w:type="spellEnd"/>
            <w:r w:rsidRPr="00CE6778">
              <w:rPr>
                <w:rFonts w:ascii="Times New Roman" w:eastAsia="Times New Roman" w:hAnsi="Times New Roman" w:cs="Times New Roman"/>
                <w:b/>
                <w:bCs/>
                <w:color w:val="000000"/>
                <w:sz w:val="20"/>
                <w:szCs w:val="20"/>
                <w:lang w:eastAsia="es-MX"/>
              </w:rPr>
              <w:t xml:space="preserve"> Effect</w:t>
            </w:r>
          </w:p>
        </w:tc>
      </w:tr>
      <w:tr w:rsidR="00CE6778" w:rsidRPr="00CE6778" w14:paraId="6BFEE48A" w14:textId="77777777" w:rsidTr="00CE6778">
        <w:trPr>
          <w:trHeight w:val="804"/>
          <w:jc w:val="center"/>
        </w:trPr>
        <w:tc>
          <w:tcPr>
            <w:tcW w:w="4380" w:type="dxa"/>
            <w:tcBorders>
              <w:top w:val="nil"/>
              <w:left w:val="single" w:sz="8" w:space="0" w:color="auto"/>
              <w:bottom w:val="nil"/>
              <w:right w:val="nil"/>
            </w:tcBorders>
            <w:shd w:val="clear" w:color="auto" w:fill="auto"/>
            <w:noWrap/>
            <w:vAlign w:val="center"/>
            <w:hideMark/>
          </w:tcPr>
          <w:p w14:paraId="4FD0018A" w14:textId="77777777" w:rsidR="00CE6778" w:rsidRPr="00CE6778" w:rsidRDefault="00CE6778" w:rsidP="00CE6778">
            <w:pPr>
              <w:spacing w:after="0" w:line="240" w:lineRule="auto"/>
              <w:jc w:val="center"/>
              <w:rPr>
                <w:rFonts w:ascii="Times New Roman" w:eastAsia="Times New Roman" w:hAnsi="Times New Roman" w:cs="Times New Roman"/>
                <w:i/>
                <w:iCs/>
                <w:color w:val="000000"/>
                <w:sz w:val="20"/>
                <w:szCs w:val="20"/>
                <w:lang w:eastAsia="es-MX"/>
              </w:rPr>
            </w:pPr>
            <w:proofErr w:type="spellStart"/>
            <w:r w:rsidRPr="00CE6778">
              <w:rPr>
                <w:rFonts w:ascii="Times New Roman" w:eastAsia="Times New Roman" w:hAnsi="Times New Roman" w:cs="Times New Roman"/>
                <w:i/>
                <w:iCs/>
                <w:color w:val="000000"/>
                <w:sz w:val="20"/>
                <w:szCs w:val="20"/>
                <w:lang w:eastAsia="es-MX"/>
              </w:rPr>
              <w:t>Dexamethasone</w:t>
            </w:r>
            <w:proofErr w:type="spellEnd"/>
          </w:p>
        </w:tc>
        <w:tc>
          <w:tcPr>
            <w:tcW w:w="1600" w:type="dxa"/>
            <w:tcBorders>
              <w:top w:val="nil"/>
              <w:left w:val="nil"/>
              <w:bottom w:val="nil"/>
              <w:right w:val="single" w:sz="8" w:space="0" w:color="auto"/>
            </w:tcBorders>
            <w:shd w:val="clear" w:color="auto" w:fill="auto"/>
            <w:vAlign w:val="center"/>
            <w:hideMark/>
          </w:tcPr>
          <w:p w14:paraId="79D7EF29"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eastAsia="es-MX"/>
              </w:rPr>
            </w:pPr>
            <w:proofErr w:type="spellStart"/>
            <w:r w:rsidRPr="00CE6778">
              <w:rPr>
                <w:rFonts w:ascii="Times New Roman" w:eastAsia="Times New Roman" w:hAnsi="Times New Roman" w:cs="Times New Roman"/>
                <w:color w:val="000000"/>
                <w:sz w:val="20"/>
                <w:szCs w:val="20"/>
                <w:lang w:eastAsia="es-MX"/>
              </w:rPr>
              <w:t>Lognormal</w:t>
            </w:r>
            <w:proofErr w:type="spellEnd"/>
            <w:r w:rsidRPr="00CE6778">
              <w:rPr>
                <w:rFonts w:ascii="Times New Roman" w:eastAsia="Times New Roman" w:hAnsi="Times New Roman" w:cs="Times New Roman"/>
                <w:color w:val="000000"/>
                <w:sz w:val="20"/>
                <w:szCs w:val="20"/>
                <w:lang w:eastAsia="es-MX"/>
              </w:rPr>
              <w:t xml:space="preserve"> </w:t>
            </w:r>
            <w:proofErr w:type="spellStart"/>
            <w:r w:rsidRPr="00CE6778">
              <w:rPr>
                <w:rFonts w:ascii="Times New Roman" w:eastAsia="Times New Roman" w:hAnsi="Times New Roman" w:cs="Times New Roman"/>
                <w:color w:val="000000"/>
                <w:sz w:val="20"/>
                <w:szCs w:val="20"/>
                <w:lang w:eastAsia="es-MX"/>
              </w:rPr>
              <w:t>distribution</w:t>
            </w:r>
            <w:proofErr w:type="spellEnd"/>
            <w:r w:rsidRPr="00CE6778">
              <w:rPr>
                <w:rFonts w:ascii="Times New Roman" w:eastAsia="Times New Roman" w:hAnsi="Times New Roman" w:cs="Times New Roman"/>
                <w:color w:val="000000"/>
                <w:sz w:val="20"/>
                <w:szCs w:val="20"/>
                <w:lang w:eastAsia="es-MX"/>
              </w:rPr>
              <w:t xml:space="preserve">:           </w:t>
            </w:r>
            <w:r w:rsidRPr="00CE6778">
              <w:rPr>
                <w:rFonts w:ascii="Calibri" w:eastAsia="Times New Roman" w:hAnsi="Calibri" w:cs="Calibri"/>
                <w:color w:val="000000"/>
                <w:sz w:val="20"/>
                <w:szCs w:val="20"/>
                <w:lang w:eastAsia="es-MX"/>
              </w:rPr>
              <w:t>μ</w:t>
            </w:r>
            <w:r w:rsidRPr="00CE6778">
              <w:rPr>
                <w:rFonts w:ascii="Times New Roman" w:eastAsia="Times New Roman" w:hAnsi="Times New Roman" w:cs="Times New Roman"/>
                <w:color w:val="000000"/>
                <w:sz w:val="20"/>
                <w:szCs w:val="20"/>
                <w:lang w:eastAsia="es-MX"/>
              </w:rPr>
              <w:t xml:space="preserve"> = 0.64, </w:t>
            </w:r>
            <w:r w:rsidRPr="00CE6778">
              <w:rPr>
                <w:rFonts w:ascii="Calibri" w:eastAsia="Times New Roman" w:hAnsi="Calibri" w:cs="Calibri"/>
                <w:color w:val="000000"/>
                <w:sz w:val="20"/>
                <w:szCs w:val="20"/>
                <w:lang w:eastAsia="es-MX"/>
              </w:rPr>
              <w:t>σ</w:t>
            </w:r>
            <w:r w:rsidRPr="00CE6778">
              <w:rPr>
                <w:rFonts w:ascii="Times New Roman" w:eastAsia="Times New Roman" w:hAnsi="Times New Roman" w:cs="Times New Roman"/>
                <w:color w:val="000000"/>
                <w:sz w:val="20"/>
                <w:szCs w:val="20"/>
                <w:lang w:eastAsia="es-MX"/>
              </w:rPr>
              <w:t xml:space="preserve"> = 0.11</w:t>
            </w:r>
          </w:p>
        </w:tc>
      </w:tr>
      <w:tr w:rsidR="00CE6778" w:rsidRPr="00DE7EEA" w14:paraId="081297DC" w14:textId="77777777" w:rsidTr="00CE6778">
        <w:trPr>
          <w:trHeight w:val="300"/>
          <w:jc w:val="center"/>
        </w:trPr>
        <w:tc>
          <w:tcPr>
            <w:tcW w:w="5980"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14:paraId="2C926AA9" w14:textId="77777777" w:rsidR="00CE6778" w:rsidRPr="00CE6778" w:rsidRDefault="00CE6778" w:rsidP="00CE6778">
            <w:pPr>
              <w:spacing w:after="0" w:line="240" w:lineRule="auto"/>
              <w:jc w:val="center"/>
              <w:rPr>
                <w:rFonts w:ascii="Times New Roman" w:eastAsia="Times New Roman" w:hAnsi="Times New Roman" w:cs="Times New Roman"/>
                <w:color w:val="000000"/>
                <w:sz w:val="20"/>
                <w:szCs w:val="20"/>
                <w:lang w:val="en-US" w:eastAsia="es-MX"/>
              </w:rPr>
            </w:pPr>
            <w:r w:rsidRPr="00CE6778">
              <w:rPr>
                <w:rFonts w:ascii="Times New Roman" w:eastAsia="Times New Roman" w:hAnsi="Times New Roman" w:cs="Times New Roman"/>
                <w:color w:val="000000"/>
                <w:sz w:val="20"/>
                <w:szCs w:val="20"/>
                <w:lang w:val="en-US" w:eastAsia="es-MX"/>
              </w:rPr>
              <w:t>*All monetary amounts are expressed in Mexican pesos</w:t>
            </w:r>
          </w:p>
        </w:tc>
      </w:tr>
    </w:tbl>
    <w:p w14:paraId="1329F8D6" w14:textId="77777777" w:rsidR="00907C73" w:rsidRPr="001E5D4B" w:rsidRDefault="00907C73" w:rsidP="008C5DEE">
      <w:pPr>
        <w:jc w:val="both"/>
        <w:rPr>
          <w:ins w:id="43" w:author="Diaz Zepeda, Hirvin Azael" w:date="2021-05-12T23:21:00Z"/>
          <w:rFonts w:asciiTheme="majorHAnsi" w:hAnsiTheme="majorHAnsi" w:cstheme="majorHAnsi"/>
          <w:lang w:val="en-US"/>
        </w:rPr>
      </w:pPr>
    </w:p>
    <w:p w14:paraId="4C588AD1" w14:textId="461B92F5" w:rsidR="00CE6778" w:rsidRDefault="00907C73">
      <w:pPr>
        <w:jc w:val="center"/>
        <w:rPr>
          <w:rFonts w:asciiTheme="majorHAnsi" w:hAnsiTheme="majorHAnsi" w:cstheme="majorHAnsi"/>
          <w:lang w:val="en-US"/>
        </w:rPr>
        <w:pPrChange w:id="44" w:author="Diaz Zepeda, Hirvin Azael" w:date="2021-05-12T23:21:00Z">
          <w:pPr>
            <w:jc w:val="both"/>
          </w:pPr>
        </w:pPrChange>
      </w:pPr>
      <w:ins w:id="45" w:author="Diaz Zepeda, Hirvin Azael" w:date="2021-05-12T23:21:00Z">
        <w:r w:rsidRPr="00907C73">
          <w:rPr>
            <w:rFonts w:asciiTheme="majorHAnsi" w:hAnsiTheme="majorHAnsi" w:cstheme="majorHAnsi"/>
            <w:noProof/>
          </w:rPr>
          <w:lastRenderedPageBreak/>
          <w:drawing>
            <wp:inline distT="0" distB="0" distL="0" distR="0" wp14:anchorId="1170734C" wp14:editId="0740C22C">
              <wp:extent cx="2631024" cy="2301240"/>
              <wp:effectExtent l="0" t="0" r="0" b="3810"/>
              <wp:docPr id="9" name="Imagen 8">
                <a:extLst xmlns:a="http://schemas.openxmlformats.org/drawingml/2006/main">
                  <a:ext uri="{FF2B5EF4-FFF2-40B4-BE49-F238E27FC236}">
                    <a16:creationId xmlns:a16="http://schemas.microsoft.com/office/drawing/2014/main" id="{8EBF0084-31EE-43D1-A3A3-08EF13044E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8EBF0084-31EE-43D1-A3A3-08EF13044E1A}"/>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2600" cy="2328858"/>
                      </a:xfrm>
                      <a:prstGeom prst="rect">
                        <a:avLst/>
                      </a:prstGeom>
                    </pic:spPr>
                  </pic:pic>
                </a:graphicData>
              </a:graphic>
            </wp:inline>
          </w:drawing>
        </w:r>
        <w:r w:rsidRPr="00907C73">
          <w:rPr>
            <w:rFonts w:asciiTheme="majorHAnsi" w:hAnsiTheme="majorHAnsi" w:cstheme="majorHAnsi"/>
            <w:noProof/>
          </w:rPr>
          <w:drawing>
            <wp:inline distT="0" distB="0" distL="0" distR="0" wp14:anchorId="2AE19EBE" wp14:editId="6A84AD9A">
              <wp:extent cx="2674620" cy="2339373"/>
              <wp:effectExtent l="0" t="0" r="0" b="3810"/>
              <wp:docPr id="1" name="Imagen 5">
                <a:extLst xmlns:a="http://schemas.openxmlformats.org/drawingml/2006/main">
                  <a:ext uri="{FF2B5EF4-FFF2-40B4-BE49-F238E27FC236}">
                    <a16:creationId xmlns:a16="http://schemas.microsoft.com/office/drawing/2014/main" id="{B0DD4822-CA96-4113-A85D-4280FC6B4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B0DD4822-CA96-4113-A85D-4280FC6B418B}"/>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01275" cy="2362687"/>
                      </a:xfrm>
                      <a:prstGeom prst="rect">
                        <a:avLst/>
                      </a:prstGeom>
                    </pic:spPr>
                  </pic:pic>
                </a:graphicData>
              </a:graphic>
            </wp:inline>
          </w:drawing>
        </w:r>
      </w:ins>
    </w:p>
    <w:p w14:paraId="7BD26118" w14:textId="77777777" w:rsidR="006239E6" w:rsidRDefault="006239E6" w:rsidP="008C5DEE">
      <w:pPr>
        <w:jc w:val="both"/>
        <w:rPr>
          <w:rFonts w:asciiTheme="majorHAnsi" w:hAnsiTheme="majorHAnsi" w:cstheme="majorHAnsi"/>
          <w:lang w:val="en-US"/>
        </w:rPr>
      </w:pPr>
    </w:p>
    <w:p w14:paraId="50E3C882" w14:textId="77777777" w:rsidR="006239E6" w:rsidRDefault="006239E6" w:rsidP="008C5DEE">
      <w:pPr>
        <w:jc w:val="both"/>
        <w:rPr>
          <w:rFonts w:asciiTheme="majorHAnsi" w:hAnsiTheme="majorHAnsi" w:cstheme="majorHAnsi"/>
          <w:lang w:val="en-US"/>
        </w:rPr>
      </w:pPr>
    </w:p>
    <w:p w14:paraId="4D90078E" w14:textId="77777777" w:rsidR="006239E6" w:rsidRDefault="006239E6" w:rsidP="008C5DEE">
      <w:pPr>
        <w:jc w:val="both"/>
        <w:rPr>
          <w:rFonts w:asciiTheme="majorHAnsi" w:hAnsiTheme="majorHAnsi" w:cstheme="majorHAnsi"/>
          <w:lang w:val="en-US"/>
        </w:rPr>
      </w:pPr>
    </w:p>
    <w:p w14:paraId="297EB4BE" w14:textId="77777777" w:rsidR="006239E6" w:rsidRDefault="006239E6" w:rsidP="008C5DEE">
      <w:pPr>
        <w:jc w:val="both"/>
        <w:rPr>
          <w:rFonts w:asciiTheme="majorHAnsi" w:hAnsiTheme="majorHAnsi" w:cstheme="majorHAnsi"/>
          <w:lang w:val="en-US"/>
        </w:rPr>
      </w:pPr>
    </w:p>
    <w:p w14:paraId="7CE8B4E9" w14:textId="77777777" w:rsidR="006239E6" w:rsidRDefault="006239E6" w:rsidP="008C5DEE">
      <w:pPr>
        <w:jc w:val="both"/>
        <w:rPr>
          <w:rFonts w:asciiTheme="majorHAnsi" w:hAnsiTheme="majorHAnsi" w:cstheme="majorHAnsi"/>
          <w:lang w:val="en-US"/>
        </w:rPr>
      </w:pPr>
    </w:p>
    <w:p w14:paraId="06715153" w14:textId="77777777" w:rsidR="006239E6" w:rsidRDefault="006239E6" w:rsidP="008C5DEE">
      <w:pPr>
        <w:jc w:val="both"/>
        <w:rPr>
          <w:rFonts w:asciiTheme="majorHAnsi" w:hAnsiTheme="majorHAnsi" w:cstheme="majorHAnsi"/>
          <w:lang w:val="en-US"/>
        </w:rPr>
      </w:pPr>
    </w:p>
    <w:p w14:paraId="4449883C" w14:textId="77777777" w:rsidR="006239E6" w:rsidRDefault="006239E6" w:rsidP="008C5DEE">
      <w:pPr>
        <w:jc w:val="both"/>
        <w:rPr>
          <w:rFonts w:asciiTheme="majorHAnsi" w:hAnsiTheme="majorHAnsi" w:cstheme="majorHAnsi"/>
          <w:lang w:val="en-US"/>
        </w:rPr>
      </w:pPr>
    </w:p>
    <w:p w14:paraId="53FC50A5" w14:textId="77777777" w:rsidR="006239E6" w:rsidRDefault="006239E6" w:rsidP="008C5DEE">
      <w:pPr>
        <w:jc w:val="both"/>
        <w:rPr>
          <w:rFonts w:asciiTheme="majorHAnsi" w:hAnsiTheme="majorHAnsi" w:cstheme="majorHAnsi"/>
          <w:lang w:val="en-US"/>
        </w:rPr>
      </w:pPr>
    </w:p>
    <w:p w14:paraId="11AEA488" w14:textId="77777777" w:rsidR="0066428F" w:rsidRDefault="0066428F" w:rsidP="008C5DEE">
      <w:pPr>
        <w:jc w:val="both"/>
        <w:rPr>
          <w:rFonts w:asciiTheme="majorHAnsi" w:hAnsiTheme="majorHAnsi" w:cstheme="majorHAnsi"/>
          <w:lang w:val="en-US"/>
        </w:rPr>
      </w:pPr>
    </w:p>
    <w:p w14:paraId="73EAC008" w14:textId="77777777" w:rsidR="0066428F" w:rsidRPr="00395A7F" w:rsidRDefault="0066428F" w:rsidP="008C5DEE">
      <w:pPr>
        <w:jc w:val="both"/>
        <w:rPr>
          <w:rFonts w:asciiTheme="majorHAnsi" w:hAnsiTheme="majorHAnsi" w:cstheme="majorHAnsi"/>
          <w:lang w:val="en-US"/>
        </w:rPr>
      </w:pPr>
    </w:p>
    <w:sectPr w:rsidR="0066428F" w:rsidRPr="00395A7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remy Goldhaber-Fiebert" w:date="2021-04-15T12:55:00Z" w:initials="JG">
    <w:p w14:paraId="74AE2920" w14:textId="0E24A639" w:rsidR="00624E5E" w:rsidRPr="00D00851" w:rsidRDefault="00624E5E" w:rsidP="00B32EB3">
      <w:pPr>
        <w:pStyle w:val="Textocomentario"/>
        <w:ind w:firstLine="708"/>
        <w:rPr>
          <w:lang w:val="en-US"/>
        </w:rPr>
      </w:pPr>
      <w:r>
        <w:rPr>
          <w:rStyle w:val="Refdecomentario"/>
        </w:rPr>
        <w:annotationRef/>
      </w:r>
      <w:r w:rsidRPr="00D00851">
        <w:rPr>
          <w:lang w:val="en-US"/>
        </w:rPr>
        <w:t>A Wise mentor of mine once said to focus first on the effects in the context of Health since that is what Health and medical journals care most about … and for other reasons</w:t>
      </w:r>
    </w:p>
  </w:comment>
  <w:comment w:id="2" w:author="Jeremy Goldhaber-Fiebert" w:date="2021-04-15T13:49:00Z" w:initials="JG">
    <w:p w14:paraId="2C6C31D4" w14:textId="7AF60292" w:rsidR="00624E5E" w:rsidRPr="00D00851" w:rsidRDefault="00624E5E">
      <w:pPr>
        <w:pStyle w:val="Textocomentario"/>
        <w:rPr>
          <w:lang w:val="en-US"/>
        </w:rPr>
      </w:pPr>
      <w:r>
        <w:rPr>
          <w:rStyle w:val="Refdecomentario"/>
        </w:rPr>
        <w:annotationRef/>
      </w:r>
      <w:r w:rsidRPr="00D00851">
        <w:rPr>
          <w:lang w:val="en-US"/>
        </w:rPr>
        <w:t>Please check that my edits are accurate</w:t>
      </w:r>
    </w:p>
  </w:comment>
  <w:comment w:id="3" w:author="Jeremy Goldhaber-Fiebert" w:date="2021-04-15T13:56:00Z" w:initials="JG">
    <w:p w14:paraId="2011B3A0" w14:textId="2AF6C099" w:rsidR="00624E5E" w:rsidRPr="00D00851" w:rsidRDefault="00624E5E">
      <w:pPr>
        <w:pStyle w:val="Textocomentario"/>
        <w:rPr>
          <w:lang w:val="en-US"/>
        </w:rPr>
      </w:pPr>
      <w:r>
        <w:rPr>
          <w:rStyle w:val="Refdecomentario"/>
        </w:rPr>
        <w:annotationRef/>
      </w:r>
      <w:r w:rsidRPr="00D00851">
        <w:rPr>
          <w:lang w:val="en-US"/>
        </w:rPr>
        <w:t>Not sure what this term means here?</w:t>
      </w:r>
    </w:p>
  </w:comment>
  <w:comment w:id="4" w:author="Jeremy Goldhaber-Fiebert" w:date="2021-04-15T13:59:00Z" w:initials="JG">
    <w:p w14:paraId="7A288766" w14:textId="41F16A15" w:rsidR="00624E5E" w:rsidRPr="00D00851" w:rsidRDefault="00624E5E">
      <w:pPr>
        <w:pStyle w:val="Textocomentario"/>
        <w:rPr>
          <w:lang w:val="en-US"/>
        </w:rPr>
      </w:pPr>
      <w:r w:rsidRPr="00D00851">
        <w:rPr>
          <w:lang w:val="en-US"/>
        </w:rPr>
        <w:t>“</w:t>
      </w:r>
      <w:r>
        <w:rPr>
          <w:rStyle w:val="Refdecomentario"/>
        </w:rPr>
        <w:annotationRef/>
      </w:r>
      <w:r w:rsidRPr="00D00851">
        <w:rPr>
          <w:lang w:val="en-US"/>
        </w:rPr>
        <w:t>an otherwise similar cohort in the generally population”?</w:t>
      </w:r>
    </w:p>
  </w:comment>
  <w:comment w:id="5" w:author="Jeremy Goldhaber-Fiebert" w:date="2021-04-15T14:08:00Z" w:initials="JG">
    <w:p w14:paraId="5A20C121" w14:textId="29CE68B4" w:rsidR="00624E5E" w:rsidRPr="00D00851" w:rsidRDefault="00624E5E">
      <w:pPr>
        <w:pStyle w:val="Textocomentario"/>
        <w:rPr>
          <w:lang w:val="en-US"/>
        </w:rPr>
      </w:pPr>
      <w:r>
        <w:rPr>
          <w:rStyle w:val="Refdecomentario"/>
        </w:rPr>
        <w:annotationRef/>
      </w:r>
      <w:r w:rsidRPr="00D00851">
        <w:rPr>
          <w:lang w:val="en-US"/>
        </w:rPr>
        <w:t>I think you need a sentence either before or after this sentence which states how you go from the S(t)’s to the lambda(t)’s</w:t>
      </w:r>
    </w:p>
  </w:comment>
  <w:comment w:id="6" w:author="Jeremy Goldhaber-Fiebert" w:date="2021-04-15T14:02:00Z" w:initials="JG">
    <w:p w14:paraId="39E7853D" w14:textId="77777777" w:rsidR="00624E5E" w:rsidRPr="00D00851" w:rsidRDefault="00624E5E">
      <w:pPr>
        <w:pStyle w:val="Textocomentario"/>
        <w:rPr>
          <w:lang w:val="en-US"/>
        </w:rPr>
      </w:pPr>
      <w:r>
        <w:rPr>
          <w:rStyle w:val="Refdecomentario"/>
        </w:rPr>
        <w:annotationRef/>
      </w:r>
      <w:r w:rsidRPr="00D00851">
        <w:rPr>
          <w:lang w:val="en-US"/>
        </w:rPr>
        <w:t xml:space="preserve">Where do the </w:t>
      </w:r>
      <w:proofErr w:type="spellStart"/>
      <w:r w:rsidRPr="00D00851">
        <w:rPr>
          <w:lang w:val="en-US"/>
        </w:rPr>
        <w:t>i</w:t>
      </w:r>
      <w:proofErr w:type="spellEnd"/>
      <w:r w:rsidRPr="00D00851">
        <w:rPr>
          <w:lang w:val="en-US"/>
        </w:rPr>
        <w:t xml:space="preserve"> subscripts come from here?</w:t>
      </w:r>
    </w:p>
    <w:p w14:paraId="52C25B2C" w14:textId="77777777" w:rsidR="00624E5E" w:rsidRPr="00D00851" w:rsidRDefault="00624E5E">
      <w:pPr>
        <w:pStyle w:val="Textocomentario"/>
        <w:rPr>
          <w:lang w:val="en-US"/>
        </w:rPr>
      </w:pPr>
    </w:p>
    <w:p w14:paraId="002D2282" w14:textId="01EF41F7" w:rsidR="00624E5E" w:rsidRPr="00D00851" w:rsidRDefault="00624E5E">
      <w:pPr>
        <w:pStyle w:val="Textocomentario"/>
        <w:rPr>
          <w:lang w:val="en-US"/>
        </w:rPr>
      </w:pPr>
    </w:p>
  </w:comment>
  <w:comment w:id="7" w:author="Jeremy Goldhaber-Fiebert" w:date="2021-04-15T14:05:00Z" w:initials="JG">
    <w:p w14:paraId="247930C5" w14:textId="5041861E" w:rsidR="00624E5E" w:rsidRPr="00D00851" w:rsidRDefault="00624E5E">
      <w:pPr>
        <w:pStyle w:val="Textocomentario"/>
        <w:rPr>
          <w:lang w:val="en-US"/>
        </w:rPr>
      </w:pPr>
      <w:r>
        <w:rPr>
          <w:rStyle w:val="Refdecomentario"/>
        </w:rPr>
        <w:annotationRef/>
      </w:r>
      <w:r w:rsidRPr="00D00851">
        <w:rPr>
          <w:lang w:val="en-US"/>
        </w:rPr>
        <w:t>Averaged over what?</w:t>
      </w:r>
    </w:p>
  </w:comment>
  <w:comment w:id="8" w:author="Jeremy Goldhaber-Fiebert" w:date="2021-04-15T14:05:00Z" w:initials="JG">
    <w:p w14:paraId="7CC2FF8A" w14:textId="762E77E1" w:rsidR="00624E5E" w:rsidRPr="00D00851" w:rsidRDefault="00624E5E">
      <w:pPr>
        <w:pStyle w:val="Textocomentario"/>
        <w:rPr>
          <w:lang w:val="en-US"/>
        </w:rPr>
      </w:pPr>
      <w:r>
        <w:rPr>
          <w:rStyle w:val="Refdecomentario"/>
        </w:rPr>
        <w:annotationRef/>
      </w:r>
      <w:r w:rsidRPr="00D00851">
        <w:rPr>
          <w:lang w:val="en-US"/>
        </w:rPr>
        <w:t>Would just remove this word</w:t>
      </w:r>
    </w:p>
  </w:comment>
  <w:comment w:id="9" w:author="Jeremy Goldhaber-Fiebert" w:date="2021-04-15T14:11:00Z" w:initials="JG">
    <w:p w14:paraId="1673F0B4" w14:textId="50DC3BF7" w:rsidR="00624E5E" w:rsidRPr="00D00851" w:rsidRDefault="00624E5E">
      <w:pPr>
        <w:pStyle w:val="Textocomentario"/>
        <w:rPr>
          <w:lang w:val="en-US"/>
        </w:rPr>
      </w:pPr>
      <w:r>
        <w:rPr>
          <w:rStyle w:val="Refdecomentario"/>
        </w:rPr>
        <w:annotationRef/>
      </w:r>
      <w:r w:rsidRPr="00D00851">
        <w:rPr>
          <w:lang w:val="en-US"/>
        </w:rPr>
        <w:t xml:space="preserve">Insert a sentence here saying how </w:t>
      </w:r>
      <w:proofErr w:type="gramStart"/>
      <w:r w:rsidRPr="00D00851">
        <w:rPr>
          <w:lang w:val="en-US"/>
        </w:rPr>
        <w:t>your</w:t>
      </w:r>
      <w:proofErr w:type="gramEnd"/>
      <w:r w:rsidRPr="00D00851">
        <w:rPr>
          <w:lang w:val="en-US"/>
        </w:rPr>
        <w:t xml:space="preserve"> derive mu’s from lambda’s</w:t>
      </w:r>
    </w:p>
  </w:comment>
  <w:comment w:id="10" w:author="Jeremy Goldhaber-Fiebert" w:date="2021-04-15T14:15:00Z" w:initials="JG">
    <w:p w14:paraId="0D3DE3BA" w14:textId="21E44F62" w:rsidR="00624E5E" w:rsidRPr="00D00851" w:rsidRDefault="00624E5E">
      <w:pPr>
        <w:pStyle w:val="Textocomentario"/>
        <w:rPr>
          <w:lang w:val="en-US"/>
        </w:rPr>
      </w:pPr>
      <w:r>
        <w:rPr>
          <w:rStyle w:val="Refdecomentario"/>
        </w:rPr>
        <w:annotationRef/>
      </w:r>
      <w:r w:rsidRPr="00D00851">
        <w:rPr>
          <w:lang w:val="en-US"/>
        </w:rPr>
        <w:t>Somehow your time varying hazards have become constant rates (or else you have omitted the t from the rates reported in this sentence and below)?</w:t>
      </w:r>
    </w:p>
  </w:comment>
  <w:comment w:id="11" w:author="Jeremy Goldhaber-Fiebert" w:date="2021-04-15T14:17:00Z" w:initials="JG">
    <w:p w14:paraId="258B1C3F" w14:textId="1DE7720C" w:rsidR="00624E5E" w:rsidRPr="00D00851" w:rsidRDefault="00624E5E">
      <w:pPr>
        <w:pStyle w:val="Textocomentario"/>
        <w:rPr>
          <w:lang w:val="en-US"/>
        </w:rPr>
      </w:pPr>
      <w:r>
        <w:rPr>
          <w:rStyle w:val="Refdecomentario"/>
        </w:rPr>
        <w:annotationRef/>
      </w:r>
      <w:r w:rsidRPr="00D00851">
        <w:rPr>
          <w:lang w:val="en-US"/>
        </w:rPr>
        <w:t xml:space="preserve">I think the time subscript you were using up above is now omitted below in the lambdas which is fine. Perhaps either saying </w:t>
      </w:r>
      <w:proofErr w:type="spellStart"/>
      <w:proofErr w:type="gramStart"/>
      <w:r w:rsidRPr="00D00851">
        <w:rPr>
          <w:lang w:val="en-US"/>
        </w:rPr>
        <w:t>your</w:t>
      </w:r>
      <w:proofErr w:type="spellEnd"/>
      <w:proofErr w:type="gramEnd"/>
      <w:r w:rsidRPr="00D00851">
        <w:rPr>
          <w:lang w:val="en-US"/>
        </w:rPr>
        <w:t xml:space="preserve"> are </w:t>
      </w:r>
      <w:proofErr w:type="spellStart"/>
      <w:r w:rsidRPr="00D00851">
        <w:rPr>
          <w:lang w:val="en-US"/>
        </w:rPr>
        <w:t>supressing</w:t>
      </w:r>
      <w:proofErr w:type="spellEnd"/>
      <w:r w:rsidRPr="00D00851">
        <w:rPr>
          <w:lang w:val="en-US"/>
        </w:rPr>
        <w:t xml:space="preserve"> it for readability or else removing it throughout makes sense? Discuss with Fernando?</w:t>
      </w:r>
    </w:p>
  </w:comment>
  <w:comment w:id="12" w:author="Jeremy Goldhaber-Fiebert" w:date="2021-04-15T14:23:00Z" w:initials="JG">
    <w:p w14:paraId="0E5E723D" w14:textId="40C8C24E" w:rsidR="00624E5E" w:rsidRPr="00D00851" w:rsidRDefault="00624E5E">
      <w:pPr>
        <w:pStyle w:val="Textocomentario"/>
        <w:rPr>
          <w:lang w:val="en-US"/>
        </w:rPr>
      </w:pPr>
      <w:r>
        <w:rPr>
          <w:rStyle w:val="Refdecomentario"/>
        </w:rPr>
        <w:annotationRef/>
      </w:r>
      <w:r w:rsidRPr="00D00851">
        <w:rPr>
          <w:lang w:val="en-US"/>
        </w:rPr>
        <w:t>How different would things have turned out if you used pre-pandemic rates of background mortality?</w:t>
      </w:r>
    </w:p>
  </w:comment>
  <w:comment w:id="13" w:author="Jeremy Goldhaber-Fiebert" w:date="2021-04-15T14:53:00Z" w:initials="JG">
    <w:p w14:paraId="62855E77" w14:textId="3ACAF077" w:rsidR="00624E5E" w:rsidRPr="00D00851" w:rsidRDefault="00624E5E">
      <w:pPr>
        <w:pStyle w:val="Textocomentario"/>
        <w:rPr>
          <w:lang w:val="en-US"/>
        </w:rPr>
      </w:pPr>
      <w:r>
        <w:rPr>
          <w:rStyle w:val="Refdecomentario"/>
        </w:rPr>
        <w:annotationRef/>
      </w:r>
      <w:r w:rsidRPr="00D00851">
        <w:rPr>
          <w:lang w:val="en-US"/>
        </w:rPr>
        <w:t xml:space="preserve">In the trials were these estimated on the disease specific rates or the overall rates. If the latter (as noted above) you may need to do something further in justifying their use on the disease specific mortality. </w:t>
      </w:r>
    </w:p>
  </w:comment>
  <w:comment w:id="14" w:author="Jeremy Goldhaber-Fiebert" w:date="2021-04-15T15:13:00Z" w:initials="JG">
    <w:p w14:paraId="16845A35" w14:textId="6AD23157" w:rsidR="00624E5E" w:rsidRPr="00D00851" w:rsidRDefault="00624E5E">
      <w:pPr>
        <w:pStyle w:val="Textocomentario"/>
        <w:rPr>
          <w:lang w:val="en-US"/>
        </w:rPr>
      </w:pPr>
      <w:r>
        <w:rPr>
          <w:rStyle w:val="Refdecomentario"/>
        </w:rPr>
        <w:annotationRef/>
      </w:r>
      <w:r w:rsidRPr="00D00851">
        <w:rPr>
          <w:lang w:val="en-US"/>
        </w:rPr>
        <w:t>Describe model les in terms of “model-</w:t>
      </w:r>
      <w:proofErr w:type="spellStart"/>
      <w:r w:rsidRPr="00D00851">
        <w:rPr>
          <w:lang w:val="en-US"/>
        </w:rPr>
        <w:t>ly</w:t>
      </w:r>
      <w:proofErr w:type="spellEnd"/>
      <w:r w:rsidRPr="00D00851">
        <w:rPr>
          <w:lang w:val="en-US"/>
        </w:rPr>
        <w:t xml:space="preserve">” details and more in terms of the underlying states of the world. </w:t>
      </w:r>
    </w:p>
  </w:comment>
  <w:comment w:id="15" w:author="Jeremy Goldhaber-Fiebert" w:date="2021-04-15T15:15:00Z" w:initials="JG">
    <w:p w14:paraId="4B5E0AAA" w14:textId="2AA36936" w:rsidR="00624E5E" w:rsidRPr="00D00851" w:rsidRDefault="00624E5E">
      <w:pPr>
        <w:pStyle w:val="Textocomentario"/>
        <w:rPr>
          <w:lang w:val="en-US"/>
        </w:rPr>
      </w:pPr>
      <w:r>
        <w:rPr>
          <w:rStyle w:val="Refdecomentario"/>
        </w:rPr>
        <w:annotationRef/>
      </w:r>
      <w:r w:rsidRPr="00D00851">
        <w:rPr>
          <w:lang w:val="en-US"/>
        </w:rPr>
        <w:t xml:space="preserve">I believe that in your </w:t>
      </w:r>
      <w:proofErr w:type="spellStart"/>
      <w:r w:rsidRPr="00D00851">
        <w:rPr>
          <w:lang w:val="en-US"/>
        </w:rPr>
        <w:t>microsim</w:t>
      </w:r>
      <w:proofErr w:type="spellEnd"/>
      <w:r w:rsidRPr="00D00851">
        <w:rPr>
          <w:lang w:val="en-US"/>
        </w:rPr>
        <w:t xml:space="preserve"> you may use other patient characteristics. If so, I would say something like “The starting cohort of patients simulated in the model have combinations of sex, age, and intubation status that is consistent with the Mexican patient population. Risks of death from both Covid-19 and other causes depend upon these characteristics and time since diagnosis” [the last about time since diagnosis is true if you are using a non-constant Hazard which is not clear from the above description. </w:t>
      </w:r>
      <w:proofErr w:type="gramStart"/>
      <w:r w:rsidRPr="00D00851">
        <w:rPr>
          <w:lang w:val="en-US"/>
        </w:rPr>
        <w:t>Also</w:t>
      </w:r>
      <w:proofErr w:type="gramEnd"/>
      <w:r w:rsidRPr="00D00851">
        <w:rPr>
          <w:lang w:val="en-US"/>
        </w:rPr>
        <w:t xml:space="preserve"> it is unclear whether intubation status changes over 50 days in which case something about this transition probability (and the probability of coming off intubation) should be stated as well.</w:t>
      </w:r>
    </w:p>
  </w:comment>
  <w:comment w:id="16" w:author="Jeremy Goldhaber-Fiebert" w:date="2021-04-15T15:15:00Z" w:initials="JG">
    <w:p w14:paraId="1F862509" w14:textId="1BB7984E" w:rsidR="00624E5E" w:rsidRPr="00D00851" w:rsidRDefault="00624E5E">
      <w:pPr>
        <w:pStyle w:val="Textocomentario"/>
        <w:rPr>
          <w:lang w:val="en-US"/>
        </w:rPr>
      </w:pPr>
      <w:r>
        <w:rPr>
          <w:rStyle w:val="Refdecomentario"/>
        </w:rPr>
        <w:annotationRef/>
      </w:r>
      <w:r w:rsidRPr="00D00851">
        <w:rPr>
          <w:lang w:val="en-US"/>
        </w:rPr>
        <w:t>See previous note about updating this figure</w:t>
      </w:r>
    </w:p>
  </w:comment>
  <w:comment w:id="17" w:author="Jeremy Goldhaber-Fiebert" w:date="2021-04-15T16:13:00Z" w:initials="JG">
    <w:p w14:paraId="1AC2FE15" w14:textId="33E21D8A" w:rsidR="00624E5E" w:rsidRPr="00D00851" w:rsidRDefault="00624E5E">
      <w:pPr>
        <w:pStyle w:val="Textocomentario"/>
        <w:rPr>
          <w:lang w:val="en-US"/>
        </w:rPr>
      </w:pPr>
      <w:r>
        <w:rPr>
          <w:rStyle w:val="Refdecomentario"/>
        </w:rPr>
        <w:annotationRef/>
      </w:r>
      <w:r w:rsidRPr="00D00851">
        <w:rPr>
          <w:lang w:val="en-US"/>
        </w:rPr>
        <w:t xml:space="preserve">Need information on PSA distributions </w:t>
      </w:r>
      <w:proofErr w:type="spellStart"/>
      <w:r w:rsidRPr="00D00851">
        <w:rPr>
          <w:lang w:val="en-US"/>
        </w:rPr>
        <w:t>etc</w:t>
      </w:r>
      <w:proofErr w:type="spellEnd"/>
      <w:r w:rsidRPr="00D00851">
        <w:rPr>
          <w:lang w:val="en-US"/>
        </w:rPr>
        <w:t xml:space="preserve"> and also information on how you handle first and second order uncertainty simultaneously in your simulations for the </w:t>
      </w:r>
      <w:proofErr w:type="spellStart"/>
      <w:r w:rsidRPr="00D00851">
        <w:rPr>
          <w:lang w:val="en-US"/>
        </w:rPr>
        <w:t>CEAcc</w:t>
      </w:r>
      <w:proofErr w:type="spellEnd"/>
      <w:r w:rsidRPr="00D00851">
        <w:rPr>
          <w:lang w:val="en-US"/>
        </w:rPr>
        <w:t xml:space="preserve"> curves and the efficient frontiers</w:t>
      </w:r>
    </w:p>
  </w:comment>
  <w:comment w:id="18" w:author="Jeremy Goldhaber-Fiebert" w:date="2021-04-15T15:21:00Z" w:initials="JG">
    <w:p w14:paraId="59F80081" w14:textId="3DFD53AA" w:rsidR="00624E5E" w:rsidRPr="00D00851" w:rsidRDefault="00624E5E">
      <w:pPr>
        <w:pStyle w:val="Textocomentario"/>
        <w:rPr>
          <w:lang w:val="en-US"/>
        </w:rPr>
      </w:pPr>
      <w:r>
        <w:rPr>
          <w:rStyle w:val="Refdecomentario"/>
        </w:rPr>
        <w:annotationRef/>
      </w:r>
      <w:r w:rsidRPr="00D00851">
        <w:rPr>
          <w:lang w:val="en-US"/>
        </w:rPr>
        <w:t>Population and cohort have slightly different meanings so we need to be careful about how we use them and being consistent in their use</w:t>
      </w:r>
    </w:p>
  </w:comment>
  <w:comment w:id="19" w:author="Jeremy Goldhaber-Fiebert" w:date="2021-04-15T15:19:00Z" w:initials="JG">
    <w:p w14:paraId="5D7F35E5" w14:textId="1FD2826A" w:rsidR="00624E5E" w:rsidRPr="00D00851" w:rsidRDefault="00624E5E">
      <w:pPr>
        <w:pStyle w:val="Textocomentario"/>
        <w:rPr>
          <w:lang w:val="en-US"/>
        </w:rPr>
      </w:pPr>
      <w:r>
        <w:rPr>
          <w:rStyle w:val="Refdecomentario"/>
        </w:rPr>
        <w:annotationRef/>
      </w:r>
      <w:r w:rsidRPr="00D00851">
        <w:rPr>
          <w:lang w:val="en-US"/>
        </w:rPr>
        <w:t xml:space="preserve">See previous comment about intubation as it seems that you have assumed that intubation is a </w:t>
      </w:r>
      <w:proofErr w:type="gramStart"/>
      <w:r w:rsidRPr="00D00851">
        <w:rPr>
          <w:lang w:val="en-US"/>
        </w:rPr>
        <w:t>fixed characteristics</w:t>
      </w:r>
      <w:proofErr w:type="gramEnd"/>
      <w:r w:rsidRPr="00D00851">
        <w:rPr>
          <w:lang w:val="en-US"/>
        </w:rPr>
        <w:t xml:space="preserve">. This is okay but we may need to finesse the description a bit since intubation (and for that matter </w:t>
      </w:r>
      <w:proofErr w:type="spellStart"/>
      <w:r w:rsidRPr="00D00851">
        <w:rPr>
          <w:lang w:val="en-US"/>
        </w:rPr>
        <w:t>hospitalziation</w:t>
      </w:r>
      <w:proofErr w:type="spellEnd"/>
      <w:r w:rsidRPr="00D00851">
        <w:rPr>
          <w:lang w:val="en-US"/>
        </w:rPr>
        <w:t>) may not last 50 days.</w:t>
      </w:r>
    </w:p>
  </w:comment>
  <w:comment w:id="20" w:author="Jeremy Goldhaber-Fiebert" w:date="2021-04-15T15:22:00Z" w:initials="JG">
    <w:p w14:paraId="14C8EAC0" w14:textId="5406AF13" w:rsidR="00624E5E" w:rsidRPr="00D00851" w:rsidRDefault="00624E5E">
      <w:pPr>
        <w:pStyle w:val="Textocomentario"/>
        <w:rPr>
          <w:lang w:val="en-US"/>
        </w:rPr>
      </w:pPr>
      <w:r>
        <w:rPr>
          <w:rStyle w:val="Refdecomentario"/>
        </w:rPr>
        <w:annotationRef/>
      </w:r>
      <w:r w:rsidRPr="00D00851">
        <w:rPr>
          <w:lang w:val="en-US"/>
        </w:rPr>
        <w:t>Take a look at some published CEAs from Good journals like the Annals of Internal Medicine and use similar language for how they describe CEA methods.</w:t>
      </w:r>
    </w:p>
  </w:comment>
  <w:comment w:id="21" w:author="Jeremy Goldhaber-Fiebert" w:date="2021-04-15T15:23:00Z" w:initials="JG">
    <w:p w14:paraId="1F775A6D" w14:textId="08A53B80" w:rsidR="00624E5E" w:rsidRPr="00D00851" w:rsidRDefault="00624E5E">
      <w:pPr>
        <w:pStyle w:val="Textocomentario"/>
        <w:rPr>
          <w:lang w:val="en-US"/>
        </w:rPr>
      </w:pPr>
      <w:r>
        <w:rPr>
          <w:rStyle w:val="Refdecomentario"/>
        </w:rPr>
        <w:annotationRef/>
      </w:r>
      <w:r w:rsidRPr="00D00851">
        <w:rPr>
          <w:lang w:val="en-US"/>
        </w:rPr>
        <w:t xml:space="preserve">Do you </w:t>
      </w:r>
      <w:proofErr w:type="spellStart"/>
      <w:r w:rsidRPr="00D00851">
        <w:rPr>
          <w:lang w:val="en-US"/>
        </w:rPr>
        <w:t>asume</w:t>
      </w:r>
      <w:proofErr w:type="spellEnd"/>
      <w:r w:rsidRPr="00D00851">
        <w:rPr>
          <w:lang w:val="en-US"/>
        </w:rPr>
        <w:t xml:space="preserve"> that </w:t>
      </w:r>
      <w:proofErr w:type="spellStart"/>
      <w:r w:rsidRPr="00D00851">
        <w:rPr>
          <w:lang w:val="en-US"/>
        </w:rPr>
        <w:t>individualse</w:t>
      </w:r>
      <w:proofErr w:type="spellEnd"/>
      <w:r w:rsidRPr="00D00851">
        <w:rPr>
          <w:lang w:val="en-US"/>
        </w:rPr>
        <w:t xml:space="preserve"> are hospitalized for all days until they die or until day 50? This is surprising. </w:t>
      </w:r>
      <w:proofErr w:type="spellStart"/>
      <w:r w:rsidRPr="00D00851">
        <w:rPr>
          <w:lang w:val="en-US"/>
        </w:rPr>
        <w:t>Shoudl</w:t>
      </w:r>
      <w:proofErr w:type="spellEnd"/>
      <w:r w:rsidRPr="00D00851">
        <w:rPr>
          <w:lang w:val="en-US"/>
        </w:rPr>
        <w:t xml:space="preserve"> say something about daily treatment cost and how death prior to the end of treatment makes the cost lower.</w:t>
      </w:r>
    </w:p>
  </w:comment>
  <w:comment w:id="22" w:author="Jeremy Goldhaber-Fiebert" w:date="2021-04-15T15:24:00Z" w:initials="JG">
    <w:p w14:paraId="45E85000" w14:textId="3EAFD06B" w:rsidR="00624E5E" w:rsidRPr="00D00851" w:rsidRDefault="00624E5E">
      <w:pPr>
        <w:pStyle w:val="Textocomentario"/>
        <w:rPr>
          <w:lang w:val="en-US"/>
        </w:rPr>
      </w:pPr>
      <w:r>
        <w:rPr>
          <w:rStyle w:val="Refdecomentario"/>
        </w:rPr>
        <w:annotationRef/>
      </w:r>
      <w:r w:rsidRPr="00D00851">
        <w:rPr>
          <w:lang w:val="en-US"/>
        </w:rPr>
        <w:t>I think you probably need QALYs and hence QoL as well. The addition of the long-term Benefit as if intubation from covid-19 may not impact long-term survival or quality of life is a potentially Strong assumption. Would examine this in sensitivity analyses.</w:t>
      </w:r>
    </w:p>
  </w:comment>
  <w:comment w:id="23" w:author="Jeremy Goldhaber-Fiebert" w:date="2021-04-15T12:56:00Z" w:initials="JG">
    <w:p w14:paraId="3E06C54B" w14:textId="77777777" w:rsidR="00624E5E" w:rsidRPr="00D00851" w:rsidRDefault="00624E5E" w:rsidP="0069443C">
      <w:pPr>
        <w:pStyle w:val="Textocomentario"/>
        <w:rPr>
          <w:lang w:val="en-US"/>
        </w:rPr>
      </w:pPr>
      <w:r>
        <w:rPr>
          <w:rStyle w:val="Refdecomentario"/>
        </w:rPr>
        <w:annotationRef/>
      </w:r>
      <w:r w:rsidRPr="00D00851">
        <w:rPr>
          <w:lang w:val="en-US"/>
        </w:rPr>
        <w:t xml:space="preserve">For a journal article this would typically not be in the Introduction but rather </w:t>
      </w:r>
      <w:proofErr w:type="spellStart"/>
      <w:r w:rsidRPr="00D00851">
        <w:rPr>
          <w:lang w:val="en-US"/>
        </w:rPr>
        <w:t>towars</w:t>
      </w:r>
      <w:proofErr w:type="spellEnd"/>
      <w:r w:rsidRPr="00D00851">
        <w:rPr>
          <w:lang w:val="en-US"/>
        </w:rPr>
        <w:t xml:space="preserve"> the end of the Methods section</w:t>
      </w:r>
    </w:p>
  </w:comment>
  <w:comment w:id="24" w:author="Jeremy Goldhaber-Fiebert" w:date="2021-04-15T15:26:00Z" w:initials="JG">
    <w:p w14:paraId="71F1AB4A" w14:textId="5419E1C8" w:rsidR="00624E5E" w:rsidRPr="00D00851" w:rsidRDefault="00624E5E">
      <w:pPr>
        <w:pStyle w:val="Textocomentario"/>
        <w:rPr>
          <w:lang w:val="en-US"/>
        </w:rPr>
      </w:pPr>
      <w:r>
        <w:rPr>
          <w:rStyle w:val="Refdecomentario"/>
        </w:rPr>
        <w:annotationRef/>
      </w:r>
      <w:r w:rsidRPr="00D00851">
        <w:rPr>
          <w:lang w:val="en-US"/>
        </w:rPr>
        <w:t xml:space="preserve">Would make Y-axis for non-intubated same as for intubated (0.08 = max for both). Also relabel using Hospitalized, Not intubated and Hospitalized, </w:t>
      </w:r>
      <w:proofErr w:type="gramStart"/>
      <w:r w:rsidRPr="00D00851">
        <w:rPr>
          <w:lang w:val="en-US"/>
        </w:rPr>
        <w:t>Intubated</w:t>
      </w:r>
      <w:proofErr w:type="gramEnd"/>
      <w:r w:rsidRPr="00D00851">
        <w:rPr>
          <w:lang w:val="en-US"/>
        </w:rPr>
        <w:t xml:space="preserve"> to indicate that both groups start out hospitalized</w:t>
      </w:r>
    </w:p>
  </w:comment>
  <w:comment w:id="25" w:author="Jeremy Goldhaber-Fiebert" w:date="2021-04-15T16:06:00Z" w:initials="JG">
    <w:p w14:paraId="200574D6" w14:textId="7AB7A6C2" w:rsidR="00624E5E" w:rsidRPr="00D00851" w:rsidRDefault="00624E5E">
      <w:pPr>
        <w:pStyle w:val="Textocomentario"/>
        <w:rPr>
          <w:rStyle w:val="Refdecomentario"/>
          <w:lang w:val="en-US"/>
        </w:rPr>
      </w:pPr>
      <w:r w:rsidRPr="00D00851">
        <w:rPr>
          <w:rStyle w:val="Refdecomentario"/>
          <w:lang w:val="en-US"/>
        </w:rPr>
        <w:t xml:space="preserve">Reading results makes me think that QALYs are probably important here, especially for long-term sequelae for people with Covid-19 and the intubated cohort in particular. </w:t>
      </w:r>
    </w:p>
    <w:p w14:paraId="72854B06" w14:textId="77777777" w:rsidR="00624E5E" w:rsidRPr="00D00851" w:rsidRDefault="00624E5E">
      <w:pPr>
        <w:pStyle w:val="Textocomentario"/>
        <w:rPr>
          <w:rStyle w:val="Refdecomentario"/>
          <w:lang w:val="en-US"/>
        </w:rPr>
      </w:pPr>
    </w:p>
    <w:p w14:paraId="4BA3BB67" w14:textId="77777777" w:rsidR="00624E5E" w:rsidRPr="00D00851" w:rsidRDefault="00624E5E">
      <w:pPr>
        <w:pStyle w:val="Textocomentario"/>
        <w:rPr>
          <w:rStyle w:val="Refdecomentario"/>
          <w:lang w:val="en-US"/>
        </w:rPr>
      </w:pPr>
      <w:r>
        <w:rPr>
          <w:rStyle w:val="Refdecomentario"/>
        </w:rPr>
        <w:annotationRef/>
      </w:r>
      <w:r w:rsidRPr="00D00851">
        <w:rPr>
          <w:rStyle w:val="Refdecomentario"/>
          <w:lang w:val="en-US"/>
        </w:rPr>
        <w:t xml:space="preserve">What is the typical WTP threshold for Mexico – seems like it would be around 200,000 pesos per QALY (or perhaps LY) if it were roughly at Mexico’s per-capita GDP. But that is the relevant threshold for the </w:t>
      </w:r>
      <w:proofErr w:type="spellStart"/>
      <w:r w:rsidRPr="00D00851">
        <w:rPr>
          <w:rStyle w:val="Refdecomentario"/>
          <w:lang w:val="en-US"/>
        </w:rPr>
        <w:t>CEAcc</w:t>
      </w:r>
      <w:proofErr w:type="spellEnd"/>
      <w:r w:rsidRPr="00D00851">
        <w:rPr>
          <w:rStyle w:val="Refdecomentario"/>
          <w:lang w:val="en-US"/>
        </w:rPr>
        <w:t xml:space="preserve"> curves. </w:t>
      </w:r>
    </w:p>
    <w:p w14:paraId="733CF1B6" w14:textId="77777777" w:rsidR="00624E5E" w:rsidRPr="00D00851" w:rsidRDefault="00624E5E">
      <w:pPr>
        <w:pStyle w:val="Textocomentario"/>
        <w:rPr>
          <w:rStyle w:val="Refdecomentario"/>
          <w:lang w:val="en-US"/>
        </w:rPr>
      </w:pPr>
    </w:p>
    <w:p w14:paraId="5C9A037B" w14:textId="2991AEFE" w:rsidR="00624E5E" w:rsidRPr="00D00851" w:rsidRDefault="00624E5E">
      <w:pPr>
        <w:pStyle w:val="Textocomentario"/>
        <w:rPr>
          <w:lang w:val="en-US"/>
        </w:rPr>
      </w:pPr>
      <w:r w:rsidRPr="00D00851">
        <w:rPr>
          <w:rStyle w:val="Refdecomentario"/>
          <w:lang w:val="en-US"/>
        </w:rPr>
        <w:t xml:space="preserve">Also, I think that you should separately assess cost-effectiveness for each age/sex group (or at least for each age group). My guess is that for some groups it Will be much less cost-effective than for others and also Will gain substantially less life expectancy/QALYs. If the policymakers would not make an aged based policy then this </w:t>
      </w:r>
      <w:proofErr w:type="spellStart"/>
      <w:r w:rsidRPr="00D00851">
        <w:rPr>
          <w:rStyle w:val="Refdecomentario"/>
          <w:lang w:val="en-US"/>
        </w:rPr>
        <w:t>análisis</w:t>
      </w:r>
      <w:proofErr w:type="spellEnd"/>
      <w:r w:rsidRPr="00D00851">
        <w:rPr>
          <w:rStyle w:val="Refdecomentario"/>
          <w:lang w:val="en-US"/>
        </w:rPr>
        <w:t xml:space="preserve"> would just be to help understand why the ICERs overall are what they are and how cost-effective this might be if the population mix of cases changes (e.g., </w:t>
      </w:r>
      <w:proofErr w:type="spellStart"/>
      <w:r w:rsidRPr="00D00851">
        <w:rPr>
          <w:rStyle w:val="Refdecomentario"/>
          <w:lang w:val="en-US"/>
        </w:rPr>
        <w:t>i</w:t>
      </w:r>
      <w:proofErr w:type="spellEnd"/>
      <w:r w:rsidRPr="00D00851">
        <w:rPr>
          <w:rStyle w:val="Refdecomentario"/>
          <w:lang w:val="en-US"/>
        </w:rPr>
        <w:t xml:space="preserve"> folder people get vaccinated so the age distribution of the hospitalized Covid-19 population shifts towards younger people)</w:t>
      </w:r>
    </w:p>
  </w:comment>
  <w:comment w:id="26" w:author="Jeremy Goldhaber-Fiebert" w:date="2021-04-15T16:10:00Z" w:initials="JG">
    <w:p w14:paraId="1D4F4E2B" w14:textId="45F769AD" w:rsidR="00624E5E" w:rsidRPr="00D00851" w:rsidRDefault="00624E5E">
      <w:pPr>
        <w:pStyle w:val="Textocomentario"/>
        <w:rPr>
          <w:lang w:val="en-US"/>
        </w:rPr>
      </w:pPr>
      <w:r>
        <w:rPr>
          <w:rStyle w:val="Refdecomentario"/>
        </w:rPr>
        <w:annotationRef/>
      </w:r>
      <w:r w:rsidRPr="00D00851">
        <w:rPr>
          <w:lang w:val="en-US"/>
        </w:rPr>
        <w:t>I think you mean “above $81,532 per LY gained”</w:t>
      </w:r>
    </w:p>
  </w:comment>
  <w:comment w:id="27" w:author="Jeremy Goldhaber-Fiebert" w:date="2021-04-15T16:11:00Z" w:initials="JG">
    <w:p w14:paraId="3E21900F" w14:textId="511BD25D" w:rsidR="00624E5E" w:rsidRPr="00D00851" w:rsidRDefault="00624E5E">
      <w:pPr>
        <w:pStyle w:val="Textocomentario"/>
        <w:rPr>
          <w:lang w:val="en-US"/>
        </w:rPr>
      </w:pPr>
      <w:r>
        <w:rPr>
          <w:rStyle w:val="Refdecomentario"/>
        </w:rPr>
        <w:annotationRef/>
      </w:r>
      <w:r w:rsidRPr="00D00851">
        <w:rPr>
          <w:lang w:val="en-US"/>
        </w:rPr>
        <w:t xml:space="preserve">In order to understand whether there is a </w:t>
      </w:r>
      <w:proofErr w:type="spellStart"/>
      <w:r w:rsidRPr="00D00851">
        <w:rPr>
          <w:lang w:val="en-US"/>
        </w:rPr>
        <w:t>loto</w:t>
      </w:r>
      <w:proofErr w:type="spellEnd"/>
      <w:r w:rsidRPr="00D00851">
        <w:rPr>
          <w:lang w:val="en-US"/>
        </w:rPr>
        <w:t xml:space="preserve"> f </w:t>
      </w:r>
      <w:proofErr w:type="spellStart"/>
      <w:r w:rsidRPr="00D00851">
        <w:rPr>
          <w:lang w:val="en-US"/>
        </w:rPr>
        <w:t>decisión</w:t>
      </w:r>
      <w:proofErr w:type="spellEnd"/>
      <w:r w:rsidRPr="00D00851">
        <w:rPr>
          <w:lang w:val="en-US"/>
        </w:rPr>
        <w:t xml:space="preserve"> uncertainty we need to know what the typical WTP for </w:t>
      </w:r>
      <w:proofErr w:type="spellStart"/>
      <w:r w:rsidRPr="00D00851">
        <w:rPr>
          <w:lang w:val="en-US"/>
        </w:rPr>
        <w:t>mexico</w:t>
      </w:r>
      <w:proofErr w:type="spellEnd"/>
      <w:r w:rsidRPr="00D00851">
        <w:rPr>
          <w:lang w:val="en-US"/>
        </w:rPr>
        <w:t xml:space="preserve"> might be. For </w:t>
      </w:r>
      <w:proofErr w:type="gramStart"/>
      <w:r w:rsidRPr="00D00851">
        <w:rPr>
          <w:lang w:val="en-US"/>
        </w:rPr>
        <w:t>example</w:t>
      </w:r>
      <w:proofErr w:type="gramEnd"/>
      <w:r w:rsidRPr="00D00851">
        <w:rPr>
          <w:lang w:val="en-US"/>
        </w:rPr>
        <w:t xml:space="preserve"> if it were 200K/LY gained then we are quite confident that R+B is the best</w:t>
      </w:r>
    </w:p>
  </w:comment>
  <w:comment w:id="29" w:author="Jeremy Goldhaber-Fiebert" w:date="2021-04-15T16:12:00Z" w:initials="JG">
    <w:p w14:paraId="33620B75" w14:textId="2AA51929" w:rsidR="00624E5E" w:rsidRPr="00D00851" w:rsidRDefault="00624E5E">
      <w:pPr>
        <w:pStyle w:val="Textocomentario"/>
        <w:rPr>
          <w:lang w:val="en-US"/>
        </w:rPr>
      </w:pPr>
      <w:r>
        <w:rPr>
          <w:rStyle w:val="Refdecomentario"/>
        </w:rPr>
        <w:annotationRef/>
      </w:r>
      <w:r w:rsidRPr="00D00851">
        <w:rPr>
          <w:lang w:val="en-US"/>
        </w:rPr>
        <w:t xml:space="preserve">Same comment as the previous </w:t>
      </w:r>
      <w:proofErr w:type="spellStart"/>
      <w:r w:rsidRPr="00D00851">
        <w:rPr>
          <w:lang w:val="en-US"/>
        </w:rPr>
        <w:t>CEAcc</w:t>
      </w:r>
      <w:proofErr w:type="spellEnd"/>
      <w:r w:rsidRPr="00D00851">
        <w:rPr>
          <w:lang w:val="en-US"/>
        </w:rPr>
        <w:t xml:space="preserve"> curve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AE2920" w15:done="0"/>
  <w15:commentEx w15:paraId="2C6C31D4" w15:done="0"/>
  <w15:commentEx w15:paraId="2011B3A0" w15:done="0"/>
  <w15:commentEx w15:paraId="7A288766" w15:done="0"/>
  <w15:commentEx w15:paraId="5A20C121" w15:done="0"/>
  <w15:commentEx w15:paraId="002D2282" w15:done="0"/>
  <w15:commentEx w15:paraId="247930C5" w15:done="0"/>
  <w15:commentEx w15:paraId="7CC2FF8A" w15:done="0"/>
  <w15:commentEx w15:paraId="1673F0B4" w15:done="0"/>
  <w15:commentEx w15:paraId="0D3DE3BA" w15:done="0"/>
  <w15:commentEx w15:paraId="258B1C3F" w15:done="0"/>
  <w15:commentEx w15:paraId="0E5E723D" w15:done="0"/>
  <w15:commentEx w15:paraId="62855E77" w15:done="0"/>
  <w15:commentEx w15:paraId="16845A35" w15:done="0"/>
  <w15:commentEx w15:paraId="4B5E0AAA" w15:done="0"/>
  <w15:commentEx w15:paraId="1F862509" w15:done="0"/>
  <w15:commentEx w15:paraId="1AC2FE15" w15:done="0"/>
  <w15:commentEx w15:paraId="59F80081" w15:done="0"/>
  <w15:commentEx w15:paraId="5D7F35E5" w15:done="0"/>
  <w15:commentEx w15:paraId="14C8EAC0" w15:done="0"/>
  <w15:commentEx w15:paraId="1F775A6D" w15:done="0"/>
  <w15:commentEx w15:paraId="45E85000" w15:done="0"/>
  <w15:commentEx w15:paraId="3E06C54B" w15:done="0"/>
  <w15:commentEx w15:paraId="71F1AB4A" w15:done="0"/>
  <w15:commentEx w15:paraId="5C9A037B" w15:done="0"/>
  <w15:commentEx w15:paraId="1D4F4E2B" w15:done="0"/>
  <w15:commentEx w15:paraId="3E21900F" w15:done="0"/>
  <w15:commentEx w15:paraId="33620B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2B4E5" w16cex:dateUtc="2021-04-15T19:49:00Z"/>
  <w16cex:commentExtensible w16cex:durableId="2422B51C" w16cex:dateUtc="2021-04-15T19:50:00Z"/>
  <w16cex:commentExtensible w16cex:durableId="2422B5B9" w16cex:dateUtc="2021-04-15T19:53:00Z"/>
  <w16cex:commentExtensible w16cex:durableId="2422B65B" w16cex:dateUtc="2021-04-15T19:55:00Z"/>
  <w16cex:commentExtensible w16cex:durableId="2422B69B" w16cex:dateUtc="2021-04-15T19:56:00Z"/>
  <w16cex:commentExtensible w16cex:durableId="2422C28A" w16cex:dateUtc="2021-04-15T20:47:00Z"/>
  <w16cex:commentExtensible w16cex:durableId="2422C2A6" w16cex:dateUtc="2021-04-15T20:48:00Z"/>
  <w16cex:commentExtensible w16cex:durableId="2422C2F2" w16cex:dateUtc="2021-04-15T20:49:00Z"/>
  <w16cex:commentExtensible w16cex:durableId="2422C3B6" w16cex:dateUtc="2021-04-15T20:52:00Z"/>
  <w16cex:commentExtensible w16cex:durableId="2422C48E" w16cex:dateUtc="2021-04-15T20:56:00Z"/>
  <w16cex:commentExtensible w16cex:durableId="2422C531" w16cex:dateUtc="2021-04-15T20:59:00Z"/>
  <w16cex:commentExtensible w16cex:durableId="2422C759" w16cex:dateUtc="2021-04-15T21:08:00Z"/>
  <w16cex:commentExtensible w16cex:durableId="2422C5E6" w16cex:dateUtc="2021-04-15T21:02:00Z"/>
  <w16cex:commentExtensible w16cex:durableId="2422C69D" w16cex:dateUtc="2021-04-15T21:05:00Z"/>
  <w16cex:commentExtensible w16cex:durableId="2422C6A4" w16cex:dateUtc="2021-04-15T21:05:00Z"/>
  <w16cex:commentExtensible w16cex:durableId="2422C809" w16cex:dateUtc="2021-04-15T21:11:00Z"/>
  <w16cex:commentExtensible w16cex:durableId="2422C8F8" w16cex:dateUtc="2021-04-15T21:15:00Z"/>
  <w16cex:commentExtensible w16cex:durableId="2422C98C" w16cex:dateUtc="2021-04-15T21:17:00Z"/>
  <w16cex:commentExtensible w16cex:durableId="2422CACC" w16cex:dateUtc="2021-04-15T21:23:00Z"/>
  <w16cex:commentExtensible w16cex:durableId="2422CB44" w16cex:dateUtc="2021-04-15T21:25:00Z"/>
  <w16cex:commentExtensible w16cex:durableId="2422D1DF" w16cex:dateUtc="2021-04-15T21:53:00Z"/>
  <w16cex:commentExtensible w16cex:durableId="2422D2CA" w16cex:dateUtc="2021-04-15T21:57:00Z"/>
  <w16cex:commentExtensible w16cex:durableId="2422D229" w16cex:dateUtc="2021-04-15T21:54:00Z"/>
  <w16cex:commentExtensible w16cex:durableId="2422D309" w16cex:dateUtc="2021-04-15T21:58:00Z"/>
  <w16cex:commentExtensible w16cex:durableId="2422D681" w16cex:dateUtc="2021-04-15T22:13:00Z"/>
  <w16cex:commentExtensible w16cex:durableId="2422D70D" w16cex:dateUtc="2021-04-15T22:15:00Z"/>
  <w16cex:commentExtensible w16cex:durableId="2422D6F6" w16cex:dateUtc="2021-04-15T22:15:00Z"/>
  <w16cex:commentExtensible w16cex:durableId="2422E4A8" w16cex:dateUtc="2021-04-15T23:13:00Z"/>
  <w16cex:commentExtensible w16cex:durableId="2422D894" w16cex:dateUtc="2021-04-15T22:21:00Z"/>
  <w16cex:commentExtensible w16cex:durableId="2422D81D" w16cex:dateUtc="2021-04-15T22:19:00Z"/>
  <w16cex:commentExtensible w16cex:durableId="2422D8C4" w16cex:dateUtc="2021-04-15T22:22:00Z"/>
  <w16cex:commentExtensible w16cex:durableId="2422D8F0" w16cex:dateUtc="2021-04-15T22:23:00Z"/>
  <w16cex:commentExtensible w16cex:durableId="2422D92C" w16cex:dateUtc="2021-04-15T22:24:00Z"/>
  <w16cex:commentExtensible w16cex:durableId="2422D993" w16cex:dateUtc="2021-04-15T22:26:00Z"/>
  <w16cex:commentExtensible w16cex:durableId="2422E2FF" w16cex:dateUtc="2021-04-15T23:06:00Z"/>
  <w16cex:commentExtensible w16cex:durableId="2422D9F6" w16cex:dateUtc="2021-04-15T22:27:00Z"/>
  <w16cex:commentExtensible w16cex:durableId="2422E40F" w16cex:dateUtc="2021-04-15T23:10:00Z"/>
  <w16cex:commentExtensible w16cex:durableId="2422E42F" w16cex:dateUtc="2021-04-15T23:11:00Z"/>
  <w16cex:commentExtensible w16cex:durableId="2422E474" w16cex:dateUtc="2021-04-15T2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AE2920" w16cid:durableId="2422B65B"/>
  <w16cid:commentId w16cid:paraId="2C6C31D4" w16cid:durableId="2422C2F2"/>
  <w16cid:commentId w16cid:paraId="2011B3A0" w16cid:durableId="2422C48E"/>
  <w16cid:commentId w16cid:paraId="7A288766" w16cid:durableId="2422C531"/>
  <w16cid:commentId w16cid:paraId="5A20C121" w16cid:durableId="2422C759"/>
  <w16cid:commentId w16cid:paraId="247930C5" w16cid:durableId="2422C69D"/>
  <w16cid:commentId w16cid:paraId="7CC2FF8A" w16cid:durableId="2422C6A4"/>
  <w16cid:commentId w16cid:paraId="1673F0B4" w16cid:durableId="2422C809"/>
  <w16cid:commentId w16cid:paraId="0D3DE3BA" w16cid:durableId="2422C8F8"/>
  <w16cid:commentId w16cid:paraId="258B1C3F" w16cid:durableId="2422C98C"/>
  <w16cid:commentId w16cid:paraId="0E5E723D" w16cid:durableId="2422CACC"/>
  <w16cid:commentId w16cid:paraId="62855E77" w16cid:durableId="2422D1DF"/>
  <w16cid:commentId w16cid:paraId="16845A35" w16cid:durableId="2422D681"/>
  <w16cid:commentId w16cid:paraId="1F862509" w16cid:durableId="2422D6F6"/>
  <w16cid:commentId w16cid:paraId="1AC2FE15" w16cid:durableId="2422E4A8"/>
  <w16cid:commentId w16cid:paraId="59F80081" w16cid:durableId="2422D894"/>
  <w16cid:commentId w16cid:paraId="5D7F35E5" w16cid:durableId="2422D81D"/>
  <w16cid:commentId w16cid:paraId="14C8EAC0" w16cid:durableId="2422D8C4"/>
  <w16cid:commentId w16cid:paraId="1F775A6D" w16cid:durableId="2422D8F0"/>
  <w16cid:commentId w16cid:paraId="45E85000" w16cid:durableId="2422D92C"/>
  <w16cid:commentId w16cid:paraId="3E06C54B" w16cid:durableId="2446462A"/>
  <w16cid:commentId w16cid:paraId="5C9A037B" w16cid:durableId="2422E2FF"/>
  <w16cid:commentId w16cid:paraId="1D4F4E2B" w16cid:durableId="2422E4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F050202020403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B35"/>
    <w:multiLevelType w:val="hybridMultilevel"/>
    <w:tmpl w:val="5E5A3C2E"/>
    <w:lvl w:ilvl="0" w:tplc="0D782C6C">
      <w:start w:val="1"/>
      <w:numFmt w:val="bullet"/>
      <w:lvlText w:val="•"/>
      <w:lvlJc w:val="left"/>
      <w:pPr>
        <w:tabs>
          <w:tab w:val="num" w:pos="720"/>
        </w:tabs>
        <w:ind w:left="720" w:hanging="360"/>
      </w:pPr>
      <w:rPr>
        <w:rFonts w:ascii="Arial" w:hAnsi="Arial" w:hint="default"/>
      </w:rPr>
    </w:lvl>
    <w:lvl w:ilvl="1" w:tplc="B0B0E82A" w:tentative="1">
      <w:start w:val="1"/>
      <w:numFmt w:val="bullet"/>
      <w:lvlText w:val="•"/>
      <w:lvlJc w:val="left"/>
      <w:pPr>
        <w:tabs>
          <w:tab w:val="num" w:pos="1440"/>
        </w:tabs>
        <w:ind w:left="1440" w:hanging="360"/>
      </w:pPr>
      <w:rPr>
        <w:rFonts w:ascii="Arial" w:hAnsi="Arial" w:hint="default"/>
      </w:rPr>
    </w:lvl>
    <w:lvl w:ilvl="2" w:tplc="309E9002" w:tentative="1">
      <w:start w:val="1"/>
      <w:numFmt w:val="bullet"/>
      <w:lvlText w:val="•"/>
      <w:lvlJc w:val="left"/>
      <w:pPr>
        <w:tabs>
          <w:tab w:val="num" w:pos="2160"/>
        </w:tabs>
        <w:ind w:left="2160" w:hanging="360"/>
      </w:pPr>
      <w:rPr>
        <w:rFonts w:ascii="Arial" w:hAnsi="Arial" w:hint="default"/>
      </w:rPr>
    </w:lvl>
    <w:lvl w:ilvl="3" w:tplc="3E024B6C" w:tentative="1">
      <w:start w:val="1"/>
      <w:numFmt w:val="bullet"/>
      <w:lvlText w:val="•"/>
      <w:lvlJc w:val="left"/>
      <w:pPr>
        <w:tabs>
          <w:tab w:val="num" w:pos="2880"/>
        </w:tabs>
        <w:ind w:left="2880" w:hanging="360"/>
      </w:pPr>
      <w:rPr>
        <w:rFonts w:ascii="Arial" w:hAnsi="Arial" w:hint="default"/>
      </w:rPr>
    </w:lvl>
    <w:lvl w:ilvl="4" w:tplc="BC1E4966" w:tentative="1">
      <w:start w:val="1"/>
      <w:numFmt w:val="bullet"/>
      <w:lvlText w:val="•"/>
      <w:lvlJc w:val="left"/>
      <w:pPr>
        <w:tabs>
          <w:tab w:val="num" w:pos="3600"/>
        </w:tabs>
        <w:ind w:left="3600" w:hanging="360"/>
      </w:pPr>
      <w:rPr>
        <w:rFonts w:ascii="Arial" w:hAnsi="Arial" w:hint="default"/>
      </w:rPr>
    </w:lvl>
    <w:lvl w:ilvl="5" w:tplc="4B743418" w:tentative="1">
      <w:start w:val="1"/>
      <w:numFmt w:val="bullet"/>
      <w:lvlText w:val="•"/>
      <w:lvlJc w:val="left"/>
      <w:pPr>
        <w:tabs>
          <w:tab w:val="num" w:pos="4320"/>
        </w:tabs>
        <w:ind w:left="4320" w:hanging="360"/>
      </w:pPr>
      <w:rPr>
        <w:rFonts w:ascii="Arial" w:hAnsi="Arial" w:hint="default"/>
      </w:rPr>
    </w:lvl>
    <w:lvl w:ilvl="6" w:tplc="E9BA3B0A" w:tentative="1">
      <w:start w:val="1"/>
      <w:numFmt w:val="bullet"/>
      <w:lvlText w:val="•"/>
      <w:lvlJc w:val="left"/>
      <w:pPr>
        <w:tabs>
          <w:tab w:val="num" w:pos="5040"/>
        </w:tabs>
        <w:ind w:left="5040" w:hanging="360"/>
      </w:pPr>
      <w:rPr>
        <w:rFonts w:ascii="Arial" w:hAnsi="Arial" w:hint="default"/>
      </w:rPr>
    </w:lvl>
    <w:lvl w:ilvl="7" w:tplc="627EF684" w:tentative="1">
      <w:start w:val="1"/>
      <w:numFmt w:val="bullet"/>
      <w:lvlText w:val="•"/>
      <w:lvlJc w:val="left"/>
      <w:pPr>
        <w:tabs>
          <w:tab w:val="num" w:pos="5760"/>
        </w:tabs>
        <w:ind w:left="5760" w:hanging="360"/>
      </w:pPr>
      <w:rPr>
        <w:rFonts w:ascii="Arial" w:hAnsi="Arial" w:hint="default"/>
      </w:rPr>
    </w:lvl>
    <w:lvl w:ilvl="8" w:tplc="AE94D6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9C0B5B"/>
    <w:multiLevelType w:val="hybridMultilevel"/>
    <w:tmpl w:val="293435A4"/>
    <w:lvl w:ilvl="0" w:tplc="F4D42336">
      <w:start w:val="1"/>
      <w:numFmt w:val="lowerLetter"/>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CC064BD"/>
    <w:multiLevelType w:val="hybridMultilevel"/>
    <w:tmpl w:val="D7CC535A"/>
    <w:lvl w:ilvl="0" w:tplc="23E2057C">
      <w:start w:val="1"/>
      <w:numFmt w:val="bullet"/>
      <w:lvlText w:val="•"/>
      <w:lvlJc w:val="left"/>
      <w:pPr>
        <w:tabs>
          <w:tab w:val="num" w:pos="720"/>
        </w:tabs>
        <w:ind w:left="720" w:hanging="360"/>
      </w:pPr>
      <w:rPr>
        <w:rFonts w:ascii="Arial" w:hAnsi="Arial" w:hint="default"/>
      </w:rPr>
    </w:lvl>
    <w:lvl w:ilvl="1" w:tplc="E41ED166" w:tentative="1">
      <w:start w:val="1"/>
      <w:numFmt w:val="bullet"/>
      <w:lvlText w:val="•"/>
      <w:lvlJc w:val="left"/>
      <w:pPr>
        <w:tabs>
          <w:tab w:val="num" w:pos="1440"/>
        </w:tabs>
        <w:ind w:left="1440" w:hanging="360"/>
      </w:pPr>
      <w:rPr>
        <w:rFonts w:ascii="Arial" w:hAnsi="Arial" w:hint="default"/>
      </w:rPr>
    </w:lvl>
    <w:lvl w:ilvl="2" w:tplc="C1B61454" w:tentative="1">
      <w:start w:val="1"/>
      <w:numFmt w:val="bullet"/>
      <w:lvlText w:val="•"/>
      <w:lvlJc w:val="left"/>
      <w:pPr>
        <w:tabs>
          <w:tab w:val="num" w:pos="2160"/>
        </w:tabs>
        <w:ind w:left="2160" w:hanging="360"/>
      </w:pPr>
      <w:rPr>
        <w:rFonts w:ascii="Arial" w:hAnsi="Arial" w:hint="default"/>
      </w:rPr>
    </w:lvl>
    <w:lvl w:ilvl="3" w:tplc="47C01498" w:tentative="1">
      <w:start w:val="1"/>
      <w:numFmt w:val="bullet"/>
      <w:lvlText w:val="•"/>
      <w:lvlJc w:val="left"/>
      <w:pPr>
        <w:tabs>
          <w:tab w:val="num" w:pos="2880"/>
        </w:tabs>
        <w:ind w:left="2880" w:hanging="360"/>
      </w:pPr>
      <w:rPr>
        <w:rFonts w:ascii="Arial" w:hAnsi="Arial" w:hint="default"/>
      </w:rPr>
    </w:lvl>
    <w:lvl w:ilvl="4" w:tplc="68D40D82" w:tentative="1">
      <w:start w:val="1"/>
      <w:numFmt w:val="bullet"/>
      <w:lvlText w:val="•"/>
      <w:lvlJc w:val="left"/>
      <w:pPr>
        <w:tabs>
          <w:tab w:val="num" w:pos="3600"/>
        </w:tabs>
        <w:ind w:left="3600" w:hanging="360"/>
      </w:pPr>
      <w:rPr>
        <w:rFonts w:ascii="Arial" w:hAnsi="Arial" w:hint="default"/>
      </w:rPr>
    </w:lvl>
    <w:lvl w:ilvl="5" w:tplc="83B8D230" w:tentative="1">
      <w:start w:val="1"/>
      <w:numFmt w:val="bullet"/>
      <w:lvlText w:val="•"/>
      <w:lvlJc w:val="left"/>
      <w:pPr>
        <w:tabs>
          <w:tab w:val="num" w:pos="4320"/>
        </w:tabs>
        <w:ind w:left="4320" w:hanging="360"/>
      </w:pPr>
      <w:rPr>
        <w:rFonts w:ascii="Arial" w:hAnsi="Arial" w:hint="default"/>
      </w:rPr>
    </w:lvl>
    <w:lvl w:ilvl="6" w:tplc="02B66A90" w:tentative="1">
      <w:start w:val="1"/>
      <w:numFmt w:val="bullet"/>
      <w:lvlText w:val="•"/>
      <w:lvlJc w:val="left"/>
      <w:pPr>
        <w:tabs>
          <w:tab w:val="num" w:pos="5040"/>
        </w:tabs>
        <w:ind w:left="5040" w:hanging="360"/>
      </w:pPr>
      <w:rPr>
        <w:rFonts w:ascii="Arial" w:hAnsi="Arial" w:hint="default"/>
      </w:rPr>
    </w:lvl>
    <w:lvl w:ilvl="7" w:tplc="79FA0536" w:tentative="1">
      <w:start w:val="1"/>
      <w:numFmt w:val="bullet"/>
      <w:lvlText w:val="•"/>
      <w:lvlJc w:val="left"/>
      <w:pPr>
        <w:tabs>
          <w:tab w:val="num" w:pos="5760"/>
        </w:tabs>
        <w:ind w:left="5760" w:hanging="360"/>
      </w:pPr>
      <w:rPr>
        <w:rFonts w:ascii="Arial" w:hAnsi="Arial" w:hint="default"/>
      </w:rPr>
    </w:lvl>
    <w:lvl w:ilvl="8" w:tplc="3EE68C0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A2C323C"/>
    <w:multiLevelType w:val="hybridMultilevel"/>
    <w:tmpl w:val="0B9A5438"/>
    <w:lvl w:ilvl="0" w:tplc="12CEA9AE">
      <w:start w:val="1"/>
      <w:numFmt w:val="lowerLetter"/>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F400D85"/>
    <w:multiLevelType w:val="hybridMultilevel"/>
    <w:tmpl w:val="C218B22E"/>
    <w:lvl w:ilvl="0" w:tplc="CEC6414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z Zepeda, Hirvin Azael">
    <w15:presenceInfo w15:providerId="AD" w15:userId="S-1-5-21-1949148656-1048424227-1227993459-1002"/>
  </w15:person>
  <w15:person w15:author="Jeremy Goldhaber-Fiebert">
    <w15:presenceInfo w15:providerId="Windows Live" w15:userId="a6df913a60cd6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53"/>
    <w:rsid w:val="0001584A"/>
    <w:rsid w:val="00023ED1"/>
    <w:rsid w:val="0002400C"/>
    <w:rsid w:val="000422F9"/>
    <w:rsid w:val="00054C33"/>
    <w:rsid w:val="000577F1"/>
    <w:rsid w:val="000A33E1"/>
    <w:rsid w:val="000B2BA8"/>
    <w:rsid w:val="000B6488"/>
    <w:rsid w:val="000D0226"/>
    <w:rsid w:val="00117EF5"/>
    <w:rsid w:val="00160AFC"/>
    <w:rsid w:val="0018601C"/>
    <w:rsid w:val="001865BC"/>
    <w:rsid w:val="00194994"/>
    <w:rsid w:val="001A2C43"/>
    <w:rsid w:val="001D764A"/>
    <w:rsid w:val="001E0F59"/>
    <w:rsid w:val="001E5D4B"/>
    <w:rsid w:val="001E7970"/>
    <w:rsid w:val="001F2D3B"/>
    <w:rsid w:val="002103E0"/>
    <w:rsid w:val="00210EA6"/>
    <w:rsid w:val="00257290"/>
    <w:rsid w:val="00282816"/>
    <w:rsid w:val="00295EAA"/>
    <w:rsid w:val="002A3460"/>
    <w:rsid w:val="002C2079"/>
    <w:rsid w:val="002C6CEE"/>
    <w:rsid w:val="002D139B"/>
    <w:rsid w:val="002D46E8"/>
    <w:rsid w:val="002F71E5"/>
    <w:rsid w:val="00300E64"/>
    <w:rsid w:val="00301280"/>
    <w:rsid w:val="00304C24"/>
    <w:rsid w:val="0034215A"/>
    <w:rsid w:val="00395A7F"/>
    <w:rsid w:val="00412D02"/>
    <w:rsid w:val="00420648"/>
    <w:rsid w:val="004659F1"/>
    <w:rsid w:val="0046711D"/>
    <w:rsid w:val="004710B0"/>
    <w:rsid w:val="00471758"/>
    <w:rsid w:val="004A2029"/>
    <w:rsid w:val="004C6748"/>
    <w:rsid w:val="004D1154"/>
    <w:rsid w:val="004E5A5C"/>
    <w:rsid w:val="00502E90"/>
    <w:rsid w:val="00533A0D"/>
    <w:rsid w:val="00536CBC"/>
    <w:rsid w:val="0054334C"/>
    <w:rsid w:val="00554198"/>
    <w:rsid w:val="00571BE6"/>
    <w:rsid w:val="005754AC"/>
    <w:rsid w:val="00576AD7"/>
    <w:rsid w:val="00580C12"/>
    <w:rsid w:val="005B2D8B"/>
    <w:rsid w:val="005C3824"/>
    <w:rsid w:val="005D739D"/>
    <w:rsid w:val="00606743"/>
    <w:rsid w:val="006239E6"/>
    <w:rsid w:val="00624E5E"/>
    <w:rsid w:val="006563CF"/>
    <w:rsid w:val="00657B4C"/>
    <w:rsid w:val="0066428F"/>
    <w:rsid w:val="00673D1B"/>
    <w:rsid w:val="0069443C"/>
    <w:rsid w:val="00697BD6"/>
    <w:rsid w:val="006B4829"/>
    <w:rsid w:val="006D1BA3"/>
    <w:rsid w:val="007146D8"/>
    <w:rsid w:val="0072554B"/>
    <w:rsid w:val="00737D66"/>
    <w:rsid w:val="007404D0"/>
    <w:rsid w:val="00764E7A"/>
    <w:rsid w:val="007701C9"/>
    <w:rsid w:val="007C09E2"/>
    <w:rsid w:val="007D22DD"/>
    <w:rsid w:val="007E0187"/>
    <w:rsid w:val="007F592C"/>
    <w:rsid w:val="008122F4"/>
    <w:rsid w:val="008139BE"/>
    <w:rsid w:val="008257EF"/>
    <w:rsid w:val="00847228"/>
    <w:rsid w:val="00864FB6"/>
    <w:rsid w:val="00874247"/>
    <w:rsid w:val="008912C4"/>
    <w:rsid w:val="008B1B6B"/>
    <w:rsid w:val="008C5DEE"/>
    <w:rsid w:val="008D6418"/>
    <w:rsid w:val="009021C6"/>
    <w:rsid w:val="00907C73"/>
    <w:rsid w:val="00924EFF"/>
    <w:rsid w:val="00934165"/>
    <w:rsid w:val="00961C47"/>
    <w:rsid w:val="00976B13"/>
    <w:rsid w:val="00993E42"/>
    <w:rsid w:val="009A02BC"/>
    <w:rsid w:val="00A03821"/>
    <w:rsid w:val="00A14E33"/>
    <w:rsid w:val="00A21CAC"/>
    <w:rsid w:val="00A3555D"/>
    <w:rsid w:val="00A37478"/>
    <w:rsid w:val="00A54238"/>
    <w:rsid w:val="00A60023"/>
    <w:rsid w:val="00A7109D"/>
    <w:rsid w:val="00A736AF"/>
    <w:rsid w:val="00A90333"/>
    <w:rsid w:val="00AA6D8A"/>
    <w:rsid w:val="00B06CE0"/>
    <w:rsid w:val="00B16853"/>
    <w:rsid w:val="00B32EB3"/>
    <w:rsid w:val="00B33641"/>
    <w:rsid w:val="00B368BC"/>
    <w:rsid w:val="00B53A43"/>
    <w:rsid w:val="00B735B9"/>
    <w:rsid w:val="00B8523B"/>
    <w:rsid w:val="00B93012"/>
    <w:rsid w:val="00BC7A89"/>
    <w:rsid w:val="00BD0E6D"/>
    <w:rsid w:val="00BD3B69"/>
    <w:rsid w:val="00BE55F8"/>
    <w:rsid w:val="00BE77D3"/>
    <w:rsid w:val="00C34690"/>
    <w:rsid w:val="00C53693"/>
    <w:rsid w:val="00C5708E"/>
    <w:rsid w:val="00CA71D4"/>
    <w:rsid w:val="00CC169C"/>
    <w:rsid w:val="00CD0128"/>
    <w:rsid w:val="00CD0BFF"/>
    <w:rsid w:val="00CD1A34"/>
    <w:rsid w:val="00CD7157"/>
    <w:rsid w:val="00CE0B6D"/>
    <w:rsid w:val="00CE34C2"/>
    <w:rsid w:val="00CE6778"/>
    <w:rsid w:val="00CF1833"/>
    <w:rsid w:val="00D007A3"/>
    <w:rsid w:val="00D00851"/>
    <w:rsid w:val="00D4065F"/>
    <w:rsid w:val="00D51124"/>
    <w:rsid w:val="00D5465D"/>
    <w:rsid w:val="00DE7EEA"/>
    <w:rsid w:val="00E01353"/>
    <w:rsid w:val="00E06E8B"/>
    <w:rsid w:val="00E12E5F"/>
    <w:rsid w:val="00E13FA6"/>
    <w:rsid w:val="00E60F7E"/>
    <w:rsid w:val="00E8702E"/>
    <w:rsid w:val="00EA1421"/>
    <w:rsid w:val="00EA56C2"/>
    <w:rsid w:val="00EF009C"/>
    <w:rsid w:val="00F00795"/>
    <w:rsid w:val="00F1523D"/>
    <w:rsid w:val="00F66998"/>
    <w:rsid w:val="00FD1D05"/>
    <w:rsid w:val="00FD78A9"/>
    <w:rsid w:val="00FF35D5"/>
    <w:rsid w:val="00FF58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DBAB"/>
  <w15:chartTrackingRefBased/>
  <w15:docId w15:val="{0364FE67-6474-4301-82A7-3805DB79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3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FD78A9"/>
    <w:rPr>
      <w:sz w:val="16"/>
      <w:szCs w:val="16"/>
    </w:rPr>
  </w:style>
  <w:style w:type="paragraph" w:styleId="Textocomentario">
    <w:name w:val="annotation text"/>
    <w:basedOn w:val="Normal"/>
    <w:link w:val="TextocomentarioCar"/>
    <w:uiPriority w:val="99"/>
    <w:semiHidden/>
    <w:unhideWhenUsed/>
    <w:rsid w:val="00FD78A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78A9"/>
    <w:rPr>
      <w:sz w:val="20"/>
      <w:szCs w:val="20"/>
    </w:rPr>
  </w:style>
  <w:style w:type="paragraph" w:styleId="Textodeglobo">
    <w:name w:val="Balloon Text"/>
    <w:basedOn w:val="Normal"/>
    <w:link w:val="TextodegloboCar"/>
    <w:uiPriority w:val="99"/>
    <w:semiHidden/>
    <w:unhideWhenUsed/>
    <w:rsid w:val="00FD78A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8A9"/>
    <w:rPr>
      <w:rFonts w:ascii="Segoe UI" w:hAnsi="Segoe UI" w:cs="Segoe UI"/>
      <w:sz w:val="18"/>
      <w:szCs w:val="18"/>
    </w:rPr>
  </w:style>
  <w:style w:type="character" w:customStyle="1" w:styleId="DescripcinCar">
    <w:name w:val="Descripción Car"/>
    <w:basedOn w:val="Fuentedeprrafopredeter"/>
    <w:link w:val="Descripcin"/>
    <w:locked/>
    <w:rsid w:val="00295EAA"/>
    <w:rPr>
      <w:i/>
    </w:rPr>
  </w:style>
  <w:style w:type="paragraph" w:styleId="Descripcin">
    <w:name w:val="caption"/>
    <w:basedOn w:val="Normal"/>
    <w:link w:val="DescripcinCar"/>
    <w:unhideWhenUsed/>
    <w:qFormat/>
    <w:rsid w:val="00295EAA"/>
    <w:pPr>
      <w:spacing w:after="120" w:line="240" w:lineRule="auto"/>
    </w:pPr>
    <w:rPr>
      <w:i/>
    </w:rPr>
  </w:style>
  <w:style w:type="character" w:styleId="Textodelmarcadordeposicin">
    <w:name w:val="Placeholder Text"/>
    <w:basedOn w:val="Fuentedeprrafopredeter"/>
    <w:uiPriority w:val="99"/>
    <w:semiHidden/>
    <w:rsid w:val="00BC7A89"/>
    <w:rPr>
      <w:color w:val="808080"/>
    </w:rPr>
  </w:style>
  <w:style w:type="paragraph" w:styleId="Prrafodelista">
    <w:name w:val="List Paragraph"/>
    <w:basedOn w:val="Normal"/>
    <w:uiPriority w:val="34"/>
    <w:qFormat/>
    <w:rsid w:val="00EA56C2"/>
    <w:pPr>
      <w:ind w:left="720"/>
      <w:contextualSpacing/>
    </w:pPr>
  </w:style>
  <w:style w:type="paragraph" w:styleId="HTMLconformatoprevio">
    <w:name w:val="HTML Preformatted"/>
    <w:basedOn w:val="Normal"/>
    <w:link w:val="HTMLconformatoprevioCar"/>
    <w:uiPriority w:val="99"/>
    <w:semiHidden/>
    <w:unhideWhenUsed/>
    <w:rsid w:val="0025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57290"/>
    <w:rPr>
      <w:rFonts w:ascii="Courier New" w:eastAsia="Times New Roman" w:hAnsi="Courier New" w:cs="Courier New"/>
      <w:sz w:val="20"/>
      <w:szCs w:val="20"/>
      <w:lang w:eastAsia="es-MX"/>
    </w:rPr>
  </w:style>
  <w:style w:type="character" w:customStyle="1" w:styleId="y2iqfc">
    <w:name w:val="y2iqfc"/>
    <w:basedOn w:val="Fuentedeprrafopredeter"/>
    <w:rsid w:val="00257290"/>
  </w:style>
  <w:style w:type="paragraph" w:styleId="Asuntodelcomentario">
    <w:name w:val="annotation subject"/>
    <w:basedOn w:val="Textocomentario"/>
    <w:next w:val="Textocomentario"/>
    <w:link w:val="AsuntodelcomentarioCar"/>
    <w:uiPriority w:val="99"/>
    <w:semiHidden/>
    <w:unhideWhenUsed/>
    <w:rsid w:val="00FF35D5"/>
    <w:rPr>
      <w:b/>
      <w:bCs/>
    </w:rPr>
  </w:style>
  <w:style w:type="character" w:customStyle="1" w:styleId="AsuntodelcomentarioCar">
    <w:name w:val="Asunto del comentario Car"/>
    <w:basedOn w:val="TextocomentarioCar"/>
    <w:link w:val="Asuntodelcomentario"/>
    <w:uiPriority w:val="99"/>
    <w:semiHidden/>
    <w:rsid w:val="00FF35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435">
      <w:bodyDiv w:val="1"/>
      <w:marLeft w:val="0"/>
      <w:marRight w:val="0"/>
      <w:marTop w:val="0"/>
      <w:marBottom w:val="0"/>
      <w:divBdr>
        <w:top w:val="none" w:sz="0" w:space="0" w:color="auto"/>
        <w:left w:val="none" w:sz="0" w:space="0" w:color="auto"/>
        <w:bottom w:val="none" w:sz="0" w:space="0" w:color="auto"/>
        <w:right w:val="none" w:sz="0" w:space="0" w:color="auto"/>
      </w:divBdr>
    </w:div>
    <w:div w:id="16010974">
      <w:bodyDiv w:val="1"/>
      <w:marLeft w:val="0"/>
      <w:marRight w:val="0"/>
      <w:marTop w:val="0"/>
      <w:marBottom w:val="0"/>
      <w:divBdr>
        <w:top w:val="none" w:sz="0" w:space="0" w:color="auto"/>
        <w:left w:val="none" w:sz="0" w:space="0" w:color="auto"/>
        <w:bottom w:val="none" w:sz="0" w:space="0" w:color="auto"/>
        <w:right w:val="none" w:sz="0" w:space="0" w:color="auto"/>
      </w:divBdr>
    </w:div>
    <w:div w:id="32117015">
      <w:bodyDiv w:val="1"/>
      <w:marLeft w:val="0"/>
      <w:marRight w:val="0"/>
      <w:marTop w:val="0"/>
      <w:marBottom w:val="0"/>
      <w:divBdr>
        <w:top w:val="none" w:sz="0" w:space="0" w:color="auto"/>
        <w:left w:val="none" w:sz="0" w:space="0" w:color="auto"/>
        <w:bottom w:val="none" w:sz="0" w:space="0" w:color="auto"/>
        <w:right w:val="none" w:sz="0" w:space="0" w:color="auto"/>
      </w:divBdr>
    </w:div>
    <w:div w:id="66736069">
      <w:bodyDiv w:val="1"/>
      <w:marLeft w:val="0"/>
      <w:marRight w:val="0"/>
      <w:marTop w:val="0"/>
      <w:marBottom w:val="0"/>
      <w:divBdr>
        <w:top w:val="none" w:sz="0" w:space="0" w:color="auto"/>
        <w:left w:val="none" w:sz="0" w:space="0" w:color="auto"/>
        <w:bottom w:val="none" w:sz="0" w:space="0" w:color="auto"/>
        <w:right w:val="none" w:sz="0" w:space="0" w:color="auto"/>
      </w:divBdr>
    </w:div>
    <w:div w:id="109397700">
      <w:bodyDiv w:val="1"/>
      <w:marLeft w:val="0"/>
      <w:marRight w:val="0"/>
      <w:marTop w:val="0"/>
      <w:marBottom w:val="0"/>
      <w:divBdr>
        <w:top w:val="none" w:sz="0" w:space="0" w:color="auto"/>
        <w:left w:val="none" w:sz="0" w:space="0" w:color="auto"/>
        <w:bottom w:val="none" w:sz="0" w:space="0" w:color="auto"/>
        <w:right w:val="none" w:sz="0" w:space="0" w:color="auto"/>
      </w:divBdr>
    </w:div>
    <w:div w:id="301354521">
      <w:bodyDiv w:val="1"/>
      <w:marLeft w:val="0"/>
      <w:marRight w:val="0"/>
      <w:marTop w:val="0"/>
      <w:marBottom w:val="0"/>
      <w:divBdr>
        <w:top w:val="none" w:sz="0" w:space="0" w:color="auto"/>
        <w:left w:val="none" w:sz="0" w:space="0" w:color="auto"/>
        <w:bottom w:val="none" w:sz="0" w:space="0" w:color="auto"/>
        <w:right w:val="none" w:sz="0" w:space="0" w:color="auto"/>
      </w:divBdr>
    </w:div>
    <w:div w:id="416446489">
      <w:bodyDiv w:val="1"/>
      <w:marLeft w:val="0"/>
      <w:marRight w:val="0"/>
      <w:marTop w:val="0"/>
      <w:marBottom w:val="0"/>
      <w:divBdr>
        <w:top w:val="none" w:sz="0" w:space="0" w:color="auto"/>
        <w:left w:val="none" w:sz="0" w:space="0" w:color="auto"/>
        <w:bottom w:val="none" w:sz="0" w:space="0" w:color="auto"/>
        <w:right w:val="none" w:sz="0" w:space="0" w:color="auto"/>
      </w:divBdr>
    </w:div>
    <w:div w:id="430508883">
      <w:bodyDiv w:val="1"/>
      <w:marLeft w:val="0"/>
      <w:marRight w:val="0"/>
      <w:marTop w:val="0"/>
      <w:marBottom w:val="0"/>
      <w:divBdr>
        <w:top w:val="none" w:sz="0" w:space="0" w:color="auto"/>
        <w:left w:val="none" w:sz="0" w:space="0" w:color="auto"/>
        <w:bottom w:val="none" w:sz="0" w:space="0" w:color="auto"/>
        <w:right w:val="none" w:sz="0" w:space="0" w:color="auto"/>
      </w:divBdr>
    </w:div>
    <w:div w:id="468323900">
      <w:bodyDiv w:val="1"/>
      <w:marLeft w:val="0"/>
      <w:marRight w:val="0"/>
      <w:marTop w:val="0"/>
      <w:marBottom w:val="0"/>
      <w:divBdr>
        <w:top w:val="none" w:sz="0" w:space="0" w:color="auto"/>
        <w:left w:val="none" w:sz="0" w:space="0" w:color="auto"/>
        <w:bottom w:val="none" w:sz="0" w:space="0" w:color="auto"/>
        <w:right w:val="none" w:sz="0" w:space="0" w:color="auto"/>
      </w:divBdr>
    </w:div>
    <w:div w:id="530192675">
      <w:bodyDiv w:val="1"/>
      <w:marLeft w:val="0"/>
      <w:marRight w:val="0"/>
      <w:marTop w:val="0"/>
      <w:marBottom w:val="0"/>
      <w:divBdr>
        <w:top w:val="none" w:sz="0" w:space="0" w:color="auto"/>
        <w:left w:val="none" w:sz="0" w:space="0" w:color="auto"/>
        <w:bottom w:val="none" w:sz="0" w:space="0" w:color="auto"/>
        <w:right w:val="none" w:sz="0" w:space="0" w:color="auto"/>
      </w:divBdr>
    </w:div>
    <w:div w:id="535388397">
      <w:bodyDiv w:val="1"/>
      <w:marLeft w:val="0"/>
      <w:marRight w:val="0"/>
      <w:marTop w:val="0"/>
      <w:marBottom w:val="0"/>
      <w:divBdr>
        <w:top w:val="none" w:sz="0" w:space="0" w:color="auto"/>
        <w:left w:val="none" w:sz="0" w:space="0" w:color="auto"/>
        <w:bottom w:val="none" w:sz="0" w:space="0" w:color="auto"/>
        <w:right w:val="none" w:sz="0" w:space="0" w:color="auto"/>
      </w:divBdr>
    </w:div>
    <w:div w:id="537358438">
      <w:bodyDiv w:val="1"/>
      <w:marLeft w:val="0"/>
      <w:marRight w:val="0"/>
      <w:marTop w:val="0"/>
      <w:marBottom w:val="0"/>
      <w:divBdr>
        <w:top w:val="none" w:sz="0" w:space="0" w:color="auto"/>
        <w:left w:val="none" w:sz="0" w:space="0" w:color="auto"/>
        <w:bottom w:val="none" w:sz="0" w:space="0" w:color="auto"/>
        <w:right w:val="none" w:sz="0" w:space="0" w:color="auto"/>
      </w:divBdr>
    </w:div>
    <w:div w:id="562721976">
      <w:bodyDiv w:val="1"/>
      <w:marLeft w:val="0"/>
      <w:marRight w:val="0"/>
      <w:marTop w:val="0"/>
      <w:marBottom w:val="0"/>
      <w:divBdr>
        <w:top w:val="none" w:sz="0" w:space="0" w:color="auto"/>
        <w:left w:val="none" w:sz="0" w:space="0" w:color="auto"/>
        <w:bottom w:val="none" w:sz="0" w:space="0" w:color="auto"/>
        <w:right w:val="none" w:sz="0" w:space="0" w:color="auto"/>
      </w:divBdr>
    </w:div>
    <w:div w:id="629626575">
      <w:bodyDiv w:val="1"/>
      <w:marLeft w:val="0"/>
      <w:marRight w:val="0"/>
      <w:marTop w:val="0"/>
      <w:marBottom w:val="0"/>
      <w:divBdr>
        <w:top w:val="none" w:sz="0" w:space="0" w:color="auto"/>
        <w:left w:val="none" w:sz="0" w:space="0" w:color="auto"/>
        <w:bottom w:val="none" w:sz="0" w:space="0" w:color="auto"/>
        <w:right w:val="none" w:sz="0" w:space="0" w:color="auto"/>
      </w:divBdr>
    </w:div>
    <w:div w:id="646128975">
      <w:bodyDiv w:val="1"/>
      <w:marLeft w:val="0"/>
      <w:marRight w:val="0"/>
      <w:marTop w:val="0"/>
      <w:marBottom w:val="0"/>
      <w:divBdr>
        <w:top w:val="none" w:sz="0" w:space="0" w:color="auto"/>
        <w:left w:val="none" w:sz="0" w:space="0" w:color="auto"/>
        <w:bottom w:val="none" w:sz="0" w:space="0" w:color="auto"/>
        <w:right w:val="none" w:sz="0" w:space="0" w:color="auto"/>
      </w:divBdr>
    </w:div>
    <w:div w:id="664666916">
      <w:bodyDiv w:val="1"/>
      <w:marLeft w:val="0"/>
      <w:marRight w:val="0"/>
      <w:marTop w:val="0"/>
      <w:marBottom w:val="0"/>
      <w:divBdr>
        <w:top w:val="none" w:sz="0" w:space="0" w:color="auto"/>
        <w:left w:val="none" w:sz="0" w:space="0" w:color="auto"/>
        <w:bottom w:val="none" w:sz="0" w:space="0" w:color="auto"/>
        <w:right w:val="none" w:sz="0" w:space="0" w:color="auto"/>
      </w:divBdr>
    </w:div>
    <w:div w:id="789934490">
      <w:bodyDiv w:val="1"/>
      <w:marLeft w:val="0"/>
      <w:marRight w:val="0"/>
      <w:marTop w:val="0"/>
      <w:marBottom w:val="0"/>
      <w:divBdr>
        <w:top w:val="none" w:sz="0" w:space="0" w:color="auto"/>
        <w:left w:val="none" w:sz="0" w:space="0" w:color="auto"/>
        <w:bottom w:val="none" w:sz="0" w:space="0" w:color="auto"/>
        <w:right w:val="none" w:sz="0" w:space="0" w:color="auto"/>
      </w:divBdr>
    </w:div>
    <w:div w:id="796219412">
      <w:bodyDiv w:val="1"/>
      <w:marLeft w:val="0"/>
      <w:marRight w:val="0"/>
      <w:marTop w:val="0"/>
      <w:marBottom w:val="0"/>
      <w:divBdr>
        <w:top w:val="none" w:sz="0" w:space="0" w:color="auto"/>
        <w:left w:val="none" w:sz="0" w:space="0" w:color="auto"/>
        <w:bottom w:val="none" w:sz="0" w:space="0" w:color="auto"/>
        <w:right w:val="none" w:sz="0" w:space="0" w:color="auto"/>
      </w:divBdr>
    </w:div>
    <w:div w:id="894244866">
      <w:bodyDiv w:val="1"/>
      <w:marLeft w:val="0"/>
      <w:marRight w:val="0"/>
      <w:marTop w:val="0"/>
      <w:marBottom w:val="0"/>
      <w:divBdr>
        <w:top w:val="none" w:sz="0" w:space="0" w:color="auto"/>
        <w:left w:val="none" w:sz="0" w:space="0" w:color="auto"/>
        <w:bottom w:val="none" w:sz="0" w:space="0" w:color="auto"/>
        <w:right w:val="none" w:sz="0" w:space="0" w:color="auto"/>
      </w:divBdr>
    </w:div>
    <w:div w:id="901450753">
      <w:bodyDiv w:val="1"/>
      <w:marLeft w:val="0"/>
      <w:marRight w:val="0"/>
      <w:marTop w:val="0"/>
      <w:marBottom w:val="0"/>
      <w:divBdr>
        <w:top w:val="none" w:sz="0" w:space="0" w:color="auto"/>
        <w:left w:val="none" w:sz="0" w:space="0" w:color="auto"/>
        <w:bottom w:val="none" w:sz="0" w:space="0" w:color="auto"/>
        <w:right w:val="none" w:sz="0" w:space="0" w:color="auto"/>
      </w:divBdr>
    </w:div>
    <w:div w:id="948203582">
      <w:bodyDiv w:val="1"/>
      <w:marLeft w:val="0"/>
      <w:marRight w:val="0"/>
      <w:marTop w:val="0"/>
      <w:marBottom w:val="0"/>
      <w:divBdr>
        <w:top w:val="none" w:sz="0" w:space="0" w:color="auto"/>
        <w:left w:val="none" w:sz="0" w:space="0" w:color="auto"/>
        <w:bottom w:val="none" w:sz="0" w:space="0" w:color="auto"/>
        <w:right w:val="none" w:sz="0" w:space="0" w:color="auto"/>
      </w:divBdr>
    </w:div>
    <w:div w:id="967248446">
      <w:bodyDiv w:val="1"/>
      <w:marLeft w:val="0"/>
      <w:marRight w:val="0"/>
      <w:marTop w:val="0"/>
      <w:marBottom w:val="0"/>
      <w:divBdr>
        <w:top w:val="none" w:sz="0" w:space="0" w:color="auto"/>
        <w:left w:val="none" w:sz="0" w:space="0" w:color="auto"/>
        <w:bottom w:val="none" w:sz="0" w:space="0" w:color="auto"/>
        <w:right w:val="none" w:sz="0" w:space="0" w:color="auto"/>
      </w:divBdr>
    </w:div>
    <w:div w:id="1016613191">
      <w:bodyDiv w:val="1"/>
      <w:marLeft w:val="0"/>
      <w:marRight w:val="0"/>
      <w:marTop w:val="0"/>
      <w:marBottom w:val="0"/>
      <w:divBdr>
        <w:top w:val="none" w:sz="0" w:space="0" w:color="auto"/>
        <w:left w:val="none" w:sz="0" w:space="0" w:color="auto"/>
        <w:bottom w:val="none" w:sz="0" w:space="0" w:color="auto"/>
        <w:right w:val="none" w:sz="0" w:space="0" w:color="auto"/>
      </w:divBdr>
    </w:div>
    <w:div w:id="1017584067">
      <w:bodyDiv w:val="1"/>
      <w:marLeft w:val="0"/>
      <w:marRight w:val="0"/>
      <w:marTop w:val="0"/>
      <w:marBottom w:val="0"/>
      <w:divBdr>
        <w:top w:val="none" w:sz="0" w:space="0" w:color="auto"/>
        <w:left w:val="none" w:sz="0" w:space="0" w:color="auto"/>
        <w:bottom w:val="none" w:sz="0" w:space="0" w:color="auto"/>
        <w:right w:val="none" w:sz="0" w:space="0" w:color="auto"/>
      </w:divBdr>
    </w:div>
    <w:div w:id="1021006715">
      <w:bodyDiv w:val="1"/>
      <w:marLeft w:val="0"/>
      <w:marRight w:val="0"/>
      <w:marTop w:val="0"/>
      <w:marBottom w:val="0"/>
      <w:divBdr>
        <w:top w:val="none" w:sz="0" w:space="0" w:color="auto"/>
        <w:left w:val="none" w:sz="0" w:space="0" w:color="auto"/>
        <w:bottom w:val="none" w:sz="0" w:space="0" w:color="auto"/>
        <w:right w:val="none" w:sz="0" w:space="0" w:color="auto"/>
      </w:divBdr>
      <w:divsChild>
        <w:div w:id="241767911">
          <w:marLeft w:val="360"/>
          <w:marRight w:val="0"/>
          <w:marTop w:val="200"/>
          <w:marBottom w:val="0"/>
          <w:divBdr>
            <w:top w:val="none" w:sz="0" w:space="0" w:color="auto"/>
            <w:left w:val="none" w:sz="0" w:space="0" w:color="auto"/>
            <w:bottom w:val="none" w:sz="0" w:space="0" w:color="auto"/>
            <w:right w:val="none" w:sz="0" w:space="0" w:color="auto"/>
          </w:divBdr>
        </w:div>
      </w:divsChild>
    </w:div>
    <w:div w:id="1142501567">
      <w:bodyDiv w:val="1"/>
      <w:marLeft w:val="0"/>
      <w:marRight w:val="0"/>
      <w:marTop w:val="0"/>
      <w:marBottom w:val="0"/>
      <w:divBdr>
        <w:top w:val="none" w:sz="0" w:space="0" w:color="auto"/>
        <w:left w:val="none" w:sz="0" w:space="0" w:color="auto"/>
        <w:bottom w:val="none" w:sz="0" w:space="0" w:color="auto"/>
        <w:right w:val="none" w:sz="0" w:space="0" w:color="auto"/>
      </w:divBdr>
    </w:div>
    <w:div w:id="1177384852">
      <w:bodyDiv w:val="1"/>
      <w:marLeft w:val="0"/>
      <w:marRight w:val="0"/>
      <w:marTop w:val="0"/>
      <w:marBottom w:val="0"/>
      <w:divBdr>
        <w:top w:val="none" w:sz="0" w:space="0" w:color="auto"/>
        <w:left w:val="none" w:sz="0" w:space="0" w:color="auto"/>
        <w:bottom w:val="none" w:sz="0" w:space="0" w:color="auto"/>
        <w:right w:val="none" w:sz="0" w:space="0" w:color="auto"/>
      </w:divBdr>
    </w:div>
    <w:div w:id="1321499684">
      <w:bodyDiv w:val="1"/>
      <w:marLeft w:val="0"/>
      <w:marRight w:val="0"/>
      <w:marTop w:val="0"/>
      <w:marBottom w:val="0"/>
      <w:divBdr>
        <w:top w:val="none" w:sz="0" w:space="0" w:color="auto"/>
        <w:left w:val="none" w:sz="0" w:space="0" w:color="auto"/>
        <w:bottom w:val="none" w:sz="0" w:space="0" w:color="auto"/>
        <w:right w:val="none" w:sz="0" w:space="0" w:color="auto"/>
      </w:divBdr>
    </w:div>
    <w:div w:id="1332097483">
      <w:bodyDiv w:val="1"/>
      <w:marLeft w:val="0"/>
      <w:marRight w:val="0"/>
      <w:marTop w:val="0"/>
      <w:marBottom w:val="0"/>
      <w:divBdr>
        <w:top w:val="none" w:sz="0" w:space="0" w:color="auto"/>
        <w:left w:val="none" w:sz="0" w:space="0" w:color="auto"/>
        <w:bottom w:val="none" w:sz="0" w:space="0" w:color="auto"/>
        <w:right w:val="none" w:sz="0" w:space="0" w:color="auto"/>
      </w:divBdr>
    </w:div>
    <w:div w:id="1354913436">
      <w:bodyDiv w:val="1"/>
      <w:marLeft w:val="0"/>
      <w:marRight w:val="0"/>
      <w:marTop w:val="0"/>
      <w:marBottom w:val="0"/>
      <w:divBdr>
        <w:top w:val="none" w:sz="0" w:space="0" w:color="auto"/>
        <w:left w:val="none" w:sz="0" w:space="0" w:color="auto"/>
        <w:bottom w:val="none" w:sz="0" w:space="0" w:color="auto"/>
        <w:right w:val="none" w:sz="0" w:space="0" w:color="auto"/>
      </w:divBdr>
    </w:div>
    <w:div w:id="1443308125">
      <w:bodyDiv w:val="1"/>
      <w:marLeft w:val="0"/>
      <w:marRight w:val="0"/>
      <w:marTop w:val="0"/>
      <w:marBottom w:val="0"/>
      <w:divBdr>
        <w:top w:val="none" w:sz="0" w:space="0" w:color="auto"/>
        <w:left w:val="none" w:sz="0" w:space="0" w:color="auto"/>
        <w:bottom w:val="none" w:sz="0" w:space="0" w:color="auto"/>
        <w:right w:val="none" w:sz="0" w:space="0" w:color="auto"/>
      </w:divBdr>
    </w:div>
    <w:div w:id="1518501828">
      <w:bodyDiv w:val="1"/>
      <w:marLeft w:val="0"/>
      <w:marRight w:val="0"/>
      <w:marTop w:val="0"/>
      <w:marBottom w:val="0"/>
      <w:divBdr>
        <w:top w:val="none" w:sz="0" w:space="0" w:color="auto"/>
        <w:left w:val="none" w:sz="0" w:space="0" w:color="auto"/>
        <w:bottom w:val="none" w:sz="0" w:space="0" w:color="auto"/>
        <w:right w:val="none" w:sz="0" w:space="0" w:color="auto"/>
      </w:divBdr>
    </w:div>
    <w:div w:id="1535729196">
      <w:bodyDiv w:val="1"/>
      <w:marLeft w:val="0"/>
      <w:marRight w:val="0"/>
      <w:marTop w:val="0"/>
      <w:marBottom w:val="0"/>
      <w:divBdr>
        <w:top w:val="none" w:sz="0" w:space="0" w:color="auto"/>
        <w:left w:val="none" w:sz="0" w:space="0" w:color="auto"/>
        <w:bottom w:val="none" w:sz="0" w:space="0" w:color="auto"/>
        <w:right w:val="none" w:sz="0" w:space="0" w:color="auto"/>
      </w:divBdr>
    </w:div>
    <w:div w:id="1601374183">
      <w:bodyDiv w:val="1"/>
      <w:marLeft w:val="0"/>
      <w:marRight w:val="0"/>
      <w:marTop w:val="0"/>
      <w:marBottom w:val="0"/>
      <w:divBdr>
        <w:top w:val="none" w:sz="0" w:space="0" w:color="auto"/>
        <w:left w:val="none" w:sz="0" w:space="0" w:color="auto"/>
        <w:bottom w:val="none" w:sz="0" w:space="0" w:color="auto"/>
        <w:right w:val="none" w:sz="0" w:space="0" w:color="auto"/>
      </w:divBdr>
      <w:divsChild>
        <w:div w:id="2101178754">
          <w:marLeft w:val="360"/>
          <w:marRight w:val="0"/>
          <w:marTop w:val="200"/>
          <w:marBottom w:val="0"/>
          <w:divBdr>
            <w:top w:val="none" w:sz="0" w:space="0" w:color="auto"/>
            <w:left w:val="none" w:sz="0" w:space="0" w:color="auto"/>
            <w:bottom w:val="none" w:sz="0" w:space="0" w:color="auto"/>
            <w:right w:val="none" w:sz="0" w:space="0" w:color="auto"/>
          </w:divBdr>
        </w:div>
        <w:div w:id="495152441">
          <w:marLeft w:val="360"/>
          <w:marRight w:val="0"/>
          <w:marTop w:val="200"/>
          <w:marBottom w:val="0"/>
          <w:divBdr>
            <w:top w:val="none" w:sz="0" w:space="0" w:color="auto"/>
            <w:left w:val="none" w:sz="0" w:space="0" w:color="auto"/>
            <w:bottom w:val="none" w:sz="0" w:space="0" w:color="auto"/>
            <w:right w:val="none" w:sz="0" w:space="0" w:color="auto"/>
          </w:divBdr>
        </w:div>
      </w:divsChild>
    </w:div>
    <w:div w:id="1644965834">
      <w:bodyDiv w:val="1"/>
      <w:marLeft w:val="0"/>
      <w:marRight w:val="0"/>
      <w:marTop w:val="0"/>
      <w:marBottom w:val="0"/>
      <w:divBdr>
        <w:top w:val="none" w:sz="0" w:space="0" w:color="auto"/>
        <w:left w:val="none" w:sz="0" w:space="0" w:color="auto"/>
        <w:bottom w:val="none" w:sz="0" w:space="0" w:color="auto"/>
        <w:right w:val="none" w:sz="0" w:space="0" w:color="auto"/>
      </w:divBdr>
    </w:div>
    <w:div w:id="1648902862">
      <w:bodyDiv w:val="1"/>
      <w:marLeft w:val="0"/>
      <w:marRight w:val="0"/>
      <w:marTop w:val="0"/>
      <w:marBottom w:val="0"/>
      <w:divBdr>
        <w:top w:val="none" w:sz="0" w:space="0" w:color="auto"/>
        <w:left w:val="none" w:sz="0" w:space="0" w:color="auto"/>
        <w:bottom w:val="none" w:sz="0" w:space="0" w:color="auto"/>
        <w:right w:val="none" w:sz="0" w:space="0" w:color="auto"/>
      </w:divBdr>
    </w:div>
    <w:div w:id="1892501605">
      <w:bodyDiv w:val="1"/>
      <w:marLeft w:val="0"/>
      <w:marRight w:val="0"/>
      <w:marTop w:val="0"/>
      <w:marBottom w:val="0"/>
      <w:divBdr>
        <w:top w:val="none" w:sz="0" w:space="0" w:color="auto"/>
        <w:left w:val="none" w:sz="0" w:space="0" w:color="auto"/>
        <w:bottom w:val="none" w:sz="0" w:space="0" w:color="auto"/>
        <w:right w:val="none" w:sz="0" w:space="0" w:color="auto"/>
      </w:divBdr>
    </w:div>
    <w:div w:id="1996837695">
      <w:bodyDiv w:val="1"/>
      <w:marLeft w:val="0"/>
      <w:marRight w:val="0"/>
      <w:marTop w:val="0"/>
      <w:marBottom w:val="0"/>
      <w:divBdr>
        <w:top w:val="none" w:sz="0" w:space="0" w:color="auto"/>
        <w:left w:val="none" w:sz="0" w:space="0" w:color="auto"/>
        <w:bottom w:val="none" w:sz="0" w:space="0" w:color="auto"/>
        <w:right w:val="none" w:sz="0" w:space="0" w:color="auto"/>
      </w:divBdr>
    </w:div>
    <w:div w:id="2003779271">
      <w:bodyDiv w:val="1"/>
      <w:marLeft w:val="0"/>
      <w:marRight w:val="0"/>
      <w:marTop w:val="0"/>
      <w:marBottom w:val="0"/>
      <w:divBdr>
        <w:top w:val="none" w:sz="0" w:space="0" w:color="auto"/>
        <w:left w:val="none" w:sz="0" w:space="0" w:color="auto"/>
        <w:bottom w:val="none" w:sz="0" w:space="0" w:color="auto"/>
        <w:right w:val="none" w:sz="0" w:space="0" w:color="auto"/>
      </w:divBdr>
    </w:div>
    <w:div w:id="2030132113">
      <w:bodyDiv w:val="1"/>
      <w:marLeft w:val="0"/>
      <w:marRight w:val="0"/>
      <w:marTop w:val="0"/>
      <w:marBottom w:val="0"/>
      <w:divBdr>
        <w:top w:val="none" w:sz="0" w:space="0" w:color="auto"/>
        <w:left w:val="none" w:sz="0" w:space="0" w:color="auto"/>
        <w:bottom w:val="none" w:sz="0" w:space="0" w:color="auto"/>
        <w:right w:val="none" w:sz="0" w:space="0" w:color="auto"/>
      </w:divBdr>
    </w:div>
    <w:div w:id="2051568343">
      <w:bodyDiv w:val="1"/>
      <w:marLeft w:val="0"/>
      <w:marRight w:val="0"/>
      <w:marTop w:val="0"/>
      <w:marBottom w:val="0"/>
      <w:divBdr>
        <w:top w:val="none" w:sz="0" w:space="0" w:color="auto"/>
        <w:left w:val="none" w:sz="0" w:space="0" w:color="auto"/>
        <w:bottom w:val="none" w:sz="0" w:space="0" w:color="auto"/>
        <w:right w:val="none" w:sz="0" w:space="0" w:color="auto"/>
      </w:divBdr>
    </w:div>
    <w:div w:id="2068407056">
      <w:bodyDiv w:val="1"/>
      <w:marLeft w:val="0"/>
      <w:marRight w:val="0"/>
      <w:marTop w:val="0"/>
      <w:marBottom w:val="0"/>
      <w:divBdr>
        <w:top w:val="none" w:sz="0" w:space="0" w:color="auto"/>
        <w:left w:val="none" w:sz="0" w:space="0" w:color="auto"/>
        <w:bottom w:val="none" w:sz="0" w:space="0" w:color="auto"/>
        <w:right w:val="none" w:sz="0" w:space="0" w:color="auto"/>
      </w:divBdr>
    </w:div>
    <w:div w:id="2093043080">
      <w:bodyDiv w:val="1"/>
      <w:marLeft w:val="0"/>
      <w:marRight w:val="0"/>
      <w:marTop w:val="0"/>
      <w:marBottom w:val="0"/>
      <w:divBdr>
        <w:top w:val="none" w:sz="0" w:space="0" w:color="auto"/>
        <w:left w:val="none" w:sz="0" w:space="0" w:color="auto"/>
        <w:bottom w:val="none" w:sz="0" w:space="0" w:color="auto"/>
        <w:right w:val="none" w:sz="0" w:space="0" w:color="auto"/>
      </w:divBdr>
    </w:div>
    <w:div w:id="2106414551">
      <w:bodyDiv w:val="1"/>
      <w:marLeft w:val="0"/>
      <w:marRight w:val="0"/>
      <w:marTop w:val="0"/>
      <w:marBottom w:val="0"/>
      <w:divBdr>
        <w:top w:val="none" w:sz="0" w:space="0" w:color="auto"/>
        <w:left w:val="none" w:sz="0" w:space="0" w:color="auto"/>
        <w:bottom w:val="none" w:sz="0" w:space="0" w:color="auto"/>
        <w:right w:val="none" w:sz="0" w:space="0" w:color="auto"/>
      </w:divBdr>
      <w:divsChild>
        <w:div w:id="18526480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93F07-D356-4C9C-8919-0B55ABBF4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17</Pages>
  <Words>8212</Words>
  <Characters>45169</Characters>
  <Application>Microsoft Office Word</Application>
  <DocSecurity>0</DocSecurity>
  <Lines>376</Lines>
  <Paragraphs>106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Zepeda, Hirvin Azael</dc:creator>
  <cp:keywords/>
  <dc:description/>
  <cp:lastModifiedBy>Diaz Zepeda, Hirvin Azael</cp:lastModifiedBy>
  <cp:revision>8</cp:revision>
  <dcterms:created xsi:type="dcterms:W3CDTF">2021-05-13T15:24:00Z</dcterms:created>
  <dcterms:modified xsi:type="dcterms:W3CDTF">2021-05-19T19:04:00Z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941b1a9d-58aa-3620-9a77-31f089a6f95f</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http://www.zotero.org/styles/the-lancet</vt:lpwstr>
  </property>
  <property fmtid="{D5CDD505-2E9C-101B-9397-08002B2CF9AE}" pid="24" name="Mendeley Recent Style Name 9_1">
    <vt:lpwstr>The Lancet</vt:lpwstr>
  </property>
</Properties>
</file>