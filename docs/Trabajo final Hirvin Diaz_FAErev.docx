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338F" w14:textId="6A5BF648" w:rsidR="00661F93" w:rsidRDefault="00661F93">
      <w:pPr>
        <w:rPr>
          <w:lang w:val="en-US"/>
        </w:rPr>
      </w:pPr>
    </w:p>
    <w:p w14:paraId="3EA40075" w14:textId="77777777" w:rsidR="00214101" w:rsidRDefault="00214101">
      <w:pPr>
        <w:rPr>
          <w:lang w:val="en-US"/>
        </w:rPr>
      </w:pPr>
    </w:p>
    <w:p w14:paraId="6680E9FC" w14:textId="77777777" w:rsidR="00661F93" w:rsidRDefault="00661F93" w:rsidP="00661F93">
      <w:pPr>
        <w:jc w:val="center"/>
        <w:rPr>
          <w:lang w:val="en-US"/>
        </w:rPr>
      </w:pPr>
      <w:r>
        <w:rPr>
          <w:noProof/>
        </w:rPr>
        <w:drawing>
          <wp:inline distT="0" distB="0" distL="0" distR="0" wp14:anchorId="32E41CEC" wp14:editId="3C5A2C22">
            <wp:extent cx="871538" cy="881914"/>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6565" cy="927477"/>
                    </a:xfrm>
                    <a:prstGeom prst="rect">
                      <a:avLst/>
                    </a:prstGeom>
                    <a:noFill/>
                    <a:ln>
                      <a:noFill/>
                    </a:ln>
                  </pic:spPr>
                </pic:pic>
              </a:graphicData>
            </a:graphic>
          </wp:inline>
        </w:drawing>
      </w:r>
    </w:p>
    <w:p w14:paraId="7A9D5E1B" w14:textId="77777777" w:rsidR="00661F93" w:rsidRPr="00661F93" w:rsidRDefault="00661F93">
      <w:pPr>
        <w:rPr>
          <w:sz w:val="24"/>
          <w:lang w:val="en-US"/>
        </w:rPr>
      </w:pPr>
    </w:p>
    <w:p w14:paraId="023031CA" w14:textId="77777777" w:rsidR="00C75500" w:rsidRDefault="00C75500" w:rsidP="00661F93">
      <w:pPr>
        <w:jc w:val="center"/>
        <w:rPr>
          <w:rFonts w:ascii="Times New Roman" w:hAnsi="Times New Roman" w:cs="Times New Roman"/>
          <w:sz w:val="36"/>
          <w:lang w:val="en-US"/>
        </w:rPr>
      </w:pPr>
    </w:p>
    <w:p w14:paraId="0DF2CF27" w14:textId="77777777" w:rsidR="00777A4D" w:rsidRPr="00661F93" w:rsidRDefault="00661F93" w:rsidP="00661F93">
      <w:pPr>
        <w:jc w:val="center"/>
        <w:rPr>
          <w:rFonts w:ascii="Times New Roman" w:hAnsi="Times New Roman" w:cs="Times New Roman"/>
          <w:sz w:val="36"/>
          <w:lang w:val="en-US"/>
        </w:rPr>
      </w:pPr>
      <w:r w:rsidRPr="00661F93">
        <w:rPr>
          <w:rFonts w:ascii="Times New Roman" w:hAnsi="Times New Roman" w:cs="Times New Roman"/>
          <w:sz w:val="36"/>
          <w:lang w:val="en-US"/>
        </w:rPr>
        <w:t>COVID-19 Mortality Excess and Cost-Effective Analysis of Different Treatments</w:t>
      </w:r>
    </w:p>
    <w:p w14:paraId="3701CA8F" w14:textId="77777777" w:rsidR="00661F93" w:rsidRDefault="00661F93">
      <w:pPr>
        <w:rPr>
          <w:lang w:val="en-US"/>
        </w:rPr>
      </w:pPr>
    </w:p>
    <w:p w14:paraId="5AC4B40D" w14:textId="77777777" w:rsidR="00661F93" w:rsidRPr="00C75500" w:rsidRDefault="00661F93" w:rsidP="00661F93">
      <w:pPr>
        <w:rPr>
          <w:rFonts w:ascii="Times New Roman" w:hAnsi="Times New Roman" w:cs="Times New Roman"/>
          <w:sz w:val="24"/>
          <w:szCs w:val="24"/>
          <w:lang w:val="en-US"/>
        </w:rPr>
      </w:pPr>
    </w:p>
    <w:p w14:paraId="473C4A56" w14:textId="77777777" w:rsidR="00661F93" w:rsidRPr="00C75500" w:rsidRDefault="00661F93" w:rsidP="00661F93">
      <w:pPr>
        <w:rPr>
          <w:rFonts w:ascii="Times New Roman" w:hAnsi="Times New Roman" w:cs="Times New Roman"/>
          <w:sz w:val="24"/>
          <w:szCs w:val="24"/>
          <w:lang w:val="en-US"/>
        </w:rPr>
      </w:pPr>
    </w:p>
    <w:p w14:paraId="6EFCA97E" w14:textId="77777777" w:rsidR="00661F93" w:rsidRPr="00C75500" w:rsidRDefault="00661F93" w:rsidP="00661F93">
      <w:pPr>
        <w:rPr>
          <w:rFonts w:ascii="Times New Roman" w:hAnsi="Times New Roman" w:cs="Times New Roman"/>
          <w:sz w:val="24"/>
          <w:szCs w:val="24"/>
          <w:lang w:val="en-US"/>
        </w:rPr>
      </w:pPr>
    </w:p>
    <w:p w14:paraId="6DFF4852" w14:textId="77777777" w:rsidR="00661F93" w:rsidRDefault="00661F93" w:rsidP="00661F93">
      <w:pPr>
        <w:rPr>
          <w:rFonts w:ascii="Times New Roman" w:hAnsi="Times New Roman" w:cs="Times New Roman"/>
          <w:sz w:val="24"/>
          <w:szCs w:val="24"/>
          <w:lang w:val="en-US"/>
        </w:rPr>
      </w:pPr>
    </w:p>
    <w:p w14:paraId="7586743C" w14:textId="77777777" w:rsidR="00661F93" w:rsidRDefault="00661F93" w:rsidP="00661F93">
      <w:pPr>
        <w:rPr>
          <w:rFonts w:ascii="Times New Roman" w:hAnsi="Times New Roman" w:cs="Times New Roman"/>
          <w:sz w:val="24"/>
          <w:szCs w:val="24"/>
          <w:lang w:val="en-US"/>
        </w:rPr>
      </w:pPr>
    </w:p>
    <w:p w14:paraId="42262B24" w14:textId="77777777" w:rsidR="00661F93" w:rsidRDefault="00661F93" w:rsidP="00661F93">
      <w:pPr>
        <w:rPr>
          <w:rFonts w:ascii="Times New Roman" w:hAnsi="Times New Roman" w:cs="Times New Roman"/>
          <w:sz w:val="24"/>
          <w:szCs w:val="24"/>
          <w:lang w:val="en-US"/>
        </w:rPr>
      </w:pPr>
    </w:p>
    <w:p w14:paraId="4D51DBF8" w14:textId="77777777" w:rsidR="00661F93" w:rsidRDefault="00661F93" w:rsidP="00661F93">
      <w:pPr>
        <w:rPr>
          <w:rFonts w:ascii="Times New Roman" w:hAnsi="Times New Roman" w:cs="Times New Roman"/>
          <w:sz w:val="24"/>
          <w:szCs w:val="24"/>
          <w:lang w:val="en-US"/>
        </w:rPr>
      </w:pPr>
    </w:p>
    <w:p w14:paraId="58709567" w14:textId="77777777" w:rsidR="00661F93" w:rsidRDefault="00661F93" w:rsidP="00661F93">
      <w:pPr>
        <w:rPr>
          <w:rFonts w:ascii="Times New Roman" w:hAnsi="Times New Roman" w:cs="Times New Roman"/>
          <w:sz w:val="24"/>
          <w:szCs w:val="24"/>
          <w:lang w:val="en-US"/>
        </w:rPr>
      </w:pPr>
    </w:p>
    <w:p w14:paraId="7220883A" w14:textId="77777777" w:rsidR="00661F93" w:rsidRDefault="00661F93" w:rsidP="00661F93">
      <w:pPr>
        <w:rPr>
          <w:rFonts w:ascii="Times New Roman" w:hAnsi="Times New Roman" w:cs="Times New Roman"/>
          <w:sz w:val="24"/>
          <w:szCs w:val="24"/>
          <w:lang w:val="en-US"/>
        </w:rPr>
      </w:pPr>
    </w:p>
    <w:p w14:paraId="651703EB" w14:textId="77777777" w:rsidR="00661F93" w:rsidRDefault="00661F93" w:rsidP="00661F93">
      <w:pPr>
        <w:rPr>
          <w:rFonts w:ascii="Times New Roman" w:hAnsi="Times New Roman" w:cs="Times New Roman"/>
          <w:sz w:val="24"/>
          <w:szCs w:val="24"/>
          <w:lang w:val="en-US"/>
        </w:rPr>
      </w:pPr>
    </w:p>
    <w:p w14:paraId="3EFE291C" w14:textId="77777777" w:rsidR="00661F93" w:rsidRDefault="00661F93" w:rsidP="00661F93">
      <w:pPr>
        <w:rPr>
          <w:rFonts w:ascii="Times New Roman" w:hAnsi="Times New Roman" w:cs="Times New Roman"/>
          <w:sz w:val="24"/>
          <w:szCs w:val="24"/>
          <w:lang w:val="en-US"/>
        </w:rPr>
      </w:pPr>
    </w:p>
    <w:p w14:paraId="377BEFBD" w14:textId="77777777" w:rsidR="00661F93" w:rsidRDefault="00661F93" w:rsidP="00661F93">
      <w:pPr>
        <w:rPr>
          <w:rFonts w:ascii="Times New Roman" w:hAnsi="Times New Roman" w:cs="Times New Roman"/>
          <w:sz w:val="24"/>
          <w:szCs w:val="24"/>
          <w:lang w:val="en-US"/>
        </w:rPr>
      </w:pPr>
    </w:p>
    <w:p w14:paraId="28A8F3F6" w14:textId="77777777" w:rsidR="00661F93" w:rsidRDefault="00661F93" w:rsidP="00661F93">
      <w:pPr>
        <w:rPr>
          <w:rFonts w:ascii="Times New Roman" w:hAnsi="Times New Roman" w:cs="Times New Roman"/>
          <w:sz w:val="24"/>
          <w:szCs w:val="24"/>
          <w:lang w:val="en-US"/>
        </w:rPr>
      </w:pPr>
    </w:p>
    <w:p w14:paraId="74A3F716" w14:textId="77777777" w:rsidR="00661F93" w:rsidRPr="001E78D8" w:rsidRDefault="00661F93" w:rsidP="00661F93">
      <w:pPr>
        <w:rPr>
          <w:rFonts w:ascii="Times New Roman" w:hAnsi="Times New Roman" w:cs="Times New Roman"/>
          <w:sz w:val="24"/>
          <w:szCs w:val="24"/>
        </w:rPr>
      </w:pPr>
      <w:r w:rsidRPr="001E78D8">
        <w:rPr>
          <w:rFonts w:ascii="Times New Roman" w:hAnsi="Times New Roman" w:cs="Times New Roman"/>
          <w:sz w:val="24"/>
          <w:szCs w:val="24"/>
        </w:rPr>
        <w:t>Student: Hirvin Azael Diaz Zepeda</w:t>
      </w:r>
    </w:p>
    <w:p w14:paraId="514AF536" w14:textId="77777777" w:rsidR="00661F93" w:rsidRPr="00661F93" w:rsidRDefault="00661F93" w:rsidP="00661F93">
      <w:pPr>
        <w:rPr>
          <w:rFonts w:ascii="Times New Roman" w:hAnsi="Times New Roman" w:cs="Times New Roman"/>
          <w:sz w:val="24"/>
          <w:szCs w:val="24"/>
        </w:rPr>
      </w:pPr>
      <w:r w:rsidRPr="00661F93">
        <w:rPr>
          <w:rFonts w:ascii="Times New Roman" w:hAnsi="Times New Roman" w:cs="Times New Roman"/>
          <w:sz w:val="24"/>
          <w:szCs w:val="24"/>
        </w:rPr>
        <w:t>Professor: Fernando Alarid-Escudero</w:t>
      </w:r>
    </w:p>
    <w:p w14:paraId="43ADF9F3" w14:textId="77777777" w:rsidR="00661F93" w:rsidRPr="00661F93" w:rsidRDefault="00661F93" w:rsidP="00661F93">
      <w:pPr>
        <w:rPr>
          <w:rFonts w:ascii="Times New Roman" w:hAnsi="Times New Roman" w:cs="Times New Roman"/>
          <w:sz w:val="24"/>
          <w:szCs w:val="24"/>
          <w:lang w:val="en-US"/>
        </w:rPr>
      </w:pPr>
      <w:r w:rsidRPr="00661F93">
        <w:rPr>
          <w:rFonts w:ascii="Times New Roman" w:hAnsi="Times New Roman" w:cs="Times New Roman"/>
          <w:sz w:val="24"/>
          <w:szCs w:val="24"/>
          <w:lang w:val="en-US"/>
        </w:rPr>
        <w:t>Teaching Assistant: Andrea Luviano García</w:t>
      </w:r>
    </w:p>
    <w:p w14:paraId="045AB73F" w14:textId="77777777" w:rsidR="00661F93" w:rsidRPr="00661F93" w:rsidRDefault="00661F93" w:rsidP="00661F93">
      <w:pPr>
        <w:rPr>
          <w:rFonts w:ascii="Times New Roman" w:hAnsi="Times New Roman" w:cs="Times New Roman"/>
          <w:sz w:val="24"/>
          <w:szCs w:val="24"/>
          <w:lang w:val="en-US"/>
        </w:rPr>
      </w:pPr>
      <w:r w:rsidRPr="00661F93">
        <w:rPr>
          <w:rFonts w:ascii="Times New Roman" w:hAnsi="Times New Roman" w:cs="Times New Roman"/>
          <w:sz w:val="24"/>
          <w:szCs w:val="24"/>
          <w:lang w:val="en-US"/>
        </w:rPr>
        <w:t>Course: Decision Sciences</w:t>
      </w:r>
    </w:p>
    <w:p w14:paraId="2734A8CE" w14:textId="77777777" w:rsidR="00661F93" w:rsidRPr="00A500A2" w:rsidRDefault="00432F3E" w:rsidP="00661F93">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Introduction</w:t>
      </w:r>
    </w:p>
    <w:p w14:paraId="2A3CB42A" w14:textId="1049D47A" w:rsidR="001E78D8" w:rsidRPr="001E78D8" w:rsidRDefault="00661F93" w:rsidP="001E78D8">
      <w:pPr>
        <w:autoSpaceDE w:val="0"/>
        <w:autoSpaceDN w:val="0"/>
        <w:adjustRightInd w:val="0"/>
        <w:spacing w:before="240" w:after="0" w:line="360" w:lineRule="auto"/>
        <w:jc w:val="both"/>
        <w:rPr>
          <w:rFonts w:ascii="Times New Roman" w:hAnsi="Times New Roman" w:cs="Times New Roman"/>
          <w:szCs w:val="24"/>
          <w:lang w:val="en-US"/>
        </w:rPr>
      </w:pPr>
      <w:r w:rsidRPr="00661F93">
        <w:rPr>
          <w:rFonts w:ascii="Times New Roman" w:hAnsi="Times New Roman" w:cs="Times New Roman"/>
          <w:szCs w:val="24"/>
          <w:lang w:val="en-US"/>
        </w:rPr>
        <w:t xml:space="preserve">COVID-19 pandemic has created a public health crisis with serious consequences in most countries worldwide, and Mexico has been one of the most affected. On November </w:t>
      </w:r>
      <w:r w:rsidR="001E78D8">
        <w:rPr>
          <w:rFonts w:ascii="Times New Roman" w:hAnsi="Times New Roman" w:cs="Times New Roman"/>
          <w:szCs w:val="24"/>
          <w:lang w:val="en-US"/>
        </w:rPr>
        <w:t>19</w:t>
      </w:r>
      <w:r w:rsidRPr="00661F93">
        <w:rPr>
          <w:rFonts w:ascii="Times New Roman" w:hAnsi="Times New Roman" w:cs="Times New Roman"/>
          <w:szCs w:val="24"/>
          <w:lang w:val="en-US"/>
        </w:rPr>
        <w:t>, 2020, the Mexican government reported 1,019,543 accumulated cases of C</w:t>
      </w:r>
      <w:r w:rsidR="000A0782">
        <w:rPr>
          <w:rFonts w:ascii="Times New Roman" w:hAnsi="Times New Roman" w:cs="Times New Roman"/>
          <w:szCs w:val="24"/>
          <w:lang w:val="en-US"/>
        </w:rPr>
        <w:t>ovid</w:t>
      </w:r>
      <w:r w:rsidRPr="00661F93">
        <w:rPr>
          <w:rFonts w:ascii="Times New Roman" w:hAnsi="Times New Roman" w:cs="Times New Roman"/>
          <w:szCs w:val="24"/>
          <w:lang w:val="en-US"/>
        </w:rPr>
        <w:t>-19 and 100,104 deaths.</w:t>
      </w:r>
      <w:r w:rsidR="00A011E6">
        <w:rPr>
          <w:rFonts w:ascii="Times New Roman" w:hAnsi="Times New Roman" w:cs="Times New Roman"/>
          <w:szCs w:val="24"/>
          <w:lang w:val="en-US"/>
        </w:rPr>
        <w:fldChar w:fldCharType="begin" w:fldLock="1"/>
      </w:r>
      <w:r w:rsidR="00A011E6">
        <w:rPr>
          <w:rFonts w:ascii="Times New Roman" w:hAnsi="Times New Roman" w:cs="Times New Roman"/>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A011E6">
        <w:rPr>
          <w:rFonts w:ascii="Times New Roman" w:hAnsi="Times New Roman" w:cs="Times New Roman"/>
          <w:szCs w:val="24"/>
          <w:lang w:val="en-US"/>
        </w:rPr>
        <w:fldChar w:fldCharType="separate"/>
      </w:r>
      <w:r w:rsidR="00A011E6" w:rsidRPr="00A011E6">
        <w:rPr>
          <w:rFonts w:ascii="Times New Roman" w:hAnsi="Times New Roman" w:cs="Times New Roman"/>
          <w:noProof/>
          <w:szCs w:val="24"/>
          <w:vertAlign w:val="superscript"/>
          <w:lang w:val="en-US"/>
        </w:rPr>
        <w:t>1</w:t>
      </w:r>
      <w:r w:rsidR="00A011E6">
        <w:rPr>
          <w:rFonts w:ascii="Times New Roman" w:hAnsi="Times New Roman" w:cs="Times New Roman"/>
          <w:szCs w:val="24"/>
          <w:lang w:val="en-US"/>
        </w:rPr>
        <w:fldChar w:fldCharType="end"/>
      </w:r>
      <w:r w:rsidRPr="00661F93">
        <w:rPr>
          <w:rFonts w:ascii="Times New Roman" w:hAnsi="Times New Roman" w:cs="Times New Roman"/>
          <w:szCs w:val="24"/>
          <w:lang w:val="en-US"/>
        </w:rPr>
        <w:t xml:space="preserve"> This makes it the eleventh country in the world in the number of confirmed cases and the fourth in reported deaths.</w:t>
      </w:r>
      <w:r w:rsidR="00A011E6">
        <w:rPr>
          <w:rFonts w:ascii="Times New Roman" w:hAnsi="Times New Roman" w:cs="Times New Roman"/>
          <w:szCs w:val="24"/>
          <w:lang w:val="en-US"/>
        </w:rPr>
        <w:fldChar w:fldCharType="begin" w:fldLock="1"/>
      </w:r>
      <w:r w:rsidR="00AB665B">
        <w:rPr>
          <w:rFonts w:ascii="Times New Roman" w:hAnsi="Times New Roman" w:cs="Times New Roman"/>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00A011E6">
        <w:rPr>
          <w:rFonts w:ascii="Times New Roman" w:hAnsi="Times New Roman" w:cs="Times New Roman"/>
          <w:szCs w:val="24"/>
          <w:lang w:val="en-US"/>
        </w:rPr>
        <w:fldChar w:fldCharType="separate"/>
      </w:r>
      <w:r w:rsidR="00A011E6" w:rsidRPr="00A011E6">
        <w:rPr>
          <w:rFonts w:ascii="Times New Roman" w:hAnsi="Times New Roman" w:cs="Times New Roman"/>
          <w:noProof/>
          <w:szCs w:val="24"/>
          <w:vertAlign w:val="superscript"/>
          <w:lang w:val="en-US"/>
        </w:rPr>
        <w:t>2</w:t>
      </w:r>
      <w:r w:rsidR="00A011E6">
        <w:rPr>
          <w:rFonts w:ascii="Times New Roman" w:hAnsi="Times New Roman" w:cs="Times New Roman"/>
          <w:szCs w:val="24"/>
          <w:lang w:val="en-US"/>
        </w:rPr>
        <w:fldChar w:fldCharType="end"/>
      </w:r>
      <w:r w:rsidR="001A7A23">
        <w:rPr>
          <w:rFonts w:ascii="Times New Roman" w:hAnsi="Times New Roman" w:cs="Times New Roman"/>
          <w:szCs w:val="24"/>
          <w:lang w:val="en-US"/>
        </w:rPr>
        <w:t xml:space="preserve"> </w:t>
      </w:r>
      <w:r w:rsidRPr="00661F93">
        <w:rPr>
          <w:rFonts w:ascii="Times New Roman" w:hAnsi="Times New Roman" w:cs="Times New Roman"/>
          <w:szCs w:val="24"/>
          <w:lang w:val="en-US"/>
        </w:rPr>
        <w:t xml:space="preserve">The current situation has created the urgency to study </w:t>
      </w:r>
      <w:r w:rsidR="00432F3E">
        <w:rPr>
          <w:rFonts w:ascii="Times New Roman" w:hAnsi="Times New Roman" w:cs="Times New Roman"/>
          <w:szCs w:val="24"/>
          <w:lang w:val="en-US"/>
        </w:rPr>
        <w:t>mortality associated to C</w:t>
      </w:r>
      <w:r w:rsidR="000A0782">
        <w:rPr>
          <w:rFonts w:ascii="Times New Roman" w:hAnsi="Times New Roman" w:cs="Times New Roman"/>
          <w:szCs w:val="24"/>
          <w:lang w:val="en-US"/>
        </w:rPr>
        <w:t>ovid</w:t>
      </w:r>
      <w:r w:rsidR="00432F3E">
        <w:rPr>
          <w:rFonts w:ascii="Times New Roman" w:hAnsi="Times New Roman" w:cs="Times New Roman"/>
          <w:szCs w:val="24"/>
          <w:lang w:val="en-US"/>
        </w:rPr>
        <w:t>-19. Usually</w:t>
      </w:r>
      <w:ins w:id="0" w:author="Fernando Alarid Escudero" w:date="2020-12-13T19:53:00Z">
        <w:r w:rsidR="00283C4C">
          <w:rPr>
            <w:rFonts w:ascii="Times New Roman" w:hAnsi="Times New Roman" w:cs="Times New Roman"/>
            <w:szCs w:val="24"/>
            <w:lang w:val="en-US"/>
          </w:rPr>
          <w:t>,</w:t>
        </w:r>
      </w:ins>
      <w:r w:rsidR="00432F3E">
        <w:rPr>
          <w:rFonts w:ascii="Times New Roman" w:hAnsi="Times New Roman" w:cs="Times New Roman"/>
          <w:szCs w:val="24"/>
          <w:lang w:val="en-US"/>
        </w:rPr>
        <w:t xml:space="preserve"> studies focus in factors often associated with critical illness and fatal outcome such as</w:t>
      </w:r>
      <w:r w:rsidR="001E78D8">
        <w:rPr>
          <w:rFonts w:ascii="Times New Roman" w:hAnsi="Times New Roman" w:cs="Times New Roman"/>
          <w:szCs w:val="24"/>
          <w:lang w:val="en-US"/>
        </w:rPr>
        <w:t xml:space="preserve"> age, sex or </w:t>
      </w:r>
      <w:del w:id="1" w:author="Fernando Alarid Escudero" w:date="2020-12-13T19:53:00Z">
        <w:r w:rsidR="001E78D8" w:rsidDel="00283C4C">
          <w:rPr>
            <w:rFonts w:ascii="Times New Roman" w:hAnsi="Times New Roman" w:cs="Times New Roman"/>
            <w:szCs w:val="24"/>
            <w:lang w:val="en-US"/>
          </w:rPr>
          <w:delText>certain</w:delText>
        </w:r>
        <w:r w:rsidR="00432F3E" w:rsidDel="00283C4C">
          <w:rPr>
            <w:rFonts w:ascii="Times New Roman" w:hAnsi="Times New Roman" w:cs="Times New Roman"/>
            <w:szCs w:val="24"/>
            <w:lang w:val="en-US"/>
          </w:rPr>
          <w:delText xml:space="preserve"> </w:delText>
        </w:r>
      </w:del>
      <w:r w:rsidR="00214101" w:rsidRPr="00432F3E">
        <w:rPr>
          <w:rFonts w:ascii="Times New Roman" w:hAnsi="Times New Roman" w:cs="Times New Roman"/>
          <w:szCs w:val="24"/>
          <w:lang w:val="en-US"/>
        </w:rPr>
        <w:t>comorbidities</w:t>
      </w:r>
      <w:r w:rsidRPr="00661F93">
        <w:rPr>
          <w:rFonts w:ascii="Times New Roman" w:hAnsi="Times New Roman" w:cs="Times New Roman"/>
          <w:szCs w:val="24"/>
          <w:lang w:val="en-US"/>
        </w:rPr>
        <w:t>.</w:t>
      </w:r>
      <w:r w:rsidR="00AB665B">
        <w:rPr>
          <w:rFonts w:ascii="Times New Roman" w:hAnsi="Times New Roman" w:cs="Times New Roman"/>
          <w:szCs w:val="24"/>
          <w:lang w:val="en-US"/>
        </w:rPr>
        <w:t xml:space="preserve"> </w:t>
      </w:r>
      <w:r w:rsidR="00AB665B">
        <w:rPr>
          <w:rFonts w:ascii="Times New Roman" w:hAnsi="Times New Roman" w:cs="Times New Roman"/>
          <w:szCs w:val="24"/>
          <w:lang w:val="en-US"/>
        </w:rPr>
        <w:fldChar w:fldCharType="begin" w:fldLock="1"/>
      </w:r>
      <w:r w:rsidR="00AB665B">
        <w:rPr>
          <w:rFonts w:ascii="Times New Roman" w:hAnsi="Times New Roman" w:cs="Times New Roman"/>
          <w:szCs w:val="24"/>
          <w:lang w:val="en-US"/>
        </w:rPr>
        <w:instrText>ADDIN CSL_CITATION {"citationItems":[{"id":"ITEM-1","itemData":{"DOI":"10.1016/j.jinf.2020.05.011","ISSN":"15322742","PMID":"32407756","author":[{"dropping-particle":"","family":"Zheng","given":"Zhaohai","non-dropping-particle":"","parse-names":false,"suffix":""},{"dropping-particle":"","family":"Peng","given":"Fang","non-dropping-particle":"","parse-names":false,"suffix":""},{"dropping-particle":"","family":"Xu","given":"Buyun","non-dropping-particle":"","parse-names":false,"suffix":""},{"dropping-particle":"","family":"Zhao","given":"Jingjing","non-dropping-particle":"","parse-names":false,"suffix":""},{"dropping-particle":"","family":"Liu","given":"Huahua","non-dropping-particle":"","parse-names":false,"suffix":""},{"dropping-particle":"","family":"Peng","given":"Jiahao","non-dropping-particle":"","parse-names":false,"suffix":""},{"dropping-particle":"","family":"Li","given":"Qingsong","non-dropping-particle":"","parse-names":false,"suffix":""},{"dropping-particle":"","family":"Jiang","given":"Chongfu","non-dropping-particle":"","parse-names":false,"suffix":""},{"dropping-particle":"","family":"Zhou","given":"Yan","non-dropping-particle":"","parse-names":false,"suffix":""},{"dropping-particle":"","family":"Liu","given":"Shuqing","non-dropping-particle":"","parse-names":false,"suffix":""},{"dropping-particle":"","family":"Ye","given":"Chunji","non-dropping-particle":"","parse-names":false,"suffix":""},{"dropping-particle":"","family":"Zhang","given":"Peng","non-dropping-particle":"","parse-names":false,"suffix":""},{"dropping-particle":"","family":"Xing","given":"Yangbo","non-dropping-particle":"","parse-names":false,"suffix":""},{"dropping-particle":"","family":"Guo","given":"Hangyuan","non-dropping-particle":"","parse-names":false,"suffix":""},{"dropping-particle":"","family":"Tang","given":"Weiliang","non-dropping-particle":"","parse-names":false,"suffix":""}],"container-title":"Journal of Infection","id":"ITEM-1","issue":"4","issued":{"date-parts":[["2020"]]},"page":"647-679","title":"Clinical and conceptual comments on “Risk factors of critical &amp; mortal COVID-19 cases: A systematic literature review and meta-analysis”","type":"article-journal","volume":"81"},"uris":["http://www.mendeley.com/documents/?uuid=6b1d1fd1-6f7f-49ea-90ee-36e9edd2546e"]},{"id":"ITEM-2","itemData":{"DOI":"10.1016/j.chest.2020.04.010","ISSN":"19313543","PMID":"32304772","abstract":"Background: The novel coronavirus disease 2019 (COVID-19) has become a global health emergency. The cumulative number of new confirmed cases and deaths are still increasing out of China. Independent predicted factors associated with fatal outcomes remain uncertain. Research Question: The goal of the current study was to investigate the potential risk factors associated with fatal outcomes from COVID-19 through a multivariate Cox regression analysis and a nomogram model. Study Design and Methods: A retrospective cohort of 1,590 hospitalized patients with COVID-19 throughout China was established. The prognostic effects of variables, including clinical features and laboratory findings, were analyzed by using Kaplan-Meier methods and a Cox proportional hazards model. A prognostic nomogram was formulated to predict the survival of patients with COVID-19. Results: In this nationwide cohort, nonsurvivors included a higher incidence of elderly people and subjects with coexisting chronic illness, dyspnea, and laboratory abnormalities on admission compared with survivors. Multivariate Cox regression analysis showed that age ≥ 75 years (hazard ratio [HR], 7.86; 95% CI, 2.44-25.35), age between 65 and 74 years (HR, 3.43; 95% CI, 1.24-9.5), coronary heart disease (HR, 4.28; 95% CI, 1.14-16.13), cerebrovascular disease (HR, 3.1; 95% CI, 1.07-8.94), dyspnea (HR, 3.96; 95% CI, 1.42-11), procalcitonin level &gt; 0.5 ng/mL (HR, 8.72; 95% CI, 3.42-22.28), and aspartate aminotransferase level &gt; 40 U/L (HR, 2.2; 95% CI, 1.1-6.73) were independent risk factors associated with fatal outcome. A nomogram was established based on the results of multivariate analysis. The internal bootstrap resampling approach suggested the nomogram has sufficient discriminatory power with a C-index of 0.91 (95% CI, 0.85-0.97). The calibration plots also showed good consistency between the prediction and the observation. Interpretation: The proposed nomogram accurately predicted clinical outcomes of patients with COVID-19 based on individual characteristics. Earlier identification, more intensive surveillance, and appropriate therapy should be considered in patients at high risk.","author":[{"dropping-particle":"","family":"Chen","given":"Ruchong","non-dropping-particle":"","parse-names":false,"suffix":""},{"dropping-particle":"","family":"Liang","given":"Wenhua","non-dropping-particle":"","parse-names":false,"suffix":""},{"dropping-particle":"","family":"Jiang","given":"Mei","non-dropping-particle":"","parse-names":false,"suffix":""},{"dropping-particle":"","family":"Guan","given":"Weijie","non-dropping-particle":"","parse-names":false,"suffix":""},{"dropping-particle":"","family":"Zhan","given":"Chen","non-dropping-particle":"","parse-names":false,"suffix":""},{"dropping-particle":"","family":"Wang","given":"Tao","non-dropping-particle":"","parse-names":false,"suffix":""},{"dropping-particle":"","family":"Tang","given":"Chunli","non-dropping-particle":"","parse-names":false,"suffix":""},{"dropping-particle":"","family":"Sang","given":"Ling","non-dropping-particle":"","parse-names":false,"suffix":""},{"dropping-particle":"","family":"Liu","given":"Jiaxing","non-dropping-particle":"","parse-names":false,"suffix":""},{"dropping-particle":"","family":"Ni","given":"Zhengyi","non-dropping-particle":"","parse-names":false,"suffix":""},{"dropping-particle":"","family":"Hu","given":"Yu","non-dropping-particle":"","parse-names":false,"suffix":""},{"dropping-particle":"","family":"Liu","given":"Lei","non-dropping-particle":"","parse-names":false,"suffix":""},{"dropping-particle":"","family":"Shan","given":"Hong","non-dropping-particle":"","parse-names":false,"suffix":""},{"dropping-particle":"","family":"Lei","given":"Chunliang","non-dropping-particle":"","parse-names":false,"suffix":""},{"dropping-particle":"","family":"Peng","given":"Yixiang","non-dropping-particle":"","parse-names":false,"suffix":""},{"dropping-particle":"","family":"Wei","given":"Li","non-dropping-particle":"","parse-names":false,"suffix":""},{"dropping-particle":"","family":"Liu","given":"Yong","non-dropping-particle":"","parse-names":false,"suffix":""},{"dropping-particle":"","family":"Hu","given":"Yahua","non-dropping-particle":"","parse-names":false,"suffix":""},{"dropping-particle":"","family":"Peng","given":"Peng","non-dropping-particle":"","parse-names":false,"suffix":""},{"dropping-particle":"","family":"Wang","given":"Jianming","non-dropping-particle":"","parse-names":false,"suffix":""},{"dropping-particle":"","family":"Liu","given":"Jiyang","non-dropping-particle":"","parse-names":false,"suffix":""},{"dropping-particle":"","family":"Chen","given":"Zhong","non-dropping-particle":"","parse-names":false,"suffix":""},{"dropping-particle":"","family":"Li","given":"Gang","non-dropping-particle":"","parse-names":false,"suffix":""},{"dropping-particle":"","family":"Zheng","given":"Zhijian","non-dropping-particle":"","parse-names":false,"suffix":""},{"dropping-particle":"","family":"Qiu","given":"Shaoqin","non-dropping-particle":"","parse-names":false,"suffix":""},{"dropping-particle":"","family":"Luo","given":"Jie","non-dropping-particle":"","parse-names":false,"suffix":""},{"dropping-particle":"","family":"Ye","given":"Changjiang","non-dropping-particle":"","parse-names":false,"suffix":""},{"dropping-particle":"","family":"Zhu","given":"Shaoyong","non-dropping-particle":"","parse-names":false,"suffix":""},{"dropping-particle":"","family":"Liu","given":"Xiaoqing","non-dropping-particle":"","parse-names":false,"suffix":""},{"dropping-particle":"","family":"Cheng","given":"Linling","non-dropping-particle":"","parse-names":false,"suffix":""},{"dropping-particle":"","family":"Ye","given":"Feng","non-dropping-particle":"","parse-names":false,"suffix":""},{"dropping-particle":"","family":"Zheng","given":"Jinping","non-dropping-particle":"","parse-names":false,"suffix":""},{"dropping-particle":"","family":"Zhang","given":"Nuofu","non-dropping-particle":"","parse-names":false,"suffix":""},{"dropping-particle":"","family":"Li","given":"Yimin","non-dropping-particle":"","parse-names":false,"suffix":""},{"dropping-particle":"","family":"He","given":"Jianxing","non-dropping-particle":"","parse-names":false,"suffix":""},{"dropping-particle":"","family":"Li","given":"Shiyue","non-dropping-particle":"","parse-names":false,"suffix":""},{"dropping-particle":"","family":"Zhong","given":"Nanshan","non-dropping-particle":"","parse-names":false,"suffix":""}],"container-title":"Chest","id":"ITEM-2","issue":"1","issued":{"date-parts":[["2020"]]},"page":"97-105","title":"Risk Factors of Fatal Outcome in Hospitalized Subjects With Coronavirus Disease 2019 From a Nationwide Analysis in China","type":"article-journal","volume":"158"},"uris":["http://www.mendeley.com/documents/?uuid=c20b82db-564b-42e2-93fd-8a6214202d1a"]},{"id":"ITEM-3","itemData":{"DOI":"10.1136/bmj.m1966","ISSN":"17561833","PMID":"32444366","abstract":"AbstractObjective To describe outcomes of people admitted to hospital with coronavirus disease 2019 (covid-19) in the United States, and the clinical and laboratory characteristics associated with severity of illness. Design Prospective cohort study. Setting Single academic medical center in New York City and Long Island. Participants 5279 patients with laboratory confirmed severe acute respiratory syndrome coronavirus 2 (SARS-Cov-2) infection between 1 March 2020 and 8 April 2020. The final date of follow up was 5 May 2020. Main outcome measures Outcomes were admission to hospital, critical illness (intensive care, mechanical ventilation, discharge to hospice care, or death), and discharge to hospice care or death. Predictors included patient characteristics, medical history, vital signs, and laboratory results. Multivariable logistic regression was conducted to identify risk factors for adverse outcomes, and competing risk survival analysis for mortality. Results Of 11 544 people tested for SARS-Cov-2, 5566 (48.2%) were positive. After exclusions, 5279 were included. 2741 of these 5279 (51.9%) were admitted to hospital, of whom 1904 (69.5%) were discharged alive without hospice care and 665 (24.3%) were discharged to hospice care or died. Of 647 (23.6%) patients requiring mechanical ventilation, 391 (60.4%) died and 170 (26.2%) were extubated or discharged. The strongest risk for hospital admission was associated with age, with an odds ratio of &gt;2 for all age groups older than 44 years and 37.9 (95% confidence interval 26.1 to 56.0) for ages 75 years and older. Other risks were heart failure (4.4, 2.6 to 8.0), male sex (2.8, 2.4 to 3.2), chronic kidney disease (2.6, 1.9 to 3.6), and any increase in body mass index (BMI) (eg, for BMI &gt;40: 2.5, 1.8 to 3.4). The strongest risks for critical illness besides age were associated with heart failure (1.9, 1.4 to 2.5), BMI &gt;40 (1.5, 1.0 to 2.2), and male sex (1.5, 1.3 to 1.8). Admission oxygen saturation of &lt;88% (3.7, 2.8 to 4.8), troponin level &gt;1 (4.8, 2.1 to 10.9), C reactive protein level &gt;200 (5.1, 2.8 to 9.2), and D-dimer level &gt;2500 (3.9, 2.6 to 6.0) were, however, more strongly associated with critical illness than age or comorbidities. Risk of critical illness decreased significantly over the study period. Similar associations were found for mortality alone. Conclusions Age and comorbidities were found to be strong predictors of hospital admission and to a lesser extent of critical illness and mortali…","author":[{"dropping-particle":"","family":"Petrilli","given":"Christopher M.","non-dropping-particle":"","parse-names":false,"suffix":""},{"dropping-particle":"","family":"Jones","given":"Simon A.","non-dropping-particle":"","parse-names":false,"suffix":""},{"dropping-particle":"","family":"Yang","given":"Jie","non-dropping-particle":"","parse-names":false,"suffix":""},{"dropping-particle":"","family":"Rajagopalan","given":"Harish","non-dropping-particle":"","parse-names":false,"suffix":""},{"dropping-particle":"","family":"O'Donnell","given":"Luke","non-dropping-particle":"","parse-names":false,"suffix":""},{"dropping-particle":"","family":"Chernyak","given":"Yelena","non-dropping-particle":"","parse-names":false,"suffix":""},{"dropping-particle":"","family":"Tobin","given":"Katie A.","non-dropping-particle":"","parse-names":false,"suffix":""},{"dropping-particle":"","family":"Cerfolio","given":"Robert J.","non-dropping-particle":"","parse-names":false,"suffix":""},{"dropping-particle":"","family":"Francois","given":"Fritz","non-dropping-particle":"","parse-names":false,"suffix":""},{"dropping-particle":"","family":"Horwitz","given":"Leora I.","non-dropping-particle":"","parse-names":false,"suffix":""}],"container-title":"The BMJ","id":"ITEM-3","issued":{"date-parts":[["2020"]]},"title":"Factors associated with hospital admission and critical illness among 5279 people with coronavirus disease 2019 in New York City: Prospective cohort study","type":"article-journal","volume":"369"},"uris":["http://www.mendeley.com/documents/?uuid=2e06802b-5904-44ae-8b51-dc7644870e2a"]},{"id":"ITEM-4","itemData":{"DOI":"10.1016/S0140-6736(20)30633-4","ISSN":"1474547X","PMID":"32197108","author":[{"dropping-particle":"","family":"Weiss","given":"Paul","non-dropping-particle":"","parse-names":false,"suffix":""},{"dropping-particle":"","family":"Murdoch","given":"David R.","non-dropping-particle":"","parse-names":false,"suffix":""}],"container-title":"The Lancet","id":"ITEM-4","issue":"10229","issued":{"date-parts":[["2020"]]},"page":"1014-1015","publisher":"Elsevier Ltd","title":"Clinical course and mortality risk of severe COVID-19","type":"article-journal","volume":"395"},"uris":["http://www.mendeley.com/documents/?uuid=33a3ca47-975f-49df-9763-c500e2f1d358"]}],"mendeley":{"formattedCitation":"&lt;sup&gt;3–6&lt;/sup&gt;","plainTextFormattedCitation":"3–6","previouslyFormattedCitation":"&lt;sup&gt;3–6&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AB665B" w:rsidRPr="00AB665B">
        <w:rPr>
          <w:rFonts w:ascii="Times New Roman" w:hAnsi="Times New Roman" w:cs="Times New Roman"/>
          <w:noProof/>
          <w:szCs w:val="24"/>
          <w:vertAlign w:val="superscript"/>
          <w:lang w:val="en-US"/>
        </w:rPr>
        <w:t>3–6</w:t>
      </w:r>
      <w:r w:rsidR="00AB665B">
        <w:rPr>
          <w:rFonts w:ascii="Times New Roman" w:hAnsi="Times New Roman" w:cs="Times New Roman"/>
          <w:szCs w:val="24"/>
          <w:lang w:val="en-US"/>
        </w:rPr>
        <w:fldChar w:fldCharType="end"/>
      </w:r>
      <w:r w:rsidR="00AB665B">
        <w:rPr>
          <w:rFonts w:ascii="Times New Roman" w:hAnsi="Times New Roman" w:cs="Times New Roman"/>
          <w:szCs w:val="24"/>
          <w:lang w:val="en-US"/>
        </w:rPr>
        <w:t xml:space="preserve"> </w:t>
      </w:r>
      <w:commentRangeStart w:id="2"/>
      <w:r w:rsidRPr="00661F93">
        <w:rPr>
          <w:rFonts w:ascii="Times New Roman" w:hAnsi="Times New Roman" w:cs="Times New Roman"/>
          <w:szCs w:val="24"/>
          <w:lang w:val="en-US"/>
        </w:rPr>
        <w:t>However, these risk factors could be associated with mortality in other serious infectious diseases that require hospitalization and UCI care</w:t>
      </w:r>
      <w:r w:rsidRPr="00432F3E">
        <w:rPr>
          <w:rFonts w:ascii="Times New Roman" w:hAnsi="Times New Roman" w:cs="Times New Roman"/>
          <w:szCs w:val="24"/>
          <w:vertAlign w:val="superscript"/>
          <w:lang w:val="en-US"/>
        </w:rPr>
        <w:t>8</w:t>
      </w:r>
      <w:r w:rsidR="000146B5">
        <w:rPr>
          <w:rFonts w:ascii="Times New Roman" w:hAnsi="Times New Roman" w:cs="Times New Roman"/>
          <w:szCs w:val="24"/>
          <w:lang w:val="en-US"/>
        </w:rPr>
        <w:t xml:space="preserve"> </w:t>
      </w:r>
      <w:r w:rsidR="001E78D8" w:rsidRPr="001E78D8">
        <w:rPr>
          <w:rFonts w:ascii="Times New Roman" w:hAnsi="Times New Roman" w:cs="Times New Roman"/>
          <w:szCs w:val="24"/>
          <w:lang w:val="en-US"/>
        </w:rPr>
        <w:t>and they are not specific to covid-19</w:t>
      </w:r>
      <w:r w:rsidRPr="00661F93">
        <w:rPr>
          <w:rFonts w:ascii="Times New Roman" w:hAnsi="Times New Roman" w:cs="Times New Roman"/>
          <w:szCs w:val="24"/>
          <w:lang w:val="en-US"/>
        </w:rPr>
        <w:t>.</w:t>
      </w:r>
      <w:commentRangeEnd w:id="2"/>
      <w:r w:rsidR="00AE4B20">
        <w:rPr>
          <w:rStyle w:val="Refdecomentario"/>
        </w:rPr>
        <w:commentReference w:id="2"/>
      </w:r>
    </w:p>
    <w:p w14:paraId="75D8741D" w14:textId="25362F6E" w:rsidR="00CB122F" w:rsidRPr="00CB122F" w:rsidRDefault="001E78D8" w:rsidP="001E78D8">
      <w:pPr>
        <w:autoSpaceDE w:val="0"/>
        <w:autoSpaceDN w:val="0"/>
        <w:adjustRightInd w:val="0"/>
        <w:spacing w:before="240" w:after="0" w:line="360" w:lineRule="auto"/>
        <w:jc w:val="both"/>
        <w:rPr>
          <w:rFonts w:ascii="Times New Roman" w:hAnsi="Times New Roman" w:cs="Times New Roman"/>
          <w:szCs w:val="24"/>
          <w:lang w:val="en-US"/>
        </w:rPr>
      </w:pPr>
      <w:r w:rsidRPr="001E78D8">
        <w:rPr>
          <w:rFonts w:ascii="Times New Roman" w:hAnsi="Times New Roman" w:cs="Times New Roman"/>
          <w:szCs w:val="24"/>
          <w:lang w:val="en-US"/>
        </w:rPr>
        <w:t>There are methods that can help calculate the specific effects of Covid-19 and calculate the excess risk or mortality caused by this disease</w:t>
      </w:r>
      <w:r>
        <w:rPr>
          <w:rFonts w:ascii="Times New Roman" w:hAnsi="Times New Roman" w:cs="Times New Roman"/>
          <w:szCs w:val="24"/>
          <w:lang w:val="en-US"/>
        </w:rPr>
        <w:t xml:space="preserve">. </w:t>
      </w:r>
      <w:commentRangeStart w:id="3"/>
      <w:r w:rsidR="00CB122F" w:rsidRPr="00CB122F">
        <w:rPr>
          <w:rFonts w:ascii="Times New Roman" w:hAnsi="Times New Roman" w:cs="Times New Roman"/>
          <w:szCs w:val="24"/>
          <w:lang w:val="en-US"/>
        </w:rPr>
        <w:t xml:space="preserve">Excess mortality </w:t>
      </w:r>
      <w:commentRangeEnd w:id="3"/>
      <w:r w:rsidR="009D0669">
        <w:rPr>
          <w:rStyle w:val="Refdecomentario"/>
        </w:rPr>
        <w:commentReference w:id="3"/>
      </w:r>
      <w:r w:rsidR="00CB122F" w:rsidRPr="00CB122F">
        <w:rPr>
          <w:rFonts w:ascii="Times New Roman" w:hAnsi="Times New Roman" w:cs="Times New Roman"/>
          <w:szCs w:val="24"/>
          <w:lang w:val="en-US"/>
        </w:rPr>
        <w:t xml:space="preserve">from a disease can be a very useful </w:t>
      </w:r>
      <w:r>
        <w:rPr>
          <w:rFonts w:ascii="Times New Roman" w:hAnsi="Times New Roman" w:cs="Times New Roman"/>
          <w:szCs w:val="24"/>
          <w:lang w:val="en-US"/>
        </w:rPr>
        <w:t>measure</w:t>
      </w:r>
      <w:r w:rsidR="00CB122F" w:rsidRPr="00CB122F">
        <w:rPr>
          <w:rFonts w:ascii="Times New Roman" w:hAnsi="Times New Roman" w:cs="Times New Roman"/>
          <w:szCs w:val="24"/>
          <w:lang w:val="en-US"/>
        </w:rPr>
        <w:t xml:space="preserve"> for decision makers, since </w:t>
      </w:r>
      <w:r w:rsidR="005145B0">
        <w:rPr>
          <w:rFonts w:ascii="Times New Roman" w:hAnsi="Times New Roman" w:cs="Times New Roman"/>
          <w:szCs w:val="24"/>
          <w:lang w:val="en-US"/>
        </w:rPr>
        <w:t xml:space="preserve">it </w:t>
      </w:r>
      <w:ins w:id="4" w:author="Fernando Alarid Escudero" w:date="2020-12-13T19:55:00Z">
        <w:r w:rsidR="009D0669">
          <w:rPr>
            <w:rFonts w:ascii="Times New Roman" w:hAnsi="Times New Roman" w:cs="Times New Roman"/>
            <w:szCs w:val="24"/>
            <w:lang w:val="en-US"/>
          </w:rPr>
          <w:t xml:space="preserve">allows </w:t>
        </w:r>
      </w:ins>
      <w:commentRangeStart w:id="5"/>
      <w:del w:id="6" w:author="Fernando Alarid Escudero" w:date="2020-12-13T19:55:00Z">
        <w:r w:rsidR="005145B0" w:rsidDel="009D0669">
          <w:rPr>
            <w:rFonts w:ascii="Times New Roman" w:hAnsi="Times New Roman" w:cs="Times New Roman"/>
            <w:szCs w:val="24"/>
            <w:lang w:val="en-US"/>
          </w:rPr>
          <w:delText xml:space="preserve">opens the possibility </w:delText>
        </w:r>
      </w:del>
      <w:r w:rsidR="005145B0">
        <w:rPr>
          <w:rFonts w:ascii="Times New Roman" w:hAnsi="Times New Roman" w:cs="Times New Roman"/>
          <w:szCs w:val="24"/>
          <w:lang w:val="en-US"/>
        </w:rPr>
        <w:t xml:space="preserve">to evaluate </w:t>
      </w:r>
      <w:commentRangeEnd w:id="5"/>
      <w:r w:rsidR="009D0669">
        <w:rPr>
          <w:rStyle w:val="Refdecomentario"/>
        </w:rPr>
        <w:commentReference w:id="5"/>
      </w:r>
      <w:r w:rsidR="005145B0">
        <w:rPr>
          <w:rFonts w:ascii="Times New Roman" w:hAnsi="Times New Roman" w:cs="Times New Roman"/>
          <w:szCs w:val="24"/>
          <w:lang w:val="en-US"/>
        </w:rPr>
        <w:t xml:space="preserve">different </w:t>
      </w:r>
      <w:r w:rsidR="00CB122F" w:rsidRPr="00CB122F">
        <w:rPr>
          <w:rFonts w:ascii="Times New Roman" w:hAnsi="Times New Roman" w:cs="Times New Roman"/>
          <w:szCs w:val="24"/>
          <w:lang w:val="en-US"/>
        </w:rPr>
        <w:t xml:space="preserve">strategies that attempt to </w:t>
      </w:r>
      <w:r>
        <w:rPr>
          <w:rFonts w:ascii="Times New Roman" w:hAnsi="Times New Roman" w:cs="Times New Roman"/>
          <w:szCs w:val="24"/>
          <w:lang w:val="en-US"/>
        </w:rPr>
        <w:t xml:space="preserve">modify and </w:t>
      </w:r>
      <w:r w:rsidR="00CB122F" w:rsidRPr="00CB122F">
        <w:rPr>
          <w:rFonts w:ascii="Times New Roman" w:hAnsi="Times New Roman" w:cs="Times New Roman"/>
          <w:szCs w:val="24"/>
          <w:lang w:val="en-US"/>
        </w:rPr>
        <w:t>mitigate</w:t>
      </w:r>
      <w:r>
        <w:rPr>
          <w:rFonts w:ascii="Times New Roman" w:hAnsi="Times New Roman" w:cs="Times New Roman"/>
          <w:szCs w:val="24"/>
          <w:lang w:val="en-US"/>
        </w:rPr>
        <w:t xml:space="preserve"> directly</w:t>
      </w:r>
      <w:r w:rsidR="00CB122F" w:rsidRPr="00CB122F">
        <w:rPr>
          <w:rFonts w:ascii="Times New Roman" w:hAnsi="Times New Roman" w:cs="Times New Roman"/>
          <w:szCs w:val="24"/>
          <w:lang w:val="en-US"/>
        </w:rPr>
        <w:t xml:space="preserve"> this</w:t>
      </w:r>
      <w:r>
        <w:rPr>
          <w:rFonts w:ascii="Times New Roman" w:hAnsi="Times New Roman" w:cs="Times New Roman"/>
          <w:szCs w:val="24"/>
          <w:lang w:val="en-US"/>
        </w:rPr>
        <w:t xml:space="preserve"> specific</w:t>
      </w:r>
      <w:r w:rsidR="00CB122F" w:rsidRPr="00CB122F">
        <w:rPr>
          <w:rFonts w:ascii="Times New Roman" w:hAnsi="Times New Roman" w:cs="Times New Roman"/>
          <w:szCs w:val="24"/>
          <w:lang w:val="en-US"/>
        </w:rPr>
        <w:t xml:space="preserve"> risk </w:t>
      </w:r>
      <w:r w:rsidR="000A0782">
        <w:rPr>
          <w:rFonts w:ascii="Times New Roman" w:hAnsi="Times New Roman" w:cs="Times New Roman"/>
          <w:szCs w:val="24"/>
          <w:lang w:val="en-US"/>
        </w:rPr>
        <w:t>in the populatio</w:t>
      </w:r>
      <w:r w:rsidR="005145B0">
        <w:rPr>
          <w:rFonts w:ascii="Times New Roman" w:hAnsi="Times New Roman" w:cs="Times New Roman"/>
          <w:szCs w:val="24"/>
          <w:lang w:val="en-US"/>
        </w:rPr>
        <w:t>n</w:t>
      </w:r>
      <w:r w:rsidR="00CB122F" w:rsidRPr="00CB122F">
        <w:rPr>
          <w:rFonts w:ascii="Times New Roman" w:hAnsi="Times New Roman" w:cs="Times New Roman"/>
          <w:szCs w:val="24"/>
          <w:lang w:val="en-US"/>
        </w:rPr>
        <w:t>.</w:t>
      </w:r>
      <w:r w:rsidR="00CB122F">
        <w:rPr>
          <w:rFonts w:ascii="Times New Roman" w:hAnsi="Times New Roman" w:cs="Times New Roman"/>
          <w:szCs w:val="24"/>
          <w:lang w:val="en-US"/>
        </w:rPr>
        <w:t xml:space="preserve"> </w:t>
      </w:r>
      <w:commentRangeStart w:id="7"/>
      <w:del w:id="8" w:author="Fernando Alarid Escudero" w:date="2020-12-13T19:56:00Z">
        <w:r w:rsidR="00CB122F" w:rsidRPr="00CB122F" w:rsidDel="00AA775F">
          <w:rPr>
            <w:rFonts w:ascii="Times New Roman" w:hAnsi="Times New Roman" w:cs="Times New Roman"/>
            <w:szCs w:val="24"/>
            <w:lang w:val="en-US"/>
          </w:rPr>
          <w:delText>At the global level</w:delText>
        </w:r>
      </w:del>
      <w:ins w:id="9" w:author="Fernando Alarid Escudero" w:date="2020-12-13T19:56:00Z">
        <w:r w:rsidR="00AA775F">
          <w:rPr>
            <w:rFonts w:ascii="Times New Roman" w:hAnsi="Times New Roman" w:cs="Times New Roman"/>
            <w:szCs w:val="24"/>
            <w:lang w:val="en-US"/>
          </w:rPr>
          <w:t>Currently</w:t>
        </w:r>
      </w:ins>
      <w:r w:rsidR="00CB122F" w:rsidRPr="00CB122F">
        <w:rPr>
          <w:rFonts w:ascii="Times New Roman" w:hAnsi="Times New Roman" w:cs="Times New Roman"/>
          <w:szCs w:val="24"/>
          <w:lang w:val="en-US"/>
        </w:rPr>
        <w:t xml:space="preserve">, there are </w:t>
      </w:r>
      <w:ins w:id="10" w:author="Fernando Alarid Escudero" w:date="2020-12-13T19:57:00Z">
        <w:r w:rsidR="00AA775F">
          <w:rPr>
            <w:rFonts w:ascii="Times New Roman" w:hAnsi="Times New Roman" w:cs="Times New Roman"/>
            <w:szCs w:val="24"/>
            <w:lang w:val="en-US"/>
          </w:rPr>
          <w:t xml:space="preserve">neither </w:t>
        </w:r>
      </w:ins>
      <w:del w:id="11" w:author="Fernando Alarid Escudero" w:date="2020-12-13T19:57:00Z">
        <w:r w:rsidR="00CB122F" w:rsidRPr="00CB122F" w:rsidDel="00AA775F">
          <w:rPr>
            <w:rFonts w:ascii="Times New Roman" w:hAnsi="Times New Roman" w:cs="Times New Roman"/>
            <w:szCs w:val="24"/>
            <w:lang w:val="en-US"/>
          </w:rPr>
          <w:delText xml:space="preserve">no </w:delText>
        </w:r>
      </w:del>
      <w:del w:id="12" w:author="Fernando Alarid Escudero" w:date="2020-12-13T19:56:00Z">
        <w:r w:rsidR="00CB122F" w:rsidRPr="00CB122F" w:rsidDel="00AA775F">
          <w:rPr>
            <w:rFonts w:ascii="Times New Roman" w:hAnsi="Times New Roman" w:cs="Times New Roman"/>
            <w:szCs w:val="24"/>
            <w:lang w:val="en-US"/>
          </w:rPr>
          <w:delText xml:space="preserve">analyzes that attempt to calculate </w:delText>
        </w:r>
      </w:del>
      <w:ins w:id="13" w:author="Fernando Alarid Escudero" w:date="2020-12-13T19:56:00Z">
        <w:r w:rsidR="00AA775F">
          <w:rPr>
            <w:rFonts w:ascii="Times New Roman" w:hAnsi="Times New Roman" w:cs="Times New Roman"/>
            <w:szCs w:val="24"/>
            <w:lang w:val="en-US"/>
          </w:rPr>
          <w:t xml:space="preserve">studies that have estimated </w:t>
        </w:r>
      </w:ins>
      <w:r w:rsidR="00CB122F" w:rsidRPr="00CB122F">
        <w:rPr>
          <w:rFonts w:ascii="Times New Roman" w:hAnsi="Times New Roman" w:cs="Times New Roman"/>
          <w:szCs w:val="24"/>
          <w:lang w:val="en-US"/>
        </w:rPr>
        <w:t xml:space="preserve">the excess mortality from </w:t>
      </w:r>
      <w:r w:rsidR="000A0782">
        <w:rPr>
          <w:rFonts w:ascii="Times New Roman" w:hAnsi="Times New Roman" w:cs="Times New Roman"/>
          <w:szCs w:val="24"/>
          <w:lang w:val="en-US"/>
        </w:rPr>
        <w:t>C</w:t>
      </w:r>
      <w:r w:rsidR="00CB122F" w:rsidRPr="00CB122F">
        <w:rPr>
          <w:rFonts w:ascii="Times New Roman" w:hAnsi="Times New Roman" w:cs="Times New Roman"/>
          <w:szCs w:val="24"/>
          <w:lang w:val="en-US"/>
        </w:rPr>
        <w:t>ovid-19</w:t>
      </w:r>
      <w:del w:id="14" w:author="Fernando Alarid Escudero" w:date="2020-12-13T19:56:00Z">
        <w:r w:rsidR="00CB122F" w:rsidRPr="00CB122F" w:rsidDel="00AA775F">
          <w:rPr>
            <w:rFonts w:ascii="Times New Roman" w:hAnsi="Times New Roman" w:cs="Times New Roman"/>
            <w:szCs w:val="24"/>
            <w:lang w:val="en-US"/>
          </w:rPr>
          <w:delText xml:space="preserve"> for the total population</w:delText>
        </w:r>
        <w:r w:rsidR="00CB122F" w:rsidDel="00AA775F">
          <w:rPr>
            <w:rFonts w:ascii="Times New Roman" w:hAnsi="Times New Roman" w:cs="Times New Roman"/>
            <w:szCs w:val="24"/>
            <w:lang w:val="en-US"/>
          </w:rPr>
          <w:delText xml:space="preserve"> by country</w:delText>
        </w:r>
        <w:r w:rsidR="000A0782" w:rsidDel="00AA775F">
          <w:rPr>
            <w:rFonts w:ascii="Times New Roman" w:hAnsi="Times New Roman" w:cs="Times New Roman"/>
            <w:szCs w:val="24"/>
            <w:lang w:val="en-US"/>
          </w:rPr>
          <w:delText>, a</w:delText>
        </w:r>
        <w:r w:rsidR="000A0782" w:rsidRPr="000A0782" w:rsidDel="00AA775F">
          <w:rPr>
            <w:rFonts w:ascii="Times New Roman" w:hAnsi="Times New Roman" w:cs="Times New Roman"/>
            <w:szCs w:val="24"/>
            <w:lang w:val="en-US"/>
          </w:rPr>
          <w:delText xml:space="preserve">nd at </w:delText>
        </w:r>
        <w:r w:rsidR="000A0782" w:rsidDel="00AA775F">
          <w:rPr>
            <w:rFonts w:ascii="Times New Roman" w:hAnsi="Times New Roman" w:cs="Times New Roman"/>
            <w:szCs w:val="24"/>
            <w:lang w:val="en-US"/>
          </w:rPr>
          <w:delText>a</w:delText>
        </w:r>
        <w:r w:rsidR="000A0782" w:rsidRPr="000A0782" w:rsidDel="00AA775F">
          <w:rPr>
            <w:rFonts w:ascii="Times New Roman" w:hAnsi="Times New Roman" w:cs="Times New Roman"/>
            <w:szCs w:val="24"/>
            <w:lang w:val="en-US"/>
          </w:rPr>
          <w:delText xml:space="preserve"> national level</w:delText>
        </w:r>
      </w:del>
      <w:r w:rsidR="000A0782" w:rsidRPr="000A0782">
        <w:rPr>
          <w:rFonts w:ascii="Times New Roman" w:hAnsi="Times New Roman" w:cs="Times New Roman"/>
          <w:szCs w:val="24"/>
          <w:lang w:val="en-US"/>
        </w:rPr>
        <w:t xml:space="preserve">, </w:t>
      </w:r>
      <w:del w:id="15" w:author="Fernando Alarid Escudero" w:date="2020-12-13T19:57:00Z">
        <w:r w:rsidR="000A0782" w:rsidRPr="000A0782" w:rsidDel="00AA775F">
          <w:rPr>
            <w:rFonts w:ascii="Times New Roman" w:hAnsi="Times New Roman" w:cs="Times New Roman"/>
            <w:szCs w:val="24"/>
            <w:lang w:val="en-US"/>
          </w:rPr>
          <w:delText xml:space="preserve">there is no literature </w:delText>
        </w:r>
      </w:del>
      <w:ins w:id="16" w:author="Fernando Alarid Escudero" w:date="2020-12-13T19:57:00Z">
        <w:r w:rsidR="00AA775F">
          <w:rPr>
            <w:rFonts w:ascii="Times New Roman" w:hAnsi="Times New Roman" w:cs="Times New Roman"/>
            <w:szCs w:val="24"/>
            <w:lang w:val="en-US"/>
          </w:rPr>
          <w:t xml:space="preserve">nor </w:t>
        </w:r>
      </w:ins>
      <w:r w:rsidR="000A0782" w:rsidRPr="000A0782">
        <w:rPr>
          <w:rFonts w:ascii="Times New Roman" w:hAnsi="Times New Roman" w:cs="Times New Roman"/>
          <w:szCs w:val="24"/>
          <w:lang w:val="en-US"/>
        </w:rPr>
        <w:t>that attempt</w:t>
      </w:r>
      <w:del w:id="17" w:author="Fernando Alarid Escudero" w:date="2020-12-13T19:57:00Z">
        <w:r w:rsidR="000A0782" w:rsidRPr="000A0782" w:rsidDel="00AA775F">
          <w:rPr>
            <w:rFonts w:ascii="Times New Roman" w:hAnsi="Times New Roman" w:cs="Times New Roman"/>
            <w:szCs w:val="24"/>
            <w:lang w:val="en-US"/>
          </w:rPr>
          <w:delText>s</w:delText>
        </w:r>
      </w:del>
      <w:r w:rsidR="000A0782" w:rsidRPr="000A0782">
        <w:rPr>
          <w:rFonts w:ascii="Times New Roman" w:hAnsi="Times New Roman" w:cs="Times New Roman"/>
          <w:szCs w:val="24"/>
          <w:lang w:val="en-US"/>
        </w:rPr>
        <w:t xml:space="preserve"> to evaluate the effectiveness of various strategies to reduce mortality from Covid-1</w:t>
      </w:r>
      <w:r w:rsidR="000A0782">
        <w:rPr>
          <w:rFonts w:ascii="Times New Roman" w:hAnsi="Times New Roman" w:cs="Times New Roman"/>
          <w:szCs w:val="24"/>
          <w:lang w:val="en-US"/>
        </w:rPr>
        <w:t>9</w:t>
      </w:r>
      <w:r w:rsidR="000A0782" w:rsidRPr="000A0782">
        <w:rPr>
          <w:rFonts w:ascii="Times New Roman" w:hAnsi="Times New Roman" w:cs="Times New Roman"/>
          <w:szCs w:val="24"/>
          <w:lang w:val="en-US"/>
        </w:rPr>
        <w:t>.</w:t>
      </w:r>
      <w:commentRangeEnd w:id="7"/>
      <w:r w:rsidR="00AA775F">
        <w:rPr>
          <w:rStyle w:val="Refdecomentario"/>
        </w:rPr>
        <w:commentReference w:id="7"/>
      </w:r>
      <w:r w:rsidR="000A0782">
        <w:rPr>
          <w:rFonts w:ascii="Times New Roman" w:hAnsi="Times New Roman" w:cs="Times New Roman"/>
          <w:szCs w:val="24"/>
          <w:lang w:val="en-US"/>
        </w:rPr>
        <w:t xml:space="preserve"> </w:t>
      </w:r>
      <w:r w:rsidR="000A0782" w:rsidRPr="000A0782">
        <w:rPr>
          <w:rFonts w:ascii="Times New Roman" w:hAnsi="Times New Roman" w:cs="Times New Roman"/>
          <w:szCs w:val="24"/>
          <w:lang w:val="en-US"/>
        </w:rPr>
        <w:t xml:space="preserve">The estimation of this excess mortality for the Mexican population provides an opportunity to evaluate possible strategies to reduce the mortality of </w:t>
      </w:r>
      <w:r w:rsidR="005145B0">
        <w:rPr>
          <w:rFonts w:ascii="Times New Roman" w:hAnsi="Times New Roman" w:cs="Times New Roman"/>
          <w:szCs w:val="24"/>
          <w:lang w:val="en-US"/>
        </w:rPr>
        <w:t>C</w:t>
      </w:r>
      <w:r w:rsidR="000A0782" w:rsidRPr="000A0782">
        <w:rPr>
          <w:rFonts w:ascii="Times New Roman" w:hAnsi="Times New Roman" w:cs="Times New Roman"/>
          <w:szCs w:val="24"/>
          <w:lang w:val="en-US"/>
        </w:rPr>
        <w:t>ovid-19</w:t>
      </w:r>
      <w:r w:rsidR="005145B0">
        <w:rPr>
          <w:rFonts w:ascii="Times New Roman" w:hAnsi="Times New Roman" w:cs="Times New Roman"/>
          <w:szCs w:val="24"/>
          <w:lang w:val="en-US"/>
        </w:rPr>
        <w:t xml:space="preserve"> </w:t>
      </w:r>
      <w:r w:rsidR="005145B0" w:rsidRPr="005145B0">
        <w:rPr>
          <w:rFonts w:ascii="Times New Roman" w:hAnsi="Times New Roman" w:cs="Times New Roman"/>
          <w:szCs w:val="24"/>
          <w:lang w:val="en-US"/>
        </w:rPr>
        <w:t>even if they have not yet been applied in the country</w:t>
      </w:r>
      <w:r w:rsidR="005145B0">
        <w:rPr>
          <w:rFonts w:ascii="Times New Roman" w:hAnsi="Times New Roman" w:cs="Times New Roman"/>
          <w:szCs w:val="24"/>
          <w:lang w:val="en-US"/>
        </w:rPr>
        <w:t>.</w:t>
      </w:r>
    </w:p>
    <w:p w14:paraId="0BEB79F8" w14:textId="03A47829" w:rsidR="00661F93" w:rsidRPr="00C64E8A" w:rsidRDefault="009C6CC9" w:rsidP="00C64E8A">
      <w:pPr>
        <w:autoSpaceDE w:val="0"/>
        <w:autoSpaceDN w:val="0"/>
        <w:adjustRightInd w:val="0"/>
        <w:spacing w:before="240" w:after="0" w:line="360" w:lineRule="auto"/>
        <w:jc w:val="both"/>
        <w:rPr>
          <w:rFonts w:ascii="Times New Roman" w:hAnsi="Times New Roman" w:cs="Times New Roman"/>
          <w:szCs w:val="24"/>
          <w:lang w:val="en-US"/>
        </w:rPr>
      </w:pPr>
      <w:ins w:id="18" w:author="Fernando Alarid Escudero" w:date="2020-12-13T19:59:00Z">
        <w:r>
          <w:rPr>
            <w:rFonts w:ascii="Times New Roman" w:hAnsi="Times New Roman" w:cs="Times New Roman"/>
            <w:szCs w:val="24"/>
            <w:lang w:val="en-US"/>
          </w:rPr>
          <w:t xml:space="preserve">The aim of </w:t>
        </w:r>
      </w:ins>
      <w:del w:id="19" w:author="Fernando Alarid Escudero" w:date="2020-12-13T19:59:00Z">
        <w:r w:rsidR="002802A2" w:rsidRPr="002802A2" w:rsidDel="009C6CC9">
          <w:rPr>
            <w:rFonts w:ascii="Times New Roman" w:hAnsi="Times New Roman" w:cs="Times New Roman"/>
            <w:szCs w:val="24"/>
            <w:lang w:val="en-US"/>
          </w:rPr>
          <w:delText>T</w:delText>
        </w:r>
      </w:del>
      <w:ins w:id="20" w:author="Fernando Alarid Escudero" w:date="2020-12-13T19:59:00Z">
        <w:r>
          <w:rPr>
            <w:rFonts w:ascii="Times New Roman" w:hAnsi="Times New Roman" w:cs="Times New Roman"/>
            <w:szCs w:val="24"/>
            <w:lang w:val="en-US"/>
          </w:rPr>
          <w:t>t</w:t>
        </w:r>
      </w:ins>
      <w:r w:rsidR="002802A2" w:rsidRPr="002802A2">
        <w:rPr>
          <w:rFonts w:ascii="Times New Roman" w:hAnsi="Times New Roman" w:cs="Times New Roman"/>
          <w:szCs w:val="24"/>
          <w:lang w:val="en-US"/>
        </w:rPr>
        <w:t xml:space="preserve">his analysis </w:t>
      </w:r>
      <w:del w:id="21" w:author="Fernando Alarid Escudero" w:date="2020-12-13T19:59:00Z">
        <w:r w:rsidR="008B2FBA" w:rsidDel="009C6CC9">
          <w:rPr>
            <w:rFonts w:ascii="Times New Roman" w:hAnsi="Times New Roman" w:cs="Times New Roman"/>
            <w:szCs w:val="24"/>
            <w:lang w:val="en-US"/>
          </w:rPr>
          <w:delText xml:space="preserve">aims </w:delText>
        </w:r>
      </w:del>
      <w:ins w:id="22" w:author="Fernando Alarid Escudero" w:date="2020-12-13T19:59:00Z">
        <w:r>
          <w:rPr>
            <w:rFonts w:ascii="Times New Roman" w:hAnsi="Times New Roman" w:cs="Times New Roman"/>
            <w:szCs w:val="24"/>
            <w:lang w:val="en-US"/>
          </w:rPr>
          <w:t xml:space="preserve">is twofold. First, </w:t>
        </w:r>
      </w:ins>
      <w:r w:rsidR="008B2FBA">
        <w:rPr>
          <w:rFonts w:ascii="Times New Roman" w:hAnsi="Times New Roman" w:cs="Times New Roman"/>
          <w:szCs w:val="24"/>
          <w:lang w:val="en-US"/>
        </w:rPr>
        <w:t>to</w:t>
      </w:r>
      <w:r w:rsidR="002802A2" w:rsidRPr="002802A2">
        <w:rPr>
          <w:rFonts w:ascii="Times New Roman" w:hAnsi="Times New Roman" w:cs="Times New Roman"/>
          <w:szCs w:val="24"/>
          <w:lang w:val="en-US"/>
        </w:rPr>
        <w:t xml:space="preserve"> estimate</w:t>
      </w:r>
      <w:r w:rsidR="008B2FBA">
        <w:rPr>
          <w:rFonts w:ascii="Times New Roman" w:hAnsi="Times New Roman" w:cs="Times New Roman"/>
          <w:szCs w:val="24"/>
          <w:lang w:val="en-US"/>
        </w:rPr>
        <w:t xml:space="preserve"> </w:t>
      </w:r>
      <w:r w:rsidR="002802A2" w:rsidRPr="002802A2">
        <w:rPr>
          <w:rFonts w:ascii="Times New Roman" w:hAnsi="Times New Roman" w:cs="Times New Roman"/>
          <w:szCs w:val="24"/>
          <w:lang w:val="en-US"/>
        </w:rPr>
        <w:t xml:space="preserve">the </w:t>
      </w:r>
      <w:commentRangeStart w:id="23"/>
      <w:r w:rsidR="002802A2" w:rsidRPr="002802A2">
        <w:rPr>
          <w:rFonts w:ascii="Times New Roman" w:hAnsi="Times New Roman" w:cs="Times New Roman"/>
          <w:szCs w:val="24"/>
          <w:lang w:val="en-US"/>
        </w:rPr>
        <w:t xml:space="preserve">specific probability of death </w:t>
      </w:r>
      <w:commentRangeEnd w:id="23"/>
      <w:r>
        <w:rPr>
          <w:rStyle w:val="Refdecomentario"/>
        </w:rPr>
        <w:commentReference w:id="23"/>
      </w:r>
      <w:r w:rsidR="002802A2" w:rsidRPr="002802A2">
        <w:rPr>
          <w:rFonts w:ascii="Times New Roman" w:hAnsi="Times New Roman" w:cs="Times New Roman"/>
          <w:szCs w:val="24"/>
          <w:lang w:val="en-US"/>
        </w:rPr>
        <w:t>for Covid-19 for the population over 45 years of age in Mexic</w:t>
      </w:r>
      <w:ins w:id="24" w:author="Fernando Alarid Escudero" w:date="2020-12-13T19:59:00Z">
        <w:r>
          <w:rPr>
            <w:rFonts w:ascii="Times New Roman" w:hAnsi="Times New Roman" w:cs="Times New Roman"/>
            <w:szCs w:val="24"/>
            <w:lang w:val="en-US"/>
          </w:rPr>
          <w:t>o</w:t>
        </w:r>
      </w:ins>
      <w:ins w:id="25" w:author="Fernando Alarid Escudero" w:date="2020-12-13T20:00:00Z">
        <w:r>
          <w:rPr>
            <w:rFonts w:ascii="Times New Roman" w:hAnsi="Times New Roman" w:cs="Times New Roman"/>
            <w:szCs w:val="24"/>
            <w:lang w:val="en-US"/>
          </w:rPr>
          <w:t xml:space="preserve"> using relative survival methods</w:t>
        </w:r>
      </w:ins>
      <w:ins w:id="26" w:author="Fernando Alarid Escudero" w:date="2020-12-13T19:59:00Z">
        <w:r>
          <w:rPr>
            <w:rFonts w:ascii="Times New Roman" w:hAnsi="Times New Roman" w:cs="Times New Roman"/>
            <w:szCs w:val="24"/>
            <w:lang w:val="en-US"/>
          </w:rPr>
          <w:t xml:space="preserve">. Second, </w:t>
        </w:r>
      </w:ins>
      <w:del w:id="27" w:author="Fernando Alarid Escudero" w:date="2020-12-13T19:59:00Z">
        <w:r w:rsidR="002802A2" w:rsidRPr="002802A2" w:rsidDel="009C6CC9">
          <w:rPr>
            <w:rFonts w:ascii="Times New Roman" w:hAnsi="Times New Roman" w:cs="Times New Roman"/>
            <w:szCs w:val="24"/>
            <w:lang w:val="en-US"/>
          </w:rPr>
          <w:delText>o</w:delText>
        </w:r>
        <w:r w:rsidR="000A0782" w:rsidDel="009C6CC9">
          <w:rPr>
            <w:rFonts w:ascii="Times New Roman" w:hAnsi="Times New Roman" w:cs="Times New Roman"/>
            <w:szCs w:val="24"/>
            <w:lang w:val="en-US"/>
          </w:rPr>
          <w:delText xml:space="preserve"> </w:delText>
        </w:r>
      </w:del>
      <w:ins w:id="28" w:author="Fernando Alarid Escudero" w:date="2020-12-13T19:59:00Z">
        <w:r>
          <w:rPr>
            <w:rFonts w:ascii="Times New Roman" w:hAnsi="Times New Roman" w:cs="Times New Roman"/>
            <w:szCs w:val="24"/>
            <w:lang w:val="en-US"/>
          </w:rPr>
          <w:t xml:space="preserve">to quantify the costs, effectiveness and cost-effectiveness </w:t>
        </w:r>
      </w:ins>
      <w:ins w:id="29" w:author="Fernando Alarid Escudero" w:date="2020-12-13T20:01:00Z">
        <w:r>
          <w:rPr>
            <w:rFonts w:ascii="Times New Roman" w:hAnsi="Times New Roman" w:cs="Times New Roman"/>
            <w:szCs w:val="24"/>
            <w:lang w:val="en-US"/>
          </w:rPr>
          <w:t xml:space="preserve">using a microsimulation model </w:t>
        </w:r>
      </w:ins>
      <w:del w:id="30" w:author="Fernando Alarid Escudero" w:date="2020-12-13T19:59:00Z">
        <w:r w:rsidR="000A0782" w:rsidDel="009C6CC9">
          <w:rPr>
            <w:rFonts w:ascii="Times New Roman" w:hAnsi="Times New Roman" w:cs="Times New Roman"/>
            <w:szCs w:val="24"/>
            <w:lang w:val="en-US"/>
          </w:rPr>
          <w:delText xml:space="preserve">and </w:delText>
        </w:r>
      </w:del>
      <w:del w:id="31" w:author="Fernando Alarid Escudero" w:date="2020-12-13T20:00:00Z">
        <w:r w:rsidR="000A0782" w:rsidRPr="00661F93" w:rsidDel="009C6CC9">
          <w:rPr>
            <w:rFonts w:ascii="Times New Roman" w:hAnsi="Times New Roman" w:cs="Times New Roman"/>
            <w:szCs w:val="24"/>
            <w:lang w:val="en-US"/>
          </w:rPr>
          <w:delText>evaluate</w:delText>
        </w:r>
        <w:r w:rsidR="000A0782" w:rsidDel="009C6CC9">
          <w:rPr>
            <w:rFonts w:ascii="Times New Roman" w:hAnsi="Times New Roman" w:cs="Times New Roman"/>
            <w:szCs w:val="24"/>
            <w:lang w:val="en-US"/>
          </w:rPr>
          <w:delText xml:space="preserve"> </w:delText>
        </w:r>
      </w:del>
      <w:ins w:id="32" w:author="Fernando Alarid Escudero" w:date="2020-12-13T20:00:00Z">
        <w:r>
          <w:rPr>
            <w:rFonts w:ascii="Times New Roman" w:hAnsi="Times New Roman" w:cs="Times New Roman"/>
            <w:szCs w:val="24"/>
            <w:lang w:val="en-US"/>
          </w:rPr>
          <w:t xml:space="preserve">of </w:t>
        </w:r>
      </w:ins>
      <w:r w:rsidR="000A0782">
        <w:rPr>
          <w:rFonts w:ascii="Times New Roman" w:hAnsi="Times New Roman" w:cs="Times New Roman"/>
          <w:szCs w:val="24"/>
          <w:lang w:val="en-US"/>
        </w:rPr>
        <w:t>two</w:t>
      </w:r>
      <w:r w:rsidR="000A0782" w:rsidRPr="00661F93">
        <w:rPr>
          <w:rFonts w:ascii="Times New Roman" w:hAnsi="Times New Roman" w:cs="Times New Roman"/>
          <w:szCs w:val="24"/>
          <w:lang w:val="en-US"/>
        </w:rPr>
        <w:t xml:space="preserve"> different treatments</w:t>
      </w:r>
      <w:ins w:id="33" w:author="Fernando Alarid Escudero" w:date="2020-12-13T20:00:00Z">
        <w:r>
          <w:rPr>
            <w:rFonts w:ascii="Times New Roman" w:hAnsi="Times New Roman" w:cs="Times New Roman"/>
            <w:szCs w:val="24"/>
            <w:lang w:val="en-US"/>
          </w:rPr>
          <w:t xml:space="preserve"> that aim to reduce the Covid-19-specific mortality</w:t>
        </w:r>
      </w:ins>
      <w:r w:rsidR="000A0782">
        <w:rPr>
          <w:rFonts w:ascii="Times New Roman" w:hAnsi="Times New Roman" w:cs="Times New Roman"/>
          <w:szCs w:val="24"/>
          <w:lang w:val="en-US"/>
        </w:rPr>
        <w:t>: Dexamethasone and Remdesivir</w:t>
      </w:r>
      <w:del w:id="34" w:author="Fernando Alarid Escudero" w:date="2020-12-13T20:00:00Z">
        <w:r w:rsidR="000A0782" w:rsidRPr="00661F93" w:rsidDel="009C6CC9">
          <w:rPr>
            <w:rFonts w:ascii="Times New Roman" w:hAnsi="Times New Roman" w:cs="Times New Roman"/>
            <w:szCs w:val="24"/>
            <w:lang w:val="en-US"/>
          </w:rPr>
          <w:delText xml:space="preserve"> to determine which is more cost effective</w:delText>
        </w:r>
      </w:del>
      <w:r w:rsidR="002802A2" w:rsidRPr="002802A2">
        <w:rPr>
          <w:rFonts w:ascii="Times New Roman" w:hAnsi="Times New Roman" w:cs="Times New Roman"/>
          <w:szCs w:val="24"/>
          <w:lang w:val="en-US"/>
        </w:rPr>
        <w:t>.</w:t>
      </w:r>
      <w:r w:rsidR="000A0782">
        <w:rPr>
          <w:rFonts w:ascii="Times New Roman" w:hAnsi="Times New Roman" w:cs="Times New Roman"/>
          <w:szCs w:val="24"/>
          <w:lang w:val="en-US"/>
        </w:rPr>
        <w:t xml:space="preserve"> </w:t>
      </w:r>
      <w:del w:id="35" w:author="Fernando Alarid Escudero" w:date="2020-12-13T20:01:00Z">
        <w:r w:rsidR="000A0782" w:rsidRPr="000A0782" w:rsidDel="009C6CC9">
          <w:rPr>
            <w:rFonts w:ascii="Times New Roman" w:hAnsi="Times New Roman" w:cs="Times New Roman"/>
            <w:szCs w:val="24"/>
            <w:lang w:val="en-US"/>
          </w:rPr>
          <w:delText xml:space="preserve">To achieve this, </w:delText>
        </w:r>
        <w:r w:rsidR="001A7511" w:rsidDel="009C6CC9">
          <w:rPr>
            <w:rFonts w:ascii="Times New Roman" w:hAnsi="Times New Roman" w:cs="Times New Roman"/>
            <w:szCs w:val="24"/>
            <w:lang w:val="en-US"/>
          </w:rPr>
          <w:delText xml:space="preserve">I </w:delText>
        </w:r>
        <w:r w:rsidR="000A0782" w:rsidRPr="000A0782" w:rsidDel="009C6CC9">
          <w:rPr>
            <w:rFonts w:ascii="Times New Roman" w:hAnsi="Times New Roman" w:cs="Times New Roman"/>
            <w:szCs w:val="24"/>
            <w:lang w:val="en-US"/>
          </w:rPr>
          <w:delText>use</w:delText>
        </w:r>
        <w:r w:rsidR="001A7511" w:rsidDel="009C6CC9">
          <w:rPr>
            <w:rFonts w:ascii="Times New Roman" w:hAnsi="Times New Roman" w:cs="Times New Roman"/>
            <w:szCs w:val="24"/>
            <w:lang w:val="en-US"/>
          </w:rPr>
          <w:delText xml:space="preserve"> </w:delText>
        </w:r>
        <w:r w:rsidR="000A0782" w:rsidRPr="000A0782" w:rsidDel="009C6CC9">
          <w:rPr>
            <w:rFonts w:ascii="Times New Roman" w:hAnsi="Times New Roman" w:cs="Times New Roman"/>
            <w:szCs w:val="24"/>
            <w:lang w:val="en-US"/>
          </w:rPr>
          <w:delText xml:space="preserve">relative </w:delText>
        </w:r>
      </w:del>
      <w:del w:id="36" w:author="Fernando Alarid Escudero" w:date="2020-12-13T20:00:00Z">
        <w:r w:rsidR="000A0782" w:rsidRPr="000A0782" w:rsidDel="009C6CC9">
          <w:rPr>
            <w:rFonts w:ascii="Times New Roman" w:hAnsi="Times New Roman" w:cs="Times New Roman"/>
            <w:szCs w:val="24"/>
            <w:lang w:val="en-US"/>
          </w:rPr>
          <w:delText xml:space="preserve">risks </w:delText>
        </w:r>
      </w:del>
      <w:del w:id="37" w:author="Fernando Alarid Escudero" w:date="2020-12-13T20:01:00Z">
        <w:r w:rsidR="000A0782" w:rsidRPr="000A0782" w:rsidDel="009C6CC9">
          <w:rPr>
            <w:rFonts w:ascii="Times New Roman" w:hAnsi="Times New Roman" w:cs="Times New Roman"/>
            <w:szCs w:val="24"/>
            <w:lang w:val="en-US"/>
          </w:rPr>
          <w:delText>methodology to calculate the specific probabilities of death from covid-19</w:delText>
        </w:r>
        <w:r w:rsidR="001A7511" w:rsidDel="009C6CC9">
          <w:rPr>
            <w:rFonts w:ascii="Times New Roman" w:hAnsi="Times New Roman" w:cs="Times New Roman"/>
            <w:szCs w:val="24"/>
            <w:lang w:val="en-US"/>
          </w:rPr>
          <w:delText xml:space="preserve"> </w:delText>
        </w:r>
        <w:r w:rsidR="001A7511" w:rsidRPr="001A7511" w:rsidDel="009C6CC9">
          <w:rPr>
            <w:rFonts w:ascii="Times New Roman" w:hAnsi="Times New Roman" w:cs="Times New Roman"/>
            <w:szCs w:val="24"/>
            <w:lang w:val="en-US"/>
          </w:rPr>
          <w:delText xml:space="preserve">and microsimulation </w:delText>
        </w:r>
        <w:r w:rsidR="008B2FBA" w:rsidDel="009C6CC9">
          <w:rPr>
            <w:rFonts w:ascii="Times New Roman" w:hAnsi="Times New Roman" w:cs="Times New Roman"/>
            <w:szCs w:val="24"/>
            <w:lang w:val="en-US"/>
          </w:rPr>
          <w:delText>algorithms</w:delText>
        </w:r>
        <w:r w:rsidR="001A7511" w:rsidRPr="001A7511" w:rsidDel="009C6CC9">
          <w:rPr>
            <w:rFonts w:ascii="Times New Roman" w:hAnsi="Times New Roman" w:cs="Times New Roman"/>
            <w:szCs w:val="24"/>
            <w:lang w:val="en-US"/>
          </w:rPr>
          <w:delText xml:space="preserve"> that </w:delText>
        </w:r>
        <w:r w:rsidR="008B2FBA" w:rsidDel="009C6CC9">
          <w:rPr>
            <w:rFonts w:ascii="Times New Roman" w:hAnsi="Times New Roman" w:cs="Times New Roman"/>
            <w:szCs w:val="24"/>
            <w:lang w:val="en-US"/>
          </w:rPr>
          <w:delText>can use</w:delText>
        </w:r>
        <w:r w:rsidR="001A7511" w:rsidRPr="001A7511" w:rsidDel="009C6CC9">
          <w:rPr>
            <w:rFonts w:ascii="Times New Roman" w:hAnsi="Times New Roman" w:cs="Times New Roman"/>
            <w:szCs w:val="24"/>
            <w:lang w:val="en-US"/>
          </w:rPr>
          <w:delText xml:space="preserve"> these inputs and </w:delText>
        </w:r>
        <w:r w:rsidR="008B2FBA" w:rsidDel="009C6CC9">
          <w:rPr>
            <w:rFonts w:ascii="Times New Roman" w:hAnsi="Times New Roman" w:cs="Times New Roman"/>
            <w:szCs w:val="24"/>
            <w:lang w:val="en-US"/>
          </w:rPr>
          <w:delText>information about</w:delText>
        </w:r>
        <w:r w:rsidR="001A7511" w:rsidRPr="001A7511" w:rsidDel="009C6CC9">
          <w:rPr>
            <w:rFonts w:ascii="Times New Roman" w:hAnsi="Times New Roman" w:cs="Times New Roman"/>
            <w:szCs w:val="24"/>
            <w:lang w:val="en-US"/>
          </w:rPr>
          <w:delText xml:space="preserve"> efficiency and costs of the treatments</w:delText>
        </w:r>
        <w:r w:rsidR="004A3295" w:rsidDel="009C6CC9">
          <w:rPr>
            <w:rFonts w:ascii="Times New Roman" w:hAnsi="Times New Roman" w:cs="Times New Roman"/>
            <w:szCs w:val="24"/>
            <w:lang w:val="en-US"/>
          </w:rPr>
          <w:delText xml:space="preserve"> </w:delText>
        </w:r>
        <w:r w:rsidR="008B2FBA" w:rsidDel="009C6CC9">
          <w:rPr>
            <w:rFonts w:ascii="Times New Roman" w:hAnsi="Times New Roman" w:cs="Times New Roman"/>
            <w:szCs w:val="24"/>
            <w:lang w:val="en-US"/>
          </w:rPr>
          <w:delText>in order to</w:delText>
        </w:r>
        <w:r w:rsidR="004A3295" w:rsidDel="009C6CC9">
          <w:rPr>
            <w:rFonts w:ascii="Times New Roman" w:hAnsi="Times New Roman" w:cs="Times New Roman"/>
            <w:szCs w:val="24"/>
            <w:lang w:val="en-US"/>
          </w:rPr>
          <w:delText xml:space="preserve"> evaluate which strategy </w:delText>
        </w:r>
        <w:r w:rsidR="008B2FBA" w:rsidRPr="008B2FBA" w:rsidDel="009C6CC9">
          <w:rPr>
            <w:rFonts w:ascii="Times New Roman" w:hAnsi="Times New Roman" w:cs="Times New Roman"/>
            <w:szCs w:val="24"/>
            <w:lang w:val="en-US"/>
          </w:rPr>
          <w:delText>is the best in cost-effectiveness terms</w:delText>
        </w:r>
        <w:r w:rsidR="004A3295" w:rsidDel="009C6CC9">
          <w:rPr>
            <w:rFonts w:ascii="Times New Roman" w:hAnsi="Times New Roman" w:cs="Times New Roman"/>
            <w:szCs w:val="24"/>
            <w:lang w:val="en-US"/>
          </w:rPr>
          <w:delText>.</w:delText>
        </w:r>
      </w:del>
      <w:del w:id="38" w:author="Fernando Alarid Escudero" w:date="2020-12-13T20:02:00Z">
        <w:r w:rsidR="00C64E8A" w:rsidDel="009C6CC9">
          <w:rPr>
            <w:rFonts w:ascii="Times New Roman" w:hAnsi="Times New Roman" w:cs="Times New Roman"/>
            <w:szCs w:val="24"/>
            <w:lang w:val="en-US"/>
          </w:rPr>
          <w:delText xml:space="preserve"> </w:delText>
        </w:r>
      </w:del>
      <w:r w:rsidR="00C64E8A">
        <w:rPr>
          <w:rFonts w:ascii="Times New Roman" w:hAnsi="Times New Roman" w:cs="Times New Roman"/>
          <w:szCs w:val="24"/>
          <w:lang w:val="en-US"/>
        </w:rPr>
        <w:t>A</w:t>
      </w:r>
      <w:r w:rsidR="00C64E8A" w:rsidRPr="00C64E8A">
        <w:rPr>
          <w:rFonts w:ascii="Times New Roman" w:hAnsi="Times New Roman" w:cs="Times New Roman"/>
          <w:szCs w:val="24"/>
          <w:lang w:val="en-US"/>
        </w:rPr>
        <w:t>ll calculations, models and graphs were done using R</w:t>
      </w:r>
      <w:r w:rsidR="002C0986">
        <w:rPr>
          <w:rFonts w:ascii="Times New Roman" w:hAnsi="Times New Roman" w:cs="Times New Roman"/>
          <w:szCs w:val="24"/>
          <w:lang w:val="en-US"/>
        </w:rPr>
        <w:fldChar w:fldCharType="begin" w:fldLock="1"/>
      </w:r>
      <w:r w:rsidR="002C0986">
        <w:rPr>
          <w:rFonts w:ascii="Times New Roman" w:hAnsi="Times New Roman" w:cs="Times New Roman"/>
          <w:szCs w:val="24"/>
          <w:lang w:val="en-US"/>
        </w:rPr>
        <w:instrText>ADDIN CSL_CITATION {"citationItems":[{"id":"ITEM-1","itemData":{"author":[{"dropping-particle":"","family":"Team","given":"R Core","non-dropping-particle":"","parse-names":false,"suffix":""}],"id":"ITEM-1","issued":{"date-parts":[["2013"]]},"publisher":"R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7&lt;/sup&gt;","plainTextFormattedCitation":"7","previouslyFormattedCitation":"&lt;sup&gt;7&lt;/sup&gt;"},"properties":{"noteIndex":0},"schema":"https://github.com/citation-style-language/schema/raw/master/csl-citation.json"}</w:instrText>
      </w:r>
      <w:r w:rsidR="002C0986">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7</w:t>
      </w:r>
      <w:r w:rsidR="002C0986">
        <w:rPr>
          <w:rFonts w:ascii="Times New Roman" w:hAnsi="Times New Roman" w:cs="Times New Roman"/>
          <w:szCs w:val="24"/>
          <w:lang w:val="en-US"/>
        </w:rPr>
        <w:fldChar w:fldCharType="end"/>
      </w:r>
      <w:r w:rsidR="00C64E8A" w:rsidRPr="00C64E8A">
        <w:rPr>
          <w:rFonts w:ascii="Times New Roman" w:hAnsi="Times New Roman" w:cs="Times New Roman"/>
          <w:szCs w:val="24"/>
          <w:lang w:val="en-US"/>
        </w:rPr>
        <w:t xml:space="preserve"> and Rstudio software</w:t>
      </w:r>
      <w:r w:rsidR="002C0986">
        <w:rPr>
          <w:rFonts w:ascii="Times New Roman" w:hAnsi="Times New Roman" w:cs="Times New Roman"/>
          <w:szCs w:val="24"/>
          <w:lang w:val="en-US"/>
        </w:rPr>
        <w:t>.</w:t>
      </w:r>
      <w:r w:rsidR="002C0986">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8&lt;/sup&gt;","plainTextFormattedCitation":"8","previouslyFormattedCitation":"&lt;sup&gt;8&lt;/sup&gt;"},"properties":{"noteIndex":0},"schema":"https://github.com/citation-style-language/schema/raw/master/csl-citation.json"}</w:instrText>
      </w:r>
      <w:r w:rsidR="002C0986">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8</w:t>
      </w:r>
      <w:r w:rsidR="002C0986">
        <w:rPr>
          <w:rFonts w:ascii="Times New Roman" w:hAnsi="Times New Roman" w:cs="Times New Roman"/>
          <w:szCs w:val="24"/>
          <w:lang w:val="en-US"/>
        </w:rPr>
        <w:fldChar w:fldCharType="end"/>
      </w:r>
    </w:p>
    <w:p w14:paraId="63B2D544" w14:textId="77777777" w:rsidR="00661F93" w:rsidRDefault="00661F93" w:rsidP="00661F93">
      <w:pPr>
        <w:autoSpaceDE w:val="0"/>
        <w:autoSpaceDN w:val="0"/>
        <w:adjustRightInd w:val="0"/>
        <w:spacing w:after="0" w:line="360" w:lineRule="auto"/>
        <w:jc w:val="both"/>
        <w:rPr>
          <w:rFonts w:ascii="Times New Roman" w:hAnsi="Times New Roman" w:cs="Times New Roman"/>
          <w:sz w:val="24"/>
          <w:szCs w:val="24"/>
          <w:lang w:val="en-US"/>
        </w:rPr>
      </w:pPr>
    </w:p>
    <w:p w14:paraId="5EAC780E" w14:textId="77777777" w:rsidR="00993512" w:rsidRDefault="00661F93" w:rsidP="00993512">
      <w:pPr>
        <w:autoSpaceDE w:val="0"/>
        <w:autoSpaceDN w:val="0"/>
        <w:adjustRightInd w:val="0"/>
        <w:spacing w:after="0" w:line="360" w:lineRule="auto"/>
        <w:jc w:val="both"/>
        <w:rPr>
          <w:rFonts w:ascii="Times New Roman" w:hAnsi="Times New Roman" w:cs="Times New Roman"/>
          <w:b/>
          <w:sz w:val="26"/>
          <w:szCs w:val="26"/>
          <w:lang w:val="en-US"/>
        </w:rPr>
      </w:pPr>
      <w:r w:rsidRPr="00661F93">
        <w:rPr>
          <w:rFonts w:ascii="Times New Roman" w:hAnsi="Times New Roman" w:cs="Times New Roman"/>
          <w:b/>
          <w:sz w:val="26"/>
          <w:szCs w:val="26"/>
          <w:lang w:val="en-US"/>
        </w:rPr>
        <w:t>Data</w:t>
      </w:r>
    </w:p>
    <w:p w14:paraId="19868F93" w14:textId="75B4495F" w:rsidR="002E61AF" w:rsidRPr="00993512" w:rsidRDefault="009C6CC9" w:rsidP="00013FCE">
      <w:pPr>
        <w:autoSpaceDE w:val="0"/>
        <w:autoSpaceDN w:val="0"/>
        <w:adjustRightInd w:val="0"/>
        <w:spacing w:before="240" w:after="0" w:line="360" w:lineRule="auto"/>
        <w:jc w:val="both"/>
        <w:rPr>
          <w:rFonts w:ascii="Times New Roman" w:hAnsi="Times New Roman" w:cs="Times New Roman"/>
          <w:b/>
          <w:sz w:val="26"/>
          <w:szCs w:val="26"/>
          <w:lang w:val="en-US"/>
        </w:rPr>
      </w:pPr>
      <w:ins w:id="39" w:author="Fernando Alarid Escudero" w:date="2020-12-13T20:16:00Z">
        <w:r>
          <w:rPr>
            <w:rFonts w:ascii="Times New Roman" w:hAnsi="Times New Roman" w:cs="Times New Roman"/>
            <w:szCs w:val="24"/>
            <w:lang w:val="en-US"/>
          </w:rPr>
          <w:t xml:space="preserve">I used </w:t>
        </w:r>
      </w:ins>
      <w:del w:id="40" w:author="Fernando Alarid Escudero" w:date="2020-12-13T20:16:00Z">
        <w:r w:rsidR="002E61AF" w:rsidRPr="002E61AF" w:rsidDel="009C6CC9">
          <w:rPr>
            <w:rFonts w:ascii="Times New Roman" w:hAnsi="Times New Roman" w:cs="Times New Roman"/>
            <w:szCs w:val="24"/>
            <w:lang w:val="en-US"/>
          </w:rPr>
          <w:delText>I</w:delText>
        </w:r>
      </w:del>
      <w:ins w:id="41" w:author="Fernando Alarid Escudero" w:date="2020-12-13T20:16:00Z">
        <w:r>
          <w:rPr>
            <w:rFonts w:ascii="Times New Roman" w:hAnsi="Times New Roman" w:cs="Times New Roman"/>
            <w:szCs w:val="24"/>
            <w:lang w:val="en-US"/>
          </w:rPr>
          <w:t>i</w:t>
        </w:r>
      </w:ins>
      <w:r w:rsidR="002E61AF" w:rsidRPr="002E61AF">
        <w:rPr>
          <w:rFonts w:ascii="Times New Roman" w:hAnsi="Times New Roman" w:cs="Times New Roman"/>
          <w:szCs w:val="24"/>
          <w:lang w:val="en-US"/>
        </w:rPr>
        <w:t xml:space="preserve">nformation </w:t>
      </w:r>
      <w:del w:id="42" w:author="Fernando Alarid Escudero" w:date="2020-12-13T20:16:00Z">
        <w:r w:rsidR="002E61AF" w:rsidRPr="002E61AF" w:rsidDel="009C6CC9">
          <w:rPr>
            <w:rFonts w:ascii="Times New Roman" w:hAnsi="Times New Roman" w:cs="Times New Roman"/>
            <w:szCs w:val="24"/>
            <w:lang w:val="en-US"/>
          </w:rPr>
          <w:delText xml:space="preserve">used in this work comes </w:delText>
        </w:r>
      </w:del>
      <w:r w:rsidR="002E61AF" w:rsidRPr="002E61AF">
        <w:rPr>
          <w:rFonts w:ascii="Times New Roman" w:hAnsi="Times New Roman" w:cs="Times New Roman"/>
          <w:szCs w:val="24"/>
          <w:lang w:val="en-US"/>
        </w:rPr>
        <w:t xml:space="preserve">from the National Epidemiological Surveillance System base for monitoring possible cases of Covid-19. This </w:t>
      </w:r>
      <w:del w:id="43" w:author="Fernando Alarid Escudero" w:date="2020-12-13T20:16:00Z">
        <w:r w:rsidR="002E61AF" w:rsidRPr="002E61AF" w:rsidDel="00CE4CD8">
          <w:rPr>
            <w:rFonts w:ascii="Times New Roman" w:hAnsi="Times New Roman" w:cs="Times New Roman"/>
            <w:szCs w:val="24"/>
            <w:lang w:val="en-US"/>
          </w:rPr>
          <w:delText xml:space="preserve">database </w:delText>
        </w:r>
      </w:del>
      <w:ins w:id="44" w:author="Fernando Alarid Escudero" w:date="2020-12-13T20:16:00Z">
        <w:r w:rsidR="00CE4CD8">
          <w:rPr>
            <w:rFonts w:ascii="Times New Roman" w:hAnsi="Times New Roman" w:cs="Times New Roman"/>
            <w:szCs w:val="24"/>
            <w:lang w:val="en-US"/>
          </w:rPr>
          <w:t>dataset</w:t>
        </w:r>
        <w:r w:rsidR="00CE4CD8" w:rsidRPr="002E61AF">
          <w:rPr>
            <w:rFonts w:ascii="Times New Roman" w:hAnsi="Times New Roman" w:cs="Times New Roman"/>
            <w:szCs w:val="24"/>
            <w:lang w:val="en-US"/>
          </w:rPr>
          <w:t xml:space="preserve"> </w:t>
        </w:r>
      </w:ins>
      <w:del w:id="45" w:author="Fernando Alarid Escudero" w:date="2020-12-13T20:16:00Z">
        <w:r w:rsidR="002E61AF" w:rsidRPr="002E61AF" w:rsidDel="00CE4CD8">
          <w:rPr>
            <w:rFonts w:ascii="Times New Roman" w:hAnsi="Times New Roman" w:cs="Times New Roman"/>
            <w:szCs w:val="24"/>
            <w:lang w:val="en-US"/>
          </w:rPr>
          <w:delText xml:space="preserve">contains </w:delText>
        </w:r>
      </w:del>
      <w:ins w:id="46" w:author="Fernando Alarid Escudero" w:date="2020-12-13T20:16:00Z">
        <w:r w:rsidR="00CE4CD8">
          <w:rPr>
            <w:rFonts w:ascii="Times New Roman" w:hAnsi="Times New Roman" w:cs="Times New Roman"/>
            <w:szCs w:val="24"/>
            <w:lang w:val="en-US"/>
          </w:rPr>
          <w:t>incl</w:t>
        </w:r>
      </w:ins>
      <w:ins w:id="47" w:author="Fernando Alarid Escudero" w:date="2020-12-13T20:27:00Z">
        <w:r w:rsidR="00CE4CD8">
          <w:rPr>
            <w:rFonts w:ascii="Times New Roman" w:hAnsi="Times New Roman" w:cs="Times New Roman"/>
            <w:szCs w:val="24"/>
            <w:lang w:val="en-US"/>
          </w:rPr>
          <w:t>ud</w:t>
        </w:r>
      </w:ins>
      <w:ins w:id="48" w:author="Fernando Alarid Escudero" w:date="2020-12-13T20:16:00Z">
        <w:r w:rsidR="00CE4CD8">
          <w:rPr>
            <w:rFonts w:ascii="Times New Roman" w:hAnsi="Times New Roman" w:cs="Times New Roman"/>
            <w:szCs w:val="24"/>
            <w:lang w:val="en-US"/>
          </w:rPr>
          <w:t>es</w:t>
        </w:r>
        <w:r w:rsidR="00CE4CD8" w:rsidRPr="002E61AF">
          <w:rPr>
            <w:rFonts w:ascii="Times New Roman" w:hAnsi="Times New Roman" w:cs="Times New Roman"/>
            <w:szCs w:val="24"/>
            <w:lang w:val="en-US"/>
          </w:rPr>
          <w:t xml:space="preserve"> </w:t>
        </w:r>
      </w:ins>
      <w:r w:rsidR="002E61AF" w:rsidRPr="002E61AF">
        <w:rPr>
          <w:rFonts w:ascii="Times New Roman" w:hAnsi="Times New Roman" w:cs="Times New Roman"/>
          <w:szCs w:val="24"/>
          <w:lang w:val="en-US"/>
        </w:rPr>
        <w:t>people tested for SARS-CoV-2 in Mexico and contains only data obtained from studies done on suspicious persons when detected in the medical units of the health sector.</w:t>
      </w:r>
      <w:r w:rsidR="00AB665B">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9&lt;/sup&gt;","plainTextFormattedCitation":"9","previouslyFormattedCitation":"&lt;sup&gt;9&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9</w:t>
      </w:r>
      <w:r w:rsidR="00AB665B">
        <w:rPr>
          <w:rFonts w:ascii="Times New Roman" w:hAnsi="Times New Roman" w:cs="Times New Roman"/>
          <w:szCs w:val="24"/>
          <w:lang w:val="en-US"/>
        </w:rPr>
        <w:fldChar w:fldCharType="end"/>
      </w:r>
      <w:r w:rsidR="002E61AF" w:rsidRPr="002E61AF">
        <w:rPr>
          <w:rFonts w:ascii="Times New Roman" w:hAnsi="Times New Roman" w:cs="Times New Roman"/>
          <w:szCs w:val="24"/>
          <w:lang w:val="en-US"/>
        </w:rPr>
        <w:t xml:space="preserve"> It is daily updated, and this work’s particular database has information until November 21, 2020</w:t>
      </w:r>
      <w:r w:rsidR="002E61AF">
        <w:rPr>
          <w:rFonts w:ascii="Times New Roman" w:hAnsi="Times New Roman" w:cs="Times New Roman"/>
          <w:szCs w:val="24"/>
          <w:lang w:val="en-US"/>
        </w:rPr>
        <w:t xml:space="preserve"> and has</w:t>
      </w:r>
      <w:r w:rsidR="002E61AF" w:rsidRPr="002E61AF">
        <w:rPr>
          <w:rFonts w:ascii="Times New Roman" w:hAnsi="Times New Roman" w:cs="Times New Roman"/>
          <w:szCs w:val="24"/>
          <w:lang w:val="en-US"/>
        </w:rPr>
        <w:t xml:space="preserve"> 2,892,449 individuals and 40 variables.</w:t>
      </w:r>
    </w:p>
    <w:p w14:paraId="5A3EAFC0" w14:textId="77777777" w:rsidR="00661F93" w:rsidRPr="00044321" w:rsidRDefault="00661F93" w:rsidP="00013FCE">
      <w:pPr>
        <w:autoSpaceDE w:val="0"/>
        <w:autoSpaceDN w:val="0"/>
        <w:adjustRightInd w:val="0"/>
        <w:spacing w:before="240" w:after="0" w:line="360" w:lineRule="auto"/>
        <w:jc w:val="both"/>
        <w:rPr>
          <w:rFonts w:ascii="Times New Roman" w:hAnsi="Times New Roman" w:cs="Times New Roman"/>
          <w:lang w:val="en-US"/>
        </w:rPr>
      </w:pPr>
      <w:r w:rsidRPr="00661F93">
        <w:rPr>
          <w:rFonts w:ascii="Times New Roman" w:hAnsi="Times New Roman" w:cs="Times New Roman"/>
          <w:szCs w:val="24"/>
          <w:lang w:val="en-US"/>
        </w:rPr>
        <w:lastRenderedPageBreak/>
        <w:t>For analysis purposes, the database is filtered to select only people with a positive test result to SARS-CoV-2</w:t>
      </w:r>
      <w:r w:rsidR="002E61AF">
        <w:rPr>
          <w:rFonts w:ascii="Times New Roman" w:hAnsi="Times New Roman" w:cs="Times New Roman"/>
          <w:szCs w:val="24"/>
          <w:lang w:val="en-US"/>
        </w:rPr>
        <w:t xml:space="preserve"> and</w:t>
      </w:r>
      <w:r w:rsidRPr="00661F93">
        <w:rPr>
          <w:rFonts w:ascii="Times New Roman" w:hAnsi="Times New Roman" w:cs="Times New Roman"/>
          <w:szCs w:val="24"/>
          <w:lang w:val="en-US"/>
        </w:rPr>
        <w:t xml:space="preserve"> older than 44 years</w:t>
      </w:r>
      <w:r w:rsidR="002E61AF">
        <w:rPr>
          <w:rFonts w:ascii="Times New Roman" w:hAnsi="Times New Roman" w:cs="Times New Roman"/>
          <w:szCs w:val="24"/>
          <w:lang w:val="en-US"/>
        </w:rPr>
        <w:t>.</w:t>
      </w:r>
      <w:r w:rsidR="00044321">
        <w:rPr>
          <w:rFonts w:ascii="Times New Roman" w:hAnsi="Times New Roman" w:cs="Times New Roman"/>
          <w:szCs w:val="24"/>
          <w:lang w:val="en-US"/>
        </w:rPr>
        <w:t xml:space="preserve"> </w:t>
      </w:r>
      <w:r w:rsidR="00044321" w:rsidRPr="00C75500">
        <w:rPr>
          <w:rFonts w:ascii="Times New Roman" w:hAnsi="Times New Roman" w:cs="Times New Roman"/>
          <w:lang w:val="en-US"/>
        </w:rPr>
        <w:t>Individuals in the database</w:t>
      </w:r>
      <w:r w:rsidR="00044321">
        <w:rPr>
          <w:rFonts w:ascii="Times New Roman" w:hAnsi="Times New Roman" w:cs="Times New Roman"/>
          <w:lang w:val="en-US"/>
        </w:rPr>
        <w:t xml:space="preserve"> are</w:t>
      </w:r>
      <w:r w:rsidR="00044321" w:rsidRPr="00C75500">
        <w:rPr>
          <w:rFonts w:ascii="Times New Roman" w:hAnsi="Times New Roman" w:cs="Times New Roman"/>
          <w:lang w:val="en-US"/>
        </w:rPr>
        <w:t xml:space="preserve"> divided in four age groups: “45 - 54”, “55 - 64”, “65 - 69”, “70 +”.</w:t>
      </w:r>
      <w:r w:rsidR="00044321">
        <w:rPr>
          <w:rFonts w:ascii="Times New Roman" w:hAnsi="Times New Roman" w:cs="Times New Roman"/>
          <w:lang w:val="en-US"/>
        </w:rPr>
        <w:t xml:space="preserve"> </w:t>
      </w:r>
      <w:r w:rsidRPr="00661F93">
        <w:rPr>
          <w:rFonts w:ascii="Times New Roman" w:hAnsi="Times New Roman" w:cs="Times New Roman"/>
          <w:szCs w:val="24"/>
          <w:lang w:val="en-US"/>
        </w:rPr>
        <w:t xml:space="preserve"> </w:t>
      </w:r>
      <w:r w:rsidR="002E61AF">
        <w:rPr>
          <w:rFonts w:ascii="Times New Roman" w:hAnsi="Times New Roman" w:cs="Times New Roman"/>
          <w:szCs w:val="24"/>
          <w:lang w:val="en-US"/>
        </w:rPr>
        <w:t>T</w:t>
      </w:r>
      <w:r w:rsidRPr="00661F93">
        <w:rPr>
          <w:rFonts w:ascii="Times New Roman" w:hAnsi="Times New Roman" w:cs="Times New Roman"/>
          <w:szCs w:val="24"/>
          <w:lang w:val="en-US"/>
        </w:rPr>
        <w:t>otal individuals with these characteristics are 48</w:t>
      </w:r>
      <w:r w:rsidR="002E61AF">
        <w:rPr>
          <w:rFonts w:ascii="Times New Roman" w:hAnsi="Times New Roman" w:cs="Times New Roman"/>
          <w:szCs w:val="24"/>
          <w:lang w:val="en-US"/>
        </w:rPr>
        <w:t>1</w:t>
      </w:r>
      <w:r w:rsidRPr="00661F93">
        <w:rPr>
          <w:rFonts w:ascii="Times New Roman" w:hAnsi="Times New Roman" w:cs="Times New Roman"/>
          <w:szCs w:val="24"/>
          <w:lang w:val="en-US"/>
        </w:rPr>
        <w:t>,</w:t>
      </w:r>
      <w:r w:rsidR="002E61AF">
        <w:rPr>
          <w:rFonts w:ascii="Times New Roman" w:hAnsi="Times New Roman" w:cs="Times New Roman"/>
          <w:szCs w:val="24"/>
          <w:lang w:val="en-US"/>
        </w:rPr>
        <w:t>353</w:t>
      </w:r>
      <w:r w:rsidRPr="00661F93">
        <w:rPr>
          <w:rFonts w:ascii="Times New Roman" w:hAnsi="Times New Roman" w:cs="Times New Roman"/>
          <w:szCs w:val="24"/>
          <w:lang w:val="en-US"/>
        </w:rPr>
        <w:t>. To build variable “Death” I use the date of death from the original database. Individuals with fatal outcome have a real date of death while individuals hospitalized or recovered have NA´s instead. The new column death takes 1 on the if the individual has a real date. Otherwise, it is 0.</w:t>
      </w:r>
    </w:p>
    <w:p w14:paraId="31E93F2E" w14:textId="08761F01" w:rsidR="002E61AF" w:rsidRPr="0068117C" w:rsidRDefault="00B445B5" w:rsidP="0068117C">
      <w:pPr>
        <w:autoSpaceDE w:val="0"/>
        <w:autoSpaceDN w:val="0"/>
        <w:adjustRightInd w:val="0"/>
        <w:spacing w:before="240" w:after="0" w:line="360" w:lineRule="auto"/>
        <w:jc w:val="both"/>
        <w:rPr>
          <w:rFonts w:ascii="Times New Roman" w:hAnsi="Times New Roman" w:cs="Times New Roman"/>
          <w:szCs w:val="24"/>
          <w:lang w:val="en-US"/>
        </w:rPr>
      </w:pPr>
      <w:r>
        <w:rPr>
          <w:rFonts w:ascii="Times New Roman" w:hAnsi="Times New Roman" w:cs="Times New Roman"/>
          <w:szCs w:val="24"/>
          <w:lang w:val="en-US"/>
        </w:rPr>
        <w:t>Background mortality rate</w:t>
      </w:r>
      <w:r w:rsidR="00E009B4">
        <w:rPr>
          <w:rFonts w:ascii="Times New Roman" w:hAnsi="Times New Roman" w:cs="Times New Roman"/>
          <w:szCs w:val="24"/>
          <w:lang w:val="en-US"/>
        </w:rPr>
        <w:t>s</w:t>
      </w:r>
      <w:r>
        <w:rPr>
          <w:rFonts w:ascii="Times New Roman" w:hAnsi="Times New Roman" w:cs="Times New Roman"/>
          <w:szCs w:val="24"/>
          <w:lang w:val="en-US"/>
        </w:rPr>
        <w:t xml:space="preserve"> for Mexican population in 2020 come</w:t>
      </w:r>
      <w:del w:id="49" w:author="Fernando Alarid Escudero" w:date="2020-12-13T20:28:00Z">
        <w:r w:rsidDel="00CE4CD8">
          <w:rPr>
            <w:rFonts w:ascii="Times New Roman" w:hAnsi="Times New Roman" w:cs="Times New Roman"/>
            <w:szCs w:val="24"/>
            <w:lang w:val="en-US"/>
          </w:rPr>
          <w:delText>s</w:delText>
        </w:r>
      </w:del>
      <w:r>
        <w:rPr>
          <w:rFonts w:ascii="Times New Roman" w:hAnsi="Times New Roman" w:cs="Times New Roman"/>
          <w:szCs w:val="24"/>
          <w:lang w:val="en-US"/>
        </w:rPr>
        <w:t xml:space="preserve"> fro</w:t>
      </w:r>
      <w:r w:rsidR="00E009B4">
        <w:rPr>
          <w:rFonts w:ascii="Times New Roman" w:hAnsi="Times New Roman" w:cs="Times New Roman"/>
          <w:szCs w:val="24"/>
          <w:lang w:val="en-US"/>
        </w:rPr>
        <w:t xml:space="preserve">m </w:t>
      </w:r>
      <w:ins w:id="50" w:author="Fernando Alarid Escudero" w:date="2020-12-13T20:28:00Z">
        <w:r w:rsidR="00D07F16">
          <w:rPr>
            <w:rFonts w:ascii="Times New Roman" w:hAnsi="Times New Roman" w:cs="Times New Roman"/>
            <w:szCs w:val="24"/>
            <w:lang w:val="en-US"/>
          </w:rPr>
          <w:t xml:space="preserve">the </w:t>
        </w:r>
      </w:ins>
      <w:del w:id="51" w:author="Fernando Alarid Escudero" w:date="2020-12-13T20:28:00Z">
        <w:r w:rsidR="00E009B4" w:rsidRPr="00E009B4" w:rsidDel="00D07F16">
          <w:rPr>
            <w:rFonts w:ascii="Times New Roman" w:hAnsi="Times New Roman" w:cs="Times New Roman"/>
            <w:szCs w:val="24"/>
            <w:lang w:val="en-US"/>
          </w:rPr>
          <w:delText xml:space="preserve">Complex </w:delText>
        </w:r>
        <w:r w:rsidR="00E009B4" w:rsidDel="00D07F16">
          <w:rPr>
            <w:rFonts w:ascii="Times New Roman" w:hAnsi="Times New Roman" w:cs="Times New Roman"/>
            <w:szCs w:val="24"/>
            <w:lang w:val="en-US"/>
          </w:rPr>
          <w:delText>D</w:delText>
        </w:r>
        <w:r w:rsidR="00E009B4" w:rsidRPr="00E009B4" w:rsidDel="00D07F16">
          <w:rPr>
            <w:rFonts w:ascii="Times New Roman" w:hAnsi="Times New Roman" w:cs="Times New Roman"/>
            <w:szCs w:val="24"/>
            <w:lang w:val="en-US"/>
          </w:rPr>
          <w:delText xml:space="preserve">ecisions </w:delText>
        </w:r>
        <w:r w:rsidR="00E009B4" w:rsidDel="00D07F16">
          <w:rPr>
            <w:rFonts w:ascii="Times New Roman" w:hAnsi="Times New Roman" w:cs="Times New Roman"/>
            <w:szCs w:val="24"/>
            <w:lang w:val="en-US"/>
          </w:rPr>
          <w:delText>A</w:delText>
        </w:r>
        <w:r w:rsidR="00E009B4" w:rsidRPr="00E009B4" w:rsidDel="00D07F16">
          <w:rPr>
            <w:rFonts w:ascii="Times New Roman" w:hAnsi="Times New Roman" w:cs="Times New Roman"/>
            <w:szCs w:val="24"/>
            <w:lang w:val="en-US"/>
          </w:rPr>
          <w:delText xml:space="preserve">nalysis </w:delText>
        </w:r>
        <w:r w:rsidR="00E009B4" w:rsidDel="00D07F16">
          <w:rPr>
            <w:rFonts w:ascii="Times New Roman" w:hAnsi="Times New Roman" w:cs="Times New Roman"/>
            <w:szCs w:val="24"/>
            <w:lang w:val="en-US"/>
          </w:rPr>
          <w:delText>P</w:delText>
        </w:r>
        <w:r w:rsidR="00E009B4" w:rsidRPr="00E009B4" w:rsidDel="00D07F16">
          <w:rPr>
            <w:rFonts w:ascii="Times New Roman" w:hAnsi="Times New Roman" w:cs="Times New Roman"/>
            <w:szCs w:val="24"/>
            <w:lang w:val="en-US"/>
          </w:rPr>
          <w:delText xml:space="preserve">roject in </w:delText>
        </w:r>
        <w:r w:rsidR="00E009B4" w:rsidDel="00D07F16">
          <w:rPr>
            <w:rFonts w:ascii="Times New Roman" w:hAnsi="Times New Roman" w:cs="Times New Roman"/>
            <w:szCs w:val="24"/>
            <w:lang w:val="en-US"/>
          </w:rPr>
          <w:delText>U</w:delText>
        </w:r>
        <w:r w:rsidR="00E009B4" w:rsidRPr="00E009B4" w:rsidDel="00D07F16">
          <w:rPr>
            <w:rFonts w:ascii="Times New Roman" w:hAnsi="Times New Roman" w:cs="Times New Roman"/>
            <w:szCs w:val="24"/>
            <w:lang w:val="en-US"/>
          </w:rPr>
          <w:delText xml:space="preserve">ncertain </w:delText>
        </w:r>
        <w:r w:rsidR="00E009B4" w:rsidDel="00D07F16">
          <w:rPr>
            <w:rFonts w:ascii="Times New Roman" w:hAnsi="Times New Roman" w:cs="Times New Roman"/>
            <w:szCs w:val="24"/>
            <w:lang w:val="en-US"/>
          </w:rPr>
          <w:delText>C</w:delText>
        </w:r>
        <w:r w:rsidR="00E009B4" w:rsidRPr="00E009B4" w:rsidDel="00D07F16">
          <w:rPr>
            <w:rFonts w:ascii="Times New Roman" w:hAnsi="Times New Roman" w:cs="Times New Roman"/>
            <w:szCs w:val="24"/>
            <w:lang w:val="en-US"/>
          </w:rPr>
          <w:delText>ontexts</w:delText>
        </w:r>
        <w:r w:rsidR="00E009B4" w:rsidDel="00D07F16">
          <w:rPr>
            <w:rFonts w:ascii="Times New Roman" w:hAnsi="Times New Roman" w:cs="Times New Roman"/>
            <w:szCs w:val="24"/>
            <w:lang w:val="en-US"/>
          </w:rPr>
          <w:delText xml:space="preserve"> data bases,</w:delText>
        </w:r>
        <w:r w:rsidR="00AB665B" w:rsidDel="00D07F16">
          <w:rPr>
            <w:rFonts w:ascii="Times New Roman" w:hAnsi="Times New Roman" w:cs="Times New Roman"/>
            <w:szCs w:val="24"/>
            <w:lang w:val="en-US"/>
          </w:rPr>
          <w:fldChar w:fldCharType="begin" w:fldLock="1"/>
        </w:r>
        <w:r w:rsidR="0034618E" w:rsidRPr="00D07F16" w:rsidDel="00D07F16">
          <w:rPr>
            <w:rFonts w:ascii="Times New Roman" w:hAnsi="Times New Roman" w:cs="Times New Roman"/>
            <w:szCs w:val="24"/>
            <w:lang w:val="en-US"/>
          </w:rPr>
          <w:delInstrText>ADDIN CSL_CITATION {"citationItems":[{"id":"ITEM-1","itemData":{"URL":"https://github.com/PADeCI/demog-mx","accessed":{"date-parts":[["2020","12","9"]]},"author":[{"dropping-particle":"","family":"PADeCI","given":"","non-dropping-particle":"","parse-names":false,"suffix":""}],"container-title":"PADeCI","id":"ITEM-1","issued":{"date-parts":[["2020"]]},"title":"GitHub - PADeCI/demog-mx: Datos y modelación demográfica para México | Mexico's population data and modelation","type":"webpage"},"uris":["http://www.mendeley.com/documents/?uuid=d8bee3ab-2b47-3905-9e02-20968a16fd20"]}],"mendeley":{"formattedCitation":"&lt;sup&gt;10&lt;/sup&gt;","plainTextFormattedCitation":"10","previouslyFormattedCitation":"&lt;sup&gt;10&lt;/sup&gt;"},"properties":{"noteIndex":0},"schema":"https://github.com/citation-style-language/schema/raw/master/csl-citation.json"}</w:delInstrText>
        </w:r>
        <w:r w:rsidR="00AB665B" w:rsidDel="00D07F16">
          <w:rPr>
            <w:rFonts w:ascii="Times New Roman" w:hAnsi="Times New Roman" w:cs="Times New Roman"/>
            <w:szCs w:val="24"/>
            <w:lang w:val="en-US"/>
          </w:rPr>
          <w:fldChar w:fldCharType="separate"/>
        </w:r>
        <w:r w:rsidR="002C0986" w:rsidRPr="00D07F16" w:rsidDel="00D07F16">
          <w:rPr>
            <w:rFonts w:ascii="Times New Roman" w:hAnsi="Times New Roman" w:cs="Times New Roman"/>
            <w:noProof/>
            <w:szCs w:val="24"/>
            <w:vertAlign w:val="superscript"/>
            <w:lang w:val="en-US"/>
          </w:rPr>
          <w:delText>10</w:delText>
        </w:r>
        <w:r w:rsidR="00AB665B" w:rsidDel="00D07F16">
          <w:rPr>
            <w:rFonts w:ascii="Times New Roman" w:hAnsi="Times New Roman" w:cs="Times New Roman"/>
            <w:szCs w:val="24"/>
            <w:lang w:val="en-US"/>
          </w:rPr>
          <w:fldChar w:fldCharType="end"/>
        </w:r>
        <w:r w:rsidR="00E009B4" w:rsidDel="00D07F16">
          <w:rPr>
            <w:rFonts w:ascii="Times New Roman" w:hAnsi="Times New Roman" w:cs="Times New Roman"/>
            <w:szCs w:val="24"/>
            <w:lang w:val="en-US"/>
          </w:rPr>
          <w:delText xml:space="preserve"> which at the same time comes from </w:delText>
        </w:r>
      </w:del>
      <w:r w:rsidR="00E009B4">
        <w:rPr>
          <w:rFonts w:ascii="Times New Roman" w:hAnsi="Times New Roman" w:cs="Times New Roman"/>
          <w:szCs w:val="24"/>
          <w:lang w:val="en-US"/>
        </w:rPr>
        <w:t xml:space="preserve">National Population Council </w:t>
      </w:r>
      <w:r>
        <w:rPr>
          <w:rFonts w:ascii="Times New Roman" w:hAnsi="Times New Roman" w:cs="Times New Roman"/>
          <w:szCs w:val="24"/>
          <w:lang w:val="en-US"/>
        </w:rPr>
        <w:t>demographic indicators</w:t>
      </w:r>
      <w:r w:rsidR="00E009B4">
        <w:rPr>
          <w:rFonts w:ascii="Times New Roman" w:hAnsi="Times New Roman" w:cs="Times New Roman"/>
          <w:szCs w:val="24"/>
          <w:lang w:val="en-US"/>
        </w:rPr>
        <w:t>.</w:t>
      </w:r>
      <w:r w:rsidR="00AB665B">
        <w:rPr>
          <w:rFonts w:ascii="Times New Roman" w:hAnsi="Times New Roman" w:cs="Times New Roman"/>
          <w:szCs w:val="24"/>
          <w:lang w:val="en-US"/>
        </w:rPr>
        <w:fldChar w:fldCharType="begin" w:fldLock="1"/>
      </w:r>
      <w:r w:rsidR="0034618E">
        <w:rPr>
          <w:rFonts w:ascii="Times New Roman" w:hAnsi="Times New Roman" w:cs="Times New Roman"/>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11&lt;/sup&gt;","plainTextFormattedCitation":"11","previouslyFormattedCitation":"&lt;sup&gt;11&lt;/sup&gt;"},"properties":{"noteIndex":0},"schema":"https://github.com/citation-style-language/schema/raw/master/csl-citation.json"}</w:instrText>
      </w:r>
      <w:r w:rsidR="00AB665B">
        <w:rPr>
          <w:rFonts w:ascii="Times New Roman" w:hAnsi="Times New Roman" w:cs="Times New Roman"/>
          <w:szCs w:val="24"/>
          <w:lang w:val="en-US"/>
        </w:rPr>
        <w:fldChar w:fldCharType="separate"/>
      </w:r>
      <w:r w:rsidR="002C0986" w:rsidRPr="002C0986">
        <w:rPr>
          <w:rFonts w:ascii="Times New Roman" w:hAnsi="Times New Roman" w:cs="Times New Roman"/>
          <w:noProof/>
          <w:szCs w:val="24"/>
          <w:vertAlign w:val="superscript"/>
          <w:lang w:val="en-US"/>
        </w:rPr>
        <w:t>11</w:t>
      </w:r>
      <w:r w:rsidR="00AB665B">
        <w:rPr>
          <w:rFonts w:ascii="Times New Roman" w:hAnsi="Times New Roman" w:cs="Times New Roman"/>
          <w:szCs w:val="24"/>
          <w:lang w:val="en-US"/>
        </w:rPr>
        <w:fldChar w:fldCharType="end"/>
      </w:r>
      <w:r w:rsidR="00E009B4">
        <w:rPr>
          <w:rFonts w:ascii="Times New Roman" w:hAnsi="Times New Roman" w:cs="Times New Roman"/>
          <w:szCs w:val="24"/>
          <w:lang w:val="en-US"/>
        </w:rPr>
        <w:t xml:space="preserve"> Data bases includes mortality projections </w:t>
      </w:r>
      <w:r w:rsidR="0068117C">
        <w:rPr>
          <w:rFonts w:ascii="Times New Roman" w:hAnsi="Times New Roman" w:cs="Times New Roman"/>
          <w:szCs w:val="24"/>
          <w:lang w:val="en-US"/>
        </w:rPr>
        <w:t xml:space="preserve">until 2050 which were modified to produced time series of mortal cases by sex and age </w:t>
      </w:r>
      <w:r w:rsidR="0068117C" w:rsidRPr="0068117C">
        <w:rPr>
          <w:rFonts w:ascii="Times New Roman" w:hAnsi="Times New Roman" w:cs="Times New Roman"/>
          <w:szCs w:val="24"/>
          <w:lang w:val="en-US"/>
        </w:rPr>
        <w:t xml:space="preserve">at the national, state and </w:t>
      </w:r>
      <w:r w:rsidR="0068117C">
        <w:rPr>
          <w:rFonts w:ascii="Times New Roman" w:hAnsi="Times New Roman" w:cs="Times New Roman"/>
          <w:szCs w:val="24"/>
          <w:lang w:val="en-US"/>
        </w:rPr>
        <w:t>county level.</w:t>
      </w:r>
      <w:r w:rsidR="0068117C" w:rsidRPr="0068117C">
        <w:rPr>
          <w:rFonts w:ascii="Times New Roman" w:hAnsi="Times New Roman" w:cs="Times New Roman"/>
          <w:szCs w:val="24"/>
          <w:lang w:val="en-US"/>
        </w:rPr>
        <w:t xml:space="preserve"> </w:t>
      </w:r>
      <w:r w:rsidR="0068117C">
        <w:rPr>
          <w:rFonts w:ascii="Times New Roman" w:hAnsi="Times New Roman" w:cs="Times New Roman"/>
          <w:szCs w:val="24"/>
          <w:lang w:val="en-US"/>
        </w:rPr>
        <w:t xml:space="preserve">Daily mortality rates by sex and age for 2020 at a national level were used for the models in this work. </w:t>
      </w:r>
    </w:p>
    <w:p w14:paraId="5C2986CD" w14:textId="77777777" w:rsidR="00661F93" w:rsidRDefault="00661F93" w:rsidP="00661F93">
      <w:pPr>
        <w:autoSpaceDE w:val="0"/>
        <w:autoSpaceDN w:val="0"/>
        <w:adjustRightInd w:val="0"/>
        <w:spacing w:after="0" w:line="360" w:lineRule="auto"/>
        <w:jc w:val="both"/>
        <w:rPr>
          <w:rFonts w:ascii="Times New Roman" w:hAnsi="Times New Roman" w:cs="Times New Roman"/>
          <w:sz w:val="24"/>
          <w:szCs w:val="24"/>
          <w:lang w:val="en-US"/>
        </w:rPr>
      </w:pPr>
    </w:p>
    <w:p w14:paraId="40253E10" w14:textId="77777777" w:rsidR="00A500A2" w:rsidRDefault="00C75500" w:rsidP="00C75500">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Methods</w:t>
      </w:r>
    </w:p>
    <w:p w14:paraId="6FCAD29D" w14:textId="77777777" w:rsidR="00993512" w:rsidRDefault="00DF701A" w:rsidP="00993512">
      <w:pPr>
        <w:autoSpaceDE w:val="0"/>
        <w:autoSpaceDN w:val="0"/>
        <w:adjustRightInd w:val="0"/>
        <w:spacing w:after="0" w:line="360" w:lineRule="auto"/>
        <w:jc w:val="both"/>
        <w:rPr>
          <w:rFonts w:ascii="Times New Roman" w:hAnsi="Times New Roman" w:cs="Times New Roman"/>
          <w:i/>
          <w:sz w:val="24"/>
          <w:szCs w:val="26"/>
          <w:lang w:val="en-US"/>
        </w:rPr>
      </w:pPr>
      <w:r w:rsidRPr="00DF701A">
        <w:rPr>
          <w:rFonts w:ascii="Times New Roman" w:hAnsi="Times New Roman" w:cs="Times New Roman"/>
          <w:i/>
          <w:sz w:val="24"/>
          <w:szCs w:val="26"/>
          <w:lang w:val="en-US"/>
        </w:rPr>
        <w:t>Relative survival and</w:t>
      </w:r>
      <w:r w:rsidR="00681EB4">
        <w:rPr>
          <w:rFonts w:ascii="Times New Roman" w:hAnsi="Times New Roman" w:cs="Times New Roman"/>
          <w:i/>
          <w:sz w:val="24"/>
          <w:szCs w:val="26"/>
          <w:lang w:val="en-US"/>
        </w:rPr>
        <w:t xml:space="preserve"> </w:t>
      </w:r>
      <w:r w:rsidRPr="00DF701A">
        <w:rPr>
          <w:rFonts w:ascii="Times New Roman" w:hAnsi="Times New Roman" w:cs="Times New Roman"/>
          <w:i/>
          <w:sz w:val="24"/>
          <w:szCs w:val="26"/>
          <w:lang w:val="en-US"/>
        </w:rPr>
        <w:t>specific probabilities of death</w:t>
      </w:r>
    </w:p>
    <w:p w14:paraId="52FEB2F7" w14:textId="77777777" w:rsidR="00C75500" w:rsidRPr="00993512" w:rsidRDefault="00C75500" w:rsidP="00993512">
      <w:pPr>
        <w:autoSpaceDE w:val="0"/>
        <w:autoSpaceDN w:val="0"/>
        <w:adjustRightInd w:val="0"/>
        <w:spacing w:after="0" w:line="360" w:lineRule="auto"/>
        <w:jc w:val="both"/>
        <w:rPr>
          <w:rFonts w:ascii="Times New Roman" w:hAnsi="Times New Roman" w:cs="Times New Roman"/>
          <w:i/>
          <w:sz w:val="24"/>
          <w:szCs w:val="26"/>
          <w:lang w:val="en-US"/>
        </w:rPr>
      </w:pPr>
      <w:r w:rsidRPr="00F607FA">
        <w:rPr>
          <w:rFonts w:ascii="Times New Roman" w:hAnsi="Times New Roman" w:cs="Times New Roman"/>
          <w:lang w:val="en-US"/>
        </w:rPr>
        <w:t xml:space="preserve">Relative survival </w:t>
      </w:r>
      <w:r w:rsidR="00AF31D2" w:rsidRPr="00F607FA">
        <w:rPr>
          <w:rFonts w:ascii="Times New Roman" w:hAnsi="Times New Roman" w:cs="Times New Roman"/>
          <w:lang w:val="en-US"/>
        </w:rPr>
        <w:t xml:space="preserve">and excess mortality </w:t>
      </w:r>
      <w:r w:rsidRPr="00F607FA">
        <w:rPr>
          <w:rFonts w:ascii="Times New Roman" w:hAnsi="Times New Roman" w:cs="Times New Roman"/>
          <w:lang w:val="en-US"/>
        </w:rPr>
        <w:t>analysis is a methodology that deals with registries of a cohort diagnosed with a disease and follow up its time and vital status, though causes of death are unknown or not clear</w:t>
      </w:r>
      <w:r w:rsidR="005C00E6" w:rsidRPr="00F607FA">
        <w:rPr>
          <w:rFonts w:ascii="Times New Roman" w:hAnsi="Times New Roman" w:cs="Times New Roman"/>
          <w:lang w:val="en-US"/>
        </w:rPr>
        <w:t>.</w:t>
      </w:r>
      <w:r w:rsidR="00AB665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AB665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w:t>
      </w:r>
      <w:r w:rsidR="00AB665B" w:rsidRPr="00F607FA">
        <w:rPr>
          <w:rFonts w:ascii="Times New Roman" w:hAnsi="Times New Roman" w:cs="Times New Roman"/>
          <w:lang w:val="en-US"/>
        </w:rPr>
        <w:fldChar w:fldCharType="end"/>
      </w:r>
      <w:r w:rsidR="005C00E6" w:rsidRPr="00F607FA">
        <w:rPr>
          <w:rFonts w:ascii="Times New Roman" w:hAnsi="Times New Roman" w:cs="Times New Roman"/>
          <w:lang w:val="en-US"/>
        </w:rPr>
        <w:t xml:space="preserve"> </w:t>
      </w:r>
      <w:r w:rsidRPr="00F607FA">
        <w:rPr>
          <w:rFonts w:ascii="Times New Roman" w:hAnsi="Times New Roman" w:cs="Times New Roman"/>
          <w:lang w:val="en-US"/>
        </w:rPr>
        <w:t>This methodology is usually used in cancer studies,</w:t>
      </w:r>
      <w:r w:rsidR="00AB665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Hakulinen","given":"T.","non-dropping-particle":"","parse-names":false,"suffix":""},{"dropping-particle":"","family":"Tenkanen","given":"L.","non-dropping-particle":"","parse-names":false,"suffix":""}],"container-title":"Society, Royal Statistical","id":"ITEM-2","issue":"3","issued":{"date-parts":[["1986"]]},"page":"309-317","title":"Regression Analysis of Relative Survival Rates","type":"article-journal","volume":"36"},"uris":["http://www.mendeley.com/documents/?uuid=ad781862-6314-41ce-a7f0-e17eeb9bbd60"]}],"mendeley":{"formattedCitation":"&lt;sup&gt;12,13&lt;/sup&gt;","plainTextFormattedCitation":"12,13","previouslyFormattedCitation":"&lt;sup&gt;12,13&lt;/sup&gt;"},"properties":{"noteIndex":0},"schema":"https://github.com/citation-style-language/schema/raw/master/csl-citation.json"}</w:instrText>
      </w:r>
      <w:r w:rsidR="00AB665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12,13</w:t>
      </w:r>
      <w:r w:rsidR="00AB665B" w:rsidRPr="00F607FA">
        <w:rPr>
          <w:rFonts w:ascii="Times New Roman" w:hAnsi="Times New Roman" w:cs="Times New Roman"/>
          <w:lang w:val="en-US"/>
        </w:rPr>
        <w:fldChar w:fldCharType="end"/>
      </w:r>
      <w:r w:rsidRPr="00F607FA">
        <w:rPr>
          <w:rFonts w:ascii="Times New Roman" w:hAnsi="Times New Roman" w:cs="Times New Roman"/>
          <w:lang w:val="en-US"/>
        </w:rPr>
        <w:t xml:space="preserve"> </w:t>
      </w:r>
      <w:r w:rsidR="005C00E6" w:rsidRPr="00F607FA">
        <w:rPr>
          <w:rFonts w:ascii="Times New Roman" w:hAnsi="Times New Roman" w:cs="Times New Roman"/>
          <w:lang w:val="en-US"/>
        </w:rPr>
        <w:t>but it has been used in other diseases in national analysis such as</w:t>
      </w:r>
      <w:r w:rsidR="00AF31D2" w:rsidRPr="00F607FA">
        <w:rPr>
          <w:rFonts w:ascii="Times New Roman" w:hAnsi="Times New Roman" w:cs="Times New Roman"/>
          <w:lang w:val="en-US"/>
        </w:rPr>
        <w:t xml:space="preserve"> HIV</w:t>
      </w:r>
      <w:r w:rsidR="005231FC"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{"citationItems":[{"id":"ITEM-1","itemData":{"DOI":"10.1158/1055-9965.EPI-16-0964","ISSN":"10559965","PMID":"28619832","abstract":"Background: Human immunodefieciency virus (HIV)-infected persons are living longer in the era of effective HIV treatment, resulting in an increasing cancer burden in this population. The combined effects of HIV and cancer on mortality are incompletely understood. Methods: We examined whether individuals with both HIV and cancer have excess mortality using data from the HIV/AIDS Cancer Match Study and the National Center for Health Statistics (1996-2010). We compared age, sex, and race-stratified mortality between people with and without HIV or one of the following cancers: lung, breast, prostate, colorectum, anus, Hodgkin lymphoma, or non-Hodgkin lymphoma. We utilized additive Poisson regression models that included terms for HIV, cancer, and an interaction for their combined effect on mortality. We report the number of excess deaths per 1,000 person-years for models with a significant interaction (P &lt; 0.05). Results: For all cancers examined except prostate cancer, at least one demographic subgroup of HIV-infected cancer patients experienced significant excess mortality. Excess mortality was most pronounced at younger ages (30-49 years), with large excesses for males with lung cancer (white race: 573 per 1,000 person-years; non-white: 503) and non-Hodgkin lymphoma (white: 236; nonwhite: 261), and for females with Hodgkin lymphoma (white: 216; non-white: 136) and breast cancer (non-white: 107). Conclusions: In the era of effective HIV treatment, overall mortality in patients with both HIV and cancer was significantly higher than expected on the basis of mortality rates for each disease separately. Impact: These results suggest that HIV may contribute to cancer progression and highlight the importance of improved cancer prevention and care for the U.S. HIV population.","author":[{"dropping-particle":"","family":"Coghill","given":"Anna E.","non-dropping-particle":"","parse-names":false,"suffix":""},{"dropping-particle":"","family":"Pfeiffer","given":"Ruth M.","non-dropping-particle":"","parse-names":false,"suffix":""},{"dropping-particle":"","family":"Shiels","given":"Meredith S.","non-dropping-particle":"","parse-names":false,"suffix":""},{"dropping-particle":"","family":"Engels","given":"Eric A.","non-dropping-particle":"","parse-names":false,"suffix":""}],"container-title":"Cancer Epidemiology Biomarkers and Prevention","id":"ITEM-1","issue":"7","issued":{"date-parts":[["2017"]]},"page":"1027-1033","title":"Excess mortality among HIV-infected individuals with cancer in the United States","type":"article-journal","volume":"26"},"uris":["http://www.mendeley.com/documents/?uuid=b6924521-2291-4858-ab95-7f6b30155f48"]}],"mendeley":{"formattedCitation":"&lt;sup&gt;14&lt;/sup&gt;","plainTextFormattedCitation":"14","previouslyFormattedCitation":"&lt;sup&gt;14&lt;/sup&gt;"},"properties":{"noteIndex":0},"schema":"https://github.com/citation-style-language/schema/raw/master/csl-citation.json"}</w:instrText>
      </w:r>
      <w:r w:rsidR="005231FC"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14</w:t>
      </w:r>
      <w:r w:rsidR="005231FC" w:rsidRPr="00F607FA">
        <w:rPr>
          <w:rFonts w:ascii="Times New Roman" w:hAnsi="Times New Roman" w:cs="Times New Roman"/>
          <w:lang w:val="en-US"/>
        </w:rPr>
        <w:fldChar w:fldCharType="end"/>
      </w:r>
      <w:r w:rsidR="005C00E6" w:rsidRPr="00F607FA">
        <w:rPr>
          <w:rFonts w:ascii="Times New Roman" w:hAnsi="Times New Roman" w:cs="Times New Roman"/>
          <w:lang w:val="en-US"/>
        </w:rPr>
        <w:t xml:space="preserve"> </w:t>
      </w:r>
      <w:r w:rsidR="00AF31D2" w:rsidRPr="00F607FA">
        <w:rPr>
          <w:rFonts w:ascii="Times New Roman" w:hAnsi="Times New Roman" w:cs="Times New Roman"/>
          <w:lang w:val="en-US"/>
        </w:rPr>
        <w:t xml:space="preserve">or in cohort of people infected with </w:t>
      </w:r>
      <w:r w:rsidR="005C00E6" w:rsidRPr="00F607FA">
        <w:rPr>
          <w:rFonts w:ascii="Times New Roman" w:hAnsi="Times New Roman" w:cs="Times New Roman"/>
          <w:lang w:val="en-US"/>
        </w:rPr>
        <w:t>Hepatitis</w:t>
      </w:r>
      <w:r w:rsidR="005231FC" w:rsidRPr="00F607FA">
        <w:rPr>
          <w:rFonts w:ascii="Times New Roman" w:hAnsi="Times New Roman" w:cs="Times New Roman"/>
          <w:lang w:val="en-US"/>
        </w:rPr>
        <w:t>.</w:t>
      </w:r>
      <w:r w:rsidR="0075396B"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{"citationItems":[{"id":"ITEM-1","itemData":{"DOI":"10.1136/gut.2006.113217","ISSN":"00175749","PMID":"17344277","abstract":"Objective: We analysed the Trent Hepatitis C cohort to determine standardised mortality ratios in patients infected with hepatitis C virus (HCV), and to identify risk factors and associations with all-cause and liver-related mortality. Design: Cohort study. Setting: Patients with HCV infection attending secondary care within the Trent region of England. Patients: 2285 patients with hepatitis C, followed for 1 year or more. Main outcome measures: The death rate in the cohort was compared to that seen in an age- and sex-matched English population. We performed Cox regression analyses to identify factors predictive of all-cause mortality and deaths from liver disease. Results: Standardised mortality ratios in the cohort were three times higher than those expected in the general population of England. The excess deaths were due to liver-related causes and those associated with a drug-using lifestyle. Significant independent predictors of all-cause mortality were age, sex, treatment (protective) and liver biopsy fibrosis. Age, treatment, liver biopsy fibrosis and mean alcohol consumption were predictors of liver-related mortality. HCV was mentioned on 23% of death certificates overall, and on 52% of those of patients dying from a liver-related cause. Conclusions: Our findings demonstrate that the death rate in patients infected with hepatitis C is three times higher than expected. Severity of disease is associated with a worse prognosis, whilst treatment improves outcome, particularly in those who respond. Use of death certificate data on HCV infection for planning purposes will result in considerable under-estimation of the HCV-related disease burden.","author":[{"dropping-particle":"","family":"Neal","given":"Keith R.","non-dropping-particle":"","parse-names":false,"suffix":""},{"dropping-particle":"","family":"Irving","given":"W. L.","non-dropping-particle":"","parse-names":false,"suffix":""}],"container-title":"Gut","id":"ITEM-1","issue":"8","issued":{"date-parts":[["2007"]]},"page":"1098-1104","title":"Excess mortality rates in a cohort of patients infected with the hepatitis C virus: A prospective study","type":"article-journal","volume":"56"},"uris":["http://www.mendeley.com/documents/?uuid=c2f33c2b-6902-41ee-b3da-3185c962916e"]}],"mendeley":{"formattedCitation":"&lt;sup&gt;15&lt;/sup&gt;","plainTextFormattedCitation":"15","previouslyFormattedCitation":"&lt;sup&gt;15&lt;/sup&gt;"},"properties":{"noteIndex":0},"schema":"https://github.com/citation-style-language/schema/raw/master/csl-citation.json"}</w:instrText>
      </w:r>
      <w:r w:rsidR="0075396B"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15</w:t>
      </w:r>
      <w:r w:rsidR="0075396B" w:rsidRPr="00F607FA">
        <w:rPr>
          <w:rFonts w:ascii="Times New Roman" w:hAnsi="Times New Roman" w:cs="Times New Roman"/>
          <w:lang w:val="en-US"/>
        </w:rPr>
        <w:fldChar w:fldCharType="end"/>
      </w:r>
    </w:p>
    <w:p w14:paraId="10249728" w14:textId="2367ECA5" w:rsidR="00661F93" w:rsidRPr="00F607FA" w:rsidRDefault="00A86A68" w:rsidP="00F607FA">
      <w:pPr>
        <w:autoSpaceDE w:val="0"/>
        <w:autoSpaceDN w:val="0"/>
        <w:adjustRightInd w:val="0"/>
        <w:spacing w:before="240" w:line="360" w:lineRule="auto"/>
        <w:jc w:val="both"/>
        <w:rPr>
          <w:rFonts w:ascii="Times New Roman" w:hAnsi="Times New Roman" w:cs="Times New Roman"/>
          <w:lang w:val="en-US"/>
        </w:rPr>
      </w:pPr>
      <w:r w:rsidRPr="00F607FA">
        <w:rPr>
          <w:rFonts w:ascii="Times New Roman" w:hAnsi="Times New Roman" w:cs="Times New Roman"/>
          <w:lang w:val="en-US"/>
        </w:rPr>
        <w:t>Relative survival</w:t>
      </w:r>
      <w:del w:id="52" w:author="Fernando Alarid Escudero" w:date="2020-12-13T20:29:00Z">
        <w:r w:rsidRPr="00F607FA" w:rsidDel="00D07F16">
          <w:rPr>
            <w:rFonts w:ascii="Times New Roman" w:hAnsi="Times New Roman" w:cs="Times New Roman"/>
            <w:lang w:val="en-US"/>
          </w:rPr>
          <w:delText xml:space="preserve"> ratio</w:delText>
        </w:r>
      </w:del>
      <w:r w:rsidRPr="00F607FA">
        <w:rPr>
          <w:rFonts w:ascii="Times New Roman" w:hAnsi="Times New Roman" w:cs="Times New Roman"/>
          <w:lang w:val="en-US"/>
        </w:rPr>
        <w:t>, crude probability of death and net survival are often reported in relative survival analysis.</w:t>
      </w:r>
      <w:r w:rsidR="0097075E" w:rsidRPr="00F607F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97075E" w:rsidRPr="00F607F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12</w:t>
      </w:r>
      <w:r w:rsidR="0097075E" w:rsidRPr="00F607FA">
        <w:rPr>
          <w:rFonts w:ascii="Times New Roman" w:hAnsi="Times New Roman" w:cs="Times New Roman"/>
          <w:lang w:val="en-US"/>
        </w:rPr>
        <w:fldChar w:fldCharType="end"/>
      </w:r>
      <w:r w:rsidRPr="00F607FA">
        <w:rPr>
          <w:rFonts w:ascii="Times New Roman" w:hAnsi="Times New Roman" w:cs="Times New Roman"/>
          <w:lang w:val="en-US"/>
        </w:rPr>
        <w:t xml:space="preserve"> The first one consists in the ratio between the survival of the </w:t>
      </w:r>
      <w:r w:rsidR="0075396B" w:rsidRPr="00F607FA">
        <w:rPr>
          <w:rFonts w:ascii="Times New Roman" w:hAnsi="Times New Roman" w:cs="Times New Roman"/>
          <w:lang w:val="en-US"/>
        </w:rPr>
        <w:t>cohort</w:t>
      </w:r>
      <w:r w:rsidRPr="00F607FA">
        <w:rPr>
          <w:rFonts w:ascii="Times New Roman" w:hAnsi="Times New Roman" w:cs="Times New Roman"/>
          <w:lang w:val="en-US"/>
        </w:rPr>
        <w:t xml:space="preserve"> analyzed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O</m:t>
            </m:r>
          </m:sub>
        </m:sSub>
        <m:r>
          <w:rPr>
            <w:rFonts w:ascii="Cambria Math" w:hAnsi="Cambria Math" w:cs="Times New Roman"/>
            <w:lang w:val="en-US"/>
          </w:rPr>
          <m:t>(t)</m:t>
        </m:r>
      </m:oMath>
      <w:r w:rsidRPr="00F607FA">
        <w:rPr>
          <w:rFonts w:ascii="Times New Roman" w:eastAsiaTheme="minorEastAsia" w:hAnsi="Times New Roman" w:cs="Times New Roman"/>
          <w:lang w:val="en-US"/>
        </w:rPr>
        <w:t xml:space="preserve"> and the expected survival of the population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r>
          <w:rPr>
            <w:rFonts w:ascii="Cambria Math" w:eastAsiaTheme="minorEastAsia" w:hAnsi="Cambria Math" w:cs="Times New Roman"/>
            <w:lang w:val="en-US"/>
          </w:rPr>
          <m:t>(t)</m:t>
        </m:r>
      </m:oMath>
      <w:r w:rsidRPr="00F607FA">
        <w:rPr>
          <w:rFonts w:ascii="Times New Roman" w:eastAsiaTheme="minorEastAsia" w:hAnsi="Times New Roman" w:cs="Times New Roman"/>
          <w:lang w:val="en-US"/>
        </w:rPr>
        <w:t xml:space="preserve"> </w:t>
      </w:r>
      <w:r w:rsidR="0075396B" w:rsidRPr="00F607FA">
        <w:rPr>
          <w:rFonts w:ascii="Times New Roman" w:eastAsiaTheme="minorEastAsia" w:hAnsi="Times New Roman" w:cs="Times New Roman"/>
          <w:lang w:val="en-US"/>
        </w:rPr>
        <w:t>normally obtained from population mortality information.</w:t>
      </w:r>
      <w:r w:rsidR="00C86F5B" w:rsidRPr="00F607FA">
        <w:rPr>
          <w:rFonts w:ascii="Times New Roman" w:eastAsiaTheme="minorEastAsia" w:hAnsi="Times New Roman" w:cs="Times New Roman"/>
          <w:lang w:val="en-US"/>
        </w:rPr>
        <w:t xml:space="preserve"> Relative survival</w:t>
      </w:r>
      <w:ins w:id="53" w:author="Fernando Alarid Escudero" w:date="2020-12-13T20:29:00Z">
        <w:r w:rsidR="00D07F16">
          <w:rPr>
            <w:rFonts w:ascii="Times New Roman" w:eastAsiaTheme="minorEastAsia" w:hAnsi="Times New Roman" w:cs="Times New Roman"/>
            <w:lang w:val="en-US"/>
          </w:rPr>
          <w:t xml:space="preserve"> is defined as</w:t>
        </w:r>
      </w:ins>
      <w:del w:id="54" w:author="Fernando Alarid Escudero" w:date="2020-12-13T20:29:00Z">
        <w:r w:rsidR="00C86F5B" w:rsidRPr="00F607FA" w:rsidDel="00D07F16">
          <w:rPr>
            <w:rFonts w:ascii="Times New Roman" w:eastAsiaTheme="minorEastAsia" w:hAnsi="Times New Roman" w:cs="Times New Roman"/>
            <w:lang w:val="en-US"/>
          </w:rPr>
          <w:delText xml:space="preserve"> ratio</w:delText>
        </w:r>
      </w:del>
      <w:r w:rsidR="00C86F5B" w:rsidRPr="00F607FA">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R</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ins w:id="55" w:author="Fernando Alarid Escudero" w:date="2020-12-13T20:29:00Z">
            <w:rPr>
              <w:rFonts w:ascii="Cambria Math" w:eastAsiaTheme="minorEastAsia" w:hAnsi="Cambria Math" w:cs="Times New Roman"/>
              <w:lang w:val="en-US"/>
            </w:rPr>
            <m:t>=</m:t>
          </w:ins>
        </m:r>
        <w:moveToRangeStart w:id="56" w:author="Fernando Alarid Escudero" w:date="2020-12-13T20:29:00Z" w:name="move58783802"/>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O</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oMath>
      <w:moveToRangeEnd w:id="56"/>
      <w:del w:id="57" w:author="Fernando Alarid Escudero" w:date="2020-12-13T20:29:00Z">
        <w:r w:rsidR="00C86F5B" w:rsidRPr="00F607FA" w:rsidDel="00D07F16">
          <w:rPr>
            <w:rFonts w:ascii="Times New Roman" w:eastAsiaTheme="minorEastAsia" w:hAnsi="Times New Roman" w:cs="Times New Roman"/>
            <w:lang w:val="en-US"/>
          </w:rPr>
          <w:delText xml:space="preserve"> is: </w:delText>
        </w:r>
      </w:del>
      <w:moveFrom w:id="58" w:author="Fernando Alarid Escudero" w:date="2020-12-13T20:29:00Z">
        <w:moveFromRangeStart w:id="59" w:author="Fernando Alarid Escudero" w:date="2020-12-13T20:29:00Z" w:name="move58783802"/>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O</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w:moveFrom w:id="60" w:author="Fernando Alarid Escudero" w:date="2020-12-13T20:29:00Z">
                <m:r>
                  <w:rPr>
                    <w:rFonts w:ascii="Cambria Math" w:eastAsiaTheme="minorEastAsia" w:hAnsi="Cambria Math" w:cs="Times New Roman"/>
                    <w:lang w:val="en-US"/>
                  </w:rPr>
                  <m:t>S</m:t>
                </m:r>
              </w:moveFrom>
            </m:e>
            <m:sub>
              <w:moveFrom w:id="61" w:author="Fernando Alarid Escudero" w:date="2020-12-13T20:29:00Z">
                <m:r>
                  <w:rPr>
                    <w:rFonts w:ascii="Cambria Math" w:eastAsiaTheme="minorEastAsia" w:hAnsi="Cambria Math" w:cs="Times New Roman"/>
                    <w:lang w:val="en-US"/>
                  </w:rPr>
                  <m:t>P</m:t>
                </m:r>
              </w:moveFrom>
            </m:sub>
          </m:sSub>
          <m:d>
            <m:dPr>
              <m:ctrlPr>
                <w:rPr>
                  <w:rFonts w:ascii="Cambria Math" w:eastAsiaTheme="minorEastAsia" w:hAnsi="Cambria Math" w:cs="Times New Roman"/>
                  <w:i/>
                  <w:lang w:val="en-US"/>
                </w:rPr>
              </m:ctrlPr>
            </m:dPr>
            <m:e>
              <w:moveFrom w:id="62" w:author="Fernando Alarid Escudero" w:date="2020-12-13T20:29:00Z">
                <m:r>
                  <w:rPr>
                    <w:rFonts w:ascii="Cambria Math" w:eastAsiaTheme="minorEastAsia" w:hAnsi="Cambria Math" w:cs="Times New Roman"/>
                    <w:lang w:val="en-US"/>
                  </w:rPr>
                  <m:t>t</m:t>
                </m:r>
              </w:moveFrom>
            </m:e>
          </m:d>
        </m:oMath>
        <w:moveFromRangeEnd w:id="59"/>
        <w:r w:rsidR="00C86F5B"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12,16&lt;/sup&gt;","plainTextFormattedCitation":"12,16","previouslyFormattedCitation":"&lt;sup&gt;12,16&lt;/sup&gt;"},"properties":{"noteIndex":0},"schema":"https://github.com/citation-style-language/schema/raw/master/csl-citation.json"}</w:instrText>
        </w:r>
        <w:r w:rsidR="00C86F5B"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12,16</w:t>
        </w:r>
        <w:r w:rsidR="00C86F5B" w:rsidRPr="00F607FA">
          <w:rPr>
            <w:rFonts w:ascii="Times New Roman" w:eastAsiaTheme="minorEastAsia" w:hAnsi="Times New Roman" w:cs="Times New Roman"/>
            <w:lang w:val="en-US"/>
          </w:rPr>
          <w:fldChar w:fldCharType="end"/>
        </w:r>
        <w:r w:rsidR="0075396B" w:rsidRPr="00F607FA">
          <w:rPr>
            <w:rFonts w:ascii="Times New Roman" w:eastAsiaTheme="minorEastAsia" w:hAnsi="Times New Roman" w:cs="Times New Roman"/>
            <w:lang w:val="en-US"/>
          </w:rPr>
          <w:t xml:space="preserve"> </w:t>
        </w:r>
        <w:r w:rsidR="00C75500" w:rsidRPr="00F607FA">
          <w:rPr>
            <w:rFonts w:ascii="Times New Roman" w:hAnsi="Times New Roman" w:cs="Times New Roman"/>
            <w:lang w:val="en-US"/>
          </w:rPr>
          <w:t xml:space="preserve">This methodology allows to report overall hazard </w:t>
        </w:r>
        <m:oMath>
          <m:sSub>
            <m:sSubPr>
              <m:ctrlPr>
                <w:rPr>
                  <w:rFonts w:ascii="Cambria Math" w:hAnsi="Cambria Math" w:cs="Times New Roman"/>
                  <w:i/>
                  <w:iCs/>
                  <w:lang w:val="en-US"/>
                </w:rPr>
              </m:ctrlPr>
            </m:sSubPr>
            <m:e>
              <m:r>
                <w:rPr>
                  <w:rFonts w:ascii="Cambria Math" w:hAnsi="Cambria Math" w:cs="Times New Roman"/>
                  <w:lang w:val="en-US"/>
                </w:rPr>
                <m:t>λ</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i</m:t>
                  </m:r>
                </m:sub>
              </m:sSub>
            </m:sub>
          </m:sSub>
          <m:r>
            <w:rPr>
              <w:rFonts w:ascii="Cambria Math" w:hAnsi="Cambria Math" w:cs="Times New Roman"/>
              <w:lang w:val="en-US"/>
            </w:rPr>
            <m:t>(t)</m:t>
          </m:r>
        </m:oMath>
        <w:r w:rsidR="006B5904" w:rsidRPr="00F607FA">
          <w:rPr>
            <w:rFonts w:ascii="Times New Roman" w:hAnsi="Times New Roman" w:cs="Times New Roman"/>
            <w:lang w:val="en-US"/>
          </w:rPr>
          <w:t xml:space="preserve"> over time</w:t>
        </w:r>
        <w:r w:rsidR="00C75500" w:rsidRPr="00F607FA">
          <w:rPr>
            <w:rFonts w:ascii="Times New Roman" w:hAnsi="Times New Roman" w:cs="Times New Roman"/>
            <w:lang w:val="en-US"/>
          </w:rPr>
          <w:t xml:space="preserve">, which could be written as the sum of the disease-specific hazard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E</m:t>
                  </m:r>
                </m:e>
                <m:sub>
                  <m:r>
                    <w:rPr>
                      <w:rFonts w:ascii="Cambria Math" w:hAnsi="Cambria Math" w:cs="Times New Roman"/>
                      <w:lang w:val="en-US"/>
                    </w:rPr>
                    <m:t>i</m:t>
                  </m:r>
                </m:sub>
              </m:sSub>
            </m:sub>
          </m:sSub>
          <m:d>
            <m:dPr>
              <m:ctrlPr>
                <w:rPr>
                  <w:rFonts w:ascii="Cambria Math" w:hAnsi="Cambria Math" w:cs="Times New Roman"/>
                  <w:i/>
                  <w:lang w:val="en-US"/>
                </w:rPr>
              </m:ctrlPr>
            </m:dPr>
            <m:e>
              <m:r>
                <w:rPr>
                  <w:rFonts w:ascii="Cambria Math" w:hAnsi="Cambria Math" w:cs="Times New Roman"/>
                  <w:lang w:val="en-US"/>
                </w:rPr>
                <m:t>t</m:t>
              </m:r>
            </m:e>
          </m:d>
        </m:oMath>
        <w:r w:rsidR="006B5904" w:rsidRPr="00F607FA">
          <w:rPr>
            <w:rFonts w:ascii="Times New Roman" w:eastAsiaTheme="minorEastAsia" w:hAnsi="Times New Roman" w:cs="Times New Roman"/>
            <w:lang w:val="en-US"/>
          </w:rPr>
          <w:t xml:space="preserve"> </w:t>
        </w:r>
        <w:r w:rsidR="00C75500" w:rsidRPr="00F607FA">
          <w:rPr>
            <w:rFonts w:ascii="Times New Roman" w:hAnsi="Times New Roman" w:cs="Times New Roman"/>
            <w:lang w:val="en-US"/>
          </w:rPr>
          <w:t>and the hazard of the population</w:t>
        </w:r>
        <w:r w:rsidR="006B5904" w:rsidRPr="00F607FA">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λ</m:t>
              </m:r>
            </m:e>
            <m:sub>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sub>
          </m:sSub>
          <m:r>
            <w:rPr>
              <w:rFonts w:ascii="Cambria Math" w:hAnsi="Cambria Math" w:cs="Times New Roman"/>
              <w:lang w:val="en-US"/>
            </w:rPr>
            <m:t>(t)</m:t>
          </m:r>
        </m:oMath>
        <w:r w:rsidR="006B5904"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6B5904"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w:t>
        </w:r>
        <w:r w:rsidR="006B5904" w:rsidRPr="00F607FA">
          <w:rPr>
            <w:rFonts w:ascii="Times New Roman" w:eastAsiaTheme="minorEastAsia" w:hAnsi="Times New Roman" w:cs="Times New Roman"/>
            <w:lang w:val="en-US"/>
          </w:rPr>
          <w:fldChar w:fldCharType="end"/>
        </w:r>
        <w:r w:rsidR="006B5904" w:rsidRPr="00F607FA">
          <w:rPr>
            <w:rFonts w:ascii="Times New Roman" w:eastAsiaTheme="minorEastAsia" w:hAnsi="Times New Roman" w:cs="Times New Roman"/>
            <w:lang w:val="en-US"/>
          </w:rPr>
          <w:t xml:space="preserve">. Disease specific hazard or “excess-hazard” is an estimate of great importance since from its calculation the disease specific and </w:t>
        </w:r>
        <w:r w:rsidR="00DF701A" w:rsidRPr="00F607FA">
          <w:rPr>
            <w:rFonts w:ascii="Times New Roman" w:eastAsiaTheme="minorEastAsia" w:hAnsi="Times New Roman" w:cs="Times New Roman"/>
            <w:lang w:val="en-US"/>
          </w:rPr>
          <w:t>background cumulative probabilities of death can be obtained.</w:t>
        </w:r>
        <w:r w:rsidR="00DF701A"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12&lt;/sup&gt;","plainTextFormattedCitation":"12","previouslyFormattedCitation":"&lt;sup&gt;12&lt;/sup&gt;"},"properties":{"noteIndex":0},"schema":"https://github.com/citation-style-language/schema/raw/master/csl-citation.json"}</w:instrText>
        </w:r>
        <w:r w:rsidR="00DF701A"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12</w:t>
        </w:r>
        <w:r w:rsidR="00DF701A" w:rsidRPr="00F607FA">
          <w:rPr>
            <w:rFonts w:ascii="Times New Roman" w:eastAsiaTheme="minorEastAsia" w:hAnsi="Times New Roman" w:cs="Times New Roman"/>
            <w:lang w:val="en-US"/>
          </w:rPr>
          <w:fldChar w:fldCharType="end"/>
        </w:r>
      </w:moveFrom>
    </w:p>
    <w:p w14:paraId="66C7A2CF" w14:textId="77777777" w:rsidR="00661F93" w:rsidRPr="00F607FA" w:rsidRDefault="00681EB4" w:rsidP="00F607FA">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t xml:space="preserve">Package </w:t>
      </w:r>
      <w:r w:rsidRPr="00F607FA">
        <w:rPr>
          <w:rFonts w:ascii="Times New Roman" w:hAnsi="Times New Roman" w:cs="Times New Roman"/>
          <w:i/>
          <w:lang w:val="en-US"/>
        </w:rPr>
        <w:t>reslsurv</w:t>
      </w:r>
      <w:r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17&lt;/sup&gt;","plainTextFormattedCitation":"17","previouslyFormattedCitation":"&lt;sup&gt;17&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17</w:t>
      </w:r>
      <w:r w:rsidRPr="00F607FA">
        <w:rPr>
          <w:rFonts w:ascii="Times New Roman" w:eastAsiaTheme="minorEastAsia" w:hAnsi="Times New Roman" w:cs="Times New Roman"/>
          <w:lang w:val="en-US"/>
        </w:rPr>
        <w:fldChar w:fldCharType="end"/>
      </w:r>
      <w:r w:rsidRPr="00F607FA">
        <w:rPr>
          <w:rFonts w:ascii="Times New Roman" w:eastAsiaTheme="minorEastAsia" w:hAnsi="Times New Roman" w:cs="Times New Roman"/>
          <w:lang w:val="en-US"/>
        </w:rPr>
        <w:t xml:space="preserve"> </w:t>
      </w:r>
      <w:r w:rsidR="00C64E8A">
        <w:rPr>
          <w:rFonts w:ascii="Times New Roman" w:eastAsiaTheme="minorEastAsia" w:hAnsi="Times New Roman" w:cs="Times New Roman"/>
          <w:lang w:val="en-US"/>
        </w:rPr>
        <w:t xml:space="preserve">for R software </w:t>
      </w:r>
      <w:r w:rsidR="00C64E8A">
        <w:rPr>
          <w:rFonts w:ascii="Times New Roman" w:hAnsi="Times New Roman" w:cs="Times New Roman"/>
          <w:lang w:val="en-US"/>
        </w:rPr>
        <w:t>contains the</w:t>
      </w:r>
      <w:r w:rsidR="00044321" w:rsidRPr="00F607FA">
        <w:rPr>
          <w:rFonts w:ascii="Times New Roman" w:hAnsi="Times New Roman" w:cs="Times New Roman"/>
          <w:lang w:val="en-US"/>
        </w:rPr>
        <w:t xml:space="preserve"> function </w:t>
      </w:r>
      <w:r w:rsidR="00044321" w:rsidRPr="005145B0">
        <w:rPr>
          <w:rFonts w:ascii="Times New Roman" w:hAnsi="Times New Roman" w:cs="Times New Roman"/>
          <w:i/>
          <w:lang w:val="en-US"/>
        </w:rPr>
        <w:t>cmp.rel</w:t>
      </w:r>
      <w:r w:rsidR="00C64E8A">
        <w:rPr>
          <w:rFonts w:ascii="Times New Roman" w:hAnsi="Times New Roman" w:cs="Times New Roman"/>
          <w:i/>
          <w:lang w:val="en-US"/>
        </w:rPr>
        <w:t xml:space="preserve">, </w:t>
      </w:r>
      <w:r w:rsidR="00C64E8A">
        <w:rPr>
          <w:rFonts w:ascii="Times New Roman" w:hAnsi="Times New Roman" w:cs="Times New Roman"/>
          <w:lang w:val="en-US"/>
        </w:rPr>
        <w:t xml:space="preserve">which </w:t>
      </w:r>
      <w:r w:rsidR="00044321" w:rsidRPr="00F607FA">
        <w:rPr>
          <w:rFonts w:ascii="Times New Roman" w:hAnsi="Times New Roman" w:cs="Times New Roman"/>
          <w:lang w:val="en-US"/>
        </w:rPr>
        <w:t xml:space="preserve">allows </w:t>
      </w:r>
      <w:r w:rsidR="005145B0" w:rsidRPr="005145B0">
        <w:rPr>
          <w:rFonts w:ascii="Times New Roman" w:hAnsi="Times New Roman" w:cs="Times New Roman"/>
          <w:lang w:val="en-US"/>
        </w:rPr>
        <w:t>computing</w:t>
      </w:r>
      <w:r w:rsidR="005145B0">
        <w:rPr>
          <w:rFonts w:ascii="Times New Roman" w:hAnsi="Times New Roman" w:cs="Times New Roman"/>
          <w:lang w:val="en-US"/>
        </w:rPr>
        <w:t xml:space="preserve"> </w:t>
      </w:r>
      <w:r w:rsidR="00044321" w:rsidRPr="00F607FA">
        <w:rPr>
          <w:rFonts w:ascii="Times New Roman" w:hAnsi="Times New Roman" w:cs="Times New Roman"/>
          <w:lang w:val="en-US"/>
        </w:rPr>
        <w:t>cause-specific and background probabilities of death as long as is provided with data from a cohort and background mortality rates. I estimate Covid-19-specific and background probabilities of death for 60 days using the Mexican population positive for C</w:t>
      </w:r>
      <w:r w:rsidR="004D58C2">
        <w:rPr>
          <w:rFonts w:ascii="Times New Roman" w:hAnsi="Times New Roman" w:cs="Times New Roman"/>
          <w:lang w:val="en-US"/>
        </w:rPr>
        <w:t>ovid</w:t>
      </w:r>
      <w:r w:rsidR="00044321" w:rsidRPr="00F607FA">
        <w:rPr>
          <w:rFonts w:ascii="Times New Roman" w:hAnsi="Times New Roman" w:cs="Times New Roman"/>
          <w:lang w:val="en-US"/>
        </w:rPr>
        <w:t xml:space="preserve">-19 as a cohort and the expected mortality as the daily death rates projected for 2020. </w:t>
      </w:r>
      <w:r w:rsidR="00C75500" w:rsidRPr="00F607FA">
        <w:rPr>
          <w:rFonts w:ascii="Times New Roman" w:hAnsi="Times New Roman" w:cs="Times New Roman"/>
          <w:lang w:val="en-US"/>
        </w:rPr>
        <w:t xml:space="preserve"> </w:t>
      </w:r>
    </w:p>
    <w:p w14:paraId="13BDD1C5" w14:textId="77777777" w:rsidR="00044321" w:rsidRPr="00F607FA" w:rsidRDefault="0001071A" w:rsidP="00F607FA">
      <w:pPr>
        <w:autoSpaceDE w:val="0"/>
        <w:autoSpaceDN w:val="0"/>
        <w:adjustRightInd w:val="0"/>
        <w:spacing w:line="360" w:lineRule="auto"/>
        <w:jc w:val="both"/>
        <w:rPr>
          <w:rFonts w:ascii="Times New Roman" w:hAnsi="Times New Roman" w:cs="Times New Roman"/>
          <w:lang w:val="en-US"/>
        </w:rPr>
      </w:pPr>
      <w:r w:rsidRPr="00F607FA">
        <w:rPr>
          <w:rFonts w:ascii="Times New Roman" w:hAnsi="Times New Roman" w:cs="Times New Roman"/>
          <w:lang w:val="en-US"/>
        </w:rPr>
        <w:lastRenderedPageBreak/>
        <w:t xml:space="preserve">Derivation of </w:t>
      </w:r>
      <w:r w:rsidR="00F607FA" w:rsidRPr="00F607FA">
        <w:rPr>
          <w:rFonts w:ascii="Times New Roman" w:hAnsi="Times New Roman" w:cs="Times New Roman"/>
          <w:lang w:val="en-US"/>
        </w:rPr>
        <w:t>Covid-19 specific and background population</w:t>
      </w:r>
      <w:r w:rsidRPr="00F607FA">
        <w:rPr>
          <w:rFonts w:ascii="Times New Roman" w:hAnsi="Times New Roman" w:cs="Times New Roman"/>
          <w:lang w:val="en-US"/>
        </w:rPr>
        <w:t xml:space="preserve"> hazards were obtained using the following equation:  </w:t>
      </w:r>
    </w:p>
    <w:p w14:paraId="74251BA0" w14:textId="77777777" w:rsidR="0001071A" w:rsidRPr="00F607FA" w:rsidRDefault="0001071A" w:rsidP="00F607FA">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hAnsi="Cambria Math" w:cs="Times New Roman"/>
            <w:lang w:val="en-US"/>
          </w:rPr>
          <m:t>h</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1-F(t)</m:t>
            </m:r>
          </m:den>
        </m:f>
      </m:oMath>
      <w:r w:rsidRPr="00F607FA">
        <w:rPr>
          <w:rFonts w:ascii="Times New Roman" w:eastAsiaTheme="minorEastAsia" w:hAnsi="Times New Roman" w:cs="Times New Roman"/>
          <w:lang w:val="en-US"/>
        </w:rPr>
        <w:t xml:space="preserve"> </w:t>
      </w:r>
      <w:r w:rsidRPr="00F607FA">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{"citationItems":[{"id":"ITEM-1","itemData":{"author":[{"dropping-particle":"","family":"Lee","given":"Elisa T.","non-dropping-particle":"","parse-names":false,"suffix":""},{"dropping-particle":"","family":"Wang","given":"John Wenyu","non-dropping-particle":"","parse-names":false,"suffix":""}],"container-title":"Wiley Series in Probability and Statistics : Statistical Methods for Survival Data Analysis","edition":"4th","id":"ITEM-1","issued":{"date-parts":[["2013"]]},"publisher":"Wiley Series","title":"Functions of Survival Time","type":"book"},"uris":["http://www.mendeley.com/documents/?uuid=acb68251-a550-4359-9aea-27ca054a61c4"]}],"mendeley":{"formattedCitation":"&lt;sup&gt;18&lt;/sup&gt;","plainTextFormattedCitation":"18","previouslyFormattedCitation":"&lt;sup&gt;18&lt;/sup&gt;"},"properties":{"noteIndex":0},"schema":"https://github.com/citation-style-language/schema/raw/master/csl-citation.json"}</w:instrText>
      </w:r>
      <w:r w:rsidRPr="00F607FA">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18</w:t>
      </w:r>
      <w:r w:rsidRPr="00F607FA">
        <w:rPr>
          <w:rFonts w:ascii="Times New Roman" w:eastAsiaTheme="minorEastAsia" w:hAnsi="Times New Roman" w:cs="Times New Roman"/>
          <w:lang w:val="en-US"/>
        </w:rPr>
        <w:fldChar w:fldCharType="end"/>
      </w:r>
    </w:p>
    <w:p w14:paraId="4EA1B7A5" w14:textId="77777777" w:rsidR="005145B0" w:rsidRDefault="0001071A" w:rsidP="00F607FA">
      <w:pPr>
        <w:autoSpaceDE w:val="0"/>
        <w:autoSpaceDN w:val="0"/>
        <w:adjustRightInd w:val="0"/>
        <w:spacing w:line="360" w:lineRule="auto"/>
        <w:jc w:val="both"/>
        <w:rPr>
          <w:rFonts w:ascii="Times New Roman" w:eastAsiaTheme="minorEastAsia" w:hAnsi="Times New Roman" w:cs="Times New Roman"/>
          <w:lang w:val="en-US"/>
        </w:rPr>
      </w:pPr>
      <w:r w:rsidRPr="00F607FA">
        <w:rPr>
          <w:rFonts w:ascii="Times New Roman" w:hAnsi="Times New Roman" w:cs="Times New Roman"/>
          <w:lang w:val="en-US"/>
        </w:rPr>
        <w:t xml:space="preserve">where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oMath>
      <w:r w:rsidRPr="00F607FA">
        <w:rPr>
          <w:rFonts w:ascii="Times New Roman" w:eastAsiaTheme="minorEastAsia" w:hAnsi="Times New Roman" w:cs="Times New Roman"/>
          <w:lang w:val="en-US"/>
        </w:rPr>
        <w:t xml:space="preserve"> is the derivative of the cumulative probability of death, in this case </w:t>
      </w:r>
      <m:oMath>
        <m:r>
          <w:rPr>
            <w:rFonts w:ascii="Cambria Math" w:eastAsiaTheme="minorEastAsia" w:hAnsi="Cambria Math" w:cs="Times New Roman"/>
            <w:lang w:val="en-US"/>
          </w:rPr>
          <m:t>F(t)</m:t>
        </m:r>
      </m:oMath>
      <w:r w:rsidR="005145B0">
        <w:rPr>
          <w:rFonts w:ascii="Times New Roman" w:eastAsiaTheme="minorEastAsia" w:hAnsi="Times New Roman" w:cs="Times New Roman"/>
          <w:lang w:val="en-US"/>
        </w:rPr>
        <w:t>.</w:t>
      </w:r>
    </w:p>
    <w:p w14:paraId="2D0F0BC9" w14:textId="77777777" w:rsidR="005145B0" w:rsidRDefault="0001071A" w:rsidP="005145B0">
      <w:pPr>
        <w:autoSpaceDE w:val="0"/>
        <w:autoSpaceDN w:val="0"/>
        <w:adjustRightInd w:val="0"/>
        <w:spacing w:line="360" w:lineRule="auto"/>
        <w:jc w:val="center"/>
        <w:rPr>
          <w:rFonts w:ascii="Times New Roman" w:eastAsiaTheme="minorEastAsia" w:hAnsi="Times New Roman" w:cs="Times New Roman"/>
          <w:lang w:val="en-US"/>
        </w:rPr>
      </w:pPr>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d</m:t>
            </m:r>
          </m:num>
          <m:den>
            <m:r>
              <w:rPr>
                <w:rFonts w:ascii="Cambria Math" w:eastAsiaTheme="minorEastAsia" w:hAnsi="Cambria Math" w:cs="Times New Roman"/>
                <w:lang w:val="en-US"/>
              </w:rPr>
              <m:t>dx</m:t>
            </m:r>
          </m:den>
        </m:f>
        <m:r>
          <w:rPr>
            <w:rFonts w:ascii="Cambria Math" w:eastAsiaTheme="minorEastAsia" w:hAnsi="Cambria Math" w:cs="Times New Roman"/>
            <w:lang w:val="en-US"/>
          </w:rPr>
          <m:t>F(t)</m:t>
        </m:r>
      </m:oMath>
      <w:r w:rsidR="00F607FA" w:rsidRPr="00F607FA">
        <w:rPr>
          <w:rFonts w:ascii="Times New Roman" w:eastAsiaTheme="minorEastAsia" w:hAnsi="Times New Roman" w:cs="Times New Roman"/>
          <w:lang w:val="en-US"/>
        </w:rPr>
        <w:t>.</w:t>
      </w:r>
    </w:p>
    <w:p w14:paraId="3543E581" w14:textId="77777777" w:rsidR="0001071A" w:rsidRPr="00F607FA" w:rsidRDefault="00F607FA" w:rsidP="00F607FA">
      <w:pPr>
        <w:autoSpaceDE w:val="0"/>
        <w:autoSpaceDN w:val="0"/>
        <w:adjustRightInd w:val="0"/>
        <w:spacing w:line="360" w:lineRule="auto"/>
        <w:jc w:val="both"/>
        <w:rPr>
          <w:rFonts w:ascii="Times New Roman" w:hAnsi="Times New Roman" w:cs="Times New Roman"/>
          <w:lang w:val="en-US"/>
        </w:rPr>
      </w:pPr>
      <w:r w:rsidRPr="00F607FA">
        <w:rPr>
          <w:rFonts w:ascii="Times New Roman" w:eastAsiaTheme="minorEastAsia" w:hAnsi="Times New Roman" w:cs="Times New Roman"/>
          <w:lang w:val="en-US"/>
        </w:rPr>
        <w:t xml:space="preserve"> Overall hazard is the sum </w:t>
      </w:r>
      <w:commentRangeStart w:id="63"/>
      <w:r w:rsidRPr="00F607FA">
        <w:rPr>
          <w:rFonts w:ascii="Times New Roman" w:eastAsiaTheme="minorEastAsia" w:hAnsi="Times New Roman" w:cs="Times New Roman"/>
          <w:lang w:val="en-US"/>
        </w:rPr>
        <w:t>of previous hazards</w:t>
      </w:r>
      <w:commentRangeEnd w:id="63"/>
      <w:r w:rsidR="00D07F16">
        <w:rPr>
          <w:rStyle w:val="Refdecomentario"/>
        </w:rPr>
        <w:commentReference w:id="63"/>
      </w:r>
      <w:r w:rsidRPr="00F607FA">
        <w:rPr>
          <w:rFonts w:ascii="Times New Roman" w:eastAsiaTheme="minorEastAsia" w:hAnsi="Times New Roman" w:cs="Times New Roman"/>
          <w:lang w:val="en-US"/>
        </w:rPr>
        <w:t>.</w:t>
      </w:r>
    </w:p>
    <w:p w14:paraId="08C84448" w14:textId="77777777" w:rsidR="00661F93" w:rsidRDefault="00661F93" w:rsidP="00661F93">
      <w:pPr>
        <w:jc w:val="both"/>
        <w:rPr>
          <w:rFonts w:ascii="Times New Roman" w:hAnsi="Times New Roman" w:cs="Times New Roman"/>
          <w:b/>
          <w:sz w:val="28"/>
          <w:lang w:val="en-US"/>
        </w:rPr>
      </w:pPr>
    </w:p>
    <w:p w14:paraId="05F03D66" w14:textId="77777777" w:rsidR="00993512" w:rsidRDefault="00A500A2" w:rsidP="00993512">
      <w:pPr>
        <w:autoSpaceDE w:val="0"/>
        <w:autoSpaceDN w:val="0"/>
        <w:adjustRightInd w:val="0"/>
        <w:spacing w:after="0" w:line="360" w:lineRule="auto"/>
        <w:jc w:val="both"/>
        <w:rPr>
          <w:rFonts w:ascii="Times New Roman" w:hAnsi="Times New Roman" w:cs="Times New Roman"/>
          <w:i/>
          <w:sz w:val="24"/>
          <w:szCs w:val="26"/>
          <w:lang w:val="en-US"/>
        </w:rPr>
      </w:pPr>
      <w:r w:rsidRPr="00F607FA">
        <w:rPr>
          <w:rFonts w:ascii="Times New Roman" w:hAnsi="Times New Roman" w:cs="Times New Roman"/>
          <w:i/>
          <w:sz w:val="24"/>
          <w:szCs w:val="26"/>
          <w:lang w:val="en-US"/>
        </w:rPr>
        <w:t>Microsimulation and Cost-Effective Analysis</w:t>
      </w:r>
    </w:p>
    <w:p w14:paraId="6C703138" w14:textId="77777777" w:rsidR="00F607FA" w:rsidRPr="00993512" w:rsidRDefault="00F607FA" w:rsidP="00993512">
      <w:pPr>
        <w:autoSpaceDE w:val="0"/>
        <w:autoSpaceDN w:val="0"/>
        <w:adjustRightInd w:val="0"/>
        <w:spacing w:after="0" w:line="360" w:lineRule="auto"/>
        <w:jc w:val="both"/>
        <w:rPr>
          <w:rFonts w:ascii="Times New Roman" w:hAnsi="Times New Roman" w:cs="Times New Roman"/>
          <w:i/>
          <w:sz w:val="24"/>
          <w:szCs w:val="26"/>
          <w:lang w:val="en-US"/>
        </w:rPr>
      </w:pPr>
      <w:r>
        <w:rPr>
          <w:rFonts w:ascii="Times New Roman" w:hAnsi="Times New Roman" w:cs="Times New Roman"/>
          <w:lang w:val="en-US"/>
        </w:rPr>
        <w:t>Previous outputs are sufficient for implement a microsimulation model</w:t>
      </w:r>
      <w:r w:rsidR="000A2E7A">
        <w:rPr>
          <w:rFonts w:ascii="Times New Roman" w:hAnsi="Times New Roman" w:cs="Times New Roman"/>
          <w:lang w:val="en-US"/>
        </w:rPr>
        <w:t xml:space="preserve">. </w:t>
      </w:r>
      <w:r w:rsidR="000A2E7A" w:rsidRPr="000A2E7A">
        <w:rPr>
          <w:rFonts w:ascii="Times New Roman" w:hAnsi="Times New Roman" w:cs="Times New Roman"/>
          <w:lang w:val="en-US"/>
        </w:rPr>
        <w:t>The purpose of this model is to simulate the trajectory of individuals infected with covid-19 in Mexico for 60 days</w:t>
      </w:r>
      <w:r w:rsidR="000A2E7A">
        <w:rPr>
          <w:rFonts w:ascii="Times New Roman" w:hAnsi="Times New Roman" w:cs="Times New Roman"/>
          <w:lang w:val="en-US"/>
        </w:rPr>
        <w:t xml:space="preserve"> and incorporate the effects of two </w:t>
      </w:r>
      <w:r w:rsidR="000A2E7A" w:rsidRPr="000A2E7A">
        <w:rPr>
          <w:rFonts w:ascii="Times New Roman" w:hAnsi="Times New Roman" w:cs="Times New Roman"/>
          <w:lang w:val="en-US"/>
        </w:rPr>
        <w:t xml:space="preserve">treatments that have shown promising evidence in reducing mortality in people with </w:t>
      </w:r>
      <w:r w:rsidR="000A2E7A">
        <w:rPr>
          <w:rFonts w:ascii="Times New Roman" w:hAnsi="Times New Roman" w:cs="Times New Roman"/>
          <w:lang w:val="en-US"/>
        </w:rPr>
        <w:t>Covid-</w:t>
      </w:r>
      <w:r w:rsidR="000A2E7A" w:rsidRPr="000A2E7A">
        <w:rPr>
          <w:rFonts w:ascii="Times New Roman" w:hAnsi="Times New Roman" w:cs="Times New Roman"/>
          <w:lang w:val="en-US"/>
        </w:rPr>
        <w:t>19</w:t>
      </w:r>
      <w:r w:rsidR="000A2E7A">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{"citationItems":[{"id":"ITEM-1","itemData":{"URL":"https://www.nytimes.com/es/interactive/2020/science/coronavirus-tratamientos-curas.html","accessed":{"date-parts":[["2020","12","9"]]},"author":[{"dropping-particle":"","family":"Wu","given":"Katherine J","non-dropping-particle":"","parse-names":false,"suffix":""},{"dropping-particle":"","family":"Zimmer","given":"Carl","non-dropping-particle":"","parse-names":false,"suffix":""},{"dropping-particle":"","family":"Corum","given":"Jonathan","non-dropping-particle":"","parse-names":false,"suffix":""}],"container-title":"The New York Times","id":"ITEM-1","issued":{"date-parts":[["2020"]]},"title":"Tratamientos y medicamentos para el coronavirus: monitoreo de efectividad","type":"webpage"},"uris":["http://www.mendeley.com/documents/?uuid=7c712d36-3673-386b-971e-8c861c608ed8"]},{"id":"ITEM-2","itemData":{"DOI":"10.1056/nejmoa2007764","ISSN":"0028-4793","PMID":"32445440","abstract":"BACKGROUND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Medicine","id":"ITEM-2","issue":"19","issued":{"date-parts":[["2020"]]},"page":"1813-1826","title":"Remdesivir for the Treatment of Covid-19 — Final Report","type":"article-journal","volume":"383"},"uris":["http://www.mendeley.com/documents/?uuid=1eb8413f-7be3-4fbb-afde-dc92c9481d5b"]},{"id":"ITEM-3","itemData":{"DOI":"10.1056/nejmoa2021436","ISSN":"0028-4793","PMID":"32678530","abstract":"BACKGROUND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Medicine","id":"ITEM-3","issued":{"date-parts":[["2020"]]},"page":"1-11","title":"Dexamethasone in Hospitalized Patients with Covid-19 — Preliminary Report","type":"article-journal"},"uris":["http://www.mendeley.com/documents/?uuid=7eb2bebb-5009-4002-9cd4-ced8cd521fe3"]}],"mendeley":{"formattedCitation":"&lt;sup&gt;19–21&lt;/sup&gt;","plainTextFormattedCitation":"19–21","previouslyFormattedCitation":"&lt;sup&gt;19–21&lt;/sup&gt;"},"properties":{"noteIndex":0},"schema":"https://github.com/citation-style-language/schema/raw/master/csl-citation.json"}</w:instrText>
      </w:r>
      <w:r w:rsidR="000A2E7A">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19–21</w:t>
      </w:r>
      <w:r w:rsidR="000A2E7A">
        <w:rPr>
          <w:rFonts w:ascii="Times New Roman" w:hAnsi="Times New Roman" w:cs="Times New Roman"/>
          <w:lang w:val="en-US"/>
        </w:rPr>
        <w:fldChar w:fldCharType="end"/>
      </w:r>
      <w:r w:rsidR="000A2E7A">
        <w:rPr>
          <w:rFonts w:ascii="Times New Roman" w:hAnsi="Times New Roman" w:cs="Times New Roman"/>
          <w:lang w:val="en-US"/>
        </w:rPr>
        <w:t xml:space="preserve">: Dexamethasone and Remdesivir. </w:t>
      </w:r>
    </w:p>
    <w:p w14:paraId="271D0FE8" w14:textId="01940875" w:rsidR="00F607FA" w:rsidRPr="004D58C2" w:rsidRDefault="00813DE2" w:rsidP="000D3AE3">
      <w:pPr>
        <w:autoSpaceDE w:val="0"/>
        <w:autoSpaceDN w:val="0"/>
        <w:adjustRightInd w:val="0"/>
        <w:spacing w:before="240" w:after="0" w:line="360" w:lineRule="auto"/>
        <w:jc w:val="both"/>
        <w:rPr>
          <w:rFonts w:ascii="Times New Roman" w:hAnsi="Times New Roman" w:cs="Times New Roman"/>
          <w:lang w:val="en-US"/>
        </w:rPr>
      </w:pPr>
      <w:r>
        <w:rPr>
          <w:rFonts w:ascii="Times New Roman" w:hAnsi="Times New Roman" w:cs="Times New Roman"/>
          <w:lang w:val="en-US"/>
        </w:rPr>
        <w:t>T</w:t>
      </w:r>
      <w:r w:rsidRPr="00813DE2">
        <w:rPr>
          <w:rFonts w:ascii="Times New Roman" w:hAnsi="Times New Roman" w:cs="Times New Roman"/>
          <w:lang w:val="en-US"/>
        </w:rPr>
        <w:t xml:space="preserve">he microsimulation model </w:t>
      </w:r>
      <w:r w:rsidR="00C64E8A">
        <w:rPr>
          <w:rFonts w:ascii="Times New Roman" w:hAnsi="Times New Roman" w:cs="Times New Roman"/>
          <w:lang w:val="en-US"/>
        </w:rPr>
        <w:t>utilized</w:t>
      </w:r>
      <w:r w:rsidRPr="00813DE2">
        <w:rPr>
          <w:rFonts w:ascii="Times New Roman" w:hAnsi="Times New Roman" w:cs="Times New Roman"/>
          <w:lang w:val="en-US"/>
        </w:rPr>
        <w:t xml:space="preserve"> in this analysis</w:t>
      </w:r>
      <w:r>
        <w:rPr>
          <w:rFonts w:ascii="Times New Roman" w:hAnsi="Times New Roman" w:cs="Times New Roman"/>
          <w:lang w:val="en-US"/>
        </w:rPr>
        <w:t xml:space="preserve"> is an adaptation of the state-transition microsimulation algorithm proposed for modeling for health decision sciences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22&lt;/sup&gt;","plainTextFormattedCitation":"22","previouslyFormattedCitation":"&lt;sup&gt;22&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22</w:t>
      </w:r>
      <w:r>
        <w:rPr>
          <w:rFonts w:ascii="Times New Roman" w:hAnsi="Times New Roman" w:cs="Times New Roman"/>
          <w:lang w:val="en-US"/>
        </w:rPr>
        <w:fldChar w:fldCharType="end"/>
      </w:r>
      <w:r>
        <w:rPr>
          <w:rFonts w:ascii="Times New Roman" w:hAnsi="Times New Roman" w:cs="Times New Roman"/>
          <w:lang w:val="en-US"/>
        </w:rPr>
        <w:t xml:space="preserve"> and is implemented in R. </w:t>
      </w:r>
      <w:r w:rsidR="004D58C2">
        <w:rPr>
          <w:rFonts w:ascii="Times New Roman" w:hAnsi="Times New Roman" w:cs="Times New Roman"/>
          <w:lang w:val="en-US"/>
        </w:rPr>
        <w:t>Implementation requires</w:t>
      </w:r>
      <w:r w:rsidR="000D3AE3">
        <w:rPr>
          <w:rFonts w:ascii="Times New Roman" w:hAnsi="Times New Roman" w:cs="Times New Roman"/>
          <w:lang w:val="en-US"/>
        </w:rPr>
        <w:t xml:space="preserve"> a model of </w:t>
      </w:r>
      <w:commentRangeStart w:id="64"/>
      <w:r w:rsidR="004D58C2" w:rsidRPr="004D58C2">
        <w:rPr>
          <w:rFonts w:ascii="Times New Roman" w:hAnsi="Times New Roman" w:cs="Times New Roman"/>
          <w:lang w:val="en-US"/>
        </w:rPr>
        <w:t xml:space="preserve">the </w:t>
      </w:r>
      <w:r w:rsidR="000D3AE3">
        <w:rPr>
          <w:rFonts w:ascii="Times New Roman" w:hAnsi="Times New Roman" w:cs="Times New Roman"/>
          <w:lang w:val="en-US"/>
        </w:rPr>
        <w:t>life cycle</w:t>
      </w:r>
      <w:r w:rsidR="004D58C2" w:rsidRPr="004D58C2">
        <w:rPr>
          <w:rFonts w:ascii="Times New Roman" w:hAnsi="Times New Roman" w:cs="Times New Roman"/>
          <w:lang w:val="en-US"/>
        </w:rPr>
        <w:t xml:space="preserve"> </w:t>
      </w:r>
      <w:commentRangeEnd w:id="64"/>
      <w:r w:rsidR="00D14DD2">
        <w:rPr>
          <w:rStyle w:val="Refdecomentario"/>
        </w:rPr>
        <w:commentReference w:id="64"/>
      </w:r>
      <w:r w:rsidR="004D58C2" w:rsidRPr="004D58C2">
        <w:rPr>
          <w:rFonts w:ascii="Times New Roman" w:hAnsi="Times New Roman" w:cs="Times New Roman"/>
          <w:lang w:val="en-US"/>
        </w:rPr>
        <w:t>of a sick individual</w:t>
      </w:r>
      <w:r w:rsidR="000D3AE3">
        <w:rPr>
          <w:rFonts w:ascii="Times New Roman" w:hAnsi="Times New Roman" w:cs="Times New Roman"/>
          <w:lang w:val="en-US"/>
        </w:rPr>
        <w:t xml:space="preserve">. </w:t>
      </w:r>
      <w:del w:id="65" w:author="Fernando Alarid Escudero" w:date="2020-12-15T09:07:00Z">
        <w:r w:rsidR="000D3AE3" w:rsidDel="000B7654">
          <w:rPr>
            <w:rFonts w:ascii="Times New Roman" w:hAnsi="Times New Roman" w:cs="Times New Roman"/>
            <w:lang w:val="en-US"/>
          </w:rPr>
          <w:delText xml:space="preserve"> </w:delText>
        </w:r>
      </w:del>
      <w:r w:rsidR="000D3AE3">
        <w:rPr>
          <w:rFonts w:ascii="Times New Roman" w:hAnsi="Times New Roman" w:cs="Times New Roman"/>
          <w:lang w:val="en-US"/>
        </w:rPr>
        <w:t>This life cycle</w:t>
      </w:r>
      <w:r w:rsidR="000D3AE3" w:rsidRPr="000D3AE3">
        <w:rPr>
          <w:rFonts w:ascii="Times New Roman" w:hAnsi="Times New Roman" w:cs="Times New Roman"/>
          <w:lang w:val="en-US"/>
        </w:rPr>
        <w:t xml:space="preserve"> </w:t>
      </w:r>
      <w:r w:rsidR="000D3AE3">
        <w:rPr>
          <w:rFonts w:ascii="Times New Roman" w:hAnsi="Times New Roman" w:cs="Times New Roman"/>
          <w:lang w:val="en-US"/>
        </w:rPr>
        <w:t xml:space="preserve">should </w:t>
      </w:r>
      <w:del w:id="66" w:author="Fernando Alarid Escudero" w:date="2020-12-13T20:31:00Z">
        <w:r w:rsidR="000D3AE3" w:rsidDel="00D14DD2">
          <w:rPr>
            <w:rFonts w:ascii="Times New Roman" w:hAnsi="Times New Roman" w:cs="Times New Roman"/>
            <w:lang w:val="en-US"/>
          </w:rPr>
          <w:delText xml:space="preserve">be </w:delText>
        </w:r>
        <w:r w:rsidR="000D3AE3" w:rsidRPr="000D3AE3" w:rsidDel="00D14DD2">
          <w:rPr>
            <w:rFonts w:ascii="Times New Roman" w:hAnsi="Times New Roman" w:cs="Times New Roman"/>
            <w:lang w:val="en-US"/>
          </w:rPr>
          <w:delText xml:space="preserve"> </w:delText>
        </w:r>
      </w:del>
      <w:r w:rsidR="000D3AE3" w:rsidRPr="000D3AE3">
        <w:rPr>
          <w:rFonts w:ascii="Times New Roman" w:hAnsi="Times New Roman" w:cs="Times New Roman"/>
          <w:lang w:val="en-US"/>
        </w:rPr>
        <w:t>be divided</w:t>
      </w:r>
      <w:r w:rsidR="000D3AE3">
        <w:rPr>
          <w:rFonts w:ascii="Times New Roman" w:hAnsi="Times New Roman" w:cs="Times New Roman"/>
          <w:lang w:val="en-US"/>
        </w:rPr>
        <w:t xml:space="preserve"> </w:t>
      </w:r>
      <w:r w:rsidR="004D58C2" w:rsidRPr="004D58C2">
        <w:rPr>
          <w:rFonts w:ascii="Times New Roman" w:hAnsi="Times New Roman" w:cs="Times New Roman"/>
          <w:lang w:val="en-US"/>
        </w:rPr>
        <w:t>in</w:t>
      </w:r>
      <w:r w:rsidR="000D3AE3">
        <w:rPr>
          <w:rFonts w:ascii="Times New Roman" w:hAnsi="Times New Roman" w:cs="Times New Roman"/>
          <w:lang w:val="en-US"/>
        </w:rPr>
        <w:t>to</w:t>
      </w:r>
      <w:r w:rsidR="004D58C2" w:rsidRPr="004D58C2">
        <w:rPr>
          <w:rFonts w:ascii="Times New Roman" w:hAnsi="Times New Roman" w:cs="Times New Roman"/>
          <w:lang w:val="en-US"/>
        </w:rPr>
        <w:t xml:space="preserve"> mutually exclusive </w:t>
      </w:r>
      <w:ins w:id="67" w:author="Fernando Alarid Escudero" w:date="2020-12-15T09:07:00Z">
        <w:r w:rsidR="000B7654">
          <w:rPr>
            <w:rFonts w:ascii="Times New Roman" w:hAnsi="Times New Roman" w:cs="Times New Roman"/>
            <w:lang w:val="en-US"/>
          </w:rPr>
          <w:t xml:space="preserve">and collectively exhaustive </w:t>
        </w:r>
      </w:ins>
      <w:r w:rsidR="004D58C2" w:rsidRPr="004D58C2">
        <w:rPr>
          <w:rFonts w:ascii="Times New Roman" w:hAnsi="Times New Roman" w:cs="Times New Roman"/>
          <w:lang w:val="en-US"/>
        </w:rPr>
        <w:t>states.</w:t>
      </w:r>
      <w:r w:rsidR="004D58C2">
        <w:rPr>
          <w:rFonts w:ascii="Times New Roman" w:hAnsi="Times New Roman" w:cs="Times New Roman"/>
          <w:lang w:val="en-US"/>
        </w:rPr>
        <w:t xml:space="preserve"> </w:t>
      </w:r>
      <w:r w:rsidR="004D58C2" w:rsidRPr="004D58C2">
        <w:rPr>
          <w:rFonts w:ascii="Times New Roman" w:hAnsi="Times New Roman" w:cs="Times New Roman"/>
          <w:lang w:val="en-US"/>
        </w:rPr>
        <w:t xml:space="preserve">For </w:t>
      </w:r>
      <w:del w:id="68" w:author="Fernando Alarid Escudero" w:date="2020-12-13T20:31:00Z">
        <w:r w:rsidR="004D58C2" w:rsidRPr="004D58C2" w:rsidDel="005F3501">
          <w:rPr>
            <w:rFonts w:ascii="Times New Roman" w:hAnsi="Times New Roman" w:cs="Times New Roman"/>
            <w:lang w:val="en-US"/>
          </w:rPr>
          <w:delText xml:space="preserve">individuals </w:delText>
        </w:r>
        <w:r w:rsidR="004D58C2" w:rsidDel="005F3501">
          <w:rPr>
            <w:rFonts w:ascii="Times New Roman" w:hAnsi="Times New Roman" w:cs="Times New Roman"/>
            <w:lang w:val="en-US"/>
          </w:rPr>
          <w:delText>infected individuals</w:delText>
        </w:r>
      </w:del>
      <w:ins w:id="69" w:author="Fernando Alarid Escudero" w:date="2020-12-13T20:31:00Z">
        <w:r w:rsidR="005F3501">
          <w:rPr>
            <w:rFonts w:ascii="Times New Roman" w:hAnsi="Times New Roman" w:cs="Times New Roman"/>
            <w:lang w:val="en-US"/>
          </w:rPr>
          <w:t xml:space="preserve">cases, </w:t>
        </w:r>
      </w:ins>
      <w:del w:id="70" w:author="Fernando Alarid Escudero" w:date="2020-12-13T20:31:00Z">
        <w:r w:rsidR="004D58C2" w:rsidRPr="004D58C2" w:rsidDel="005F3501">
          <w:rPr>
            <w:rFonts w:ascii="Times New Roman" w:hAnsi="Times New Roman" w:cs="Times New Roman"/>
            <w:lang w:val="en-US"/>
          </w:rPr>
          <w:delText xml:space="preserve"> </w:delText>
        </w:r>
      </w:del>
      <w:r w:rsidR="004D58C2" w:rsidRPr="004D58C2">
        <w:rPr>
          <w:rFonts w:ascii="Times New Roman" w:hAnsi="Times New Roman" w:cs="Times New Roman"/>
          <w:lang w:val="en-US"/>
        </w:rPr>
        <w:t>I propose three states</w:t>
      </w:r>
      <w:ins w:id="71" w:author="Fernando Alarid Escudero" w:date="2020-12-13T20:32:00Z">
        <w:r w:rsidR="005F3501">
          <w:rPr>
            <w:rFonts w:ascii="Times New Roman" w:hAnsi="Times New Roman" w:cs="Times New Roman"/>
            <w:lang w:val="en-US"/>
          </w:rPr>
          <w:t>:</w:t>
        </w:r>
      </w:ins>
      <w:del w:id="72" w:author="Fernando Alarid Escudero" w:date="2020-12-13T20:32:00Z">
        <w:r w:rsidR="004D58C2" w:rsidDel="005F3501">
          <w:rPr>
            <w:rFonts w:ascii="Times New Roman" w:hAnsi="Times New Roman" w:cs="Times New Roman"/>
            <w:lang w:val="en-US"/>
          </w:rPr>
          <w:delText>,</w:delText>
        </w:r>
      </w:del>
      <w:r w:rsidR="004D58C2">
        <w:rPr>
          <w:rFonts w:ascii="Times New Roman" w:hAnsi="Times New Roman" w:cs="Times New Roman"/>
          <w:lang w:val="en-US"/>
        </w:rPr>
        <w:t xml:space="preserve"> Sick of Covid-19, the initial state for all the individuals in the cohort, </w:t>
      </w:r>
      <w:ins w:id="73" w:author="Fernando Alarid Escudero" w:date="2020-12-15T09:08:00Z">
        <w:r w:rsidR="000B7654">
          <w:rPr>
            <w:rFonts w:ascii="Times New Roman" w:hAnsi="Times New Roman" w:cs="Times New Roman"/>
            <w:lang w:val="en-US"/>
          </w:rPr>
          <w:t xml:space="preserve">death from </w:t>
        </w:r>
      </w:ins>
      <w:del w:id="74" w:author="Fernando Alarid Escudero" w:date="2020-12-15T09:08:00Z">
        <w:r w:rsidR="004D58C2" w:rsidDel="000B7654">
          <w:rPr>
            <w:rFonts w:ascii="Times New Roman" w:hAnsi="Times New Roman" w:cs="Times New Roman"/>
            <w:lang w:val="en-US"/>
          </w:rPr>
          <w:delText xml:space="preserve">Dead by </w:delText>
        </w:r>
      </w:del>
      <w:r w:rsidR="004D58C2">
        <w:rPr>
          <w:rFonts w:ascii="Times New Roman" w:hAnsi="Times New Roman" w:cs="Times New Roman"/>
          <w:lang w:val="en-US"/>
        </w:rPr>
        <w:t xml:space="preserve">Covid-19 and </w:t>
      </w:r>
      <w:del w:id="75" w:author="Fernando Alarid Escudero" w:date="2020-12-15T09:08:00Z">
        <w:r w:rsidR="004D58C2" w:rsidDel="000B7654">
          <w:rPr>
            <w:rFonts w:ascii="Times New Roman" w:hAnsi="Times New Roman" w:cs="Times New Roman"/>
            <w:lang w:val="en-US"/>
          </w:rPr>
          <w:delText xml:space="preserve">Dead </w:delText>
        </w:r>
      </w:del>
      <w:ins w:id="76" w:author="Fernando Alarid Escudero" w:date="2020-12-15T09:08:00Z">
        <w:r w:rsidR="000B7654">
          <w:rPr>
            <w:rFonts w:ascii="Times New Roman" w:hAnsi="Times New Roman" w:cs="Times New Roman"/>
            <w:lang w:val="en-US"/>
          </w:rPr>
          <w:t xml:space="preserve">death from </w:t>
        </w:r>
      </w:ins>
      <w:del w:id="77" w:author="Fernando Alarid Escudero" w:date="2020-12-15T09:08:00Z">
        <w:r w:rsidR="004D58C2" w:rsidDel="000B7654">
          <w:rPr>
            <w:rFonts w:ascii="Times New Roman" w:hAnsi="Times New Roman" w:cs="Times New Roman"/>
            <w:lang w:val="en-US"/>
          </w:rPr>
          <w:delText xml:space="preserve">by </w:delText>
        </w:r>
      </w:del>
      <w:r w:rsidR="004D58C2">
        <w:rPr>
          <w:rFonts w:ascii="Times New Roman" w:hAnsi="Times New Roman" w:cs="Times New Roman"/>
          <w:lang w:val="en-US"/>
        </w:rPr>
        <w:t>other causes.</w:t>
      </w:r>
    </w:p>
    <w:p w14:paraId="20F7F3C0" w14:textId="77777777" w:rsidR="00F607FA" w:rsidRPr="00F607FA" w:rsidRDefault="00F607FA" w:rsidP="00A500A2">
      <w:pPr>
        <w:autoSpaceDE w:val="0"/>
        <w:autoSpaceDN w:val="0"/>
        <w:adjustRightInd w:val="0"/>
        <w:spacing w:after="0" w:line="360" w:lineRule="auto"/>
        <w:jc w:val="both"/>
        <w:rPr>
          <w:rFonts w:ascii="Times New Roman" w:hAnsi="Times New Roman" w:cs="Times New Roman"/>
          <w:sz w:val="24"/>
          <w:szCs w:val="26"/>
          <w:lang w:val="en-US"/>
        </w:rPr>
      </w:pPr>
    </w:p>
    <w:p w14:paraId="634ED6A1" w14:textId="77777777" w:rsidR="004474E6" w:rsidRPr="0075396B" w:rsidRDefault="00210C54" w:rsidP="004474E6">
      <w:pPr>
        <w:keepNext/>
        <w:autoSpaceDE w:val="0"/>
        <w:autoSpaceDN w:val="0"/>
        <w:adjustRightInd w:val="0"/>
        <w:spacing w:after="0" w:line="360" w:lineRule="auto"/>
        <w:jc w:val="center"/>
        <w:rPr>
          <w:lang w:val="en-US"/>
        </w:rPr>
      </w:pPr>
      <w:r w:rsidRPr="00210C54">
        <w:rPr>
          <w:rFonts w:ascii="Times New Roman" w:hAnsi="Times New Roman" w:cs="Times New Roman"/>
          <w:b/>
          <w:noProof/>
          <w:sz w:val="24"/>
          <w:szCs w:val="26"/>
          <w:lang w:val="en-US"/>
        </w:rPr>
        <w:drawing>
          <wp:inline distT="0" distB="0" distL="0" distR="0" wp14:anchorId="5B0734BC" wp14:editId="3E7EF65A">
            <wp:extent cx="4124325" cy="2128429"/>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9389" cy="2136203"/>
                    </a:xfrm>
                    <a:prstGeom prst="rect">
                      <a:avLst/>
                    </a:prstGeom>
                  </pic:spPr>
                </pic:pic>
              </a:graphicData>
            </a:graphic>
          </wp:inline>
        </w:drawing>
      </w:r>
    </w:p>
    <w:p w14:paraId="628CBC12" w14:textId="6BABFD02" w:rsidR="00A500A2" w:rsidRPr="0034618E" w:rsidRDefault="004474E6" w:rsidP="004474E6">
      <w:pPr>
        <w:pStyle w:val="Descripcin"/>
        <w:jc w:val="center"/>
        <w:rPr>
          <w:rFonts w:ascii="Times New Roman" w:hAnsi="Times New Roman" w:cs="Times New Roman"/>
          <w:b/>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1</w:t>
      </w:r>
      <w:r w:rsidRPr="0034618E">
        <w:rPr>
          <w:rFonts w:ascii="Times New Roman" w:hAnsi="Times New Roman" w:cs="Times New Roman"/>
          <w:sz w:val="20"/>
          <w:szCs w:val="20"/>
        </w:rPr>
        <w:fldChar w:fldCharType="end"/>
      </w:r>
      <w:r w:rsidR="002E61AF" w:rsidRPr="0034618E">
        <w:rPr>
          <w:rFonts w:ascii="Times New Roman" w:hAnsi="Times New Roman" w:cs="Times New Roman"/>
          <w:sz w:val="20"/>
          <w:szCs w:val="20"/>
          <w:lang w:val="en-US"/>
        </w:rPr>
        <w:t xml:space="preserve">: </w:t>
      </w:r>
      <w:commentRangeStart w:id="78"/>
      <w:r w:rsidR="002E61AF" w:rsidRPr="0034618E">
        <w:rPr>
          <w:rFonts w:ascii="Times New Roman" w:hAnsi="Times New Roman" w:cs="Times New Roman"/>
          <w:sz w:val="20"/>
          <w:szCs w:val="20"/>
          <w:lang w:val="en-US"/>
        </w:rPr>
        <w:t>Three state model</w:t>
      </w:r>
      <w:r w:rsidR="004D58C2" w:rsidRPr="0034618E">
        <w:rPr>
          <w:rFonts w:ascii="Times New Roman" w:hAnsi="Times New Roman" w:cs="Times New Roman"/>
          <w:sz w:val="20"/>
          <w:szCs w:val="20"/>
          <w:lang w:val="en-US"/>
        </w:rPr>
        <w:t xml:space="preserve"> </w:t>
      </w:r>
      <w:commentRangeEnd w:id="78"/>
      <w:r w:rsidR="005F3501">
        <w:rPr>
          <w:rStyle w:val="Refdecomentario"/>
          <w:i w:val="0"/>
        </w:rPr>
        <w:commentReference w:id="78"/>
      </w:r>
      <w:r w:rsidR="004D58C2" w:rsidRPr="0034618E">
        <w:rPr>
          <w:rFonts w:ascii="Times New Roman" w:hAnsi="Times New Roman" w:cs="Times New Roman"/>
          <w:sz w:val="20"/>
          <w:szCs w:val="20"/>
          <w:lang w:val="en-US"/>
        </w:rPr>
        <w:t>for infected individuals with transition probabilitie</w:t>
      </w:r>
      <w:r w:rsidR="002C0986" w:rsidRPr="0034618E">
        <w:rPr>
          <w:rFonts w:ascii="Times New Roman" w:hAnsi="Times New Roman" w:cs="Times New Roman"/>
          <w:sz w:val="20"/>
          <w:szCs w:val="20"/>
          <w:lang w:val="en-US"/>
        </w:rPr>
        <w:t>s.</w:t>
      </w:r>
    </w:p>
    <w:p w14:paraId="4C17F9B9" w14:textId="77777777" w:rsidR="004D58C2" w:rsidRDefault="004D58C2" w:rsidP="00A500A2">
      <w:pPr>
        <w:autoSpaceDE w:val="0"/>
        <w:autoSpaceDN w:val="0"/>
        <w:adjustRightInd w:val="0"/>
        <w:spacing w:after="0" w:line="360" w:lineRule="auto"/>
        <w:jc w:val="both"/>
        <w:rPr>
          <w:rFonts w:ascii="Times New Roman" w:hAnsi="Times New Roman" w:cs="Times New Roman"/>
          <w:lang w:val="en-US"/>
        </w:rPr>
      </w:pPr>
    </w:p>
    <w:p w14:paraId="4ED3F95C" w14:textId="55B86661" w:rsidR="002D1039" w:rsidRDefault="00505AE1" w:rsidP="00AB72E5">
      <w:pPr>
        <w:autoSpaceDE w:val="0"/>
        <w:autoSpaceDN w:val="0"/>
        <w:adjustRightInd w:val="0"/>
        <w:spacing w:after="0" w:line="360" w:lineRule="auto"/>
        <w:jc w:val="both"/>
        <w:rPr>
          <w:rFonts w:ascii="Times New Roman" w:hAnsi="Times New Roman" w:cs="Times New Roman"/>
          <w:lang w:val="en-US"/>
        </w:rPr>
      </w:pPr>
      <w:commentRangeStart w:id="79"/>
      <w:ins w:id="80" w:author="Fernando Alarid Escudero" w:date="2020-12-15T09:10:00Z">
        <w:r>
          <w:rPr>
            <w:rFonts w:ascii="Times New Roman" w:hAnsi="Times New Roman" w:cs="Times New Roman"/>
            <w:lang w:val="en-US"/>
          </w:rPr>
          <w:lastRenderedPageBreak/>
          <w:t xml:space="preserve">Both </w:t>
        </w:r>
      </w:ins>
      <w:commentRangeEnd w:id="79"/>
      <w:ins w:id="81" w:author="Fernando Alarid Escudero" w:date="2020-12-15T09:17:00Z">
        <w:r w:rsidR="008E7974">
          <w:rPr>
            <w:rStyle w:val="Refdecomentario"/>
          </w:rPr>
          <w:commentReference w:id="79"/>
        </w:r>
      </w:ins>
      <w:ins w:id="82" w:author="Fernando Alarid Escudero" w:date="2020-12-15T09:10:00Z">
        <w:r>
          <w:rPr>
            <w:rFonts w:ascii="Times New Roman" w:hAnsi="Times New Roman" w:cs="Times New Roman"/>
            <w:lang w:val="en-US"/>
          </w:rPr>
          <w:t>t</w:t>
        </w:r>
      </w:ins>
      <w:del w:id="83" w:author="Fernando Alarid Escudero" w:date="2020-12-15T09:10:00Z">
        <w:r w:rsidR="004D58C2" w:rsidDel="00505AE1">
          <w:rPr>
            <w:rFonts w:ascii="Times New Roman" w:hAnsi="Times New Roman" w:cs="Times New Roman"/>
            <w:lang w:val="en-US"/>
          </w:rPr>
          <w:delText>The t</w:delText>
        </w:r>
      </w:del>
      <w:r w:rsidR="004D58C2">
        <w:rPr>
          <w:rFonts w:ascii="Times New Roman" w:hAnsi="Times New Roman" w:cs="Times New Roman"/>
          <w:lang w:val="en-US"/>
        </w:rPr>
        <w:t xml:space="preserve">ransition probabilities </w:t>
      </w:r>
      <w:r w:rsidR="00AB72E5">
        <w:rPr>
          <w:rFonts w:ascii="Times New Roman" w:hAnsi="Times New Roman" w:cs="Times New Roman"/>
          <w:lang w:val="en-US"/>
        </w:rPr>
        <w:t xml:space="preserve">to </w:t>
      </w:r>
      <w:ins w:id="84" w:author="Fernando Alarid Escudero" w:date="2020-12-15T09:10:00Z">
        <w:r>
          <w:rPr>
            <w:rFonts w:ascii="Times New Roman" w:hAnsi="Times New Roman" w:cs="Times New Roman"/>
            <w:lang w:val="en-US"/>
          </w:rPr>
          <w:t xml:space="preserve">death </w:t>
        </w:r>
      </w:ins>
      <w:del w:id="85" w:author="Fernando Alarid Escudero" w:date="2020-12-15T09:10:00Z">
        <w:r w:rsidR="00AB72E5" w:rsidDel="00505AE1">
          <w:rPr>
            <w:rFonts w:ascii="Times New Roman" w:hAnsi="Times New Roman" w:cs="Times New Roman"/>
            <w:lang w:val="en-US"/>
          </w:rPr>
          <w:delText xml:space="preserve">final </w:delText>
        </w:r>
      </w:del>
      <w:r w:rsidR="00AB72E5">
        <w:rPr>
          <w:rFonts w:ascii="Times New Roman" w:hAnsi="Times New Roman" w:cs="Times New Roman"/>
          <w:lang w:val="en-US"/>
        </w:rPr>
        <w:t xml:space="preserve">states are </w:t>
      </w:r>
      <w:del w:id="86" w:author="Fernando Alarid Escudero" w:date="2020-12-15T09:10:00Z">
        <w:r w:rsidR="00AB72E5" w:rsidDel="00505AE1">
          <w:rPr>
            <w:rFonts w:ascii="Times New Roman" w:hAnsi="Times New Roman" w:cs="Times New Roman"/>
            <w:lang w:val="en-US"/>
          </w:rPr>
          <w:delText xml:space="preserve">both </w:delText>
        </w:r>
      </w:del>
      <w:r w:rsidR="00AB72E5">
        <w:rPr>
          <w:rFonts w:ascii="Times New Roman" w:hAnsi="Times New Roman" w:cs="Times New Roman"/>
          <w:lang w:val="en-US"/>
        </w:rPr>
        <w:t>conditional</w:t>
      </w:r>
      <w:ins w:id="87" w:author="Fernando Alarid Escudero" w:date="2020-12-15T09:10:00Z">
        <w:r>
          <w:rPr>
            <w:rFonts w:ascii="Times New Roman" w:hAnsi="Times New Roman" w:cs="Times New Roman"/>
            <w:lang w:val="en-US"/>
          </w:rPr>
          <w:t xml:space="preserve"> on dying</w:t>
        </w:r>
      </w:ins>
      <w:ins w:id="88" w:author="Fernando Alarid Escudero" w:date="2020-12-15T09:11:00Z">
        <w:r>
          <w:rPr>
            <w:rFonts w:ascii="Times New Roman" w:hAnsi="Times New Roman" w:cs="Times New Roman"/>
            <w:lang w:val="en-US"/>
          </w:rPr>
          <w:t>.</w:t>
        </w:r>
      </w:ins>
      <w:del w:id="89" w:author="Fernando Alarid Escudero" w:date="2020-12-15T09:11:00Z">
        <w:r w:rsidR="00AB72E5" w:rsidDel="00505AE1">
          <w:rPr>
            <w:rFonts w:ascii="Times New Roman" w:hAnsi="Times New Roman" w:cs="Times New Roman"/>
            <w:lang w:val="en-US"/>
          </w:rPr>
          <w:delText>:</w:delText>
        </w:r>
      </w:del>
      <w:r w:rsidR="00AB72E5">
        <w:rPr>
          <w:rFonts w:ascii="Times New Roman" w:hAnsi="Times New Roman" w:cs="Times New Roman"/>
          <w:lang w:val="en-US"/>
        </w:rPr>
        <w:t xml:space="preserve"> </w:t>
      </w:r>
      <w:r w:rsidR="00AB72E5" w:rsidRPr="00AB72E5">
        <w:rPr>
          <w:rFonts w:ascii="Times New Roman" w:hAnsi="Times New Roman" w:cs="Times New Roman"/>
          <w:lang w:val="en-US"/>
        </w:rPr>
        <w:t>To transition to dea</w:t>
      </w:r>
      <w:ins w:id="90" w:author="Fernando Alarid Escudero" w:date="2020-12-15T09:11:00Z">
        <w:r>
          <w:rPr>
            <w:rFonts w:ascii="Times New Roman" w:hAnsi="Times New Roman" w:cs="Times New Roman"/>
            <w:lang w:val="en-US"/>
          </w:rPr>
          <w:t>th</w:t>
        </w:r>
      </w:ins>
      <w:del w:id="91" w:author="Fernando Alarid Escudero" w:date="2020-12-15T09:11:00Z">
        <w:r w:rsidR="00AB72E5" w:rsidDel="00505AE1">
          <w:rPr>
            <w:rFonts w:ascii="Times New Roman" w:hAnsi="Times New Roman" w:cs="Times New Roman"/>
            <w:lang w:val="en-US"/>
          </w:rPr>
          <w:delText>d</w:delText>
        </w:r>
      </w:del>
      <w:r w:rsidR="00AB72E5" w:rsidRPr="00AB72E5">
        <w:rPr>
          <w:rFonts w:ascii="Times New Roman" w:hAnsi="Times New Roman" w:cs="Times New Roman"/>
          <w:lang w:val="en-US"/>
        </w:rPr>
        <w:t xml:space="preserve"> from </w:t>
      </w:r>
      <w:r w:rsidR="00C64E8A">
        <w:rPr>
          <w:rFonts w:ascii="Times New Roman" w:hAnsi="Times New Roman" w:cs="Times New Roman"/>
          <w:lang w:val="en-US"/>
        </w:rPr>
        <w:t>C</w:t>
      </w:r>
      <w:r w:rsidR="00AB72E5" w:rsidRPr="00AB72E5">
        <w:rPr>
          <w:rFonts w:ascii="Times New Roman" w:hAnsi="Times New Roman" w:cs="Times New Roman"/>
          <w:lang w:val="en-US"/>
        </w:rPr>
        <w:t>ovid-19 is the conditional probability of having died from covid</w:t>
      </w:r>
      <w:r w:rsidR="00AB72E5">
        <w:rPr>
          <w:rFonts w:ascii="Times New Roman" w:hAnsi="Times New Roman" w:cs="Times New Roman"/>
          <w:lang w:val="en-US"/>
        </w:rPr>
        <w:t>-19</w:t>
      </w:r>
      <w:r w:rsidR="00AB72E5" w:rsidRPr="00AB72E5">
        <w:rPr>
          <w:rFonts w:ascii="Times New Roman" w:hAnsi="Times New Roman" w:cs="Times New Roman"/>
          <w:lang w:val="en-US"/>
        </w:rPr>
        <w:t xml:space="preserve"> given that you have died</w:t>
      </w:r>
      <w:r w:rsidR="00AB72E5">
        <w:rPr>
          <w:rFonts w:ascii="Times New Roman" w:hAnsi="Times New Roman" w:cs="Times New Roman"/>
          <w:lang w:val="en-US"/>
        </w:rPr>
        <w:t xml:space="preserve">, similar for dead by other causes.  </w:t>
      </w:r>
    </w:p>
    <w:p w14:paraId="35121F61" w14:textId="1A4C7FC8" w:rsidR="002D1039" w:rsidRPr="002D1039" w:rsidRDefault="002D1039" w:rsidP="00AB72E5">
      <w:pPr>
        <w:autoSpaceDE w:val="0"/>
        <w:autoSpaceDN w:val="0"/>
        <w:adjustRightInd w:val="0"/>
        <w:spacing w:after="0" w:line="360" w:lineRule="auto"/>
        <w:jc w:val="both"/>
        <w:rPr>
          <w:rFonts w:ascii="Times New Roman" w:eastAsiaTheme="minorEastAsia" w:hAnsi="Times New Roman"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 by cov-19</m:t>
              </m:r>
            </m:e>
          </m:d>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m:t>
              </m:r>
            </m:e>
          </m:d>
          <m:r>
            <w:rPr>
              <w:rFonts w:ascii="Cambria Math" w:hAnsi="Cambria Math" w:cs="Times New Roman"/>
              <w:lang w:val="en-US"/>
            </w:rPr>
            <m:t>*</m:t>
          </m:r>
          <m:f>
            <m:fPr>
              <m:ctrlPr>
                <w:rPr>
                  <w:rFonts w:ascii="Cambria Math" w:hAnsi="Cambria Math" w:cs="Times New Roman"/>
                  <w:i/>
                  <w:lang w:val="en-US"/>
                </w:rPr>
              </m:ctrlPr>
            </m:fPr>
            <m:num>
              <m:r>
                <w:del w:id="92" w:author="Fernando Alarid Escudero" w:date="2020-12-15T09:12:00Z">
                  <w:rPr>
                    <w:rFonts w:ascii="Cambria Math" w:hAnsi="Cambria Math" w:cs="Times New Roman"/>
                    <w:lang w:val="en-US"/>
                  </w:rPr>
                  <m:t xml:space="preserve">Cov19 </m:t>
                </w:del>
              </m:r>
              <m:r>
                <w:del w:id="93" w:author="Fernando Alarid Escudero" w:date="2020-12-15T09:12:00Z">
                  <w:rPr>
                    <w:rFonts w:ascii="Cambria Math" w:hAnsi="Cambria Math" w:cs="Times New Roman"/>
                    <w:lang w:val="en-US"/>
                  </w:rPr>
                  <m:t>hazard</m:t>
                </w:del>
              </m:r>
              <m:sSub>
                <m:sSubPr>
                  <m:ctrlPr>
                    <w:ins w:id="94" w:author="Fernando Alarid Escudero" w:date="2020-12-15T09:12:00Z">
                      <w:rPr>
                        <w:rFonts w:ascii="Cambria Math" w:hAnsi="Cambria Math" w:cs="Times New Roman"/>
                        <w:i/>
                        <w:lang w:val="en-US"/>
                      </w:rPr>
                    </w:ins>
                  </m:ctrlPr>
                </m:sSubPr>
                <m:e>
                  <m:r>
                    <w:ins w:id="95" w:author="Fernando Alarid Escudero" w:date="2020-12-15T09:12:00Z">
                      <w:rPr>
                        <w:rFonts w:ascii="Cambria Math" w:hAnsi="Cambria Math" w:cs="Times New Roman"/>
                        <w:lang w:val="en-US"/>
                      </w:rPr>
                      <m:t>μ</m:t>
                    </w:ins>
                  </m:r>
                </m:e>
                <m:sub>
                  <m:r>
                    <w:ins w:id="96" w:author="Fernando Alarid Escudero" w:date="2020-12-15T09:12:00Z">
                      <w:rPr>
                        <w:rFonts w:ascii="Cambria Math" w:hAnsi="Cambria Math" w:cs="Times New Roman"/>
                        <w:lang w:val="en-US"/>
                      </w:rPr>
                      <m:t>C19</m:t>
                    </w:ins>
                  </m:r>
                </m:sub>
              </m:sSub>
              <w:commentRangeStart w:id="97"/>
              <w:commentRangeEnd w:id="97"/>
              <m:r>
                <w:ins w:id="98" w:author="Fernando Alarid Escudero" w:date="2020-12-15T09:12:00Z">
                  <m:rPr>
                    <m:sty m:val="p"/>
                  </m:rPr>
                  <w:rPr>
                    <w:rStyle w:val="Refdecomentario"/>
                  </w:rPr>
                  <w:commentReference w:id="97"/>
                </w:ins>
              </m:r>
            </m:num>
            <m:den>
              <m:r>
                <w:del w:id="99" w:author="Fernando Alarid Escudero" w:date="2020-12-15T09:15:00Z">
                  <w:rPr>
                    <w:rFonts w:ascii="Cambria Math" w:hAnsi="Cambria Math" w:cs="Times New Roman"/>
                    <w:lang w:val="en-US"/>
                  </w:rPr>
                  <m:t>Overall Hazard</m:t>
                </w:del>
              </m:r>
              <m:sSub>
                <m:sSubPr>
                  <m:ctrlPr>
                    <w:ins w:id="100" w:author="Fernando Alarid Escudero" w:date="2020-12-15T09:15:00Z">
                      <w:rPr>
                        <w:rFonts w:ascii="Cambria Math" w:hAnsi="Cambria Math" w:cs="Times New Roman"/>
                        <w:i/>
                        <w:lang w:val="en-US"/>
                      </w:rPr>
                    </w:ins>
                  </m:ctrlPr>
                </m:sSubPr>
                <m:e>
                  <m:r>
                    <w:ins w:id="101" w:author="Fernando Alarid Escudero" w:date="2020-12-15T09:15:00Z">
                      <w:rPr>
                        <w:rFonts w:ascii="Cambria Math" w:hAnsi="Cambria Math" w:cs="Times New Roman"/>
                        <w:lang w:val="en-US"/>
                      </w:rPr>
                      <m:t>μ</m:t>
                    </w:ins>
                  </m:r>
                </m:e>
                <m:sub>
                  <m:r>
                    <w:ins w:id="102" w:author="Fernando Alarid Escudero" w:date="2020-12-15T09:15:00Z">
                      <w:rPr>
                        <w:rFonts w:ascii="Cambria Math" w:hAnsi="Cambria Math" w:cs="Times New Roman"/>
                        <w:lang w:val="en-US"/>
                      </w:rPr>
                      <m:t>All</m:t>
                    </w:ins>
                  </m:r>
                </m:sub>
              </m:sSub>
            </m:den>
          </m:f>
        </m:oMath>
      </m:oMathPara>
    </w:p>
    <w:p w14:paraId="134AA7BB" w14:textId="77777777" w:rsidR="002D1039" w:rsidRDefault="002D1039" w:rsidP="00AB72E5">
      <w:pPr>
        <w:autoSpaceDE w:val="0"/>
        <w:autoSpaceDN w:val="0"/>
        <w:adjustRightInd w:val="0"/>
        <w:spacing w:after="0" w:line="360" w:lineRule="auto"/>
        <w:jc w:val="both"/>
        <w:rPr>
          <w:rFonts w:ascii="Times New Roman" w:hAnsi="Times New Roman" w:cs="Times New Roman"/>
          <w:lang w:val="en-US"/>
        </w:rPr>
      </w:pPr>
    </w:p>
    <w:p w14:paraId="32115C18" w14:textId="2BF6FFD8" w:rsidR="004D58C2" w:rsidRDefault="00AB72E5" w:rsidP="00AB72E5">
      <w:pPr>
        <w:autoSpaceDE w:val="0"/>
        <w:autoSpaceDN w:val="0"/>
        <w:adjustRightInd w:val="0"/>
        <w:spacing w:after="0" w:line="360" w:lineRule="auto"/>
        <w:jc w:val="both"/>
        <w:rPr>
          <w:rFonts w:ascii="Times New Roman" w:hAnsi="Times New Roman" w:cs="Times New Roman"/>
          <w:lang w:val="en-US"/>
        </w:rPr>
      </w:pPr>
      <w:r w:rsidRPr="00AB72E5">
        <w:rPr>
          <w:rFonts w:ascii="Times New Roman" w:hAnsi="Times New Roman" w:cs="Times New Roman"/>
          <w:lang w:val="en-US"/>
        </w:rPr>
        <w:t xml:space="preserve">The probability that death was from covid-19 is the </w:t>
      </w:r>
      <w:r>
        <w:rPr>
          <w:rFonts w:ascii="Times New Roman" w:hAnsi="Times New Roman" w:cs="Times New Roman"/>
          <w:lang w:val="en-US"/>
        </w:rPr>
        <w:t xml:space="preserve">ratio of covid-19 specific hazard and overall hazard, while probability for other causes is the ratio between </w:t>
      </w:r>
      <w:commentRangeStart w:id="103"/>
      <w:r>
        <w:rPr>
          <w:rFonts w:ascii="Times New Roman" w:hAnsi="Times New Roman" w:cs="Times New Roman"/>
          <w:lang w:val="en-US"/>
        </w:rPr>
        <w:t>background</w:t>
      </w:r>
      <w:commentRangeEnd w:id="103"/>
      <w:r w:rsidR="00831305">
        <w:rPr>
          <w:rStyle w:val="Refdecomentario"/>
        </w:rPr>
        <w:commentReference w:id="103"/>
      </w:r>
      <w:r>
        <w:rPr>
          <w:rFonts w:ascii="Times New Roman" w:hAnsi="Times New Roman" w:cs="Times New Roman"/>
          <w:lang w:val="en-US"/>
        </w:rPr>
        <w:t xml:space="preserve"> </w:t>
      </w:r>
      <w:r w:rsidR="002D1039">
        <w:rPr>
          <w:rFonts w:ascii="Times New Roman" w:hAnsi="Times New Roman" w:cs="Times New Roman"/>
          <w:lang w:val="en-US"/>
        </w:rPr>
        <w:t>and overall hazard</w:t>
      </w:r>
      <w:ins w:id="104" w:author="Fernando Alarid Escudero" w:date="2020-12-15T09:15:00Z">
        <w:r w:rsidR="008E7974">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All</m:t>
              </m:r>
            </m:sub>
          </m:sSub>
        </m:oMath>
      </w:ins>
      <w:r w:rsidR="002D1039">
        <w:rPr>
          <w:rFonts w:ascii="Times New Roman" w:hAnsi="Times New Roman" w:cs="Times New Roman"/>
          <w:lang w:val="en-US"/>
        </w:rPr>
        <w:t>.</w:t>
      </w:r>
      <w:r>
        <w:rPr>
          <w:rFonts w:ascii="Times New Roman" w:hAnsi="Times New Roman" w:cs="Times New Roman"/>
          <w:lang w:val="en-US"/>
        </w:rPr>
        <w:t xml:space="preserve"> </w:t>
      </w:r>
    </w:p>
    <w:p w14:paraId="5F06D02C" w14:textId="77777777" w:rsidR="002D1039" w:rsidRDefault="002D1039" w:rsidP="00AB72E5">
      <w:pPr>
        <w:autoSpaceDE w:val="0"/>
        <w:autoSpaceDN w:val="0"/>
        <w:adjustRightInd w:val="0"/>
        <w:spacing w:after="0" w:line="360" w:lineRule="auto"/>
        <w:jc w:val="both"/>
        <w:rPr>
          <w:rFonts w:ascii="Times New Roman" w:hAnsi="Times New Roman" w:cs="Times New Roman"/>
          <w:lang w:val="en-US"/>
        </w:rPr>
      </w:pPr>
    </w:p>
    <w:p w14:paraId="236CFE74" w14:textId="3420D877" w:rsidR="002D1039" w:rsidRPr="002D1039" w:rsidRDefault="002D1039" w:rsidP="002D1039">
      <w:pPr>
        <w:autoSpaceDE w:val="0"/>
        <w:autoSpaceDN w:val="0"/>
        <w:adjustRightInd w:val="0"/>
        <w:spacing w:after="0" w:line="360" w:lineRule="auto"/>
        <w:jc w:val="both"/>
        <w:rPr>
          <w:rFonts w:ascii="Times New Roman" w:eastAsiaTheme="minorEastAsia" w:hAnsi="Times New Roman"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dead by o. causes</m:t>
              </m:r>
            </m:e>
          </m:d>
          <m:r>
            <w:rPr>
              <w:rFonts w:ascii="Cambria Math" w:hAnsi="Cambria Math" w:cs="Times New Roman"/>
              <w:lang w:val="en-US"/>
            </w:rPr>
            <m:t>=</m:t>
          </m:r>
          <m:sSub>
            <m:sSubPr>
              <m:ctrlPr>
                <w:ins w:id="105" w:author="Fernando Alarid Escudero" w:date="2020-12-15T09:13:00Z">
                  <w:rPr>
                    <w:rFonts w:ascii="Cambria Math" w:hAnsi="Cambria Math" w:cs="Times New Roman"/>
                    <w:i/>
                    <w:lang w:val="en-US"/>
                  </w:rPr>
                </w:ins>
              </m:ctrlPr>
            </m:sSubPr>
            <m:e>
              <m:r>
                <w:rPr>
                  <w:rFonts w:ascii="Cambria Math" w:hAnsi="Cambria Math" w:cs="Times New Roman"/>
                  <w:lang w:val="en-US"/>
                </w:rPr>
                <m:t>p</m:t>
              </m:r>
            </m:e>
            <m:sub>
              <m:r>
                <w:ins w:id="106" w:author="Fernando Alarid Escudero" w:date="2020-12-15T09:13:00Z">
                  <w:rPr>
                    <w:rFonts w:ascii="Cambria Math" w:hAnsi="Cambria Math" w:cs="Times New Roman"/>
                    <w:lang w:val="en-US"/>
                  </w:rPr>
                  <m:t>D</m:t>
                </w:ins>
              </m:r>
            </m:sub>
          </m:sSub>
          <m:d>
            <m:dPr>
              <m:ctrlPr>
                <w:rPr>
                  <w:rFonts w:ascii="Cambria Math" w:hAnsi="Cambria Math" w:cs="Times New Roman"/>
                  <w:i/>
                  <w:lang w:val="en-US"/>
                </w:rPr>
              </m:ctrlPr>
            </m:dPr>
            <m:e>
              <m:r>
                <w:del w:id="107" w:author="Fernando Alarid Escudero" w:date="2020-12-15T09:13:00Z">
                  <w:rPr>
                    <w:rFonts w:ascii="Cambria Math" w:hAnsi="Cambria Math" w:cs="Times New Roman"/>
                    <w:lang w:val="en-US"/>
                  </w:rPr>
                  <m:t>dead</m:t>
                </w:del>
              </m:r>
              <m:r>
                <w:ins w:id="108" w:author="Fernando Alarid Escudero" w:date="2020-12-15T09:13:00Z">
                  <w:rPr>
                    <w:rFonts w:ascii="Cambria Math" w:hAnsi="Cambria Math" w:cs="Times New Roman"/>
                    <w:lang w:val="en-US"/>
                  </w:rPr>
                  <m:t>age, sex</m:t>
                </w:ins>
              </m:r>
            </m:e>
          </m:d>
          <m:r>
            <w:rPr>
              <w:rFonts w:ascii="Cambria Math" w:hAnsi="Cambria Math" w:cs="Times New Roman"/>
              <w:lang w:val="en-US"/>
            </w:rPr>
            <m:t>*</m:t>
          </m:r>
          <m:f>
            <m:fPr>
              <m:ctrlPr>
                <w:rPr>
                  <w:rFonts w:ascii="Cambria Math" w:hAnsi="Cambria Math" w:cs="Times New Roman"/>
                  <w:i/>
                  <w:lang w:val="en-US"/>
                </w:rPr>
              </m:ctrlPr>
            </m:fPr>
            <m:num>
              <m:sSub>
                <m:sSubPr>
                  <m:ctrlPr>
                    <w:ins w:id="109" w:author="Fernando Alarid Escudero" w:date="2020-12-15T09:16:00Z">
                      <w:rPr>
                        <w:rFonts w:ascii="Cambria Math" w:hAnsi="Cambria Math" w:cs="Times New Roman"/>
                        <w:i/>
                        <w:lang w:val="en-US"/>
                      </w:rPr>
                    </w:ins>
                  </m:ctrlPr>
                </m:sSubPr>
                <m:e>
                  <m:r>
                    <w:ins w:id="110" w:author="Fernando Alarid Escudero" w:date="2020-12-15T09:16:00Z">
                      <w:rPr>
                        <w:rFonts w:ascii="Cambria Math" w:hAnsi="Cambria Math" w:cs="Times New Roman"/>
                        <w:lang w:val="en-US"/>
                      </w:rPr>
                      <m:t>μ</m:t>
                    </w:ins>
                  </m:r>
                </m:e>
                <m:sub>
                  <m:r>
                    <w:ins w:id="111" w:author="Fernando Alarid Escudero" w:date="2020-12-15T09:16:00Z">
                      <w:rPr>
                        <w:rFonts w:ascii="Cambria Math" w:hAnsi="Cambria Math" w:cs="Times New Roman"/>
                        <w:lang w:val="en-US"/>
                      </w:rPr>
                      <m:t>ASR</m:t>
                    </w:ins>
                  </m:r>
                </m:sub>
              </m:sSub>
              <m:r>
                <w:del w:id="112" w:author="Fernando Alarid Escudero" w:date="2020-12-15T09:16:00Z">
                  <w:rPr>
                    <w:rFonts w:ascii="Cambria Math" w:hAnsi="Cambria Math" w:cs="Times New Roman"/>
                    <w:lang w:val="en-US"/>
                  </w:rPr>
                  <m:t>Background pop. hazard</m:t>
                </w:del>
              </m:r>
            </m:num>
            <m:den>
              <m:sSub>
                <m:sSubPr>
                  <m:ctrlPr>
                    <w:ins w:id="113" w:author="Fernando Alarid Escudero" w:date="2020-12-15T09:15:00Z">
                      <w:rPr>
                        <w:rFonts w:ascii="Cambria Math" w:hAnsi="Cambria Math" w:cs="Times New Roman"/>
                        <w:i/>
                        <w:lang w:val="en-US"/>
                      </w:rPr>
                    </w:ins>
                  </m:ctrlPr>
                </m:sSubPr>
                <m:e>
                  <m:r>
                    <w:ins w:id="114" w:author="Fernando Alarid Escudero" w:date="2020-12-15T09:15:00Z">
                      <w:rPr>
                        <w:rFonts w:ascii="Cambria Math" w:hAnsi="Cambria Math" w:cs="Times New Roman"/>
                        <w:lang w:val="en-US"/>
                      </w:rPr>
                      <m:t>μ</m:t>
                    </w:ins>
                  </m:r>
                </m:e>
                <m:sub>
                  <m:r>
                    <w:ins w:id="115" w:author="Fernando Alarid Escudero" w:date="2020-12-15T09:15:00Z">
                      <w:rPr>
                        <w:rFonts w:ascii="Cambria Math" w:hAnsi="Cambria Math" w:cs="Times New Roman"/>
                        <w:lang w:val="en-US"/>
                      </w:rPr>
                      <m:t>All</m:t>
                    </w:ins>
                  </m:r>
                </m:sub>
              </m:sSub>
              <m:r>
                <w:del w:id="116" w:author="Fernando Alarid Escudero" w:date="2020-12-15T09:15:00Z">
                  <w:rPr>
                    <w:rFonts w:ascii="Cambria Math" w:hAnsi="Cambria Math" w:cs="Times New Roman"/>
                    <w:lang w:val="en-US"/>
                  </w:rPr>
                  <m:t>Overall Hazard</m:t>
                </w:del>
              </m:r>
            </m:den>
          </m:f>
          <m:r>
            <w:ins w:id="117" w:author="Fernando Alarid Escudero" w:date="2020-12-15T09:15:00Z">
              <w:rPr>
                <w:rFonts w:ascii="Cambria Math" w:eastAsiaTheme="minorEastAsia" w:hAnsi="Cambria Math" w:cs="Times New Roman"/>
                <w:lang w:val="en-US"/>
              </w:rPr>
              <m:t>,</m:t>
            </w:ins>
          </m:r>
        </m:oMath>
      </m:oMathPara>
    </w:p>
    <w:p w14:paraId="090B731F" w14:textId="77777777" w:rsidR="008E7974" w:rsidRDefault="008E7974" w:rsidP="008E7974">
      <w:pPr>
        <w:autoSpaceDE w:val="0"/>
        <w:autoSpaceDN w:val="0"/>
        <w:adjustRightInd w:val="0"/>
        <w:spacing w:after="0" w:line="360" w:lineRule="auto"/>
        <w:jc w:val="both"/>
        <w:rPr>
          <w:ins w:id="118" w:author="Fernando Alarid Escudero" w:date="2020-12-15T09:18:00Z"/>
          <w:rFonts w:ascii="Times New Roman" w:hAnsi="Times New Roman" w:cs="Times New Roman"/>
          <w:lang w:val="en-US"/>
        </w:rPr>
      </w:pPr>
      <w:ins w:id="119" w:author="Fernando Alarid Escudero" w:date="2020-12-15T09:15:00Z">
        <w:r>
          <w:rPr>
            <w:rFonts w:ascii="Times New Roman" w:hAnsi="Times New Roman" w:cs="Times New Roman"/>
            <w:lang w:val="en-US"/>
          </w:rPr>
          <w:t xml:space="preserve">where the total </w:t>
        </w:r>
      </w:ins>
      <w:del w:id="120" w:author="Fernando Alarid Escudero" w:date="2020-12-15T09:15:00Z">
        <w:r w:rsidR="002D1039" w:rsidDel="008E7974">
          <w:rPr>
            <w:rFonts w:ascii="Times New Roman" w:hAnsi="Times New Roman" w:cs="Times New Roman"/>
            <w:lang w:val="en-US"/>
          </w:rPr>
          <w:delText>P</w:delText>
        </w:r>
      </w:del>
      <w:ins w:id="121" w:author="Fernando Alarid Escudero" w:date="2020-12-15T09:15:00Z">
        <w:r>
          <w:rPr>
            <w:rFonts w:ascii="Times New Roman" w:hAnsi="Times New Roman" w:cs="Times New Roman"/>
            <w:lang w:val="en-US"/>
          </w:rPr>
          <w:t>p</w:t>
        </w:r>
      </w:ins>
      <w:r w:rsidR="002D1039">
        <w:rPr>
          <w:rFonts w:ascii="Times New Roman" w:hAnsi="Times New Roman" w:cs="Times New Roman"/>
          <w:lang w:val="en-US"/>
        </w:rPr>
        <w:t xml:space="preserve">robability of dead </w:t>
      </w:r>
      <w:del w:id="122" w:author="Fernando Alarid Escudero" w:date="2020-12-15T09:17:00Z">
        <w:r w:rsidR="002D1039" w:rsidDel="008E7974">
          <w:rPr>
            <w:rFonts w:ascii="Times New Roman" w:hAnsi="Times New Roman" w:cs="Times New Roman"/>
            <w:lang w:val="en-US"/>
          </w:rPr>
          <w:delText xml:space="preserve"> </w:delText>
        </w:r>
      </w:del>
      <m:oMath>
        <m:sSub>
          <m:sSubPr>
            <m:ctrlPr>
              <w:ins w:id="123" w:author="Fernando Alarid Escudero" w:date="2020-12-15T09:17:00Z">
                <w:rPr>
                  <w:rFonts w:ascii="Cambria Math" w:hAnsi="Cambria Math" w:cs="Times New Roman"/>
                  <w:i/>
                  <w:lang w:val="en-US"/>
                </w:rPr>
              </w:ins>
            </m:ctrlPr>
          </m:sSubPr>
          <m:e>
            <m:r>
              <w:rPr>
                <w:rFonts w:ascii="Cambria Math" w:hAnsi="Cambria Math" w:cs="Times New Roman"/>
                <w:lang w:val="en-US"/>
              </w:rPr>
              <m:t>p</m:t>
            </m:r>
          </m:e>
          <m:sub>
            <m:r>
              <w:ins w:id="124" w:author="Fernando Alarid Escudero" w:date="2020-12-15T09:17:00Z">
                <w:rPr>
                  <w:rFonts w:ascii="Cambria Math" w:hAnsi="Cambria Math" w:cs="Times New Roman"/>
                  <w:lang w:val="en-US"/>
                </w:rPr>
                <m:t>D</m:t>
              </w:ins>
            </m:r>
          </m:sub>
        </m:sSub>
        <m:d>
          <m:dPr>
            <m:ctrlPr>
              <w:ins w:id="125" w:author="Fernando Alarid Escudero" w:date="2020-12-15T09:18:00Z">
                <w:rPr>
                  <w:rFonts w:ascii="Cambria Math" w:hAnsi="Cambria Math" w:cs="Times New Roman"/>
                  <w:i/>
                  <w:lang w:val="en-US"/>
                </w:rPr>
              </w:ins>
            </m:ctrlPr>
          </m:dPr>
          <m:e>
            <m:r>
              <w:ins w:id="126" w:author="Fernando Alarid Escudero" w:date="2020-12-15T09:18:00Z">
                <w:rPr>
                  <w:rFonts w:ascii="Cambria Math" w:hAnsi="Cambria Math" w:cs="Times New Roman"/>
                  <w:lang w:val="en-US"/>
                </w:rPr>
                <m:t>age, sex</m:t>
              </w:ins>
            </m:r>
          </m:e>
        </m:d>
        <m:r>
          <w:ins w:id="127" w:author="Fernando Alarid Escudero" w:date="2020-12-15T09:18:00Z">
            <w:rPr>
              <w:rFonts w:ascii="Cambria Math" w:hAnsi="Cambria Math" w:cs="Times New Roman"/>
              <w:lang w:val="en-US"/>
            </w:rPr>
            <m:t>=1-</m:t>
          </w:ins>
        </m:r>
        <m:r>
          <w:ins w:id="128" w:author="Fernando Alarid Escudero" w:date="2020-12-15T09:18:00Z">
            <m:rPr>
              <m:sty m:val="p"/>
            </m:rPr>
            <w:rPr>
              <w:rFonts w:ascii="Cambria Math" w:hAnsi="Cambria Math" w:cs="Times New Roman"/>
              <w:lang w:val="en-US"/>
            </w:rPr>
            <m:t>exp⁡</m:t>
          </w:ins>
        </m:r>
        <m:r>
          <w:ins w:id="129" w:author="Fernando Alarid Escudero" w:date="2020-12-15T09:18:00Z">
            <w:rPr>
              <w:rFonts w:ascii="Cambria Math" w:hAnsi="Cambria Math" w:cs="Times New Roman"/>
              <w:lang w:val="en-US"/>
            </w:rPr>
            <m:t>(-</m:t>
          </w:ins>
        </m:r>
        <m:sSub>
          <m:sSubPr>
            <m:ctrlPr>
              <w:ins w:id="130" w:author="Fernando Alarid Escudero" w:date="2020-12-15T09:18:00Z">
                <w:rPr>
                  <w:rFonts w:ascii="Cambria Math" w:hAnsi="Cambria Math" w:cs="Times New Roman"/>
                  <w:i/>
                  <w:lang w:val="en-US"/>
                </w:rPr>
              </w:ins>
            </m:ctrlPr>
          </m:sSubPr>
          <m:e>
            <m:r>
              <w:ins w:id="131" w:author="Fernando Alarid Escudero" w:date="2020-12-15T09:18:00Z">
                <w:rPr>
                  <w:rFonts w:ascii="Cambria Math" w:hAnsi="Cambria Math" w:cs="Times New Roman"/>
                  <w:lang w:val="en-US"/>
                </w:rPr>
                <m:t>μ</m:t>
              </w:ins>
            </m:r>
          </m:e>
          <m:sub>
            <m:r>
              <w:ins w:id="132" w:author="Fernando Alarid Escudero" w:date="2020-12-15T09:18:00Z">
                <w:rPr>
                  <w:rFonts w:ascii="Cambria Math" w:hAnsi="Cambria Math" w:cs="Times New Roman"/>
                  <w:lang w:val="en-US"/>
                </w:rPr>
                <m:t>All</m:t>
              </w:ins>
            </m:r>
          </m:sub>
        </m:sSub>
        <m:r>
          <w:ins w:id="133" w:author="Fernando Alarid Escudero" w:date="2020-12-15T09:18:00Z">
            <w:rPr>
              <w:rFonts w:ascii="Cambria Math" w:hAnsi="Cambria Math" w:cs="Times New Roman"/>
              <w:lang w:val="en-US"/>
            </w:rPr>
            <m:t>)</m:t>
          </w:ins>
        </m:r>
      </m:oMath>
    </w:p>
    <w:p w14:paraId="276A7325" w14:textId="17FA0EE6" w:rsidR="002D1039" w:rsidRPr="008E7974" w:rsidDel="008E7974" w:rsidRDefault="008E79F6" w:rsidP="008E7974">
      <w:pPr>
        <w:autoSpaceDE w:val="0"/>
        <w:autoSpaceDN w:val="0"/>
        <w:adjustRightInd w:val="0"/>
        <w:spacing w:after="0" w:line="360" w:lineRule="auto"/>
        <w:jc w:val="both"/>
        <w:rPr>
          <w:del w:id="134" w:author="Fernando Alarid Escudero" w:date="2020-12-15T09:17:00Z"/>
          <w:rFonts w:ascii="Times New Roman" w:eastAsiaTheme="minorEastAsia" w:hAnsi="Times New Roman" w:cs="Times New Roman"/>
          <w:lang w:val="en-US"/>
          <w:rPrChange w:id="135" w:author="Fernando Alarid Escudero" w:date="2020-12-15T09:18:00Z">
            <w:rPr>
              <w:del w:id="136" w:author="Fernando Alarid Escudero" w:date="2020-12-15T09:17:00Z"/>
              <w:rFonts w:ascii="Cambria Math" w:hAnsi="Cambria Math" w:cs="Times New Roman"/>
              <w:i/>
              <w:lang w:val="en-US"/>
            </w:rPr>
          </w:rPrChange>
        </w:rPr>
      </w:pPr>
      <m:oMath>
        <m:d>
          <m:dPr>
            <m:ctrlPr>
              <w:del w:id="137" w:author="Fernando Alarid Escudero" w:date="2020-12-15T09:18:00Z">
                <w:rPr>
                  <w:rFonts w:ascii="Cambria Math" w:hAnsi="Cambria Math" w:cs="Times New Roman"/>
                  <w:i/>
                  <w:lang w:val="en-US"/>
                </w:rPr>
              </w:del>
            </m:ctrlPr>
          </m:dPr>
          <m:e>
            <m:r>
              <w:del w:id="138" w:author="Fernando Alarid Escudero" w:date="2020-12-15T09:17:00Z">
                <w:rPr>
                  <w:rFonts w:ascii="Cambria Math" w:hAnsi="Cambria Math" w:cs="Times New Roman"/>
                  <w:lang w:val="en-US"/>
                </w:rPr>
                <m:t>dead</m:t>
              </w:del>
            </m:r>
          </m:e>
        </m:d>
        <m:r>
          <w:del w:id="139" w:author="Fernando Alarid Escudero" w:date="2020-12-15T09:17:00Z">
            <w:rPr>
              <w:rFonts w:ascii="Cambria Math" w:hAnsi="Cambria Math" w:cs="Times New Roman"/>
              <w:lang w:val="en-US"/>
            </w:rPr>
            <m:t>)</m:t>
          </w:del>
        </m:r>
      </m:oMath>
      <w:del w:id="140" w:author="Fernando Alarid Escudero" w:date="2020-12-15T09:17:00Z">
        <w:r w:rsidR="002D1039" w:rsidDel="008E7974">
          <w:rPr>
            <w:rFonts w:ascii="Times New Roman" w:eastAsiaTheme="minorEastAsia" w:hAnsi="Times New Roman" w:cs="Times New Roman"/>
            <w:lang w:val="en-US"/>
          </w:rPr>
          <w:delText xml:space="preserve"> is:</w:delText>
        </w:r>
      </w:del>
    </w:p>
    <w:p w14:paraId="6F1A39C3" w14:textId="77777777" w:rsidR="008E7974" w:rsidRDefault="008E7974" w:rsidP="00AB72E5">
      <w:pPr>
        <w:autoSpaceDE w:val="0"/>
        <w:autoSpaceDN w:val="0"/>
        <w:adjustRightInd w:val="0"/>
        <w:spacing w:after="0" w:line="360" w:lineRule="auto"/>
        <w:jc w:val="both"/>
        <w:rPr>
          <w:ins w:id="141" w:author="Fernando Alarid Escudero" w:date="2020-12-15T09:18:00Z"/>
          <w:rFonts w:ascii="Times New Roman" w:eastAsiaTheme="minorEastAsia" w:hAnsi="Times New Roman" w:cs="Times New Roman"/>
          <w:lang w:val="en-US"/>
        </w:rPr>
      </w:pPr>
    </w:p>
    <w:p w14:paraId="39D02576" w14:textId="767D23AA" w:rsidR="002D1039" w:rsidDel="008E7974" w:rsidRDefault="002D1039">
      <w:pPr>
        <w:autoSpaceDE w:val="0"/>
        <w:autoSpaceDN w:val="0"/>
        <w:adjustRightInd w:val="0"/>
        <w:spacing w:after="0" w:line="360" w:lineRule="auto"/>
        <w:jc w:val="both"/>
        <w:rPr>
          <w:del w:id="142" w:author="Fernando Alarid Escudero" w:date="2020-12-15T09:18:00Z"/>
          <w:rFonts w:ascii="Times New Roman" w:hAnsi="Times New Roman" w:cs="Times New Roman"/>
          <w:lang w:val="en-US"/>
        </w:rPr>
      </w:pPr>
      <m:oMathPara>
        <m:oMath>
          <m:r>
            <w:del w:id="143" w:author="Fernando Alarid Escudero" w:date="2020-12-15T09:18:00Z">
              <w:rPr>
                <w:rFonts w:ascii="Cambria Math" w:hAnsi="Cambria Math" w:cs="Times New Roman"/>
                <w:lang w:val="en-US"/>
              </w:rPr>
              <m:t>1-</m:t>
            </w:del>
          </m:r>
          <m:r>
            <w:del w:id="144" w:author="Fernando Alarid Escudero" w:date="2020-12-15T09:18:00Z">
              <m:rPr>
                <m:sty m:val="p"/>
              </m:rPr>
              <w:rPr>
                <w:rFonts w:ascii="Cambria Math" w:hAnsi="Cambria Math" w:cs="Times New Roman"/>
                <w:lang w:val="en-US"/>
              </w:rPr>
              <m:t>exp⁡</m:t>
            </w:del>
          </m:r>
          <m:r>
            <w:del w:id="145" w:author="Fernando Alarid Escudero" w:date="2020-12-15T09:18:00Z">
              <w:rPr>
                <w:rFonts w:ascii="Cambria Math" w:hAnsi="Cambria Math" w:cs="Times New Roman"/>
                <w:lang w:val="en-US"/>
              </w:rPr>
              <m:t>(-</m:t>
            </w:del>
          </m:r>
          <m:r>
            <w:del w:id="146" w:author="Fernando Alarid Escudero" w:date="2020-12-15T09:15:00Z">
              <w:rPr>
                <w:rFonts w:ascii="Cambria Math" w:hAnsi="Cambria Math" w:cs="Times New Roman"/>
                <w:lang w:val="en-US"/>
              </w:rPr>
              <m:t>Overall Hazard</m:t>
            </w:del>
          </m:r>
          <m:r>
            <w:del w:id="147" w:author="Fernando Alarid Escudero" w:date="2020-12-15T09:18:00Z">
              <w:rPr>
                <w:rFonts w:ascii="Cambria Math" w:hAnsi="Cambria Math" w:cs="Times New Roman"/>
                <w:lang w:val="en-US"/>
              </w:rPr>
              <m:t>)</m:t>
            </w:del>
          </m:r>
        </m:oMath>
      </m:oMathPara>
    </w:p>
    <w:p w14:paraId="013A039A" w14:textId="77777777" w:rsidR="00AB72E5" w:rsidDel="00967440" w:rsidRDefault="004A0F7A">
      <w:pPr>
        <w:autoSpaceDE w:val="0"/>
        <w:autoSpaceDN w:val="0"/>
        <w:adjustRightInd w:val="0"/>
        <w:spacing w:after="0" w:line="360" w:lineRule="auto"/>
        <w:jc w:val="both"/>
        <w:rPr>
          <w:del w:id="148" w:author="Diaz Zepeda, Hirvin Azael" w:date="2020-12-16T10:44:00Z"/>
          <w:rFonts w:ascii="Times New Roman" w:hAnsi="Times New Roman" w:cs="Times New Roman"/>
          <w:lang w:val="en-US"/>
        </w:rPr>
      </w:pPr>
      <w:r>
        <w:rPr>
          <w:rFonts w:ascii="Times New Roman" w:hAnsi="Times New Roman" w:cs="Times New Roman"/>
          <w:lang w:val="en-US"/>
        </w:rPr>
        <w:t xml:space="preserve">Microsimulation algorithm allows the calculation of several outcomes at </w:t>
      </w:r>
      <w:r w:rsidRPr="004A0F7A">
        <w:rPr>
          <w:rFonts w:ascii="Times New Roman" w:hAnsi="Times New Roman" w:cs="Times New Roman"/>
          <w:lang w:val="en-US"/>
        </w:rPr>
        <w:t>individual level and for the entire cohort</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22&lt;/sup&gt;","plainTextFormattedCitation":"22","previouslyFormattedCitation":"&lt;sup&gt;22&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22</w:t>
      </w:r>
      <w:r>
        <w:rPr>
          <w:rFonts w:ascii="Times New Roman" w:hAnsi="Times New Roman" w:cs="Times New Roman"/>
          <w:lang w:val="en-US"/>
        </w:rPr>
        <w:fldChar w:fldCharType="end"/>
      </w:r>
      <w:r>
        <w:rPr>
          <w:rFonts w:ascii="Times New Roman" w:hAnsi="Times New Roman" w:cs="Times New Roman"/>
          <w:lang w:val="en-US"/>
        </w:rPr>
        <w:t xml:space="preserve"> such as costs and benefits of different strategies. </w:t>
      </w:r>
      <w:del w:id="149" w:author="Fernando Alarid Escudero" w:date="2020-12-15T09:18:00Z">
        <w:r w:rsidDel="008E7974">
          <w:rPr>
            <w:rFonts w:ascii="Times New Roman" w:hAnsi="Times New Roman" w:cs="Times New Roman"/>
            <w:lang w:val="en-US"/>
          </w:rPr>
          <w:delText xml:space="preserve"> </w:delText>
        </w:r>
      </w:del>
      <w:r w:rsidRPr="004A0F7A">
        <w:rPr>
          <w:rFonts w:ascii="Times New Roman" w:hAnsi="Times New Roman" w:cs="Times New Roman"/>
          <w:lang w:val="en-US"/>
        </w:rPr>
        <w:t xml:space="preserve">For this </w:t>
      </w:r>
      <w:r>
        <w:rPr>
          <w:rFonts w:ascii="Times New Roman" w:hAnsi="Times New Roman" w:cs="Times New Roman"/>
          <w:lang w:val="en-US"/>
        </w:rPr>
        <w:t>is needed</w:t>
      </w:r>
      <w:r w:rsidRPr="004A0F7A">
        <w:rPr>
          <w:rFonts w:ascii="Times New Roman" w:hAnsi="Times New Roman" w:cs="Times New Roman"/>
          <w:lang w:val="en-US"/>
        </w:rPr>
        <w:t xml:space="preserve"> the individual costs and utilities for each cycle, in this case days</w:t>
      </w:r>
      <w:r>
        <w:rPr>
          <w:rFonts w:ascii="Times New Roman" w:hAnsi="Times New Roman" w:cs="Times New Roman"/>
          <w:lang w:val="en-US"/>
        </w:rPr>
        <w:t xml:space="preserve">. </w:t>
      </w:r>
      <w:r w:rsidR="00993512" w:rsidRPr="00993512">
        <w:rPr>
          <w:rFonts w:ascii="Times New Roman" w:hAnsi="Times New Roman" w:cs="Times New Roman"/>
          <w:lang w:val="en-US"/>
        </w:rPr>
        <w:t>The</w:t>
      </w:r>
      <w:r w:rsidR="00993512">
        <w:rPr>
          <w:rFonts w:ascii="Times New Roman" w:hAnsi="Times New Roman" w:cs="Times New Roman"/>
          <w:lang w:val="en-US"/>
        </w:rPr>
        <w:t xml:space="preserve"> following</w:t>
      </w:r>
      <w:r w:rsidR="00993512" w:rsidRPr="00993512">
        <w:rPr>
          <w:rFonts w:ascii="Times New Roman" w:hAnsi="Times New Roman" w:cs="Times New Roman"/>
          <w:lang w:val="en-US"/>
        </w:rPr>
        <w:t xml:space="preserve"> parameters are the necessary elements to implement three models of simulation models for each strategy: Do not apply treatment, treat with dexamethasone or treat with remdesivir.</w:t>
      </w:r>
      <w:r w:rsidR="00993512">
        <w:rPr>
          <w:rFonts w:ascii="Times New Roman" w:hAnsi="Times New Roman" w:cs="Times New Roman"/>
          <w:lang w:val="en-US"/>
        </w:rPr>
        <w:t xml:space="preserve"> T</w:t>
      </w:r>
      <w:r w:rsidR="00993512" w:rsidRPr="00993512">
        <w:rPr>
          <w:rFonts w:ascii="Times New Roman" w:hAnsi="Times New Roman" w:cs="Times New Roman"/>
          <w:lang w:val="en-US"/>
        </w:rPr>
        <w:t>he description of how they were obtained is found in appendix A of this work</w:t>
      </w:r>
    </w:p>
    <w:p w14:paraId="29A8D55B" w14:textId="77777777" w:rsidR="0034618E" w:rsidDel="00967440" w:rsidRDefault="0034618E" w:rsidP="00993512">
      <w:pPr>
        <w:autoSpaceDE w:val="0"/>
        <w:autoSpaceDN w:val="0"/>
        <w:adjustRightInd w:val="0"/>
        <w:spacing w:after="0" w:line="360" w:lineRule="auto"/>
        <w:jc w:val="both"/>
        <w:rPr>
          <w:del w:id="150" w:author="Diaz Zepeda, Hirvin Azael" w:date="2020-12-16T10:44:00Z"/>
          <w:rFonts w:ascii="Times New Roman" w:hAnsi="Times New Roman" w:cs="Times New Roman"/>
          <w:lang w:val="en-US"/>
        </w:rPr>
      </w:pPr>
    </w:p>
    <w:p w14:paraId="4D0DD68E" w14:textId="77777777" w:rsidR="0034618E" w:rsidDel="00967440" w:rsidRDefault="0034618E" w:rsidP="00993512">
      <w:pPr>
        <w:autoSpaceDE w:val="0"/>
        <w:autoSpaceDN w:val="0"/>
        <w:adjustRightInd w:val="0"/>
        <w:spacing w:after="0" w:line="360" w:lineRule="auto"/>
        <w:jc w:val="both"/>
        <w:rPr>
          <w:del w:id="151" w:author="Diaz Zepeda, Hirvin Azael" w:date="2020-12-16T10:44:00Z"/>
          <w:rFonts w:ascii="Times New Roman" w:hAnsi="Times New Roman" w:cs="Times New Roman"/>
          <w:lang w:val="en-US"/>
        </w:rPr>
      </w:pPr>
    </w:p>
    <w:p w14:paraId="26ECEA67" w14:textId="77777777" w:rsidR="0034618E" w:rsidRPr="00993512" w:rsidRDefault="0034618E" w:rsidP="00993512">
      <w:pPr>
        <w:autoSpaceDE w:val="0"/>
        <w:autoSpaceDN w:val="0"/>
        <w:adjustRightInd w:val="0"/>
        <w:spacing w:after="0" w:line="360" w:lineRule="auto"/>
        <w:jc w:val="both"/>
        <w:rPr>
          <w:rFonts w:ascii="Times New Roman" w:hAnsi="Times New Roman" w:cs="Times New Roman"/>
          <w:lang w:val="en-US"/>
        </w:rPr>
      </w:pPr>
    </w:p>
    <w:commentRangeStart w:id="152"/>
    <w:p w14:paraId="6FD593F5" w14:textId="791A0804" w:rsidR="008E79F6" w:rsidRPr="008E79F6" w:rsidRDefault="005A373A" w:rsidP="00993512">
      <w:pPr>
        <w:autoSpaceDE w:val="0"/>
        <w:autoSpaceDN w:val="0"/>
        <w:adjustRightInd w:val="0"/>
        <w:spacing w:after="0" w:line="360" w:lineRule="auto"/>
        <w:jc w:val="both"/>
        <w:rPr>
          <w:lang w:val="en-US"/>
          <w:rPrChange w:id="153" w:author="Diaz Zepeda, Hirvin Azael" w:date="2020-12-16T10:32:00Z">
            <w:rPr/>
          </w:rPrChange>
        </w:rPr>
      </w:pPr>
      <w:r>
        <w:rPr>
          <w:lang w:val="en-US"/>
        </w:rPr>
        <w:fldChar w:fldCharType="begin"/>
      </w:r>
      <w:r>
        <w:rPr>
          <w:lang w:val="en-US"/>
        </w:rPr>
        <w:instrText xml:space="preserve"> LINK </w:instrText>
      </w:r>
      <w:r w:rsidR="008E79F6">
        <w:rPr>
          <w:lang w:val="en-US"/>
        </w:rPr>
        <w:instrText xml:space="preserve">Excel.Sheet.12 "C:\\Users\\IRVING\\Desktop\\Parameter table.xlsx" Hoja1!F1C1:F30C2 </w:instrText>
      </w:r>
      <w:r>
        <w:rPr>
          <w:lang w:val="en-US"/>
        </w:rPr>
        <w:instrText xml:space="preserve">\a \f 4 \h  \* MERGEFORMAT </w:instrText>
      </w:r>
      <w:r w:rsidR="008E79F6">
        <w:rPr>
          <w:lang w:val="en-US"/>
        </w:rPr>
        <w:fldChar w:fldCharType="separate"/>
      </w:r>
    </w:p>
    <w:tbl>
      <w:tblPr>
        <w:tblW w:w="6220" w:type="dxa"/>
        <w:jc w:val="center"/>
        <w:tblCellMar>
          <w:left w:w="70" w:type="dxa"/>
          <w:right w:w="70" w:type="dxa"/>
        </w:tblCellMar>
        <w:tblLook w:val="04A0" w:firstRow="1" w:lastRow="0" w:firstColumn="1" w:lastColumn="0" w:noHBand="0" w:noVBand="1"/>
        <w:tblPrChange w:id="154" w:author="Diaz Zepeda, Hirvin Azael" w:date="2020-12-16T10:32:00Z">
          <w:tblPr>
            <w:tblW w:w="5940" w:type="dxa"/>
            <w:tblCellMar>
              <w:left w:w="0" w:type="dxa"/>
              <w:right w:w="0" w:type="dxa"/>
            </w:tblCellMar>
            <w:tblLook w:val="04A0" w:firstRow="1" w:lastRow="0" w:firstColumn="1" w:lastColumn="0" w:noHBand="0" w:noVBand="1"/>
          </w:tblPr>
        </w:tblPrChange>
      </w:tblPr>
      <w:tblGrid>
        <w:gridCol w:w="4540"/>
        <w:gridCol w:w="1680"/>
        <w:tblGridChange w:id="155">
          <w:tblGrid>
            <w:gridCol w:w="4540"/>
            <w:gridCol w:w="1400"/>
            <w:gridCol w:w="280"/>
          </w:tblGrid>
        </w:tblGridChange>
      </w:tblGrid>
      <w:tr w:rsidR="008E79F6" w:rsidRPr="008E79F6" w14:paraId="7EF73CF0" w14:textId="77777777" w:rsidTr="008E79F6">
        <w:trPr>
          <w:divId w:val="845904723"/>
          <w:trHeight w:val="293"/>
          <w:jc w:val="center"/>
          <w:ins w:id="156" w:author="Diaz Zepeda, Hirvin Azael" w:date="2020-12-16T10:32:00Z"/>
          <w:trPrChange w:id="157" w:author="Diaz Zepeda, Hirvin Azael" w:date="2020-12-16T10:32:00Z">
            <w:trPr>
              <w:gridAfter w:val="0"/>
              <w:divId w:val="845904723"/>
              <w:trHeight w:val="300"/>
            </w:trPr>
          </w:trPrChange>
        </w:trPr>
        <w:tc>
          <w:tcPr>
            <w:tcW w:w="62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Change w:id="158" w:author="Diaz Zepeda, Hirvin Azael" w:date="2020-12-16T10:32:00Z">
              <w:tcPr>
                <w:tcW w:w="5940"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tcPrChange>
          </w:tcPr>
          <w:p w14:paraId="58C0FEAE" w14:textId="3218788D" w:rsidR="008E79F6" w:rsidRPr="008E79F6" w:rsidRDefault="008E79F6" w:rsidP="002E6C6C">
            <w:pPr>
              <w:spacing w:after="0" w:line="240" w:lineRule="auto"/>
              <w:jc w:val="center"/>
              <w:rPr>
                <w:ins w:id="159" w:author="Diaz Zepeda, Hirvin Azael" w:date="2020-12-16T10:32:00Z"/>
                <w:rFonts w:ascii="Times New Roman" w:eastAsia="Times New Roman" w:hAnsi="Times New Roman" w:cs="Times New Roman"/>
                <w:b/>
                <w:bCs/>
                <w:color w:val="000000"/>
                <w:sz w:val="20"/>
                <w:lang w:eastAsia="es-MX"/>
                <w:rPrChange w:id="160" w:author="Diaz Zepeda, Hirvin Azael" w:date="2020-12-16T10:32:00Z">
                  <w:rPr>
                    <w:ins w:id="161" w:author="Diaz Zepeda, Hirvin Azael" w:date="2020-12-16T10:32:00Z"/>
                    <w:b/>
                    <w:bCs/>
                    <w:color w:val="000000"/>
                  </w:rPr>
                </w:rPrChange>
              </w:rPr>
            </w:pPr>
            <w:ins w:id="162" w:author="Diaz Zepeda, Hirvin Azael" w:date="2020-12-16T10:32:00Z">
              <w:r w:rsidRPr="008E79F6">
                <w:rPr>
                  <w:rFonts w:ascii="Times New Roman" w:eastAsia="Times New Roman" w:hAnsi="Times New Roman" w:cs="Times New Roman"/>
                  <w:b/>
                  <w:bCs/>
                  <w:color w:val="000000"/>
                  <w:sz w:val="20"/>
                  <w:lang w:eastAsia="es-MX"/>
                  <w:rPrChange w:id="163" w:author="Diaz Zepeda, Hirvin Azael" w:date="2020-12-16T10:32:00Z">
                    <w:rPr>
                      <w:b/>
                      <w:bCs/>
                      <w:color w:val="000000"/>
                    </w:rPr>
                  </w:rPrChange>
                </w:rPr>
                <w:t>Table 1: Parameter microsimulation model</w:t>
              </w:r>
            </w:ins>
          </w:p>
        </w:tc>
      </w:tr>
      <w:tr w:rsidR="008E79F6" w:rsidRPr="008E79F6" w14:paraId="53F97D6F" w14:textId="77777777" w:rsidTr="008E79F6">
        <w:trPr>
          <w:divId w:val="845904723"/>
          <w:trHeight w:val="533"/>
          <w:jc w:val="center"/>
          <w:ins w:id="164"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6DE9BA52" w14:textId="77777777" w:rsidR="008E79F6" w:rsidRPr="008E79F6" w:rsidRDefault="008E79F6" w:rsidP="008E79F6">
            <w:pPr>
              <w:spacing w:after="0" w:line="240" w:lineRule="auto"/>
              <w:jc w:val="center"/>
              <w:rPr>
                <w:ins w:id="165" w:author="Diaz Zepeda, Hirvin Azael" w:date="2020-12-16T10:32:00Z"/>
                <w:rFonts w:ascii="Times New Roman" w:eastAsia="Times New Roman" w:hAnsi="Times New Roman" w:cs="Times New Roman"/>
                <w:b/>
                <w:bCs/>
                <w:color w:val="000000"/>
                <w:sz w:val="20"/>
                <w:szCs w:val="20"/>
                <w:lang w:eastAsia="es-MX"/>
                <w:rPrChange w:id="166" w:author="Diaz Zepeda, Hirvin Azael" w:date="2020-12-16T10:32:00Z">
                  <w:rPr>
                    <w:ins w:id="167" w:author="Diaz Zepeda, Hirvin Azael" w:date="2020-12-16T10:32:00Z"/>
                  </w:rPr>
                </w:rPrChange>
              </w:rPr>
              <w:pPrChange w:id="168" w:author="Diaz Zepeda, Hirvin Azael" w:date="2020-12-16T10:32:00Z">
                <w:pPr>
                  <w:jc w:val="center"/>
                </w:pPr>
              </w:pPrChange>
            </w:pPr>
            <w:ins w:id="169" w:author="Diaz Zepeda, Hirvin Azael" w:date="2020-12-16T10:32:00Z">
              <w:r w:rsidRPr="008E79F6">
                <w:rPr>
                  <w:rFonts w:ascii="Times New Roman" w:eastAsia="Times New Roman" w:hAnsi="Times New Roman" w:cs="Times New Roman"/>
                  <w:b/>
                  <w:bCs/>
                  <w:color w:val="000000"/>
                  <w:sz w:val="20"/>
                  <w:szCs w:val="20"/>
                  <w:lang w:eastAsia="es-MX"/>
                  <w:rPrChange w:id="170" w:author="Diaz Zepeda, Hirvin Azael" w:date="2020-12-16T10:32:00Z">
                    <w:rPr/>
                  </w:rPrChange>
                </w:rPr>
                <w:t>Parameters</w:t>
              </w:r>
            </w:ins>
          </w:p>
        </w:tc>
        <w:tc>
          <w:tcPr>
            <w:tcW w:w="1680" w:type="dxa"/>
            <w:tcBorders>
              <w:top w:val="nil"/>
              <w:left w:val="nil"/>
              <w:bottom w:val="single" w:sz="8" w:space="0" w:color="auto"/>
              <w:right w:val="single" w:sz="8" w:space="0" w:color="auto"/>
            </w:tcBorders>
            <w:shd w:val="clear" w:color="auto" w:fill="auto"/>
            <w:noWrap/>
            <w:vAlign w:val="center"/>
            <w:hideMark/>
          </w:tcPr>
          <w:p w14:paraId="3A9DD4CD" w14:textId="77777777" w:rsidR="008E79F6" w:rsidRPr="008E79F6" w:rsidRDefault="008E79F6" w:rsidP="008E79F6">
            <w:pPr>
              <w:spacing w:after="0" w:line="240" w:lineRule="auto"/>
              <w:jc w:val="center"/>
              <w:rPr>
                <w:ins w:id="171" w:author="Diaz Zepeda, Hirvin Azael" w:date="2020-12-16T10:32:00Z"/>
                <w:rFonts w:ascii="Times New Roman" w:eastAsia="Times New Roman" w:hAnsi="Times New Roman" w:cs="Times New Roman"/>
                <w:b/>
                <w:bCs/>
                <w:color w:val="000000"/>
                <w:sz w:val="20"/>
                <w:szCs w:val="20"/>
                <w:lang w:eastAsia="es-MX"/>
                <w:rPrChange w:id="172" w:author="Diaz Zepeda, Hirvin Azael" w:date="2020-12-16T10:32:00Z">
                  <w:rPr>
                    <w:ins w:id="173" w:author="Diaz Zepeda, Hirvin Azael" w:date="2020-12-16T10:32:00Z"/>
                  </w:rPr>
                </w:rPrChange>
              </w:rPr>
              <w:pPrChange w:id="174" w:author="Diaz Zepeda, Hirvin Azael" w:date="2020-12-16T10:32:00Z">
                <w:pPr>
                  <w:jc w:val="center"/>
                </w:pPr>
              </w:pPrChange>
            </w:pPr>
            <w:ins w:id="175" w:author="Diaz Zepeda, Hirvin Azael" w:date="2020-12-16T10:32:00Z">
              <w:r w:rsidRPr="008E79F6">
                <w:rPr>
                  <w:rFonts w:ascii="Times New Roman" w:eastAsia="Times New Roman" w:hAnsi="Times New Roman" w:cs="Times New Roman"/>
                  <w:b/>
                  <w:bCs/>
                  <w:color w:val="000000"/>
                  <w:sz w:val="20"/>
                  <w:szCs w:val="20"/>
                  <w:lang w:eastAsia="es-MX"/>
                  <w:rPrChange w:id="176" w:author="Diaz Zepeda, Hirvin Azael" w:date="2020-12-16T10:32:00Z">
                    <w:rPr/>
                  </w:rPrChange>
                </w:rPr>
                <w:t>Value</w:t>
              </w:r>
            </w:ins>
          </w:p>
        </w:tc>
      </w:tr>
      <w:tr w:rsidR="008E79F6" w:rsidRPr="008E79F6" w14:paraId="5473A7D8" w14:textId="77777777" w:rsidTr="008E79F6">
        <w:trPr>
          <w:divId w:val="845904723"/>
          <w:trHeight w:val="285"/>
          <w:jc w:val="center"/>
          <w:ins w:id="17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54DF7AC" w14:textId="77777777" w:rsidR="008E79F6" w:rsidRPr="008E79F6" w:rsidRDefault="008E79F6" w:rsidP="008E79F6">
            <w:pPr>
              <w:spacing w:after="0" w:line="240" w:lineRule="auto"/>
              <w:jc w:val="center"/>
              <w:rPr>
                <w:ins w:id="178" w:author="Diaz Zepeda, Hirvin Azael" w:date="2020-12-16T10:32:00Z"/>
                <w:rFonts w:ascii="Times New Roman" w:eastAsia="Times New Roman" w:hAnsi="Times New Roman" w:cs="Times New Roman"/>
                <w:i/>
                <w:iCs/>
                <w:color w:val="000000"/>
                <w:sz w:val="20"/>
                <w:szCs w:val="20"/>
                <w:lang w:eastAsia="es-MX"/>
                <w:rPrChange w:id="179" w:author="Diaz Zepeda, Hirvin Azael" w:date="2020-12-16T10:32:00Z">
                  <w:rPr>
                    <w:ins w:id="180" w:author="Diaz Zepeda, Hirvin Azael" w:date="2020-12-16T10:32:00Z"/>
                  </w:rPr>
                </w:rPrChange>
              </w:rPr>
              <w:pPrChange w:id="181" w:author="Diaz Zepeda, Hirvin Azael" w:date="2020-12-16T10:32:00Z">
                <w:pPr>
                  <w:jc w:val="center"/>
                </w:pPr>
              </w:pPrChange>
            </w:pPr>
            <w:ins w:id="182" w:author="Diaz Zepeda, Hirvin Azael" w:date="2020-12-16T10:32:00Z">
              <w:r w:rsidRPr="008E79F6">
                <w:rPr>
                  <w:rFonts w:ascii="Times New Roman" w:eastAsia="Times New Roman" w:hAnsi="Times New Roman" w:cs="Times New Roman"/>
                  <w:i/>
                  <w:iCs/>
                  <w:color w:val="000000"/>
                  <w:sz w:val="20"/>
                  <w:szCs w:val="20"/>
                  <w:lang w:eastAsia="es-MX"/>
                  <w:rPrChange w:id="183" w:author="Diaz Zepeda, Hirvin Azael" w:date="2020-12-16T10:32:00Z">
                    <w:rPr/>
                  </w:rPrChange>
                </w:rPr>
                <w:t>Number of individuals</w:t>
              </w:r>
            </w:ins>
          </w:p>
        </w:tc>
        <w:tc>
          <w:tcPr>
            <w:tcW w:w="1680" w:type="dxa"/>
            <w:tcBorders>
              <w:top w:val="nil"/>
              <w:left w:val="nil"/>
              <w:bottom w:val="nil"/>
              <w:right w:val="single" w:sz="8" w:space="0" w:color="auto"/>
            </w:tcBorders>
            <w:shd w:val="clear" w:color="auto" w:fill="auto"/>
            <w:noWrap/>
            <w:vAlign w:val="center"/>
            <w:hideMark/>
          </w:tcPr>
          <w:p w14:paraId="3B234DFD" w14:textId="77777777" w:rsidR="008E79F6" w:rsidRPr="008E79F6" w:rsidRDefault="008E79F6" w:rsidP="008E79F6">
            <w:pPr>
              <w:spacing w:after="0" w:line="240" w:lineRule="auto"/>
              <w:jc w:val="center"/>
              <w:rPr>
                <w:ins w:id="184" w:author="Diaz Zepeda, Hirvin Azael" w:date="2020-12-16T10:32:00Z"/>
                <w:rFonts w:ascii="Times New Roman" w:eastAsia="Times New Roman" w:hAnsi="Times New Roman" w:cs="Times New Roman"/>
                <w:color w:val="000000"/>
                <w:sz w:val="20"/>
                <w:szCs w:val="20"/>
                <w:lang w:eastAsia="es-MX"/>
                <w:rPrChange w:id="185" w:author="Diaz Zepeda, Hirvin Azael" w:date="2020-12-16T10:32:00Z">
                  <w:rPr>
                    <w:ins w:id="186" w:author="Diaz Zepeda, Hirvin Azael" w:date="2020-12-16T10:32:00Z"/>
                  </w:rPr>
                </w:rPrChange>
              </w:rPr>
              <w:pPrChange w:id="187" w:author="Diaz Zepeda, Hirvin Azael" w:date="2020-12-16T10:32:00Z">
                <w:pPr>
                  <w:jc w:val="center"/>
                </w:pPr>
              </w:pPrChange>
            </w:pPr>
            <w:ins w:id="188" w:author="Diaz Zepeda, Hirvin Azael" w:date="2020-12-16T10:32:00Z">
              <w:r w:rsidRPr="008E79F6">
                <w:rPr>
                  <w:rFonts w:ascii="Times New Roman" w:eastAsia="Times New Roman" w:hAnsi="Times New Roman" w:cs="Times New Roman"/>
                  <w:color w:val="000000"/>
                  <w:sz w:val="20"/>
                  <w:szCs w:val="20"/>
                  <w:lang w:eastAsia="es-MX"/>
                  <w:rPrChange w:id="189" w:author="Diaz Zepeda, Hirvin Azael" w:date="2020-12-16T10:32:00Z">
                    <w:rPr/>
                  </w:rPrChange>
                </w:rPr>
                <w:t>481,353</w:t>
              </w:r>
            </w:ins>
          </w:p>
        </w:tc>
      </w:tr>
      <w:tr w:rsidR="008E79F6" w:rsidRPr="008E79F6" w14:paraId="61FA82ED" w14:textId="77777777" w:rsidTr="008E79F6">
        <w:trPr>
          <w:divId w:val="845904723"/>
          <w:trHeight w:val="285"/>
          <w:jc w:val="center"/>
          <w:ins w:id="19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73FAE780" w14:textId="77777777" w:rsidR="008E79F6" w:rsidRPr="008E79F6" w:rsidRDefault="008E79F6" w:rsidP="008E79F6">
            <w:pPr>
              <w:spacing w:after="0" w:line="240" w:lineRule="auto"/>
              <w:jc w:val="center"/>
              <w:rPr>
                <w:ins w:id="191" w:author="Diaz Zepeda, Hirvin Azael" w:date="2020-12-16T10:32:00Z"/>
                <w:rFonts w:ascii="Times New Roman" w:eastAsia="Times New Roman" w:hAnsi="Times New Roman" w:cs="Times New Roman"/>
                <w:i/>
                <w:iCs/>
                <w:color w:val="000000"/>
                <w:sz w:val="20"/>
                <w:szCs w:val="20"/>
                <w:lang w:eastAsia="es-MX"/>
                <w:rPrChange w:id="192" w:author="Diaz Zepeda, Hirvin Azael" w:date="2020-12-16T10:32:00Z">
                  <w:rPr>
                    <w:ins w:id="193" w:author="Diaz Zepeda, Hirvin Azael" w:date="2020-12-16T10:32:00Z"/>
                  </w:rPr>
                </w:rPrChange>
              </w:rPr>
              <w:pPrChange w:id="194" w:author="Diaz Zepeda, Hirvin Azael" w:date="2020-12-16T10:32:00Z">
                <w:pPr>
                  <w:jc w:val="center"/>
                </w:pPr>
              </w:pPrChange>
            </w:pPr>
            <w:ins w:id="195" w:author="Diaz Zepeda, Hirvin Azael" w:date="2020-12-16T10:32:00Z">
              <w:r w:rsidRPr="008E79F6">
                <w:rPr>
                  <w:rFonts w:ascii="Times New Roman" w:eastAsia="Times New Roman" w:hAnsi="Times New Roman" w:cs="Times New Roman"/>
                  <w:i/>
                  <w:iCs/>
                  <w:color w:val="000000"/>
                  <w:sz w:val="20"/>
                  <w:szCs w:val="20"/>
                  <w:lang w:eastAsia="es-MX"/>
                  <w:rPrChange w:id="196" w:author="Diaz Zepeda, Hirvin Azael" w:date="2020-12-16T10:32:00Z">
                    <w:rPr/>
                  </w:rPrChange>
                </w:rPr>
                <w:t>Time horizon</w:t>
              </w:r>
            </w:ins>
          </w:p>
        </w:tc>
        <w:tc>
          <w:tcPr>
            <w:tcW w:w="1680" w:type="dxa"/>
            <w:tcBorders>
              <w:top w:val="nil"/>
              <w:left w:val="nil"/>
              <w:bottom w:val="nil"/>
              <w:right w:val="single" w:sz="8" w:space="0" w:color="auto"/>
            </w:tcBorders>
            <w:shd w:val="clear" w:color="auto" w:fill="auto"/>
            <w:noWrap/>
            <w:vAlign w:val="center"/>
            <w:hideMark/>
          </w:tcPr>
          <w:p w14:paraId="7B901820" w14:textId="77777777" w:rsidR="008E79F6" w:rsidRPr="008E79F6" w:rsidRDefault="008E79F6" w:rsidP="008E79F6">
            <w:pPr>
              <w:spacing w:after="0" w:line="240" w:lineRule="auto"/>
              <w:jc w:val="center"/>
              <w:rPr>
                <w:ins w:id="197" w:author="Diaz Zepeda, Hirvin Azael" w:date="2020-12-16T10:32:00Z"/>
                <w:rFonts w:ascii="Times New Roman" w:eastAsia="Times New Roman" w:hAnsi="Times New Roman" w:cs="Times New Roman"/>
                <w:color w:val="000000"/>
                <w:sz w:val="20"/>
                <w:szCs w:val="20"/>
                <w:lang w:eastAsia="es-MX"/>
                <w:rPrChange w:id="198" w:author="Diaz Zepeda, Hirvin Azael" w:date="2020-12-16T10:32:00Z">
                  <w:rPr>
                    <w:ins w:id="199" w:author="Diaz Zepeda, Hirvin Azael" w:date="2020-12-16T10:32:00Z"/>
                  </w:rPr>
                </w:rPrChange>
              </w:rPr>
              <w:pPrChange w:id="200" w:author="Diaz Zepeda, Hirvin Azael" w:date="2020-12-16T10:32:00Z">
                <w:pPr>
                  <w:jc w:val="center"/>
                </w:pPr>
              </w:pPrChange>
            </w:pPr>
            <w:ins w:id="201" w:author="Diaz Zepeda, Hirvin Azael" w:date="2020-12-16T10:32:00Z">
              <w:r w:rsidRPr="008E79F6">
                <w:rPr>
                  <w:rFonts w:ascii="Times New Roman" w:eastAsia="Times New Roman" w:hAnsi="Times New Roman" w:cs="Times New Roman"/>
                  <w:color w:val="000000"/>
                  <w:sz w:val="20"/>
                  <w:szCs w:val="20"/>
                  <w:lang w:eastAsia="es-MX"/>
                  <w:rPrChange w:id="202" w:author="Diaz Zepeda, Hirvin Azael" w:date="2020-12-16T10:32:00Z">
                    <w:rPr/>
                  </w:rPrChange>
                </w:rPr>
                <w:t>60 days</w:t>
              </w:r>
            </w:ins>
          </w:p>
        </w:tc>
      </w:tr>
      <w:tr w:rsidR="008E79F6" w:rsidRPr="008E79F6" w14:paraId="557E1632" w14:textId="77777777" w:rsidTr="008E79F6">
        <w:trPr>
          <w:divId w:val="845904723"/>
          <w:trHeight w:val="293"/>
          <w:jc w:val="center"/>
          <w:ins w:id="203"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27DAF50" w14:textId="77777777" w:rsidR="008E79F6" w:rsidRPr="008E79F6" w:rsidRDefault="008E79F6" w:rsidP="008E79F6">
            <w:pPr>
              <w:spacing w:after="0" w:line="240" w:lineRule="auto"/>
              <w:jc w:val="center"/>
              <w:rPr>
                <w:ins w:id="204" w:author="Diaz Zepeda, Hirvin Azael" w:date="2020-12-16T10:32:00Z"/>
                <w:rFonts w:ascii="Times New Roman" w:eastAsia="Times New Roman" w:hAnsi="Times New Roman" w:cs="Times New Roman"/>
                <w:i/>
                <w:iCs/>
                <w:color w:val="000000"/>
                <w:sz w:val="20"/>
                <w:szCs w:val="20"/>
                <w:lang w:eastAsia="es-MX"/>
                <w:rPrChange w:id="205" w:author="Diaz Zepeda, Hirvin Azael" w:date="2020-12-16T10:32:00Z">
                  <w:rPr>
                    <w:ins w:id="206" w:author="Diaz Zepeda, Hirvin Azael" w:date="2020-12-16T10:32:00Z"/>
                  </w:rPr>
                </w:rPrChange>
              </w:rPr>
              <w:pPrChange w:id="207" w:author="Diaz Zepeda, Hirvin Azael" w:date="2020-12-16T10:32:00Z">
                <w:pPr>
                  <w:jc w:val="center"/>
                </w:pPr>
              </w:pPrChange>
            </w:pPr>
            <w:ins w:id="208" w:author="Diaz Zepeda, Hirvin Azael" w:date="2020-12-16T10:32:00Z">
              <w:r w:rsidRPr="008E79F6">
                <w:rPr>
                  <w:rFonts w:ascii="Times New Roman" w:eastAsia="Times New Roman" w:hAnsi="Times New Roman" w:cs="Times New Roman"/>
                  <w:i/>
                  <w:iCs/>
                  <w:color w:val="000000"/>
                  <w:sz w:val="20"/>
                  <w:szCs w:val="20"/>
                  <w:lang w:eastAsia="es-MX"/>
                  <w:rPrChange w:id="209" w:author="Diaz Zepeda, Hirvin Azael" w:date="2020-12-16T10:32:00Z">
                    <w:rPr/>
                  </w:rPrChange>
                </w:rPr>
                <w:t>Number of states</w:t>
              </w:r>
            </w:ins>
          </w:p>
        </w:tc>
        <w:tc>
          <w:tcPr>
            <w:tcW w:w="1680" w:type="dxa"/>
            <w:tcBorders>
              <w:top w:val="nil"/>
              <w:left w:val="nil"/>
              <w:bottom w:val="nil"/>
              <w:right w:val="single" w:sz="8" w:space="0" w:color="auto"/>
            </w:tcBorders>
            <w:shd w:val="clear" w:color="auto" w:fill="auto"/>
            <w:noWrap/>
            <w:vAlign w:val="center"/>
            <w:hideMark/>
          </w:tcPr>
          <w:p w14:paraId="0ABB7B83" w14:textId="77777777" w:rsidR="008E79F6" w:rsidRPr="008E79F6" w:rsidRDefault="008E79F6" w:rsidP="008E79F6">
            <w:pPr>
              <w:spacing w:after="0" w:line="240" w:lineRule="auto"/>
              <w:jc w:val="center"/>
              <w:rPr>
                <w:ins w:id="210" w:author="Diaz Zepeda, Hirvin Azael" w:date="2020-12-16T10:32:00Z"/>
                <w:rFonts w:ascii="Times New Roman" w:eastAsia="Times New Roman" w:hAnsi="Times New Roman" w:cs="Times New Roman"/>
                <w:color w:val="000000"/>
                <w:sz w:val="20"/>
                <w:szCs w:val="20"/>
                <w:lang w:eastAsia="es-MX"/>
                <w:rPrChange w:id="211" w:author="Diaz Zepeda, Hirvin Azael" w:date="2020-12-16T10:32:00Z">
                  <w:rPr>
                    <w:ins w:id="212" w:author="Diaz Zepeda, Hirvin Azael" w:date="2020-12-16T10:32:00Z"/>
                  </w:rPr>
                </w:rPrChange>
              </w:rPr>
              <w:pPrChange w:id="213" w:author="Diaz Zepeda, Hirvin Azael" w:date="2020-12-16T10:32:00Z">
                <w:pPr>
                  <w:jc w:val="center"/>
                </w:pPr>
              </w:pPrChange>
            </w:pPr>
            <w:ins w:id="214" w:author="Diaz Zepeda, Hirvin Azael" w:date="2020-12-16T10:32:00Z">
              <w:r w:rsidRPr="008E79F6">
                <w:rPr>
                  <w:rFonts w:ascii="Times New Roman" w:eastAsia="Times New Roman" w:hAnsi="Times New Roman" w:cs="Times New Roman"/>
                  <w:color w:val="000000"/>
                  <w:sz w:val="20"/>
                  <w:szCs w:val="20"/>
                  <w:lang w:eastAsia="es-MX"/>
                  <w:rPrChange w:id="215" w:author="Diaz Zepeda, Hirvin Azael" w:date="2020-12-16T10:32:00Z">
                    <w:rPr/>
                  </w:rPrChange>
                </w:rPr>
                <w:t>3</w:t>
              </w:r>
            </w:ins>
          </w:p>
        </w:tc>
      </w:tr>
      <w:tr w:rsidR="008E79F6" w:rsidRPr="008E79F6" w14:paraId="38F76901" w14:textId="77777777" w:rsidTr="008E79F6">
        <w:trPr>
          <w:divId w:val="845904723"/>
          <w:trHeight w:val="293"/>
          <w:jc w:val="center"/>
          <w:ins w:id="216" w:author="Diaz Zepeda, Hirvin Azael" w:date="2020-12-16T10:32:00Z"/>
        </w:trPr>
        <w:tc>
          <w:tcPr>
            <w:tcW w:w="4540" w:type="dxa"/>
            <w:vMerge w:val="restart"/>
            <w:tcBorders>
              <w:top w:val="nil"/>
              <w:left w:val="single" w:sz="8" w:space="0" w:color="auto"/>
              <w:bottom w:val="nil"/>
              <w:right w:val="nil"/>
            </w:tcBorders>
            <w:shd w:val="clear" w:color="auto" w:fill="auto"/>
            <w:vAlign w:val="center"/>
            <w:hideMark/>
          </w:tcPr>
          <w:p w14:paraId="6126728D" w14:textId="77777777" w:rsidR="008E79F6" w:rsidRPr="008E79F6" w:rsidRDefault="008E79F6" w:rsidP="008E79F6">
            <w:pPr>
              <w:spacing w:after="0" w:line="240" w:lineRule="auto"/>
              <w:jc w:val="center"/>
              <w:rPr>
                <w:ins w:id="217" w:author="Diaz Zepeda, Hirvin Azael" w:date="2020-12-16T10:32:00Z"/>
                <w:rFonts w:ascii="Times New Roman" w:eastAsia="Times New Roman" w:hAnsi="Times New Roman" w:cs="Times New Roman"/>
                <w:i/>
                <w:iCs/>
                <w:color w:val="000000"/>
                <w:sz w:val="20"/>
                <w:szCs w:val="20"/>
                <w:lang w:eastAsia="es-MX"/>
                <w:rPrChange w:id="218" w:author="Diaz Zepeda, Hirvin Azael" w:date="2020-12-16T10:32:00Z">
                  <w:rPr>
                    <w:ins w:id="219" w:author="Diaz Zepeda, Hirvin Azael" w:date="2020-12-16T10:32:00Z"/>
                  </w:rPr>
                </w:rPrChange>
              </w:rPr>
              <w:pPrChange w:id="220" w:author="Diaz Zepeda, Hirvin Azael" w:date="2020-12-16T10:32:00Z">
                <w:pPr>
                  <w:jc w:val="center"/>
                </w:pPr>
              </w:pPrChange>
            </w:pPr>
            <w:ins w:id="221" w:author="Diaz Zepeda, Hirvin Azael" w:date="2020-12-16T10:32:00Z">
              <w:r w:rsidRPr="008E79F6">
                <w:rPr>
                  <w:rFonts w:ascii="Times New Roman" w:eastAsia="Times New Roman" w:hAnsi="Times New Roman" w:cs="Times New Roman"/>
                  <w:i/>
                  <w:iCs/>
                  <w:color w:val="000000"/>
                  <w:sz w:val="20"/>
                  <w:szCs w:val="20"/>
                  <w:lang w:eastAsia="es-MX"/>
                  <w:rPrChange w:id="222" w:author="Diaz Zepeda, Hirvin Azael" w:date="2020-12-16T10:32:00Z">
                    <w:rPr/>
                  </w:rPrChange>
                </w:rPr>
                <w:t>Name of states</w:t>
              </w:r>
            </w:ins>
          </w:p>
        </w:tc>
        <w:tc>
          <w:tcPr>
            <w:tcW w:w="1680" w:type="dxa"/>
            <w:tcBorders>
              <w:top w:val="nil"/>
              <w:left w:val="nil"/>
              <w:bottom w:val="nil"/>
              <w:right w:val="single" w:sz="8" w:space="0" w:color="auto"/>
            </w:tcBorders>
            <w:shd w:val="clear" w:color="auto" w:fill="auto"/>
            <w:noWrap/>
            <w:vAlign w:val="center"/>
            <w:hideMark/>
          </w:tcPr>
          <w:p w14:paraId="1B0564C4" w14:textId="77777777" w:rsidR="008E79F6" w:rsidRPr="008E79F6" w:rsidRDefault="008E79F6" w:rsidP="008E79F6">
            <w:pPr>
              <w:spacing w:after="0" w:line="240" w:lineRule="auto"/>
              <w:jc w:val="center"/>
              <w:rPr>
                <w:ins w:id="223" w:author="Diaz Zepeda, Hirvin Azael" w:date="2020-12-16T10:32:00Z"/>
                <w:rFonts w:ascii="Times New Roman" w:eastAsia="Times New Roman" w:hAnsi="Times New Roman" w:cs="Times New Roman"/>
                <w:color w:val="000000"/>
                <w:sz w:val="20"/>
                <w:szCs w:val="20"/>
                <w:lang w:val="en-US" w:eastAsia="es-MX"/>
                <w:rPrChange w:id="224" w:author="Diaz Zepeda, Hirvin Azael" w:date="2020-12-16T10:32:00Z">
                  <w:rPr>
                    <w:ins w:id="225" w:author="Diaz Zepeda, Hirvin Azael" w:date="2020-12-16T10:32:00Z"/>
                  </w:rPr>
                </w:rPrChange>
              </w:rPr>
              <w:pPrChange w:id="226" w:author="Diaz Zepeda, Hirvin Azael" w:date="2020-12-16T10:32:00Z">
                <w:pPr>
                  <w:jc w:val="center"/>
                </w:pPr>
              </w:pPrChange>
            </w:pPr>
            <w:ins w:id="227" w:author="Diaz Zepeda, Hirvin Azael" w:date="2020-12-16T10:32:00Z">
              <w:r w:rsidRPr="008E79F6">
                <w:rPr>
                  <w:rFonts w:ascii="Times New Roman" w:eastAsia="Times New Roman" w:hAnsi="Times New Roman" w:cs="Times New Roman"/>
                  <w:color w:val="000000"/>
                  <w:sz w:val="20"/>
                  <w:szCs w:val="20"/>
                  <w:lang w:val="en-US" w:eastAsia="es-MX"/>
                  <w:rPrChange w:id="228" w:author="Diaz Zepeda, Hirvin Azael" w:date="2020-12-16T10:32:00Z">
                    <w:rPr/>
                  </w:rPrChange>
                </w:rPr>
                <w:t>Cov-19 +</w:t>
              </w:r>
            </w:ins>
          </w:p>
        </w:tc>
      </w:tr>
      <w:tr w:rsidR="008E79F6" w:rsidRPr="008E79F6" w14:paraId="6AE1E348" w14:textId="77777777" w:rsidTr="008E79F6">
        <w:trPr>
          <w:divId w:val="845904723"/>
          <w:trHeight w:val="293"/>
          <w:jc w:val="center"/>
          <w:ins w:id="229" w:author="Diaz Zepeda, Hirvin Azael" w:date="2020-12-16T10:32:00Z"/>
        </w:trPr>
        <w:tc>
          <w:tcPr>
            <w:tcW w:w="4540" w:type="dxa"/>
            <w:vMerge/>
            <w:tcBorders>
              <w:top w:val="nil"/>
              <w:left w:val="single" w:sz="8" w:space="0" w:color="auto"/>
              <w:bottom w:val="nil"/>
              <w:right w:val="nil"/>
            </w:tcBorders>
            <w:vAlign w:val="center"/>
            <w:hideMark/>
          </w:tcPr>
          <w:p w14:paraId="06840EE1" w14:textId="77777777" w:rsidR="008E79F6" w:rsidRPr="008E79F6" w:rsidRDefault="008E79F6" w:rsidP="008E79F6">
            <w:pPr>
              <w:spacing w:after="0" w:line="240" w:lineRule="auto"/>
              <w:rPr>
                <w:ins w:id="230" w:author="Diaz Zepeda, Hirvin Azael" w:date="2020-12-16T10:32:00Z"/>
                <w:rFonts w:ascii="Times New Roman" w:eastAsia="Times New Roman" w:hAnsi="Times New Roman" w:cs="Times New Roman"/>
                <w:i/>
                <w:iCs/>
                <w:color w:val="000000"/>
                <w:sz w:val="20"/>
                <w:szCs w:val="20"/>
                <w:lang w:val="en-US" w:eastAsia="es-MX"/>
                <w:rPrChange w:id="231" w:author="Diaz Zepeda, Hirvin Azael" w:date="2020-12-16T10:32:00Z">
                  <w:rPr>
                    <w:ins w:id="232" w:author="Diaz Zepeda, Hirvin Azael" w:date="2020-12-16T10:32:00Z"/>
                  </w:rPr>
                </w:rPrChange>
              </w:rPr>
              <w:pPrChange w:id="233" w:author="Diaz Zepeda, Hirvin Azael" w:date="2020-12-16T10:32:00Z">
                <w:pPr/>
              </w:pPrChange>
            </w:pPr>
          </w:p>
        </w:tc>
        <w:tc>
          <w:tcPr>
            <w:tcW w:w="1680" w:type="dxa"/>
            <w:tcBorders>
              <w:top w:val="nil"/>
              <w:left w:val="nil"/>
              <w:bottom w:val="nil"/>
              <w:right w:val="single" w:sz="8" w:space="0" w:color="auto"/>
            </w:tcBorders>
            <w:shd w:val="clear" w:color="auto" w:fill="auto"/>
            <w:noWrap/>
            <w:vAlign w:val="center"/>
            <w:hideMark/>
          </w:tcPr>
          <w:p w14:paraId="133B741B" w14:textId="77777777" w:rsidR="008E79F6" w:rsidRPr="008E79F6" w:rsidRDefault="008E79F6" w:rsidP="008E79F6">
            <w:pPr>
              <w:spacing w:after="0" w:line="240" w:lineRule="auto"/>
              <w:jc w:val="center"/>
              <w:rPr>
                <w:ins w:id="234" w:author="Diaz Zepeda, Hirvin Azael" w:date="2020-12-16T10:32:00Z"/>
                <w:rFonts w:ascii="Times New Roman" w:eastAsia="Times New Roman" w:hAnsi="Times New Roman" w:cs="Times New Roman"/>
                <w:color w:val="000000"/>
                <w:sz w:val="20"/>
                <w:szCs w:val="20"/>
                <w:lang w:eastAsia="es-MX"/>
                <w:rPrChange w:id="235" w:author="Diaz Zepeda, Hirvin Azael" w:date="2020-12-16T10:32:00Z">
                  <w:rPr>
                    <w:ins w:id="236" w:author="Diaz Zepeda, Hirvin Azael" w:date="2020-12-16T10:32:00Z"/>
                  </w:rPr>
                </w:rPrChange>
              </w:rPr>
              <w:pPrChange w:id="237" w:author="Diaz Zepeda, Hirvin Azael" w:date="2020-12-16T10:32:00Z">
                <w:pPr>
                  <w:jc w:val="center"/>
                </w:pPr>
              </w:pPrChange>
            </w:pPr>
            <w:ins w:id="238" w:author="Diaz Zepeda, Hirvin Azael" w:date="2020-12-16T10:32:00Z">
              <w:r w:rsidRPr="008E79F6">
                <w:rPr>
                  <w:rFonts w:ascii="Times New Roman" w:eastAsia="Times New Roman" w:hAnsi="Times New Roman" w:cs="Times New Roman"/>
                  <w:color w:val="000000"/>
                  <w:sz w:val="20"/>
                  <w:szCs w:val="20"/>
                  <w:lang w:eastAsia="es-MX"/>
                  <w:rPrChange w:id="239" w:author="Diaz Zepeda, Hirvin Azael" w:date="2020-12-16T10:32:00Z">
                    <w:rPr/>
                  </w:rPrChange>
                </w:rPr>
                <w:t>Cov-19 Dead</w:t>
              </w:r>
            </w:ins>
          </w:p>
        </w:tc>
      </w:tr>
      <w:tr w:rsidR="008E79F6" w:rsidRPr="008E79F6" w14:paraId="275873D8" w14:textId="77777777" w:rsidTr="008E79F6">
        <w:trPr>
          <w:divId w:val="845904723"/>
          <w:trHeight w:val="285"/>
          <w:jc w:val="center"/>
          <w:ins w:id="240" w:author="Diaz Zepeda, Hirvin Azael" w:date="2020-12-16T10:32:00Z"/>
        </w:trPr>
        <w:tc>
          <w:tcPr>
            <w:tcW w:w="4540" w:type="dxa"/>
            <w:vMerge/>
            <w:tcBorders>
              <w:top w:val="nil"/>
              <w:left w:val="single" w:sz="8" w:space="0" w:color="auto"/>
              <w:bottom w:val="nil"/>
              <w:right w:val="nil"/>
            </w:tcBorders>
            <w:vAlign w:val="center"/>
            <w:hideMark/>
          </w:tcPr>
          <w:p w14:paraId="76D93930" w14:textId="77777777" w:rsidR="008E79F6" w:rsidRPr="008E79F6" w:rsidRDefault="008E79F6" w:rsidP="008E79F6">
            <w:pPr>
              <w:spacing w:after="0" w:line="240" w:lineRule="auto"/>
              <w:rPr>
                <w:ins w:id="241" w:author="Diaz Zepeda, Hirvin Azael" w:date="2020-12-16T10:32:00Z"/>
                <w:rFonts w:ascii="Times New Roman" w:eastAsia="Times New Roman" w:hAnsi="Times New Roman" w:cs="Times New Roman"/>
                <w:i/>
                <w:iCs/>
                <w:color w:val="000000"/>
                <w:sz w:val="20"/>
                <w:szCs w:val="20"/>
                <w:lang w:eastAsia="es-MX"/>
                <w:rPrChange w:id="242" w:author="Diaz Zepeda, Hirvin Azael" w:date="2020-12-16T10:32:00Z">
                  <w:rPr>
                    <w:ins w:id="243" w:author="Diaz Zepeda, Hirvin Azael" w:date="2020-12-16T10:32:00Z"/>
                  </w:rPr>
                </w:rPrChange>
              </w:rPr>
              <w:pPrChange w:id="244" w:author="Diaz Zepeda, Hirvin Azael" w:date="2020-12-16T10:32:00Z">
                <w:pPr/>
              </w:pPrChange>
            </w:pPr>
          </w:p>
        </w:tc>
        <w:tc>
          <w:tcPr>
            <w:tcW w:w="1680" w:type="dxa"/>
            <w:tcBorders>
              <w:top w:val="nil"/>
              <w:left w:val="nil"/>
              <w:bottom w:val="nil"/>
              <w:right w:val="single" w:sz="8" w:space="0" w:color="auto"/>
            </w:tcBorders>
            <w:shd w:val="clear" w:color="auto" w:fill="auto"/>
            <w:noWrap/>
            <w:vAlign w:val="center"/>
            <w:hideMark/>
          </w:tcPr>
          <w:p w14:paraId="0673E658" w14:textId="77777777" w:rsidR="008E79F6" w:rsidRPr="008E79F6" w:rsidRDefault="008E79F6" w:rsidP="008E79F6">
            <w:pPr>
              <w:spacing w:after="0" w:line="240" w:lineRule="auto"/>
              <w:jc w:val="center"/>
              <w:rPr>
                <w:ins w:id="245" w:author="Diaz Zepeda, Hirvin Azael" w:date="2020-12-16T10:32:00Z"/>
                <w:rFonts w:ascii="Times New Roman" w:eastAsia="Times New Roman" w:hAnsi="Times New Roman" w:cs="Times New Roman"/>
                <w:color w:val="000000"/>
                <w:sz w:val="20"/>
                <w:szCs w:val="20"/>
                <w:lang w:eastAsia="es-MX"/>
                <w:rPrChange w:id="246" w:author="Diaz Zepeda, Hirvin Azael" w:date="2020-12-16T10:32:00Z">
                  <w:rPr>
                    <w:ins w:id="247" w:author="Diaz Zepeda, Hirvin Azael" w:date="2020-12-16T10:32:00Z"/>
                  </w:rPr>
                </w:rPrChange>
              </w:rPr>
              <w:pPrChange w:id="248" w:author="Diaz Zepeda, Hirvin Azael" w:date="2020-12-16T10:32:00Z">
                <w:pPr>
                  <w:jc w:val="center"/>
                </w:pPr>
              </w:pPrChange>
            </w:pPr>
            <w:ins w:id="249" w:author="Diaz Zepeda, Hirvin Azael" w:date="2020-12-16T10:32:00Z">
              <w:r w:rsidRPr="008E79F6">
                <w:rPr>
                  <w:rFonts w:ascii="Times New Roman" w:eastAsia="Times New Roman" w:hAnsi="Times New Roman" w:cs="Times New Roman"/>
                  <w:color w:val="000000"/>
                  <w:sz w:val="20"/>
                  <w:szCs w:val="20"/>
                  <w:lang w:eastAsia="es-MX"/>
                  <w:rPrChange w:id="250" w:author="Diaz Zepeda, Hirvin Azael" w:date="2020-12-16T10:32:00Z">
                    <w:rPr/>
                  </w:rPrChange>
                </w:rPr>
                <w:t>Dead Other causes</w:t>
              </w:r>
            </w:ins>
          </w:p>
        </w:tc>
      </w:tr>
      <w:tr w:rsidR="008E79F6" w:rsidRPr="008E79F6" w14:paraId="76088950" w14:textId="77777777" w:rsidTr="008E79F6">
        <w:trPr>
          <w:divId w:val="845904723"/>
          <w:trHeight w:val="285"/>
          <w:jc w:val="center"/>
          <w:ins w:id="251"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760EFF4" w14:textId="77777777" w:rsidR="008E79F6" w:rsidRPr="008E79F6" w:rsidRDefault="008E79F6" w:rsidP="008E79F6">
            <w:pPr>
              <w:spacing w:after="0" w:line="240" w:lineRule="auto"/>
              <w:jc w:val="center"/>
              <w:rPr>
                <w:ins w:id="252" w:author="Diaz Zepeda, Hirvin Azael" w:date="2020-12-16T10:32:00Z"/>
                <w:rFonts w:ascii="Times New Roman" w:eastAsia="Times New Roman" w:hAnsi="Times New Roman" w:cs="Times New Roman"/>
                <w:i/>
                <w:iCs/>
                <w:color w:val="000000"/>
                <w:sz w:val="20"/>
                <w:szCs w:val="20"/>
                <w:lang w:val="en-US" w:eastAsia="es-MX"/>
                <w:rPrChange w:id="253" w:author="Diaz Zepeda, Hirvin Azael" w:date="2020-12-16T10:32:00Z">
                  <w:rPr>
                    <w:ins w:id="254" w:author="Diaz Zepeda, Hirvin Azael" w:date="2020-12-16T10:32:00Z"/>
                  </w:rPr>
                </w:rPrChange>
              </w:rPr>
              <w:pPrChange w:id="255" w:author="Diaz Zepeda, Hirvin Azael" w:date="2020-12-16T10:32:00Z">
                <w:pPr>
                  <w:jc w:val="center"/>
                </w:pPr>
              </w:pPrChange>
            </w:pPr>
            <w:ins w:id="256" w:author="Diaz Zepeda, Hirvin Azael" w:date="2020-12-16T10:32:00Z">
              <w:r w:rsidRPr="008E79F6">
                <w:rPr>
                  <w:rFonts w:ascii="Times New Roman" w:eastAsia="Times New Roman" w:hAnsi="Times New Roman" w:cs="Times New Roman"/>
                  <w:i/>
                  <w:iCs/>
                  <w:color w:val="000000"/>
                  <w:sz w:val="20"/>
                  <w:szCs w:val="20"/>
                  <w:lang w:val="en-US" w:eastAsia="es-MX"/>
                  <w:rPrChange w:id="257" w:author="Diaz Zepeda, Hirvin Azael" w:date="2020-12-16T10:32:00Z">
                    <w:rPr/>
                  </w:rPrChange>
                </w:rPr>
                <w:t>Annual discount rate for costs</w:t>
              </w:r>
            </w:ins>
          </w:p>
        </w:tc>
        <w:tc>
          <w:tcPr>
            <w:tcW w:w="1680" w:type="dxa"/>
            <w:tcBorders>
              <w:top w:val="nil"/>
              <w:left w:val="nil"/>
              <w:bottom w:val="nil"/>
              <w:right w:val="single" w:sz="8" w:space="0" w:color="auto"/>
            </w:tcBorders>
            <w:shd w:val="clear" w:color="auto" w:fill="auto"/>
            <w:noWrap/>
            <w:vAlign w:val="center"/>
            <w:hideMark/>
          </w:tcPr>
          <w:p w14:paraId="2CE205E2" w14:textId="77777777" w:rsidR="008E79F6" w:rsidRPr="008E79F6" w:rsidRDefault="008E79F6" w:rsidP="008E79F6">
            <w:pPr>
              <w:spacing w:after="0" w:line="240" w:lineRule="auto"/>
              <w:jc w:val="center"/>
              <w:rPr>
                <w:ins w:id="258" w:author="Diaz Zepeda, Hirvin Azael" w:date="2020-12-16T10:32:00Z"/>
                <w:rFonts w:ascii="Times New Roman" w:eastAsia="Times New Roman" w:hAnsi="Times New Roman" w:cs="Times New Roman"/>
                <w:color w:val="000000"/>
                <w:sz w:val="20"/>
                <w:szCs w:val="20"/>
                <w:lang w:eastAsia="es-MX"/>
                <w:rPrChange w:id="259" w:author="Diaz Zepeda, Hirvin Azael" w:date="2020-12-16T10:32:00Z">
                  <w:rPr>
                    <w:ins w:id="260" w:author="Diaz Zepeda, Hirvin Azael" w:date="2020-12-16T10:32:00Z"/>
                  </w:rPr>
                </w:rPrChange>
              </w:rPr>
              <w:pPrChange w:id="261" w:author="Diaz Zepeda, Hirvin Azael" w:date="2020-12-16T10:32:00Z">
                <w:pPr>
                  <w:jc w:val="center"/>
                </w:pPr>
              </w:pPrChange>
            </w:pPr>
            <w:ins w:id="262" w:author="Diaz Zepeda, Hirvin Azael" w:date="2020-12-16T10:32:00Z">
              <w:r w:rsidRPr="008E79F6">
                <w:rPr>
                  <w:rFonts w:ascii="Times New Roman" w:eastAsia="Times New Roman" w:hAnsi="Times New Roman" w:cs="Times New Roman"/>
                  <w:color w:val="000000"/>
                  <w:sz w:val="20"/>
                  <w:szCs w:val="20"/>
                  <w:lang w:eastAsia="es-MX"/>
                  <w:rPrChange w:id="263" w:author="Diaz Zepeda, Hirvin Azael" w:date="2020-12-16T10:32:00Z">
                    <w:rPr/>
                  </w:rPrChange>
                </w:rPr>
                <w:t>0.0165</w:t>
              </w:r>
            </w:ins>
          </w:p>
        </w:tc>
      </w:tr>
      <w:tr w:rsidR="008E79F6" w:rsidRPr="008E79F6" w14:paraId="0A77A132" w14:textId="77777777" w:rsidTr="008E79F6">
        <w:trPr>
          <w:divId w:val="845904723"/>
          <w:trHeight w:val="285"/>
          <w:jc w:val="center"/>
          <w:ins w:id="264"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088B694" w14:textId="77777777" w:rsidR="008E79F6" w:rsidRPr="008E79F6" w:rsidRDefault="008E79F6" w:rsidP="008E79F6">
            <w:pPr>
              <w:spacing w:after="0" w:line="240" w:lineRule="auto"/>
              <w:jc w:val="center"/>
              <w:rPr>
                <w:ins w:id="265" w:author="Diaz Zepeda, Hirvin Azael" w:date="2020-12-16T10:32:00Z"/>
                <w:rFonts w:ascii="Times New Roman" w:eastAsia="Times New Roman" w:hAnsi="Times New Roman" w:cs="Times New Roman"/>
                <w:i/>
                <w:iCs/>
                <w:color w:val="000000"/>
                <w:sz w:val="20"/>
                <w:szCs w:val="20"/>
                <w:lang w:val="en-US" w:eastAsia="es-MX"/>
                <w:rPrChange w:id="266" w:author="Diaz Zepeda, Hirvin Azael" w:date="2020-12-16T10:32:00Z">
                  <w:rPr>
                    <w:ins w:id="267" w:author="Diaz Zepeda, Hirvin Azael" w:date="2020-12-16T10:32:00Z"/>
                  </w:rPr>
                </w:rPrChange>
              </w:rPr>
              <w:pPrChange w:id="268" w:author="Diaz Zepeda, Hirvin Azael" w:date="2020-12-16T10:32:00Z">
                <w:pPr>
                  <w:jc w:val="center"/>
                </w:pPr>
              </w:pPrChange>
            </w:pPr>
            <w:ins w:id="269" w:author="Diaz Zepeda, Hirvin Azael" w:date="2020-12-16T10:32:00Z">
              <w:r w:rsidRPr="008E79F6">
                <w:rPr>
                  <w:rFonts w:ascii="Times New Roman" w:eastAsia="Times New Roman" w:hAnsi="Times New Roman" w:cs="Times New Roman"/>
                  <w:i/>
                  <w:iCs/>
                  <w:color w:val="000000"/>
                  <w:sz w:val="20"/>
                  <w:szCs w:val="20"/>
                  <w:lang w:val="en-US" w:eastAsia="es-MX"/>
                  <w:rPrChange w:id="270" w:author="Diaz Zepeda, Hirvin Azael" w:date="2020-12-16T10:32:00Z">
                    <w:rPr/>
                  </w:rPrChange>
                </w:rPr>
                <w:t>Annual discount rate for efectiveness</w:t>
              </w:r>
            </w:ins>
          </w:p>
        </w:tc>
        <w:tc>
          <w:tcPr>
            <w:tcW w:w="1680" w:type="dxa"/>
            <w:tcBorders>
              <w:top w:val="nil"/>
              <w:left w:val="nil"/>
              <w:bottom w:val="nil"/>
              <w:right w:val="single" w:sz="8" w:space="0" w:color="auto"/>
            </w:tcBorders>
            <w:shd w:val="clear" w:color="auto" w:fill="auto"/>
            <w:noWrap/>
            <w:vAlign w:val="center"/>
            <w:hideMark/>
          </w:tcPr>
          <w:p w14:paraId="57D110A0" w14:textId="77777777" w:rsidR="008E79F6" w:rsidRPr="008E79F6" w:rsidRDefault="008E79F6" w:rsidP="008E79F6">
            <w:pPr>
              <w:spacing w:after="0" w:line="240" w:lineRule="auto"/>
              <w:jc w:val="center"/>
              <w:rPr>
                <w:ins w:id="271" w:author="Diaz Zepeda, Hirvin Azael" w:date="2020-12-16T10:32:00Z"/>
                <w:rFonts w:ascii="Times New Roman" w:eastAsia="Times New Roman" w:hAnsi="Times New Roman" w:cs="Times New Roman"/>
                <w:color w:val="000000"/>
                <w:sz w:val="20"/>
                <w:szCs w:val="20"/>
                <w:lang w:eastAsia="es-MX"/>
                <w:rPrChange w:id="272" w:author="Diaz Zepeda, Hirvin Azael" w:date="2020-12-16T10:32:00Z">
                  <w:rPr>
                    <w:ins w:id="273" w:author="Diaz Zepeda, Hirvin Azael" w:date="2020-12-16T10:32:00Z"/>
                  </w:rPr>
                </w:rPrChange>
              </w:rPr>
              <w:pPrChange w:id="274" w:author="Diaz Zepeda, Hirvin Azael" w:date="2020-12-16T10:32:00Z">
                <w:pPr>
                  <w:jc w:val="center"/>
                </w:pPr>
              </w:pPrChange>
            </w:pPr>
            <w:ins w:id="275" w:author="Diaz Zepeda, Hirvin Azael" w:date="2020-12-16T10:32:00Z">
              <w:r w:rsidRPr="008E79F6">
                <w:rPr>
                  <w:rFonts w:ascii="Times New Roman" w:eastAsia="Times New Roman" w:hAnsi="Times New Roman" w:cs="Times New Roman"/>
                  <w:color w:val="000000"/>
                  <w:sz w:val="20"/>
                  <w:szCs w:val="20"/>
                  <w:lang w:eastAsia="es-MX"/>
                  <w:rPrChange w:id="276" w:author="Diaz Zepeda, Hirvin Azael" w:date="2020-12-16T10:32:00Z">
                    <w:rPr/>
                  </w:rPrChange>
                </w:rPr>
                <w:t>0.0165</w:t>
              </w:r>
            </w:ins>
          </w:p>
        </w:tc>
      </w:tr>
      <w:tr w:rsidR="008E79F6" w:rsidRPr="008E79F6" w14:paraId="19ED56DB" w14:textId="77777777" w:rsidTr="008E79F6">
        <w:trPr>
          <w:divId w:val="845904723"/>
          <w:trHeight w:val="285"/>
          <w:jc w:val="center"/>
          <w:ins w:id="277" w:author="Diaz Zepeda, Hirvin Azael" w:date="2020-12-16T10:32:00Z"/>
          <w:trPrChange w:id="278" w:author="Diaz Zepeda, Hirvin Azael" w:date="2020-12-16T10:32:00Z">
            <w:trPr>
              <w:gridAfter w:val="0"/>
              <w:divId w:val="845904723"/>
              <w:trHeight w:val="288"/>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279" w:author="Diaz Zepeda, Hirvin Azael" w:date="2020-12-16T10:32: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2A6FB130" w14:textId="77777777" w:rsidR="008E79F6" w:rsidRPr="008E79F6" w:rsidRDefault="008E79F6" w:rsidP="008E79F6">
            <w:pPr>
              <w:spacing w:after="0" w:line="240" w:lineRule="auto"/>
              <w:jc w:val="center"/>
              <w:rPr>
                <w:ins w:id="280" w:author="Diaz Zepeda, Hirvin Azael" w:date="2020-12-16T10:32:00Z"/>
                <w:rFonts w:ascii="Times New Roman" w:eastAsia="Times New Roman" w:hAnsi="Times New Roman" w:cs="Times New Roman"/>
                <w:b/>
                <w:bCs/>
                <w:color w:val="000000"/>
                <w:sz w:val="20"/>
                <w:szCs w:val="20"/>
                <w:lang w:eastAsia="es-MX"/>
                <w:rPrChange w:id="281" w:author="Diaz Zepeda, Hirvin Azael" w:date="2020-12-16T10:32:00Z">
                  <w:rPr>
                    <w:ins w:id="282" w:author="Diaz Zepeda, Hirvin Azael" w:date="2020-12-16T10:32:00Z"/>
                  </w:rPr>
                </w:rPrChange>
              </w:rPr>
              <w:pPrChange w:id="283" w:author="Diaz Zepeda, Hirvin Azael" w:date="2020-12-16T10:32:00Z">
                <w:pPr>
                  <w:jc w:val="center"/>
                </w:pPr>
              </w:pPrChange>
            </w:pPr>
            <w:ins w:id="284" w:author="Diaz Zepeda, Hirvin Azael" w:date="2020-12-16T10:32:00Z">
              <w:r w:rsidRPr="008E79F6">
                <w:rPr>
                  <w:rFonts w:ascii="Times New Roman" w:eastAsia="Times New Roman" w:hAnsi="Times New Roman" w:cs="Times New Roman"/>
                  <w:b/>
                  <w:bCs/>
                  <w:color w:val="000000"/>
                  <w:sz w:val="20"/>
                  <w:szCs w:val="20"/>
                  <w:lang w:eastAsia="es-MX"/>
                  <w:rPrChange w:id="285" w:author="Diaz Zepeda, Hirvin Azael" w:date="2020-12-16T10:32:00Z">
                    <w:rPr/>
                  </w:rPrChange>
                </w:rPr>
                <w:t>Daily healthcare costs</w:t>
              </w:r>
            </w:ins>
          </w:p>
        </w:tc>
      </w:tr>
      <w:tr w:rsidR="008E79F6" w:rsidRPr="008E79F6" w14:paraId="1CA27923" w14:textId="77777777" w:rsidTr="008E79F6">
        <w:trPr>
          <w:divId w:val="845904723"/>
          <w:trHeight w:val="285"/>
          <w:jc w:val="center"/>
          <w:ins w:id="286"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129CFEC" w14:textId="77777777" w:rsidR="008E79F6" w:rsidRPr="008E79F6" w:rsidRDefault="008E79F6" w:rsidP="008E79F6">
            <w:pPr>
              <w:spacing w:after="0" w:line="240" w:lineRule="auto"/>
              <w:jc w:val="center"/>
              <w:rPr>
                <w:ins w:id="287" w:author="Diaz Zepeda, Hirvin Azael" w:date="2020-12-16T10:32:00Z"/>
                <w:rFonts w:ascii="Times New Roman" w:eastAsia="Times New Roman" w:hAnsi="Times New Roman" w:cs="Times New Roman"/>
                <w:i/>
                <w:iCs/>
                <w:color w:val="000000"/>
                <w:sz w:val="20"/>
                <w:szCs w:val="20"/>
                <w:lang w:eastAsia="es-MX"/>
                <w:rPrChange w:id="288" w:author="Diaz Zepeda, Hirvin Azael" w:date="2020-12-16T10:32:00Z">
                  <w:rPr>
                    <w:ins w:id="289" w:author="Diaz Zepeda, Hirvin Azael" w:date="2020-12-16T10:32:00Z"/>
                  </w:rPr>
                </w:rPrChange>
              </w:rPr>
              <w:pPrChange w:id="290" w:author="Diaz Zepeda, Hirvin Azael" w:date="2020-12-16T10:32:00Z">
                <w:pPr>
                  <w:jc w:val="center"/>
                </w:pPr>
              </w:pPrChange>
            </w:pPr>
            <w:ins w:id="291" w:author="Diaz Zepeda, Hirvin Azael" w:date="2020-12-16T10:32:00Z">
              <w:r w:rsidRPr="008E79F6">
                <w:rPr>
                  <w:rFonts w:ascii="Times New Roman" w:eastAsia="Times New Roman" w:hAnsi="Times New Roman" w:cs="Times New Roman"/>
                  <w:i/>
                  <w:iCs/>
                  <w:color w:val="000000"/>
                  <w:sz w:val="20"/>
                  <w:szCs w:val="20"/>
                  <w:lang w:eastAsia="es-MX"/>
                  <w:rPrChange w:id="292" w:author="Diaz Zepeda, Hirvin Azael" w:date="2020-12-16T10:32:00Z">
                    <w:rPr/>
                  </w:rPrChange>
                </w:rPr>
                <w:t>Ambulatory Covid 19 patient</w:t>
              </w:r>
            </w:ins>
          </w:p>
        </w:tc>
        <w:tc>
          <w:tcPr>
            <w:tcW w:w="1680" w:type="dxa"/>
            <w:tcBorders>
              <w:top w:val="nil"/>
              <w:left w:val="nil"/>
              <w:bottom w:val="nil"/>
              <w:right w:val="single" w:sz="8" w:space="0" w:color="auto"/>
            </w:tcBorders>
            <w:shd w:val="clear" w:color="auto" w:fill="auto"/>
            <w:noWrap/>
            <w:vAlign w:val="center"/>
            <w:hideMark/>
          </w:tcPr>
          <w:p w14:paraId="7C1A6BB2" w14:textId="77777777" w:rsidR="008E79F6" w:rsidRPr="008E79F6" w:rsidRDefault="008E79F6" w:rsidP="008E79F6">
            <w:pPr>
              <w:spacing w:after="0" w:line="240" w:lineRule="auto"/>
              <w:jc w:val="center"/>
              <w:rPr>
                <w:ins w:id="293" w:author="Diaz Zepeda, Hirvin Azael" w:date="2020-12-16T10:32:00Z"/>
                <w:rFonts w:ascii="Times New Roman" w:eastAsia="Times New Roman" w:hAnsi="Times New Roman" w:cs="Times New Roman"/>
                <w:color w:val="000000"/>
                <w:sz w:val="20"/>
                <w:szCs w:val="20"/>
                <w:lang w:eastAsia="es-MX"/>
                <w:rPrChange w:id="294" w:author="Diaz Zepeda, Hirvin Azael" w:date="2020-12-16T10:32:00Z">
                  <w:rPr>
                    <w:ins w:id="295" w:author="Diaz Zepeda, Hirvin Azael" w:date="2020-12-16T10:32:00Z"/>
                  </w:rPr>
                </w:rPrChange>
              </w:rPr>
              <w:pPrChange w:id="296" w:author="Diaz Zepeda, Hirvin Azael" w:date="2020-12-16T10:32:00Z">
                <w:pPr>
                  <w:jc w:val="center"/>
                </w:pPr>
              </w:pPrChange>
            </w:pPr>
            <w:ins w:id="297" w:author="Diaz Zepeda, Hirvin Azael" w:date="2020-12-16T10:32:00Z">
              <w:r w:rsidRPr="008E79F6">
                <w:rPr>
                  <w:rFonts w:ascii="Times New Roman" w:eastAsia="Times New Roman" w:hAnsi="Times New Roman" w:cs="Times New Roman"/>
                  <w:color w:val="000000"/>
                  <w:sz w:val="20"/>
                  <w:szCs w:val="20"/>
                  <w:lang w:eastAsia="es-MX"/>
                  <w:rPrChange w:id="298" w:author="Diaz Zepeda, Hirvin Azael" w:date="2020-12-16T10:32:00Z">
                    <w:rPr/>
                  </w:rPrChange>
                </w:rPr>
                <w:t>$14,500.00</w:t>
              </w:r>
            </w:ins>
          </w:p>
        </w:tc>
      </w:tr>
      <w:tr w:rsidR="008E79F6" w:rsidRPr="008E79F6" w14:paraId="48597E23" w14:textId="77777777" w:rsidTr="008E79F6">
        <w:trPr>
          <w:divId w:val="845904723"/>
          <w:trHeight w:val="285"/>
          <w:jc w:val="center"/>
          <w:ins w:id="299"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00DF5BB" w14:textId="77777777" w:rsidR="008E79F6" w:rsidRPr="008E79F6" w:rsidRDefault="008E79F6" w:rsidP="008E79F6">
            <w:pPr>
              <w:spacing w:after="0" w:line="240" w:lineRule="auto"/>
              <w:jc w:val="center"/>
              <w:rPr>
                <w:ins w:id="300" w:author="Diaz Zepeda, Hirvin Azael" w:date="2020-12-16T10:32:00Z"/>
                <w:rFonts w:ascii="Times New Roman" w:eastAsia="Times New Roman" w:hAnsi="Times New Roman" w:cs="Times New Roman"/>
                <w:i/>
                <w:iCs/>
                <w:color w:val="000000"/>
                <w:sz w:val="20"/>
                <w:szCs w:val="20"/>
                <w:lang w:eastAsia="es-MX"/>
                <w:rPrChange w:id="301" w:author="Diaz Zepeda, Hirvin Azael" w:date="2020-12-16T10:32:00Z">
                  <w:rPr>
                    <w:ins w:id="302" w:author="Diaz Zepeda, Hirvin Azael" w:date="2020-12-16T10:32:00Z"/>
                  </w:rPr>
                </w:rPrChange>
              </w:rPr>
              <w:pPrChange w:id="303" w:author="Diaz Zepeda, Hirvin Azael" w:date="2020-12-16T10:32:00Z">
                <w:pPr>
                  <w:jc w:val="center"/>
                </w:pPr>
              </w:pPrChange>
            </w:pPr>
            <w:ins w:id="304" w:author="Diaz Zepeda, Hirvin Azael" w:date="2020-12-16T10:32:00Z">
              <w:r w:rsidRPr="008E79F6">
                <w:rPr>
                  <w:rFonts w:ascii="Times New Roman" w:eastAsia="Times New Roman" w:hAnsi="Times New Roman" w:cs="Times New Roman"/>
                  <w:i/>
                  <w:iCs/>
                  <w:color w:val="000000"/>
                  <w:sz w:val="20"/>
                  <w:szCs w:val="20"/>
                  <w:lang w:eastAsia="es-MX"/>
                  <w:rPrChange w:id="305" w:author="Diaz Zepeda, Hirvin Azael" w:date="2020-12-16T10:32:00Z">
                    <w:rPr/>
                  </w:rPrChange>
                </w:rPr>
                <w:t>Hospitalized Covid-19 patient</w:t>
              </w:r>
            </w:ins>
          </w:p>
        </w:tc>
        <w:tc>
          <w:tcPr>
            <w:tcW w:w="1680" w:type="dxa"/>
            <w:tcBorders>
              <w:top w:val="nil"/>
              <w:left w:val="nil"/>
              <w:bottom w:val="nil"/>
              <w:right w:val="single" w:sz="8" w:space="0" w:color="auto"/>
            </w:tcBorders>
            <w:shd w:val="clear" w:color="auto" w:fill="auto"/>
            <w:noWrap/>
            <w:vAlign w:val="center"/>
            <w:hideMark/>
          </w:tcPr>
          <w:p w14:paraId="5298BB62" w14:textId="77777777" w:rsidR="008E79F6" w:rsidRPr="008E79F6" w:rsidRDefault="008E79F6" w:rsidP="008E79F6">
            <w:pPr>
              <w:spacing w:after="0" w:line="240" w:lineRule="auto"/>
              <w:jc w:val="center"/>
              <w:rPr>
                <w:ins w:id="306" w:author="Diaz Zepeda, Hirvin Azael" w:date="2020-12-16T10:32:00Z"/>
                <w:rFonts w:ascii="Times New Roman" w:eastAsia="Times New Roman" w:hAnsi="Times New Roman" w:cs="Times New Roman"/>
                <w:color w:val="000000"/>
                <w:sz w:val="20"/>
                <w:szCs w:val="20"/>
                <w:lang w:eastAsia="es-MX"/>
                <w:rPrChange w:id="307" w:author="Diaz Zepeda, Hirvin Azael" w:date="2020-12-16T10:32:00Z">
                  <w:rPr>
                    <w:ins w:id="308" w:author="Diaz Zepeda, Hirvin Azael" w:date="2020-12-16T10:32:00Z"/>
                  </w:rPr>
                </w:rPrChange>
              </w:rPr>
              <w:pPrChange w:id="309" w:author="Diaz Zepeda, Hirvin Azael" w:date="2020-12-16T10:32:00Z">
                <w:pPr>
                  <w:jc w:val="center"/>
                </w:pPr>
              </w:pPrChange>
            </w:pPr>
            <w:ins w:id="310" w:author="Diaz Zepeda, Hirvin Azael" w:date="2020-12-16T10:32:00Z">
              <w:r w:rsidRPr="008E79F6">
                <w:rPr>
                  <w:rFonts w:ascii="Times New Roman" w:eastAsia="Times New Roman" w:hAnsi="Times New Roman" w:cs="Times New Roman"/>
                  <w:color w:val="000000"/>
                  <w:sz w:val="20"/>
                  <w:szCs w:val="20"/>
                  <w:lang w:eastAsia="es-MX"/>
                  <w:rPrChange w:id="311" w:author="Diaz Zepeda, Hirvin Azael" w:date="2020-12-16T10:32:00Z">
                    <w:rPr/>
                  </w:rPrChange>
                </w:rPr>
                <w:t>$58,750.00</w:t>
              </w:r>
            </w:ins>
          </w:p>
        </w:tc>
      </w:tr>
      <w:tr w:rsidR="008E79F6" w:rsidRPr="008E79F6" w14:paraId="31CFAD38" w14:textId="77777777" w:rsidTr="008E79F6">
        <w:trPr>
          <w:divId w:val="845904723"/>
          <w:trHeight w:val="285"/>
          <w:jc w:val="center"/>
          <w:ins w:id="31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C48CEE5" w14:textId="77777777" w:rsidR="008E79F6" w:rsidRPr="008E79F6" w:rsidRDefault="008E79F6" w:rsidP="008E79F6">
            <w:pPr>
              <w:spacing w:after="0" w:line="240" w:lineRule="auto"/>
              <w:jc w:val="center"/>
              <w:rPr>
                <w:ins w:id="313" w:author="Diaz Zepeda, Hirvin Azael" w:date="2020-12-16T10:32:00Z"/>
                <w:rFonts w:ascii="Times New Roman" w:eastAsia="Times New Roman" w:hAnsi="Times New Roman" w:cs="Times New Roman"/>
                <w:i/>
                <w:iCs/>
                <w:color w:val="000000"/>
                <w:sz w:val="20"/>
                <w:szCs w:val="20"/>
                <w:lang w:eastAsia="es-MX"/>
                <w:rPrChange w:id="314" w:author="Diaz Zepeda, Hirvin Azael" w:date="2020-12-16T10:32:00Z">
                  <w:rPr>
                    <w:ins w:id="315" w:author="Diaz Zepeda, Hirvin Azael" w:date="2020-12-16T10:32:00Z"/>
                  </w:rPr>
                </w:rPrChange>
              </w:rPr>
              <w:pPrChange w:id="316" w:author="Diaz Zepeda, Hirvin Azael" w:date="2020-12-16T10:32:00Z">
                <w:pPr>
                  <w:jc w:val="center"/>
                </w:pPr>
              </w:pPrChange>
            </w:pPr>
            <w:ins w:id="317" w:author="Diaz Zepeda, Hirvin Azael" w:date="2020-12-16T10:32:00Z">
              <w:r w:rsidRPr="008E79F6">
                <w:rPr>
                  <w:rFonts w:ascii="Times New Roman" w:eastAsia="Times New Roman" w:hAnsi="Times New Roman" w:cs="Times New Roman"/>
                  <w:i/>
                  <w:iCs/>
                  <w:color w:val="000000"/>
                  <w:sz w:val="20"/>
                  <w:szCs w:val="20"/>
                  <w:lang w:eastAsia="es-MX"/>
                  <w:rPrChange w:id="318" w:author="Diaz Zepeda, Hirvin Azael" w:date="2020-12-16T10:32:00Z">
                    <w:rPr/>
                  </w:rPrChange>
                </w:rPr>
                <w:t>Average national Covid-19 patient</w:t>
              </w:r>
            </w:ins>
          </w:p>
        </w:tc>
        <w:tc>
          <w:tcPr>
            <w:tcW w:w="1680" w:type="dxa"/>
            <w:tcBorders>
              <w:top w:val="nil"/>
              <w:left w:val="nil"/>
              <w:bottom w:val="nil"/>
              <w:right w:val="single" w:sz="8" w:space="0" w:color="auto"/>
            </w:tcBorders>
            <w:shd w:val="clear" w:color="auto" w:fill="auto"/>
            <w:noWrap/>
            <w:vAlign w:val="center"/>
            <w:hideMark/>
          </w:tcPr>
          <w:p w14:paraId="0035FA4B" w14:textId="77777777" w:rsidR="008E79F6" w:rsidRPr="008E79F6" w:rsidRDefault="008E79F6" w:rsidP="008E79F6">
            <w:pPr>
              <w:spacing w:after="0" w:line="240" w:lineRule="auto"/>
              <w:jc w:val="center"/>
              <w:rPr>
                <w:ins w:id="319" w:author="Diaz Zepeda, Hirvin Azael" w:date="2020-12-16T10:32:00Z"/>
                <w:rFonts w:ascii="Times New Roman" w:eastAsia="Times New Roman" w:hAnsi="Times New Roman" w:cs="Times New Roman"/>
                <w:color w:val="000000"/>
                <w:sz w:val="20"/>
                <w:szCs w:val="20"/>
                <w:lang w:eastAsia="es-MX"/>
                <w:rPrChange w:id="320" w:author="Diaz Zepeda, Hirvin Azael" w:date="2020-12-16T10:32:00Z">
                  <w:rPr>
                    <w:ins w:id="321" w:author="Diaz Zepeda, Hirvin Azael" w:date="2020-12-16T10:32:00Z"/>
                  </w:rPr>
                </w:rPrChange>
              </w:rPr>
              <w:pPrChange w:id="322" w:author="Diaz Zepeda, Hirvin Azael" w:date="2020-12-16T10:32:00Z">
                <w:pPr>
                  <w:jc w:val="center"/>
                </w:pPr>
              </w:pPrChange>
            </w:pPr>
            <w:ins w:id="323" w:author="Diaz Zepeda, Hirvin Azael" w:date="2020-12-16T10:32:00Z">
              <w:r w:rsidRPr="008E79F6">
                <w:rPr>
                  <w:rFonts w:ascii="Times New Roman" w:eastAsia="Times New Roman" w:hAnsi="Times New Roman" w:cs="Times New Roman"/>
                  <w:color w:val="000000"/>
                  <w:sz w:val="20"/>
                  <w:szCs w:val="20"/>
                  <w:lang w:eastAsia="es-MX"/>
                  <w:rPrChange w:id="324" w:author="Diaz Zepeda, Hirvin Azael" w:date="2020-12-16T10:32:00Z">
                    <w:rPr/>
                  </w:rPrChange>
                </w:rPr>
                <w:t>$30,780.00</w:t>
              </w:r>
            </w:ins>
          </w:p>
        </w:tc>
      </w:tr>
      <w:tr w:rsidR="008E79F6" w:rsidRPr="008E79F6" w14:paraId="19718E31" w14:textId="77777777" w:rsidTr="008E79F6">
        <w:trPr>
          <w:divId w:val="845904723"/>
          <w:trHeight w:val="285"/>
          <w:jc w:val="center"/>
          <w:ins w:id="32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7350A00" w14:textId="77777777" w:rsidR="008E79F6" w:rsidRPr="008E79F6" w:rsidRDefault="008E79F6" w:rsidP="008E79F6">
            <w:pPr>
              <w:spacing w:after="0" w:line="240" w:lineRule="auto"/>
              <w:jc w:val="center"/>
              <w:rPr>
                <w:ins w:id="326" w:author="Diaz Zepeda, Hirvin Azael" w:date="2020-12-16T10:32:00Z"/>
                <w:rFonts w:ascii="Times New Roman" w:eastAsia="Times New Roman" w:hAnsi="Times New Roman" w:cs="Times New Roman"/>
                <w:i/>
                <w:iCs/>
                <w:color w:val="000000"/>
                <w:sz w:val="20"/>
                <w:szCs w:val="20"/>
                <w:lang w:eastAsia="es-MX"/>
                <w:rPrChange w:id="327" w:author="Diaz Zepeda, Hirvin Azael" w:date="2020-12-16T10:32:00Z">
                  <w:rPr>
                    <w:ins w:id="328" w:author="Diaz Zepeda, Hirvin Azael" w:date="2020-12-16T10:32:00Z"/>
                  </w:rPr>
                </w:rPrChange>
              </w:rPr>
              <w:pPrChange w:id="329" w:author="Diaz Zepeda, Hirvin Azael" w:date="2020-12-16T10:32:00Z">
                <w:pPr>
                  <w:jc w:val="center"/>
                </w:pPr>
              </w:pPrChange>
            </w:pPr>
            <w:ins w:id="330" w:author="Diaz Zepeda, Hirvin Azael" w:date="2020-12-16T10:32:00Z">
              <w:r w:rsidRPr="008E79F6">
                <w:rPr>
                  <w:rFonts w:ascii="Times New Roman" w:eastAsia="Times New Roman" w:hAnsi="Times New Roman" w:cs="Times New Roman"/>
                  <w:i/>
                  <w:iCs/>
                  <w:color w:val="000000"/>
                  <w:sz w:val="20"/>
                  <w:szCs w:val="20"/>
                  <w:lang w:eastAsia="es-MX"/>
                  <w:rPrChange w:id="331" w:author="Diaz Zepeda, Hirvin Azael" w:date="2020-12-16T10:32:00Z">
                    <w:rPr/>
                  </w:rPrChange>
                </w:rPr>
                <w:t>Dead patient</w:t>
              </w:r>
            </w:ins>
          </w:p>
        </w:tc>
        <w:tc>
          <w:tcPr>
            <w:tcW w:w="1680" w:type="dxa"/>
            <w:tcBorders>
              <w:top w:val="nil"/>
              <w:left w:val="nil"/>
              <w:bottom w:val="nil"/>
              <w:right w:val="single" w:sz="8" w:space="0" w:color="auto"/>
            </w:tcBorders>
            <w:shd w:val="clear" w:color="auto" w:fill="auto"/>
            <w:noWrap/>
            <w:vAlign w:val="center"/>
            <w:hideMark/>
          </w:tcPr>
          <w:p w14:paraId="18CD5CE5" w14:textId="77777777" w:rsidR="008E79F6" w:rsidRPr="008E79F6" w:rsidRDefault="008E79F6" w:rsidP="008E79F6">
            <w:pPr>
              <w:spacing w:after="0" w:line="240" w:lineRule="auto"/>
              <w:jc w:val="center"/>
              <w:rPr>
                <w:ins w:id="332" w:author="Diaz Zepeda, Hirvin Azael" w:date="2020-12-16T10:32:00Z"/>
                <w:rFonts w:ascii="Times New Roman" w:eastAsia="Times New Roman" w:hAnsi="Times New Roman" w:cs="Times New Roman"/>
                <w:color w:val="000000"/>
                <w:sz w:val="20"/>
                <w:szCs w:val="20"/>
                <w:lang w:eastAsia="es-MX"/>
                <w:rPrChange w:id="333" w:author="Diaz Zepeda, Hirvin Azael" w:date="2020-12-16T10:32:00Z">
                  <w:rPr>
                    <w:ins w:id="334" w:author="Diaz Zepeda, Hirvin Azael" w:date="2020-12-16T10:32:00Z"/>
                  </w:rPr>
                </w:rPrChange>
              </w:rPr>
              <w:pPrChange w:id="335" w:author="Diaz Zepeda, Hirvin Azael" w:date="2020-12-16T10:32:00Z">
                <w:pPr>
                  <w:jc w:val="center"/>
                </w:pPr>
              </w:pPrChange>
            </w:pPr>
            <w:ins w:id="336" w:author="Diaz Zepeda, Hirvin Azael" w:date="2020-12-16T10:32:00Z">
              <w:r w:rsidRPr="008E79F6">
                <w:rPr>
                  <w:rFonts w:ascii="Times New Roman" w:eastAsia="Times New Roman" w:hAnsi="Times New Roman" w:cs="Times New Roman"/>
                  <w:color w:val="000000"/>
                  <w:sz w:val="20"/>
                  <w:szCs w:val="20"/>
                  <w:lang w:eastAsia="es-MX"/>
                  <w:rPrChange w:id="337" w:author="Diaz Zepeda, Hirvin Azael" w:date="2020-12-16T10:32:00Z">
                    <w:rPr/>
                  </w:rPrChange>
                </w:rPr>
                <w:t>$0.00</w:t>
              </w:r>
            </w:ins>
          </w:p>
        </w:tc>
      </w:tr>
      <w:tr w:rsidR="008E79F6" w:rsidRPr="008E79F6" w14:paraId="2F083B0F" w14:textId="77777777" w:rsidTr="008E79F6">
        <w:trPr>
          <w:divId w:val="845904723"/>
          <w:trHeight w:val="285"/>
          <w:jc w:val="center"/>
          <w:ins w:id="338" w:author="Diaz Zepeda, Hirvin Azael" w:date="2020-12-16T10:32:00Z"/>
          <w:trPrChange w:id="339" w:author="Diaz Zepeda, Hirvin Azael" w:date="2020-12-16T10:32:00Z">
            <w:trPr>
              <w:gridAfter w:val="0"/>
              <w:divId w:val="845904723"/>
              <w:trHeight w:val="288"/>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340" w:author="Diaz Zepeda, Hirvin Azael" w:date="2020-12-16T10:32: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3468AED7" w14:textId="77777777" w:rsidR="008E79F6" w:rsidRPr="008E79F6" w:rsidRDefault="008E79F6" w:rsidP="008E79F6">
            <w:pPr>
              <w:spacing w:after="0" w:line="240" w:lineRule="auto"/>
              <w:jc w:val="center"/>
              <w:rPr>
                <w:ins w:id="341" w:author="Diaz Zepeda, Hirvin Azael" w:date="2020-12-16T10:32:00Z"/>
                <w:rFonts w:ascii="Times New Roman" w:eastAsia="Times New Roman" w:hAnsi="Times New Roman" w:cs="Times New Roman"/>
                <w:b/>
                <w:bCs/>
                <w:color w:val="000000"/>
                <w:sz w:val="20"/>
                <w:szCs w:val="20"/>
                <w:lang w:eastAsia="es-MX"/>
                <w:rPrChange w:id="342" w:author="Diaz Zepeda, Hirvin Azael" w:date="2020-12-16T10:32:00Z">
                  <w:rPr>
                    <w:ins w:id="343" w:author="Diaz Zepeda, Hirvin Azael" w:date="2020-12-16T10:32:00Z"/>
                  </w:rPr>
                </w:rPrChange>
              </w:rPr>
              <w:pPrChange w:id="344" w:author="Diaz Zepeda, Hirvin Azael" w:date="2020-12-16T10:32:00Z">
                <w:pPr>
                  <w:jc w:val="center"/>
                </w:pPr>
              </w:pPrChange>
            </w:pPr>
            <w:ins w:id="345" w:author="Diaz Zepeda, Hirvin Azael" w:date="2020-12-16T10:32:00Z">
              <w:r w:rsidRPr="008E79F6">
                <w:rPr>
                  <w:rFonts w:ascii="Times New Roman" w:eastAsia="Times New Roman" w:hAnsi="Times New Roman" w:cs="Times New Roman"/>
                  <w:b/>
                  <w:bCs/>
                  <w:color w:val="000000"/>
                  <w:sz w:val="20"/>
                  <w:szCs w:val="20"/>
                  <w:lang w:eastAsia="es-MX"/>
                  <w:rPrChange w:id="346" w:author="Diaz Zepeda, Hirvin Azael" w:date="2020-12-16T10:32:00Z">
                    <w:rPr/>
                  </w:rPrChange>
                </w:rPr>
                <w:t>Daily utility weights</w:t>
              </w:r>
            </w:ins>
          </w:p>
        </w:tc>
      </w:tr>
      <w:tr w:rsidR="008E79F6" w:rsidRPr="008E79F6" w14:paraId="26BBD074" w14:textId="77777777" w:rsidTr="008E79F6">
        <w:trPr>
          <w:divId w:val="845904723"/>
          <w:trHeight w:val="285"/>
          <w:jc w:val="center"/>
          <w:ins w:id="34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9CE76D4" w14:textId="51B3E97F" w:rsidR="008E79F6" w:rsidRPr="008E79F6" w:rsidRDefault="008E79F6" w:rsidP="008E79F6">
            <w:pPr>
              <w:spacing w:after="0" w:line="240" w:lineRule="auto"/>
              <w:jc w:val="center"/>
              <w:rPr>
                <w:ins w:id="348" w:author="Diaz Zepeda, Hirvin Azael" w:date="2020-12-16T10:32:00Z"/>
                <w:rFonts w:ascii="Times New Roman" w:eastAsia="Times New Roman" w:hAnsi="Times New Roman" w:cs="Times New Roman"/>
                <w:i/>
                <w:iCs/>
                <w:color w:val="000000"/>
                <w:sz w:val="20"/>
                <w:szCs w:val="20"/>
                <w:lang w:val="en-US" w:eastAsia="es-MX"/>
                <w:rPrChange w:id="349" w:author="Diaz Zepeda, Hirvin Azael" w:date="2020-12-16T10:32:00Z">
                  <w:rPr>
                    <w:ins w:id="350" w:author="Diaz Zepeda, Hirvin Azael" w:date="2020-12-16T10:32:00Z"/>
                  </w:rPr>
                </w:rPrChange>
              </w:rPr>
              <w:pPrChange w:id="351" w:author="Diaz Zepeda, Hirvin Azael" w:date="2020-12-16T10:32:00Z">
                <w:pPr>
                  <w:jc w:val="center"/>
                </w:pPr>
              </w:pPrChange>
            </w:pPr>
            <w:ins w:id="352" w:author="Diaz Zepeda, Hirvin Azael" w:date="2020-12-16T10:32:00Z">
              <w:r w:rsidRPr="008E79F6">
                <w:rPr>
                  <w:rFonts w:ascii="Times New Roman" w:eastAsia="Times New Roman" w:hAnsi="Times New Roman" w:cs="Times New Roman"/>
                  <w:i/>
                  <w:iCs/>
                  <w:color w:val="000000"/>
                  <w:sz w:val="20"/>
                  <w:szCs w:val="20"/>
                  <w:lang w:val="en-US" w:eastAsia="es-MX"/>
                  <w:rPrChange w:id="353" w:author="Diaz Zepeda, Hirvin Azael" w:date="2020-12-16T10:32:00Z">
                    <w:rPr/>
                  </w:rPrChange>
                </w:rPr>
                <w:t>Mean QALD</w:t>
              </w:r>
            </w:ins>
            <w:ins w:id="354" w:author="Diaz Zepeda, Hirvin Azael" w:date="2020-12-16T11:45:00Z">
              <w:r w:rsidR="00A07CF6">
                <w:rPr>
                  <w:rFonts w:ascii="Times New Roman" w:eastAsia="Times New Roman" w:hAnsi="Times New Roman" w:cs="Times New Roman"/>
                  <w:i/>
                  <w:iCs/>
                  <w:color w:val="000000"/>
                  <w:sz w:val="20"/>
                  <w:szCs w:val="20"/>
                  <w:lang w:val="en-US" w:eastAsia="es-MX"/>
                </w:rPr>
                <w:t xml:space="preserve"> </w:t>
              </w:r>
            </w:ins>
            <w:ins w:id="355" w:author="Diaz Zepeda, Hirvin Azael" w:date="2020-12-16T10:32:00Z">
              <w:r w:rsidRPr="008E79F6">
                <w:rPr>
                  <w:rFonts w:ascii="Times New Roman" w:eastAsia="Times New Roman" w:hAnsi="Times New Roman" w:cs="Times New Roman"/>
                  <w:i/>
                  <w:iCs/>
                  <w:color w:val="000000"/>
                  <w:sz w:val="20"/>
                  <w:szCs w:val="20"/>
                  <w:lang w:val="en-US" w:eastAsia="es-MX"/>
                  <w:rPrChange w:id="356" w:author="Diaz Zepeda, Hirvin Azael" w:date="2020-12-16T10:32:00Z">
                    <w:rPr/>
                  </w:rPrChange>
                </w:rPr>
                <w:t>(Q</w:t>
              </w:r>
            </w:ins>
            <w:ins w:id="357" w:author="Diaz Zepeda, Hirvin Azael" w:date="2020-12-16T11:45:00Z">
              <w:r w:rsidR="00E15321">
                <w:rPr>
                  <w:rFonts w:ascii="Times New Roman" w:eastAsia="Times New Roman" w:hAnsi="Times New Roman" w:cs="Times New Roman"/>
                  <w:i/>
                  <w:iCs/>
                  <w:color w:val="000000"/>
                  <w:sz w:val="20"/>
                  <w:szCs w:val="20"/>
                  <w:lang w:val="en-US" w:eastAsia="es-MX"/>
                </w:rPr>
                <w:t>u</w:t>
              </w:r>
            </w:ins>
            <w:bookmarkStart w:id="358" w:name="_GoBack"/>
            <w:bookmarkEnd w:id="358"/>
            <w:ins w:id="359" w:author="Diaz Zepeda, Hirvin Azael" w:date="2020-12-16T10:32:00Z">
              <w:r w:rsidRPr="008E79F6">
                <w:rPr>
                  <w:rFonts w:ascii="Times New Roman" w:eastAsia="Times New Roman" w:hAnsi="Times New Roman" w:cs="Times New Roman"/>
                  <w:i/>
                  <w:iCs/>
                  <w:color w:val="000000"/>
                  <w:sz w:val="20"/>
                  <w:szCs w:val="20"/>
                  <w:lang w:val="en-US" w:eastAsia="es-MX"/>
                  <w:rPrChange w:id="360" w:author="Diaz Zepeda, Hirvin Azael" w:date="2020-12-16T10:32:00Z">
                    <w:rPr/>
                  </w:rPrChange>
                </w:rPr>
                <w:t>ality Adjusted Life Days) loss</w:t>
              </w:r>
            </w:ins>
          </w:p>
        </w:tc>
        <w:tc>
          <w:tcPr>
            <w:tcW w:w="1680" w:type="dxa"/>
            <w:tcBorders>
              <w:top w:val="nil"/>
              <w:left w:val="nil"/>
              <w:bottom w:val="nil"/>
              <w:right w:val="single" w:sz="8" w:space="0" w:color="auto"/>
            </w:tcBorders>
            <w:shd w:val="clear" w:color="auto" w:fill="auto"/>
            <w:noWrap/>
            <w:vAlign w:val="center"/>
            <w:hideMark/>
          </w:tcPr>
          <w:p w14:paraId="30B18EB0" w14:textId="77777777" w:rsidR="008E79F6" w:rsidRPr="008E79F6" w:rsidRDefault="008E79F6" w:rsidP="008E79F6">
            <w:pPr>
              <w:spacing w:after="0" w:line="240" w:lineRule="auto"/>
              <w:jc w:val="center"/>
              <w:rPr>
                <w:ins w:id="361" w:author="Diaz Zepeda, Hirvin Azael" w:date="2020-12-16T10:32:00Z"/>
                <w:rFonts w:ascii="Times New Roman" w:eastAsia="Times New Roman" w:hAnsi="Times New Roman" w:cs="Times New Roman"/>
                <w:color w:val="000000"/>
                <w:sz w:val="20"/>
                <w:szCs w:val="20"/>
                <w:lang w:eastAsia="es-MX"/>
                <w:rPrChange w:id="362" w:author="Diaz Zepeda, Hirvin Azael" w:date="2020-12-16T10:32:00Z">
                  <w:rPr>
                    <w:ins w:id="363" w:author="Diaz Zepeda, Hirvin Azael" w:date="2020-12-16T10:32:00Z"/>
                  </w:rPr>
                </w:rPrChange>
              </w:rPr>
              <w:pPrChange w:id="364" w:author="Diaz Zepeda, Hirvin Azael" w:date="2020-12-16T10:32:00Z">
                <w:pPr>
                  <w:jc w:val="center"/>
                </w:pPr>
              </w:pPrChange>
            </w:pPr>
            <w:ins w:id="365" w:author="Diaz Zepeda, Hirvin Azael" w:date="2020-12-16T10:32:00Z">
              <w:r w:rsidRPr="008E79F6">
                <w:rPr>
                  <w:rFonts w:ascii="Times New Roman" w:eastAsia="Times New Roman" w:hAnsi="Times New Roman" w:cs="Times New Roman"/>
                  <w:color w:val="000000"/>
                  <w:sz w:val="20"/>
                  <w:szCs w:val="20"/>
                  <w:lang w:eastAsia="es-MX"/>
                  <w:rPrChange w:id="366" w:author="Diaz Zepeda, Hirvin Azael" w:date="2020-12-16T10:32:00Z">
                    <w:rPr/>
                  </w:rPrChange>
                </w:rPr>
                <w:t>2.5</w:t>
              </w:r>
            </w:ins>
          </w:p>
        </w:tc>
      </w:tr>
      <w:tr w:rsidR="008E79F6" w:rsidRPr="008E79F6" w14:paraId="04DF9451" w14:textId="77777777" w:rsidTr="008E79F6">
        <w:trPr>
          <w:divId w:val="845904723"/>
          <w:trHeight w:val="285"/>
          <w:jc w:val="center"/>
          <w:ins w:id="36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E38B5CE" w14:textId="77777777" w:rsidR="008E79F6" w:rsidRPr="008E79F6" w:rsidRDefault="008E79F6" w:rsidP="008E79F6">
            <w:pPr>
              <w:spacing w:after="0" w:line="240" w:lineRule="auto"/>
              <w:jc w:val="center"/>
              <w:rPr>
                <w:ins w:id="368" w:author="Diaz Zepeda, Hirvin Azael" w:date="2020-12-16T10:32:00Z"/>
                <w:rFonts w:ascii="Times New Roman" w:eastAsia="Times New Roman" w:hAnsi="Times New Roman" w:cs="Times New Roman"/>
                <w:i/>
                <w:iCs/>
                <w:color w:val="000000"/>
                <w:sz w:val="20"/>
                <w:szCs w:val="20"/>
                <w:lang w:eastAsia="es-MX"/>
                <w:rPrChange w:id="369" w:author="Diaz Zepeda, Hirvin Azael" w:date="2020-12-16T10:32:00Z">
                  <w:rPr>
                    <w:ins w:id="370" w:author="Diaz Zepeda, Hirvin Azael" w:date="2020-12-16T10:32:00Z"/>
                  </w:rPr>
                </w:rPrChange>
              </w:rPr>
              <w:pPrChange w:id="371" w:author="Diaz Zepeda, Hirvin Azael" w:date="2020-12-16T10:32:00Z">
                <w:pPr>
                  <w:jc w:val="center"/>
                </w:pPr>
              </w:pPrChange>
            </w:pPr>
            <w:ins w:id="372" w:author="Diaz Zepeda, Hirvin Azael" w:date="2020-12-16T10:32:00Z">
              <w:r w:rsidRPr="008E79F6">
                <w:rPr>
                  <w:rFonts w:ascii="Times New Roman" w:eastAsia="Times New Roman" w:hAnsi="Times New Roman" w:cs="Times New Roman"/>
                  <w:i/>
                  <w:iCs/>
                  <w:color w:val="000000"/>
                  <w:sz w:val="20"/>
                  <w:szCs w:val="20"/>
                  <w:lang w:eastAsia="es-MX"/>
                  <w:rPrChange w:id="373" w:author="Diaz Zepeda, Hirvin Azael" w:date="2020-12-16T10:32:00Z">
                    <w:rPr/>
                  </w:rPrChange>
                </w:rPr>
                <w:t>Covid-19 patient</w:t>
              </w:r>
            </w:ins>
          </w:p>
        </w:tc>
        <w:tc>
          <w:tcPr>
            <w:tcW w:w="1680" w:type="dxa"/>
            <w:tcBorders>
              <w:top w:val="nil"/>
              <w:left w:val="nil"/>
              <w:bottom w:val="nil"/>
              <w:right w:val="single" w:sz="8" w:space="0" w:color="auto"/>
            </w:tcBorders>
            <w:shd w:val="clear" w:color="auto" w:fill="auto"/>
            <w:noWrap/>
            <w:vAlign w:val="center"/>
            <w:hideMark/>
          </w:tcPr>
          <w:p w14:paraId="30A35423" w14:textId="77777777" w:rsidR="008E79F6" w:rsidRPr="008E79F6" w:rsidRDefault="008E79F6" w:rsidP="008E79F6">
            <w:pPr>
              <w:spacing w:after="0" w:line="240" w:lineRule="auto"/>
              <w:jc w:val="center"/>
              <w:rPr>
                <w:ins w:id="374" w:author="Diaz Zepeda, Hirvin Azael" w:date="2020-12-16T10:32:00Z"/>
                <w:rFonts w:ascii="Times New Roman" w:eastAsia="Times New Roman" w:hAnsi="Times New Roman" w:cs="Times New Roman"/>
                <w:color w:val="000000"/>
                <w:sz w:val="20"/>
                <w:szCs w:val="20"/>
                <w:lang w:eastAsia="es-MX"/>
                <w:rPrChange w:id="375" w:author="Diaz Zepeda, Hirvin Azael" w:date="2020-12-16T10:32:00Z">
                  <w:rPr>
                    <w:ins w:id="376" w:author="Diaz Zepeda, Hirvin Azael" w:date="2020-12-16T10:32:00Z"/>
                  </w:rPr>
                </w:rPrChange>
              </w:rPr>
              <w:pPrChange w:id="377" w:author="Diaz Zepeda, Hirvin Azael" w:date="2020-12-16T10:32:00Z">
                <w:pPr>
                  <w:jc w:val="center"/>
                </w:pPr>
              </w:pPrChange>
            </w:pPr>
            <w:ins w:id="378" w:author="Diaz Zepeda, Hirvin Azael" w:date="2020-12-16T10:32:00Z">
              <w:r w:rsidRPr="008E79F6">
                <w:rPr>
                  <w:rFonts w:ascii="Times New Roman" w:eastAsia="Times New Roman" w:hAnsi="Times New Roman" w:cs="Times New Roman"/>
                  <w:color w:val="000000"/>
                  <w:sz w:val="20"/>
                  <w:szCs w:val="20"/>
                  <w:lang w:eastAsia="es-MX"/>
                  <w:rPrChange w:id="379" w:author="Diaz Zepeda, Hirvin Azael" w:date="2020-12-16T10:32:00Z">
                    <w:rPr/>
                  </w:rPrChange>
                </w:rPr>
                <w:t>0.975</w:t>
              </w:r>
            </w:ins>
          </w:p>
        </w:tc>
      </w:tr>
      <w:tr w:rsidR="008E79F6" w:rsidRPr="008E79F6" w14:paraId="6719C411" w14:textId="77777777" w:rsidTr="008E79F6">
        <w:trPr>
          <w:divId w:val="845904723"/>
          <w:trHeight w:val="285"/>
          <w:jc w:val="center"/>
          <w:ins w:id="38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1049937D" w14:textId="77777777" w:rsidR="008E79F6" w:rsidRPr="008E79F6" w:rsidRDefault="008E79F6" w:rsidP="008E79F6">
            <w:pPr>
              <w:spacing w:after="0" w:line="240" w:lineRule="auto"/>
              <w:jc w:val="center"/>
              <w:rPr>
                <w:ins w:id="381" w:author="Diaz Zepeda, Hirvin Azael" w:date="2020-12-16T10:32:00Z"/>
                <w:rFonts w:ascii="Times New Roman" w:eastAsia="Times New Roman" w:hAnsi="Times New Roman" w:cs="Times New Roman"/>
                <w:i/>
                <w:iCs/>
                <w:color w:val="000000"/>
                <w:sz w:val="20"/>
                <w:szCs w:val="20"/>
                <w:lang w:eastAsia="es-MX"/>
                <w:rPrChange w:id="382" w:author="Diaz Zepeda, Hirvin Azael" w:date="2020-12-16T10:32:00Z">
                  <w:rPr>
                    <w:ins w:id="383" w:author="Diaz Zepeda, Hirvin Azael" w:date="2020-12-16T10:32:00Z"/>
                  </w:rPr>
                </w:rPrChange>
              </w:rPr>
              <w:pPrChange w:id="384" w:author="Diaz Zepeda, Hirvin Azael" w:date="2020-12-16T10:32:00Z">
                <w:pPr>
                  <w:jc w:val="center"/>
                </w:pPr>
              </w:pPrChange>
            </w:pPr>
            <w:ins w:id="385" w:author="Diaz Zepeda, Hirvin Azael" w:date="2020-12-16T10:32:00Z">
              <w:r w:rsidRPr="008E79F6">
                <w:rPr>
                  <w:rFonts w:ascii="Times New Roman" w:eastAsia="Times New Roman" w:hAnsi="Times New Roman" w:cs="Times New Roman"/>
                  <w:i/>
                  <w:iCs/>
                  <w:color w:val="000000"/>
                  <w:sz w:val="20"/>
                  <w:szCs w:val="20"/>
                  <w:lang w:eastAsia="es-MX"/>
                  <w:rPrChange w:id="386" w:author="Diaz Zepeda, Hirvin Azael" w:date="2020-12-16T10:32:00Z">
                    <w:rPr/>
                  </w:rPrChange>
                </w:rPr>
                <w:lastRenderedPageBreak/>
                <w:t>Dead patient</w:t>
              </w:r>
            </w:ins>
          </w:p>
        </w:tc>
        <w:tc>
          <w:tcPr>
            <w:tcW w:w="1680" w:type="dxa"/>
            <w:tcBorders>
              <w:top w:val="nil"/>
              <w:left w:val="nil"/>
              <w:bottom w:val="nil"/>
              <w:right w:val="single" w:sz="8" w:space="0" w:color="auto"/>
            </w:tcBorders>
            <w:shd w:val="clear" w:color="auto" w:fill="auto"/>
            <w:noWrap/>
            <w:vAlign w:val="center"/>
            <w:hideMark/>
          </w:tcPr>
          <w:p w14:paraId="71ABCE64" w14:textId="77777777" w:rsidR="008E79F6" w:rsidRPr="008E79F6" w:rsidRDefault="008E79F6" w:rsidP="008E79F6">
            <w:pPr>
              <w:spacing w:after="0" w:line="240" w:lineRule="auto"/>
              <w:jc w:val="center"/>
              <w:rPr>
                <w:ins w:id="387" w:author="Diaz Zepeda, Hirvin Azael" w:date="2020-12-16T10:32:00Z"/>
                <w:rFonts w:ascii="Times New Roman" w:eastAsia="Times New Roman" w:hAnsi="Times New Roman" w:cs="Times New Roman"/>
                <w:color w:val="000000"/>
                <w:sz w:val="20"/>
                <w:szCs w:val="20"/>
                <w:lang w:eastAsia="es-MX"/>
                <w:rPrChange w:id="388" w:author="Diaz Zepeda, Hirvin Azael" w:date="2020-12-16T10:32:00Z">
                  <w:rPr>
                    <w:ins w:id="389" w:author="Diaz Zepeda, Hirvin Azael" w:date="2020-12-16T10:32:00Z"/>
                  </w:rPr>
                </w:rPrChange>
              </w:rPr>
              <w:pPrChange w:id="390" w:author="Diaz Zepeda, Hirvin Azael" w:date="2020-12-16T10:32:00Z">
                <w:pPr>
                  <w:jc w:val="center"/>
                </w:pPr>
              </w:pPrChange>
            </w:pPr>
            <w:ins w:id="391" w:author="Diaz Zepeda, Hirvin Azael" w:date="2020-12-16T10:32:00Z">
              <w:r w:rsidRPr="008E79F6">
                <w:rPr>
                  <w:rFonts w:ascii="Times New Roman" w:eastAsia="Times New Roman" w:hAnsi="Times New Roman" w:cs="Times New Roman"/>
                  <w:color w:val="000000"/>
                  <w:sz w:val="20"/>
                  <w:szCs w:val="20"/>
                  <w:lang w:eastAsia="es-MX"/>
                  <w:rPrChange w:id="392" w:author="Diaz Zepeda, Hirvin Azael" w:date="2020-12-16T10:32:00Z">
                    <w:rPr/>
                  </w:rPrChange>
                </w:rPr>
                <w:t>0</w:t>
              </w:r>
            </w:ins>
          </w:p>
        </w:tc>
      </w:tr>
      <w:tr w:rsidR="008E79F6" w:rsidRPr="008E79F6" w14:paraId="71F12C7F" w14:textId="77777777" w:rsidTr="008E79F6">
        <w:trPr>
          <w:divId w:val="845904723"/>
          <w:trHeight w:val="285"/>
          <w:jc w:val="center"/>
          <w:ins w:id="393" w:author="Diaz Zepeda, Hirvin Azael" w:date="2020-12-16T10:32:00Z"/>
          <w:trPrChange w:id="394" w:author="Diaz Zepeda, Hirvin Azael" w:date="2020-12-16T10:32:00Z">
            <w:trPr>
              <w:gridAfter w:val="0"/>
              <w:divId w:val="845904723"/>
              <w:trHeight w:val="288"/>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395" w:author="Diaz Zepeda, Hirvin Azael" w:date="2020-12-16T10:32: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6283B630" w14:textId="77777777" w:rsidR="008E79F6" w:rsidRPr="008E79F6" w:rsidRDefault="008E79F6" w:rsidP="008E79F6">
            <w:pPr>
              <w:spacing w:after="0" w:line="240" w:lineRule="auto"/>
              <w:jc w:val="center"/>
              <w:rPr>
                <w:ins w:id="396" w:author="Diaz Zepeda, Hirvin Azael" w:date="2020-12-16T10:32:00Z"/>
                <w:rFonts w:ascii="Times New Roman" w:eastAsia="Times New Roman" w:hAnsi="Times New Roman" w:cs="Times New Roman"/>
                <w:b/>
                <w:bCs/>
                <w:color w:val="000000"/>
                <w:sz w:val="20"/>
                <w:szCs w:val="20"/>
                <w:lang w:eastAsia="es-MX"/>
                <w:rPrChange w:id="397" w:author="Diaz Zepeda, Hirvin Azael" w:date="2020-12-16T10:32:00Z">
                  <w:rPr>
                    <w:ins w:id="398" w:author="Diaz Zepeda, Hirvin Azael" w:date="2020-12-16T10:32:00Z"/>
                  </w:rPr>
                </w:rPrChange>
              </w:rPr>
              <w:pPrChange w:id="399" w:author="Diaz Zepeda, Hirvin Azael" w:date="2020-12-16T10:32:00Z">
                <w:pPr>
                  <w:jc w:val="center"/>
                </w:pPr>
              </w:pPrChange>
            </w:pPr>
            <w:ins w:id="400" w:author="Diaz Zepeda, Hirvin Azael" w:date="2020-12-16T10:32:00Z">
              <w:r w:rsidRPr="008E79F6">
                <w:rPr>
                  <w:rFonts w:ascii="Times New Roman" w:eastAsia="Times New Roman" w:hAnsi="Times New Roman" w:cs="Times New Roman"/>
                  <w:b/>
                  <w:bCs/>
                  <w:color w:val="000000"/>
                  <w:sz w:val="20"/>
                  <w:szCs w:val="20"/>
                  <w:lang w:eastAsia="es-MX"/>
                  <w:rPrChange w:id="401" w:author="Diaz Zepeda, Hirvin Azael" w:date="2020-12-16T10:32:00Z">
                    <w:rPr/>
                  </w:rPrChange>
                </w:rPr>
                <w:t>Intervention daily costs</w:t>
              </w:r>
            </w:ins>
          </w:p>
        </w:tc>
      </w:tr>
      <w:tr w:rsidR="008E79F6" w:rsidRPr="008E79F6" w14:paraId="5F7BDA93" w14:textId="77777777" w:rsidTr="008E79F6">
        <w:trPr>
          <w:divId w:val="845904723"/>
          <w:trHeight w:val="285"/>
          <w:jc w:val="center"/>
          <w:ins w:id="40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C44F4E7" w14:textId="77777777" w:rsidR="008E79F6" w:rsidRPr="008E79F6" w:rsidRDefault="008E79F6" w:rsidP="008E79F6">
            <w:pPr>
              <w:spacing w:after="0" w:line="240" w:lineRule="auto"/>
              <w:jc w:val="center"/>
              <w:rPr>
                <w:ins w:id="403" w:author="Diaz Zepeda, Hirvin Azael" w:date="2020-12-16T10:32:00Z"/>
                <w:rFonts w:ascii="Times New Roman" w:eastAsia="Times New Roman" w:hAnsi="Times New Roman" w:cs="Times New Roman"/>
                <w:i/>
                <w:iCs/>
                <w:color w:val="000000"/>
                <w:sz w:val="20"/>
                <w:szCs w:val="20"/>
                <w:lang w:eastAsia="es-MX"/>
                <w:rPrChange w:id="404" w:author="Diaz Zepeda, Hirvin Azael" w:date="2020-12-16T10:32:00Z">
                  <w:rPr>
                    <w:ins w:id="405" w:author="Diaz Zepeda, Hirvin Azael" w:date="2020-12-16T10:32:00Z"/>
                  </w:rPr>
                </w:rPrChange>
              </w:rPr>
              <w:pPrChange w:id="406" w:author="Diaz Zepeda, Hirvin Azael" w:date="2020-12-16T10:32:00Z">
                <w:pPr>
                  <w:jc w:val="center"/>
                </w:pPr>
              </w:pPrChange>
            </w:pPr>
            <w:ins w:id="407" w:author="Diaz Zepeda, Hirvin Azael" w:date="2020-12-16T10:32:00Z">
              <w:r w:rsidRPr="008E79F6">
                <w:rPr>
                  <w:rFonts w:ascii="Times New Roman" w:eastAsia="Times New Roman" w:hAnsi="Times New Roman" w:cs="Times New Roman"/>
                  <w:i/>
                  <w:iCs/>
                  <w:color w:val="000000"/>
                  <w:sz w:val="20"/>
                  <w:szCs w:val="20"/>
                  <w:lang w:eastAsia="es-MX"/>
                  <w:rPrChange w:id="408" w:author="Diaz Zepeda, Hirvin Azael" w:date="2020-12-16T10:32:00Z">
                    <w:rPr/>
                  </w:rPrChange>
                </w:rPr>
                <w:t>Dexamethasone</w:t>
              </w:r>
            </w:ins>
          </w:p>
        </w:tc>
        <w:tc>
          <w:tcPr>
            <w:tcW w:w="1680" w:type="dxa"/>
            <w:tcBorders>
              <w:top w:val="nil"/>
              <w:left w:val="nil"/>
              <w:bottom w:val="nil"/>
              <w:right w:val="single" w:sz="8" w:space="0" w:color="auto"/>
            </w:tcBorders>
            <w:shd w:val="clear" w:color="auto" w:fill="auto"/>
            <w:noWrap/>
            <w:vAlign w:val="center"/>
            <w:hideMark/>
          </w:tcPr>
          <w:p w14:paraId="0C7429FF" w14:textId="77777777" w:rsidR="008E79F6" w:rsidRPr="008E79F6" w:rsidRDefault="008E79F6" w:rsidP="008E79F6">
            <w:pPr>
              <w:spacing w:after="0" w:line="240" w:lineRule="auto"/>
              <w:jc w:val="center"/>
              <w:rPr>
                <w:ins w:id="409" w:author="Diaz Zepeda, Hirvin Azael" w:date="2020-12-16T10:32:00Z"/>
                <w:rFonts w:ascii="Times New Roman" w:eastAsia="Times New Roman" w:hAnsi="Times New Roman" w:cs="Times New Roman"/>
                <w:color w:val="000000"/>
                <w:sz w:val="20"/>
                <w:szCs w:val="20"/>
                <w:lang w:eastAsia="es-MX"/>
                <w:rPrChange w:id="410" w:author="Diaz Zepeda, Hirvin Azael" w:date="2020-12-16T10:32:00Z">
                  <w:rPr>
                    <w:ins w:id="411" w:author="Diaz Zepeda, Hirvin Azael" w:date="2020-12-16T10:32:00Z"/>
                  </w:rPr>
                </w:rPrChange>
              </w:rPr>
              <w:pPrChange w:id="412" w:author="Diaz Zepeda, Hirvin Azael" w:date="2020-12-16T10:32:00Z">
                <w:pPr>
                  <w:jc w:val="center"/>
                </w:pPr>
              </w:pPrChange>
            </w:pPr>
            <w:ins w:id="413" w:author="Diaz Zepeda, Hirvin Azael" w:date="2020-12-16T10:32:00Z">
              <w:r w:rsidRPr="008E79F6">
                <w:rPr>
                  <w:rFonts w:ascii="Times New Roman" w:eastAsia="Times New Roman" w:hAnsi="Times New Roman" w:cs="Times New Roman"/>
                  <w:color w:val="000000"/>
                  <w:sz w:val="20"/>
                  <w:szCs w:val="20"/>
                  <w:lang w:eastAsia="es-MX"/>
                  <w:rPrChange w:id="414" w:author="Diaz Zepeda, Hirvin Azael" w:date="2020-12-16T10:32:00Z">
                    <w:rPr/>
                  </w:rPrChange>
                </w:rPr>
                <w:t>$4.40</w:t>
              </w:r>
            </w:ins>
          </w:p>
        </w:tc>
      </w:tr>
      <w:tr w:rsidR="008E79F6" w:rsidRPr="008E79F6" w14:paraId="76E9DE30" w14:textId="77777777" w:rsidTr="008E79F6">
        <w:trPr>
          <w:divId w:val="845904723"/>
          <w:trHeight w:val="285"/>
          <w:jc w:val="center"/>
          <w:ins w:id="41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D7D296C" w14:textId="77777777" w:rsidR="008E79F6" w:rsidRPr="008E79F6" w:rsidRDefault="008E79F6" w:rsidP="008E79F6">
            <w:pPr>
              <w:spacing w:after="0" w:line="240" w:lineRule="auto"/>
              <w:jc w:val="center"/>
              <w:rPr>
                <w:ins w:id="416" w:author="Diaz Zepeda, Hirvin Azael" w:date="2020-12-16T10:32:00Z"/>
                <w:rFonts w:ascii="Times New Roman" w:eastAsia="Times New Roman" w:hAnsi="Times New Roman" w:cs="Times New Roman"/>
                <w:i/>
                <w:iCs/>
                <w:color w:val="000000"/>
                <w:sz w:val="20"/>
                <w:szCs w:val="20"/>
                <w:lang w:eastAsia="es-MX"/>
                <w:rPrChange w:id="417" w:author="Diaz Zepeda, Hirvin Azael" w:date="2020-12-16T10:32:00Z">
                  <w:rPr>
                    <w:ins w:id="418" w:author="Diaz Zepeda, Hirvin Azael" w:date="2020-12-16T10:32:00Z"/>
                  </w:rPr>
                </w:rPrChange>
              </w:rPr>
              <w:pPrChange w:id="419" w:author="Diaz Zepeda, Hirvin Azael" w:date="2020-12-16T10:32:00Z">
                <w:pPr>
                  <w:jc w:val="center"/>
                </w:pPr>
              </w:pPrChange>
            </w:pPr>
            <w:ins w:id="420" w:author="Diaz Zepeda, Hirvin Azael" w:date="2020-12-16T10:32:00Z">
              <w:r w:rsidRPr="008E79F6">
                <w:rPr>
                  <w:rFonts w:ascii="Times New Roman" w:eastAsia="Times New Roman" w:hAnsi="Times New Roman" w:cs="Times New Roman"/>
                  <w:i/>
                  <w:iCs/>
                  <w:color w:val="000000"/>
                  <w:sz w:val="20"/>
                  <w:szCs w:val="20"/>
                  <w:lang w:eastAsia="es-MX"/>
                  <w:rPrChange w:id="421" w:author="Diaz Zepeda, Hirvin Azael" w:date="2020-12-16T10:32:00Z">
                    <w:rPr/>
                  </w:rPrChange>
                </w:rPr>
                <w:t>Remdesivir</w:t>
              </w:r>
            </w:ins>
          </w:p>
        </w:tc>
        <w:tc>
          <w:tcPr>
            <w:tcW w:w="1680" w:type="dxa"/>
            <w:tcBorders>
              <w:top w:val="nil"/>
              <w:left w:val="nil"/>
              <w:bottom w:val="nil"/>
              <w:right w:val="single" w:sz="8" w:space="0" w:color="auto"/>
            </w:tcBorders>
            <w:shd w:val="clear" w:color="auto" w:fill="auto"/>
            <w:noWrap/>
            <w:vAlign w:val="center"/>
            <w:hideMark/>
          </w:tcPr>
          <w:p w14:paraId="35AADCEA" w14:textId="77777777" w:rsidR="008E79F6" w:rsidRPr="008E79F6" w:rsidRDefault="008E79F6" w:rsidP="008E79F6">
            <w:pPr>
              <w:spacing w:after="0" w:line="240" w:lineRule="auto"/>
              <w:jc w:val="center"/>
              <w:rPr>
                <w:ins w:id="422" w:author="Diaz Zepeda, Hirvin Azael" w:date="2020-12-16T10:32:00Z"/>
                <w:rFonts w:ascii="Times New Roman" w:eastAsia="Times New Roman" w:hAnsi="Times New Roman" w:cs="Times New Roman"/>
                <w:color w:val="000000"/>
                <w:sz w:val="20"/>
                <w:szCs w:val="20"/>
                <w:lang w:eastAsia="es-MX"/>
                <w:rPrChange w:id="423" w:author="Diaz Zepeda, Hirvin Azael" w:date="2020-12-16T10:32:00Z">
                  <w:rPr>
                    <w:ins w:id="424" w:author="Diaz Zepeda, Hirvin Azael" w:date="2020-12-16T10:32:00Z"/>
                  </w:rPr>
                </w:rPrChange>
              </w:rPr>
              <w:pPrChange w:id="425" w:author="Diaz Zepeda, Hirvin Azael" w:date="2020-12-16T10:32:00Z">
                <w:pPr>
                  <w:jc w:val="center"/>
                </w:pPr>
              </w:pPrChange>
            </w:pPr>
            <w:ins w:id="426" w:author="Diaz Zepeda, Hirvin Azael" w:date="2020-12-16T10:32:00Z">
              <w:r w:rsidRPr="008E79F6">
                <w:rPr>
                  <w:rFonts w:ascii="Times New Roman" w:eastAsia="Times New Roman" w:hAnsi="Times New Roman" w:cs="Times New Roman"/>
                  <w:color w:val="000000"/>
                  <w:sz w:val="20"/>
                  <w:szCs w:val="20"/>
                  <w:lang w:eastAsia="es-MX"/>
                  <w:rPrChange w:id="427" w:author="Diaz Zepeda, Hirvin Azael" w:date="2020-12-16T10:32:00Z">
                    <w:rPr/>
                  </w:rPrChange>
                </w:rPr>
                <w:t>$1,040.00</w:t>
              </w:r>
            </w:ins>
          </w:p>
        </w:tc>
      </w:tr>
      <w:tr w:rsidR="008E79F6" w:rsidRPr="008E79F6" w14:paraId="16E7FB8A" w14:textId="77777777" w:rsidTr="008E79F6">
        <w:trPr>
          <w:divId w:val="845904723"/>
          <w:trHeight w:val="285"/>
          <w:jc w:val="center"/>
          <w:ins w:id="428" w:author="Diaz Zepeda, Hirvin Azael" w:date="2020-12-16T10:32:00Z"/>
          <w:trPrChange w:id="429" w:author="Diaz Zepeda, Hirvin Azael" w:date="2020-12-16T10:32:00Z">
            <w:trPr>
              <w:gridAfter w:val="0"/>
              <w:divId w:val="845904723"/>
              <w:trHeight w:val="288"/>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430" w:author="Diaz Zepeda, Hirvin Azael" w:date="2020-12-16T10:32: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04FDC7D5" w14:textId="77777777" w:rsidR="008E79F6" w:rsidRPr="008E79F6" w:rsidRDefault="008E79F6" w:rsidP="008E79F6">
            <w:pPr>
              <w:spacing w:after="0" w:line="240" w:lineRule="auto"/>
              <w:jc w:val="center"/>
              <w:rPr>
                <w:ins w:id="431" w:author="Diaz Zepeda, Hirvin Azael" w:date="2020-12-16T10:32:00Z"/>
                <w:rFonts w:ascii="Times New Roman" w:eastAsia="Times New Roman" w:hAnsi="Times New Roman" w:cs="Times New Roman"/>
                <w:b/>
                <w:bCs/>
                <w:color w:val="000000"/>
                <w:sz w:val="20"/>
                <w:szCs w:val="20"/>
                <w:lang w:eastAsia="es-MX"/>
                <w:rPrChange w:id="432" w:author="Diaz Zepeda, Hirvin Azael" w:date="2020-12-16T10:32:00Z">
                  <w:rPr>
                    <w:ins w:id="433" w:author="Diaz Zepeda, Hirvin Azael" w:date="2020-12-16T10:32:00Z"/>
                  </w:rPr>
                </w:rPrChange>
              </w:rPr>
              <w:pPrChange w:id="434" w:author="Diaz Zepeda, Hirvin Azael" w:date="2020-12-16T10:32:00Z">
                <w:pPr>
                  <w:jc w:val="center"/>
                </w:pPr>
              </w:pPrChange>
            </w:pPr>
            <w:ins w:id="435" w:author="Diaz Zepeda, Hirvin Azael" w:date="2020-12-16T10:32:00Z">
              <w:r w:rsidRPr="008E79F6">
                <w:rPr>
                  <w:rFonts w:ascii="Times New Roman" w:eastAsia="Times New Roman" w:hAnsi="Times New Roman" w:cs="Times New Roman"/>
                  <w:b/>
                  <w:bCs/>
                  <w:color w:val="000000"/>
                  <w:sz w:val="20"/>
                  <w:szCs w:val="20"/>
                  <w:lang w:eastAsia="es-MX"/>
                  <w:rPrChange w:id="436" w:author="Diaz Zepeda, Hirvin Azael" w:date="2020-12-16T10:32:00Z">
                    <w:rPr/>
                  </w:rPrChange>
                </w:rPr>
                <w:t>Intervention Effect</w:t>
              </w:r>
            </w:ins>
          </w:p>
        </w:tc>
      </w:tr>
      <w:tr w:rsidR="008E79F6" w:rsidRPr="008E79F6" w14:paraId="0542D4BC" w14:textId="77777777" w:rsidTr="008E79F6">
        <w:trPr>
          <w:divId w:val="845904723"/>
          <w:trHeight w:val="285"/>
          <w:jc w:val="center"/>
          <w:ins w:id="43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5CA9A9B5" w14:textId="77777777" w:rsidR="008E79F6" w:rsidRPr="008E79F6" w:rsidRDefault="008E79F6" w:rsidP="008E79F6">
            <w:pPr>
              <w:spacing w:after="0" w:line="240" w:lineRule="auto"/>
              <w:jc w:val="center"/>
              <w:rPr>
                <w:ins w:id="438" w:author="Diaz Zepeda, Hirvin Azael" w:date="2020-12-16T10:32:00Z"/>
                <w:rFonts w:ascii="Times New Roman" w:eastAsia="Times New Roman" w:hAnsi="Times New Roman" w:cs="Times New Roman"/>
                <w:i/>
                <w:iCs/>
                <w:color w:val="000000"/>
                <w:sz w:val="20"/>
                <w:szCs w:val="18"/>
                <w:lang w:val="en-US" w:eastAsia="es-MX"/>
                <w:rPrChange w:id="439" w:author="Diaz Zepeda, Hirvin Azael" w:date="2020-12-16T10:32:00Z">
                  <w:rPr>
                    <w:ins w:id="440" w:author="Diaz Zepeda, Hirvin Azael" w:date="2020-12-16T10:32:00Z"/>
                  </w:rPr>
                </w:rPrChange>
              </w:rPr>
              <w:pPrChange w:id="441" w:author="Diaz Zepeda, Hirvin Azael" w:date="2020-12-16T10:32:00Z">
                <w:pPr>
                  <w:jc w:val="center"/>
                </w:pPr>
              </w:pPrChange>
            </w:pPr>
            <w:ins w:id="442" w:author="Diaz Zepeda, Hirvin Azael" w:date="2020-12-16T10:32:00Z">
              <w:r w:rsidRPr="008E79F6">
                <w:rPr>
                  <w:rFonts w:ascii="Times New Roman" w:eastAsia="Times New Roman" w:hAnsi="Times New Roman" w:cs="Times New Roman"/>
                  <w:i/>
                  <w:iCs/>
                  <w:color w:val="000000"/>
                  <w:sz w:val="20"/>
                  <w:szCs w:val="18"/>
                  <w:lang w:val="en-US" w:eastAsia="es-MX"/>
                  <w:rPrChange w:id="443" w:author="Diaz Zepeda, Hirvin Azael" w:date="2020-12-16T10:32:00Z">
                    <w:rPr/>
                  </w:rPrChange>
                </w:rPr>
                <w:t>Risk reduction of COVID-19 mortality with Dexamethasone</w:t>
              </w:r>
            </w:ins>
          </w:p>
        </w:tc>
        <w:tc>
          <w:tcPr>
            <w:tcW w:w="1680" w:type="dxa"/>
            <w:tcBorders>
              <w:top w:val="nil"/>
              <w:left w:val="nil"/>
              <w:bottom w:val="nil"/>
              <w:right w:val="single" w:sz="8" w:space="0" w:color="auto"/>
            </w:tcBorders>
            <w:shd w:val="clear" w:color="auto" w:fill="auto"/>
            <w:noWrap/>
            <w:vAlign w:val="center"/>
            <w:hideMark/>
          </w:tcPr>
          <w:p w14:paraId="73E07704" w14:textId="77777777" w:rsidR="008E79F6" w:rsidRPr="008E79F6" w:rsidRDefault="008E79F6" w:rsidP="008E79F6">
            <w:pPr>
              <w:spacing w:after="0" w:line="240" w:lineRule="auto"/>
              <w:jc w:val="center"/>
              <w:rPr>
                <w:ins w:id="444" w:author="Diaz Zepeda, Hirvin Azael" w:date="2020-12-16T10:32:00Z"/>
                <w:rFonts w:ascii="Times New Roman" w:eastAsia="Times New Roman" w:hAnsi="Times New Roman" w:cs="Times New Roman"/>
                <w:color w:val="000000"/>
                <w:sz w:val="20"/>
                <w:szCs w:val="20"/>
                <w:lang w:eastAsia="es-MX"/>
                <w:rPrChange w:id="445" w:author="Diaz Zepeda, Hirvin Azael" w:date="2020-12-16T10:32:00Z">
                  <w:rPr>
                    <w:ins w:id="446" w:author="Diaz Zepeda, Hirvin Azael" w:date="2020-12-16T10:32:00Z"/>
                  </w:rPr>
                </w:rPrChange>
              </w:rPr>
              <w:pPrChange w:id="447" w:author="Diaz Zepeda, Hirvin Azael" w:date="2020-12-16T10:32:00Z">
                <w:pPr>
                  <w:jc w:val="center"/>
                </w:pPr>
              </w:pPrChange>
            </w:pPr>
            <w:ins w:id="448" w:author="Diaz Zepeda, Hirvin Azael" w:date="2020-12-16T10:32:00Z">
              <w:r w:rsidRPr="008E79F6">
                <w:rPr>
                  <w:rFonts w:ascii="Times New Roman" w:eastAsia="Times New Roman" w:hAnsi="Times New Roman" w:cs="Times New Roman"/>
                  <w:color w:val="000000"/>
                  <w:sz w:val="20"/>
                  <w:szCs w:val="20"/>
                  <w:lang w:eastAsia="es-MX"/>
                  <w:rPrChange w:id="449" w:author="Diaz Zepeda, Hirvin Azael" w:date="2020-12-16T10:32:00Z">
                    <w:rPr/>
                  </w:rPrChange>
                </w:rPr>
                <w:t>3.52%</w:t>
              </w:r>
            </w:ins>
          </w:p>
        </w:tc>
      </w:tr>
      <w:tr w:rsidR="008E79F6" w:rsidRPr="008E79F6" w14:paraId="5062F33C" w14:textId="77777777" w:rsidTr="008E79F6">
        <w:trPr>
          <w:divId w:val="845904723"/>
          <w:trHeight w:val="285"/>
          <w:jc w:val="center"/>
          <w:ins w:id="45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FE7E292" w14:textId="77777777" w:rsidR="008E79F6" w:rsidRPr="008E79F6" w:rsidRDefault="008E79F6" w:rsidP="008E79F6">
            <w:pPr>
              <w:spacing w:after="0" w:line="240" w:lineRule="auto"/>
              <w:jc w:val="center"/>
              <w:rPr>
                <w:ins w:id="451" w:author="Diaz Zepeda, Hirvin Azael" w:date="2020-12-16T10:32:00Z"/>
                <w:rFonts w:ascii="Times New Roman" w:eastAsia="Times New Roman" w:hAnsi="Times New Roman" w:cs="Times New Roman"/>
                <w:i/>
                <w:iCs/>
                <w:color w:val="000000"/>
                <w:sz w:val="20"/>
                <w:szCs w:val="18"/>
                <w:lang w:val="en-US" w:eastAsia="es-MX"/>
                <w:rPrChange w:id="452" w:author="Diaz Zepeda, Hirvin Azael" w:date="2020-12-16T10:32:00Z">
                  <w:rPr>
                    <w:ins w:id="453" w:author="Diaz Zepeda, Hirvin Azael" w:date="2020-12-16T10:32:00Z"/>
                  </w:rPr>
                </w:rPrChange>
              </w:rPr>
              <w:pPrChange w:id="454" w:author="Diaz Zepeda, Hirvin Azael" w:date="2020-12-16T10:32:00Z">
                <w:pPr>
                  <w:jc w:val="center"/>
                </w:pPr>
              </w:pPrChange>
            </w:pPr>
            <w:ins w:id="455" w:author="Diaz Zepeda, Hirvin Azael" w:date="2020-12-16T10:32:00Z">
              <w:r w:rsidRPr="008E79F6">
                <w:rPr>
                  <w:rFonts w:ascii="Times New Roman" w:eastAsia="Times New Roman" w:hAnsi="Times New Roman" w:cs="Times New Roman"/>
                  <w:i/>
                  <w:iCs/>
                  <w:color w:val="000000"/>
                  <w:sz w:val="20"/>
                  <w:szCs w:val="18"/>
                  <w:lang w:val="en-US" w:eastAsia="es-MX"/>
                  <w:rPrChange w:id="456" w:author="Diaz Zepeda, Hirvin Azael" w:date="2020-12-16T10:32:00Z">
                    <w:rPr/>
                  </w:rPrChange>
                </w:rPr>
                <w:t>Risk reduction of COVID-19 mortality with Remdesivir</w:t>
              </w:r>
            </w:ins>
          </w:p>
        </w:tc>
        <w:tc>
          <w:tcPr>
            <w:tcW w:w="1680" w:type="dxa"/>
            <w:tcBorders>
              <w:top w:val="nil"/>
              <w:left w:val="nil"/>
              <w:bottom w:val="nil"/>
              <w:right w:val="single" w:sz="8" w:space="0" w:color="auto"/>
            </w:tcBorders>
            <w:shd w:val="clear" w:color="auto" w:fill="auto"/>
            <w:noWrap/>
            <w:vAlign w:val="center"/>
            <w:hideMark/>
          </w:tcPr>
          <w:p w14:paraId="2DEBF6AC" w14:textId="77777777" w:rsidR="008E79F6" w:rsidRPr="008E79F6" w:rsidRDefault="008E79F6" w:rsidP="008E79F6">
            <w:pPr>
              <w:spacing w:after="0" w:line="240" w:lineRule="auto"/>
              <w:jc w:val="center"/>
              <w:rPr>
                <w:ins w:id="457" w:author="Diaz Zepeda, Hirvin Azael" w:date="2020-12-16T10:32:00Z"/>
                <w:rFonts w:ascii="Times New Roman" w:eastAsia="Times New Roman" w:hAnsi="Times New Roman" w:cs="Times New Roman"/>
                <w:color w:val="000000"/>
                <w:sz w:val="20"/>
                <w:szCs w:val="20"/>
                <w:lang w:eastAsia="es-MX"/>
                <w:rPrChange w:id="458" w:author="Diaz Zepeda, Hirvin Azael" w:date="2020-12-16T10:32:00Z">
                  <w:rPr>
                    <w:ins w:id="459" w:author="Diaz Zepeda, Hirvin Azael" w:date="2020-12-16T10:32:00Z"/>
                  </w:rPr>
                </w:rPrChange>
              </w:rPr>
              <w:pPrChange w:id="460" w:author="Diaz Zepeda, Hirvin Azael" w:date="2020-12-16T10:32:00Z">
                <w:pPr>
                  <w:jc w:val="center"/>
                </w:pPr>
              </w:pPrChange>
            </w:pPr>
            <w:ins w:id="461" w:author="Diaz Zepeda, Hirvin Azael" w:date="2020-12-16T10:32:00Z">
              <w:r w:rsidRPr="008E79F6">
                <w:rPr>
                  <w:rFonts w:ascii="Times New Roman" w:eastAsia="Times New Roman" w:hAnsi="Times New Roman" w:cs="Times New Roman"/>
                  <w:color w:val="000000"/>
                  <w:sz w:val="20"/>
                  <w:szCs w:val="20"/>
                  <w:lang w:eastAsia="es-MX"/>
                  <w:rPrChange w:id="462" w:author="Diaz Zepeda, Hirvin Azael" w:date="2020-12-16T10:32:00Z">
                    <w:rPr/>
                  </w:rPrChange>
                </w:rPr>
                <w:t>28.04%</w:t>
              </w:r>
            </w:ins>
          </w:p>
        </w:tc>
      </w:tr>
      <w:tr w:rsidR="008E79F6" w:rsidRPr="008E79F6" w14:paraId="27894B3A" w14:textId="77777777" w:rsidTr="008E79F6">
        <w:trPr>
          <w:divId w:val="845904723"/>
          <w:trHeight w:val="285"/>
          <w:jc w:val="center"/>
          <w:ins w:id="463" w:author="Diaz Zepeda, Hirvin Azael" w:date="2020-12-16T10:32:00Z"/>
          <w:trPrChange w:id="464" w:author="Diaz Zepeda, Hirvin Azael" w:date="2020-12-16T10:32:00Z">
            <w:trPr>
              <w:gridAfter w:val="0"/>
              <w:divId w:val="845904723"/>
              <w:trHeight w:val="288"/>
            </w:trPr>
          </w:trPrChange>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Change w:id="465" w:author="Diaz Zepeda, Hirvin Azael" w:date="2020-12-16T10:32:00Z">
              <w:tcPr>
                <w:tcW w:w="0" w:type="auto"/>
                <w:gridSpan w:val="2"/>
                <w:tcBorders>
                  <w:top w:val="single" w:sz="4" w:space="0" w:color="auto"/>
                  <w:left w:val="single" w:sz="8" w:space="0" w:color="auto"/>
                  <w:bottom w:val="single" w:sz="4" w:space="0" w:color="auto"/>
                  <w:right w:val="single" w:sz="8" w:space="0" w:color="000000"/>
                </w:tcBorders>
                <w:shd w:val="clear" w:color="auto" w:fill="auto"/>
                <w:noWrap/>
                <w:tcMar>
                  <w:top w:w="15" w:type="dxa"/>
                  <w:left w:w="15" w:type="dxa"/>
                  <w:bottom w:w="0" w:type="dxa"/>
                  <w:right w:w="15" w:type="dxa"/>
                </w:tcMar>
                <w:vAlign w:val="center"/>
                <w:hideMark/>
              </w:tcPr>
            </w:tcPrChange>
          </w:tcPr>
          <w:p w14:paraId="7F1A1AF6" w14:textId="77777777" w:rsidR="008E79F6" w:rsidRPr="008E79F6" w:rsidRDefault="008E79F6" w:rsidP="008E79F6">
            <w:pPr>
              <w:spacing w:after="0" w:line="240" w:lineRule="auto"/>
              <w:jc w:val="center"/>
              <w:rPr>
                <w:ins w:id="466" w:author="Diaz Zepeda, Hirvin Azael" w:date="2020-12-16T10:32:00Z"/>
                <w:rFonts w:ascii="Times New Roman" w:eastAsia="Times New Roman" w:hAnsi="Times New Roman" w:cs="Times New Roman"/>
                <w:b/>
                <w:bCs/>
                <w:color w:val="000000"/>
                <w:sz w:val="20"/>
                <w:szCs w:val="20"/>
                <w:lang w:eastAsia="es-MX"/>
                <w:rPrChange w:id="467" w:author="Diaz Zepeda, Hirvin Azael" w:date="2020-12-16T10:32:00Z">
                  <w:rPr>
                    <w:ins w:id="468" w:author="Diaz Zepeda, Hirvin Azael" w:date="2020-12-16T10:32:00Z"/>
                  </w:rPr>
                </w:rPrChange>
              </w:rPr>
              <w:pPrChange w:id="469" w:author="Diaz Zepeda, Hirvin Azael" w:date="2020-12-16T10:32:00Z">
                <w:pPr>
                  <w:jc w:val="center"/>
                </w:pPr>
              </w:pPrChange>
            </w:pPr>
            <w:ins w:id="470" w:author="Diaz Zepeda, Hirvin Azael" w:date="2020-12-16T10:32:00Z">
              <w:r w:rsidRPr="008E79F6">
                <w:rPr>
                  <w:rFonts w:ascii="Times New Roman" w:eastAsia="Times New Roman" w:hAnsi="Times New Roman" w:cs="Times New Roman"/>
                  <w:b/>
                  <w:bCs/>
                  <w:color w:val="000000"/>
                  <w:sz w:val="20"/>
                  <w:szCs w:val="20"/>
                  <w:lang w:eastAsia="es-MX"/>
                  <w:rPrChange w:id="471" w:author="Diaz Zepeda, Hirvin Azael" w:date="2020-12-16T10:32:00Z">
                    <w:rPr/>
                  </w:rPrChange>
                </w:rPr>
                <w:t>Daily transition probabilities</w:t>
              </w:r>
            </w:ins>
          </w:p>
        </w:tc>
      </w:tr>
      <w:tr w:rsidR="008E79F6" w:rsidRPr="008E79F6" w14:paraId="7E581794" w14:textId="77777777" w:rsidTr="008E79F6">
        <w:trPr>
          <w:divId w:val="845904723"/>
          <w:trHeight w:val="285"/>
          <w:jc w:val="center"/>
          <w:ins w:id="47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5917AD49" w14:textId="77777777" w:rsidR="008E79F6" w:rsidRPr="008E79F6" w:rsidRDefault="008E79F6" w:rsidP="008E79F6">
            <w:pPr>
              <w:spacing w:after="0" w:line="240" w:lineRule="auto"/>
              <w:jc w:val="center"/>
              <w:rPr>
                <w:ins w:id="473" w:author="Diaz Zepeda, Hirvin Azael" w:date="2020-12-16T10:32:00Z"/>
                <w:rFonts w:ascii="Times New Roman" w:eastAsia="Times New Roman" w:hAnsi="Times New Roman" w:cs="Times New Roman"/>
                <w:i/>
                <w:iCs/>
                <w:color w:val="000000"/>
                <w:sz w:val="20"/>
                <w:szCs w:val="20"/>
                <w:lang w:eastAsia="es-MX"/>
                <w:rPrChange w:id="474" w:author="Diaz Zepeda, Hirvin Azael" w:date="2020-12-16T10:32:00Z">
                  <w:rPr>
                    <w:ins w:id="475" w:author="Diaz Zepeda, Hirvin Azael" w:date="2020-12-16T10:32:00Z"/>
                  </w:rPr>
                </w:rPrChange>
              </w:rPr>
              <w:pPrChange w:id="476" w:author="Diaz Zepeda, Hirvin Azael" w:date="2020-12-16T10:32:00Z">
                <w:pPr>
                  <w:jc w:val="center"/>
                </w:pPr>
              </w:pPrChange>
            </w:pPr>
            <w:ins w:id="477" w:author="Diaz Zepeda, Hirvin Azael" w:date="2020-12-16T10:32:00Z">
              <w:r w:rsidRPr="008E79F6">
                <w:rPr>
                  <w:rFonts w:ascii="Times New Roman" w:eastAsia="Times New Roman" w:hAnsi="Times New Roman" w:cs="Times New Roman"/>
                  <w:i/>
                  <w:iCs/>
                  <w:color w:val="000000"/>
                  <w:sz w:val="20"/>
                  <w:szCs w:val="20"/>
                  <w:lang w:eastAsia="es-MX"/>
                  <w:rPrChange w:id="478" w:author="Diaz Zepeda, Hirvin Azael" w:date="2020-12-16T10:32:00Z">
                    <w:rPr/>
                  </w:rPrChange>
                </w:rPr>
                <w:t>dt_p_CoV</w:t>
              </w:r>
            </w:ins>
          </w:p>
        </w:tc>
        <w:tc>
          <w:tcPr>
            <w:tcW w:w="1680" w:type="dxa"/>
            <w:vMerge w:val="restart"/>
            <w:tcBorders>
              <w:top w:val="nil"/>
              <w:left w:val="nil"/>
              <w:bottom w:val="single" w:sz="8" w:space="0" w:color="000000"/>
              <w:right w:val="single" w:sz="8" w:space="0" w:color="auto"/>
            </w:tcBorders>
            <w:shd w:val="clear" w:color="auto" w:fill="auto"/>
            <w:vAlign w:val="center"/>
            <w:hideMark/>
          </w:tcPr>
          <w:p w14:paraId="7C5FB2B7" w14:textId="77777777" w:rsidR="008E79F6" w:rsidRPr="008E79F6" w:rsidRDefault="008E79F6" w:rsidP="008E79F6">
            <w:pPr>
              <w:spacing w:after="0" w:line="240" w:lineRule="auto"/>
              <w:jc w:val="center"/>
              <w:rPr>
                <w:ins w:id="479" w:author="Diaz Zepeda, Hirvin Azael" w:date="2020-12-16T10:32:00Z"/>
                <w:rFonts w:ascii="Times New Roman" w:eastAsia="Times New Roman" w:hAnsi="Times New Roman" w:cs="Times New Roman"/>
                <w:color w:val="000000"/>
                <w:sz w:val="20"/>
                <w:szCs w:val="20"/>
                <w:lang w:val="en-US" w:eastAsia="es-MX"/>
                <w:rPrChange w:id="480" w:author="Diaz Zepeda, Hirvin Azael" w:date="2020-12-16T10:32:00Z">
                  <w:rPr>
                    <w:ins w:id="481" w:author="Diaz Zepeda, Hirvin Azael" w:date="2020-12-16T10:32:00Z"/>
                  </w:rPr>
                </w:rPrChange>
              </w:rPr>
              <w:pPrChange w:id="482" w:author="Diaz Zepeda, Hirvin Azael" w:date="2020-12-16T10:32:00Z">
                <w:pPr>
                  <w:jc w:val="center"/>
                </w:pPr>
              </w:pPrChange>
            </w:pPr>
            <w:ins w:id="483" w:author="Diaz Zepeda, Hirvin Azael" w:date="2020-12-16T10:32:00Z">
              <w:r w:rsidRPr="008E79F6">
                <w:rPr>
                  <w:rFonts w:ascii="Times New Roman" w:eastAsia="Times New Roman" w:hAnsi="Times New Roman" w:cs="Times New Roman"/>
                  <w:color w:val="000000"/>
                  <w:sz w:val="20"/>
                  <w:szCs w:val="20"/>
                  <w:lang w:val="en-US" w:eastAsia="es-MX"/>
                  <w:rPrChange w:id="484" w:author="Diaz Zepeda, Hirvin Azael" w:date="2020-12-16T10:32:00Z">
                    <w:rPr/>
                  </w:rPrChange>
                </w:rPr>
                <w:t>Database; age, sex and day dependent</w:t>
              </w:r>
            </w:ins>
          </w:p>
        </w:tc>
      </w:tr>
      <w:tr w:rsidR="008E79F6" w:rsidRPr="008E79F6" w14:paraId="1BB87137" w14:textId="77777777" w:rsidTr="008E79F6">
        <w:trPr>
          <w:divId w:val="845904723"/>
          <w:trHeight w:val="285"/>
          <w:jc w:val="center"/>
          <w:ins w:id="48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148D87C6" w14:textId="77777777" w:rsidR="008E79F6" w:rsidRPr="008E79F6" w:rsidRDefault="008E79F6" w:rsidP="008E79F6">
            <w:pPr>
              <w:spacing w:after="0" w:line="240" w:lineRule="auto"/>
              <w:jc w:val="center"/>
              <w:rPr>
                <w:ins w:id="486" w:author="Diaz Zepeda, Hirvin Azael" w:date="2020-12-16T10:32:00Z"/>
                <w:rFonts w:ascii="Times New Roman" w:eastAsia="Times New Roman" w:hAnsi="Times New Roman" w:cs="Times New Roman"/>
                <w:i/>
                <w:iCs/>
                <w:color w:val="000000"/>
                <w:sz w:val="20"/>
                <w:szCs w:val="20"/>
                <w:lang w:eastAsia="es-MX"/>
                <w:rPrChange w:id="487" w:author="Diaz Zepeda, Hirvin Azael" w:date="2020-12-16T10:32:00Z">
                  <w:rPr>
                    <w:ins w:id="488" w:author="Diaz Zepeda, Hirvin Azael" w:date="2020-12-16T10:32:00Z"/>
                  </w:rPr>
                </w:rPrChange>
              </w:rPr>
              <w:pPrChange w:id="489" w:author="Diaz Zepeda, Hirvin Azael" w:date="2020-12-16T10:32:00Z">
                <w:pPr>
                  <w:jc w:val="center"/>
                </w:pPr>
              </w:pPrChange>
            </w:pPr>
            <w:ins w:id="490" w:author="Diaz Zepeda, Hirvin Azael" w:date="2020-12-16T10:32:00Z">
              <w:r w:rsidRPr="008E79F6">
                <w:rPr>
                  <w:rFonts w:ascii="Times New Roman" w:eastAsia="Times New Roman" w:hAnsi="Times New Roman" w:cs="Times New Roman"/>
                  <w:i/>
                  <w:iCs/>
                  <w:color w:val="000000"/>
                  <w:sz w:val="20"/>
                  <w:szCs w:val="20"/>
                  <w:lang w:eastAsia="es-MX"/>
                  <w:rPrChange w:id="491" w:author="Diaz Zepeda, Hirvin Azael" w:date="2020-12-16T10:32:00Z">
                    <w:rPr/>
                  </w:rPrChange>
                </w:rPr>
                <w:t>dt_p_CoV_dex</w:t>
              </w:r>
            </w:ins>
          </w:p>
        </w:tc>
        <w:tc>
          <w:tcPr>
            <w:tcW w:w="1680" w:type="dxa"/>
            <w:vMerge/>
            <w:tcBorders>
              <w:top w:val="nil"/>
              <w:left w:val="nil"/>
              <w:bottom w:val="single" w:sz="8" w:space="0" w:color="000000"/>
              <w:right w:val="single" w:sz="8" w:space="0" w:color="auto"/>
            </w:tcBorders>
            <w:vAlign w:val="center"/>
            <w:hideMark/>
          </w:tcPr>
          <w:p w14:paraId="149E65EA" w14:textId="77777777" w:rsidR="008E79F6" w:rsidRPr="008E79F6" w:rsidRDefault="008E79F6" w:rsidP="008E79F6">
            <w:pPr>
              <w:spacing w:after="0" w:line="240" w:lineRule="auto"/>
              <w:rPr>
                <w:ins w:id="492" w:author="Diaz Zepeda, Hirvin Azael" w:date="2020-12-16T10:32:00Z"/>
                <w:rFonts w:ascii="Times New Roman" w:eastAsia="Times New Roman" w:hAnsi="Times New Roman" w:cs="Times New Roman"/>
                <w:color w:val="000000"/>
                <w:sz w:val="20"/>
                <w:szCs w:val="20"/>
                <w:lang w:eastAsia="es-MX"/>
                <w:rPrChange w:id="493" w:author="Diaz Zepeda, Hirvin Azael" w:date="2020-12-16T10:32:00Z">
                  <w:rPr>
                    <w:ins w:id="494" w:author="Diaz Zepeda, Hirvin Azael" w:date="2020-12-16T10:32:00Z"/>
                  </w:rPr>
                </w:rPrChange>
              </w:rPr>
              <w:pPrChange w:id="495" w:author="Diaz Zepeda, Hirvin Azael" w:date="2020-12-16T10:32:00Z">
                <w:pPr/>
              </w:pPrChange>
            </w:pPr>
          </w:p>
        </w:tc>
      </w:tr>
      <w:tr w:rsidR="008E79F6" w:rsidRPr="008E79F6" w14:paraId="65C68B76" w14:textId="77777777" w:rsidTr="008E79F6">
        <w:trPr>
          <w:divId w:val="845904723"/>
          <w:trHeight w:val="293"/>
          <w:jc w:val="center"/>
          <w:ins w:id="496"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0DDC0F18" w14:textId="77777777" w:rsidR="008E79F6" w:rsidRPr="008E79F6" w:rsidRDefault="008E79F6" w:rsidP="008E79F6">
            <w:pPr>
              <w:spacing w:after="0" w:line="240" w:lineRule="auto"/>
              <w:jc w:val="center"/>
              <w:rPr>
                <w:ins w:id="497" w:author="Diaz Zepeda, Hirvin Azael" w:date="2020-12-16T10:32:00Z"/>
                <w:rFonts w:ascii="Times New Roman" w:eastAsia="Times New Roman" w:hAnsi="Times New Roman" w:cs="Times New Roman"/>
                <w:i/>
                <w:iCs/>
                <w:color w:val="000000"/>
                <w:sz w:val="20"/>
                <w:szCs w:val="20"/>
                <w:lang w:eastAsia="es-MX"/>
                <w:rPrChange w:id="498" w:author="Diaz Zepeda, Hirvin Azael" w:date="2020-12-16T10:32:00Z">
                  <w:rPr>
                    <w:ins w:id="499" w:author="Diaz Zepeda, Hirvin Azael" w:date="2020-12-16T10:32:00Z"/>
                  </w:rPr>
                </w:rPrChange>
              </w:rPr>
              <w:pPrChange w:id="500" w:author="Diaz Zepeda, Hirvin Azael" w:date="2020-12-16T10:32:00Z">
                <w:pPr>
                  <w:jc w:val="center"/>
                </w:pPr>
              </w:pPrChange>
            </w:pPr>
            <w:ins w:id="501" w:author="Diaz Zepeda, Hirvin Azael" w:date="2020-12-16T10:32:00Z">
              <w:r w:rsidRPr="008E79F6">
                <w:rPr>
                  <w:rFonts w:ascii="Times New Roman" w:eastAsia="Times New Roman" w:hAnsi="Times New Roman" w:cs="Times New Roman"/>
                  <w:i/>
                  <w:iCs/>
                  <w:color w:val="000000"/>
                  <w:sz w:val="20"/>
                  <w:szCs w:val="20"/>
                  <w:lang w:eastAsia="es-MX"/>
                  <w:rPrChange w:id="502" w:author="Diaz Zepeda, Hirvin Azael" w:date="2020-12-16T10:32:00Z">
                    <w:rPr/>
                  </w:rPrChange>
                </w:rPr>
                <w:t>dt_p_CoV_red</w:t>
              </w:r>
            </w:ins>
          </w:p>
        </w:tc>
        <w:tc>
          <w:tcPr>
            <w:tcW w:w="1680" w:type="dxa"/>
            <w:vMerge/>
            <w:tcBorders>
              <w:top w:val="nil"/>
              <w:left w:val="nil"/>
              <w:bottom w:val="single" w:sz="8" w:space="0" w:color="000000"/>
              <w:right w:val="single" w:sz="8" w:space="0" w:color="auto"/>
            </w:tcBorders>
            <w:vAlign w:val="center"/>
            <w:hideMark/>
          </w:tcPr>
          <w:p w14:paraId="4E3BC377" w14:textId="77777777" w:rsidR="008E79F6" w:rsidRPr="008E79F6" w:rsidRDefault="008E79F6" w:rsidP="008E79F6">
            <w:pPr>
              <w:spacing w:after="0" w:line="240" w:lineRule="auto"/>
              <w:rPr>
                <w:ins w:id="503" w:author="Diaz Zepeda, Hirvin Azael" w:date="2020-12-16T10:32:00Z"/>
                <w:rFonts w:ascii="Times New Roman" w:eastAsia="Times New Roman" w:hAnsi="Times New Roman" w:cs="Times New Roman"/>
                <w:color w:val="000000"/>
                <w:sz w:val="20"/>
                <w:szCs w:val="20"/>
                <w:lang w:eastAsia="es-MX"/>
                <w:rPrChange w:id="504" w:author="Diaz Zepeda, Hirvin Azael" w:date="2020-12-16T10:32:00Z">
                  <w:rPr>
                    <w:ins w:id="505" w:author="Diaz Zepeda, Hirvin Azael" w:date="2020-12-16T10:32:00Z"/>
                  </w:rPr>
                </w:rPrChange>
              </w:rPr>
              <w:pPrChange w:id="506" w:author="Diaz Zepeda, Hirvin Azael" w:date="2020-12-16T10:32:00Z">
                <w:pPr/>
              </w:pPrChange>
            </w:pPr>
          </w:p>
        </w:tc>
      </w:tr>
      <w:tr w:rsidR="008E79F6" w:rsidRPr="008E79F6" w14:paraId="04DD515D" w14:textId="77777777" w:rsidTr="008E79F6">
        <w:trPr>
          <w:divId w:val="845904723"/>
          <w:trHeight w:val="293"/>
          <w:jc w:val="center"/>
          <w:ins w:id="507" w:author="Diaz Zepeda, Hirvin Azael" w:date="2020-12-16T10:32:00Z"/>
        </w:trPr>
        <w:tc>
          <w:tcPr>
            <w:tcW w:w="6220"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0CE128E7" w14:textId="77777777" w:rsidR="008E79F6" w:rsidRPr="008E79F6" w:rsidRDefault="008E79F6" w:rsidP="008E79F6">
            <w:pPr>
              <w:spacing w:after="0" w:line="240" w:lineRule="auto"/>
              <w:jc w:val="center"/>
              <w:rPr>
                <w:ins w:id="508" w:author="Diaz Zepeda, Hirvin Azael" w:date="2020-12-16T10:32:00Z"/>
                <w:rFonts w:ascii="Times New Roman" w:eastAsia="Times New Roman" w:hAnsi="Times New Roman" w:cs="Times New Roman"/>
                <w:color w:val="000000"/>
                <w:sz w:val="20"/>
                <w:szCs w:val="20"/>
                <w:lang w:val="en-US" w:eastAsia="es-MX"/>
                <w:rPrChange w:id="509" w:author="Diaz Zepeda, Hirvin Azael" w:date="2020-12-16T10:32:00Z">
                  <w:rPr>
                    <w:ins w:id="510" w:author="Diaz Zepeda, Hirvin Azael" w:date="2020-12-16T10:32:00Z"/>
                  </w:rPr>
                </w:rPrChange>
              </w:rPr>
              <w:pPrChange w:id="511" w:author="Diaz Zepeda, Hirvin Azael" w:date="2020-12-16T10:32:00Z">
                <w:pPr>
                  <w:jc w:val="center"/>
                </w:pPr>
              </w:pPrChange>
            </w:pPr>
            <w:ins w:id="512" w:author="Diaz Zepeda, Hirvin Azael" w:date="2020-12-16T10:32:00Z">
              <w:r w:rsidRPr="008E79F6">
                <w:rPr>
                  <w:rFonts w:ascii="Times New Roman" w:eastAsia="Times New Roman" w:hAnsi="Times New Roman" w:cs="Times New Roman"/>
                  <w:color w:val="000000"/>
                  <w:sz w:val="20"/>
                  <w:szCs w:val="20"/>
                  <w:lang w:val="en-US" w:eastAsia="es-MX"/>
                  <w:rPrChange w:id="513" w:author="Diaz Zepeda, Hirvin Azael" w:date="2020-12-16T10:32:00Z">
                    <w:rPr/>
                  </w:rPrChange>
                </w:rPr>
                <w:t>*All monetary amounts are expressed in Mexican pesos</w:t>
              </w:r>
            </w:ins>
          </w:p>
        </w:tc>
      </w:tr>
    </w:tbl>
    <w:p w14:paraId="74D9957B" w14:textId="3CE66647" w:rsidR="00013FCE" w:rsidRPr="00013FCE" w:rsidDel="008E79F6" w:rsidRDefault="00013FCE" w:rsidP="008E79F6">
      <w:pPr>
        <w:autoSpaceDE w:val="0"/>
        <w:autoSpaceDN w:val="0"/>
        <w:adjustRightInd w:val="0"/>
        <w:spacing w:after="0" w:line="360" w:lineRule="auto"/>
        <w:jc w:val="both"/>
        <w:rPr>
          <w:del w:id="514" w:author="Diaz Zepeda, Hirvin Azael" w:date="2020-12-16T10:32:00Z"/>
          <w:lang w:val="en-US"/>
        </w:rPr>
      </w:pPr>
    </w:p>
    <w:tbl>
      <w:tblPr>
        <w:tblW w:w="6220" w:type="dxa"/>
        <w:jc w:val="center"/>
        <w:tblCellMar>
          <w:left w:w="70" w:type="dxa"/>
          <w:right w:w="70" w:type="dxa"/>
        </w:tblCellMar>
        <w:tblLook w:val="04A0" w:firstRow="1" w:lastRow="0" w:firstColumn="1" w:lastColumn="0" w:noHBand="0" w:noVBand="1"/>
      </w:tblPr>
      <w:tblGrid>
        <w:gridCol w:w="4540"/>
        <w:gridCol w:w="1680"/>
      </w:tblGrid>
      <w:tr w:rsidR="00013FCE" w:rsidRPr="008E79F6" w:rsidDel="008E79F6" w14:paraId="37667128" w14:textId="77777777" w:rsidTr="00013FCE">
        <w:trPr>
          <w:divId w:val="1831822078"/>
          <w:trHeight w:val="293"/>
          <w:jc w:val="center"/>
          <w:del w:id="515" w:author="Diaz Zepeda, Hirvin Azael" w:date="2020-12-16T10:32:00Z"/>
        </w:trPr>
        <w:tc>
          <w:tcPr>
            <w:tcW w:w="62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89280DD" w14:textId="7C4B6E76" w:rsidR="00013FCE" w:rsidRPr="008E79F6" w:rsidDel="008E79F6" w:rsidRDefault="00013FCE" w:rsidP="00013FCE">
            <w:pPr>
              <w:spacing w:after="0" w:line="240" w:lineRule="auto"/>
              <w:jc w:val="center"/>
              <w:rPr>
                <w:del w:id="516" w:author="Diaz Zepeda, Hirvin Azael" w:date="2020-12-16T10:32:00Z"/>
                <w:rFonts w:ascii="Times New Roman" w:eastAsia="Times New Roman" w:hAnsi="Times New Roman" w:cs="Times New Roman"/>
                <w:b/>
                <w:bCs/>
                <w:color w:val="000000"/>
                <w:sz w:val="20"/>
                <w:lang w:val="en-US" w:eastAsia="es-MX"/>
                <w:rPrChange w:id="517" w:author="Diaz Zepeda, Hirvin Azael" w:date="2020-12-16T10:32:00Z">
                  <w:rPr>
                    <w:del w:id="518" w:author="Diaz Zepeda, Hirvin Azael" w:date="2020-12-16T10:32:00Z"/>
                    <w:rFonts w:ascii="Times New Roman" w:eastAsia="Times New Roman" w:hAnsi="Times New Roman" w:cs="Times New Roman"/>
                    <w:b/>
                    <w:bCs/>
                    <w:color w:val="000000"/>
                    <w:sz w:val="20"/>
                    <w:lang w:eastAsia="es-MX"/>
                  </w:rPr>
                </w:rPrChange>
              </w:rPr>
            </w:pPr>
            <w:del w:id="519" w:author="Diaz Zepeda, Hirvin Azael" w:date="2020-12-16T10:32:00Z">
              <w:r w:rsidRPr="008E79F6" w:rsidDel="008E79F6">
                <w:rPr>
                  <w:rFonts w:ascii="Times New Roman" w:eastAsia="Times New Roman" w:hAnsi="Times New Roman" w:cs="Times New Roman"/>
                  <w:b/>
                  <w:bCs/>
                  <w:color w:val="000000"/>
                  <w:sz w:val="20"/>
                  <w:lang w:val="en-US" w:eastAsia="es-MX"/>
                  <w:rPrChange w:id="520" w:author="Diaz Zepeda, Hirvin Azael" w:date="2020-12-16T10:32:00Z">
                    <w:rPr>
                      <w:rFonts w:ascii="Times New Roman" w:eastAsia="Times New Roman" w:hAnsi="Times New Roman" w:cs="Times New Roman"/>
                      <w:b/>
                      <w:bCs/>
                      <w:color w:val="000000"/>
                      <w:sz w:val="20"/>
                      <w:lang w:eastAsia="es-MX"/>
                    </w:rPr>
                  </w:rPrChange>
                </w:rPr>
                <w:delText>Table 1: Parameter microsimulation model</w:delText>
              </w:r>
            </w:del>
          </w:p>
        </w:tc>
      </w:tr>
      <w:tr w:rsidR="00013FCE" w:rsidRPr="008E79F6" w:rsidDel="008E79F6" w14:paraId="48AD715E" w14:textId="77777777" w:rsidTr="00013FCE">
        <w:trPr>
          <w:divId w:val="1831822078"/>
          <w:trHeight w:val="533"/>
          <w:jc w:val="center"/>
          <w:del w:id="521"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700FE152" w14:textId="77777777" w:rsidR="00013FCE" w:rsidRPr="008E79F6" w:rsidDel="008E79F6" w:rsidRDefault="00013FCE" w:rsidP="00013FCE">
            <w:pPr>
              <w:spacing w:after="0" w:line="240" w:lineRule="auto"/>
              <w:jc w:val="center"/>
              <w:rPr>
                <w:del w:id="522" w:author="Diaz Zepeda, Hirvin Azael" w:date="2020-12-16T10:32:00Z"/>
                <w:rFonts w:ascii="Times New Roman" w:eastAsia="Times New Roman" w:hAnsi="Times New Roman" w:cs="Times New Roman"/>
                <w:b/>
                <w:bCs/>
                <w:color w:val="000000"/>
                <w:sz w:val="20"/>
                <w:szCs w:val="20"/>
                <w:lang w:val="en-US" w:eastAsia="es-MX"/>
                <w:rPrChange w:id="523" w:author="Diaz Zepeda, Hirvin Azael" w:date="2020-12-16T10:32:00Z">
                  <w:rPr>
                    <w:del w:id="524" w:author="Diaz Zepeda, Hirvin Azael" w:date="2020-12-16T10:32:00Z"/>
                    <w:rFonts w:ascii="Times New Roman" w:eastAsia="Times New Roman" w:hAnsi="Times New Roman" w:cs="Times New Roman"/>
                    <w:b/>
                    <w:bCs/>
                    <w:color w:val="000000"/>
                    <w:sz w:val="20"/>
                    <w:szCs w:val="20"/>
                    <w:lang w:eastAsia="es-MX"/>
                  </w:rPr>
                </w:rPrChange>
              </w:rPr>
            </w:pPr>
            <w:del w:id="525"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526" w:author="Diaz Zepeda, Hirvin Azael" w:date="2020-12-16T10:32:00Z">
                    <w:rPr>
                      <w:rFonts w:ascii="Times New Roman" w:eastAsia="Times New Roman" w:hAnsi="Times New Roman" w:cs="Times New Roman"/>
                      <w:b/>
                      <w:bCs/>
                      <w:color w:val="000000"/>
                      <w:sz w:val="20"/>
                      <w:szCs w:val="20"/>
                      <w:lang w:eastAsia="es-MX"/>
                    </w:rPr>
                  </w:rPrChange>
                </w:rPr>
                <w:delText>Parameters</w:delText>
              </w:r>
            </w:del>
          </w:p>
        </w:tc>
        <w:tc>
          <w:tcPr>
            <w:tcW w:w="1680" w:type="dxa"/>
            <w:tcBorders>
              <w:top w:val="nil"/>
              <w:left w:val="nil"/>
              <w:bottom w:val="single" w:sz="8" w:space="0" w:color="auto"/>
              <w:right w:val="single" w:sz="8" w:space="0" w:color="auto"/>
            </w:tcBorders>
            <w:shd w:val="clear" w:color="auto" w:fill="auto"/>
            <w:noWrap/>
            <w:vAlign w:val="center"/>
            <w:hideMark/>
          </w:tcPr>
          <w:p w14:paraId="2C44062B" w14:textId="77777777" w:rsidR="00013FCE" w:rsidRPr="008E79F6" w:rsidDel="008E79F6" w:rsidRDefault="00013FCE" w:rsidP="00013FCE">
            <w:pPr>
              <w:spacing w:after="0" w:line="240" w:lineRule="auto"/>
              <w:jc w:val="center"/>
              <w:rPr>
                <w:del w:id="527" w:author="Diaz Zepeda, Hirvin Azael" w:date="2020-12-16T10:32:00Z"/>
                <w:rFonts w:ascii="Times New Roman" w:eastAsia="Times New Roman" w:hAnsi="Times New Roman" w:cs="Times New Roman"/>
                <w:b/>
                <w:bCs/>
                <w:color w:val="000000"/>
                <w:sz w:val="20"/>
                <w:szCs w:val="20"/>
                <w:lang w:val="en-US" w:eastAsia="es-MX"/>
                <w:rPrChange w:id="528" w:author="Diaz Zepeda, Hirvin Azael" w:date="2020-12-16T10:32:00Z">
                  <w:rPr>
                    <w:del w:id="529" w:author="Diaz Zepeda, Hirvin Azael" w:date="2020-12-16T10:32:00Z"/>
                    <w:rFonts w:ascii="Times New Roman" w:eastAsia="Times New Roman" w:hAnsi="Times New Roman" w:cs="Times New Roman"/>
                    <w:b/>
                    <w:bCs/>
                    <w:color w:val="000000"/>
                    <w:sz w:val="20"/>
                    <w:szCs w:val="20"/>
                    <w:lang w:eastAsia="es-MX"/>
                  </w:rPr>
                </w:rPrChange>
              </w:rPr>
            </w:pPr>
            <w:del w:id="530"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531" w:author="Diaz Zepeda, Hirvin Azael" w:date="2020-12-16T10:32:00Z">
                    <w:rPr>
                      <w:rFonts w:ascii="Times New Roman" w:eastAsia="Times New Roman" w:hAnsi="Times New Roman" w:cs="Times New Roman"/>
                      <w:b/>
                      <w:bCs/>
                      <w:color w:val="000000"/>
                      <w:sz w:val="20"/>
                      <w:szCs w:val="20"/>
                      <w:lang w:eastAsia="es-MX"/>
                    </w:rPr>
                  </w:rPrChange>
                </w:rPr>
                <w:delText>Value</w:delText>
              </w:r>
            </w:del>
          </w:p>
        </w:tc>
      </w:tr>
      <w:tr w:rsidR="00013FCE" w:rsidRPr="008E79F6" w:rsidDel="008E79F6" w14:paraId="0884F502" w14:textId="77777777" w:rsidTr="00013FCE">
        <w:trPr>
          <w:divId w:val="1831822078"/>
          <w:trHeight w:val="285"/>
          <w:jc w:val="center"/>
          <w:del w:id="53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0E30382" w14:textId="77777777" w:rsidR="00013FCE" w:rsidRPr="008E79F6" w:rsidDel="008E79F6" w:rsidRDefault="00013FCE" w:rsidP="00013FCE">
            <w:pPr>
              <w:spacing w:after="0" w:line="240" w:lineRule="auto"/>
              <w:jc w:val="center"/>
              <w:rPr>
                <w:del w:id="533" w:author="Diaz Zepeda, Hirvin Azael" w:date="2020-12-16T10:32:00Z"/>
                <w:rFonts w:ascii="Times New Roman" w:eastAsia="Times New Roman" w:hAnsi="Times New Roman" w:cs="Times New Roman"/>
                <w:i/>
                <w:iCs/>
                <w:color w:val="000000"/>
                <w:sz w:val="20"/>
                <w:szCs w:val="20"/>
                <w:lang w:val="en-US" w:eastAsia="es-MX"/>
                <w:rPrChange w:id="534" w:author="Diaz Zepeda, Hirvin Azael" w:date="2020-12-16T10:32:00Z">
                  <w:rPr>
                    <w:del w:id="535" w:author="Diaz Zepeda, Hirvin Azael" w:date="2020-12-16T10:32:00Z"/>
                    <w:rFonts w:ascii="Times New Roman" w:eastAsia="Times New Roman" w:hAnsi="Times New Roman" w:cs="Times New Roman"/>
                    <w:i/>
                    <w:iCs/>
                    <w:color w:val="000000"/>
                    <w:sz w:val="20"/>
                    <w:szCs w:val="20"/>
                    <w:lang w:eastAsia="es-MX"/>
                  </w:rPr>
                </w:rPrChange>
              </w:rPr>
            </w:pPr>
            <w:del w:id="536"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37" w:author="Diaz Zepeda, Hirvin Azael" w:date="2020-12-16T10:32:00Z">
                    <w:rPr>
                      <w:rFonts w:ascii="Times New Roman" w:eastAsia="Times New Roman" w:hAnsi="Times New Roman" w:cs="Times New Roman"/>
                      <w:i/>
                      <w:iCs/>
                      <w:color w:val="000000"/>
                      <w:sz w:val="20"/>
                      <w:szCs w:val="20"/>
                      <w:lang w:eastAsia="es-MX"/>
                    </w:rPr>
                  </w:rPrChange>
                </w:rPr>
                <w:delText>Number of individuals</w:delText>
              </w:r>
            </w:del>
          </w:p>
        </w:tc>
        <w:tc>
          <w:tcPr>
            <w:tcW w:w="1680" w:type="dxa"/>
            <w:tcBorders>
              <w:top w:val="nil"/>
              <w:left w:val="nil"/>
              <w:bottom w:val="nil"/>
              <w:right w:val="single" w:sz="8" w:space="0" w:color="auto"/>
            </w:tcBorders>
            <w:shd w:val="clear" w:color="auto" w:fill="auto"/>
            <w:noWrap/>
            <w:vAlign w:val="center"/>
            <w:hideMark/>
          </w:tcPr>
          <w:p w14:paraId="600A5C54" w14:textId="77777777" w:rsidR="00013FCE" w:rsidRPr="008E79F6" w:rsidDel="008E79F6" w:rsidRDefault="00013FCE" w:rsidP="00013FCE">
            <w:pPr>
              <w:spacing w:after="0" w:line="240" w:lineRule="auto"/>
              <w:jc w:val="center"/>
              <w:rPr>
                <w:del w:id="538" w:author="Diaz Zepeda, Hirvin Azael" w:date="2020-12-16T10:32:00Z"/>
                <w:rFonts w:ascii="Times New Roman" w:eastAsia="Times New Roman" w:hAnsi="Times New Roman" w:cs="Times New Roman"/>
                <w:color w:val="000000"/>
                <w:sz w:val="20"/>
                <w:szCs w:val="20"/>
                <w:lang w:val="en-US" w:eastAsia="es-MX"/>
                <w:rPrChange w:id="539" w:author="Diaz Zepeda, Hirvin Azael" w:date="2020-12-16T10:32:00Z">
                  <w:rPr>
                    <w:del w:id="540" w:author="Diaz Zepeda, Hirvin Azael" w:date="2020-12-16T10:32:00Z"/>
                    <w:rFonts w:ascii="Times New Roman" w:eastAsia="Times New Roman" w:hAnsi="Times New Roman" w:cs="Times New Roman"/>
                    <w:color w:val="000000"/>
                    <w:sz w:val="20"/>
                    <w:szCs w:val="20"/>
                    <w:lang w:eastAsia="es-MX"/>
                  </w:rPr>
                </w:rPrChange>
              </w:rPr>
            </w:pPr>
            <w:del w:id="541" w:author="Diaz Zepeda, Hirvin Azael" w:date="2020-12-16T10:32:00Z">
              <w:r w:rsidRPr="008E79F6" w:rsidDel="008E79F6">
                <w:rPr>
                  <w:rFonts w:ascii="Times New Roman" w:eastAsia="Times New Roman" w:hAnsi="Times New Roman" w:cs="Times New Roman"/>
                  <w:color w:val="000000"/>
                  <w:sz w:val="20"/>
                  <w:szCs w:val="20"/>
                  <w:lang w:val="en-US" w:eastAsia="es-MX"/>
                  <w:rPrChange w:id="542" w:author="Diaz Zepeda, Hirvin Azael" w:date="2020-12-16T10:32:00Z">
                    <w:rPr>
                      <w:rFonts w:ascii="Times New Roman" w:eastAsia="Times New Roman" w:hAnsi="Times New Roman" w:cs="Times New Roman"/>
                      <w:color w:val="000000"/>
                      <w:sz w:val="20"/>
                      <w:szCs w:val="20"/>
                      <w:lang w:eastAsia="es-MX"/>
                    </w:rPr>
                  </w:rPrChange>
                </w:rPr>
                <w:delText>481,353</w:delText>
              </w:r>
            </w:del>
          </w:p>
        </w:tc>
      </w:tr>
      <w:tr w:rsidR="00013FCE" w:rsidRPr="008E79F6" w:rsidDel="008E79F6" w14:paraId="6D00B43C" w14:textId="77777777" w:rsidTr="00013FCE">
        <w:trPr>
          <w:divId w:val="1831822078"/>
          <w:trHeight w:val="285"/>
          <w:jc w:val="center"/>
          <w:del w:id="543"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FB8162E" w14:textId="77777777" w:rsidR="00013FCE" w:rsidRPr="008E79F6" w:rsidDel="008E79F6" w:rsidRDefault="00013FCE" w:rsidP="00013FCE">
            <w:pPr>
              <w:spacing w:after="0" w:line="240" w:lineRule="auto"/>
              <w:jc w:val="center"/>
              <w:rPr>
                <w:del w:id="544" w:author="Diaz Zepeda, Hirvin Azael" w:date="2020-12-16T10:32:00Z"/>
                <w:rFonts w:ascii="Times New Roman" w:eastAsia="Times New Roman" w:hAnsi="Times New Roman" w:cs="Times New Roman"/>
                <w:i/>
                <w:iCs/>
                <w:color w:val="000000"/>
                <w:sz w:val="20"/>
                <w:szCs w:val="20"/>
                <w:lang w:val="en-US" w:eastAsia="es-MX"/>
                <w:rPrChange w:id="545" w:author="Diaz Zepeda, Hirvin Azael" w:date="2020-12-16T10:32:00Z">
                  <w:rPr>
                    <w:del w:id="546" w:author="Diaz Zepeda, Hirvin Azael" w:date="2020-12-16T10:32:00Z"/>
                    <w:rFonts w:ascii="Times New Roman" w:eastAsia="Times New Roman" w:hAnsi="Times New Roman" w:cs="Times New Roman"/>
                    <w:i/>
                    <w:iCs/>
                    <w:color w:val="000000"/>
                    <w:sz w:val="20"/>
                    <w:szCs w:val="20"/>
                    <w:lang w:eastAsia="es-MX"/>
                  </w:rPr>
                </w:rPrChange>
              </w:rPr>
            </w:pPr>
            <w:del w:id="547"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48" w:author="Diaz Zepeda, Hirvin Azael" w:date="2020-12-16T10:32:00Z">
                    <w:rPr>
                      <w:rFonts w:ascii="Times New Roman" w:eastAsia="Times New Roman" w:hAnsi="Times New Roman" w:cs="Times New Roman"/>
                      <w:i/>
                      <w:iCs/>
                      <w:color w:val="000000"/>
                      <w:sz w:val="20"/>
                      <w:szCs w:val="20"/>
                      <w:lang w:eastAsia="es-MX"/>
                    </w:rPr>
                  </w:rPrChange>
                </w:rPr>
                <w:delText>Time horizon</w:delText>
              </w:r>
            </w:del>
          </w:p>
        </w:tc>
        <w:tc>
          <w:tcPr>
            <w:tcW w:w="1680" w:type="dxa"/>
            <w:tcBorders>
              <w:top w:val="nil"/>
              <w:left w:val="nil"/>
              <w:bottom w:val="nil"/>
              <w:right w:val="single" w:sz="8" w:space="0" w:color="auto"/>
            </w:tcBorders>
            <w:shd w:val="clear" w:color="auto" w:fill="auto"/>
            <w:noWrap/>
            <w:vAlign w:val="center"/>
            <w:hideMark/>
          </w:tcPr>
          <w:p w14:paraId="0437D55B" w14:textId="77777777" w:rsidR="00013FCE" w:rsidRPr="008E79F6" w:rsidDel="008E79F6" w:rsidRDefault="00013FCE" w:rsidP="00013FCE">
            <w:pPr>
              <w:spacing w:after="0" w:line="240" w:lineRule="auto"/>
              <w:jc w:val="center"/>
              <w:rPr>
                <w:del w:id="549" w:author="Diaz Zepeda, Hirvin Azael" w:date="2020-12-16T10:32:00Z"/>
                <w:rFonts w:ascii="Times New Roman" w:eastAsia="Times New Roman" w:hAnsi="Times New Roman" w:cs="Times New Roman"/>
                <w:color w:val="000000"/>
                <w:sz w:val="20"/>
                <w:szCs w:val="20"/>
                <w:lang w:val="en-US" w:eastAsia="es-MX"/>
                <w:rPrChange w:id="550" w:author="Diaz Zepeda, Hirvin Azael" w:date="2020-12-16T10:32:00Z">
                  <w:rPr>
                    <w:del w:id="551" w:author="Diaz Zepeda, Hirvin Azael" w:date="2020-12-16T10:32:00Z"/>
                    <w:rFonts w:ascii="Times New Roman" w:eastAsia="Times New Roman" w:hAnsi="Times New Roman" w:cs="Times New Roman"/>
                    <w:color w:val="000000"/>
                    <w:sz w:val="20"/>
                    <w:szCs w:val="20"/>
                    <w:lang w:eastAsia="es-MX"/>
                  </w:rPr>
                </w:rPrChange>
              </w:rPr>
            </w:pPr>
            <w:del w:id="552" w:author="Diaz Zepeda, Hirvin Azael" w:date="2020-12-16T10:32:00Z">
              <w:r w:rsidRPr="008E79F6" w:rsidDel="008E79F6">
                <w:rPr>
                  <w:rFonts w:ascii="Times New Roman" w:eastAsia="Times New Roman" w:hAnsi="Times New Roman" w:cs="Times New Roman"/>
                  <w:color w:val="000000"/>
                  <w:sz w:val="20"/>
                  <w:szCs w:val="20"/>
                  <w:lang w:val="en-US" w:eastAsia="es-MX"/>
                  <w:rPrChange w:id="553" w:author="Diaz Zepeda, Hirvin Azael" w:date="2020-12-16T10:32:00Z">
                    <w:rPr>
                      <w:rFonts w:ascii="Times New Roman" w:eastAsia="Times New Roman" w:hAnsi="Times New Roman" w:cs="Times New Roman"/>
                      <w:color w:val="000000"/>
                      <w:sz w:val="20"/>
                      <w:szCs w:val="20"/>
                      <w:lang w:eastAsia="es-MX"/>
                    </w:rPr>
                  </w:rPrChange>
                </w:rPr>
                <w:delText>60 days</w:delText>
              </w:r>
            </w:del>
          </w:p>
        </w:tc>
      </w:tr>
      <w:tr w:rsidR="00013FCE" w:rsidRPr="008E79F6" w:rsidDel="008E79F6" w14:paraId="2766D019" w14:textId="77777777" w:rsidTr="00013FCE">
        <w:trPr>
          <w:divId w:val="1831822078"/>
          <w:trHeight w:val="293"/>
          <w:jc w:val="center"/>
          <w:del w:id="554"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F0F5A22" w14:textId="77777777" w:rsidR="00013FCE" w:rsidRPr="008E79F6" w:rsidDel="008E79F6" w:rsidRDefault="00013FCE" w:rsidP="00013FCE">
            <w:pPr>
              <w:spacing w:after="0" w:line="240" w:lineRule="auto"/>
              <w:jc w:val="center"/>
              <w:rPr>
                <w:del w:id="555" w:author="Diaz Zepeda, Hirvin Azael" w:date="2020-12-16T10:32:00Z"/>
                <w:rFonts w:ascii="Times New Roman" w:eastAsia="Times New Roman" w:hAnsi="Times New Roman" w:cs="Times New Roman"/>
                <w:i/>
                <w:iCs/>
                <w:color w:val="000000"/>
                <w:sz w:val="20"/>
                <w:szCs w:val="20"/>
                <w:lang w:val="en-US" w:eastAsia="es-MX"/>
                <w:rPrChange w:id="556" w:author="Diaz Zepeda, Hirvin Azael" w:date="2020-12-16T10:32:00Z">
                  <w:rPr>
                    <w:del w:id="557" w:author="Diaz Zepeda, Hirvin Azael" w:date="2020-12-16T10:32:00Z"/>
                    <w:rFonts w:ascii="Times New Roman" w:eastAsia="Times New Roman" w:hAnsi="Times New Roman" w:cs="Times New Roman"/>
                    <w:i/>
                    <w:iCs/>
                    <w:color w:val="000000"/>
                    <w:sz w:val="20"/>
                    <w:szCs w:val="20"/>
                    <w:lang w:eastAsia="es-MX"/>
                  </w:rPr>
                </w:rPrChange>
              </w:rPr>
            </w:pPr>
            <w:del w:id="558"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59" w:author="Diaz Zepeda, Hirvin Azael" w:date="2020-12-16T10:32:00Z">
                    <w:rPr>
                      <w:rFonts w:ascii="Times New Roman" w:eastAsia="Times New Roman" w:hAnsi="Times New Roman" w:cs="Times New Roman"/>
                      <w:i/>
                      <w:iCs/>
                      <w:color w:val="000000"/>
                      <w:sz w:val="20"/>
                      <w:szCs w:val="20"/>
                      <w:lang w:eastAsia="es-MX"/>
                    </w:rPr>
                  </w:rPrChange>
                </w:rPr>
                <w:delText>Number of states</w:delText>
              </w:r>
            </w:del>
          </w:p>
        </w:tc>
        <w:tc>
          <w:tcPr>
            <w:tcW w:w="1680" w:type="dxa"/>
            <w:tcBorders>
              <w:top w:val="nil"/>
              <w:left w:val="nil"/>
              <w:bottom w:val="nil"/>
              <w:right w:val="single" w:sz="8" w:space="0" w:color="auto"/>
            </w:tcBorders>
            <w:shd w:val="clear" w:color="auto" w:fill="auto"/>
            <w:noWrap/>
            <w:vAlign w:val="center"/>
            <w:hideMark/>
          </w:tcPr>
          <w:p w14:paraId="1B019967" w14:textId="77777777" w:rsidR="00013FCE" w:rsidRPr="008E79F6" w:rsidDel="008E79F6" w:rsidRDefault="00013FCE" w:rsidP="00013FCE">
            <w:pPr>
              <w:spacing w:after="0" w:line="240" w:lineRule="auto"/>
              <w:jc w:val="center"/>
              <w:rPr>
                <w:del w:id="560" w:author="Diaz Zepeda, Hirvin Azael" w:date="2020-12-16T10:32:00Z"/>
                <w:rFonts w:ascii="Times New Roman" w:eastAsia="Times New Roman" w:hAnsi="Times New Roman" w:cs="Times New Roman"/>
                <w:color w:val="000000"/>
                <w:sz w:val="20"/>
                <w:szCs w:val="20"/>
                <w:lang w:val="en-US" w:eastAsia="es-MX"/>
                <w:rPrChange w:id="561" w:author="Diaz Zepeda, Hirvin Azael" w:date="2020-12-16T10:32:00Z">
                  <w:rPr>
                    <w:del w:id="562" w:author="Diaz Zepeda, Hirvin Azael" w:date="2020-12-16T10:32:00Z"/>
                    <w:rFonts w:ascii="Times New Roman" w:eastAsia="Times New Roman" w:hAnsi="Times New Roman" w:cs="Times New Roman"/>
                    <w:color w:val="000000"/>
                    <w:sz w:val="20"/>
                    <w:szCs w:val="20"/>
                    <w:lang w:eastAsia="es-MX"/>
                  </w:rPr>
                </w:rPrChange>
              </w:rPr>
            </w:pPr>
            <w:del w:id="563" w:author="Diaz Zepeda, Hirvin Azael" w:date="2020-12-16T10:32:00Z">
              <w:r w:rsidRPr="008E79F6" w:rsidDel="008E79F6">
                <w:rPr>
                  <w:rFonts w:ascii="Times New Roman" w:eastAsia="Times New Roman" w:hAnsi="Times New Roman" w:cs="Times New Roman"/>
                  <w:color w:val="000000"/>
                  <w:sz w:val="20"/>
                  <w:szCs w:val="20"/>
                  <w:lang w:val="en-US" w:eastAsia="es-MX"/>
                  <w:rPrChange w:id="564" w:author="Diaz Zepeda, Hirvin Azael" w:date="2020-12-16T10:32:00Z">
                    <w:rPr>
                      <w:rFonts w:ascii="Times New Roman" w:eastAsia="Times New Roman" w:hAnsi="Times New Roman" w:cs="Times New Roman"/>
                      <w:color w:val="000000"/>
                      <w:sz w:val="20"/>
                      <w:szCs w:val="20"/>
                      <w:lang w:eastAsia="es-MX"/>
                    </w:rPr>
                  </w:rPrChange>
                </w:rPr>
                <w:delText>3</w:delText>
              </w:r>
            </w:del>
          </w:p>
        </w:tc>
      </w:tr>
      <w:tr w:rsidR="00013FCE" w:rsidRPr="008E79F6" w:rsidDel="008E79F6" w14:paraId="51E1EC91" w14:textId="77777777" w:rsidTr="00013FCE">
        <w:trPr>
          <w:divId w:val="1831822078"/>
          <w:trHeight w:val="293"/>
          <w:jc w:val="center"/>
          <w:del w:id="565" w:author="Diaz Zepeda, Hirvin Azael" w:date="2020-12-16T10:32:00Z"/>
        </w:trPr>
        <w:tc>
          <w:tcPr>
            <w:tcW w:w="4540" w:type="dxa"/>
            <w:vMerge w:val="restart"/>
            <w:tcBorders>
              <w:top w:val="nil"/>
              <w:left w:val="single" w:sz="8" w:space="0" w:color="auto"/>
              <w:bottom w:val="nil"/>
              <w:right w:val="nil"/>
            </w:tcBorders>
            <w:shd w:val="clear" w:color="auto" w:fill="auto"/>
            <w:vAlign w:val="center"/>
            <w:hideMark/>
          </w:tcPr>
          <w:p w14:paraId="2E4A1418" w14:textId="77777777" w:rsidR="00013FCE" w:rsidRPr="008E79F6" w:rsidDel="008E79F6" w:rsidRDefault="00013FCE" w:rsidP="00013FCE">
            <w:pPr>
              <w:spacing w:after="0" w:line="240" w:lineRule="auto"/>
              <w:jc w:val="center"/>
              <w:rPr>
                <w:del w:id="566" w:author="Diaz Zepeda, Hirvin Azael" w:date="2020-12-16T10:32:00Z"/>
                <w:rFonts w:ascii="Times New Roman" w:eastAsia="Times New Roman" w:hAnsi="Times New Roman" w:cs="Times New Roman"/>
                <w:i/>
                <w:iCs/>
                <w:color w:val="000000"/>
                <w:sz w:val="20"/>
                <w:szCs w:val="20"/>
                <w:lang w:val="en-US" w:eastAsia="es-MX"/>
                <w:rPrChange w:id="567" w:author="Diaz Zepeda, Hirvin Azael" w:date="2020-12-16T10:32:00Z">
                  <w:rPr>
                    <w:del w:id="568" w:author="Diaz Zepeda, Hirvin Azael" w:date="2020-12-16T10:32:00Z"/>
                    <w:rFonts w:ascii="Times New Roman" w:eastAsia="Times New Roman" w:hAnsi="Times New Roman" w:cs="Times New Roman"/>
                    <w:i/>
                    <w:iCs/>
                    <w:color w:val="000000"/>
                    <w:sz w:val="20"/>
                    <w:szCs w:val="20"/>
                    <w:lang w:eastAsia="es-MX"/>
                  </w:rPr>
                </w:rPrChange>
              </w:rPr>
            </w:pPr>
            <w:del w:id="569"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570" w:author="Diaz Zepeda, Hirvin Azael" w:date="2020-12-16T10:32:00Z">
                    <w:rPr>
                      <w:rFonts w:ascii="Times New Roman" w:eastAsia="Times New Roman" w:hAnsi="Times New Roman" w:cs="Times New Roman"/>
                      <w:i/>
                      <w:iCs/>
                      <w:color w:val="000000"/>
                      <w:sz w:val="20"/>
                      <w:szCs w:val="20"/>
                      <w:lang w:eastAsia="es-MX"/>
                    </w:rPr>
                  </w:rPrChange>
                </w:rPr>
                <w:delText>Name of states</w:delText>
              </w:r>
            </w:del>
          </w:p>
        </w:tc>
        <w:tc>
          <w:tcPr>
            <w:tcW w:w="1680" w:type="dxa"/>
            <w:tcBorders>
              <w:top w:val="nil"/>
              <w:left w:val="nil"/>
              <w:bottom w:val="nil"/>
              <w:right w:val="single" w:sz="8" w:space="0" w:color="auto"/>
            </w:tcBorders>
            <w:shd w:val="clear" w:color="auto" w:fill="auto"/>
            <w:noWrap/>
            <w:vAlign w:val="center"/>
            <w:hideMark/>
          </w:tcPr>
          <w:p w14:paraId="6AF19B5B" w14:textId="21B14166" w:rsidR="00013FCE" w:rsidRPr="008E7974" w:rsidDel="008E79F6" w:rsidRDefault="00013FCE" w:rsidP="00013FCE">
            <w:pPr>
              <w:spacing w:after="0" w:line="240" w:lineRule="auto"/>
              <w:jc w:val="center"/>
              <w:rPr>
                <w:del w:id="571" w:author="Diaz Zepeda, Hirvin Azael" w:date="2020-12-16T10:32:00Z"/>
                <w:rFonts w:ascii="Times New Roman" w:eastAsia="Times New Roman" w:hAnsi="Times New Roman" w:cs="Times New Roman"/>
                <w:color w:val="000000"/>
                <w:sz w:val="20"/>
                <w:szCs w:val="20"/>
                <w:lang w:val="en-US" w:eastAsia="es-MX"/>
                <w:rPrChange w:id="572" w:author="Fernando Alarid Escudero" w:date="2020-12-15T09:19:00Z">
                  <w:rPr>
                    <w:del w:id="573" w:author="Diaz Zepeda, Hirvin Azael" w:date="2020-12-16T10:32:00Z"/>
                    <w:rFonts w:ascii="Times New Roman" w:eastAsia="Times New Roman" w:hAnsi="Times New Roman" w:cs="Times New Roman"/>
                    <w:color w:val="000000"/>
                    <w:sz w:val="20"/>
                    <w:szCs w:val="20"/>
                    <w:lang w:eastAsia="es-MX"/>
                  </w:rPr>
                </w:rPrChange>
              </w:rPr>
            </w:pPr>
            <w:del w:id="574" w:author="Diaz Zepeda, Hirvin Azael" w:date="2020-12-16T10:32:00Z">
              <w:r w:rsidRPr="008E7974" w:rsidDel="008E79F6">
                <w:rPr>
                  <w:rFonts w:ascii="Times New Roman" w:eastAsia="Times New Roman" w:hAnsi="Times New Roman" w:cs="Times New Roman"/>
                  <w:color w:val="000000"/>
                  <w:sz w:val="20"/>
                  <w:szCs w:val="20"/>
                  <w:lang w:val="en-US" w:eastAsia="es-MX"/>
                  <w:rPrChange w:id="575" w:author="Fernando Alarid Escudero" w:date="2020-12-15T09:19:00Z">
                    <w:rPr>
                      <w:rFonts w:ascii="Times New Roman" w:eastAsia="Times New Roman" w:hAnsi="Times New Roman" w:cs="Times New Roman"/>
                      <w:color w:val="000000"/>
                      <w:sz w:val="20"/>
                      <w:szCs w:val="20"/>
                      <w:lang w:eastAsia="es-MX"/>
                    </w:rPr>
                  </w:rPrChange>
                </w:rPr>
                <w:delText>Cov-19 +</w:delText>
              </w:r>
            </w:del>
            <w:ins w:id="576" w:author="Fernando Alarid Escudero" w:date="2020-12-15T09:19:00Z">
              <w:del w:id="577" w:author="Diaz Zepeda, Hirvin Azael" w:date="2020-12-16T10:32:00Z">
                <w:r w:rsidR="008E7974" w:rsidRPr="008E7974" w:rsidDel="008E79F6">
                  <w:rPr>
                    <w:rFonts w:ascii="Times New Roman" w:eastAsia="Times New Roman" w:hAnsi="Times New Roman" w:cs="Times New Roman"/>
                    <w:color w:val="000000"/>
                    <w:sz w:val="20"/>
                    <w:szCs w:val="20"/>
                    <w:lang w:val="en-US" w:eastAsia="es-MX"/>
                    <w:rPrChange w:id="578" w:author="Fernando Alarid Escudero" w:date="2020-12-15T09:19:00Z">
                      <w:rPr>
                        <w:rFonts w:ascii="Times New Roman" w:eastAsia="Times New Roman" w:hAnsi="Times New Roman" w:cs="Times New Roman"/>
                        <w:color w:val="000000"/>
                        <w:sz w:val="20"/>
                        <w:szCs w:val="20"/>
                        <w:lang w:eastAsia="es-MX"/>
                      </w:rPr>
                    </w:rPrChange>
                  </w:rPr>
                  <w:delText xml:space="preserve"> (Describe what you mean by Cov-19. </w:delText>
                </w:r>
                <w:r w:rsidR="008E7974" w:rsidDel="008E79F6">
                  <w:rPr>
                    <w:rFonts w:ascii="Times New Roman" w:eastAsia="Times New Roman" w:hAnsi="Times New Roman" w:cs="Times New Roman"/>
                    <w:color w:val="000000"/>
                    <w:sz w:val="20"/>
                    <w:szCs w:val="20"/>
                    <w:lang w:val="en-US" w:eastAsia="es-MX"/>
                  </w:rPr>
                  <w:delText>You can add this description in t</w:delText>
                </w:r>
              </w:del>
            </w:ins>
            <w:ins w:id="579" w:author="Fernando Alarid Escudero" w:date="2020-12-15T09:20:00Z">
              <w:del w:id="580" w:author="Diaz Zepeda, Hirvin Azael" w:date="2020-12-16T10:32:00Z">
                <w:r w:rsidR="008E7974" w:rsidDel="008E79F6">
                  <w:rPr>
                    <w:rFonts w:ascii="Times New Roman" w:eastAsia="Times New Roman" w:hAnsi="Times New Roman" w:cs="Times New Roman"/>
                    <w:color w:val="000000"/>
                    <w:sz w:val="20"/>
                    <w:szCs w:val="20"/>
                    <w:lang w:val="en-US" w:eastAsia="es-MX"/>
                  </w:rPr>
                  <w:delText>he table footnotes.</w:delText>
                </w:r>
              </w:del>
            </w:ins>
            <w:ins w:id="581" w:author="Fernando Alarid Escudero" w:date="2020-12-15T09:19:00Z">
              <w:del w:id="582" w:author="Diaz Zepeda, Hirvin Azael" w:date="2020-12-16T10:32:00Z">
                <w:r w:rsidR="008E7974" w:rsidRPr="008E7974" w:rsidDel="008E79F6">
                  <w:rPr>
                    <w:rFonts w:ascii="Times New Roman" w:eastAsia="Times New Roman" w:hAnsi="Times New Roman" w:cs="Times New Roman"/>
                    <w:color w:val="000000"/>
                    <w:sz w:val="20"/>
                    <w:szCs w:val="20"/>
                    <w:lang w:val="en-US" w:eastAsia="es-MX"/>
                    <w:rPrChange w:id="583" w:author="Fernando Alarid Escudero" w:date="2020-12-15T09:19:00Z">
                      <w:rPr>
                        <w:rFonts w:ascii="Times New Roman" w:eastAsia="Times New Roman" w:hAnsi="Times New Roman" w:cs="Times New Roman"/>
                        <w:color w:val="000000"/>
                        <w:sz w:val="20"/>
                        <w:szCs w:val="20"/>
                        <w:lang w:eastAsia="es-MX"/>
                      </w:rPr>
                    </w:rPrChange>
                  </w:rPr>
                  <w:delText>)</w:delText>
                </w:r>
              </w:del>
            </w:ins>
          </w:p>
        </w:tc>
      </w:tr>
      <w:tr w:rsidR="00013FCE" w:rsidRPr="008E79F6" w:rsidDel="008E79F6" w14:paraId="39B2E964" w14:textId="77777777" w:rsidTr="00013FCE">
        <w:trPr>
          <w:divId w:val="1831822078"/>
          <w:trHeight w:val="293"/>
          <w:jc w:val="center"/>
          <w:del w:id="584" w:author="Diaz Zepeda, Hirvin Azael" w:date="2020-12-16T10:32:00Z"/>
        </w:trPr>
        <w:tc>
          <w:tcPr>
            <w:tcW w:w="4540" w:type="dxa"/>
            <w:vMerge/>
            <w:tcBorders>
              <w:top w:val="nil"/>
              <w:left w:val="single" w:sz="8" w:space="0" w:color="auto"/>
              <w:bottom w:val="nil"/>
              <w:right w:val="nil"/>
            </w:tcBorders>
            <w:vAlign w:val="center"/>
            <w:hideMark/>
          </w:tcPr>
          <w:p w14:paraId="633D4FEA" w14:textId="77777777" w:rsidR="00013FCE" w:rsidRPr="008E7974" w:rsidDel="008E79F6" w:rsidRDefault="00013FCE" w:rsidP="00013FCE">
            <w:pPr>
              <w:spacing w:after="0" w:line="240" w:lineRule="auto"/>
              <w:rPr>
                <w:del w:id="585" w:author="Diaz Zepeda, Hirvin Azael" w:date="2020-12-16T10:32:00Z"/>
                <w:rFonts w:ascii="Times New Roman" w:eastAsia="Times New Roman" w:hAnsi="Times New Roman" w:cs="Times New Roman"/>
                <w:i/>
                <w:iCs/>
                <w:color w:val="000000"/>
                <w:sz w:val="20"/>
                <w:szCs w:val="20"/>
                <w:lang w:val="en-US" w:eastAsia="es-MX"/>
                <w:rPrChange w:id="586" w:author="Fernando Alarid Escudero" w:date="2020-12-15T09:19:00Z">
                  <w:rPr>
                    <w:del w:id="587" w:author="Diaz Zepeda, Hirvin Azael" w:date="2020-12-16T10:32:00Z"/>
                    <w:rFonts w:ascii="Times New Roman" w:eastAsia="Times New Roman" w:hAnsi="Times New Roman" w:cs="Times New Roman"/>
                    <w:i/>
                    <w:iCs/>
                    <w:color w:val="000000"/>
                    <w:sz w:val="20"/>
                    <w:szCs w:val="20"/>
                    <w:lang w:eastAsia="es-MX"/>
                  </w:rPr>
                </w:rPrChange>
              </w:rPr>
            </w:pPr>
          </w:p>
        </w:tc>
        <w:tc>
          <w:tcPr>
            <w:tcW w:w="1680" w:type="dxa"/>
            <w:tcBorders>
              <w:top w:val="nil"/>
              <w:left w:val="nil"/>
              <w:bottom w:val="nil"/>
              <w:right w:val="single" w:sz="8" w:space="0" w:color="auto"/>
            </w:tcBorders>
            <w:shd w:val="clear" w:color="auto" w:fill="auto"/>
            <w:noWrap/>
            <w:vAlign w:val="center"/>
            <w:hideMark/>
          </w:tcPr>
          <w:p w14:paraId="422FAAA9" w14:textId="77777777" w:rsidR="00013FCE" w:rsidRPr="008E79F6" w:rsidDel="008E79F6" w:rsidRDefault="00013FCE" w:rsidP="00013FCE">
            <w:pPr>
              <w:spacing w:after="0" w:line="240" w:lineRule="auto"/>
              <w:jc w:val="center"/>
              <w:rPr>
                <w:del w:id="588" w:author="Diaz Zepeda, Hirvin Azael" w:date="2020-12-16T10:32:00Z"/>
                <w:rFonts w:ascii="Times New Roman" w:eastAsia="Times New Roman" w:hAnsi="Times New Roman" w:cs="Times New Roman"/>
                <w:color w:val="000000"/>
                <w:sz w:val="20"/>
                <w:szCs w:val="20"/>
                <w:lang w:val="en-US" w:eastAsia="es-MX"/>
                <w:rPrChange w:id="589" w:author="Diaz Zepeda, Hirvin Azael" w:date="2020-12-16T10:32:00Z">
                  <w:rPr>
                    <w:del w:id="590" w:author="Diaz Zepeda, Hirvin Azael" w:date="2020-12-16T10:32:00Z"/>
                    <w:rFonts w:ascii="Times New Roman" w:eastAsia="Times New Roman" w:hAnsi="Times New Roman" w:cs="Times New Roman"/>
                    <w:color w:val="000000"/>
                    <w:sz w:val="20"/>
                    <w:szCs w:val="20"/>
                    <w:lang w:eastAsia="es-MX"/>
                  </w:rPr>
                </w:rPrChange>
              </w:rPr>
            </w:pPr>
            <w:del w:id="591" w:author="Diaz Zepeda, Hirvin Azael" w:date="2020-12-16T10:32:00Z">
              <w:r w:rsidRPr="008E79F6" w:rsidDel="008E79F6">
                <w:rPr>
                  <w:rFonts w:ascii="Times New Roman" w:eastAsia="Times New Roman" w:hAnsi="Times New Roman" w:cs="Times New Roman"/>
                  <w:color w:val="000000"/>
                  <w:sz w:val="20"/>
                  <w:szCs w:val="20"/>
                  <w:lang w:val="en-US" w:eastAsia="es-MX"/>
                  <w:rPrChange w:id="592" w:author="Diaz Zepeda, Hirvin Azael" w:date="2020-12-16T10:32:00Z">
                    <w:rPr>
                      <w:rFonts w:ascii="Times New Roman" w:eastAsia="Times New Roman" w:hAnsi="Times New Roman" w:cs="Times New Roman"/>
                      <w:color w:val="000000"/>
                      <w:sz w:val="20"/>
                      <w:szCs w:val="20"/>
                      <w:lang w:eastAsia="es-MX"/>
                    </w:rPr>
                  </w:rPrChange>
                </w:rPr>
                <w:delText>Cov-19 Dead</w:delText>
              </w:r>
            </w:del>
          </w:p>
        </w:tc>
      </w:tr>
      <w:tr w:rsidR="00013FCE" w:rsidRPr="008E79F6" w:rsidDel="008E79F6" w14:paraId="3EC657F5" w14:textId="77777777" w:rsidTr="00013FCE">
        <w:trPr>
          <w:divId w:val="1831822078"/>
          <w:trHeight w:val="285"/>
          <w:jc w:val="center"/>
          <w:del w:id="593" w:author="Diaz Zepeda, Hirvin Azael" w:date="2020-12-16T10:32:00Z"/>
        </w:trPr>
        <w:tc>
          <w:tcPr>
            <w:tcW w:w="4540" w:type="dxa"/>
            <w:vMerge/>
            <w:tcBorders>
              <w:top w:val="nil"/>
              <w:left w:val="single" w:sz="8" w:space="0" w:color="auto"/>
              <w:bottom w:val="nil"/>
              <w:right w:val="nil"/>
            </w:tcBorders>
            <w:vAlign w:val="center"/>
            <w:hideMark/>
          </w:tcPr>
          <w:p w14:paraId="1FB06C8F" w14:textId="77777777" w:rsidR="00013FCE" w:rsidRPr="008E79F6" w:rsidDel="008E79F6" w:rsidRDefault="00013FCE" w:rsidP="00013FCE">
            <w:pPr>
              <w:spacing w:after="0" w:line="240" w:lineRule="auto"/>
              <w:rPr>
                <w:del w:id="594" w:author="Diaz Zepeda, Hirvin Azael" w:date="2020-12-16T10:32:00Z"/>
                <w:rFonts w:ascii="Times New Roman" w:eastAsia="Times New Roman" w:hAnsi="Times New Roman" w:cs="Times New Roman"/>
                <w:i/>
                <w:iCs/>
                <w:color w:val="000000"/>
                <w:sz w:val="20"/>
                <w:szCs w:val="20"/>
                <w:lang w:val="en-US" w:eastAsia="es-MX"/>
                <w:rPrChange w:id="595" w:author="Diaz Zepeda, Hirvin Azael" w:date="2020-12-16T10:32:00Z">
                  <w:rPr>
                    <w:del w:id="596" w:author="Diaz Zepeda, Hirvin Azael" w:date="2020-12-16T10:32:00Z"/>
                    <w:rFonts w:ascii="Times New Roman" w:eastAsia="Times New Roman" w:hAnsi="Times New Roman" w:cs="Times New Roman"/>
                    <w:i/>
                    <w:iCs/>
                    <w:color w:val="000000"/>
                    <w:sz w:val="20"/>
                    <w:szCs w:val="20"/>
                    <w:lang w:eastAsia="es-MX"/>
                  </w:rPr>
                </w:rPrChange>
              </w:rPr>
            </w:pPr>
          </w:p>
        </w:tc>
        <w:tc>
          <w:tcPr>
            <w:tcW w:w="1680" w:type="dxa"/>
            <w:tcBorders>
              <w:top w:val="nil"/>
              <w:left w:val="nil"/>
              <w:bottom w:val="nil"/>
              <w:right w:val="single" w:sz="8" w:space="0" w:color="auto"/>
            </w:tcBorders>
            <w:shd w:val="clear" w:color="auto" w:fill="auto"/>
            <w:noWrap/>
            <w:vAlign w:val="center"/>
            <w:hideMark/>
          </w:tcPr>
          <w:p w14:paraId="4E416B83" w14:textId="77777777" w:rsidR="00013FCE" w:rsidRPr="008E79F6" w:rsidDel="008E79F6" w:rsidRDefault="00013FCE" w:rsidP="00013FCE">
            <w:pPr>
              <w:spacing w:after="0" w:line="240" w:lineRule="auto"/>
              <w:jc w:val="center"/>
              <w:rPr>
                <w:del w:id="597" w:author="Diaz Zepeda, Hirvin Azael" w:date="2020-12-16T10:32:00Z"/>
                <w:rFonts w:ascii="Times New Roman" w:eastAsia="Times New Roman" w:hAnsi="Times New Roman" w:cs="Times New Roman"/>
                <w:color w:val="000000"/>
                <w:sz w:val="20"/>
                <w:szCs w:val="20"/>
                <w:lang w:val="en-US" w:eastAsia="es-MX"/>
                <w:rPrChange w:id="598" w:author="Diaz Zepeda, Hirvin Azael" w:date="2020-12-16T10:32:00Z">
                  <w:rPr>
                    <w:del w:id="599" w:author="Diaz Zepeda, Hirvin Azael" w:date="2020-12-16T10:32:00Z"/>
                    <w:rFonts w:ascii="Times New Roman" w:eastAsia="Times New Roman" w:hAnsi="Times New Roman" w:cs="Times New Roman"/>
                    <w:color w:val="000000"/>
                    <w:sz w:val="20"/>
                    <w:szCs w:val="20"/>
                    <w:lang w:eastAsia="es-MX"/>
                  </w:rPr>
                </w:rPrChange>
              </w:rPr>
            </w:pPr>
            <w:del w:id="600" w:author="Diaz Zepeda, Hirvin Azael" w:date="2020-12-16T10:32:00Z">
              <w:r w:rsidRPr="008E79F6" w:rsidDel="008E79F6">
                <w:rPr>
                  <w:rFonts w:ascii="Times New Roman" w:eastAsia="Times New Roman" w:hAnsi="Times New Roman" w:cs="Times New Roman"/>
                  <w:color w:val="000000"/>
                  <w:sz w:val="20"/>
                  <w:szCs w:val="20"/>
                  <w:lang w:val="en-US" w:eastAsia="es-MX"/>
                  <w:rPrChange w:id="601" w:author="Diaz Zepeda, Hirvin Azael" w:date="2020-12-16T10:32:00Z">
                    <w:rPr>
                      <w:rFonts w:ascii="Times New Roman" w:eastAsia="Times New Roman" w:hAnsi="Times New Roman" w:cs="Times New Roman"/>
                      <w:color w:val="000000"/>
                      <w:sz w:val="20"/>
                      <w:szCs w:val="20"/>
                      <w:lang w:eastAsia="es-MX"/>
                    </w:rPr>
                  </w:rPrChange>
                </w:rPr>
                <w:delText>Dead Other causes</w:delText>
              </w:r>
            </w:del>
          </w:p>
        </w:tc>
      </w:tr>
      <w:tr w:rsidR="00013FCE" w:rsidRPr="008E79F6" w:rsidDel="008E79F6" w14:paraId="4A86990F" w14:textId="77777777" w:rsidTr="00013FCE">
        <w:trPr>
          <w:divId w:val="1831822078"/>
          <w:trHeight w:val="285"/>
          <w:jc w:val="center"/>
          <w:del w:id="602"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5A2923E6" w14:textId="77777777" w:rsidR="00013FCE" w:rsidRPr="00013FCE" w:rsidDel="008E79F6" w:rsidRDefault="00013FCE" w:rsidP="00013FCE">
            <w:pPr>
              <w:spacing w:after="0" w:line="240" w:lineRule="auto"/>
              <w:jc w:val="center"/>
              <w:rPr>
                <w:del w:id="603" w:author="Diaz Zepeda, Hirvin Azael" w:date="2020-12-16T10:32:00Z"/>
                <w:rFonts w:ascii="Times New Roman" w:eastAsia="Times New Roman" w:hAnsi="Times New Roman" w:cs="Times New Roman"/>
                <w:i/>
                <w:iCs/>
                <w:color w:val="000000"/>
                <w:sz w:val="20"/>
                <w:szCs w:val="20"/>
                <w:lang w:val="en-US" w:eastAsia="es-MX"/>
              </w:rPr>
            </w:pPr>
            <w:del w:id="604"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Annual discount rate for costs</w:delText>
              </w:r>
            </w:del>
          </w:p>
        </w:tc>
        <w:tc>
          <w:tcPr>
            <w:tcW w:w="1680" w:type="dxa"/>
            <w:tcBorders>
              <w:top w:val="nil"/>
              <w:left w:val="nil"/>
              <w:bottom w:val="nil"/>
              <w:right w:val="single" w:sz="8" w:space="0" w:color="auto"/>
            </w:tcBorders>
            <w:shd w:val="clear" w:color="auto" w:fill="auto"/>
            <w:noWrap/>
            <w:vAlign w:val="center"/>
            <w:hideMark/>
          </w:tcPr>
          <w:p w14:paraId="77531CD9" w14:textId="77777777" w:rsidR="00013FCE" w:rsidRPr="008E79F6" w:rsidDel="008E79F6" w:rsidRDefault="00013FCE" w:rsidP="00013FCE">
            <w:pPr>
              <w:spacing w:after="0" w:line="240" w:lineRule="auto"/>
              <w:jc w:val="center"/>
              <w:rPr>
                <w:del w:id="605" w:author="Diaz Zepeda, Hirvin Azael" w:date="2020-12-16T10:32:00Z"/>
                <w:rFonts w:ascii="Times New Roman" w:eastAsia="Times New Roman" w:hAnsi="Times New Roman" w:cs="Times New Roman"/>
                <w:color w:val="000000"/>
                <w:sz w:val="20"/>
                <w:szCs w:val="20"/>
                <w:lang w:val="en-US" w:eastAsia="es-MX"/>
                <w:rPrChange w:id="606" w:author="Diaz Zepeda, Hirvin Azael" w:date="2020-12-16T10:32:00Z">
                  <w:rPr>
                    <w:del w:id="607" w:author="Diaz Zepeda, Hirvin Azael" w:date="2020-12-16T10:32:00Z"/>
                    <w:rFonts w:ascii="Times New Roman" w:eastAsia="Times New Roman" w:hAnsi="Times New Roman" w:cs="Times New Roman"/>
                    <w:color w:val="000000"/>
                    <w:sz w:val="20"/>
                    <w:szCs w:val="20"/>
                    <w:lang w:eastAsia="es-MX"/>
                  </w:rPr>
                </w:rPrChange>
              </w:rPr>
            </w:pPr>
            <w:del w:id="608" w:author="Diaz Zepeda, Hirvin Azael" w:date="2020-12-16T10:32:00Z">
              <w:r w:rsidRPr="008E79F6" w:rsidDel="008E79F6">
                <w:rPr>
                  <w:rFonts w:ascii="Times New Roman" w:eastAsia="Times New Roman" w:hAnsi="Times New Roman" w:cs="Times New Roman"/>
                  <w:color w:val="000000"/>
                  <w:sz w:val="20"/>
                  <w:szCs w:val="20"/>
                  <w:lang w:val="en-US" w:eastAsia="es-MX"/>
                  <w:rPrChange w:id="609" w:author="Diaz Zepeda, Hirvin Azael" w:date="2020-12-16T10:32:00Z">
                    <w:rPr>
                      <w:rFonts w:ascii="Times New Roman" w:eastAsia="Times New Roman" w:hAnsi="Times New Roman" w:cs="Times New Roman"/>
                      <w:color w:val="000000"/>
                      <w:sz w:val="20"/>
                      <w:szCs w:val="20"/>
                      <w:lang w:eastAsia="es-MX"/>
                    </w:rPr>
                  </w:rPrChange>
                </w:rPr>
                <w:delText>0.0165</w:delText>
              </w:r>
            </w:del>
          </w:p>
        </w:tc>
      </w:tr>
      <w:tr w:rsidR="00013FCE" w:rsidRPr="008E79F6" w:rsidDel="008E79F6" w14:paraId="2A6AE1C8" w14:textId="77777777" w:rsidTr="00013FCE">
        <w:trPr>
          <w:divId w:val="1831822078"/>
          <w:trHeight w:val="285"/>
          <w:jc w:val="center"/>
          <w:del w:id="61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8AAA167" w14:textId="42B92AB3" w:rsidR="00013FCE" w:rsidRPr="00013FCE" w:rsidDel="008E79F6" w:rsidRDefault="00013FCE" w:rsidP="00013FCE">
            <w:pPr>
              <w:spacing w:after="0" w:line="240" w:lineRule="auto"/>
              <w:jc w:val="center"/>
              <w:rPr>
                <w:del w:id="611" w:author="Diaz Zepeda, Hirvin Azael" w:date="2020-12-16T10:32:00Z"/>
                <w:rFonts w:ascii="Times New Roman" w:eastAsia="Times New Roman" w:hAnsi="Times New Roman" w:cs="Times New Roman"/>
                <w:i/>
                <w:iCs/>
                <w:color w:val="000000"/>
                <w:sz w:val="20"/>
                <w:szCs w:val="20"/>
                <w:lang w:val="en-US" w:eastAsia="es-MX"/>
              </w:rPr>
            </w:pPr>
            <w:del w:id="612"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Annual discount rate for ef</w:delText>
              </w:r>
            </w:del>
            <w:ins w:id="613" w:author="Fernando Alarid Escudero" w:date="2020-12-15T09:20:00Z">
              <w:del w:id="614" w:author="Diaz Zepeda, Hirvin Azael" w:date="2020-12-16T10:32:00Z">
                <w:r w:rsidR="007A02F6" w:rsidDel="008E79F6">
                  <w:rPr>
                    <w:rFonts w:ascii="Times New Roman" w:eastAsia="Times New Roman" w:hAnsi="Times New Roman" w:cs="Times New Roman"/>
                    <w:i/>
                    <w:iCs/>
                    <w:color w:val="000000"/>
                    <w:sz w:val="20"/>
                    <w:szCs w:val="20"/>
                    <w:lang w:val="en-US" w:eastAsia="es-MX"/>
                  </w:rPr>
                  <w:delText>f</w:delText>
                </w:r>
              </w:del>
            </w:ins>
            <w:del w:id="615"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ectiveness</w:delText>
              </w:r>
            </w:del>
          </w:p>
        </w:tc>
        <w:tc>
          <w:tcPr>
            <w:tcW w:w="1680" w:type="dxa"/>
            <w:tcBorders>
              <w:top w:val="nil"/>
              <w:left w:val="nil"/>
              <w:bottom w:val="nil"/>
              <w:right w:val="single" w:sz="8" w:space="0" w:color="auto"/>
            </w:tcBorders>
            <w:shd w:val="clear" w:color="auto" w:fill="auto"/>
            <w:noWrap/>
            <w:vAlign w:val="center"/>
            <w:hideMark/>
          </w:tcPr>
          <w:p w14:paraId="34FEB4CD" w14:textId="77777777" w:rsidR="00013FCE" w:rsidRPr="008E79F6" w:rsidDel="008E79F6" w:rsidRDefault="00013FCE" w:rsidP="00013FCE">
            <w:pPr>
              <w:spacing w:after="0" w:line="240" w:lineRule="auto"/>
              <w:jc w:val="center"/>
              <w:rPr>
                <w:del w:id="616" w:author="Diaz Zepeda, Hirvin Azael" w:date="2020-12-16T10:32:00Z"/>
                <w:rFonts w:ascii="Times New Roman" w:eastAsia="Times New Roman" w:hAnsi="Times New Roman" w:cs="Times New Roman"/>
                <w:color w:val="000000"/>
                <w:sz w:val="20"/>
                <w:szCs w:val="20"/>
                <w:lang w:val="en-US" w:eastAsia="es-MX"/>
                <w:rPrChange w:id="617" w:author="Diaz Zepeda, Hirvin Azael" w:date="2020-12-16T10:32:00Z">
                  <w:rPr>
                    <w:del w:id="618" w:author="Diaz Zepeda, Hirvin Azael" w:date="2020-12-16T10:32:00Z"/>
                    <w:rFonts w:ascii="Times New Roman" w:eastAsia="Times New Roman" w:hAnsi="Times New Roman" w:cs="Times New Roman"/>
                    <w:color w:val="000000"/>
                    <w:sz w:val="20"/>
                    <w:szCs w:val="20"/>
                    <w:lang w:eastAsia="es-MX"/>
                  </w:rPr>
                </w:rPrChange>
              </w:rPr>
            </w:pPr>
            <w:del w:id="619" w:author="Diaz Zepeda, Hirvin Azael" w:date="2020-12-16T10:32:00Z">
              <w:r w:rsidRPr="008E79F6" w:rsidDel="008E79F6">
                <w:rPr>
                  <w:rFonts w:ascii="Times New Roman" w:eastAsia="Times New Roman" w:hAnsi="Times New Roman" w:cs="Times New Roman"/>
                  <w:color w:val="000000"/>
                  <w:sz w:val="20"/>
                  <w:szCs w:val="20"/>
                  <w:lang w:val="en-US" w:eastAsia="es-MX"/>
                  <w:rPrChange w:id="620" w:author="Diaz Zepeda, Hirvin Azael" w:date="2020-12-16T10:32:00Z">
                    <w:rPr>
                      <w:rFonts w:ascii="Times New Roman" w:eastAsia="Times New Roman" w:hAnsi="Times New Roman" w:cs="Times New Roman"/>
                      <w:color w:val="000000"/>
                      <w:sz w:val="20"/>
                      <w:szCs w:val="20"/>
                      <w:lang w:eastAsia="es-MX"/>
                    </w:rPr>
                  </w:rPrChange>
                </w:rPr>
                <w:delText>0.0165</w:delText>
              </w:r>
            </w:del>
          </w:p>
        </w:tc>
      </w:tr>
      <w:tr w:rsidR="00013FCE" w:rsidRPr="008E79F6" w:rsidDel="008E79F6" w14:paraId="69FBABA4" w14:textId="77777777" w:rsidTr="00013FCE">
        <w:trPr>
          <w:divId w:val="1831822078"/>
          <w:trHeight w:val="285"/>
          <w:jc w:val="center"/>
          <w:del w:id="621"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64902B" w14:textId="77777777" w:rsidR="00013FCE" w:rsidRPr="008E79F6" w:rsidDel="008E79F6" w:rsidRDefault="00013FCE" w:rsidP="00013FCE">
            <w:pPr>
              <w:spacing w:after="0" w:line="240" w:lineRule="auto"/>
              <w:jc w:val="center"/>
              <w:rPr>
                <w:del w:id="622" w:author="Diaz Zepeda, Hirvin Azael" w:date="2020-12-16T10:32:00Z"/>
                <w:rFonts w:ascii="Times New Roman" w:eastAsia="Times New Roman" w:hAnsi="Times New Roman" w:cs="Times New Roman"/>
                <w:b/>
                <w:bCs/>
                <w:color w:val="000000"/>
                <w:sz w:val="20"/>
                <w:szCs w:val="20"/>
                <w:lang w:val="en-US" w:eastAsia="es-MX"/>
                <w:rPrChange w:id="623" w:author="Diaz Zepeda, Hirvin Azael" w:date="2020-12-16T10:32:00Z">
                  <w:rPr>
                    <w:del w:id="624" w:author="Diaz Zepeda, Hirvin Azael" w:date="2020-12-16T10:32:00Z"/>
                    <w:rFonts w:ascii="Times New Roman" w:eastAsia="Times New Roman" w:hAnsi="Times New Roman" w:cs="Times New Roman"/>
                    <w:b/>
                    <w:bCs/>
                    <w:color w:val="000000"/>
                    <w:sz w:val="20"/>
                    <w:szCs w:val="20"/>
                    <w:lang w:eastAsia="es-MX"/>
                  </w:rPr>
                </w:rPrChange>
              </w:rPr>
            </w:pPr>
            <w:del w:id="625"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626" w:author="Diaz Zepeda, Hirvin Azael" w:date="2020-12-16T10:32:00Z">
                    <w:rPr>
                      <w:rFonts w:ascii="Times New Roman" w:eastAsia="Times New Roman" w:hAnsi="Times New Roman" w:cs="Times New Roman"/>
                      <w:b/>
                      <w:bCs/>
                      <w:color w:val="000000"/>
                      <w:sz w:val="20"/>
                      <w:szCs w:val="20"/>
                      <w:lang w:eastAsia="es-MX"/>
                    </w:rPr>
                  </w:rPrChange>
                </w:rPr>
                <w:delText>Daily healthcare costs</w:delText>
              </w:r>
            </w:del>
          </w:p>
        </w:tc>
      </w:tr>
      <w:tr w:rsidR="00013FCE" w:rsidRPr="008E79F6" w:rsidDel="008E79F6" w14:paraId="6C3120C6" w14:textId="77777777" w:rsidTr="00013FCE">
        <w:trPr>
          <w:divId w:val="1831822078"/>
          <w:trHeight w:val="285"/>
          <w:jc w:val="center"/>
          <w:del w:id="62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76F4B39A" w14:textId="77777777" w:rsidR="00013FCE" w:rsidRPr="008E79F6" w:rsidDel="008E79F6" w:rsidRDefault="00013FCE" w:rsidP="00013FCE">
            <w:pPr>
              <w:spacing w:after="0" w:line="240" w:lineRule="auto"/>
              <w:jc w:val="center"/>
              <w:rPr>
                <w:del w:id="628" w:author="Diaz Zepeda, Hirvin Azael" w:date="2020-12-16T10:32:00Z"/>
                <w:rFonts w:ascii="Times New Roman" w:eastAsia="Times New Roman" w:hAnsi="Times New Roman" w:cs="Times New Roman"/>
                <w:i/>
                <w:iCs/>
                <w:color w:val="000000"/>
                <w:sz w:val="20"/>
                <w:szCs w:val="20"/>
                <w:lang w:val="en-US" w:eastAsia="es-MX"/>
                <w:rPrChange w:id="629" w:author="Diaz Zepeda, Hirvin Azael" w:date="2020-12-16T10:32:00Z">
                  <w:rPr>
                    <w:del w:id="630" w:author="Diaz Zepeda, Hirvin Azael" w:date="2020-12-16T10:32:00Z"/>
                    <w:rFonts w:ascii="Times New Roman" w:eastAsia="Times New Roman" w:hAnsi="Times New Roman" w:cs="Times New Roman"/>
                    <w:i/>
                    <w:iCs/>
                    <w:color w:val="000000"/>
                    <w:sz w:val="20"/>
                    <w:szCs w:val="20"/>
                    <w:lang w:eastAsia="es-MX"/>
                  </w:rPr>
                </w:rPrChange>
              </w:rPr>
            </w:pPr>
            <w:del w:id="631"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32" w:author="Diaz Zepeda, Hirvin Azael" w:date="2020-12-16T10:32:00Z">
                    <w:rPr>
                      <w:rFonts w:ascii="Times New Roman" w:eastAsia="Times New Roman" w:hAnsi="Times New Roman" w:cs="Times New Roman"/>
                      <w:i/>
                      <w:iCs/>
                      <w:color w:val="000000"/>
                      <w:sz w:val="20"/>
                      <w:szCs w:val="20"/>
                      <w:lang w:eastAsia="es-MX"/>
                    </w:rPr>
                  </w:rPrChange>
                </w:rPr>
                <w:delText>Ambulatory Covid 19 patient</w:delText>
              </w:r>
            </w:del>
          </w:p>
        </w:tc>
        <w:tc>
          <w:tcPr>
            <w:tcW w:w="1680" w:type="dxa"/>
            <w:tcBorders>
              <w:top w:val="nil"/>
              <w:left w:val="nil"/>
              <w:bottom w:val="nil"/>
              <w:right w:val="single" w:sz="8" w:space="0" w:color="auto"/>
            </w:tcBorders>
            <w:shd w:val="clear" w:color="auto" w:fill="auto"/>
            <w:noWrap/>
            <w:vAlign w:val="center"/>
            <w:hideMark/>
          </w:tcPr>
          <w:p w14:paraId="249B12E8" w14:textId="77777777" w:rsidR="00013FCE" w:rsidRPr="008E79F6" w:rsidDel="008E79F6" w:rsidRDefault="00013FCE" w:rsidP="00013FCE">
            <w:pPr>
              <w:spacing w:after="0" w:line="240" w:lineRule="auto"/>
              <w:jc w:val="center"/>
              <w:rPr>
                <w:del w:id="633" w:author="Diaz Zepeda, Hirvin Azael" w:date="2020-12-16T10:32:00Z"/>
                <w:rFonts w:ascii="Times New Roman" w:eastAsia="Times New Roman" w:hAnsi="Times New Roman" w:cs="Times New Roman"/>
                <w:color w:val="000000"/>
                <w:sz w:val="20"/>
                <w:szCs w:val="20"/>
                <w:lang w:val="en-US" w:eastAsia="es-MX"/>
                <w:rPrChange w:id="634" w:author="Diaz Zepeda, Hirvin Azael" w:date="2020-12-16T10:32:00Z">
                  <w:rPr>
                    <w:del w:id="635" w:author="Diaz Zepeda, Hirvin Azael" w:date="2020-12-16T10:32:00Z"/>
                    <w:rFonts w:ascii="Times New Roman" w:eastAsia="Times New Roman" w:hAnsi="Times New Roman" w:cs="Times New Roman"/>
                    <w:color w:val="000000"/>
                    <w:sz w:val="20"/>
                    <w:szCs w:val="20"/>
                    <w:lang w:eastAsia="es-MX"/>
                  </w:rPr>
                </w:rPrChange>
              </w:rPr>
            </w:pPr>
            <w:del w:id="636" w:author="Diaz Zepeda, Hirvin Azael" w:date="2020-12-16T10:32:00Z">
              <w:r w:rsidRPr="008E79F6" w:rsidDel="008E79F6">
                <w:rPr>
                  <w:rFonts w:ascii="Times New Roman" w:eastAsia="Times New Roman" w:hAnsi="Times New Roman" w:cs="Times New Roman"/>
                  <w:color w:val="000000"/>
                  <w:sz w:val="20"/>
                  <w:szCs w:val="20"/>
                  <w:lang w:val="en-US" w:eastAsia="es-MX"/>
                  <w:rPrChange w:id="637" w:author="Diaz Zepeda, Hirvin Azael" w:date="2020-12-16T10:32:00Z">
                    <w:rPr>
                      <w:rFonts w:ascii="Times New Roman" w:eastAsia="Times New Roman" w:hAnsi="Times New Roman" w:cs="Times New Roman"/>
                      <w:color w:val="000000"/>
                      <w:sz w:val="20"/>
                      <w:szCs w:val="20"/>
                      <w:lang w:eastAsia="es-MX"/>
                    </w:rPr>
                  </w:rPrChange>
                </w:rPr>
                <w:delText>$14,500.00</w:delText>
              </w:r>
            </w:del>
          </w:p>
        </w:tc>
      </w:tr>
      <w:tr w:rsidR="00013FCE" w:rsidRPr="008E79F6" w:rsidDel="008E79F6" w14:paraId="1CD18856" w14:textId="77777777" w:rsidTr="00013FCE">
        <w:trPr>
          <w:divId w:val="1831822078"/>
          <w:trHeight w:val="285"/>
          <w:jc w:val="center"/>
          <w:del w:id="638"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33C34B9C" w14:textId="77777777" w:rsidR="00013FCE" w:rsidRPr="008E79F6" w:rsidDel="008E79F6" w:rsidRDefault="00013FCE" w:rsidP="00013FCE">
            <w:pPr>
              <w:spacing w:after="0" w:line="240" w:lineRule="auto"/>
              <w:jc w:val="center"/>
              <w:rPr>
                <w:del w:id="639" w:author="Diaz Zepeda, Hirvin Azael" w:date="2020-12-16T10:32:00Z"/>
                <w:rFonts w:ascii="Times New Roman" w:eastAsia="Times New Roman" w:hAnsi="Times New Roman" w:cs="Times New Roman"/>
                <w:i/>
                <w:iCs/>
                <w:color w:val="000000"/>
                <w:sz w:val="20"/>
                <w:szCs w:val="20"/>
                <w:lang w:val="en-US" w:eastAsia="es-MX"/>
                <w:rPrChange w:id="640" w:author="Diaz Zepeda, Hirvin Azael" w:date="2020-12-16T10:32:00Z">
                  <w:rPr>
                    <w:del w:id="641" w:author="Diaz Zepeda, Hirvin Azael" w:date="2020-12-16T10:32:00Z"/>
                    <w:rFonts w:ascii="Times New Roman" w:eastAsia="Times New Roman" w:hAnsi="Times New Roman" w:cs="Times New Roman"/>
                    <w:i/>
                    <w:iCs/>
                    <w:color w:val="000000"/>
                    <w:sz w:val="20"/>
                    <w:szCs w:val="20"/>
                    <w:lang w:eastAsia="es-MX"/>
                  </w:rPr>
                </w:rPrChange>
              </w:rPr>
            </w:pPr>
            <w:del w:id="642"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43" w:author="Diaz Zepeda, Hirvin Azael" w:date="2020-12-16T10:32:00Z">
                    <w:rPr>
                      <w:rFonts w:ascii="Times New Roman" w:eastAsia="Times New Roman" w:hAnsi="Times New Roman" w:cs="Times New Roman"/>
                      <w:i/>
                      <w:iCs/>
                      <w:color w:val="000000"/>
                      <w:sz w:val="20"/>
                      <w:szCs w:val="20"/>
                      <w:lang w:eastAsia="es-MX"/>
                    </w:rPr>
                  </w:rPrChange>
                </w:rPr>
                <w:delText>Hospitalized Covid-19 patient</w:delText>
              </w:r>
            </w:del>
          </w:p>
        </w:tc>
        <w:tc>
          <w:tcPr>
            <w:tcW w:w="1680" w:type="dxa"/>
            <w:tcBorders>
              <w:top w:val="nil"/>
              <w:left w:val="nil"/>
              <w:bottom w:val="nil"/>
              <w:right w:val="single" w:sz="8" w:space="0" w:color="auto"/>
            </w:tcBorders>
            <w:shd w:val="clear" w:color="auto" w:fill="auto"/>
            <w:noWrap/>
            <w:vAlign w:val="center"/>
            <w:hideMark/>
          </w:tcPr>
          <w:p w14:paraId="663866ED" w14:textId="77777777" w:rsidR="00013FCE" w:rsidRPr="008E79F6" w:rsidDel="008E79F6" w:rsidRDefault="00013FCE" w:rsidP="00013FCE">
            <w:pPr>
              <w:spacing w:after="0" w:line="240" w:lineRule="auto"/>
              <w:jc w:val="center"/>
              <w:rPr>
                <w:del w:id="644" w:author="Diaz Zepeda, Hirvin Azael" w:date="2020-12-16T10:32:00Z"/>
                <w:rFonts w:ascii="Times New Roman" w:eastAsia="Times New Roman" w:hAnsi="Times New Roman" w:cs="Times New Roman"/>
                <w:color w:val="000000"/>
                <w:sz w:val="20"/>
                <w:szCs w:val="20"/>
                <w:lang w:val="en-US" w:eastAsia="es-MX"/>
                <w:rPrChange w:id="645" w:author="Diaz Zepeda, Hirvin Azael" w:date="2020-12-16T10:32:00Z">
                  <w:rPr>
                    <w:del w:id="646" w:author="Diaz Zepeda, Hirvin Azael" w:date="2020-12-16T10:32:00Z"/>
                    <w:rFonts w:ascii="Times New Roman" w:eastAsia="Times New Roman" w:hAnsi="Times New Roman" w:cs="Times New Roman"/>
                    <w:color w:val="000000"/>
                    <w:sz w:val="20"/>
                    <w:szCs w:val="20"/>
                    <w:lang w:eastAsia="es-MX"/>
                  </w:rPr>
                </w:rPrChange>
              </w:rPr>
            </w:pPr>
            <w:del w:id="647" w:author="Diaz Zepeda, Hirvin Azael" w:date="2020-12-16T10:32:00Z">
              <w:r w:rsidRPr="008E79F6" w:rsidDel="008E79F6">
                <w:rPr>
                  <w:rFonts w:ascii="Times New Roman" w:eastAsia="Times New Roman" w:hAnsi="Times New Roman" w:cs="Times New Roman"/>
                  <w:color w:val="000000"/>
                  <w:sz w:val="20"/>
                  <w:szCs w:val="20"/>
                  <w:lang w:val="en-US" w:eastAsia="es-MX"/>
                  <w:rPrChange w:id="648" w:author="Diaz Zepeda, Hirvin Azael" w:date="2020-12-16T10:32:00Z">
                    <w:rPr>
                      <w:rFonts w:ascii="Times New Roman" w:eastAsia="Times New Roman" w:hAnsi="Times New Roman" w:cs="Times New Roman"/>
                      <w:color w:val="000000"/>
                      <w:sz w:val="20"/>
                      <w:szCs w:val="20"/>
                      <w:lang w:eastAsia="es-MX"/>
                    </w:rPr>
                  </w:rPrChange>
                </w:rPr>
                <w:delText>$58,750.00</w:delText>
              </w:r>
            </w:del>
          </w:p>
        </w:tc>
      </w:tr>
      <w:tr w:rsidR="00013FCE" w:rsidRPr="008E79F6" w:rsidDel="008E79F6" w14:paraId="1B629423" w14:textId="77777777" w:rsidTr="00013FCE">
        <w:trPr>
          <w:divId w:val="1831822078"/>
          <w:trHeight w:val="285"/>
          <w:jc w:val="center"/>
          <w:del w:id="649"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D6816D9" w14:textId="77777777" w:rsidR="00013FCE" w:rsidRPr="008E79F6" w:rsidDel="008E79F6" w:rsidRDefault="00013FCE" w:rsidP="00013FCE">
            <w:pPr>
              <w:spacing w:after="0" w:line="240" w:lineRule="auto"/>
              <w:jc w:val="center"/>
              <w:rPr>
                <w:del w:id="650" w:author="Diaz Zepeda, Hirvin Azael" w:date="2020-12-16T10:32:00Z"/>
                <w:rFonts w:ascii="Times New Roman" w:eastAsia="Times New Roman" w:hAnsi="Times New Roman" w:cs="Times New Roman"/>
                <w:i/>
                <w:iCs/>
                <w:color w:val="000000"/>
                <w:sz w:val="20"/>
                <w:szCs w:val="20"/>
                <w:lang w:val="en-US" w:eastAsia="es-MX"/>
                <w:rPrChange w:id="651" w:author="Diaz Zepeda, Hirvin Azael" w:date="2020-12-16T10:32:00Z">
                  <w:rPr>
                    <w:del w:id="652" w:author="Diaz Zepeda, Hirvin Azael" w:date="2020-12-16T10:32:00Z"/>
                    <w:rFonts w:ascii="Times New Roman" w:eastAsia="Times New Roman" w:hAnsi="Times New Roman" w:cs="Times New Roman"/>
                    <w:i/>
                    <w:iCs/>
                    <w:color w:val="000000"/>
                    <w:sz w:val="20"/>
                    <w:szCs w:val="20"/>
                    <w:lang w:eastAsia="es-MX"/>
                  </w:rPr>
                </w:rPrChange>
              </w:rPr>
            </w:pPr>
            <w:del w:id="653"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54" w:author="Diaz Zepeda, Hirvin Azael" w:date="2020-12-16T10:32:00Z">
                    <w:rPr>
                      <w:rFonts w:ascii="Times New Roman" w:eastAsia="Times New Roman" w:hAnsi="Times New Roman" w:cs="Times New Roman"/>
                      <w:i/>
                      <w:iCs/>
                      <w:color w:val="000000"/>
                      <w:sz w:val="20"/>
                      <w:szCs w:val="20"/>
                      <w:lang w:eastAsia="es-MX"/>
                    </w:rPr>
                  </w:rPrChange>
                </w:rPr>
                <w:delText>Average national Covid-19 patient</w:delText>
              </w:r>
            </w:del>
          </w:p>
        </w:tc>
        <w:tc>
          <w:tcPr>
            <w:tcW w:w="1680" w:type="dxa"/>
            <w:tcBorders>
              <w:top w:val="nil"/>
              <w:left w:val="nil"/>
              <w:bottom w:val="nil"/>
              <w:right w:val="single" w:sz="8" w:space="0" w:color="auto"/>
            </w:tcBorders>
            <w:shd w:val="clear" w:color="auto" w:fill="auto"/>
            <w:noWrap/>
            <w:vAlign w:val="center"/>
            <w:hideMark/>
          </w:tcPr>
          <w:p w14:paraId="0D4140E0" w14:textId="77777777" w:rsidR="00013FCE" w:rsidRPr="008E79F6" w:rsidDel="008E79F6" w:rsidRDefault="00013FCE" w:rsidP="00013FCE">
            <w:pPr>
              <w:spacing w:after="0" w:line="240" w:lineRule="auto"/>
              <w:jc w:val="center"/>
              <w:rPr>
                <w:del w:id="655" w:author="Diaz Zepeda, Hirvin Azael" w:date="2020-12-16T10:32:00Z"/>
                <w:rFonts w:ascii="Times New Roman" w:eastAsia="Times New Roman" w:hAnsi="Times New Roman" w:cs="Times New Roman"/>
                <w:color w:val="000000"/>
                <w:sz w:val="20"/>
                <w:szCs w:val="20"/>
                <w:lang w:val="en-US" w:eastAsia="es-MX"/>
                <w:rPrChange w:id="656" w:author="Diaz Zepeda, Hirvin Azael" w:date="2020-12-16T10:32:00Z">
                  <w:rPr>
                    <w:del w:id="657" w:author="Diaz Zepeda, Hirvin Azael" w:date="2020-12-16T10:32:00Z"/>
                    <w:rFonts w:ascii="Times New Roman" w:eastAsia="Times New Roman" w:hAnsi="Times New Roman" w:cs="Times New Roman"/>
                    <w:color w:val="000000"/>
                    <w:sz w:val="20"/>
                    <w:szCs w:val="20"/>
                    <w:lang w:eastAsia="es-MX"/>
                  </w:rPr>
                </w:rPrChange>
              </w:rPr>
            </w:pPr>
            <w:del w:id="658" w:author="Diaz Zepeda, Hirvin Azael" w:date="2020-12-16T10:32:00Z">
              <w:r w:rsidRPr="008E79F6" w:rsidDel="008E79F6">
                <w:rPr>
                  <w:rFonts w:ascii="Times New Roman" w:eastAsia="Times New Roman" w:hAnsi="Times New Roman" w:cs="Times New Roman"/>
                  <w:color w:val="000000"/>
                  <w:sz w:val="20"/>
                  <w:szCs w:val="20"/>
                  <w:lang w:val="en-US" w:eastAsia="es-MX"/>
                  <w:rPrChange w:id="659" w:author="Diaz Zepeda, Hirvin Azael" w:date="2020-12-16T10:32:00Z">
                    <w:rPr>
                      <w:rFonts w:ascii="Times New Roman" w:eastAsia="Times New Roman" w:hAnsi="Times New Roman" w:cs="Times New Roman"/>
                      <w:color w:val="000000"/>
                      <w:sz w:val="20"/>
                      <w:szCs w:val="20"/>
                      <w:lang w:eastAsia="es-MX"/>
                    </w:rPr>
                  </w:rPrChange>
                </w:rPr>
                <w:delText>$30,780.00</w:delText>
              </w:r>
            </w:del>
          </w:p>
        </w:tc>
      </w:tr>
      <w:tr w:rsidR="00013FCE" w:rsidRPr="008E79F6" w:rsidDel="008E79F6" w14:paraId="2F620D39" w14:textId="77777777" w:rsidTr="00013FCE">
        <w:trPr>
          <w:divId w:val="1831822078"/>
          <w:trHeight w:val="285"/>
          <w:jc w:val="center"/>
          <w:del w:id="660"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FD9D67C" w14:textId="77777777" w:rsidR="00013FCE" w:rsidRPr="008E79F6" w:rsidDel="008E79F6" w:rsidRDefault="00013FCE" w:rsidP="00013FCE">
            <w:pPr>
              <w:spacing w:after="0" w:line="240" w:lineRule="auto"/>
              <w:jc w:val="center"/>
              <w:rPr>
                <w:del w:id="661" w:author="Diaz Zepeda, Hirvin Azael" w:date="2020-12-16T10:32:00Z"/>
                <w:rFonts w:ascii="Times New Roman" w:eastAsia="Times New Roman" w:hAnsi="Times New Roman" w:cs="Times New Roman"/>
                <w:i/>
                <w:iCs/>
                <w:color w:val="000000"/>
                <w:sz w:val="20"/>
                <w:szCs w:val="20"/>
                <w:lang w:val="en-US" w:eastAsia="es-MX"/>
                <w:rPrChange w:id="662" w:author="Diaz Zepeda, Hirvin Azael" w:date="2020-12-16T10:32:00Z">
                  <w:rPr>
                    <w:del w:id="663" w:author="Diaz Zepeda, Hirvin Azael" w:date="2020-12-16T10:32:00Z"/>
                    <w:rFonts w:ascii="Times New Roman" w:eastAsia="Times New Roman" w:hAnsi="Times New Roman" w:cs="Times New Roman"/>
                    <w:i/>
                    <w:iCs/>
                    <w:color w:val="000000"/>
                    <w:sz w:val="20"/>
                    <w:szCs w:val="20"/>
                    <w:lang w:eastAsia="es-MX"/>
                  </w:rPr>
                </w:rPrChange>
              </w:rPr>
            </w:pPr>
            <w:del w:id="664"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65" w:author="Diaz Zepeda, Hirvin Azael" w:date="2020-12-16T10:32:00Z">
                    <w:rPr>
                      <w:rFonts w:ascii="Times New Roman" w:eastAsia="Times New Roman" w:hAnsi="Times New Roman" w:cs="Times New Roman"/>
                      <w:i/>
                      <w:iCs/>
                      <w:color w:val="000000"/>
                      <w:sz w:val="20"/>
                      <w:szCs w:val="20"/>
                      <w:lang w:eastAsia="es-MX"/>
                    </w:rPr>
                  </w:rPrChange>
                </w:rPr>
                <w:delText>Dead patient</w:delText>
              </w:r>
            </w:del>
          </w:p>
        </w:tc>
        <w:tc>
          <w:tcPr>
            <w:tcW w:w="1680" w:type="dxa"/>
            <w:tcBorders>
              <w:top w:val="nil"/>
              <w:left w:val="nil"/>
              <w:bottom w:val="nil"/>
              <w:right w:val="single" w:sz="8" w:space="0" w:color="auto"/>
            </w:tcBorders>
            <w:shd w:val="clear" w:color="auto" w:fill="auto"/>
            <w:noWrap/>
            <w:vAlign w:val="center"/>
            <w:hideMark/>
          </w:tcPr>
          <w:p w14:paraId="53062FBB" w14:textId="77777777" w:rsidR="00013FCE" w:rsidRPr="008E79F6" w:rsidDel="008E79F6" w:rsidRDefault="00013FCE" w:rsidP="00013FCE">
            <w:pPr>
              <w:spacing w:after="0" w:line="240" w:lineRule="auto"/>
              <w:jc w:val="center"/>
              <w:rPr>
                <w:del w:id="666" w:author="Diaz Zepeda, Hirvin Azael" w:date="2020-12-16T10:32:00Z"/>
                <w:rFonts w:ascii="Times New Roman" w:eastAsia="Times New Roman" w:hAnsi="Times New Roman" w:cs="Times New Roman"/>
                <w:color w:val="000000"/>
                <w:sz w:val="20"/>
                <w:szCs w:val="20"/>
                <w:lang w:val="en-US" w:eastAsia="es-MX"/>
                <w:rPrChange w:id="667" w:author="Diaz Zepeda, Hirvin Azael" w:date="2020-12-16T10:32:00Z">
                  <w:rPr>
                    <w:del w:id="668" w:author="Diaz Zepeda, Hirvin Azael" w:date="2020-12-16T10:32:00Z"/>
                    <w:rFonts w:ascii="Times New Roman" w:eastAsia="Times New Roman" w:hAnsi="Times New Roman" w:cs="Times New Roman"/>
                    <w:color w:val="000000"/>
                    <w:sz w:val="20"/>
                    <w:szCs w:val="20"/>
                    <w:lang w:eastAsia="es-MX"/>
                  </w:rPr>
                </w:rPrChange>
              </w:rPr>
            </w:pPr>
            <w:del w:id="669" w:author="Diaz Zepeda, Hirvin Azael" w:date="2020-12-16T10:32:00Z">
              <w:r w:rsidRPr="008E79F6" w:rsidDel="008E79F6">
                <w:rPr>
                  <w:rFonts w:ascii="Times New Roman" w:eastAsia="Times New Roman" w:hAnsi="Times New Roman" w:cs="Times New Roman"/>
                  <w:color w:val="000000"/>
                  <w:sz w:val="20"/>
                  <w:szCs w:val="20"/>
                  <w:lang w:val="en-US" w:eastAsia="es-MX"/>
                  <w:rPrChange w:id="670" w:author="Diaz Zepeda, Hirvin Azael" w:date="2020-12-16T10:32:00Z">
                    <w:rPr>
                      <w:rFonts w:ascii="Times New Roman" w:eastAsia="Times New Roman" w:hAnsi="Times New Roman" w:cs="Times New Roman"/>
                      <w:color w:val="000000"/>
                      <w:sz w:val="20"/>
                      <w:szCs w:val="20"/>
                      <w:lang w:eastAsia="es-MX"/>
                    </w:rPr>
                  </w:rPrChange>
                </w:rPr>
                <w:delText>$0.00</w:delText>
              </w:r>
            </w:del>
          </w:p>
        </w:tc>
      </w:tr>
      <w:tr w:rsidR="00013FCE" w:rsidRPr="008E79F6" w:rsidDel="008E79F6" w14:paraId="68CA5BBD" w14:textId="77777777" w:rsidTr="00013FCE">
        <w:trPr>
          <w:divId w:val="1831822078"/>
          <w:trHeight w:val="285"/>
          <w:jc w:val="center"/>
          <w:del w:id="671"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FA219F3" w14:textId="77777777" w:rsidR="00013FCE" w:rsidRPr="008E79F6" w:rsidDel="008E79F6" w:rsidRDefault="00013FCE" w:rsidP="00013FCE">
            <w:pPr>
              <w:spacing w:after="0" w:line="240" w:lineRule="auto"/>
              <w:jc w:val="center"/>
              <w:rPr>
                <w:del w:id="672" w:author="Diaz Zepeda, Hirvin Azael" w:date="2020-12-16T10:32:00Z"/>
                <w:rFonts w:ascii="Times New Roman" w:eastAsia="Times New Roman" w:hAnsi="Times New Roman" w:cs="Times New Roman"/>
                <w:b/>
                <w:bCs/>
                <w:color w:val="000000"/>
                <w:sz w:val="20"/>
                <w:szCs w:val="20"/>
                <w:lang w:val="en-US" w:eastAsia="es-MX"/>
                <w:rPrChange w:id="673" w:author="Diaz Zepeda, Hirvin Azael" w:date="2020-12-16T10:32:00Z">
                  <w:rPr>
                    <w:del w:id="674" w:author="Diaz Zepeda, Hirvin Azael" w:date="2020-12-16T10:32:00Z"/>
                    <w:rFonts w:ascii="Times New Roman" w:eastAsia="Times New Roman" w:hAnsi="Times New Roman" w:cs="Times New Roman"/>
                    <w:b/>
                    <w:bCs/>
                    <w:color w:val="000000"/>
                    <w:sz w:val="20"/>
                    <w:szCs w:val="20"/>
                    <w:lang w:eastAsia="es-MX"/>
                  </w:rPr>
                </w:rPrChange>
              </w:rPr>
            </w:pPr>
            <w:del w:id="675"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676" w:author="Diaz Zepeda, Hirvin Azael" w:date="2020-12-16T10:32:00Z">
                    <w:rPr>
                      <w:rFonts w:ascii="Times New Roman" w:eastAsia="Times New Roman" w:hAnsi="Times New Roman" w:cs="Times New Roman"/>
                      <w:b/>
                      <w:bCs/>
                      <w:color w:val="000000"/>
                      <w:sz w:val="20"/>
                      <w:szCs w:val="20"/>
                      <w:lang w:eastAsia="es-MX"/>
                    </w:rPr>
                  </w:rPrChange>
                </w:rPr>
                <w:delText>Daily utility weights</w:delText>
              </w:r>
            </w:del>
          </w:p>
        </w:tc>
      </w:tr>
      <w:tr w:rsidR="00013FCE" w:rsidRPr="008E79F6" w:rsidDel="008E79F6" w14:paraId="46E96048" w14:textId="77777777" w:rsidTr="00013FCE">
        <w:trPr>
          <w:divId w:val="1831822078"/>
          <w:trHeight w:val="285"/>
          <w:jc w:val="center"/>
          <w:del w:id="677"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362E410B" w14:textId="77777777" w:rsidR="00013FCE" w:rsidRPr="00013FCE" w:rsidDel="008E79F6" w:rsidRDefault="00013FCE" w:rsidP="00013FCE">
            <w:pPr>
              <w:spacing w:after="0" w:line="240" w:lineRule="auto"/>
              <w:jc w:val="center"/>
              <w:rPr>
                <w:del w:id="678" w:author="Diaz Zepeda, Hirvin Azael" w:date="2020-12-16T10:32:00Z"/>
                <w:rFonts w:ascii="Times New Roman" w:eastAsia="Times New Roman" w:hAnsi="Times New Roman" w:cs="Times New Roman"/>
                <w:i/>
                <w:iCs/>
                <w:color w:val="000000"/>
                <w:sz w:val="20"/>
                <w:szCs w:val="20"/>
                <w:lang w:val="en-US" w:eastAsia="es-MX"/>
              </w:rPr>
            </w:pPr>
            <w:del w:id="679" w:author="Diaz Zepeda, Hirvin Azael" w:date="2020-12-16T10:32:00Z">
              <w:r w:rsidRPr="00013FCE" w:rsidDel="008E79F6">
                <w:rPr>
                  <w:rFonts w:ascii="Times New Roman" w:eastAsia="Times New Roman" w:hAnsi="Times New Roman" w:cs="Times New Roman"/>
                  <w:i/>
                  <w:iCs/>
                  <w:color w:val="000000"/>
                  <w:sz w:val="20"/>
                  <w:szCs w:val="20"/>
                  <w:lang w:val="en-US" w:eastAsia="es-MX"/>
                </w:rPr>
                <w:delText>Mean QALD(Qality Adjusted Life Days) loss</w:delText>
              </w:r>
            </w:del>
          </w:p>
        </w:tc>
        <w:tc>
          <w:tcPr>
            <w:tcW w:w="1680" w:type="dxa"/>
            <w:tcBorders>
              <w:top w:val="nil"/>
              <w:left w:val="nil"/>
              <w:bottom w:val="nil"/>
              <w:right w:val="single" w:sz="8" w:space="0" w:color="auto"/>
            </w:tcBorders>
            <w:shd w:val="clear" w:color="auto" w:fill="auto"/>
            <w:noWrap/>
            <w:vAlign w:val="center"/>
            <w:hideMark/>
          </w:tcPr>
          <w:p w14:paraId="2782259B" w14:textId="77777777" w:rsidR="00013FCE" w:rsidRPr="008E79F6" w:rsidDel="008E79F6" w:rsidRDefault="00013FCE" w:rsidP="00013FCE">
            <w:pPr>
              <w:spacing w:after="0" w:line="240" w:lineRule="auto"/>
              <w:jc w:val="center"/>
              <w:rPr>
                <w:del w:id="680" w:author="Diaz Zepeda, Hirvin Azael" w:date="2020-12-16T10:32:00Z"/>
                <w:rFonts w:ascii="Times New Roman" w:eastAsia="Times New Roman" w:hAnsi="Times New Roman" w:cs="Times New Roman"/>
                <w:color w:val="000000"/>
                <w:sz w:val="20"/>
                <w:szCs w:val="20"/>
                <w:lang w:val="en-US" w:eastAsia="es-MX"/>
                <w:rPrChange w:id="681" w:author="Diaz Zepeda, Hirvin Azael" w:date="2020-12-16T10:32:00Z">
                  <w:rPr>
                    <w:del w:id="682" w:author="Diaz Zepeda, Hirvin Azael" w:date="2020-12-16T10:32:00Z"/>
                    <w:rFonts w:ascii="Times New Roman" w:eastAsia="Times New Roman" w:hAnsi="Times New Roman" w:cs="Times New Roman"/>
                    <w:color w:val="000000"/>
                    <w:sz w:val="20"/>
                    <w:szCs w:val="20"/>
                    <w:lang w:eastAsia="es-MX"/>
                  </w:rPr>
                </w:rPrChange>
              </w:rPr>
            </w:pPr>
            <w:del w:id="683" w:author="Diaz Zepeda, Hirvin Azael" w:date="2020-12-16T10:32:00Z">
              <w:r w:rsidRPr="008E79F6" w:rsidDel="008E79F6">
                <w:rPr>
                  <w:rFonts w:ascii="Times New Roman" w:eastAsia="Times New Roman" w:hAnsi="Times New Roman" w:cs="Times New Roman"/>
                  <w:color w:val="000000"/>
                  <w:sz w:val="20"/>
                  <w:szCs w:val="20"/>
                  <w:lang w:val="en-US" w:eastAsia="es-MX"/>
                  <w:rPrChange w:id="684" w:author="Diaz Zepeda, Hirvin Azael" w:date="2020-12-16T10:32:00Z">
                    <w:rPr>
                      <w:rFonts w:ascii="Times New Roman" w:eastAsia="Times New Roman" w:hAnsi="Times New Roman" w:cs="Times New Roman"/>
                      <w:color w:val="000000"/>
                      <w:sz w:val="20"/>
                      <w:szCs w:val="20"/>
                      <w:lang w:eastAsia="es-MX"/>
                    </w:rPr>
                  </w:rPrChange>
                </w:rPr>
                <w:delText>2.5</w:delText>
              </w:r>
            </w:del>
          </w:p>
        </w:tc>
      </w:tr>
      <w:tr w:rsidR="00013FCE" w:rsidRPr="008E79F6" w:rsidDel="008E79F6" w14:paraId="586A6195" w14:textId="77777777" w:rsidTr="00013FCE">
        <w:trPr>
          <w:divId w:val="1831822078"/>
          <w:trHeight w:val="285"/>
          <w:jc w:val="center"/>
          <w:del w:id="685"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21F941C" w14:textId="77777777" w:rsidR="00013FCE" w:rsidRPr="008E79F6" w:rsidDel="008E79F6" w:rsidRDefault="00013FCE" w:rsidP="00013FCE">
            <w:pPr>
              <w:spacing w:after="0" w:line="240" w:lineRule="auto"/>
              <w:jc w:val="center"/>
              <w:rPr>
                <w:del w:id="686" w:author="Diaz Zepeda, Hirvin Azael" w:date="2020-12-16T10:32:00Z"/>
                <w:rFonts w:ascii="Times New Roman" w:eastAsia="Times New Roman" w:hAnsi="Times New Roman" w:cs="Times New Roman"/>
                <w:i/>
                <w:iCs/>
                <w:color w:val="000000"/>
                <w:sz w:val="20"/>
                <w:szCs w:val="20"/>
                <w:lang w:val="en-US" w:eastAsia="es-MX"/>
                <w:rPrChange w:id="687" w:author="Diaz Zepeda, Hirvin Azael" w:date="2020-12-16T10:32:00Z">
                  <w:rPr>
                    <w:del w:id="688" w:author="Diaz Zepeda, Hirvin Azael" w:date="2020-12-16T10:32:00Z"/>
                    <w:rFonts w:ascii="Times New Roman" w:eastAsia="Times New Roman" w:hAnsi="Times New Roman" w:cs="Times New Roman"/>
                    <w:i/>
                    <w:iCs/>
                    <w:color w:val="000000"/>
                    <w:sz w:val="20"/>
                    <w:szCs w:val="20"/>
                    <w:lang w:eastAsia="es-MX"/>
                  </w:rPr>
                </w:rPrChange>
              </w:rPr>
            </w:pPr>
            <w:del w:id="689"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690" w:author="Diaz Zepeda, Hirvin Azael" w:date="2020-12-16T10:32:00Z">
                    <w:rPr>
                      <w:rFonts w:ascii="Times New Roman" w:eastAsia="Times New Roman" w:hAnsi="Times New Roman" w:cs="Times New Roman"/>
                      <w:i/>
                      <w:iCs/>
                      <w:color w:val="000000"/>
                      <w:sz w:val="20"/>
                      <w:szCs w:val="20"/>
                      <w:lang w:eastAsia="es-MX"/>
                    </w:rPr>
                  </w:rPrChange>
                </w:rPr>
                <w:delText>Covid-19 patient</w:delText>
              </w:r>
            </w:del>
          </w:p>
        </w:tc>
        <w:tc>
          <w:tcPr>
            <w:tcW w:w="1680" w:type="dxa"/>
            <w:tcBorders>
              <w:top w:val="nil"/>
              <w:left w:val="nil"/>
              <w:bottom w:val="nil"/>
              <w:right w:val="single" w:sz="8" w:space="0" w:color="auto"/>
            </w:tcBorders>
            <w:shd w:val="clear" w:color="auto" w:fill="auto"/>
            <w:noWrap/>
            <w:vAlign w:val="center"/>
            <w:hideMark/>
          </w:tcPr>
          <w:p w14:paraId="1081A382" w14:textId="77777777" w:rsidR="00013FCE" w:rsidRPr="008E79F6" w:rsidDel="008E79F6" w:rsidRDefault="00013FCE" w:rsidP="00013FCE">
            <w:pPr>
              <w:spacing w:after="0" w:line="240" w:lineRule="auto"/>
              <w:jc w:val="center"/>
              <w:rPr>
                <w:del w:id="691" w:author="Diaz Zepeda, Hirvin Azael" w:date="2020-12-16T10:32:00Z"/>
                <w:rFonts w:ascii="Times New Roman" w:eastAsia="Times New Roman" w:hAnsi="Times New Roman" w:cs="Times New Roman"/>
                <w:color w:val="000000"/>
                <w:sz w:val="20"/>
                <w:szCs w:val="20"/>
                <w:lang w:val="en-US" w:eastAsia="es-MX"/>
                <w:rPrChange w:id="692" w:author="Diaz Zepeda, Hirvin Azael" w:date="2020-12-16T10:32:00Z">
                  <w:rPr>
                    <w:del w:id="693" w:author="Diaz Zepeda, Hirvin Azael" w:date="2020-12-16T10:32:00Z"/>
                    <w:rFonts w:ascii="Times New Roman" w:eastAsia="Times New Roman" w:hAnsi="Times New Roman" w:cs="Times New Roman"/>
                    <w:color w:val="000000"/>
                    <w:sz w:val="20"/>
                    <w:szCs w:val="20"/>
                    <w:lang w:eastAsia="es-MX"/>
                  </w:rPr>
                </w:rPrChange>
              </w:rPr>
            </w:pPr>
            <w:del w:id="694" w:author="Diaz Zepeda, Hirvin Azael" w:date="2020-12-16T10:32:00Z">
              <w:r w:rsidRPr="008E79F6" w:rsidDel="008E79F6">
                <w:rPr>
                  <w:rFonts w:ascii="Times New Roman" w:eastAsia="Times New Roman" w:hAnsi="Times New Roman" w:cs="Times New Roman"/>
                  <w:color w:val="000000"/>
                  <w:sz w:val="20"/>
                  <w:szCs w:val="20"/>
                  <w:lang w:val="en-US" w:eastAsia="es-MX"/>
                  <w:rPrChange w:id="695" w:author="Diaz Zepeda, Hirvin Azael" w:date="2020-12-16T10:32:00Z">
                    <w:rPr>
                      <w:rFonts w:ascii="Times New Roman" w:eastAsia="Times New Roman" w:hAnsi="Times New Roman" w:cs="Times New Roman"/>
                      <w:color w:val="000000"/>
                      <w:sz w:val="20"/>
                      <w:szCs w:val="20"/>
                      <w:lang w:eastAsia="es-MX"/>
                    </w:rPr>
                  </w:rPrChange>
                </w:rPr>
                <w:delText>0.975</w:delText>
              </w:r>
            </w:del>
          </w:p>
        </w:tc>
      </w:tr>
      <w:tr w:rsidR="00013FCE" w:rsidRPr="008E79F6" w:rsidDel="008E79F6" w14:paraId="7C1D9965" w14:textId="77777777" w:rsidTr="00013FCE">
        <w:trPr>
          <w:divId w:val="1831822078"/>
          <w:trHeight w:val="285"/>
          <w:jc w:val="center"/>
          <w:del w:id="696"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042E7A2F" w14:textId="77777777" w:rsidR="00013FCE" w:rsidRPr="008E79F6" w:rsidDel="008E79F6" w:rsidRDefault="00013FCE" w:rsidP="00013FCE">
            <w:pPr>
              <w:spacing w:after="0" w:line="240" w:lineRule="auto"/>
              <w:jc w:val="center"/>
              <w:rPr>
                <w:del w:id="697" w:author="Diaz Zepeda, Hirvin Azael" w:date="2020-12-16T10:32:00Z"/>
                <w:rFonts w:ascii="Times New Roman" w:eastAsia="Times New Roman" w:hAnsi="Times New Roman" w:cs="Times New Roman"/>
                <w:i/>
                <w:iCs/>
                <w:color w:val="000000"/>
                <w:sz w:val="20"/>
                <w:szCs w:val="20"/>
                <w:lang w:val="en-US" w:eastAsia="es-MX"/>
                <w:rPrChange w:id="698" w:author="Diaz Zepeda, Hirvin Azael" w:date="2020-12-16T10:32:00Z">
                  <w:rPr>
                    <w:del w:id="699" w:author="Diaz Zepeda, Hirvin Azael" w:date="2020-12-16T10:32:00Z"/>
                    <w:rFonts w:ascii="Times New Roman" w:eastAsia="Times New Roman" w:hAnsi="Times New Roman" w:cs="Times New Roman"/>
                    <w:i/>
                    <w:iCs/>
                    <w:color w:val="000000"/>
                    <w:sz w:val="20"/>
                    <w:szCs w:val="20"/>
                    <w:lang w:eastAsia="es-MX"/>
                  </w:rPr>
                </w:rPrChange>
              </w:rPr>
            </w:pPr>
            <w:del w:id="700"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01" w:author="Diaz Zepeda, Hirvin Azael" w:date="2020-12-16T10:32:00Z">
                    <w:rPr>
                      <w:rFonts w:ascii="Times New Roman" w:eastAsia="Times New Roman" w:hAnsi="Times New Roman" w:cs="Times New Roman"/>
                      <w:i/>
                      <w:iCs/>
                      <w:color w:val="000000"/>
                      <w:sz w:val="20"/>
                      <w:szCs w:val="20"/>
                      <w:lang w:eastAsia="es-MX"/>
                    </w:rPr>
                  </w:rPrChange>
                </w:rPr>
                <w:delText>Dead patient</w:delText>
              </w:r>
            </w:del>
          </w:p>
        </w:tc>
        <w:tc>
          <w:tcPr>
            <w:tcW w:w="1680" w:type="dxa"/>
            <w:tcBorders>
              <w:top w:val="nil"/>
              <w:left w:val="nil"/>
              <w:bottom w:val="nil"/>
              <w:right w:val="single" w:sz="8" w:space="0" w:color="auto"/>
            </w:tcBorders>
            <w:shd w:val="clear" w:color="auto" w:fill="auto"/>
            <w:noWrap/>
            <w:vAlign w:val="center"/>
            <w:hideMark/>
          </w:tcPr>
          <w:p w14:paraId="06120384" w14:textId="77777777" w:rsidR="00013FCE" w:rsidRPr="008E79F6" w:rsidDel="008E79F6" w:rsidRDefault="00013FCE" w:rsidP="00013FCE">
            <w:pPr>
              <w:spacing w:after="0" w:line="240" w:lineRule="auto"/>
              <w:jc w:val="center"/>
              <w:rPr>
                <w:del w:id="702" w:author="Diaz Zepeda, Hirvin Azael" w:date="2020-12-16T10:32:00Z"/>
                <w:rFonts w:ascii="Times New Roman" w:eastAsia="Times New Roman" w:hAnsi="Times New Roman" w:cs="Times New Roman"/>
                <w:color w:val="000000"/>
                <w:sz w:val="20"/>
                <w:szCs w:val="20"/>
                <w:lang w:val="en-US" w:eastAsia="es-MX"/>
                <w:rPrChange w:id="703" w:author="Diaz Zepeda, Hirvin Azael" w:date="2020-12-16T10:32:00Z">
                  <w:rPr>
                    <w:del w:id="704" w:author="Diaz Zepeda, Hirvin Azael" w:date="2020-12-16T10:32:00Z"/>
                    <w:rFonts w:ascii="Times New Roman" w:eastAsia="Times New Roman" w:hAnsi="Times New Roman" w:cs="Times New Roman"/>
                    <w:color w:val="000000"/>
                    <w:sz w:val="20"/>
                    <w:szCs w:val="20"/>
                    <w:lang w:eastAsia="es-MX"/>
                  </w:rPr>
                </w:rPrChange>
              </w:rPr>
            </w:pPr>
            <w:del w:id="705" w:author="Diaz Zepeda, Hirvin Azael" w:date="2020-12-16T10:32:00Z">
              <w:r w:rsidRPr="008E79F6" w:rsidDel="008E79F6">
                <w:rPr>
                  <w:rFonts w:ascii="Times New Roman" w:eastAsia="Times New Roman" w:hAnsi="Times New Roman" w:cs="Times New Roman"/>
                  <w:color w:val="000000"/>
                  <w:sz w:val="20"/>
                  <w:szCs w:val="20"/>
                  <w:lang w:val="en-US" w:eastAsia="es-MX"/>
                  <w:rPrChange w:id="706" w:author="Diaz Zepeda, Hirvin Azael" w:date="2020-12-16T10:32:00Z">
                    <w:rPr>
                      <w:rFonts w:ascii="Times New Roman" w:eastAsia="Times New Roman" w:hAnsi="Times New Roman" w:cs="Times New Roman"/>
                      <w:color w:val="000000"/>
                      <w:sz w:val="20"/>
                      <w:szCs w:val="20"/>
                      <w:lang w:eastAsia="es-MX"/>
                    </w:rPr>
                  </w:rPrChange>
                </w:rPr>
                <w:delText>0</w:delText>
              </w:r>
            </w:del>
          </w:p>
        </w:tc>
      </w:tr>
      <w:tr w:rsidR="00013FCE" w:rsidRPr="008E79F6" w:rsidDel="008E79F6" w14:paraId="13CE3327" w14:textId="77777777" w:rsidTr="00013FCE">
        <w:trPr>
          <w:divId w:val="1831822078"/>
          <w:trHeight w:val="285"/>
          <w:jc w:val="center"/>
          <w:del w:id="707"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1692AB9C" w14:textId="77777777" w:rsidR="00013FCE" w:rsidRPr="008E79F6" w:rsidDel="008E79F6" w:rsidRDefault="00013FCE" w:rsidP="00013FCE">
            <w:pPr>
              <w:spacing w:after="0" w:line="240" w:lineRule="auto"/>
              <w:jc w:val="center"/>
              <w:rPr>
                <w:del w:id="708" w:author="Diaz Zepeda, Hirvin Azael" w:date="2020-12-16T10:32:00Z"/>
                <w:rFonts w:ascii="Times New Roman" w:eastAsia="Times New Roman" w:hAnsi="Times New Roman" w:cs="Times New Roman"/>
                <w:b/>
                <w:bCs/>
                <w:color w:val="000000"/>
                <w:sz w:val="20"/>
                <w:szCs w:val="20"/>
                <w:lang w:val="en-US" w:eastAsia="es-MX"/>
                <w:rPrChange w:id="709" w:author="Diaz Zepeda, Hirvin Azael" w:date="2020-12-16T10:32:00Z">
                  <w:rPr>
                    <w:del w:id="710" w:author="Diaz Zepeda, Hirvin Azael" w:date="2020-12-16T10:32:00Z"/>
                    <w:rFonts w:ascii="Times New Roman" w:eastAsia="Times New Roman" w:hAnsi="Times New Roman" w:cs="Times New Roman"/>
                    <w:b/>
                    <w:bCs/>
                    <w:color w:val="000000"/>
                    <w:sz w:val="20"/>
                    <w:szCs w:val="20"/>
                    <w:lang w:eastAsia="es-MX"/>
                  </w:rPr>
                </w:rPrChange>
              </w:rPr>
            </w:pPr>
            <w:del w:id="711"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12" w:author="Diaz Zepeda, Hirvin Azael" w:date="2020-12-16T10:32:00Z">
                    <w:rPr>
                      <w:rFonts w:ascii="Times New Roman" w:eastAsia="Times New Roman" w:hAnsi="Times New Roman" w:cs="Times New Roman"/>
                      <w:b/>
                      <w:bCs/>
                      <w:color w:val="000000"/>
                      <w:sz w:val="20"/>
                      <w:szCs w:val="20"/>
                      <w:lang w:eastAsia="es-MX"/>
                    </w:rPr>
                  </w:rPrChange>
                </w:rPr>
                <w:delText>Intervention daily costs</w:delText>
              </w:r>
            </w:del>
          </w:p>
        </w:tc>
      </w:tr>
      <w:tr w:rsidR="00013FCE" w:rsidRPr="008E79F6" w:rsidDel="008E79F6" w14:paraId="417BEB58" w14:textId="77777777" w:rsidTr="00013FCE">
        <w:trPr>
          <w:divId w:val="1831822078"/>
          <w:trHeight w:val="285"/>
          <w:jc w:val="center"/>
          <w:del w:id="713"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88D0A79" w14:textId="77777777" w:rsidR="00013FCE" w:rsidRPr="008E79F6" w:rsidDel="008E79F6" w:rsidRDefault="00013FCE" w:rsidP="00013FCE">
            <w:pPr>
              <w:spacing w:after="0" w:line="240" w:lineRule="auto"/>
              <w:jc w:val="center"/>
              <w:rPr>
                <w:del w:id="714" w:author="Diaz Zepeda, Hirvin Azael" w:date="2020-12-16T10:32:00Z"/>
                <w:rFonts w:ascii="Times New Roman" w:eastAsia="Times New Roman" w:hAnsi="Times New Roman" w:cs="Times New Roman"/>
                <w:i/>
                <w:iCs/>
                <w:color w:val="000000"/>
                <w:sz w:val="20"/>
                <w:szCs w:val="20"/>
                <w:lang w:val="en-US" w:eastAsia="es-MX"/>
                <w:rPrChange w:id="715" w:author="Diaz Zepeda, Hirvin Azael" w:date="2020-12-16T10:32:00Z">
                  <w:rPr>
                    <w:del w:id="716" w:author="Diaz Zepeda, Hirvin Azael" w:date="2020-12-16T10:32:00Z"/>
                    <w:rFonts w:ascii="Times New Roman" w:eastAsia="Times New Roman" w:hAnsi="Times New Roman" w:cs="Times New Roman"/>
                    <w:i/>
                    <w:iCs/>
                    <w:color w:val="000000"/>
                    <w:sz w:val="20"/>
                    <w:szCs w:val="20"/>
                    <w:lang w:eastAsia="es-MX"/>
                  </w:rPr>
                </w:rPrChange>
              </w:rPr>
            </w:pPr>
            <w:del w:id="717"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18" w:author="Diaz Zepeda, Hirvin Azael" w:date="2020-12-16T10:32:00Z">
                    <w:rPr>
                      <w:rFonts w:ascii="Times New Roman" w:eastAsia="Times New Roman" w:hAnsi="Times New Roman" w:cs="Times New Roman"/>
                      <w:i/>
                      <w:iCs/>
                      <w:color w:val="000000"/>
                      <w:sz w:val="20"/>
                      <w:szCs w:val="20"/>
                      <w:lang w:eastAsia="es-MX"/>
                    </w:rPr>
                  </w:rPrChange>
                </w:rPr>
                <w:delText>Dexamethasone</w:delText>
              </w:r>
            </w:del>
          </w:p>
        </w:tc>
        <w:tc>
          <w:tcPr>
            <w:tcW w:w="1680" w:type="dxa"/>
            <w:tcBorders>
              <w:top w:val="nil"/>
              <w:left w:val="nil"/>
              <w:bottom w:val="nil"/>
              <w:right w:val="single" w:sz="8" w:space="0" w:color="auto"/>
            </w:tcBorders>
            <w:shd w:val="clear" w:color="auto" w:fill="auto"/>
            <w:noWrap/>
            <w:vAlign w:val="center"/>
            <w:hideMark/>
          </w:tcPr>
          <w:p w14:paraId="05D7C3B7" w14:textId="77777777" w:rsidR="00013FCE" w:rsidRPr="008E79F6" w:rsidDel="008E79F6" w:rsidRDefault="00013FCE" w:rsidP="00013FCE">
            <w:pPr>
              <w:spacing w:after="0" w:line="240" w:lineRule="auto"/>
              <w:jc w:val="center"/>
              <w:rPr>
                <w:del w:id="719" w:author="Diaz Zepeda, Hirvin Azael" w:date="2020-12-16T10:32:00Z"/>
                <w:rFonts w:ascii="Times New Roman" w:eastAsia="Times New Roman" w:hAnsi="Times New Roman" w:cs="Times New Roman"/>
                <w:color w:val="000000"/>
                <w:sz w:val="20"/>
                <w:szCs w:val="20"/>
                <w:lang w:val="en-US" w:eastAsia="es-MX"/>
                <w:rPrChange w:id="720" w:author="Diaz Zepeda, Hirvin Azael" w:date="2020-12-16T10:32:00Z">
                  <w:rPr>
                    <w:del w:id="721" w:author="Diaz Zepeda, Hirvin Azael" w:date="2020-12-16T10:32:00Z"/>
                    <w:rFonts w:ascii="Times New Roman" w:eastAsia="Times New Roman" w:hAnsi="Times New Roman" w:cs="Times New Roman"/>
                    <w:color w:val="000000"/>
                    <w:sz w:val="20"/>
                    <w:szCs w:val="20"/>
                    <w:lang w:eastAsia="es-MX"/>
                  </w:rPr>
                </w:rPrChange>
              </w:rPr>
            </w:pPr>
            <w:del w:id="722" w:author="Diaz Zepeda, Hirvin Azael" w:date="2020-12-16T10:32:00Z">
              <w:r w:rsidRPr="008E79F6" w:rsidDel="008E79F6">
                <w:rPr>
                  <w:rFonts w:ascii="Times New Roman" w:eastAsia="Times New Roman" w:hAnsi="Times New Roman" w:cs="Times New Roman"/>
                  <w:color w:val="000000"/>
                  <w:sz w:val="20"/>
                  <w:szCs w:val="20"/>
                  <w:lang w:val="en-US" w:eastAsia="es-MX"/>
                  <w:rPrChange w:id="723" w:author="Diaz Zepeda, Hirvin Azael" w:date="2020-12-16T10:32:00Z">
                    <w:rPr>
                      <w:rFonts w:ascii="Times New Roman" w:eastAsia="Times New Roman" w:hAnsi="Times New Roman" w:cs="Times New Roman"/>
                      <w:color w:val="000000"/>
                      <w:sz w:val="20"/>
                      <w:szCs w:val="20"/>
                      <w:lang w:eastAsia="es-MX"/>
                    </w:rPr>
                  </w:rPrChange>
                </w:rPr>
                <w:delText>$4.40</w:delText>
              </w:r>
            </w:del>
          </w:p>
        </w:tc>
      </w:tr>
      <w:tr w:rsidR="00013FCE" w:rsidRPr="008E79F6" w:rsidDel="008E79F6" w14:paraId="7F42E6F4" w14:textId="77777777" w:rsidTr="00013FCE">
        <w:trPr>
          <w:divId w:val="1831822078"/>
          <w:trHeight w:val="285"/>
          <w:jc w:val="center"/>
          <w:del w:id="724"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A005AB9" w14:textId="77777777" w:rsidR="00013FCE" w:rsidRPr="008E79F6" w:rsidDel="008E79F6" w:rsidRDefault="00013FCE" w:rsidP="00013FCE">
            <w:pPr>
              <w:spacing w:after="0" w:line="240" w:lineRule="auto"/>
              <w:jc w:val="center"/>
              <w:rPr>
                <w:del w:id="725" w:author="Diaz Zepeda, Hirvin Azael" w:date="2020-12-16T10:32:00Z"/>
                <w:rFonts w:ascii="Times New Roman" w:eastAsia="Times New Roman" w:hAnsi="Times New Roman" w:cs="Times New Roman"/>
                <w:i/>
                <w:iCs/>
                <w:color w:val="000000"/>
                <w:sz w:val="20"/>
                <w:szCs w:val="20"/>
                <w:lang w:val="en-US" w:eastAsia="es-MX"/>
                <w:rPrChange w:id="726" w:author="Diaz Zepeda, Hirvin Azael" w:date="2020-12-16T10:32:00Z">
                  <w:rPr>
                    <w:del w:id="727" w:author="Diaz Zepeda, Hirvin Azael" w:date="2020-12-16T10:32:00Z"/>
                    <w:rFonts w:ascii="Times New Roman" w:eastAsia="Times New Roman" w:hAnsi="Times New Roman" w:cs="Times New Roman"/>
                    <w:i/>
                    <w:iCs/>
                    <w:color w:val="000000"/>
                    <w:sz w:val="20"/>
                    <w:szCs w:val="20"/>
                    <w:lang w:eastAsia="es-MX"/>
                  </w:rPr>
                </w:rPrChange>
              </w:rPr>
            </w:pPr>
            <w:del w:id="728"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29" w:author="Diaz Zepeda, Hirvin Azael" w:date="2020-12-16T10:32:00Z">
                    <w:rPr>
                      <w:rFonts w:ascii="Times New Roman" w:eastAsia="Times New Roman" w:hAnsi="Times New Roman" w:cs="Times New Roman"/>
                      <w:i/>
                      <w:iCs/>
                      <w:color w:val="000000"/>
                      <w:sz w:val="20"/>
                      <w:szCs w:val="20"/>
                      <w:lang w:eastAsia="es-MX"/>
                    </w:rPr>
                  </w:rPrChange>
                </w:rPr>
                <w:delText>Remdesivir</w:delText>
              </w:r>
            </w:del>
          </w:p>
        </w:tc>
        <w:tc>
          <w:tcPr>
            <w:tcW w:w="1680" w:type="dxa"/>
            <w:tcBorders>
              <w:top w:val="nil"/>
              <w:left w:val="nil"/>
              <w:bottom w:val="nil"/>
              <w:right w:val="single" w:sz="8" w:space="0" w:color="auto"/>
            </w:tcBorders>
            <w:shd w:val="clear" w:color="auto" w:fill="auto"/>
            <w:noWrap/>
            <w:vAlign w:val="center"/>
            <w:hideMark/>
          </w:tcPr>
          <w:p w14:paraId="0AA53730" w14:textId="77777777" w:rsidR="00013FCE" w:rsidRPr="008E79F6" w:rsidDel="008E79F6" w:rsidRDefault="00013FCE" w:rsidP="00013FCE">
            <w:pPr>
              <w:spacing w:after="0" w:line="240" w:lineRule="auto"/>
              <w:jc w:val="center"/>
              <w:rPr>
                <w:del w:id="730" w:author="Diaz Zepeda, Hirvin Azael" w:date="2020-12-16T10:32:00Z"/>
                <w:rFonts w:ascii="Times New Roman" w:eastAsia="Times New Roman" w:hAnsi="Times New Roman" w:cs="Times New Roman"/>
                <w:color w:val="000000"/>
                <w:sz w:val="20"/>
                <w:szCs w:val="20"/>
                <w:lang w:val="en-US" w:eastAsia="es-MX"/>
                <w:rPrChange w:id="731" w:author="Diaz Zepeda, Hirvin Azael" w:date="2020-12-16T10:32:00Z">
                  <w:rPr>
                    <w:del w:id="732" w:author="Diaz Zepeda, Hirvin Azael" w:date="2020-12-16T10:32:00Z"/>
                    <w:rFonts w:ascii="Times New Roman" w:eastAsia="Times New Roman" w:hAnsi="Times New Roman" w:cs="Times New Roman"/>
                    <w:color w:val="000000"/>
                    <w:sz w:val="20"/>
                    <w:szCs w:val="20"/>
                    <w:lang w:eastAsia="es-MX"/>
                  </w:rPr>
                </w:rPrChange>
              </w:rPr>
            </w:pPr>
            <w:del w:id="733" w:author="Diaz Zepeda, Hirvin Azael" w:date="2020-12-16T10:32:00Z">
              <w:r w:rsidRPr="008E79F6" w:rsidDel="008E79F6">
                <w:rPr>
                  <w:rFonts w:ascii="Times New Roman" w:eastAsia="Times New Roman" w:hAnsi="Times New Roman" w:cs="Times New Roman"/>
                  <w:color w:val="000000"/>
                  <w:sz w:val="20"/>
                  <w:szCs w:val="20"/>
                  <w:lang w:val="en-US" w:eastAsia="es-MX"/>
                  <w:rPrChange w:id="734" w:author="Diaz Zepeda, Hirvin Azael" w:date="2020-12-16T10:32:00Z">
                    <w:rPr>
                      <w:rFonts w:ascii="Times New Roman" w:eastAsia="Times New Roman" w:hAnsi="Times New Roman" w:cs="Times New Roman"/>
                      <w:color w:val="000000"/>
                      <w:sz w:val="20"/>
                      <w:szCs w:val="20"/>
                      <w:lang w:eastAsia="es-MX"/>
                    </w:rPr>
                  </w:rPrChange>
                </w:rPr>
                <w:delText>$1,040.00</w:delText>
              </w:r>
            </w:del>
          </w:p>
        </w:tc>
      </w:tr>
      <w:tr w:rsidR="00013FCE" w:rsidRPr="008E79F6" w:rsidDel="008E79F6" w14:paraId="4016FF53" w14:textId="77777777" w:rsidTr="00013FCE">
        <w:trPr>
          <w:divId w:val="1831822078"/>
          <w:trHeight w:val="285"/>
          <w:jc w:val="center"/>
          <w:del w:id="735"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4A31986" w14:textId="77777777" w:rsidR="00013FCE" w:rsidRPr="008E79F6" w:rsidDel="008E79F6" w:rsidRDefault="00013FCE" w:rsidP="00013FCE">
            <w:pPr>
              <w:spacing w:after="0" w:line="240" w:lineRule="auto"/>
              <w:jc w:val="center"/>
              <w:rPr>
                <w:del w:id="736" w:author="Diaz Zepeda, Hirvin Azael" w:date="2020-12-16T10:32:00Z"/>
                <w:rFonts w:ascii="Times New Roman" w:eastAsia="Times New Roman" w:hAnsi="Times New Roman" w:cs="Times New Roman"/>
                <w:b/>
                <w:bCs/>
                <w:color w:val="000000"/>
                <w:sz w:val="20"/>
                <w:szCs w:val="20"/>
                <w:lang w:val="en-US" w:eastAsia="es-MX"/>
                <w:rPrChange w:id="737" w:author="Diaz Zepeda, Hirvin Azael" w:date="2020-12-16T10:32:00Z">
                  <w:rPr>
                    <w:del w:id="738" w:author="Diaz Zepeda, Hirvin Azael" w:date="2020-12-16T10:32:00Z"/>
                    <w:rFonts w:ascii="Times New Roman" w:eastAsia="Times New Roman" w:hAnsi="Times New Roman" w:cs="Times New Roman"/>
                    <w:b/>
                    <w:bCs/>
                    <w:color w:val="000000"/>
                    <w:sz w:val="20"/>
                    <w:szCs w:val="20"/>
                    <w:lang w:eastAsia="es-MX"/>
                  </w:rPr>
                </w:rPrChange>
              </w:rPr>
            </w:pPr>
            <w:del w:id="739"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40" w:author="Diaz Zepeda, Hirvin Azael" w:date="2020-12-16T10:32:00Z">
                    <w:rPr>
                      <w:rFonts w:ascii="Times New Roman" w:eastAsia="Times New Roman" w:hAnsi="Times New Roman" w:cs="Times New Roman"/>
                      <w:b/>
                      <w:bCs/>
                      <w:color w:val="000000"/>
                      <w:sz w:val="20"/>
                      <w:szCs w:val="20"/>
                      <w:lang w:eastAsia="es-MX"/>
                    </w:rPr>
                  </w:rPrChange>
                </w:rPr>
                <w:delText>Intervention Effect</w:delText>
              </w:r>
            </w:del>
          </w:p>
        </w:tc>
      </w:tr>
      <w:tr w:rsidR="00013FCE" w:rsidRPr="008E79F6" w:rsidDel="008E79F6" w14:paraId="7B4DA9D7" w14:textId="77777777" w:rsidTr="00013FCE">
        <w:trPr>
          <w:divId w:val="1831822078"/>
          <w:trHeight w:val="285"/>
          <w:jc w:val="center"/>
          <w:del w:id="741"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4D4DDE3B" w14:textId="77777777" w:rsidR="00013FCE" w:rsidRPr="00013FCE" w:rsidDel="008E79F6" w:rsidRDefault="00013FCE" w:rsidP="00013FCE">
            <w:pPr>
              <w:spacing w:after="0" w:line="240" w:lineRule="auto"/>
              <w:jc w:val="center"/>
              <w:rPr>
                <w:del w:id="742" w:author="Diaz Zepeda, Hirvin Azael" w:date="2020-12-16T10:32:00Z"/>
                <w:rFonts w:ascii="Times New Roman" w:eastAsia="Times New Roman" w:hAnsi="Times New Roman" w:cs="Times New Roman"/>
                <w:i/>
                <w:iCs/>
                <w:color w:val="000000"/>
                <w:sz w:val="20"/>
                <w:szCs w:val="18"/>
                <w:lang w:val="en-US" w:eastAsia="es-MX"/>
              </w:rPr>
            </w:pPr>
            <w:del w:id="743" w:author="Diaz Zepeda, Hirvin Azael" w:date="2020-12-16T10:32:00Z">
              <w:r w:rsidRPr="00013FCE" w:rsidDel="008E79F6">
                <w:rPr>
                  <w:rFonts w:ascii="Times New Roman" w:eastAsia="Times New Roman" w:hAnsi="Times New Roman" w:cs="Times New Roman"/>
                  <w:i/>
                  <w:iCs/>
                  <w:color w:val="000000"/>
                  <w:sz w:val="20"/>
                  <w:szCs w:val="18"/>
                  <w:lang w:val="en-US" w:eastAsia="es-MX"/>
                </w:rPr>
                <w:delText>Risk reduction of COVID-19 mortality with Dexamethasone</w:delText>
              </w:r>
            </w:del>
          </w:p>
        </w:tc>
        <w:tc>
          <w:tcPr>
            <w:tcW w:w="1680" w:type="dxa"/>
            <w:tcBorders>
              <w:top w:val="nil"/>
              <w:left w:val="nil"/>
              <w:bottom w:val="nil"/>
              <w:right w:val="single" w:sz="8" w:space="0" w:color="auto"/>
            </w:tcBorders>
            <w:shd w:val="clear" w:color="auto" w:fill="auto"/>
            <w:noWrap/>
            <w:vAlign w:val="center"/>
            <w:hideMark/>
          </w:tcPr>
          <w:p w14:paraId="3F53576C" w14:textId="77777777" w:rsidR="00013FCE" w:rsidRPr="008E79F6" w:rsidDel="008E79F6" w:rsidRDefault="00013FCE" w:rsidP="00013FCE">
            <w:pPr>
              <w:spacing w:after="0" w:line="240" w:lineRule="auto"/>
              <w:jc w:val="center"/>
              <w:rPr>
                <w:del w:id="744" w:author="Diaz Zepeda, Hirvin Azael" w:date="2020-12-16T10:32:00Z"/>
                <w:rFonts w:ascii="Times New Roman" w:eastAsia="Times New Roman" w:hAnsi="Times New Roman" w:cs="Times New Roman"/>
                <w:color w:val="000000"/>
                <w:sz w:val="20"/>
                <w:szCs w:val="20"/>
                <w:lang w:val="en-US" w:eastAsia="es-MX"/>
                <w:rPrChange w:id="745" w:author="Diaz Zepeda, Hirvin Azael" w:date="2020-12-16T10:32:00Z">
                  <w:rPr>
                    <w:del w:id="746" w:author="Diaz Zepeda, Hirvin Azael" w:date="2020-12-16T10:32:00Z"/>
                    <w:rFonts w:ascii="Times New Roman" w:eastAsia="Times New Roman" w:hAnsi="Times New Roman" w:cs="Times New Roman"/>
                    <w:color w:val="000000"/>
                    <w:sz w:val="20"/>
                    <w:szCs w:val="20"/>
                    <w:lang w:eastAsia="es-MX"/>
                  </w:rPr>
                </w:rPrChange>
              </w:rPr>
            </w:pPr>
            <w:del w:id="747" w:author="Diaz Zepeda, Hirvin Azael" w:date="2020-12-16T10:32:00Z">
              <w:r w:rsidRPr="008E79F6" w:rsidDel="008E79F6">
                <w:rPr>
                  <w:rFonts w:ascii="Times New Roman" w:eastAsia="Times New Roman" w:hAnsi="Times New Roman" w:cs="Times New Roman"/>
                  <w:color w:val="000000"/>
                  <w:sz w:val="20"/>
                  <w:szCs w:val="20"/>
                  <w:lang w:val="en-US" w:eastAsia="es-MX"/>
                  <w:rPrChange w:id="748" w:author="Diaz Zepeda, Hirvin Azael" w:date="2020-12-16T10:32:00Z">
                    <w:rPr>
                      <w:rFonts w:ascii="Times New Roman" w:eastAsia="Times New Roman" w:hAnsi="Times New Roman" w:cs="Times New Roman"/>
                      <w:color w:val="000000"/>
                      <w:sz w:val="20"/>
                      <w:szCs w:val="20"/>
                      <w:lang w:eastAsia="es-MX"/>
                    </w:rPr>
                  </w:rPrChange>
                </w:rPr>
                <w:delText>3.52%</w:delText>
              </w:r>
            </w:del>
          </w:p>
        </w:tc>
      </w:tr>
      <w:tr w:rsidR="00013FCE" w:rsidRPr="008E79F6" w:rsidDel="008E79F6" w14:paraId="04804789" w14:textId="77777777" w:rsidTr="00013FCE">
        <w:trPr>
          <w:divId w:val="1831822078"/>
          <w:trHeight w:val="285"/>
          <w:jc w:val="center"/>
          <w:del w:id="749"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6D79949D" w14:textId="77777777" w:rsidR="00013FCE" w:rsidRPr="00013FCE" w:rsidDel="008E79F6" w:rsidRDefault="00013FCE" w:rsidP="00013FCE">
            <w:pPr>
              <w:spacing w:after="0" w:line="240" w:lineRule="auto"/>
              <w:jc w:val="center"/>
              <w:rPr>
                <w:del w:id="750" w:author="Diaz Zepeda, Hirvin Azael" w:date="2020-12-16T10:32:00Z"/>
                <w:rFonts w:ascii="Times New Roman" w:eastAsia="Times New Roman" w:hAnsi="Times New Roman" w:cs="Times New Roman"/>
                <w:i/>
                <w:iCs/>
                <w:color w:val="000000"/>
                <w:sz w:val="20"/>
                <w:szCs w:val="18"/>
                <w:lang w:val="en-US" w:eastAsia="es-MX"/>
              </w:rPr>
            </w:pPr>
            <w:del w:id="751" w:author="Diaz Zepeda, Hirvin Azael" w:date="2020-12-16T10:32:00Z">
              <w:r w:rsidRPr="00013FCE" w:rsidDel="008E79F6">
                <w:rPr>
                  <w:rFonts w:ascii="Times New Roman" w:eastAsia="Times New Roman" w:hAnsi="Times New Roman" w:cs="Times New Roman"/>
                  <w:i/>
                  <w:iCs/>
                  <w:color w:val="000000"/>
                  <w:sz w:val="20"/>
                  <w:szCs w:val="18"/>
                  <w:lang w:val="en-US" w:eastAsia="es-MX"/>
                </w:rPr>
                <w:delText>Risk reduction of COVID-19 mortality with Remdesivir</w:delText>
              </w:r>
            </w:del>
          </w:p>
        </w:tc>
        <w:tc>
          <w:tcPr>
            <w:tcW w:w="1680" w:type="dxa"/>
            <w:tcBorders>
              <w:top w:val="nil"/>
              <w:left w:val="nil"/>
              <w:bottom w:val="nil"/>
              <w:right w:val="single" w:sz="8" w:space="0" w:color="auto"/>
            </w:tcBorders>
            <w:shd w:val="clear" w:color="auto" w:fill="auto"/>
            <w:noWrap/>
            <w:vAlign w:val="center"/>
            <w:hideMark/>
          </w:tcPr>
          <w:p w14:paraId="6C474072" w14:textId="77777777" w:rsidR="00013FCE" w:rsidRPr="008E79F6" w:rsidDel="008E79F6" w:rsidRDefault="00013FCE" w:rsidP="00013FCE">
            <w:pPr>
              <w:spacing w:after="0" w:line="240" w:lineRule="auto"/>
              <w:jc w:val="center"/>
              <w:rPr>
                <w:del w:id="752" w:author="Diaz Zepeda, Hirvin Azael" w:date="2020-12-16T10:32:00Z"/>
                <w:rFonts w:ascii="Times New Roman" w:eastAsia="Times New Roman" w:hAnsi="Times New Roman" w:cs="Times New Roman"/>
                <w:color w:val="000000"/>
                <w:sz w:val="20"/>
                <w:szCs w:val="20"/>
                <w:lang w:val="en-US" w:eastAsia="es-MX"/>
                <w:rPrChange w:id="753" w:author="Diaz Zepeda, Hirvin Azael" w:date="2020-12-16T10:32:00Z">
                  <w:rPr>
                    <w:del w:id="754" w:author="Diaz Zepeda, Hirvin Azael" w:date="2020-12-16T10:32:00Z"/>
                    <w:rFonts w:ascii="Times New Roman" w:eastAsia="Times New Roman" w:hAnsi="Times New Roman" w:cs="Times New Roman"/>
                    <w:color w:val="000000"/>
                    <w:sz w:val="20"/>
                    <w:szCs w:val="20"/>
                    <w:lang w:eastAsia="es-MX"/>
                  </w:rPr>
                </w:rPrChange>
              </w:rPr>
            </w:pPr>
            <w:del w:id="755" w:author="Diaz Zepeda, Hirvin Azael" w:date="2020-12-16T10:32:00Z">
              <w:r w:rsidRPr="008E79F6" w:rsidDel="008E79F6">
                <w:rPr>
                  <w:rFonts w:ascii="Times New Roman" w:eastAsia="Times New Roman" w:hAnsi="Times New Roman" w:cs="Times New Roman"/>
                  <w:color w:val="000000"/>
                  <w:sz w:val="20"/>
                  <w:szCs w:val="20"/>
                  <w:lang w:val="en-US" w:eastAsia="es-MX"/>
                  <w:rPrChange w:id="756" w:author="Diaz Zepeda, Hirvin Azael" w:date="2020-12-16T10:32:00Z">
                    <w:rPr>
                      <w:rFonts w:ascii="Times New Roman" w:eastAsia="Times New Roman" w:hAnsi="Times New Roman" w:cs="Times New Roman"/>
                      <w:color w:val="000000"/>
                      <w:sz w:val="20"/>
                      <w:szCs w:val="20"/>
                      <w:lang w:eastAsia="es-MX"/>
                    </w:rPr>
                  </w:rPrChange>
                </w:rPr>
                <w:delText>28.04%</w:delText>
              </w:r>
            </w:del>
          </w:p>
        </w:tc>
      </w:tr>
      <w:tr w:rsidR="00013FCE" w:rsidRPr="008E79F6" w:rsidDel="008E79F6" w14:paraId="18FC885B" w14:textId="77777777" w:rsidTr="00013FCE">
        <w:trPr>
          <w:divId w:val="1831822078"/>
          <w:trHeight w:val="285"/>
          <w:jc w:val="center"/>
          <w:del w:id="757" w:author="Diaz Zepeda, Hirvin Azael" w:date="2020-12-16T10:32:00Z"/>
        </w:trPr>
        <w:tc>
          <w:tcPr>
            <w:tcW w:w="6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844F875" w14:textId="77777777" w:rsidR="00013FCE" w:rsidRPr="008E79F6" w:rsidDel="008E79F6" w:rsidRDefault="00013FCE" w:rsidP="00013FCE">
            <w:pPr>
              <w:spacing w:after="0" w:line="240" w:lineRule="auto"/>
              <w:jc w:val="center"/>
              <w:rPr>
                <w:del w:id="758" w:author="Diaz Zepeda, Hirvin Azael" w:date="2020-12-16T10:32:00Z"/>
                <w:rFonts w:ascii="Times New Roman" w:eastAsia="Times New Roman" w:hAnsi="Times New Roman" w:cs="Times New Roman"/>
                <w:b/>
                <w:bCs/>
                <w:color w:val="000000"/>
                <w:sz w:val="20"/>
                <w:szCs w:val="20"/>
                <w:lang w:val="en-US" w:eastAsia="es-MX"/>
                <w:rPrChange w:id="759" w:author="Diaz Zepeda, Hirvin Azael" w:date="2020-12-16T10:32:00Z">
                  <w:rPr>
                    <w:del w:id="760" w:author="Diaz Zepeda, Hirvin Azael" w:date="2020-12-16T10:32:00Z"/>
                    <w:rFonts w:ascii="Times New Roman" w:eastAsia="Times New Roman" w:hAnsi="Times New Roman" w:cs="Times New Roman"/>
                    <w:b/>
                    <w:bCs/>
                    <w:color w:val="000000"/>
                    <w:sz w:val="20"/>
                    <w:szCs w:val="20"/>
                    <w:lang w:eastAsia="es-MX"/>
                  </w:rPr>
                </w:rPrChange>
              </w:rPr>
            </w:pPr>
            <w:del w:id="761" w:author="Diaz Zepeda, Hirvin Azael" w:date="2020-12-16T10:32:00Z">
              <w:r w:rsidRPr="008E79F6" w:rsidDel="008E79F6">
                <w:rPr>
                  <w:rFonts w:ascii="Times New Roman" w:eastAsia="Times New Roman" w:hAnsi="Times New Roman" w:cs="Times New Roman"/>
                  <w:b/>
                  <w:bCs/>
                  <w:color w:val="000000"/>
                  <w:sz w:val="20"/>
                  <w:szCs w:val="20"/>
                  <w:lang w:val="en-US" w:eastAsia="es-MX"/>
                  <w:rPrChange w:id="762" w:author="Diaz Zepeda, Hirvin Azael" w:date="2020-12-16T10:32:00Z">
                    <w:rPr>
                      <w:rFonts w:ascii="Times New Roman" w:eastAsia="Times New Roman" w:hAnsi="Times New Roman" w:cs="Times New Roman"/>
                      <w:b/>
                      <w:bCs/>
                      <w:color w:val="000000"/>
                      <w:sz w:val="20"/>
                      <w:szCs w:val="20"/>
                      <w:lang w:eastAsia="es-MX"/>
                    </w:rPr>
                  </w:rPrChange>
                </w:rPr>
                <w:delText>Daily transition probabilities</w:delText>
              </w:r>
            </w:del>
          </w:p>
        </w:tc>
      </w:tr>
      <w:tr w:rsidR="00013FCE" w:rsidRPr="008E79F6" w:rsidDel="008E79F6" w14:paraId="71F6F53C" w14:textId="77777777" w:rsidTr="00013FCE">
        <w:trPr>
          <w:divId w:val="1831822078"/>
          <w:trHeight w:val="285"/>
          <w:jc w:val="center"/>
          <w:del w:id="763"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B07DB75" w14:textId="77777777" w:rsidR="00013FCE" w:rsidRPr="008E79F6" w:rsidDel="008E79F6" w:rsidRDefault="00013FCE" w:rsidP="00013FCE">
            <w:pPr>
              <w:spacing w:after="0" w:line="240" w:lineRule="auto"/>
              <w:jc w:val="center"/>
              <w:rPr>
                <w:del w:id="764" w:author="Diaz Zepeda, Hirvin Azael" w:date="2020-12-16T10:32:00Z"/>
                <w:rFonts w:ascii="Times New Roman" w:eastAsia="Times New Roman" w:hAnsi="Times New Roman" w:cs="Times New Roman"/>
                <w:i/>
                <w:iCs/>
                <w:color w:val="000000"/>
                <w:sz w:val="20"/>
                <w:szCs w:val="20"/>
                <w:lang w:val="en-US" w:eastAsia="es-MX"/>
                <w:rPrChange w:id="765" w:author="Diaz Zepeda, Hirvin Azael" w:date="2020-12-16T10:32:00Z">
                  <w:rPr>
                    <w:del w:id="766" w:author="Diaz Zepeda, Hirvin Azael" w:date="2020-12-16T10:32:00Z"/>
                    <w:rFonts w:ascii="Times New Roman" w:eastAsia="Times New Roman" w:hAnsi="Times New Roman" w:cs="Times New Roman"/>
                    <w:i/>
                    <w:iCs/>
                    <w:color w:val="000000"/>
                    <w:sz w:val="20"/>
                    <w:szCs w:val="20"/>
                    <w:lang w:eastAsia="es-MX"/>
                  </w:rPr>
                </w:rPrChange>
              </w:rPr>
            </w:pPr>
            <w:del w:id="767"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68" w:author="Diaz Zepeda, Hirvin Azael" w:date="2020-12-16T10:32:00Z">
                    <w:rPr>
                      <w:rFonts w:ascii="Times New Roman" w:eastAsia="Times New Roman" w:hAnsi="Times New Roman" w:cs="Times New Roman"/>
                      <w:i/>
                      <w:iCs/>
                      <w:color w:val="000000"/>
                      <w:sz w:val="20"/>
                      <w:szCs w:val="20"/>
                      <w:lang w:eastAsia="es-MX"/>
                    </w:rPr>
                  </w:rPrChange>
                </w:rPr>
                <w:delText>dt_p_CoV</w:delText>
              </w:r>
            </w:del>
          </w:p>
        </w:tc>
        <w:tc>
          <w:tcPr>
            <w:tcW w:w="1680" w:type="dxa"/>
            <w:vMerge w:val="restart"/>
            <w:tcBorders>
              <w:top w:val="nil"/>
              <w:left w:val="nil"/>
              <w:bottom w:val="single" w:sz="8" w:space="0" w:color="000000"/>
              <w:right w:val="single" w:sz="8" w:space="0" w:color="auto"/>
            </w:tcBorders>
            <w:shd w:val="clear" w:color="auto" w:fill="auto"/>
            <w:vAlign w:val="center"/>
            <w:hideMark/>
          </w:tcPr>
          <w:p w14:paraId="677AED85" w14:textId="77777777" w:rsidR="00013FCE" w:rsidRPr="00013FCE" w:rsidDel="008E79F6" w:rsidRDefault="00013FCE" w:rsidP="00013FCE">
            <w:pPr>
              <w:spacing w:after="0" w:line="240" w:lineRule="auto"/>
              <w:jc w:val="center"/>
              <w:rPr>
                <w:del w:id="769" w:author="Diaz Zepeda, Hirvin Azael" w:date="2020-12-16T10:32:00Z"/>
                <w:rFonts w:ascii="Times New Roman" w:eastAsia="Times New Roman" w:hAnsi="Times New Roman" w:cs="Times New Roman"/>
                <w:color w:val="000000"/>
                <w:sz w:val="20"/>
                <w:szCs w:val="20"/>
                <w:lang w:val="en-US" w:eastAsia="es-MX"/>
              </w:rPr>
            </w:pPr>
            <w:del w:id="770" w:author="Diaz Zepeda, Hirvin Azael" w:date="2020-12-16T10:32:00Z">
              <w:r w:rsidRPr="00013FCE" w:rsidDel="008E79F6">
                <w:rPr>
                  <w:rFonts w:ascii="Times New Roman" w:eastAsia="Times New Roman" w:hAnsi="Times New Roman" w:cs="Times New Roman"/>
                  <w:color w:val="000000"/>
                  <w:sz w:val="20"/>
                  <w:szCs w:val="20"/>
                  <w:lang w:val="en-US" w:eastAsia="es-MX"/>
                </w:rPr>
                <w:delText>Database; age, sex and day dependent</w:delText>
              </w:r>
            </w:del>
          </w:p>
        </w:tc>
      </w:tr>
      <w:tr w:rsidR="00013FCE" w:rsidRPr="008E79F6" w:rsidDel="008E79F6" w14:paraId="57C89777" w14:textId="77777777" w:rsidTr="00013FCE">
        <w:trPr>
          <w:divId w:val="1831822078"/>
          <w:trHeight w:val="285"/>
          <w:jc w:val="center"/>
          <w:del w:id="771" w:author="Diaz Zepeda, Hirvin Azael" w:date="2020-12-16T10:32:00Z"/>
        </w:trPr>
        <w:tc>
          <w:tcPr>
            <w:tcW w:w="4540" w:type="dxa"/>
            <w:tcBorders>
              <w:top w:val="nil"/>
              <w:left w:val="single" w:sz="8" w:space="0" w:color="auto"/>
              <w:bottom w:val="nil"/>
              <w:right w:val="nil"/>
            </w:tcBorders>
            <w:shd w:val="clear" w:color="auto" w:fill="auto"/>
            <w:noWrap/>
            <w:vAlign w:val="center"/>
            <w:hideMark/>
          </w:tcPr>
          <w:p w14:paraId="2A2AEA8C" w14:textId="77777777" w:rsidR="00013FCE" w:rsidRPr="008E79F6" w:rsidDel="008E79F6" w:rsidRDefault="00013FCE" w:rsidP="00013FCE">
            <w:pPr>
              <w:spacing w:after="0" w:line="240" w:lineRule="auto"/>
              <w:jc w:val="center"/>
              <w:rPr>
                <w:del w:id="772" w:author="Diaz Zepeda, Hirvin Azael" w:date="2020-12-16T10:32:00Z"/>
                <w:rFonts w:ascii="Times New Roman" w:eastAsia="Times New Roman" w:hAnsi="Times New Roman" w:cs="Times New Roman"/>
                <w:i/>
                <w:iCs/>
                <w:color w:val="000000"/>
                <w:sz w:val="20"/>
                <w:szCs w:val="20"/>
                <w:lang w:val="en-US" w:eastAsia="es-MX"/>
                <w:rPrChange w:id="773" w:author="Diaz Zepeda, Hirvin Azael" w:date="2020-12-16T10:32:00Z">
                  <w:rPr>
                    <w:del w:id="774" w:author="Diaz Zepeda, Hirvin Azael" w:date="2020-12-16T10:32:00Z"/>
                    <w:rFonts w:ascii="Times New Roman" w:eastAsia="Times New Roman" w:hAnsi="Times New Roman" w:cs="Times New Roman"/>
                    <w:i/>
                    <w:iCs/>
                    <w:color w:val="000000"/>
                    <w:sz w:val="20"/>
                    <w:szCs w:val="20"/>
                    <w:lang w:eastAsia="es-MX"/>
                  </w:rPr>
                </w:rPrChange>
              </w:rPr>
            </w:pPr>
            <w:del w:id="775"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76" w:author="Diaz Zepeda, Hirvin Azael" w:date="2020-12-16T10:32:00Z">
                    <w:rPr>
                      <w:rFonts w:ascii="Times New Roman" w:eastAsia="Times New Roman" w:hAnsi="Times New Roman" w:cs="Times New Roman"/>
                      <w:i/>
                      <w:iCs/>
                      <w:color w:val="000000"/>
                      <w:sz w:val="20"/>
                      <w:szCs w:val="20"/>
                      <w:lang w:eastAsia="es-MX"/>
                    </w:rPr>
                  </w:rPrChange>
                </w:rPr>
                <w:delText>dt_p_CoV_dex</w:delText>
              </w:r>
            </w:del>
          </w:p>
        </w:tc>
        <w:tc>
          <w:tcPr>
            <w:tcW w:w="1680" w:type="dxa"/>
            <w:vMerge/>
            <w:tcBorders>
              <w:top w:val="nil"/>
              <w:left w:val="nil"/>
              <w:bottom w:val="single" w:sz="8" w:space="0" w:color="000000"/>
              <w:right w:val="single" w:sz="8" w:space="0" w:color="auto"/>
            </w:tcBorders>
            <w:vAlign w:val="center"/>
            <w:hideMark/>
          </w:tcPr>
          <w:p w14:paraId="4B74B821" w14:textId="77777777" w:rsidR="00013FCE" w:rsidRPr="008E79F6" w:rsidDel="008E79F6" w:rsidRDefault="00013FCE" w:rsidP="00013FCE">
            <w:pPr>
              <w:spacing w:after="0" w:line="240" w:lineRule="auto"/>
              <w:rPr>
                <w:del w:id="777" w:author="Diaz Zepeda, Hirvin Azael" w:date="2020-12-16T10:32:00Z"/>
                <w:rFonts w:ascii="Times New Roman" w:eastAsia="Times New Roman" w:hAnsi="Times New Roman" w:cs="Times New Roman"/>
                <w:color w:val="000000"/>
                <w:sz w:val="20"/>
                <w:szCs w:val="20"/>
                <w:lang w:val="en-US" w:eastAsia="es-MX"/>
                <w:rPrChange w:id="778" w:author="Diaz Zepeda, Hirvin Azael" w:date="2020-12-16T10:32:00Z">
                  <w:rPr>
                    <w:del w:id="779" w:author="Diaz Zepeda, Hirvin Azael" w:date="2020-12-16T10:32:00Z"/>
                    <w:rFonts w:ascii="Times New Roman" w:eastAsia="Times New Roman" w:hAnsi="Times New Roman" w:cs="Times New Roman"/>
                    <w:color w:val="000000"/>
                    <w:sz w:val="20"/>
                    <w:szCs w:val="20"/>
                    <w:lang w:eastAsia="es-MX"/>
                  </w:rPr>
                </w:rPrChange>
              </w:rPr>
            </w:pPr>
          </w:p>
        </w:tc>
      </w:tr>
      <w:tr w:rsidR="00013FCE" w:rsidRPr="008E79F6" w:rsidDel="008E79F6" w14:paraId="24A25D49" w14:textId="77777777" w:rsidTr="00013FCE">
        <w:trPr>
          <w:divId w:val="1831822078"/>
          <w:trHeight w:val="293"/>
          <w:jc w:val="center"/>
          <w:del w:id="780" w:author="Diaz Zepeda, Hirvin Azael" w:date="2020-12-16T10:32:00Z"/>
        </w:trPr>
        <w:tc>
          <w:tcPr>
            <w:tcW w:w="4540" w:type="dxa"/>
            <w:tcBorders>
              <w:top w:val="nil"/>
              <w:left w:val="single" w:sz="8" w:space="0" w:color="auto"/>
              <w:bottom w:val="single" w:sz="8" w:space="0" w:color="auto"/>
              <w:right w:val="nil"/>
            </w:tcBorders>
            <w:shd w:val="clear" w:color="auto" w:fill="auto"/>
            <w:noWrap/>
            <w:vAlign w:val="center"/>
            <w:hideMark/>
          </w:tcPr>
          <w:p w14:paraId="45678307" w14:textId="77777777" w:rsidR="00013FCE" w:rsidRPr="008E79F6" w:rsidDel="008E79F6" w:rsidRDefault="00013FCE" w:rsidP="00013FCE">
            <w:pPr>
              <w:spacing w:after="0" w:line="240" w:lineRule="auto"/>
              <w:jc w:val="center"/>
              <w:rPr>
                <w:del w:id="781" w:author="Diaz Zepeda, Hirvin Azael" w:date="2020-12-16T10:32:00Z"/>
                <w:rFonts w:ascii="Times New Roman" w:eastAsia="Times New Roman" w:hAnsi="Times New Roman" w:cs="Times New Roman"/>
                <w:i/>
                <w:iCs/>
                <w:color w:val="000000"/>
                <w:sz w:val="20"/>
                <w:szCs w:val="20"/>
                <w:lang w:val="en-US" w:eastAsia="es-MX"/>
                <w:rPrChange w:id="782" w:author="Diaz Zepeda, Hirvin Azael" w:date="2020-12-16T10:32:00Z">
                  <w:rPr>
                    <w:del w:id="783" w:author="Diaz Zepeda, Hirvin Azael" w:date="2020-12-16T10:32:00Z"/>
                    <w:rFonts w:ascii="Times New Roman" w:eastAsia="Times New Roman" w:hAnsi="Times New Roman" w:cs="Times New Roman"/>
                    <w:i/>
                    <w:iCs/>
                    <w:color w:val="000000"/>
                    <w:sz w:val="20"/>
                    <w:szCs w:val="20"/>
                    <w:lang w:eastAsia="es-MX"/>
                  </w:rPr>
                </w:rPrChange>
              </w:rPr>
            </w:pPr>
            <w:del w:id="784" w:author="Diaz Zepeda, Hirvin Azael" w:date="2020-12-16T10:32:00Z">
              <w:r w:rsidRPr="008E79F6" w:rsidDel="008E79F6">
                <w:rPr>
                  <w:rFonts w:ascii="Times New Roman" w:eastAsia="Times New Roman" w:hAnsi="Times New Roman" w:cs="Times New Roman"/>
                  <w:i/>
                  <w:iCs/>
                  <w:color w:val="000000"/>
                  <w:sz w:val="20"/>
                  <w:szCs w:val="20"/>
                  <w:lang w:val="en-US" w:eastAsia="es-MX"/>
                  <w:rPrChange w:id="785" w:author="Diaz Zepeda, Hirvin Azael" w:date="2020-12-16T10:32:00Z">
                    <w:rPr>
                      <w:rFonts w:ascii="Times New Roman" w:eastAsia="Times New Roman" w:hAnsi="Times New Roman" w:cs="Times New Roman"/>
                      <w:i/>
                      <w:iCs/>
                      <w:color w:val="000000"/>
                      <w:sz w:val="20"/>
                      <w:szCs w:val="20"/>
                      <w:lang w:eastAsia="es-MX"/>
                    </w:rPr>
                  </w:rPrChange>
                </w:rPr>
                <w:delText>dt_p_CoV_red</w:delText>
              </w:r>
            </w:del>
          </w:p>
        </w:tc>
        <w:tc>
          <w:tcPr>
            <w:tcW w:w="1680" w:type="dxa"/>
            <w:vMerge/>
            <w:tcBorders>
              <w:top w:val="nil"/>
              <w:left w:val="nil"/>
              <w:bottom w:val="single" w:sz="8" w:space="0" w:color="000000"/>
              <w:right w:val="single" w:sz="8" w:space="0" w:color="auto"/>
            </w:tcBorders>
            <w:vAlign w:val="center"/>
            <w:hideMark/>
          </w:tcPr>
          <w:p w14:paraId="2F1A725E" w14:textId="77777777" w:rsidR="00013FCE" w:rsidRPr="008E79F6" w:rsidDel="008E79F6" w:rsidRDefault="00013FCE" w:rsidP="00013FCE">
            <w:pPr>
              <w:spacing w:after="0" w:line="240" w:lineRule="auto"/>
              <w:rPr>
                <w:del w:id="786" w:author="Diaz Zepeda, Hirvin Azael" w:date="2020-12-16T10:32:00Z"/>
                <w:rFonts w:ascii="Times New Roman" w:eastAsia="Times New Roman" w:hAnsi="Times New Roman" w:cs="Times New Roman"/>
                <w:color w:val="000000"/>
                <w:sz w:val="20"/>
                <w:szCs w:val="20"/>
                <w:lang w:val="en-US" w:eastAsia="es-MX"/>
                <w:rPrChange w:id="787" w:author="Diaz Zepeda, Hirvin Azael" w:date="2020-12-16T10:32:00Z">
                  <w:rPr>
                    <w:del w:id="788" w:author="Diaz Zepeda, Hirvin Azael" w:date="2020-12-16T10:32:00Z"/>
                    <w:rFonts w:ascii="Times New Roman" w:eastAsia="Times New Roman" w:hAnsi="Times New Roman" w:cs="Times New Roman"/>
                    <w:color w:val="000000"/>
                    <w:sz w:val="20"/>
                    <w:szCs w:val="20"/>
                    <w:lang w:eastAsia="es-MX"/>
                  </w:rPr>
                </w:rPrChange>
              </w:rPr>
            </w:pPr>
          </w:p>
        </w:tc>
      </w:tr>
      <w:tr w:rsidR="00013FCE" w:rsidRPr="008E79F6" w:rsidDel="008E79F6" w14:paraId="7E9A30B4" w14:textId="77777777" w:rsidTr="00013FCE">
        <w:trPr>
          <w:divId w:val="1831822078"/>
          <w:trHeight w:val="293"/>
          <w:jc w:val="center"/>
          <w:del w:id="789" w:author="Diaz Zepeda, Hirvin Azael" w:date="2020-12-16T10:32:00Z"/>
        </w:trPr>
        <w:tc>
          <w:tcPr>
            <w:tcW w:w="6220" w:type="dxa"/>
            <w:gridSpan w:val="2"/>
            <w:tcBorders>
              <w:top w:val="nil"/>
              <w:left w:val="single" w:sz="8" w:space="0" w:color="auto"/>
              <w:bottom w:val="single" w:sz="8" w:space="0" w:color="auto"/>
              <w:right w:val="single" w:sz="8" w:space="0" w:color="000000"/>
            </w:tcBorders>
            <w:shd w:val="clear" w:color="auto" w:fill="auto"/>
            <w:noWrap/>
            <w:vAlign w:val="bottom"/>
            <w:hideMark/>
          </w:tcPr>
          <w:p w14:paraId="03E18AE5" w14:textId="5068FFB0" w:rsidR="00013FCE" w:rsidRPr="00013FCE" w:rsidDel="008E79F6" w:rsidRDefault="00013FCE" w:rsidP="00013FCE">
            <w:pPr>
              <w:spacing w:after="0" w:line="240" w:lineRule="auto"/>
              <w:jc w:val="center"/>
              <w:rPr>
                <w:del w:id="790" w:author="Diaz Zepeda, Hirvin Azael" w:date="2020-12-16T10:32:00Z"/>
                <w:rFonts w:ascii="Times New Roman" w:eastAsia="Times New Roman" w:hAnsi="Times New Roman" w:cs="Times New Roman"/>
                <w:color w:val="000000"/>
                <w:sz w:val="20"/>
                <w:szCs w:val="20"/>
                <w:lang w:val="en-US" w:eastAsia="es-MX"/>
              </w:rPr>
            </w:pPr>
            <w:del w:id="791" w:author="Diaz Zepeda, Hirvin Azael" w:date="2020-12-16T10:32:00Z">
              <w:r w:rsidRPr="00013FCE" w:rsidDel="008E79F6">
                <w:rPr>
                  <w:rFonts w:ascii="Times New Roman" w:eastAsia="Times New Roman" w:hAnsi="Times New Roman" w:cs="Times New Roman"/>
                  <w:color w:val="000000"/>
                  <w:sz w:val="20"/>
                  <w:szCs w:val="20"/>
                  <w:lang w:val="en-US" w:eastAsia="es-MX"/>
                </w:rPr>
                <w:delText xml:space="preserve">*All monetary amounts are expressed in </w:delText>
              </w:r>
            </w:del>
            <w:ins w:id="792" w:author="Fernando Alarid Escudero" w:date="2020-12-15T09:19:00Z">
              <w:del w:id="793" w:author="Diaz Zepeda, Hirvin Azael" w:date="2020-12-16T10:32:00Z">
                <w:r w:rsidR="008E7974" w:rsidDel="008E79F6">
                  <w:rPr>
                    <w:rFonts w:ascii="Times New Roman" w:eastAsia="Times New Roman" w:hAnsi="Times New Roman" w:cs="Times New Roman"/>
                    <w:color w:val="000000"/>
                    <w:sz w:val="20"/>
                    <w:szCs w:val="20"/>
                    <w:lang w:val="en-US" w:eastAsia="es-MX"/>
                  </w:rPr>
                  <w:delText xml:space="preserve">2020 </w:delText>
                </w:r>
              </w:del>
            </w:ins>
            <w:del w:id="794" w:author="Diaz Zepeda, Hirvin Azael" w:date="2020-12-16T10:32:00Z">
              <w:r w:rsidRPr="00013FCE" w:rsidDel="008E79F6">
                <w:rPr>
                  <w:rFonts w:ascii="Times New Roman" w:eastAsia="Times New Roman" w:hAnsi="Times New Roman" w:cs="Times New Roman"/>
                  <w:color w:val="000000"/>
                  <w:sz w:val="20"/>
                  <w:szCs w:val="20"/>
                  <w:lang w:val="en-US" w:eastAsia="es-MX"/>
                </w:rPr>
                <w:delText>Mexican pesos</w:delText>
              </w:r>
            </w:del>
          </w:p>
        </w:tc>
      </w:tr>
    </w:tbl>
    <w:p w14:paraId="659D7A00" w14:textId="77777777" w:rsidR="00C75500" w:rsidRPr="00993512" w:rsidRDefault="005A373A" w:rsidP="00993512">
      <w:pPr>
        <w:autoSpaceDE w:val="0"/>
        <w:autoSpaceDN w:val="0"/>
        <w:adjustRightInd w:val="0"/>
        <w:spacing w:after="0" w:line="360" w:lineRule="auto"/>
        <w:jc w:val="both"/>
        <w:rPr>
          <w:lang w:val="en-US"/>
        </w:rPr>
      </w:pPr>
      <w:r>
        <w:rPr>
          <w:lang w:val="en-US"/>
        </w:rPr>
        <w:fldChar w:fldCharType="end"/>
      </w:r>
      <w:commentRangeEnd w:id="152"/>
      <w:r w:rsidR="00242CBA">
        <w:rPr>
          <w:rStyle w:val="Refdecomentario"/>
        </w:rPr>
        <w:commentReference w:id="152"/>
      </w:r>
    </w:p>
    <w:p w14:paraId="655E4816" w14:textId="77777777" w:rsidR="00993512" w:rsidDel="00BE26E8" w:rsidRDefault="00BD31AD" w:rsidP="00A500A2">
      <w:pPr>
        <w:autoSpaceDE w:val="0"/>
        <w:autoSpaceDN w:val="0"/>
        <w:adjustRightInd w:val="0"/>
        <w:spacing w:after="0" w:line="360" w:lineRule="auto"/>
        <w:jc w:val="both"/>
        <w:rPr>
          <w:del w:id="795" w:author="Fernando Alarid Escudero" w:date="2020-12-15T09:21:00Z"/>
          <w:rFonts w:ascii="Times New Roman" w:hAnsi="Times New Roman" w:cs="Times New Roman"/>
          <w:szCs w:val="26"/>
          <w:lang w:val="en-US"/>
        </w:rPr>
      </w:pPr>
      <w:commentRangeStart w:id="796"/>
      <w:commentRangeStart w:id="797"/>
      <w:r w:rsidRPr="00BD31AD">
        <w:rPr>
          <w:rFonts w:ascii="Times New Roman" w:hAnsi="Times New Roman" w:cs="Times New Roman"/>
          <w:szCs w:val="26"/>
          <w:lang w:val="en-US"/>
        </w:rPr>
        <w:t xml:space="preserve">Final </w:t>
      </w:r>
      <w:commentRangeEnd w:id="796"/>
      <w:r w:rsidR="008D6B38">
        <w:rPr>
          <w:rStyle w:val="Refdecomentario"/>
        </w:rPr>
        <w:commentReference w:id="796"/>
      </w:r>
      <w:r w:rsidRPr="00BD31AD">
        <w:rPr>
          <w:rFonts w:ascii="Times New Roman" w:hAnsi="Times New Roman" w:cs="Times New Roman"/>
          <w:szCs w:val="26"/>
          <w:lang w:val="en-US"/>
        </w:rPr>
        <w:t xml:space="preserve">results are used to make a Cost-Effectiveness Analysis for three strategies. </w:t>
      </w:r>
      <w:commentRangeEnd w:id="797"/>
      <w:r w:rsidR="007A02F6">
        <w:rPr>
          <w:rStyle w:val="Refdecomentario"/>
        </w:rPr>
        <w:commentReference w:id="797"/>
      </w:r>
      <w:r w:rsidRPr="00BD31AD">
        <w:rPr>
          <w:rFonts w:ascii="Times New Roman" w:hAnsi="Times New Roman" w:cs="Times New Roman"/>
          <w:szCs w:val="26"/>
          <w:lang w:val="en-US"/>
        </w:rPr>
        <w:t xml:space="preserve">R package </w:t>
      </w:r>
      <w:r w:rsidRPr="00BD31AD">
        <w:rPr>
          <w:rFonts w:ascii="Times New Roman" w:hAnsi="Times New Roman" w:cs="Times New Roman"/>
          <w:i/>
          <w:szCs w:val="26"/>
          <w:lang w:val="en-US"/>
        </w:rPr>
        <w:t>dampack</w:t>
      </w:r>
      <w:r w:rsidR="00D92104">
        <w:rPr>
          <w:rFonts w:ascii="Times New Roman" w:hAnsi="Times New Roman" w:cs="Times New Roman"/>
          <w:szCs w:val="26"/>
          <w:lang w:val="en-US"/>
        </w:rPr>
        <w:t xml:space="preserve"> </w:t>
      </w:r>
      <w:r w:rsidR="00D92104">
        <w:rPr>
          <w:rFonts w:ascii="Times New Roman" w:hAnsi="Times New Roman" w:cs="Times New Roman"/>
          <w:szCs w:val="26"/>
          <w:lang w:val="en-US"/>
        </w:rPr>
        <w:fldChar w:fldCharType="begin" w:fldLock="1"/>
      </w:r>
      <w:r w:rsidR="0034618E">
        <w:rPr>
          <w:rFonts w:ascii="Times New Roman" w:hAnsi="Times New Roman" w:cs="Times New Roman"/>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23&lt;/sup&gt;","plainTextFormattedCitation":"23","previouslyFormattedCitation":"&lt;sup&gt;23&lt;/sup&gt;"},"properties":{"noteIndex":0},"schema":"https://github.com/citation-style-language/schema/raw/master/csl-citation.json"}</w:instrText>
      </w:r>
      <w:r w:rsidR="00D92104">
        <w:rPr>
          <w:rFonts w:ascii="Times New Roman" w:hAnsi="Times New Roman" w:cs="Times New Roman"/>
          <w:szCs w:val="26"/>
          <w:lang w:val="en-US"/>
        </w:rPr>
        <w:fldChar w:fldCharType="separate"/>
      </w:r>
      <w:r w:rsidR="002C0986" w:rsidRPr="002C0986">
        <w:rPr>
          <w:rFonts w:ascii="Times New Roman" w:hAnsi="Times New Roman" w:cs="Times New Roman"/>
          <w:noProof/>
          <w:szCs w:val="26"/>
          <w:vertAlign w:val="superscript"/>
          <w:lang w:val="en-US"/>
        </w:rPr>
        <w:t>23</w:t>
      </w:r>
      <w:r w:rsidR="00D92104">
        <w:rPr>
          <w:rFonts w:ascii="Times New Roman" w:hAnsi="Times New Roman" w:cs="Times New Roman"/>
          <w:szCs w:val="26"/>
          <w:lang w:val="en-US"/>
        </w:rPr>
        <w:fldChar w:fldCharType="end"/>
      </w:r>
      <w:r w:rsidR="00D92104">
        <w:rPr>
          <w:rFonts w:ascii="Times New Roman" w:hAnsi="Times New Roman" w:cs="Times New Roman"/>
          <w:szCs w:val="26"/>
          <w:lang w:val="en-US"/>
        </w:rPr>
        <w:t xml:space="preserve"> </w:t>
      </w:r>
      <w:r>
        <w:rPr>
          <w:rFonts w:ascii="Times New Roman" w:hAnsi="Times New Roman" w:cs="Times New Roman"/>
          <w:szCs w:val="26"/>
          <w:lang w:val="en-US"/>
        </w:rPr>
        <w:t xml:space="preserve">is used to estimate </w:t>
      </w:r>
      <w:r w:rsidR="002C0986">
        <w:rPr>
          <w:rFonts w:ascii="Times New Roman" w:hAnsi="Times New Roman" w:cs="Times New Roman"/>
          <w:szCs w:val="26"/>
          <w:lang w:val="en-US"/>
        </w:rPr>
        <w:t>Incremental Cost Effectiveness Ratio (</w:t>
      </w:r>
      <w:r>
        <w:rPr>
          <w:rFonts w:ascii="Times New Roman" w:hAnsi="Times New Roman" w:cs="Times New Roman"/>
          <w:szCs w:val="26"/>
          <w:lang w:val="en-US"/>
        </w:rPr>
        <w:t>ICER</w:t>
      </w:r>
      <w:r w:rsidR="002C0986">
        <w:rPr>
          <w:rFonts w:ascii="Times New Roman" w:hAnsi="Times New Roman" w:cs="Times New Roman"/>
          <w:szCs w:val="26"/>
          <w:lang w:val="en-US"/>
        </w:rPr>
        <w:t xml:space="preserve">) </w:t>
      </w:r>
      <w:r w:rsidR="00A741D5">
        <w:rPr>
          <w:rFonts w:ascii="Times New Roman" w:hAnsi="Times New Roman" w:cs="Times New Roman"/>
          <w:szCs w:val="26"/>
          <w:lang w:val="en-US"/>
        </w:rPr>
        <w:t xml:space="preserve">and </w:t>
      </w:r>
      <w:commentRangeStart w:id="798"/>
      <w:r w:rsidR="00A741D5">
        <w:rPr>
          <w:rFonts w:ascii="Times New Roman" w:hAnsi="Times New Roman" w:cs="Times New Roman"/>
          <w:szCs w:val="26"/>
          <w:lang w:val="en-US"/>
        </w:rPr>
        <w:t>determine which one is the more cost-effective.</w:t>
      </w:r>
      <w:commentRangeEnd w:id="798"/>
      <w:r w:rsidR="008D6B38">
        <w:rPr>
          <w:rStyle w:val="Refdecomentario"/>
        </w:rPr>
        <w:commentReference w:id="798"/>
      </w:r>
    </w:p>
    <w:p w14:paraId="6D005805" w14:textId="77777777" w:rsidR="00A741D5" w:rsidDel="00BE26E8" w:rsidRDefault="00A741D5" w:rsidP="00A500A2">
      <w:pPr>
        <w:autoSpaceDE w:val="0"/>
        <w:autoSpaceDN w:val="0"/>
        <w:adjustRightInd w:val="0"/>
        <w:spacing w:after="0" w:line="360" w:lineRule="auto"/>
        <w:jc w:val="both"/>
        <w:rPr>
          <w:del w:id="799" w:author="Fernando Alarid Escudero" w:date="2020-12-15T09:21:00Z"/>
          <w:rFonts w:ascii="Times New Roman" w:hAnsi="Times New Roman" w:cs="Times New Roman"/>
          <w:szCs w:val="26"/>
          <w:lang w:val="en-US"/>
        </w:rPr>
      </w:pPr>
    </w:p>
    <w:p w14:paraId="413DA476" w14:textId="77777777" w:rsidR="00214101" w:rsidDel="00BE26E8" w:rsidRDefault="00214101" w:rsidP="00A500A2">
      <w:pPr>
        <w:autoSpaceDE w:val="0"/>
        <w:autoSpaceDN w:val="0"/>
        <w:adjustRightInd w:val="0"/>
        <w:spacing w:after="0" w:line="360" w:lineRule="auto"/>
        <w:jc w:val="both"/>
        <w:rPr>
          <w:del w:id="800" w:author="Fernando Alarid Escudero" w:date="2020-12-15T09:21:00Z"/>
          <w:rFonts w:ascii="Times New Roman" w:hAnsi="Times New Roman" w:cs="Times New Roman"/>
          <w:szCs w:val="26"/>
          <w:lang w:val="en-US"/>
        </w:rPr>
      </w:pPr>
    </w:p>
    <w:p w14:paraId="74DB2B64" w14:textId="77777777" w:rsidR="00214101" w:rsidDel="00BE26E8" w:rsidRDefault="00214101" w:rsidP="00A500A2">
      <w:pPr>
        <w:autoSpaceDE w:val="0"/>
        <w:autoSpaceDN w:val="0"/>
        <w:adjustRightInd w:val="0"/>
        <w:spacing w:after="0" w:line="360" w:lineRule="auto"/>
        <w:jc w:val="both"/>
        <w:rPr>
          <w:del w:id="801" w:author="Fernando Alarid Escudero" w:date="2020-12-15T09:21:00Z"/>
          <w:rFonts w:ascii="Times New Roman" w:hAnsi="Times New Roman" w:cs="Times New Roman"/>
          <w:szCs w:val="26"/>
          <w:lang w:val="en-US"/>
        </w:rPr>
      </w:pPr>
    </w:p>
    <w:p w14:paraId="171C8415" w14:textId="77777777" w:rsidR="00214101" w:rsidDel="00967440" w:rsidRDefault="00214101" w:rsidP="00A500A2">
      <w:pPr>
        <w:autoSpaceDE w:val="0"/>
        <w:autoSpaceDN w:val="0"/>
        <w:adjustRightInd w:val="0"/>
        <w:spacing w:after="0" w:line="360" w:lineRule="auto"/>
        <w:jc w:val="both"/>
        <w:rPr>
          <w:del w:id="802" w:author="Diaz Zepeda, Hirvin Azael" w:date="2020-12-16T10:44:00Z"/>
          <w:rFonts w:ascii="Times New Roman" w:hAnsi="Times New Roman" w:cs="Times New Roman"/>
          <w:szCs w:val="26"/>
          <w:lang w:val="en-US"/>
        </w:rPr>
      </w:pPr>
    </w:p>
    <w:p w14:paraId="3C03CAB5" w14:textId="77777777" w:rsidR="00214101" w:rsidRPr="00BD31AD" w:rsidRDefault="00214101" w:rsidP="00A500A2">
      <w:pPr>
        <w:autoSpaceDE w:val="0"/>
        <w:autoSpaceDN w:val="0"/>
        <w:adjustRightInd w:val="0"/>
        <w:spacing w:after="0" w:line="360" w:lineRule="auto"/>
        <w:jc w:val="both"/>
        <w:rPr>
          <w:rFonts w:ascii="Times New Roman" w:hAnsi="Times New Roman" w:cs="Times New Roman"/>
          <w:szCs w:val="26"/>
          <w:lang w:val="en-US"/>
        </w:rPr>
      </w:pPr>
    </w:p>
    <w:p w14:paraId="78845A9E" w14:textId="77777777" w:rsidR="00A500A2" w:rsidRDefault="00A500A2" w:rsidP="00A500A2">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Results</w:t>
      </w:r>
    </w:p>
    <w:p w14:paraId="08954993" w14:textId="77777777" w:rsidR="00A500A2" w:rsidRPr="00230817" w:rsidRDefault="00A500A2" w:rsidP="00A500A2">
      <w:pPr>
        <w:autoSpaceDE w:val="0"/>
        <w:autoSpaceDN w:val="0"/>
        <w:adjustRightInd w:val="0"/>
        <w:spacing w:after="0" w:line="360" w:lineRule="auto"/>
        <w:jc w:val="both"/>
        <w:rPr>
          <w:rFonts w:ascii="Times New Roman" w:hAnsi="Times New Roman" w:cs="Times New Roman"/>
          <w:i/>
          <w:sz w:val="24"/>
          <w:szCs w:val="26"/>
          <w:lang w:val="en-US"/>
        </w:rPr>
      </w:pPr>
      <w:r w:rsidRPr="00230817">
        <w:rPr>
          <w:rFonts w:ascii="Times New Roman" w:hAnsi="Times New Roman" w:cs="Times New Roman"/>
          <w:i/>
          <w:sz w:val="24"/>
          <w:szCs w:val="26"/>
          <w:lang w:val="en-US"/>
        </w:rPr>
        <w:t xml:space="preserve">Covid-19 </w:t>
      </w:r>
      <w:r w:rsidR="00230817" w:rsidRPr="00230817">
        <w:rPr>
          <w:rFonts w:ascii="Times New Roman" w:hAnsi="Times New Roman" w:cs="Times New Roman"/>
          <w:i/>
          <w:sz w:val="24"/>
          <w:szCs w:val="26"/>
          <w:lang w:val="en-US"/>
        </w:rPr>
        <w:t>specific mortality</w:t>
      </w:r>
    </w:p>
    <w:p w14:paraId="62344EB6" w14:textId="77777777" w:rsidR="00BF5854" w:rsidRPr="00BF5854" w:rsidRDefault="00BF5854" w:rsidP="00A500A2">
      <w:pPr>
        <w:autoSpaceDE w:val="0"/>
        <w:autoSpaceDN w:val="0"/>
        <w:adjustRightInd w:val="0"/>
        <w:spacing w:after="0" w:line="360" w:lineRule="auto"/>
        <w:jc w:val="both"/>
        <w:rPr>
          <w:rFonts w:ascii="Times New Roman" w:hAnsi="Times New Roman" w:cs="Times New Roman"/>
          <w:szCs w:val="26"/>
          <w:lang w:val="en-US"/>
        </w:rPr>
      </w:pPr>
    </w:p>
    <w:p w14:paraId="0BBC92CF" w14:textId="77777777" w:rsidR="00230817" w:rsidRDefault="005564FD" w:rsidP="00230817">
      <w:pPr>
        <w:keepNext/>
        <w:jc w:val="center"/>
      </w:pPr>
      <w:commentRangeStart w:id="803"/>
      <w:r w:rsidRPr="005564FD">
        <w:rPr>
          <w:rFonts w:ascii="Times New Roman" w:hAnsi="Times New Roman" w:cs="Times New Roman"/>
          <w:b/>
          <w:noProof/>
          <w:sz w:val="28"/>
          <w:lang w:val="en-US"/>
        </w:rPr>
        <w:drawing>
          <wp:inline distT="0" distB="0" distL="0" distR="0" wp14:anchorId="27BD9D4F" wp14:editId="3048A589">
            <wp:extent cx="5154405" cy="3671887"/>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5058" cy="3693724"/>
                    </a:xfrm>
                    <a:prstGeom prst="rect">
                      <a:avLst/>
                    </a:prstGeom>
                  </pic:spPr>
                </pic:pic>
              </a:graphicData>
            </a:graphic>
          </wp:inline>
        </w:drawing>
      </w:r>
      <w:commentRangeEnd w:id="803"/>
      <w:r w:rsidR="00BE26E8">
        <w:rPr>
          <w:rStyle w:val="Refdecomentario"/>
        </w:rPr>
        <w:commentReference w:id="803"/>
      </w:r>
    </w:p>
    <w:p w14:paraId="5C58B7E2" w14:textId="7BC58447" w:rsidR="00A500A2" w:rsidRPr="0034618E" w:rsidRDefault="00230817" w:rsidP="00230817">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2</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:Background and COVID-19 specific probability of death by sex and age group.</w:t>
      </w:r>
    </w:p>
    <w:p w14:paraId="52934B24" w14:textId="77777777" w:rsidR="00BF5854" w:rsidRDefault="00BF5854" w:rsidP="003C1E7A">
      <w:pPr>
        <w:pStyle w:val="Descripcin"/>
        <w:spacing w:line="360" w:lineRule="auto"/>
        <w:jc w:val="both"/>
        <w:rPr>
          <w:rFonts w:ascii="Times New Roman" w:hAnsi="Times New Roman" w:cs="Times New Roman"/>
          <w:i w:val="0"/>
          <w:szCs w:val="24"/>
          <w:lang w:val="en-US"/>
        </w:rPr>
      </w:pPr>
    </w:p>
    <w:p w14:paraId="77B68F73" w14:textId="77777777" w:rsidR="003C1E7A" w:rsidRDefault="003C1E7A" w:rsidP="003C1E7A">
      <w:pPr>
        <w:pStyle w:val="Descripcin"/>
        <w:spacing w:line="360" w:lineRule="auto"/>
        <w:jc w:val="both"/>
        <w:rPr>
          <w:rFonts w:ascii="Times New Roman" w:hAnsi="Times New Roman" w:cs="Times New Roman"/>
          <w:i w:val="0"/>
          <w:szCs w:val="24"/>
          <w:lang w:val="en-US"/>
        </w:rPr>
      </w:pPr>
      <w:r w:rsidRPr="003C1E7A">
        <w:rPr>
          <w:rFonts w:ascii="Times New Roman" w:hAnsi="Times New Roman" w:cs="Times New Roman"/>
          <w:i w:val="0"/>
          <w:szCs w:val="24"/>
          <w:lang w:val="en-US"/>
        </w:rPr>
        <w:t xml:space="preserve">The </w:t>
      </w:r>
      <w:commentRangeStart w:id="804"/>
      <w:r w:rsidRPr="003C1E7A">
        <w:rPr>
          <w:rFonts w:ascii="Times New Roman" w:hAnsi="Times New Roman" w:cs="Times New Roman"/>
          <w:i w:val="0"/>
          <w:szCs w:val="24"/>
          <w:lang w:val="en-US"/>
        </w:rPr>
        <w:t xml:space="preserve">cumulative probability of death </w:t>
      </w:r>
      <w:commentRangeEnd w:id="804"/>
      <w:r w:rsidR="00BE26E8">
        <w:rPr>
          <w:rStyle w:val="Refdecomentario"/>
          <w:i w:val="0"/>
        </w:rPr>
        <w:commentReference w:id="804"/>
      </w:r>
      <w:r w:rsidRPr="003C1E7A">
        <w:rPr>
          <w:rFonts w:ascii="Times New Roman" w:hAnsi="Times New Roman" w:cs="Times New Roman"/>
          <w:i w:val="0"/>
          <w:szCs w:val="24"/>
          <w:lang w:val="en-US"/>
        </w:rPr>
        <w:t>is minimal compared to the probability of death from C</w:t>
      </w:r>
      <w:r w:rsidR="002C0986">
        <w:rPr>
          <w:rFonts w:ascii="Times New Roman" w:hAnsi="Times New Roman" w:cs="Times New Roman"/>
          <w:i w:val="0"/>
          <w:szCs w:val="24"/>
          <w:lang w:val="en-US"/>
        </w:rPr>
        <w:t>ovid</w:t>
      </w:r>
      <w:r w:rsidRPr="003C1E7A">
        <w:rPr>
          <w:rFonts w:ascii="Times New Roman" w:hAnsi="Times New Roman" w:cs="Times New Roman"/>
          <w:i w:val="0"/>
          <w:szCs w:val="24"/>
          <w:lang w:val="en-US"/>
        </w:rPr>
        <w:t>-19 in all age groups and both sexes. This should be reflected in a much higher death rate from C</w:t>
      </w:r>
      <w:r w:rsidR="002C0986">
        <w:rPr>
          <w:rFonts w:ascii="Times New Roman" w:hAnsi="Times New Roman" w:cs="Times New Roman"/>
          <w:i w:val="0"/>
          <w:szCs w:val="24"/>
          <w:lang w:val="en-US"/>
        </w:rPr>
        <w:t>ovid</w:t>
      </w:r>
      <w:r w:rsidRPr="003C1E7A">
        <w:rPr>
          <w:rFonts w:ascii="Times New Roman" w:hAnsi="Times New Roman" w:cs="Times New Roman"/>
          <w:i w:val="0"/>
          <w:szCs w:val="24"/>
          <w:lang w:val="en-US"/>
        </w:rPr>
        <w:t>-19 on microsimulation. It can also be observed that the background probability of death is very similar in men and women. However, the probability of death from COVID-19 in men is higher in all age groups. The growth between groups is similar for both sexes.</w:t>
      </w:r>
    </w:p>
    <w:p w14:paraId="31AA13C8" w14:textId="77777777" w:rsidR="003C1E7A" w:rsidRPr="003C1E7A" w:rsidRDefault="003C1E7A" w:rsidP="003C1E7A">
      <w:pPr>
        <w:pStyle w:val="Descripcin"/>
        <w:spacing w:line="360" w:lineRule="auto"/>
        <w:jc w:val="both"/>
        <w:rPr>
          <w:rFonts w:ascii="Times New Roman" w:hAnsi="Times New Roman" w:cs="Times New Roman"/>
          <w:i w:val="0"/>
          <w:szCs w:val="24"/>
          <w:lang w:val="en-US"/>
        </w:rPr>
      </w:pPr>
      <w:r>
        <w:rPr>
          <w:rFonts w:ascii="Times New Roman" w:hAnsi="Times New Roman" w:cs="Times New Roman"/>
          <w:i w:val="0"/>
          <w:szCs w:val="24"/>
          <w:lang w:val="en-US"/>
        </w:rPr>
        <w:t xml:space="preserve">To test </w:t>
      </w:r>
      <w:r w:rsidR="00BF5854">
        <w:rPr>
          <w:rFonts w:ascii="Times New Roman" w:hAnsi="Times New Roman" w:cs="Times New Roman"/>
          <w:i w:val="0"/>
          <w:szCs w:val="24"/>
          <w:lang w:val="en-US"/>
        </w:rPr>
        <w:t xml:space="preserve">these estimates, the probabilities </w:t>
      </w:r>
      <w:r w:rsidR="002C0986">
        <w:rPr>
          <w:rFonts w:ascii="Times New Roman" w:hAnsi="Times New Roman" w:cs="Times New Roman"/>
          <w:i w:val="0"/>
          <w:szCs w:val="24"/>
          <w:lang w:val="en-US"/>
        </w:rPr>
        <w:t>are</w:t>
      </w:r>
      <w:r w:rsidR="00BF5854">
        <w:rPr>
          <w:rFonts w:ascii="Times New Roman" w:hAnsi="Times New Roman" w:cs="Times New Roman"/>
          <w:i w:val="0"/>
          <w:szCs w:val="24"/>
          <w:lang w:val="en-US"/>
        </w:rPr>
        <w:t xml:space="preserve"> transformed to be used in </w:t>
      </w:r>
      <w:r w:rsidR="00E316C8">
        <w:rPr>
          <w:rFonts w:ascii="Times New Roman" w:hAnsi="Times New Roman" w:cs="Times New Roman"/>
          <w:i w:val="0"/>
          <w:szCs w:val="24"/>
          <w:lang w:val="en-US"/>
        </w:rPr>
        <w:t xml:space="preserve">the microsimulation of the transition model. Micro-simulated cohort produces a </w:t>
      </w:r>
      <w:commentRangeStart w:id="805"/>
      <w:commentRangeStart w:id="806"/>
      <w:r w:rsidR="00E316C8">
        <w:rPr>
          <w:rFonts w:ascii="Times New Roman" w:hAnsi="Times New Roman" w:cs="Times New Roman"/>
          <w:i w:val="0"/>
          <w:szCs w:val="24"/>
          <w:lang w:val="en-US"/>
        </w:rPr>
        <w:t xml:space="preserve">Kaplan-Meier </w:t>
      </w:r>
      <w:commentRangeEnd w:id="805"/>
      <w:r w:rsidR="00BE26E8">
        <w:rPr>
          <w:rStyle w:val="Refdecomentario"/>
          <w:i w:val="0"/>
        </w:rPr>
        <w:commentReference w:id="805"/>
      </w:r>
      <w:r w:rsidR="00E316C8">
        <w:rPr>
          <w:rFonts w:ascii="Times New Roman" w:hAnsi="Times New Roman" w:cs="Times New Roman"/>
          <w:i w:val="0"/>
          <w:szCs w:val="24"/>
          <w:lang w:val="en-US"/>
        </w:rPr>
        <w:t xml:space="preserve">curve </w:t>
      </w:r>
      <w:commentRangeEnd w:id="806"/>
      <w:r w:rsidR="002C66A5">
        <w:rPr>
          <w:rStyle w:val="Refdecomentario"/>
          <w:i w:val="0"/>
        </w:rPr>
        <w:commentReference w:id="806"/>
      </w:r>
      <w:r w:rsidR="00E316C8">
        <w:rPr>
          <w:rFonts w:ascii="Times New Roman" w:hAnsi="Times New Roman" w:cs="Times New Roman"/>
          <w:i w:val="0"/>
          <w:szCs w:val="24"/>
          <w:lang w:val="en-US"/>
        </w:rPr>
        <w:t xml:space="preserve">very similar to Kaplan-Meier curve of the real population:   </w:t>
      </w:r>
    </w:p>
    <w:p w14:paraId="64C5B3CC" w14:textId="77777777" w:rsidR="00E316C8" w:rsidRDefault="005564FD" w:rsidP="00E316C8">
      <w:pPr>
        <w:keepNext/>
        <w:jc w:val="center"/>
      </w:pPr>
      <w:r w:rsidRPr="005564FD">
        <w:rPr>
          <w:rFonts w:ascii="Times New Roman" w:hAnsi="Times New Roman" w:cs="Times New Roman"/>
          <w:b/>
          <w:noProof/>
          <w:sz w:val="28"/>
          <w:lang w:val="en-US"/>
        </w:rPr>
        <w:drawing>
          <wp:inline distT="0" distB="0" distL="0" distR="0" wp14:anchorId="6E033755" wp14:editId="0C6EAB6C">
            <wp:extent cx="4657469" cy="33194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7214" cy="3369171"/>
                    </a:xfrm>
                    <a:prstGeom prst="rect">
                      <a:avLst/>
                    </a:prstGeom>
                  </pic:spPr>
                </pic:pic>
              </a:graphicData>
            </a:graphic>
          </wp:inline>
        </w:drawing>
      </w:r>
    </w:p>
    <w:p w14:paraId="0F8F98A4" w14:textId="7E0D39D9" w:rsidR="005564FD" w:rsidRPr="0034618E" w:rsidRDefault="00E316C8" w:rsidP="00E316C8">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3</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 Comparison of the Kaplan Meier curve of the real and micro</w:t>
      </w:r>
      <w:r w:rsidR="006E2E33" w:rsidRPr="0034618E">
        <w:rPr>
          <w:rFonts w:ascii="Times New Roman" w:hAnsi="Times New Roman" w:cs="Times New Roman"/>
          <w:sz w:val="20"/>
          <w:szCs w:val="20"/>
          <w:lang w:val="en-US"/>
        </w:rPr>
        <w:t>-</w:t>
      </w:r>
      <w:r w:rsidRPr="0034618E">
        <w:rPr>
          <w:rFonts w:ascii="Times New Roman" w:hAnsi="Times New Roman" w:cs="Times New Roman"/>
          <w:sz w:val="20"/>
          <w:szCs w:val="20"/>
          <w:lang w:val="en-US"/>
        </w:rPr>
        <w:t>simulated cohort</w:t>
      </w:r>
    </w:p>
    <w:p w14:paraId="12DF84E7" w14:textId="77777777" w:rsidR="008306B5" w:rsidRDefault="008306B5" w:rsidP="00E316C8">
      <w:pPr>
        <w:pStyle w:val="Descripcin"/>
        <w:jc w:val="center"/>
        <w:rPr>
          <w:lang w:val="en-US"/>
        </w:rPr>
      </w:pPr>
    </w:p>
    <w:p w14:paraId="23FA43AC" w14:textId="77777777" w:rsidR="008306B5" w:rsidRDefault="00D8384D" w:rsidP="008306B5">
      <w:pPr>
        <w:pStyle w:val="Descripcin"/>
        <w:spacing w:line="360" w:lineRule="auto"/>
        <w:jc w:val="both"/>
        <w:rPr>
          <w:rFonts w:ascii="Times New Roman" w:hAnsi="Times New Roman" w:cs="Times New Roman"/>
          <w:i w:val="0"/>
          <w:lang w:val="en-US"/>
        </w:rPr>
      </w:pPr>
      <w:r>
        <w:rPr>
          <w:rFonts w:ascii="Times New Roman" w:hAnsi="Times New Roman" w:cs="Times New Roman"/>
          <w:i w:val="0"/>
          <w:lang w:val="en-US"/>
        </w:rPr>
        <w:t xml:space="preserve">Both curves have </w:t>
      </w:r>
      <w:commentRangeStart w:id="807"/>
      <w:r>
        <w:rPr>
          <w:rFonts w:ascii="Times New Roman" w:hAnsi="Times New Roman" w:cs="Times New Roman"/>
          <w:i w:val="0"/>
          <w:lang w:val="en-US"/>
        </w:rPr>
        <w:t>very similar survival probabilities</w:t>
      </w:r>
      <w:commentRangeEnd w:id="807"/>
      <w:r w:rsidR="00CA777D">
        <w:rPr>
          <w:rStyle w:val="Refdecomentario"/>
          <w:i w:val="0"/>
        </w:rPr>
        <w:commentReference w:id="807"/>
      </w:r>
      <w:r>
        <w:rPr>
          <w:rFonts w:ascii="Times New Roman" w:hAnsi="Times New Roman" w:cs="Times New Roman"/>
          <w:i w:val="0"/>
          <w:lang w:val="en-US"/>
        </w:rPr>
        <w:t>, t</w:t>
      </w:r>
      <w:r w:rsidRPr="00D8384D">
        <w:rPr>
          <w:rFonts w:ascii="Times New Roman" w:hAnsi="Times New Roman" w:cs="Times New Roman"/>
          <w:i w:val="0"/>
          <w:lang w:val="en-US"/>
        </w:rPr>
        <w:t>his indicates that the transition probabilities determined from the excess mortality methodology appear to be adequate.</w:t>
      </w:r>
      <w:r>
        <w:rPr>
          <w:rFonts w:ascii="Times New Roman" w:hAnsi="Times New Roman" w:cs="Times New Roman"/>
          <w:i w:val="0"/>
          <w:lang w:val="en-US"/>
        </w:rPr>
        <w:t xml:space="preserve"> </w:t>
      </w:r>
      <w:r w:rsidRPr="00D8384D">
        <w:rPr>
          <w:rFonts w:ascii="Times New Roman" w:hAnsi="Times New Roman" w:cs="Times New Roman"/>
          <w:i w:val="0"/>
          <w:lang w:val="en-US"/>
        </w:rPr>
        <w:t xml:space="preserve">Both have </w:t>
      </w:r>
      <w:commentRangeStart w:id="808"/>
      <w:r w:rsidRPr="00D8384D">
        <w:rPr>
          <w:rFonts w:ascii="Times New Roman" w:hAnsi="Times New Roman" w:cs="Times New Roman"/>
          <w:i w:val="0"/>
          <w:lang w:val="en-US"/>
        </w:rPr>
        <w:t xml:space="preserve">practically the same values </w:t>
      </w:r>
      <w:commentRangeEnd w:id="808"/>
      <w:r w:rsidR="009E3C54">
        <w:rPr>
          <w:rStyle w:val="Refdecomentario"/>
          <w:i w:val="0"/>
        </w:rPr>
        <w:commentReference w:id="808"/>
      </w:r>
      <w:del w:id="809" w:author="Fernando Alarid Escudero" w:date="2020-12-15T09:24:00Z">
        <w:r w:rsidRPr="00D8384D" w:rsidDel="009E3C54">
          <w:rPr>
            <w:rFonts w:ascii="Times New Roman" w:hAnsi="Times New Roman" w:cs="Times New Roman"/>
            <w:i w:val="0"/>
            <w:lang w:val="en-US"/>
          </w:rPr>
          <w:delText>​​</w:delText>
        </w:r>
      </w:del>
      <w:r w:rsidRPr="00D8384D">
        <w:rPr>
          <w:rFonts w:ascii="Times New Roman" w:hAnsi="Times New Roman" w:cs="Times New Roman"/>
          <w:i w:val="0"/>
          <w:lang w:val="en-US"/>
        </w:rPr>
        <w:t xml:space="preserve">in the first 20 days, and from that point on, there is a minimal separation, although the confidence intervals include this </w:t>
      </w:r>
      <w:r w:rsidR="00512629">
        <w:rPr>
          <w:rFonts w:ascii="Times New Roman" w:hAnsi="Times New Roman" w:cs="Times New Roman"/>
          <w:i w:val="0"/>
          <w:lang w:val="en-US"/>
        </w:rPr>
        <w:t xml:space="preserve">gap and results could be </w:t>
      </w:r>
      <w:commentRangeStart w:id="810"/>
      <w:r w:rsidR="00512629">
        <w:rPr>
          <w:rFonts w:ascii="Times New Roman" w:hAnsi="Times New Roman" w:cs="Times New Roman"/>
          <w:i w:val="0"/>
          <w:lang w:val="en-US"/>
        </w:rPr>
        <w:t xml:space="preserve">modified by the </w:t>
      </w:r>
      <w:r w:rsidR="0034618E">
        <w:rPr>
          <w:rFonts w:ascii="Times New Roman" w:hAnsi="Times New Roman" w:cs="Times New Roman"/>
          <w:i w:val="0"/>
          <w:lang w:val="en-US"/>
        </w:rPr>
        <w:t>aleatory effect</w:t>
      </w:r>
      <w:r w:rsidR="00512629">
        <w:rPr>
          <w:rFonts w:ascii="Times New Roman" w:hAnsi="Times New Roman" w:cs="Times New Roman"/>
          <w:i w:val="0"/>
          <w:lang w:val="en-US"/>
        </w:rPr>
        <w:t xml:space="preserve"> of the microsimulation or by errors in estimates of specific probabilities of death</w:t>
      </w:r>
      <w:commentRangeEnd w:id="810"/>
      <w:r w:rsidR="00932A41">
        <w:rPr>
          <w:rStyle w:val="Refdecomentario"/>
          <w:i w:val="0"/>
        </w:rPr>
        <w:commentReference w:id="810"/>
      </w:r>
      <w:r w:rsidRPr="00D8384D">
        <w:rPr>
          <w:rFonts w:ascii="Times New Roman" w:hAnsi="Times New Roman" w:cs="Times New Roman"/>
          <w:i w:val="0"/>
          <w:lang w:val="en-US"/>
        </w:rPr>
        <w:t>.</w:t>
      </w:r>
    </w:p>
    <w:p w14:paraId="5302E856" w14:textId="77777777" w:rsidR="0034618E" w:rsidRDefault="0034618E" w:rsidP="008306B5">
      <w:pPr>
        <w:pStyle w:val="Descripcin"/>
        <w:spacing w:line="360" w:lineRule="auto"/>
        <w:jc w:val="both"/>
        <w:rPr>
          <w:rFonts w:ascii="Times New Roman" w:hAnsi="Times New Roman" w:cs="Times New Roman"/>
          <w:i w:val="0"/>
          <w:lang w:val="en-US"/>
        </w:rPr>
      </w:pPr>
    </w:p>
    <w:p w14:paraId="319816B1" w14:textId="77777777" w:rsidR="00D8384D" w:rsidRPr="00D8384D" w:rsidRDefault="00D8384D" w:rsidP="00D8384D">
      <w:pPr>
        <w:autoSpaceDE w:val="0"/>
        <w:autoSpaceDN w:val="0"/>
        <w:adjustRightInd w:val="0"/>
        <w:spacing w:after="0" w:line="360" w:lineRule="auto"/>
        <w:jc w:val="both"/>
        <w:rPr>
          <w:rFonts w:ascii="Times New Roman" w:hAnsi="Times New Roman" w:cs="Times New Roman"/>
          <w:i/>
          <w:sz w:val="24"/>
          <w:szCs w:val="26"/>
          <w:lang w:val="en-US"/>
        </w:rPr>
      </w:pPr>
      <w:r>
        <w:rPr>
          <w:rFonts w:ascii="Times New Roman" w:hAnsi="Times New Roman" w:cs="Times New Roman"/>
          <w:i/>
          <w:sz w:val="24"/>
          <w:szCs w:val="26"/>
          <w:lang w:val="en-US"/>
        </w:rPr>
        <w:lastRenderedPageBreak/>
        <w:t>Microsimulation</w:t>
      </w:r>
      <w:r w:rsidR="00DA31D6">
        <w:rPr>
          <w:rFonts w:ascii="Times New Roman" w:hAnsi="Times New Roman" w:cs="Times New Roman"/>
          <w:i/>
          <w:sz w:val="24"/>
          <w:szCs w:val="26"/>
          <w:lang w:val="en-US"/>
        </w:rPr>
        <w:t xml:space="preserve"> and Cost-Effectiveness </w:t>
      </w:r>
      <w:r w:rsidR="00993512">
        <w:rPr>
          <w:rFonts w:ascii="Times New Roman" w:hAnsi="Times New Roman" w:cs="Times New Roman"/>
          <w:i/>
          <w:sz w:val="24"/>
          <w:szCs w:val="26"/>
          <w:lang w:val="en-US"/>
        </w:rPr>
        <w:t>Analysis</w:t>
      </w:r>
      <w:r>
        <w:rPr>
          <w:rFonts w:ascii="Times New Roman" w:hAnsi="Times New Roman" w:cs="Times New Roman"/>
          <w:i/>
          <w:sz w:val="24"/>
          <w:szCs w:val="26"/>
          <w:lang w:val="en-US"/>
        </w:rPr>
        <w:t xml:space="preserve"> of Remdesivir and Dexamethasone treatment effects.</w:t>
      </w:r>
    </w:p>
    <w:p w14:paraId="32AB49E9" w14:textId="279AF0F1" w:rsidR="00D8384D" w:rsidRPr="006E2E33" w:rsidRDefault="00D8384D" w:rsidP="008306B5">
      <w:pPr>
        <w:pStyle w:val="Descripcin"/>
        <w:spacing w:line="360" w:lineRule="auto"/>
        <w:jc w:val="both"/>
        <w:rPr>
          <w:rFonts w:ascii="Times New Roman" w:hAnsi="Times New Roman" w:cs="Times New Roman"/>
          <w:i w:val="0"/>
          <w:lang w:val="en-US"/>
        </w:rPr>
      </w:pPr>
      <w:commentRangeStart w:id="811"/>
      <w:r>
        <w:rPr>
          <w:rFonts w:ascii="Times New Roman" w:hAnsi="Times New Roman" w:cs="Times New Roman"/>
          <w:i w:val="0"/>
          <w:lang w:val="en-US"/>
        </w:rPr>
        <w:t>Effects of treatments with Remsidivir and Dexamethasone</w:t>
      </w:r>
      <w:r w:rsidR="008306B5">
        <w:rPr>
          <w:rFonts w:ascii="Times New Roman" w:hAnsi="Times New Roman" w:cs="Times New Roman"/>
          <w:i w:val="0"/>
          <w:lang w:val="en-US"/>
        </w:rPr>
        <w:t xml:space="preserve"> </w:t>
      </w:r>
      <w:del w:id="812" w:author="Fernando Alarid Escudero" w:date="2020-12-15T09:25:00Z">
        <w:r w:rsidR="008306B5" w:rsidDel="00242CBA">
          <w:rPr>
            <w:rFonts w:ascii="Times New Roman" w:hAnsi="Times New Roman" w:cs="Times New Roman"/>
            <w:i w:val="0"/>
            <w:lang w:val="en-US"/>
          </w:rPr>
          <w:delText>generated</w:delText>
        </w:r>
        <w:r w:rsidDel="00242CBA">
          <w:rPr>
            <w:rFonts w:ascii="Times New Roman" w:hAnsi="Times New Roman" w:cs="Times New Roman"/>
            <w:i w:val="0"/>
            <w:lang w:val="en-US"/>
          </w:rPr>
          <w:delText xml:space="preserve"> </w:delText>
        </w:r>
        <w:r w:rsidR="008306B5" w:rsidDel="00242CBA">
          <w:rPr>
            <w:rFonts w:ascii="Times New Roman" w:hAnsi="Times New Roman" w:cs="Times New Roman"/>
            <w:i w:val="0"/>
            <w:lang w:val="en-US"/>
          </w:rPr>
          <w:delText>m</w:delText>
        </w:r>
        <w:r w:rsidDel="00242CBA">
          <w:rPr>
            <w:rFonts w:ascii="Times New Roman" w:hAnsi="Times New Roman" w:cs="Times New Roman"/>
            <w:i w:val="0"/>
            <w:lang w:val="en-US"/>
          </w:rPr>
          <w:delText xml:space="preserve">odifications </w:delText>
        </w:r>
      </w:del>
      <w:ins w:id="813" w:author="Fernando Alarid Escudero" w:date="2020-12-15T09:25:00Z">
        <w:r w:rsidR="00242CBA">
          <w:rPr>
            <w:rFonts w:ascii="Times New Roman" w:hAnsi="Times New Roman" w:cs="Times New Roman"/>
            <w:i w:val="0"/>
            <w:lang w:val="en-US"/>
          </w:rPr>
          <w:t xml:space="preserve">reduced </w:t>
        </w:r>
      </w:ins>
      <w:del w:id="814" w:author="Fernando Alarid Escudero" w:date="2020-12-15T09:25:00Z">
        <w:r w:rsidR="008306B5" w:rsidDel="00242CBA">
          <w:rPr>
            <w:rFonts w:ascii="Times New Roman" w:hAnsi="Times New Roman" w:cs="Times New Roman"/>
            <w:i w:val="0"/>
            <w:lang w:val="en-US"/>
          </w:rPr>
          <w:delText>in</w:delText>
        </w:r>
        <w:r w:rsidDel="00242CBA">
          <w:rPr>
            <w:rFonts w:ascii="Times New Roman" w:hAnsi="Times New Roman" w:cs="Times New Roman"/>
            <w:i w:val="0"/>
            <w:lang w:val="en-US"/>
          </w:rPr>
          <w:delText xml:space="preserve"> </w:delText>
        </w:r>
      </w:del>
      <w:r>
        <w:rPr>
          <w:rFonts w:ascii="Times New Roman" w:hAnsi="Times New Roman" w:cs="Times New Roman"/>
          <w:i w:val="0"/>
          <w:lang w:val="en-US"/>
        </w:rPr>
        <w:t>Covid-19</w:t>
      </w:r>
      <w:commentRangeEnd w:id="811"/>
      <w:r w:rsidR="00242CBA">
        <w:rPr>
          <w:rStyle w:val="Refdecomentario"/>
          <w:i w:val="0"/>
        </w:rPr>
        <w:commentReference w:id="811"/>
      </w:r>
      <w:ins w:id="815" w:author="Fernando Alarid Escudero" w:date="2020-12-15T09:25:00Z">
        <w:r w:rsidR="00242CBA">
          <w:rPr>
            <w:rFonts w:ascii="Times New Roman" w:hAnsi="Times New Roman" w:cs="Times New Roman"/>
            <w:i w:val="0"/>
            <w:lang w:val="en-US"/>
          </w:rPr>
          <w:t>-</w:t>
        </w:r>
        <w:commentRangeStart w:id="816"/>
        <w:r w:rsidR="00242CBA">
          <w:rPr>
            <w:rFonts w:ascii="Times New Roman" w:hAnsi="Times New Roman" w:cs="Times New Roman"/>
            <w:i w:val="0"/>
            <w:lang w:val="en-US"/>
          </w:rPr>
          <w:t>specific</w:t>
        </w:r>
      </w:ins>
      <w:ins w:id="817" w:author="Fernando Alarid Escudero" w:date="2020-12-15T09:26:00Z">
        <w:r w:rsidR="00242CBA">
          <w:rPr>
            <w:rFonts w:ascii="Times New Roman" w:hAnsi="Times New Roman" w:cs="Times New Roman"/>
            <w:i w:val="0"/>
            <w:lang w:val="en-US"/>
          </w:rPr>
          <w:t xml:space="preserve"> mortality rate</w:t>
        </w:r>
        <w:commentRangeEnd w:id="816"/>
        <w:r w:rsidR="00242CBA">
          <w:rPr>
            <w:rStyle w:val="Refdecomentario"/>
            <w:i w:val="0"/>
          </w:rPr>
          <w:commentReference w:id="816"/>
        </w:r>
      </w:ins>
      <w:del w:id="818" w:author="Fernando Alarid Escudero" w:date="2020-12-15T09:25:00Z">
        <w:r w:rsidR="008306B5" w:rsidDel="00242CBA">
          <w:rPr>
            <w:rFonts w:ascii="Times New Roman" w:hAnsi="Times New Roman" w:cs="Times New Roman"/>
            <w:i w:val="0"/>
            <w:lang w:val="en-US"/>
          </w:rPr>
          <w:delText xml:space="preserve"> </w:delText>
        </w:r>
      </w:del>
      <w:del w:id="819" w:author="Fernando Alarid Escudero" w:date="2020-12-15T09:26:00Z">
        <w:r w:rsidR="008306B5" w:rsidDel="00242CBA">
          <w:rPr>
            <w:rFonts w:ascii="Times New Roman" w:hAnsi="Times New Roman" w:cs="Times New Roman"/>
            <w:i w:val="0"/>
            <w:lang w:val="en-US"/>
          </w:rPr>
          <w:delText xml:space="preserve">probability of death and </w:delText>
        </w:r>
        <w:r w:rsidR="008306B5" w:rsidRPr="008306B5" w:rsidDel="00242CBA">
          <w:rPr>
            <w:rFonts w:ascii="Times New Roman" w:hAnsi="Times New Roman" w:cs="Times New Roman"/>
            <w:i w:val="0"/>
            <w:lang w:val="en-US"/>
          </w:rPr>
          <w:delText>subsequently</w:delText>
        </w:r>
        <w:r w:rsidR="008306B5" w:rsidDel="00242CBA">
          <w:rPr>
            <w:rFonts w:ascii="Times New Roman" w:hAnsi="Times New Roman" w:cs="Times New Roman"/>
            <w:i w:val="0"/>
            <w:lang w:val="en-US"/>
          </w:rPr>
          <w:delText xml:space="preserve"> in Covid-19 specific Hazard</w:delText>
        </w:r>
      </w:del>
      <w:r w:rsidR="008306B5">
        <w:rPr>
          <w:rFonts w:ascii="Times New Roman" w:hAnsi="Times New Roman" w:cs="Times New Roman"/>
          <w:i w:val="0"/>
          <w:lang w:val="en-US"/>
        </w:rPr>
        <w:t xml:space="preserve">. </w:t>
      </w:r>
    </w:p>
    <w:p w14:paraId="703F3FAA" w14:textId="77777777" w:rsidR="008306B5" w:rsidRDefault="005564FD" w:rsidP="008306B5">
      <w:pPr>
        <w:keepNext/>
        <w:jc w:val="center"/>
      </w:pPr>
      <w:commentRangeStart w:id="820"/>
      <w:r w:rsidRPr="005564FD">
        <w:rPr>
          <w:rFonts w:ascii="Times New Roman" w:hAnsi="Times New Roman" w:cs="Times New Roman"/>
          <w:b/>
          <w:noProof/>
          <w:sz w:val="28"/>
          <w:lang w:val="en-US"/>
        </w:rPr>
        <w:drawing>
          <wp:inline distT="0" distB="0" distL="0" distR="0" wp14:anchorId="0CB3054F" wp14:editId="4ADF6E95">
            <wp:extent cx="4033837" cy="2870878"/>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582" cy="2904858"/>
                    </a:xfrm>
                    <a:prstGeom prst="rect">
                      <a:avLst/>
                    </a:prstGeom>
                  </pic:spPr>
                </pic:pic>
              </a:graphicData>
            </a:graphic>
          </wp:inline>
        </w:drawing>
      </w:r>
      <w:commentRangeEnd w:id="820"/>
      <w:r w:rsidR="00242CBA">
        <w:rPr>
          <w:rStyle w:val="Refdecomentario"/>
        </w:rPr>
        <w:commentReference w:id="820"/>
      </w:r>
    </w:p>
    <w:p w14:paraId="457A5CA9" w14:textId="6BABCC3B" w:rsidR="005564FD" w:rsidRPr="0034618E" w:rsidRDefault="008306B5" w:rsidP="008306B5">
      <w:pPr>
        <w:pStyle w:val="Descripcin"/>
        <w:jc w:val="center"/>
        <w:rPr>
          <w:rFonts w:ascii="Times New Roman" w:hAnsi="Times New Roman" w:cs="Times New Roman"/>
          <w:sz w:val="20"/>
          <w:lang w:val="en-US"/>
        </w:rPr>
      </w:pPr>
      <w:r w:rsidRPr="0034618E">
        <w:rPr>
          <w:rFonts w:ascii="Times New Roman" w:hAnsi="Times New Roman" w:cs="Times New Roman"/>
          <w:sz w:val="20"/>
          <w:lang w:val="en-US"/>
        </w:rPr>
        <w:t xml:space="preserve">Figure </w:t>
      </w:r>
      <w:r w:rsidRPr="0034618E">
        <w:rPr>
          <w:rFonts w:ascii="Times New Roman" w:hAnsi="Times New Roman" w:cs="Times New Roman"/>
          <w:sz w:val="20"/>
        </w:rPr>
        <w:fldChar w:fldCharType="begin"/>
      </w:r>
      <w:r w:rsidRPr="0034618E">
        <w:rPr>
          <w:rFonts w:ascii="Times New Roman" w:hAnsi="Times New Roman" w:cs="Times New Roman"/>
          <w:sz w:val="20"/>
          <w:lang w:val="en-US"/>
        </w:rPr>
        <w:instrText xml:space="preserve"> SEQ Figure \* ARABIC </w:instrText>
      </w:r>
      <w:r w:rsidRPr="0034618E">
        <w:rPr>
          <w:rFonts w:ascii="Times New Roman" w:hAnsi="Times New Roman" w:cs="Times New Roman"/>
          <w:sz w:val="20"/>
        </w:rPr>
        <w:fldChar w:fldCharType="separate"/>
      </w:r>
      <w:r w:rsidR="004771BB">
        <w:rPr>
          <w:rFonts w:ascii="Times New Roman" w:hAnsi="Times New Roman" w:cs="Times New Roman"/>
          <w:noProof/>
          <w:sz w:val="20"/>
          <w:lang w:val="en-US"/>
        </w:rPr>
        <w:t>4</w:t>
      </w:r>
      <w:r w:rsidRPr="0034618E">
        <w:rPr>
          <w:rFonts w:ascii="Times New Roman" w:hAnsi="Times New Roman" w:cs="Times New Roman"/>
          <w:sz w:val="20"/>
        </w:rPr>
        <w:fldChar w:fldCharType="end"/>
      </w:r>
      <w:r w:rsidRPr="0034618E">
        <w:rPr>
          <w:rFonts w:ascii="Times New Roman" w:hAnsi="Times New Roman" w:cs="Times New Roman"/>
          <w:sz w:val="20"/>
          <w:lang w:val="en-US"/>
        </w:rPr>
        <w:t>: Covid-19 specific Hazard by treatment. Notes: Dexamethasone and Remdesivir effects only modified Covid-19 specific hazard. The effect of dexamethasone was greatly attenuated because its effectiveness has only been tested in critical patients with assisted breathing.</w:t>
      </w:r>
    </w:p>
    <w:p w14:paraId="02419BA3" w14:textId="77777777" w:rsidR="00DA31D6" w:rsidRPr="008306B5" w:rsidRDefault="00DA31D6" w:rsidP="008306B5">
      <w:pPr>
        <w:pStyle w:val="Descripcin"/>
        <w:jc w:val="center"/>
        <w:rPr>
          <w:lang w:val="en-US"/>
        </w:rPr>
      </w:pPr>
    </w:p>
    <w:p w14:paraId="29FC6055" w14:textId="77777777" w:rsidR="00DA31D6" w:rsidRDefault="00DA31D6" w:rsidP="00DA31D6">
      <w:pPr>
        <w:spacing w:line="360" w:lineRule="auto"/>
        <w:jc w:val="both"/>
        <w:rPr>
          <w:rFonts w:ascii="Times New Roman" w:hAnsi="Times New Roman" w:cs="Times New Roman"/>
          <w:lang w:val="en-US"/>
        </w:rPr>
      </w:pPr>
      <w:r w:rsidRPr="00DA31D6">
        <w:rPr>
          <w:rFonts w:ascii="Times New Roman" w:hAnsi="Times New Roman" w:cs="Times New Roman"/>
          <w:lang w:val="en-US"/>
        </w:rPr>
        <w:t xml:space="preserve">Covid-19 specific hazard curve, just like the survival curve, has a downward trend. This is explained because the vast majority of deaths in confirmed cases are occurring in the first days. Covid-19 specific hazard </w:t>
      </w:r>
      <w:r w:rsidR="0034618E">
        <w:rPr>
          <w:rFonts w:ascii="Times New Roman" w:hAnsi="Times New Roman" w:cs="Times New Roman"/>
          <w:lang w:val="en-US"/>
        </w:rPr>
        <w:t xml:space="preserve">estimates are smaller </w:t>
      </w:r>
      <w:r w:rsidR="0034618E" w:rsidRPr="0034618E">
        <w:rPr>
          <w:rFonts w:ascii="Times New Roman" w:hAnsi="Times New Roman" w:cs="Times New Roman"/>
          <w:lang w:val="en-US"/>
        </w:rPr>
        <w:t>when the application of the treatment is considered</w:t>
      </w:r>
      <w:r w:rsidRPr="00DA31D6">
        <w:rPr>
          <w:rFonts w:ascii="Times New Roman" w:hAnsi="Times New Roman" w:cs="Times New Roman"/>
          <w:lang w:val="en-US"/>
        </w:rPr>
        <w:t xml:space="preserve">, although the effect of dexamethasone is much more tenuous, </w:t>
      </w:r>
      <w:r w:rsidR="0034618E">
        <w:rPr>
          <w:rFonts w:ascii="Times New Roman" w:hAnsi="Times New Roman" w:cs="Times New Roman"/>
          <w:lang w:val="en-US"/>
        </w:rPr>
        <w:t>what is reflected</w:t>
      </w:r>
      <w:r w:rsidRPr="00DA31D6">
        <w:rPr>
          <w:rFonts w:ascii="Times New Roman" w:hAnsi="Times New Roman" w:cs="Times New Roman"/>
          <w:lang w:val="en-US"/>
        </w:rPr>
        <w:t xml:space="preserve"> in the survival </w:t>
      </w:r>
      <w:r w:rsidR="0034618E">
        <w:rPr>
          <w:rFonts w:ascii="Times New Roman" w:hAnsi="Times New Roman" w:cs="Times New Roman"/>
          <w:lang w:val="en-US"/>
        </w:rPr>
        <w:t>curves</w:t>
      </w:r>
      <w:r w:rsidRPr="00DA31D6">
        <w:rPr>
          <w:rFonts w:ascii="Times New Roman" w:hAnsi="Times New Roman" w:cs="Times New Roman"/>
          <w:lang w:val="en-US"/>
        </w:rPr>
        <w:t xml:space="preserve"> of the simulated cohorts:</w:t>
      </w:r>
    </w:p>
    <w:p w14:paraId="5208657C" w14:textId="77777777" w:rsidR="0034618E" w:rsidRDefault="00DA31D6" w:rsidP="0034618E">
      <w:pPr>
        <w:keepNext/>
        <w:spacing w:line="360" w:lineRule="auto"/>
        <w:jc w:val="center"/>
      </w:pPr>
      <w:r w:rsidRPr="005564FD">
        <w:rPr>
          <w:rFonts w:ascii="Times New Roman" w:hAnsi="Times New Roman" w:cs="Times New Roman"/>
          <w:b/>
          <w:noProof/>
          <w:sz w:val="26"/>
          <w:szCs w:val="26"/>
          <w:lang w:val="en-US"/>
        </w:rPr>
        <w:lastRenderedPageBreak/>
        <w:drawing>
          <wp:inline distT="0" distB="0" distL="0" distR="0" wp14:anchorId="78A21D85" wp14:editId="7E537DE2">
            <wp:extent cx="4040953" cy="2838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154" cy="2884951"/>
                    </a:xfrm>
                    <a:prstGeom prst="rect">
                      <a:avLst/>
                    </a:prstGeom>
                  </pic:spPr>
                </pic:pic>
              </a:graphicData>
            </a:graphic>
          </wp:inline>
        </w:drawing>
      </w:r>
    </w:p>
    <w:p w14:paraId="272A3744" w14:textId="60AA055F" w:rsidR="0034618E" w:rsidRPr="0034618E" w:rsidRDefault="0034618E" w:rsidP="0034618E">
      <w:pPr>
        <w:pStyle w:val="Descripcin"/>
        <w:jc w:val="center"/>
        <w:rPr>
          <w:rFonts w:ascii="Times New Roman" w:hAnsi="Times New Roman" w:cs="Times New Roman"/>
          <w:sz w:val="20"/>
          <w:szCs w:val="20"/>
          <w:lang w:val="en-US"/>
        </w:rPr>
      </w:pPr>
      <w:r w:rsidRPr="0034618E">
        <w:rPr>
          <w:rFonts w:ascii="Times New Roman" w:hAnsi="Times New Roman" w:cs="Times New Roman"/>
          <w:sz w:val="20"/>
          <w:szCs w:val="20"/>
          <w:lang w:val="en-US"/>
        </w:rPr>
        <w:t xml:space="preserve">Figure </w:t>
      </w:r>
      <w:r w:rsidRPr="0034618E">
        <w:rPr>
          <w:rFonts w:ascii="Times New Roman" w:hAnsi="Times New Roman" w:cs="Times New Roman"/>
          <w:sz w:val="20"/>
          <w:szCs w:val="20"/>
        </w:rPr>
        <w:fldChar w:fldCharType="begin"/>
      </w:r>
      <w:r w:rsidRPr="0034618E">
        <w:rPr>
          <w:rFonts w:ascii="Times New Roman" w:hAnsi="Times New Roman" w:cs="Times New Roman"/>
          <w:sz w:val="20"/>
          <w:szCs w:val="20"/>
          <w:lang w:val="en-US"/>
        </w:rPr>
        <w:instrText xml:space="preserve"> SEQ Figure \* ARABIC </w:instrText>
      </w:r>
      <w:r w:rsidRPr="0034618E">
        <w:rPr>
          <w:rFonts w:ascii="Times New Roman" w:hAnsi="Times New Roman" w:cs="Times New Roman"/>
          <w:sz w:val="20"/>
          <w:szCs w:val="20"/>
        </w:rPr>
        <w:fldChar w:fldCharType="separate"/>
      </w:r>
      <w:r w:rsidR="004771BB">
        <w:rPr>
          <w:rFonts w:ascii="Times New Roman" w:hAnsi="Times New Roman" w:cs="Times New Roman"/>
          <w:noProof/>
          <w:sz w:val="20"/>
          <w:szCs w:val="20"/>
          <w:lang w:val="en-US"/>
        </w:rPr>
        <w:t>5</w:t>
      </w:r>
      <w:r w:rsidRPr="0034618E">
        <w:rPr>
          <w:rFonts w:ascii="Times New Roman" w:hAnsi="Times New Roman" w:cs="Times New Roman"/>
          <w:sz w:val="20"/>
          <w:szCs w:val="20"/>
        </w:rPr>
        <w:fldChar w:fldCharType="end"/>
      </w:r>
      <w:r w:rsidRPr="0034618E">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34618E">
        <w:rPr>
          <w:rFonts w:ascii="Times New Roman" w:hAnsi="Times New Roman" w:cs="Times New Roman"/>
          <w:sz w:val="20"/>
          <w:szCs w:val="20"/>
          <w:lang w:val="en-US"/>
        </w:rPr>
        <w:t xml:space="preserve">urvival </w:t>
      </w:r>
      <w:r>
        <w:rPr>
          <w:rFonts w:ascii="Times New Roman" w:hAnsi="Times New Roman" w:cs="Times New Roman"/>
          <w:sz w:val="20"/>
          <w:szCs w:val="20"/>
          <w:lang w:val="en-US"/>
        </w:rPr>
        <w:t>curves generated by microsimulation of three strategies, No treatment, Dexamethasone and Remdesivir.</w:t>
      </w:r>
    </w:p>
    <w:p w14:paraId="608ED85A" w14:textId="3370E067" w:rsidR="008E79F6" w:rsidRPr="00967440" w:rsidRDefault="005564FD" w:rsidP="00967440">
      <w:pPr>
        <w:spacing w:line="360" w:lineRule="auto"/>
        <w:jc w:val="center"/>
        <w:rPr>
          <w:rFonts w:ascii="Times New Roman" w:hAnsi="Times New Roman" w:cs="Times New Roman"/>
          <w:lang w:val="en-US"/>
        </w:rPr>
      </w:pPr>
      <w:r>
        <w:rPr>
          <w:lang w:val="en-US"/>
        </w:rPr>
        <w:fldChar w:fldCharType="begin"/>
      </w:r>
      <w:r w:rsidRPr="00DA31D6">
        <w:rPr>
          <w:lang w:val="en-US"/>
        </w:rPr>
        <w:instrText xml:space="preserve"> LINK </w:instrText>
      </w:r>
      <w:r w:rsidR="008E79F6">
        <w:rPr>
          <w:lang w:val="en-US"/>
        </w:rPr>
        <w:instrText xml:space="preserve">Excel.Sheet.12 "C:\\Users\\IRVING\\Desktop\\Parameter table.xlsx" Hoja1!F1C4:F6C11 </w:instrText>
      </w:r>
      <w:r w:rsidRPr="00DA31D6">
        <w:rPr>
          <w:lang w:val="en-US"/>
        </w:rPr>
        <w:instrText xml:space="preserve">\a \f 4 \h  \* MERGEFORMAT </w:instrText>
      </w:r>
      <w:r w:rsidR="008E79F6">
        <w:rPr>
          <w:lang w:val="en-US"/>
        </w:rPr>
        <w:fldChar w:fldCharType="separate"/>
      </w:r>
    </w:p>
    <w:tbl>
      <w:tblPr>
        <w:tblW w:w="9015" w:type="dxa"/>
        <w:tblCellMar>
          <w:left w:w="70" w:type="dxa"/>
          <w:right w:w="70" w:type="dxa"/>
        </w:tblCellMar>
        <w:tblLook w:val="04A0" w:firstRow="1" w:lastRow="0" w:firstColumn="1" w:lastColumn="0" w:noHBand="0" w:noVBand="1"/>
      </w:tblPr>
      <w:tblGrid>
        <w:gridCol w:w="691"/>
        <w:gridCol w:w="1078"/>
        <w:gridCol w:w="1497"/>
        <w:gridCol w:w="1086"/>
        <w:gridCol w:w="1091"/>
        <w:gridCol w:w="1497"/>
        <w:gridCol w:w="1185"/>
        <w:gridCol w:w="890"/>
        <w:tblGridChange w:id="821">
          <w:tblGrid>
            <w:gridCol w:w="691"/>
            <w:gridCol w:w="1078"/>
            <w:gridCol w:w="1497"/>
            <w:gridCol w:w="1086"/>
            <w:gridCol w:w="1091"/>
            <w:gridCol w:w="1497"/>
            <w:gridCol w:w="1185"/>
            <w:gridCol w:w="890"/>
          </w:tblGrid>
        </w:tblGridChange>
      </w:tblGrid>
      <w:tr w:rsidR="008E79F6" w:rsidRPr="008E79F6" w14:paraId="2B5B667B" w14:textId="77777777" w:rsidTr="008E79F6">
        <w:trPr>
          <w:divId w:val="1820610009"/>
          <w:trHeight w:val="224"/>
        </w:trPr>
        <w:tc>
          <w:tcPr>
            <w:tcW w:w="9015"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76A412" w14:textId="42054E04" w:rsidR="008E79F6" w:rsidRPr="00967440" w:rsidRDefault="008E79F6" w:rsidP="008E79F6">
            <w:pPr>
              <w:jc w:val="center"/>
              <w:rPr>
                <w:rFonts w:ascii="Times New Roman" w:eastAsia="Times New Roman" w:hAnsi="Times New Roman" w:cs="Times New Roman"/>
                <w:b/>
                <w:bCs/>
                <w:color w:val="000000"/>
                <w:sz w:val="20"/>
                <w:szCs w:val="20"/>
                <w:lang w:eastAsia="es-MX"/>
              </w:rPr>
            </w:pPr>
            <w:r w:rsidRPr="00967440">
              <w:rPr>
                <w:rFonts w:ascii="Times New Roman" w:eastAsia="Times New Roman" w:hAnsi="Times New Roman" w:cs="Times New Roman"/>
                <w:b/>
                <w:bCs/>
                <w:color w:val="000000"/>
                <w:sz w:val="20"/>
                <w:szCs w:val="20"/>
                <w:lang w:eastAsia="es-MX"/>
              </w:rPr>
              <w:t>Table 2: Results</w:t>
            </w:r>
          </w:p>
        </w:tc>
      </w:tr>
      <w:tr w:rsidR="008E79F6" w:rsidRPr="008E79F6" w14:paraId="79ACC578" w14:textId="77777777" w:rsidTr="008E79F6">
        <w:trPr>
          <w:divId w:val="1820610009"/>
          <w:trHeight w:val="408"/>
        </w:trPr>
        <w:tc>
          <w:tcPr>
            <w:tcW w:w="691" w:type="dxa"/>
            <w:tcBorders>
              <w:top w:val="nil"/>
              <w:left w:val="single" w:sz="8" w:space="0" w:color="auto"/>
              <w:bottom w:val="nil"/>
              <w:right w:val="nil"/>
            </w:tcBorders>
            <w:shd w:val="clear" w:color="auto" w:fill="auto"/>
            <w:noWrap/>
            <w:vAlign w:val="center"/>
            <w:hideMark/>
          </w:tcPr>
          <w:p w14:paraId="2D90BFC5"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Cycle</w:t>
            </w:r>
          </w:p>
        </w:tc>
        <w:tc>
          <w:tcPr>
            <w:tcW w:w="1078" w:type="dxa"/>
            <w:tcBorders>
              <w:top w:val="nil"/>
              <w:left w:val="nil"/>
              <w:bottom w:val="nil"/>
              <w:right w:val="nil"/>
            </w:tcBorders>
            <w:shd w:val="clear" w:color="auto" w:fill="auto"/>
            <w:vAlign w:val="center"/>
            <w:hideMark/>
          </w:tcPr>
          <w:p w14:paraId="2519B346"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 xml:space="preserve">Sick </w:t>
            </w:r>
            <w:r w:rsidRPr="00967440">
              <w:rPr>
                <w:rFonts w:ascii="Times New Roman" w:eastAsia="Times New Roman" w:hAnsi="Times New Roman" w:cs="Times New Roman"/>
                <w:color w:val="000000"/>
                <w:sz w:val="18"/>
                <w:szCs w:val="18"/>
                <w:lang w:eastAsia="es-MX"/>
              </w:rPr>
              <w:br/>
              <w:t>No treatment</w:t>
            </w:r>
          </w:p>
        </w:tc>
        <w:tc>
          <w:tcPr>
            <w:tcW w:w="1497" w:type="dxa"/>
            <w:tcBorders>
              <w:top w:val="nil"/>
              <w:left w:val="nil"/>
              <w:bottom w:val="nil"/>
              <w:right w:val="nil"/>
            </w:tcBorders>
            <w:shd w:val="clear" w:color="auto" w:fill="auto"/>
            <w:vAlign w:val="center"/>
            <w:hideMark/>
          </w:tcPr>
          <w:p w14:paraId="65FF3B93"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Sick Dexamethasone</w:t>
            </w:r>
          </w:p>
        </w:tc>
        <w:tc>
          <w:tcPr>
            <w:tcW w:w="1086" w:type="dxa"/>
            <w:tcBorders>
              <w:top w:val="nil"/>
              <w:left w:val="nil"/>
              <w:bottom w:val="nil"/>
              <w:right w:val="nil"/>
            </w:tcBorders>
            <w:shd w:val="clear" w:color="auto" w:fill="auto"/>
            <w:vAlign w:val="center"/>
            <w:hideMark/>
          </w:tcPr>
          <w:p w14:paraId="0B9D6A9F"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proofErr w:type="gramStart"/>
            <w:r w:rsidRPr="00967440">
              <w:rPr>
                <w:rFonts w:ascii="Times New Roman" w:eastAsia="Times New Roman" w:hAnsi="Times New Roman" w:cs="Times New Roman"/>
                <w:color w:val="000000"/>
                <w:sz w:val="18"/>
                <w:szCs w:val="18"/>
                <w:lang w:eastAsia="es-MX"/>
              </w:rPr>
              <w:t>Sick  Remdesivir</w:t>
            </w:r>
            <w:proofErr w:type="gramEnd"/>
          </w:p>
        </w:tc>
        <w:tc>
          <w:tcPr>
            <w:tcW w:w="1091" w:type="dxa"/>
            <w:tcBorders>
              <w:top w:val="nil"/>
              <w:left w:val="nil"/>
              <w:bottom w:val="nil"/>
              <w:right w:val="nil"/>
            </w:tcBorders>
            <w:shd w:val="clear" w:color="auto" w:fill="auto"/>
            <w:vAlign w:val="center"/>
            <w:hideMark/>
          </w:tcPr>
          <w:p w14:paraId="310FFEAC"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Dead Cov-19</w:t>
            </w:r>
            <w:r w:rsidRPr="00967440">
              <w:rPr>
                <w:rFonts w:ascii="Times New Roman" w:eastAsia="Times New Roman" w:hAnsi="Times New Roman" w:cs="Times New Roman"/>
                <w:color w:val="000000"/>
                <w:sz w:val="18"/>
                <w:szCs w:val="18"/>
                <w:lang w:eastAsia="es-MX"/>
              </w:rPr>
              <w:br/>
              <w:t>No treatment</w:t>
            </w:r>
          </w:p>
        </w:tc>
        <w:tc>
          <w:tcPr>
            <w:tcW w:w="1497" w:type="dxa"/>
            <w:tcBorders>
              <w:top w:val="nil"/>
              <w:left w:val="nil"/>
              <w:bottom w:val="nil"/>
              <w:right w:val="nil"/>
            </w:tcBorders>
            <w:shd w:val="clear" w:color="auto" w:fill="auto"/>
            <w:vAlign w:val="center"/>
            <w:hideMark/>
          </w:tcPr>
          <w:p w14:paraId="4DA9ED11"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Dead Cov-19</w:t>
            </w:r>
            <w:r w:rsidRPr="00967440">
              <w:rPr>
                <w:rFonts w:ascii="Times New Roman" w:eastAsia="Times New Roman" w:hAnsi="Times New Roman" w:cs="Times New Roman"/>
                <w:color w:val="000000"/>
                <w:sz w:val="18"/>
                <w:szCs w:val="18"/>
                <w:lang w:eastAsia="es-MX"/>
              </w:rPr>
              <w:br/>
              <w:t>Dexamethasone</w:t>
            </w:r>
          </w:p>
        </w:tc>
        <w:tc>
          <w:tcPr>
            <w:tcW w:w="1185" w:type="dxa"/>
            <w:tcBorders>
              <w:top w:val="nil"/>
              <w:left w:val="nil"/>
              <w:bottom w:val="nil"/>
              <w:right w:val="nil"/>
            </w:tcBorders>
            <w:shd w:val="clear" w:color="auto" w:fill="auto"/>
            <w:vAlign w:val="center"/>
            <w:hideMark/>
          </w:tcPr>
          <w:p w14:paraId="0AF88430"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Dead Cov-19</w:t>
            </w:r>
            <w:r w:rsidRPr="00967440">
              <w:rPr>
                <w:rFonts w:ascii="Times New Roman" w:eastAsia="Times New Roman" w:hAnsi="Times New Roman" w:cs="Times New Roman"/>
                <w:color w:val="000000"/>
                <w:sz w:val="18"/>
                <w:szCs w:val="18"/>
                <w:lang w:eastAsia="es-MX"/>
              </w:rPr>
              <w:br/>
              <w:t>Remdesivir</w:t>
            </w:r>
          </w:p>
        </w:tc>
        <w:tc>
          <w:tcPr>
            <w:tcW w:w="887" w:type="dxa"/>
            <w:tcBorders>
              <w:top w:val="nil"/>
              <w:left w:val="nil"/>
              <w:bottom w:val="nil"/>
              <w:right w:val="single" w:sz="8" w:space="0" w:color="auto"/>
            </w:tcBorders>
            <w:shd w:val="clear" w:color="auto" w:fill="auto"/>
            <w:vAlign w:val="center"/>
            <w:hideMark/>
          </w:tcPr>
          <w:p w14:paraId="7AF3E533"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Dead other Causes</w:t>
            </w:r>
          </w:p>
        </w:tc>
      </w:tr>
      <w:tr w:rsidR="008E79F6" w:rsidRPr="008E79F6" w14:paraId="698CEEB2" w14:textId="77777777" w:rsidTr="008E79F6">
        <w:trPr>
          <w:divId w:val="1820610009"/>
          <w:trHeight w:val="218"/>
        </w:trPr>
        <w:tc>
          <w:tcPr>
            <w:tcW w:w="691" w:type="dxa"/>
            <w:tcBorders>
              <w:top w:val="single" w:sz="4" w:space="0" w:color="auto"/>
              <w:left w:val="single" w:sz="8" w:space="0" w:color="auto"/>
              <w:bottom w:val="single" w:sz="4" w:space="0" w:color="auto"/>
              <w:right w:val="nil"/>
            </w:tcBorders>
            <w:shd w:val="clear" w:color="auto" w:fill="auto"/>
            <w:noWrap/>
            <w:vAlign w:val="bottom"/>
            <w:hideMark/>
          </w:tcPr>
          <w:p w14:paraId="742074D1" w14:textId="77777777" w:rsidR="008E79F6" w:rsidRPr="00967440" w:rsidRDefault="008E79F6" w:rsidP="00967440">
            <w:pPr>
              <w:spacing w:after="0" w:line="240" w:lineRule="auto"/>
              <w:jc w:val="center"/>
              <w:rPr>
                <w:rFonts w:ascii="Times New Roman" w:eastAsia="Times New Roman" w:hAnsi="Times New Roman" w:cs="Times New Roman"/>
                <w:i/>
                <w:iCs/>
                <w:color w:val="000000"/>
                <w:sz w:val="18"/>
                <w:szCs w:val="18"/>
                <w:lang w:eastAsia="es-MX"/>
              </w:rPr>
            </w:pPr>
            <w:r w:rsidRPr="00967440">
              <w:rPr>
                <w:rFonts w:ascii="Times New Roman" w:eastAsia="Times New Roman" w:hAnsi="Times New Roman" w:cs="Times New Roman"/>
                <w:i/>
                <w:iCs/>
                <w:color w:val="000000"/>
                <w:sz w:val="18"/>
                <w:szCs w:val="18"/>
                <w:lang w:eastAsia="es-MX"/>
              </w:rPr>
              <w:t>Day 5</w:t>
            </w:r>
          </w:p>
        </w:tc>
        <w:tc>
          <w:tcPr>
            <w:tcW w:w="1078" w:type="dxa"/>
            <w:tcBorders>
              <w:top w:val="single" w:sz="4" w:space="0" w:color="auto"/>
              <w:left w:val="nil"/>
              <w:bottom w:val="single" w:sz="4" w:space="0" w:color="auto"/>
              <w:right w:val="nil"/>
            </w:tcBorders>
            <w:shd w:val="clear" w:color="auto" w:fill="auto"/>
            <w:noWrap/>
            <w:vAlign w:val="bottom"/>
            <w:hideMark/>
          </w:tcPr>
          <w:p w14:paraId="1C2E693E"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445,561</w:t>
            </w:r>
          </w:p>
        </w:tc>
        <w:tc>
          <w:tcPr>
            <w:tcW w:w="1497" w:type="dxa"/>
            <w:tcBorders>
              <w:top w:val="single" w:sz="4" w:space="0" w:color="auto"/>
              <w:left w:val="nil"/>
              <w:bottom w:val="single" w:sz="4" w:space="0" w:color="auto"/>
              <w:right w:val="nil"/>
            </w:tcBorders>
            <w:shd w:val="clear" w:color="auto" w:fill="auto"/>
            <w:noWrap/>
            <w:vAlign w:val="bottom"/>
            <w:hideMark/>
          </w:tcPr>
          <w:p w14:paraId="3B8837FB"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446,740</w:t>
            </w:r>
          </w:p>
        </w:tc>
        <w:tc>
          <w:tcPr>
            <w:tcW w:w="1086" w:type="dxa"/>
            <w:tcBorders>
              <w:top w:val="single" w:sz="4" w:space="0" w:color="auto"/>
              <w:left w:val="nil"/>
              <w:bottom w:val="single" w:sz="4" w:space="0" w:color="auto"/>
              <w:right w:val="nil"/>
            </w:tcBorders>
            <w:shd w:val="clear" w:color="auto" w:fill="auto"/>
            <w:noWrap/>
            <w:vAlign w:val="bottom"/>
            <w:hideMark/>
          </w:tcPr>
          <w:p w14:paraId="73D86475"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455,189</w:t>
            </w:r>
          </w:p>
        </w:tc>
        <w:tc>
          <w:tcPr>
            <w:tcW w:w="1091" w:type="dxa"/>
            <w:tcBorders>
              <w:top w:val="single" w:sz="4" w:space="0" w:color="auto"/>
              <w:left w:val="nil"/>
              <w:bottom w:val="single" w:sz="4" w:space="0" w:color="auto"/>
              <w:right w:val="nil"/>
            </w:tcBorders>
            <w:shd w:val="clear" w:color="auto" w:fill="auto"/>
            <w:noWrap/>
            <w:vAlign w:val="bottom"/>
            <w:hideMark/>
          </w:tcPr>
          <w:p w14:paraId="4F92D942"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35,681</w:t>
            </w:r>
          </w:p>
        </w:tc>
        <w:tc>
          <w:tcPr>
            <w:tcW w:w="1497" w:type="dxa"/>
            <w:tcBorders>
              <w:top w:val="single" w:sz="4" w:space="0" w:color="auto"/>
              <w:left w:val="nil"/>
              <w:bottom w:val="single" w:sz="4" w:space="0" w:color="auto"/>
              <w:right w:val="nil"/>
            </w:tcBorders>
            <w:shd w:val="clear" w:color="auto" w:fill="auto"/>
            <w:noWrap/>
            <w:vAlign w:val="bottom"/>
            <w:hideMark/>
          </w:tcPr>
          <w:p w14:paraId="4FA5A373"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34,502</w:t>
            </w:r>
          </w:p>
        </w:tc>
        <w:tc>
          <w:tcPr>
            <w:tcW w:w="1185" w:type="dxa"/>
            <w:tcBorders>
              <w:top w:val="single" w:sz="4" w:space="0" w:color="auto"/>
              <w:left w:val="nil"/>
              <w:bottom w:val="single" w:sz="4" w:space="0" w:color="auto"/>
              <w:right w:val="nil"/>
            </w:tcBorders>
            <w:shd w:val="clear" w:color="auto" w:fill="auto"/>
            <w:noWrap/>
            <w:vAlign w:val="bottom"/>
            <w:hideMark/>
          </w:tcPr>
          <w:p w14:paraId="207C50E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26,050</w:t>
            </w:r>
          </w:p>
        </w:tc>
        <w:tc>
          <w:tcPr>
            <w:tcW w:w="887" w:type="dxa"/>
            <w:tcBorders>
              <w:top w:val="single" w:sz="4" w:space="0" w:color="auto"/>
              <w:left w:val="nil"/>
              <w:bottom w:val="single" w:sz="4" w:space="0" w:color="auto"/>
              <w:right w:val="single" w:sz="8" w:space="0" w:color="auto"/>
            </w:tcBorders>
            <w:shd w:val="clear" w:color="auto" w:fill="auto"/>
            <w:noWrap/>
            <w:vAlign w:val="bottom"/>
            <w:hideMark/>
          </w:tcPr>
          <w:p w14:paraId="5C37F3B3"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114</w:t>
            </w:r>
          </w:p>
        </w:tc>
      </w:tr>
      <w:tr w:rsidR="008E79F6" w:rsidRPr="008E79F6" w14:paraId="10D56B7A" w14:textId="77777777" w:rsidTr="008E79F6">
        <w:trPr>
          <w:divId w:val="1820610009"/>
          <w:trHeight w:val="218"/>
        </w:trPr>
        <w:tc>
          <w:tcPr>
            <w:tcW w:w="691" w:type="dxa"/>
            <w:tcBorders>
              <w:top w:val="nil"/>
              <w:left w:val="single" w:sz="8" w:space="0" w:color="auto"/>
              <w:bottom w:val="single" w:sz="4" w:space="0" w:color="auto"/>
              <w:right w:val="nil"/>
            </w:tcBorders>
            <w:shd w:val="clear" w:color="auto" w:fill="auto"/>
            <w:noWrap/>
            <w:vAlign w:val="bottom"/>
            <w:hideMark/>
          </w:tcPr>
          <w:p w14:paraId="5EAE063E" w14:textId="77777777" w:rsidR="008E79F6" w:rsidRPr="00967440" w:rsidRDefault="008E79F6" w:rsidP="00967440">
            <w:pPr>
              <w:spacing w:after="0" w:line="240" w:lineRule="auto"/>
              <w:jc w:val="center"/>
              <w:rPr>
                <w:rFonts w:ascii="Times New Roman" w:eastAsia="Times New Roman" w:hAnsi="Times New Roman" w:cs="Times New Roman"/>
                <w:i/>
                <w:iCs/>
                <w:color w:val="000000"/>
                <w:sz w:val="18"/>
                <w:szCs w:val="18"/>
                <w:lang w:eastAsia="es-MX"/>
              </w:rPr>
            </w:pPr>
            <w:r w:rsidRPr="00967440">
              <w:rPr>
                <w:rFonts w:ascii="Times New Roman" w:eastAsia="Times New Roman" w:hAnsi="Times New Roman" w:cs="Times New Roman"/>
                <w:i/>
                <w:iCs/>
                <w:color w:val="000000"/>
                <w:sz w:val="18"/>
                <w:szCs w:val="18"/>
                <w:lang w:eastAsia="es-MX"/>
              </w:rPr>
              <w:t>Day 15</w:t>
            </w:r>
          </w:p>
        </w:tc>
        <w:tc>
          <w:tcPr>
            <w:tcW w:w="1078" w:type="dxa"/>
            <w:tcBorders>
              <w:top w:val="nil"/>
              <w:left w:val="nil"/>
              <w:bottom w:val="single" w:sz="4" w:space="0" w:color="auto"/>
              <w:right w:val="nil"/>
            </w:tcBorders>
            <w:shd w:val="clear" w:color="auto" w:fill="auto"/>
            <w:noWrap/>
            <w:vAlign w:val="bottom"/>
            <w:hideMark/>
          </w:tcPr>
          <w:p w14:paraId="553261B9"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407,865</w:t>
            </w:r>
          </w:p>
        </w:tc>
        <w:tc>
          <w:tcPr>
            <w:tcW w:w="1497" w:type="dxa"/>
            <w:tcBorders>
              <w:top w:val="nil"/>
              <w:left w:val="nil"/>
              <w:bottom w:val="single" w:sz="4" w:space="0" w:color="auto"/>
              <w:right w:val="nil"/>
            </w:tcBorders>
            <w:shd w:val="clear" w:color="auto" w:fill="auto"/>
            <w:noWrap/>
            <w:vAlign w:val="bottom"/>
            <w:hideMark/>
          </w:tcPr>
          <w:p w14:paraId="08DBD0F3"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410,123</w:t>
            </w:r>
          </w:p>
        </w:tc>
        <w:tc>
          <w:tcPr>
            <w:tcW w:w="1086" w:type="dxa"/>
            <w:tcBorders>
              <w:top w:val="nil"/>
              <w:left w:val="nil"/>
              <w:bottom w:val="single" w:sz="4" w:space="0" w:color="auto"/>
              <w:right w:val="nil"/>
            </w:tcBorders>
            <w:shd w:val="clear" w:color="auto" w:fill="auto"/>
            <w:noWrap/>
            <w:vAlign w:val="bottom"/>
            <w:hideMark/>
          </w:tcPr>
          <w:p w14:paraId="73EBAC7A"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426,518</w:t>
            </w:r>
          </w:p>
        </w:tc>
        <w:tc>
          <w:tcPr>
            <w:tcW w:w="1091" w:type="dxa"/>
            <w:tcBorders>
              <w:top w:val="nil"/>
              <w:left w:val="nil"/>
              <w:bottom w:val="single" w:sz="4" w:space="0" w:color="auto"/>
              <w:right w:val="nil"/>
            </w:tcBorders>
            <w:shd w:val="clear" w:color="auto" w:fill="auto"/>
            <w:noWrap/>
            <w:vAlign w:val="bottom"/>
            <w:hideMark/>
          </w:tcPr>
          <w:p w14:paraId="3344B8FC"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73,221</w:t>
            </w:r>
          </w:p>
        </w:tc>
        <w:tc>
          <w:tcPr>
            <w:tcW w:w="1497" w:type="dxa"/>
            <w:tcBorders>
              <w:top w:val="nil"/>
              <w:left w:val="nil"/>
              <w:bottom w:val="single" w:sz="4" w:space="0" w:color="auto"/>
              <w:right w:val="nil"/>
            </w:tcBorders>
            <w:shd w:val="clear" w:color="auto" w:fill="auto"/>
            <w:noWrap/>
            <w:vAlign w:val="bottom"/>
            <w:hideMark/>
          </w:tcPr>
          <w:p w14:paraId="6E796E57"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70,962</w:t>
            </w:r>
          </w:p>
        </w:tc>
        <w:tc>
          <w:tcPr>
            <w:tcW w:w="1185" w:type="dxa"/>
            <w:tcBorders>
              <w:top w:val="nil"/>
              <w:left w:val="nil"/>
              <w:bottom w:val="single" w:sz="4" w:space="0" w:color="auto"/>
              <w:right w:val="nil"/>
            </w:tcBorders>
            <w:shd w:val="clear" w:color="auto" w:fill="auto"/>
            <w:noWrap/>
            <w:vAlign w:val="bottom"/>
            <w:hideMark/>
          </w:tcPr>
          <w:p w14:paraId="438AF4CB"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54,558</w:t>
            </w:r>
          </w:p>
        </w:tc>
        <w:tc>
          <w:tcPr>
            <w:tcW w:w="887" w:type="dxa"/>
            <w:tcBorders>
              <w:top w:val="nil"/>
              <w:left w:val="nil"/>
              <w:bottom w:val="single" w:sz="4" w:space="0" w:color="auto"/>
              <w:right w:val="single" w:sz="8" w:space="0" w:color="auto"/>
            </w:tcBorders>
            <w:shd w:val="clear" w:color="auto" w:fill="auto"/>
            <w:noWrap/>
            <w:vAlign w:val="bottom"/>
            <w:hideMark/>
          </w:tcPr>
          <w:p w14:paraId="44DDECE2"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277</w:t>
            </w:r>
          </w:p>
        </w:tc>
      </w:tr>
      <w:tr w:rsidR="008E79F6" w:rsidRPr="008E79F6" w14:paraId="6844C7A1" w14:textId="77777777" w:rsidTr="008E79F6">
        <w:trPr>
          <w:divId w:val="1820610009"/>
          <w:trHeight w:val="224"/>
        </w:trPr>
        <w:tc>
          <w:tcPr>
            <w:tcW w:w="691" w:type="dxa"/>
            <w:tcBorders>
              <w:top w:val="nil"/>
              <w:left w:val="single" w:sz="8" w:space="0" w:color="auto"/>
              <w:bottom w:val="single" w:sz="4" w:space="0" w:color="auto"/>
              <w:right w:val="nil"/>
            </w:tcBorders>
            <w:shd w:val="clear" w:color="auto" w:fill="auto"/>
            <w:noWrap/>
            <w:vAlign w:val="bottom"/>
            <w:hideMark/>
          </w:tcPr>
          <w:p w14:paraId="6688E4D6" w14:textId="77777777" w:rsidR="008E79F6" w:rsidRPr="00967440" w:rsidRDefault="008E79F6" w:rsidP="00967440">
            <w:pPr>
              <w:spacing w:after="0" w:line="240" w:lineRule="auto"/>
              <w:jc w:val="center"/>
              <w:rPr>
                <w:rFonts w:ascii="Times New Roman" w:eastAsia="Times New Roman" w:hAnsi="Times New Roman" w:cs="Times New Roman"/>
                <w:i/>
                <w:iCs/>
                <w:color w:val="000000"/>
                <w:sz w:val="18"/>
                <w:szCs w:val="18"/>
                <w:lang w:eastAsia="es-MX"/>
              </w:rPr>
            </w:pPr>
            <w:r w:rsidRPr="00967440">
              <w:rPr>
                <w:rFonts w:ascii="Times New Roman" w:eastAsia="Times New Roman" w:hAnsi="Times New Roman" w:cs="Times New Roman"/>
                <w:i/>
                <w:iCs/>
                <w:color w:val="000000"/>
                <w:sz w:val="18"/>
                <w:szCs w:val="18"/>
                <w:lang w:eastAsia="es-MX"/>
              </w:rPr>
              <w:t>Day 30</w:t>
            </w:r>
          </w:p>
        </w:tc>
        <w:tc>
          <w:tcPr>
            <w:tcW w:w="1078" w:type="dxa"/>
            <w:tcBorders>
              <w:top w:val="nil"/>
              <w:left w:val="nil"/>
              <w:bottom w:val="single" w:sz="4" w:space="0" w:color="auto"/>
              <w:right w:val="nil"/>
            </w:tcBorders>
            <w:shd w:val="clear" w:color="auto" w:fill="auto"/>
            <w:noWrap/>
            <w:vAlign w:val="bottom"/>
            <w:hideMark/>
          </w:tcPr>
          <w:p w14:paraId="2CBFC47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394,418</w:t>
            </w:r>
          </w:p>
        </w:tc>
        <w:tc>
          <w:tcPr>
            <w:tcW w:w="1497" w:type="dxa"/>
            <w:tcBorders>
              <w:top w:val="nil"/>
              <w:left w:val="nil"/>
              <w:bottom w:val="single" w:sz="4" w:space="0" w:color="auto"/>
              <w:right w:val="nil"/>
            </w:tcBorders>
            <w:shd w:val="clear" w:color="auto" w:fill="auto"/>
            <w:noWrap/>
            <w:vAlign w:val="bottom"/>
            <w:hideMark/>
          </w:tcPr>
          <w:p w14:paraId="53E06065"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397,061</w:t>
            </w:r>
          </w:p>
        </w:tc>
        <w:tc>
          <w:tcPr>
            <w:tcW w:w="1086" w:type="dxa"/>
            <w:tcBorders>
              <w:top w:val="nil"/>
              <w:left w:val="nil"/>
              <w:bottom w:val="single" w:sz="4" w:space="0" w:color="auto"/>
              <w:right w:val="nil"/>
            </w:tcBorders>
            <w:shd w:val="clear" w:color="auto" w:fill="auto"/>
            <w:noWrap/>
            <w:vAlign w:val="bottom"/>
            <w:hideMark/>
          </w:tcPr>
          <w:p w14:paraId="61DEDCC1"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415,996</w:t>
            </w:r>
          </w:p>
        </w:tc>
        <w:tc>
          <w:tcPr>
            <w:tcW w:w="1091" w:type="dxa"/>
            <w:tcBorders>
              <w:top w:val="nil"/>
              <w:left w:val="nil"/>
              <w:bottom w:val="single" w:sz="4" w:space="0" w:color="auto"/>
              <w:right w:val="nil"/>
            </w:tcBorders>
            <w:shd w:val="clear" w:color="auto" w:fill="auto"/>
            <w:noWrap/>
            <w:vAlign w:val="bottom"/>
            <w:hideMark/>
          </w:tcPr>
          <w:p w14:paraId="3DC7BEB1"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86,455</w:t>
            </w:r>
          </w:p>
        </w:tc>
        <w:tc>
          <w:tcPr>
            <w:tcW w:w="1497" w:type="dxa"/>
            <w:tcBorders>
              <w:top w:val="nil"/>
              <w:left w:val="nil"/>
              <w:bottom w:val="single" w:sz="4" w:space="0" w:color="auto"/>
              <w:right w:val="nil"/>
            </w:tcBorders>
            <w:shd w:val="clear" w:color="auto" w:fill="auto"/>
            <w:noWrap/>
            <w:vAlign w:val="bottom"/>
            <w:hideMark/>
          </w:tcPr>
          <w:p w14:paraId="32EB595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83,807</w:t>
            </w:r>
          </w:p>
        </w:tc>
        <w:tc>
          <w:tcPr>
            <w:tcW w:w="1185" w:type="dxa"/>
            <w:tcBorders>
              <w:top w:val="nil"/>
              <w:left w:val="nil"/>
              <w:bottom w:val="single" w:sz="4" w:space="0" w:color="auto"/>
              <w:right w:val="nil"/>
            </w:tcBorders>
            <w:shd w:val="clear" w:color="auto" w:fill="auto"/>
            <w:noWrap/>
            <w:vAlign w:val="bottom"/>
            <w:hideMark/>
          </w:tcPr>
          <w:p w14:paraId="09CEBADE"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64,847</w:t>
            </w:r>
          </w:p>
        </w:tc>
        <w:tc>
          <w:tcPr>
            <w:tcW w:w="887" w:type="dxa"/>
            <w:tcBorders>
              <w:top w:val="nil"/>
              <w:left w:val="nil"/>
              <w:bottom w:val="single" w:sz="4" w:space="0" w:color="auto"/>
              <w:right w:val="single" w:sz="8" w:space="0" w:color="auto"/>
            </w:tcBorders>
            <w:shd w:val="clear" w:color="auto" w:fill="auto"/>
            <w:noWrap/>
            <w:vAlign w:val="bottom"/>
            <w:hideMark/>
          </w:tcPr>
          <w:p w14:paraId="5AE397D6"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510</w:t>
            </w:r>
          </w:p>
        </w:tc>
      </w:tr>
      <w:tr w:rsidR="008E79F6" w:rsidRPr="008E79F6" w14:paraId="0F68C975" w14:textId="77777777" w:rsidTr="008E79F6">
        <w:trPr>
          <w:divId w:val="1820610009"/>
          <w:trHeight w:val="224"/>
        </w:trPr>
        <w:tc>
          <w:tcPr>
            <w:tcW w:w="691" w:type="dxa"/>
            <w:tcBorders>
              <w:top w:val="nil"/>
              <w:left w:val="single" w:sz="8" w:space="0" w:color="auto"/>
              <w:bottom w:val="single" w:sz="8" w:space="0" w:color="auto"/>
              <w:right w:val="nil"/>
            </w:tcBorders>
            <w:shd w:val="clear" w:color="auto" w:fill="auto"/>
            <w:noWrap/>
            <w:vAlign w:val="bottom"/>
            <w:hideMark/>
          </w:tcPr>
          <w:p w14:paraId="31AB51FE" w14:textId="77777777" w:rsidR="008E79F6" w:rsidRPr="00967440" w:rsidRDefault="008E79F6" w:rsidP="00967440">
            <w:pPr>
              <w:spacing w:after="0" w:line="240" w:lineRule="auto"/>
              <w:jc w:val="center"/>
              <w:rPr>
                <w:rFonts w:ascii="Times New Roman" w:eastAsia="Times New Roman" w:hAnsi="Times New Roman" w:cs="Times New Roman"/>
                <w:i/>
                <w:iCs/>
                <w:color w:val="000000"/>
                <w:sz w:val="18"/>
                <w:szCs w:val="18"/>
                <w:lang w:eastAsia="es-MX"/>
              </w:rPr>
            </w:pPr>
            <w:r w:rsidRPr="00967440">
              <w:rPr>
                <w:rFonts w:ascii="Times New Roman" w:eastAsia="Times New Roman" w:hAnsi="Times New Roman" w:cs="Times New Roman"/>
                <w:i/>
                <w:iCs/>
                <w:color w:val="000000"/>
                <w:sz w:val="18"/>
                <w:szCs w:val="18"/>
                <w:lang w:eastAsia="es-MX"/>
              </w:rPr>
              <w:t>Day 60</w:t>
            </w:r>
          </w:p>
        </w:tc>
        <w:tc>
          <w:tcPr>
            <w:tcW w:w="1078" w:type="dxa"/>
            <w:tcBorders>
              <w:top w:val="nil"/>
              <w:left w:val="nil"/>
              <w:bottom w:val="single" w:sz="8" w:space="0" w:color="auto"/>
              <w:right w:val="nil"/>
            </w:tcBorders>
            <w:shd w:val="clear" w:color="auto" w:fill="auto"/>
            <w:noWrap/>
            <w:vAlign w:val="bottom"/>
            <w:hideMark/>
          </w:tcPr>
          <w:p w14:paraId="14754356"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392,167</w:t>
            </w:r>
          </w:p>
        </w:tc>
        <w:tc>
          <w:tcPr>
            <w:tcW w:w="1497" w:type="dxa"/>
            <w:tcBorders>
              <w:top w:val="nil"/>
              <w:left w:val="nil"/>
              <w:bottom w:val="single" w:sz="8" w:space="0" w:color="auto"/>
              <w:right w:val="nil"/>
            </w:tcBorders>
            <w:shd w:val="clear" w:color="auto" w:fill="auto"/>
            <w:noWrap/>
            <w:vAlign w:val="bottom"/>
            <w:hideMark/>
          </w:tcPr>
          <w:p w14:paraId="71A4E759"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394,856</w:t>
            </w:r>
          </w:p>
        </w:tc>
        <w:tc>
          <w:tcPr>
            <w:tcW w:w="1086" w:type="dxa"/>
            <w:tcBorders>
              <w:top w:val="nil"/>
              <w:left w:val="nil"/>
              <w:bottom w:val="single" w:sz="8" w:space="0" w:color="auto"/>
              <w:right w:val="nil"/>
            </w:tcBorders>
            <w:shd w:val="clear" w:color="auto" w:fill="auto"/>
            <w:noWrap/>
            <w:vAlign w:val="bottom"/>
            <w:hideMark/>
          </w:tcPr>
          <w:p w14:paraId="5E4C2882"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414,106</w:t>
            </w:r>
          </w:p>
        </w:tc>
        <w:tc>
          <w:tcPr>
            <w:tcW w:w="1091" w:type="dxa"/>
            <w:tcBorders>
              <w:top w:val="nil"/>
              <w:left w:val="nil"/>
              <w:bottom w:val="single" w:sz="8" w:space="0" w:color="auto"/>
              <w:right w:val="nil"/>
            </w:tcBorders>
            <w:shd w:val="clear" w:color="auto" w:fill="auto"/>
            <w:noWrap/>
            <w:vAlign w:val="bottom"/>
            <w:hideMark/>
          </w:tcPr>
          <w:p w14:paraId="2ABAE1B6"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88,341</w:t>
            </w:r>
          </w:p>
        </w:tc>
        <w:tc>
          <w:tcPr>
            <w:tcW w:w="1497" w:type="dxa"/>
            <w:tcBorders>
              <w:top w:val="nil"/>
              <w:left w:val="nil"/>
              <w:bottom w:val="single" w:sz="8" w:space="0" w:color="auto"/>
              <w:right w:val="nil"/>
            </w:tcBorders>
            <w:shd w:val="clear" w:color="auto" w:fill="auto"/>
            <w:noWrap/>
            <w:vAlign w:val="bottom"/>
            <w:hideMark/>
          </w:tcPr>
          <w:p w14:paraId="5E71DED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85,644</w:t>
            </w:r>
          </w:p>
        </w:tc>
        <w:tc>
          <w:tcPr>
            <w:tcW w:w="1185" w:type="dxa"/>
            <w:tcBorders>
              <w:top w:val="nil"/>
              <w:left w:val="nil"/>
              <w:bottom w:val="single" w:sz="8" w:space="0" w:color="auto"/>
              <w:right w:val="nil"/>
            </w:tcBorders>
            <w:shd w:val="clear" w:color="auto" w:fill="auto"/>
            <w:noWrap/>
            <w:vAlign w:val="bottom"/>
            <w:hideMark/>
          </w:tcPr>
          <w:p w14:paraId="517E5171"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66,335</w:t>
            </w:r>
          </w:p>
        </w:tc>
        <w:tc>
          <w:tcPr>
            <w:tcW w:w="887" w:type="dxa"/>
            <w:tcBorders>
              <w:top w:val="nil"/>
              <w:left w:val="nil"/>
              <w:bottom w:val="single" w:sz="8" w:space="0" w:color="auto"/>
              <w:right w:val="single" w:sz="8" w:space="0" w:color="auto"/>
            </w:tcBorders>
            <w:shd w:val="clear" w:color="auto" w:fill="auto"/>
            <w:noWrap/>
            <w:vAlign w:val="bottom"/>
            <w:hideMark/>
          </w:tcPr>
          <w:p w14:paraId="76074180" w14:textId="77777777" w:rsidR="008E79F6" w:rsidRPr="00967440" w:rsidRDefault="008E79F6" w:rsidP="00967440">
            <w:pPr>
              <w:spacing w:after="0" w:line="240" w:lineRule="auto"/>
              <w:jc w:val="center"/>
              <w:rPr>
                <w:rFonts w:ascii="Times New Roman" w:eastAsia="Times New Roman" w:hAnsi="Times New Roman" w:cs="Times New Roman"/>
                <w:color w:val="000000"/>
                <w:sz w:val="18"/>
                <w:szCs w:val="18"/>
                <w:lang w:eastAsia="es-MX"/>
              </w:rPr>
            </w:pPr>
            <w:r w:rsidRPr="00967440">
              <w:rPr>
                <w:rFonts w:ascii="Times New Roman" w:eastAsia="Times New Roman" w:hAnsi="Times New Roman" w:cs="Times New Roman"/>
                <w:color w:val="000000"/>
                <w:sz w:val="18"/>
                <w:szCs w:val="18"/>
                <w:lang w:eastAsia="es-MX"/>
              </w:rPr>
              <w:t>912</w:t>
            </w:r>
          </w:p>
        </w:tc>
      </w:tr>
    </w:tbl>
    <w:p w14:paraId="53291B2F" w14:textId="77777777" w:rsidR="005564FD" w:rsidRDefault="005564FD" w:rsidP="005564FD">
      <w:pPr>
        <w:jc w:val="both"/>
        <w:rPr>
          <w:rFonts w:ascii="Times New Roman" w:hAnsi="Times New Roman" w:cs="Times New Roman"/>
          <w:b/>
          <w:sz w:val="28"/>
          <w:lang w:val="en-US"/>
        </w:rPr>
      </w:pPr>
      <w:r>
        <w:rPr>
          <w:rFonts w:ascii="Times New Roman" w:hAnsi="Times New Roman" w:cs="Times New Roman"/>
          <w:b/>
          <w:sz w:val="28"/>
          <w:lang w:val="en-US"/>
        </w:rPr>
        <w:fldChar w:fldCharType="end"/>
      </w:r>
    </w:p>
    <w:p w14:paraId="6B04B6FC" w14:textId="38E64452" w:rsidR="005564FD" w:rsidRDefault="007C7FFE" w:rsidP="00130B3D">
      <w:pPr>
        <w:autoSpaceDE w:val="0"/>
        <w:autoSpaceDN w:val="0"/>
        <w:adjustRightInd w:val="0"/>
        <w:spacing w:after="0" w:line="360" w:lineRule="auto"/>
        <w:jc w:val="both"/>
        <w:rPr>
          <w:rFonts w:ascii="Times New Roman" w:hAnsi="Times New Roman" w:cs="Times New Roman"/>
          <w:lang w:val="en-US"/>
        </w:rPr>
      </w:pPr>
      <w:r w:rsidRPr="007C7FFE">
        <w:rPr>
          <w:rFonts w:ascii="Times New Roman" w:hAnsi="Times New Roman" w:cs="Times New Roman"/>
          <w:lang w:val="en-US"/>
        </w:rPr>
        <w:t>Dexamethasone results are much closer to the cohort with no treatment</w:t>
      </w:r>
      <w:r w:rsidR="0034618E">
        <w:rPr>
          <w:rFonts w:ascii="Times New Roman" w:hAnsi="Times New Roman" w:cs="Times New Roman"/>
          <w:lang w:val="en-US"/>
        </w:rPr>
        <w:t xml:space="preserve"> strategy</w:t>
      </w:r>
      <w:r w:rsidRPr="007C7FFE">
        <w:rPr>
          <w:rFonts w:ascii="Times New Roman" w:hAnsi="Times New Roman" w:cs="Times New Roman"/>
          <w:lang w:val="en-US"/>
        </w:rPr>
        <w:t xml:space="preserve"> than the cohort </w:t>
      </w:r>
      <w:r>
        <w:rPr>
          <w:rFonts w:ascii="Times New Roman" w:hAnsi="Times New Roman" w:cs="Times New Roman"/>
          <w:lang w:val="en-US"/>
        </w:rPr>
        <w:t xml:space="preserve">Remdesivir. </w:t>
      </w:r>
      <w:r w:rsidR="00130B3D">
        <w:rPr>
          <w:rFonts w:ascii="Times New Roman" w:hAnsi="Times New Roman" w:cs="Times New Roman"/>
          <w:lang w:val="en-US"/>
        </w:rPr>
        <w:t xml:space="preserve">Total deaths prevented by Remdesivir amounts to 22,006 in comparison with 2,697 of Dexamethasone treatment in microsimulated scenarios. </w:t>
      </w:r>
      <w:r w:rsidR="00130B3D" w:rsidRPr="00130B3D">
        <w:rPr>
          <w:rFonts w:ascii="Times New Roman" w:hAnsi="Times New Roman" w:cs="Times New Roman"/>
          <w:lang w:val="en-US"/>
        </w:rPr>
        <w:t>If one seeks to reduce the number of deaths as much as possible, the first treatment would undoubtedly be the one to choose.</w:t>
      </w:r>
      <w:r w:rsidR="00130B3D">
        <w:rPr>
          <w:rFonts w:ascii="Times New Roman" w:hAnsi="Times New Roman" w:cs="Times New Roman"/>
          <w:lang w:val="en-US"/>
        </w:rPr>
        <w:t xml:space="preserve"> </w:t>
      </w:r>
      <w:r>
        <w:rPr>
          <w:rFonts w:ascii="Times New Roman" w:hAnsi="Times New Roman" w:cs="Times New Roman"/>
          <w:lang w:val="en-US"/>
        </w:rPr>
        <w:t xml:space="preserve">However, the price of Dexamethasone </w:t>
      </w:r>
      <w:r w:rsidRPr="007C7FFE">
        <w:rPr>
          <w:rFonts w:ascii="Times New Roman" w:hAnsi="Times New Roman" w:cs="Times New Roman"/>
          <w:lang w:val="en-US"/>
        </w:rPr>
        <w:t>is noticeably lower</w:t>
      </w:r>
      <w:r>
        <w:rPr>
          <w:rFonts w:ascii="Times New Roman" w:hAnsi="Times New Roman" w:cs="Times New Roman"/>
          <w:lang w:val="en-US"/>
        </w:rPr>
        <w:t xml:space="preserve"> than Remdesivir, </w:t>
      </w:r>
      <w:r w:rsidR="00130B3D">
        <w:rPr>
          <w:rFonts w:ascii="Times New Roman" w:hAnsi="Times New Roman" w:cs="Times New Roman"/>
          <w:lang w:val="en-US"/>
        </w:rPr>
        <w:t xml:space="preserve">which is </w:t>
      </w:r>
      <w:r w:rsidRPr="007C7FFE">
        <w:rPr>
          <w:rFonts w:ascii="Times New Roman" w:hAnsi="Times New Roman" w:cs="Times New Roman"/>
          <w:lang w:val="en-US"/>
        </w:rPr>
        <w:t>200 times more expensive</w:t>
      </w:r>
      <w:r w:rsidR="0034618E">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{"citationItems":[{"id":"ITEM-1","itemData":{"URL":"https://www.nytimes.com/es/interactive/2020/science/coronavirus-tratamientos-curas.html","accessed":{"date-parts":[["2020","12","9"]]},"author":[{"dropping-particle":"","family":"Wu","given":"Katherine J","non-dropping-particle":"","parse-names":false,"suffix":""},{"dropping-particle":"","family":"Zimmer","given":"Carl","non-dropping-particle":"","parse-names":false,"suffix":""},{"dropping-particle":"","family":"Corum","given":"Jonathan","non-dropping-particle":"","parse-names":false,"suffix":""}],"container-title":"The New York Times","id":"ITEM-1","issued":{"date-parts":[["2020"]]},"title":"Tratamientos y medicamentos para el coronavirus: monitoreo de efectividad","type":"webpage"},"uris":["http://www.mendeley.com/documents/?uuid=7c712d36-3673-386b-971e-8c861c608ed8"]}],"mendeley":{"formattedCitation":"&lt;sup&gt;19&lt;/sup&gt;","plainTextFormattedCitation":"19"},"properties":{"noteIndex":0},"schema":"https://github.com/citation-style-language/schema/raw/master/csl-citation.json"}</w:instrText>
      </w:r>
      <w:r w:rsidR="0034618E">
        <w:rPr>
          <w:rFonts w:ascii="Times New Roman" w:hAnsi="Times New Roman" w:cs="Times New Roman"/>
          <w:lang w:val="en-US"/>
        </w:rPr>
        <w:fldChar w:fldCharType="separate"/>
      </w:r>
      <w:r w:rsidR="0034618E" w:rsidRPr="0034618E">
        <w:rPr>
          <w:rFonts w:ascii="Times New Roman" w:hAnsi="Times New Roman" w:cs="Times New Roman"/>
          <w:noProof/>
          <w:vertAlign w:val="superscript"/>
          <w:lang w:val="en-US"/>
        </w:rPr>
        <w:t>19</w:t>
      </w:r>
      <w:r w:rsidR="0034618E">
        <w:rPr>
          <w:rFonts w:ascii="Times New Roman" w:hAnsi="Times New Roman" w:cs="Times New Roman"/>
          <w:lang w:val="en-US"/>
        </w:rPr>
        <w:fldChar w:fldCharType="end"/>
      </w:r>
      <w:r w:rsidR="00130B3D">
        <w:rPr>
          <w:rFonts w:ascii="Times New Roman" w:hAnsi="Times New Roman" w:cs="Times New Roman"/>
          <w:lang w:val="en-US"/>
        </w:rPr>
        <w:t xml:space="preserve">. </w:t>
      </w:r>
      <w:r w:rsidR="00226FCD">
        <w:rPr>
          <w:rFonts w:ascii="Times New Roman" w:hAnsi="Times New Roman" w:cs="Times New Roman"/>
          <w:lang w:val="en-US"/>
        </w:rPr>
        <w:t xml:space="preserve">The cost-effectiveness analysis is necessary to know which one offers </w:t>
      </w:r>
      <w:ins w:id="822" w:author="Fernando Alarid Escudero" w:date="2020-12-15T09:31:00Z">
        <w:r w:rsidR="003C745B">
          <w:rPr>
            <w:rFonts w:ascii="Times New Roman" w:hAnsi="Times New Roman" w:cs="Times New Roman"/>
            <w:lang w:val="en-US"/>
          </w:rPr>
          <w:t xml:space="preserve">a higher return </w:t>
        </w:r>
      </w:ins>
      <w:del w:id="823" w:author="Fernando Alarid Escudero" w:date="2020-12-15T09:31:00Z">
        <w:r w:rsidR="00226FCD" w:rsidDel="003C745B">
          <w:rPr>
            <w:rFonts w:ascii="Times New Roman" w:hAnsi="Times New Roman" w:cs="Times New Roman"/>
            <w:lang w:val="en-US"/>
          </w:rPr>
          <w:delText xml:space="preserve">more efficiency by </w:delText>
        </w:r>
      </w:del>
      <w:ins w:id="824" w:author="Fernando Alarid Escudero" w:date="2020-12-15T09:31:00Z">
        <w:r w:rsidR="003C745B">
          <w:rPr>
            <w:rFonts w:ascii="Times New Roman" w:hAnsi="Times New Roman" w:cs="Times New Roman"/>
            <w:lang w:val="en-US"/>
          </w:rPr>
          <w:t xml:space="preserve">for </w:t>
        </w:r>
      </w:ins>
      <w:r w:rsidR="00226FCD">
        <w:rPr>
          <w:rFonts w:ascii="Times New Roman" w:hAnsi="Times New Roman" w:cs="Times New Roman"/>
          <w:lang w:val="en-US"/>
        </w:rPr>
        <w:t>each monetary unit invested.</w:t>
      </w:r>
    </w:p>
    <w:p w14:paraId="2EECC461"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4C368731"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62ED475A" w14:textId="77777777" w:rsidR="0034618E" w:rsidRDefault="0034618E" w:rsidP="00130B3D">
      <w:pPr>
        <w:autoSpaceDE w:val="0"/>
        <w:autoSpaceDN w:val="0"/>
        <w:adjustRightInd w:val="0"/>
        <w:spacing w:after="0" w:line="360" w:lineRule="auto"/>
        <w:jc w:val="both"/>
        <w:rPr>
          <w:rFonts w:ascii="Times New Roman" w:hAnsi="Times New Roman" w:cs="Times New Roman"/>
          <w:lang w:val="en-US"/>
        </w:rPr>
      </w:pPr>
    </w:p>
    <w:p w14:paraId="43D73EC2" w14:textId="77777777" w:rsidR="0034618E" w:rsidRPr="007C7FFE" w:rsidRDefault="0034618E" w:rsidP="00130B3D">
      <w:pPr>
        <w:autoSpaceDE w:val="0"/>
        <w:autoSpaceDN w:val="0"/>
        <w:adjustRightInd w:val="0"/>
        <w:spacing w:after="0" w:line="360" w:lineRule="auto"/>
        <w:jc w:val="both"/>
        <w:rPr>
          <w:rFonts w:ascii="Times New Roman" w:hAnsi="Times New Roman" w:cs="Times New Roman"/>
          <w:lang w:val="en-US"/>
        </w:rPr>
      </w:pPr>
    </w:p>
    <w:commentRangeStart w:id="825"/>
    <w:p w14:paraId="1F62A2EC" w14:textId="78B6CE43" w:rsidR="008E79F6" w:rsidRPr="00967440" w:rsidRDefault="005564FD" w:rsidP="00967440">
      <w:pPr>
        <w:autoSpaceDE w:val="0"/>
        <w:autoSpaceDN w:val="0"/>
        <w:adjustRightInd w:val="0"/>
        <w:spacing w:after="0" w:line="360" w:lineRule="auto"/>
        <w:rPr>
          <w:lang w:val="en-US"/>
        </w:rPr>
      </w:pPr>
      <w:r>
        <w:rPr>
          <w:lang w:val="en-US"/>
        </w:rPr>
        <w:fldChar w:fldCharType="begin"/>
      </w:r>
      <w:r>
        <w:rPr>
          <w:lang w:val="en-US"/>
        </w:rPr>
        <w:instrText xml:space="preserve"> LINK </w:instrText>
      </w:r>
      <w:r w:rsidR="008E79F6">
        <w:rPr>
          <w:lang w:val="en-US"/>
        </w:rPr>
        <w:instrText xml:space="preserve">Excel.Sheet.12 "C:\\Users\\IRVING\\Desktop\\Parameter table.xlsx" Hoja1!F1C13:F5C18 </w:instrText>
      </w:r>
      <w:r>
        <w:rPr>
          <w:lang w:val="en-US"/>
        </w:rPr>
        <w:instrText xml:space="preserve">\a \f 4 \h </w:instrText>
      </w:r>
      <w:r w:rsidR="00226FCD">
        <w:rPr>
          <w:lang w:val="en-US"/>
        </w:rPr>
        <w:instrText xml:space="preserve"> \* MERGEFORMAT </w:instrText>
      </w:r>
      <w:r w:rsidR="008E79F6">
        <w:rPr>
          <w:lang w:val="en-US"/>
        </w:rPr>
        <w:fldChar w:fldCharType="separate"/>
      </w:r>
    </w:p>
    <w:tbl>
      <w:tblPr>
        <w:tblW w:w="7680" w:type="dxa"/>
        <w:jc w:val="center"/>
        <w:tblCellMar>
          <w:left w:w="70" w:type="dxa"/>
          <w:right w:w="70" w:type="dxa"/>
        </w:tblCellMar>
        <w:tblLook w:val="04A0" w:firstRow="1" w:lastRow="0" w:firstColumn="1" w:lastColumn="0" w:noHBand="0" w:noVBand="1"/>
      </w:tblPr>
      <w:tblGrid>
        <w:gridCol w:w="1500"/>
        <w:gridCol w:w="1380"/>
        <w:gridCol w:w="1200"/>
        <w:gridCol w:w="1200"/>
        <w:gridCol w:w="1200"/>
        <w:gridCol w:w="1200"/>
        <w:tblGridChange w:id="826">
          <w:tblGrid>
            <w:gridCol w:w="1500"/>
            <w:gridCol w:w="1380"/>
            <w:gridCol w:w="1200"/>
            <w:gridCol w:w="1200"/>
            <w:gridCol w:w="1200"/>
            <w:gridCol w:w="1200"/>
          </w:tblGrid>
        </w:tblGridChange>
      </w:tblGrid>
      <w:tr w:rsidR="008E79F6" w:rsidRPr="008E79F6" w14:paraId="6BC22C01" w14:textId="77777777" w:rsidTr="008E79F6">
        <w:trPr>
          <w:divId w:val="423841852"/>
          <w:trHeight w:val="293"/>
          <w:jc w:val="center"/>
        </w:trPr>
        <w:tc>
          <w:tcPr>
            <w:tcW w:w="768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A94FD2B" w14:textId="25ED65AF" w:rsidR="008E79F6" w:rsidRPr="00967440" w:rsidRDefault="008E79F6" w:rsidP="00967440">
            <w:pPr>
              <w:spacing w:after="0" w:line="240" w:lineRule="auto"/>
              <w:jc w:val="center"/>
              <w:rPr>
                <w:rFonts w:ascii="Times New Roman" w:eastAsia="Times New Roman" w:hAnsi="Times New Roman" w:cs="Times New Roman"/>
                <w:b/>
                <w:bCs/>
                <w:color w:val="000000"/>
                <w:lang w:eastAsia="es-MX"/>
              </w:rPr>
            </w:pPr>
            <w:r w:rsidRPr="00967440">
              <w:rPr>
                <w:rFonts w:ascii="Times New Roman" w:eastAsia="Times New Roman" w:hAnsi="Times New Roman" w:cs="Times New Roman"/>
                <w:b/>
                <w:bCs/>
                <w:color w:val="000000"/>
                <w:lang w:eastAsia="es-MX"/>
              </w:rPr>
              <w:lastRenderedPageBreak/>
              <w:t>Table 3: Cost Effectiveness Analysis</w:t>
            </w:r>
          </w:p>
        </w:tc>
      </w:tr>
      <w:tr w:rsidR="008E79F6" w:rsidRPr="008E79F6" w14:paraId="4A9D92A8" w14:textId="77777777" w:rsidTr="008E79F6">
        <w:trPr>
          <w:divId w:val="423841852"/>
          <w:trHeight w:val="533"/>
          <w:jc w:val="center"/>
        </w:trPr>
        <w:tc>
          <w:tcPr>
            <w:tcW w:w="1500" w:type="dxa"/>
            <w:tcBorders>
              <w:top w:val="nil"/>
              <w:left w:val="single" w:sz="8" w:space="0" w:color="auto"/>
              <w:bottom w:val="single" w:sz="8" w:space="0" w:color="auto"/>
              <w:right w:val="nil"/>
            </w:tcBorders>
            <w:shd w:val="clear" w:color="auto" w:fill="auto"/>
            <w:vAlign w:val="center"/>
            <w:hideMark/>
          </w:tcPr>
          <w:p w14:paraId="6AB0D675"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27" w:author="Diaz Zepeda, Hirvin Azael" w:date="2020-12-16T10:32:00Z">
                  <w:rPr/>
                </w:rPrChange>
              </w:rPr>
              <w:pPrChange w:id="828"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29" w:author="Diaz Zepeda, Hirvin Azael" w:date="2020-12-16T10:32:00Z">
                  <w:rPr/>
                </w:rPrChange>
              </w:rPr>
              <w:t>Strategy</w:t>
            </w:r>
          </w:p>
        </w:tc>
        <w:tc>
          <w:tcPr>
            <w:tcW w:w="1380" w:type="dxa"/>
            <w:tcBorders>
              <w:top w:val="nil"/>
              <w:left w:val="nil"/>
              <w:bottom w:val="single" w:sz="8" w:space="0" w:color="auto"/>
              <w:right w:val="nil"/>
            </w:tcBorders>
            <w:shd w:val="clear" w:color="auto" w:fill="auto"/>
            <w:vAlign w:val="center"/>
            <w:hideMark/>
          </w:tcPr>
          <w:p w14:paraId="1D2031BB"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30" w:author="Diaz Zepeda, Hirvin Azael" w:date="2020-12-16T10:32:00Z">
                  <w:rPr/>
                </w:rPrChange>
              </w:rPr>
              <w:pPrChange w:id="831"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32" w:author="Diaz Zepeda, Hirvin Azael" w:date="2020-12-16T10:32:00Z">
                  <w:rPr/>
                </w:rPrChange>
              </w:rPr>
              <w:t>Cost</w:t>
            </w:r>
          </w:p>
        </w:tc>
        <w:tc>
          <w:tcPr>
            <w:tcW w:w="1200" w:type="dxa"/>
            <w:tcBorders>
              <w:top w:val="nil"/>
              <w:left w:val="nil"/>
              <w:bottom w:val="single" w:sz="8" w:space="0" w:color="auto"/>
              <w:right w:val="nil"/>
            </w:tcBorders>
            <w:shd w:val="clear" w:color="auto" w:fill="auto"/>
            <w:vAlign w:val="center"/>
            <w:hideMark/>
          </w:tcPr>
          <w:p w14:paraId="772083A2"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33" w:author="Diaz Zepeda, Hirvin Azael" w:date="2020-12-16T10:32:00Z">
                  <w:rPr/>
                </w:rPrChange>
              </w:rPr>
              <w:pPrChange w:id="834"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35" w:author="Diaz Zepeda, Hirvin Azael" w:date="2020-12-16T10:32:00Z">
                  <w:rPr/>
                </w:rPrChange>
              </w:rPr>
              <w:t>Effect</w:t>
            </w:r>
          </w:p>
        </w:tc>
        <w:tc>
          <w:tcPr>
            <w:tcW w:w="1200" w:type="dxa"/>
            <w:tcBorders>
              <w:top w:val="nil"/>
              <w:left w:val="nil"/>
              <w:bottom w:val="single" w:sz="8" w:space="0" w:color="auto"/>
              <w:right w:val="nil"/>
            </w:tcBorders>
            <w:shd w:val="clear" w:color="auto" w:fill="auto"/>
            <w:vAlign w:val="center"/>
            <w:hideMark/>
          </w:tcPr>
          <w:p w14:paraId="3566E09A"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36" w:author="Diaz Zepeda, Hirvin Azael" w:date="2020-12-16T10:32:00Z">
                  <w:rPr/>
                </w:rPrChange>
              </w:rPr>
              <w:pPrChange w:id="837"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38" w:author="Diaz Zepeda, Hirvin Azael" w:date="2020-12-16T10:32:00Z">
                  <w:rPr/>
                </w:rPrChange>
              </w:rPr>
              <w:t>Incremental Cost</w:t>
            </w:r>
          </w:p>
        </w:tc>
        <w:tc>
          <w:tcPr>
            <w:tcW w:w="1200" w:type="dxa"/>
            <w:tcBorders>
              <w:top w:val="nil"/>
              <w:left w:val="nil"/>
              <w:bottom w:val="single" w:sz="8" w:space="0" w:color="auto"/>
              <w:right w:val="nil"/>
            </w:tcBorders>
            <w:shd w:val="clear" w:color="auto" w:fill="auto"/>
            <w:vAlign w:val="center"/>
            <w:hideMark/>
          </w:tcPr>
          <w:p w14:paraId="46C34C6F"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39" w:author="Diaz Zepeda, Hirvin Azael" w:date="2020-12-16T10:32:00Z">
                  <w:rPr/>
                </w:rPrChange>
              </w:rPr>
              <w:pPrChange w:id="840"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41" w:author="Diaz Zepeda, Hirvin Azael" w:date="2020-12-16T10:32:00Z">
                  <w:rPr/>
                </w:rPrChange>
              </w:rPr>
              <w:t>Incremental Effect</w:t>
            </w:r>
          </w:p>
        </w:tc>
        <w:tc>
          <w:tcPr>
            <w:tcW w:w="1200" w:type="dxa"/>
            <w:tcBorders>
              <w:top w:val="nil"/>
              <w:left w:val="nil"/>
              <w:bottom w:val="single" w:sz="8" w:space="0" w:color="auto"/>
              <w:right w:val="single" w:sz="8" w:space="0" w:color="auto"/>
            </w:tcBorders>
            <w:shd w:val="clear" w:color="auto" w:fill="auto"/>
            <w:vAlign w:val="center"/>
            <w:hideMark/>
          </w:tcPr>
          <w:p w14:paraId="4D582C05"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42" w:author="Diaz Zepeda, Hirvin Azael" w:date="2020-12-16T10:32:00Z">
                  <w:rPr/>
                </w:rPrChange>
              </w:rPr>
              <w:pPrChange w:id="843"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44" w:author="Diaz Zepeda, Hirvin Azael" w:date="2020-12-16T10:32:00Z">
                  <w:rPr/>
                </w:rPrChange>
              </w:rPr>
              <w:t>ICER</w:t>
            </w:r>
          </w:p>
        </w:tc>
      </w:tr>
      <w:tr w:rsidR="008E79F6" w:rsidRPr="008E79F6" w14:paraId="1B994744" w14:textId="77777777" w:rsidTr="008E79F6">
        <w:trPr>
          <w:divId w:val="423841852"/>
          <w:trHeight w:val="285"/>
          <w:jc w:val="center"/>
        </w:trPr>
        <w:tc>
          <w:tcPr>
            <w:tcW w:w="1500" w:type="dxa"/>
            <w:tcBorders>
              <w:top w:val="nil"/>
              <w:left w:val="single" w:sz="8" w:space="0" w:color="auto"/>
              <w:bottom w:val="nil"/>
              <w:right w:val="nil"/>
            </w:tcBorders>
            <w:shd w:val="clear" w:color="auto" w:fill="auto"/>
            <w:noWrap/>
            <w:vAlign w:val="bottom"/>
            <w:hideMark/>
          </w:tcPr>
          <w:p w14:paraId="1A1024E1" w14:textId="77777777" w:rsidR="008E79F6" w:rsidRPr="00967440" w:rsidRDefault="008E79F6" w:rsidP="008E79F6">
            <w:pPr>
              <w:spacing w:after="0" w:line="240" w:lineRule="auto"/>
              <w:jc w:val="center"/>
              <w:rPr>
                <w:rFonts w:ascii="Times New Roman" w:eastAsia="Times New Roman" w:hAnsi="Times New Roman" w:cs="Times New Roman"/>
                <w:i/>
                <w:iCs/>
                <w:color w:val="000000"/>
                <w:sz w:val="20"/>
                <w:szCs w:val="20"/>
                <w:lang w:eastAsia="es-MX"/>
              </w:rPr>
              <w:pPrChange w:id="845" w:author="Diaz Zepeda, Hirvin Azael" w:date="2020-12-16T10:32:00Z">
                <w:pPr>
                  <w:jc w:val="center"/>
                </w:pPr>
              </w:pPrChange>
            </w:pPr>
            <w:r w:rsidRPr="00967440">
              <w:rPr>
                <w:rFonts w:ascii="Times New Roman" w:eastAsia="Times New Roman" w:hAnsi="Times New Roman" w:cs="Times New Roman"/>
                <w:i/>
                <w:iCs/>
                <w:color w:val="000000"/>
                <w:sz w:val="20"/>
                <w:szCs w:val="20"/>
                <w:lang w:eastAsia="es-MX"/>
              </w:rPr>
              <w:t>No Treatment</w:t>
            </w:r>
          </w:p>
        </w:tc>
        <w:tc>
          <w:tcPr>
            <w:tcW w:w="1380" w:type="dxa"/>
            <w:tcBorders>
              <w:top w:val="nil"/>
              <w:left w:val="nil"/>
              <w:bottom w:val="nil"/>
              <w:right w:val="nil"/>
            </w:tcBorders>
            <w:shd w:val="clear" w:color="auto" w:fill="auto"/>
            <w:noWrap/>
            <w:vAlign w:val="center"/>
            <w:hideMark/>
          </w:tcPr>
          <w:p w14:paraId="78638A27"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46" w:author="Diaz Zepeda, Hirvin Azael" w:date="2020-12-16T10:32:00Z">
                  <w:rPr/>
                </w:rPrChange>
              </w:rPr>
              <w:pPrChange w:id="847"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48" w:author="Diaz Zepeda, Hirvin Azael" w:date="2020-12-16T10:32:00Z">
                  <w:rPr/>
                </w:rPrChange>
              </w:rPr>
              <w:t>$1,022,965.00</w:t>
            </w:r>
          </w:p>
        </w:tc>
        <w:tc>
          <w:tcPr>
            <w:tcW w:w="1200" w:type="dxa"/>
            <w:tcBorders>
              <w:top w:val="nil"/>
              <w:left w:val="nil"/>
              <w:bottom w:val="nil"/>
              <w:right w:val="nil"/>
            </w:tcBorders>
            <w:shd w:val="clear" w:color="auto" w:fill="auto"/>
            <w:noWrap/>
            <w:vAlign w:val="bottom"/>
            <w:hideMark/>
          </w:tcPr>
          <w:p w14:paraId="1DB7DFC6"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49" w:author="Diaz Zepeda, Hirvin Azael" w:date="2020-12-16T10:32:00Z">
                  <w:rPr/>
                </w:rPrChange>
              </w:rPr>
              <w:pPrChange w:id="850"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51" w:author="Diaz Zepeda, Hirvin Azael" w:date="2020-12-16T10:32:00Z">
                  <w:rPr/>
                </w:rPrChange>
              </w:rPr>
              <w:t>-</w:t>
            </w:r>
          </w:p>
        </w:tc>
        <w:tc>
          <w:tcPr>
            <w:tcW w:w="1200" w:type="dxa"/>
            <w:tcBorders>
              <w:top w:val="nil"/>
              <w:left w:val="nil"/>
              <w:bottom w:val="nil"/>
              <w:right w:val="nil"/>
            </w:tcBorders>
            <w:shd w:val="clear" w:color="auto" w:fill="auto"/>
            <w:noWrap/>
            <w:vAlign w:val="bottom"/>
            <w:hideMark/>
          </w:tcPr>
          <w:p w14:paraId="32106E18"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52" w:author="Diaz Zepeda, Hirvin Azael" w:date="2020-12-16T10:32:00Z">
                  <w:rPr/>
                </w:rPrChange>
              </w:rPr>
              <w:pPrChange w:id="853"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54" w:author="Diaz Zepeda, Hirvin Azael" w:date="2020-12-16T10:32:00Z">
                  <w:rPr/>
                </w:rPrChange>
              </w:rPr>
              <w:t>-</w:t>
            </w:r>
          </w:p>
        </w:tc>
        <w:tc>
          <w:tcPr>
            <w:tcW w:w="1200" w:type="dxa"/>
            <w:tcBorders>
              <w:top w:val="nil"/>
              <w:left w:val="nil"/>
              <w:bottom w:val="nil"/>
              <w:right w:val="nil"/>
            </w:tcBorders>
            <w:shd w:val="clear" w:color="auto" w:fill="auto"/>
            <w:noWrap/>
            <w:vAlign w:val="bottom"/>
            <w:hideMark/>
          </w:tcPr>
          <w:p w14:paraId="3B5C6D47"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55" w:author="Diaz Zepeda, Hirvin Azael" w:date="2020-12-16T10:32:00Z">
                  <w:rPr/>
                </w:rPrChange>
              </w:rPr>
              <w:pPrChange w:id="856"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57" w:author="Diaz Zepeda, Hirvin Azael" w:date="2020-12-16T10:32:00Z">
                  <w:rPr/>
                </w:rPrChange>
              </w:rPr>
              <w:t>-</w:t>
            </w:r>
          </w:p>
        </w:tc>
        <w:tc>
          <w:tcPr>
            <w:tcW w:w="1200" w:type="dxa"/>
            <w:tcBorders>
              <w:top w:val="nil"/>
              <w:left w:val="nil"/>
              <w:bottom w:val="nil"/>
              <w:right w:val="single" w:sz="8" w:space="0" w:color="auto"/>
            </w:tcBorders>
            <w:shd w:val="clear" w:color="auto" w:fill="auto"/>
            <w:noWrap/>
            <w:vAlign w:val="bottom"/>
            <w:hideMark/>
          </w:tcPr>
          <w:p w14:paraId="63D91F79"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58" w:author="Diaz Zepeda, Hirvin Azael" w:date="2020-12-16T10:32:00Z">
                  <w:rPr/>
                </w:rPrChange>
              </w:rPr>
              <w:pPrChange w:id="859"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60" w:author="Diaz Zepeda, Hirvin Azael" w:date="2020-12-16T10:32:00Z">
                  <w:rPr/>
                </w:rPrChange>
              </w:rPr>
              <w:t>-</w:t>
            </w:r>
          </w:p>
        </w:tc>
      </w:tr>
      <w:tr w:rsidR="008E79F6" w:rsidRPr="008E79F6" w14:paraId="1BCE9C74" w14:textId="77777777" w:rsidTr="008E79F6">
        <w:trPr>
          <w:divId w:val="423841852"/>
          <w:trHeight w:val="285"/>
          <w:jc w:val="center"/>
        </w:trPr>
        <w:tc>
          <w:tcPr>
            <w:tcW w:w="1500" w:type="dxa"/>
            <w:tcBorders>
              <w:top w:val="nil"/>
              <w:left w:val="single" w:sz="8" w:space="0" w:color="auto"/>
              <w:bottom w:val="nil"/>
              <w:right w:val="nil"/>
            </w:tcBorders>
            <w:shd w:val="clear" w:color="auto" w:fill="auto"/>
            <w:noWrap/>
            <w:vAlign w:val="bottom"/>
            <w:hideMark/>
          </w:tcPr>
          <w:p w14:paraId="624FBB2A" w14:textId="77777777" w:rsidR="008E79F6" w:rsidRPr="008E79F6" w:rsidRDefault="008E79F6" w:rsidP="008E79F6">
            <w:pPr>
              <w:spacing w:after="0" w:line="240" w:lineRule="auto"/>
              <w:jc w:val="center"/>
              <w:rPr>
                <w:rFonts w:ascii="Times New Roman" w:eastAsia="Times New Roman" w:hAnsi="Times New Roman" w:cs="Times New Roman"/>
                <w:i/>
                <w:iCs/>
                <w:color w:val="000000"/>
                <w:sz w:val="20"/>
                <w:szCs w:val="20"/>
                <w:lang w:eastAsia="es-MX"/>
                <w:rPrChange w:id="861" w:author="Diaz Zepeda, Hirvin Azael" w:date="2020-12-16T10:32:00Z">
                  <w:rPr/>
                </w:rPrChange>
              </w:rPr>
              <w:pPrChange w:id="862" w:author="Diaz Zepeda, Hirvin Azael" w:date="2020-12-16T10:32:00Z">
                <w:pPr>
                  <w:jc w:val="center"/>
                </w:pPr>
              </w:pPrChange>
            </w:pPr>
            <w:r w:rsidRPr="008E79F6">
              <w:rPr>
                <w:rFonts w:ascii="Times New Roman" w:eastAsia="Times New Roman" w:hAnsi="Times New Roman" w:cs="Times New Roman"/>
                <w:i/>
                <w:iCs/>
                <w:color w:val="000000"/>
                <w:sz w:val="20"/>
                <w:szCs w:val="20"/>
                <w:lang w:eastAsia="es-MX"/>
                <w:rPrChange w:id="863" w:author="Diaz Zepeda, Hirvin Azael" w:date="2020-12-16T10:32:00Z">
                  <w:rPr/>
                </w:rPrChange>
              </w:rPr>
              <w:t>Dexamethasone</w:t>
            </w:r>
          </w:p>
        </w:tc>
        <w:tc>
          <w:tcPr>
            <w:tcW w:w="1380" w:type="dxa"/>
            <w:tcBorders>
              <w:top w:val="nil"/>
              <w:left w:val="nil"/>
              <w:bottom w:val="nil"/>
              <w:right w:val="nil"/>
            </w:tcBorders>
            <w:shd w:val="clear" w:color="auto" w:fill="auto"/>
            <w:noWrap/>
            <w:vAlign w:val="center"/>
            <w:hideMark/>
          </w:tcPr>
          <w:p w14:paraId="27CC34B1"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64" w:author="Diaz Zepeda, Hirvin Azael" w:date="2020-12-16T10:32:00Z">
                  <w:rPr/>
                </w:rPrChange>
              </w:rPr>
              <w:pPrChange w:id="865"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66" w:author="Diaz Zepeda, Hirvin Azael" w:date="2020-12-16T10:32:00Z">
                  <w:rPr/>
                </w:rPrChange>
              </w:rPr>
              <w:t>$1,028,455.00</w:t>
            </w:r>
          </w:p>
        </w:tc>
        <w:tc>
          <w:tcPr>
            <w:tcW w:w="1200" w:type="dxa"/>
            <w:tcBorders>
              <w:top w:val="nil"/>
              <w:left w:val="nil"/>
              <w:bottom w:val="nil"/>
              <w:right w:val="nil"/>
            </w:tcBorders>
            <w:shd w:val="clear" w:color="auto" w:fill="auto"/>
            <w:noWrap/>
            <w:vAlign w:val="bottom"/>
            <w:hideMark/>
          </w:tcPr>
          <w:p w14:paraId="600E3C7F"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67" w:author="Diaz Zepeda, Hirvin Azael" w:date="2020-12-16T10:32:00Z">
                  <w:rPr/>
                </w:rPrChange>
              </w:rPr>
              <w:pPrChange w:id="868"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69" w:author="Diaz Zepeda, Hirvin Azael" w:date="2020-12-16T10:32:00Z">
                  <w:rPr/>
                </w:rPrChange>
              </w:rPr>
              <w:t>32.57286</w:t>
            </w:r>
          </w:p>
        </w:tc>
        <w:tc>
          <w:tcPr>
            <w:tcW w:w="1200" w:type="dxa"/>
            <w:tcBorders>
              <w:top w:val="nil"/>
              <w:left w:val="nil"/>
              <w:bottom w:val="nil"/>
              <w:right w:val="nil"/>
            </w:tcBorders>
            <w:shd w:val="clear" w:color="auto" w:fill="auto"/>
            <w:noWrap/>
            <w:vAlign w:val="bottom"/>
            <w:hideMark/>
          </w:tcPr>
          <w:p w14:paraId="1D33B7F2"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70" w:author="Diaz Zepeda, Hirvin Azael" w:date="2020-12-16T10:32:00Z">
                  <w:rPr/>
                </w:rPrChange>
              </w:rPr>
              <w:pPrChange w:id="871"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72" w:author="Diaz Zepeda, Hirvin Azael" w:date="2020-12-16T10:32:00Z">
                  <w:rPr/>
                </w:rPrChange>
              </w:rPr>
              <w:t>5489.985</w:t>
            </w:r>
          </w:p>
        </w:tc>
        <w:tc>
          <w:tcPr>
            <w:tcW w:w="1200" w:type="dxa"/>
            <w:tcBorders>
              <w:top w:val="nil"/>
              <w:left w:val="nil"/>
              <w:bottom w:val="nil"/>
              <w:right w:val="nil"/>
            </w:tcBorders>
            <w:shd w:val="clear" w:color="auto" w:fill="auto"/>
            <w:noWrap/>
            <w:vAlign w:val="bottom"/>
            <w:hideMark/>
          </w:tcPr>
          <w:p w14:paraId="6424704A"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73" w:author="Diaz Zepeda, Hirvin Azael" w:date="2020-12-16T10:32:00Z">
                  <w:rPr/>
                </w:rPrChange>
              </w:rPr>
              <w:pPrChange w:id="874"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75" w:author="Diaz Zepeda, Hirvin Azael" w:date="2020-12-16T10:32:00Z">
                  <w:rPr/>
                </w:rPrChange>
              </w:rPr>
              <w:t>0.1692426</w:t>
            </w:r>
          </w:p>
        </w:tc>
        <w:tc>
          <w:tcPr>
            <w:tcW w:w="1200" w:type="dxa"/>
            <w:tcBorders>
              <w:top w:val="nil"/>
              <w:left w:val="nil"/>
              <w:bottom w:val="nil"/>
              <w:right w:val="single" w:sz="8" w:space="0" w:color="auto"/>
            </w:tcBorders>
            <w:shd w:val="clear" w:color="auto" w:fill="auto"/>
            <w:noWrap/>
            <w:vAlign w:val="bottom"/>
            <w:hideMark/>
          </w:tcPr>
          <w:p w14:paraId="64F4BB9F" w14:textId="77777777" w:rsidR="008E79F6" w:rsidRPr="008E79F6" w:rsidRDefault="008E79F6" w:rsidP="008E79F6">
            <w:pPr>
              <w:spacing w:after="0" w:line="240" w:lineRule="auto"/>
              <w:jc w:val="center"/>
              <w:rPr>
                <w:rFonts w:ascii="Times New Roman" w:eastAsia="Times New Roman" w:hAnsi="Times New Roman" w:cs="Times New Roman"/>
                <w:color w:val="000000"/>
                <w:sz w:val="20"/>
                <w:szCs w:val="20"/>
                <w:lang w:eastAsia="es-MX"/>
                <w:rPrChange w:id="876" w:author="Diaz Zepeda, Hirvin Azael" w:date="2020-12-16T10:32:00Z">
                  <w:rPr/>
                </w:rPrChange>
              </w:rPr>
              <w:pPrChange w:id="877"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78" w:author="Diaz Zepeda, Hirvin Azael" w:date="2020-12-16T10:32:00Z">
                  <w:rPr/>
                </w:rPrChange>
              </w:rPr>
              <w:t>32438.56</w:t>
            </w:r>
          </w:p>
        </w:tc>
      </w:tr>
      <w:tr w:rsidR="008E79F6" w:rsidRPr="008E79F6" w14:paraId="45173231" w14:textId="77777777" w:rsidTr="008E79F6">
        <w:trPr>
          <w:divId w:val="423841852"/>
          <w:trHeight w:val="293"/>
          <w:jc w:val="center"/>
        </w:trPr>
        <w:tc>
          <w:tcPr>
            <w:tcW w:w="1500" w:type="dxa"/>
            <w:tcBorders>
              <w:top w:val="nil"/>
              <w:left w:val="single" w:sz="8" w:space="0" w:color="auto"/>
              <w:bottom w:val="single" w:sz="8" w:space="0" w:color="auto"/>
              <w:right w:val="nil"/>
            </w:tcBorders>
            <w:shd w:val="clear" w:color="auto" w:fill="auto"/>
            <w:noWrap/>
            <w:vAlign w:val="bottom"/>
            <w:hideMark/>
          </w:tcPr>
          <w:p w14:paraId="6054D1E0" w14:textId="77777777" w:rsidR="008E79F6" w:rsidRPr="008E79F6" w:rsidRDefault="008E79F6" w:rsidP="00967440">
            <w:pPr>
              <w:spacing w:after="0" w:line="240" w:lineRule="auto"/>
              <w:jc w:val="center"/>
              <w:rPr>
                <w:rFonts w:ascii="Times New Roman" w:eastAsia="Times New Roman" w:hAnsi="Times New Roman" w:cs="Times New Roman"/>
                <w:i/>
                <w:iCs/>
                <w:color w:val="000000"/>
                <w:sz w:val="20"/>
                <w:szCs w:val="20"/>
                <w:lang w:eastAsia="es-MX"/>
                <w:rPrChange w:id="879" w:author="Diaz Zepeda, Hirvin Azael" w:date="2020-12-16T10:32:00Z">
                  <w:rPr/>
                </w:rPrChange>
              </w:rPr>
            </w:pPr>
            <w:r w:rsidRPr="008E79F6">
              <w:rPr>
                <w:rFonts w:ascii="Times New Roman" w:eastAsia="Times New Roman" w:hAnsi="Times New Roman" w:cs="Times New Roman"/>
                <w:i/>
                <w:iCs/>
                <w:color w:val="000000"/>
                <w:sz w:val="20"/>
                <w:szCs w:val="20"/>
                <w:lang w:eastAsia="es-MX"/>
                <w:rPrChange w:id="880" w:author="Diaz Zepeda, Hirvin Azael" w:date="2020-12-16T10:32:00Z">
                  <w:rPr/>
                </w:rPrChange>
              </w:rPr>
              <w:t>Remdesivir</w:t>
            </w:r>
          </w:p>
        </w:tc>
        <w:tc>
          <w:tcPr>
            <w:tcW w:w="1380" w:type="dxa"/>
            <w:tcBorders>
              <w:top w:val="nil"/>
              <w:left w:val="nil"/>
              <w:bottom w:val="single" w:sz="8" w:space="0" w:color="auto"/>
              <w:right w:val="nil"/>
            </w:tcBorders>
            <w:shd w:val="clear" w:color="auto" w:fill="auto"/>
            <w:noWrap/>
            <w:vAlign w:val="center"/>
            <w:hideMark/>
          </w:tcPr>
          <w:p w14:paraId="31046002" w14:textId="77777777" w:rsidR="008E79F6" w:rsidRPr="008E79F6" w:rsidRDefault="008E79F6" w:rsidP="00967440">
            <w:pPr>
              <w:spacing w:after="0" w:line="240" w:lineRule="auto"/>
              <w:jc w:val="center"/>
              <w:rPr>
                <w:rFonts w:ascii="Times New Roman" w:eastAsia="Times New Roman" w:hAnsi="Times New Roman" w:cs="Times New Roman"/>
                <w:color w:val="000000"/>
                <w:sz w:val="20"/>
                <w:szCs w:val="20"/>
                <w:lang w:eastAsia="es-MX"/>
                <w:rPrChange w:id="881" w:author="Diaz Zepeda, Hirvin Azael" w:date="2020-12-16T10:32:00Z">
                  <w:rPr/>
                </w:rPrChange>
              </w:rPr>
            </w:pPr>
            <w:r w:rsidRPr="008E79F6">
              <w:rPr>
                <w:rFonts w:ascii="Times New Roman" w:eastAsia="Times New Roman" w:hAnsi="Times New Roman" w:cs="Times New Roman"/>
                <w:color w:val="000000"/>
                <w:sz w:val="20"/>
                <w:szCs w:val="20"/>
                <w:lang w:eastAsia="es-MX"/>
                <w:rPrChange w:id="882" w:author="Diaz Zepeda, Hirvin Azael" w:date="2020-12-16T10:32:00Z">
                  <w:rPr/>
                </w:rPrChange>
              </w:rPr>
              <w:t>$1,102,802.00</w:t>
            </w:r>
          </w:p>
        </w:tc>
        <w:tc>
          <w:tcPr>
            <w:tcW w:w="1200" w:type="dxa"/>
            <w:tcBorders>
              <w:top w:val="nil"/>
              <w:left w:val="nil"/>
              <w:bottom w:val="single" w:sz="8" w:space="0" w:color="auto"/>
              <w:right w:val="nil"/>
            </w:tcBorders>
            <w:shd w:val="clear" w:color="auto" w:fill="auto"/>
            <w:noWrap/>
            <w:vAlign w:val="bottom"/>
            <w:hideMark/>
          </w:tcPr>
          <w:p w14:paraId="0FE3FA35" w14:textId="77777777" w:rsidR="008E79F6" w:rsidRPr="008E79F6" w:rsidRDefault="008E79F6" w:rsidP="00967440">
            <w:pPr>
              <w:spacing w:after="0" w:line="240" w:lineRule="auto"/>
              <w:jc w:val="center"/>
              <w:rPr>
                <w:rFonts w:ascii="Times New Roman" w:eastAsia="Times New Roman" w:hAnsi="Times New Roman" w:cs="Times New Roman"/>
                <w:color w:val="000000"/>
                <w:sz w:val="20"/>
                <w:szCs w:val="20"/>
                <w:lang w:eastAsia="es-MX"/>
                <w:rPrChange w:id="883" w:author="Diaz Zepeda, Hirvin Azael" w:date="2020-12-16T10:32:00Z">
                  <w:rPr/>
                </w:rPrChange>
              </w:rPr>
            </w:pPr>
            <w:r w:rsidRPr="008E79F6">
              <w:rPr>
                <w:rFonts w:ascii="Times New Roman" w:eastAsia="Times New Roman" w:hAnsi="Times New Roman" w:cs="Times New Roman"/>
                <w:color w:val="000000"/>
                <w:sz w:val="20"/>
                <w:szCs w:val="20"/>
                <w:lang w:eastAsia="es-MX"/>
                <w:rPrChange w:id="884" w:author="Diaz Zepeda, Hirvin Azael" w:date="2020-12-16T10:32:00Z">
                  <w:rPr/>
                </w:rPrChange>
              </w:rPr>
              <w:t>33.79081</w:t>
            </w:r>
          </w:p>
        </w:tc>
        <w:tc>
          <w:tcPr>
            <w:tcW w:w="1200" w:type="dxa"/>
            <w:tcBorders>
              <w:top w:val="nil"/>
              <w:left w:val="nil"/>
              <w:bottom w:val="single" w:sz="8" w:space="0" w:color="auto"/>
              <w:right w:val="nil"/>
            </w:tcBorders>
            <w:shd w:val="clear" w:color="auto" w:fill="auto"/>
            <w:noWrap/>
            <w:vAlign w:val="bottom"/>
            <w:hideMark/>
          </w:tcPr>
          <w:p w14:paraId="38026FB0" w14:textId="77777777" w:rsidR="008E79F6" w:rsidRPr="008E79F6" w:rsidRDefault="008E79F6" w:rsidP="00967440">
            <w:pPr>
              <w:spacing w:after="0" w:line="240" w:lineRule="auto"/>
              <w:jc w:val="center"/>
              <w:rPr>
                <w:rFonts w:ascii="Times New Roman" w:eastAsia="Times New Roman" w:hAnsi="Times New Roman" w:cs="Times New Roman"/>
                <w:color w:val="000000"/>
                <w:sz w:val="20"/>
                <w:szCs w:val="20"/>
                <w:lang w:eastAsia="es-MX"/>
                <w:rPrChange w:id="885" w:author="Diaz Zepeda, Hirvin Azael" w:date="2020-12-16T10:32:00Z">
                  <w:rPr/>
                </w:rPrChange>
              </w:rPr>
            </w:pPr>
            <w:r w:rsidRPr="008E79F6">
              <w:rPr>
                <w:rFonts w:ascii="Times New Roman" w:eastAsia="Times New Roman" w:hAnsi="Times New Roman" w:cs="Times New Roman"/>
                <w:color w:val="000000"/>
                <w:sz w:val="20"/>
                <w:szCs w:val="20"/>
                <w:lang w:eastAsia="es-MX"/>
                <w:rPrChange w:id="886" w:author="Diaz Zepeda, Hirvin Azael" w:date="2020-12-16T10:32:00Z">
                  <w:rPr/>
                </w:rPrChange>
              </w:rPr>
              <w:t>74346.512</w:t>
            </w:r>
          </w:p>
        </w:tc>
        <w:tc>
          <w:tcPr>
            <w:tcW w:w="1200" w:type="dxa"/>
            <w:tcBorders>
              <w:top w:val="nil"/>
              <w:left w:val="nil"/>
              <w:bottom w:val="single" w:sz="8" w:space="0" w:color="auto"/>
              <w:right w:val="nil"/>
            </w:tcBorders>
            <w:shd w:val="clear" w:color="auto" w:fill="auto"/>
            <w:noWrap/>
            <w:vAlign w:val="bottom"/>
            <w:hideMark/>
          </w:tcPr>
          <w:p w14:paraId="508381C3" w14:textId="77777777" w:rsidR="008E79F6" w:rsidRPr="008E79F6" w:rsidRDefault="008E79F6" w:rsidP="00967440">
            <w:pPr>
              <w:spacing w:after="0" w:line="240" w:lineRule="auto"/>
              <w:jc w:val="center"/>
              <w:rPr>
                <w:rFonts w:ascii="Times New Roman" w:eastAsia="Times New Roman" w:hAnsi="Times New Roman" w:cs="Times New Roman"/>
                <w:color w:val="000000"/>
                <w:sz w:val="20"/>
                <w:szCs w:val="20"/>
                <w:lang w:eastAsia="es-MX"/>
                <w:rPrChange w:id="887" w:author="Diaz Zepeda, Hirvin Azael" w:date="2020-12-16T10:32:00Z">
                  <w:rPr/>
                </w:rPrChange>
              </w:rPr>
            </w:pPr>
            <w:r w:rsidRPr="008E79F6">
              <w:rPr>
                <w:rFonts w:ascii="Times New Roman" w:eastAsia="Times New Roman" w:hAnsi="Times New Roman" w:cs="Times New Roman"/>
                <w:color w:val="000000"/>
                <w:sz w:val="20"/>
                <w:szCs w:val="20"/>
                <w:lang w:eastAsia="es-MX"/>
                <w:rPrChange w:id="888" w:author="Diaz Zepeda, Hirvin Azael" w:date="2020-12-16T10:32:00Z">
                  <w:rPr/>
                </w:rPrChange>
              </w:rPr>
              <w:t>1.2179505</w:t>
            </w:r>
          </w:p>
        </w:tc>
        <w:tc>
          <w:tcPr>
            <w:tcW w:w="1200" w:type="dxa"/>
            <w:tcBorders>
              <w:top w:val="nil"/>
              <w:left w:val="nil"/>
              <w:bottom w:val="single" w:sz="8" w:space="0" w:color="auto"/>
              <w:right w:val="single" w:sz="8" w:space="0" w:color="auto"/>
            </w:tcBorders>
            <w:shd w:val="clear" w:color="auto" w:fill="auto"/>
            <w:noWrap/>
            <w:vAlign w:val="bottom"/>
            <w:hideMark/>
          </w:tcPr>
          <w:p w14:paraId="6015F2F9" w14:textId="77777777" w:rsidR="008E79F6" w:rsidRPr="008E79F6" w:rsidRDefault="008E79F6" w:rsidP="008E79F6">
            <w:pPr>
              <w:keepNext/>
              <w:spacing w:after="0" w:line="240" w:lineRule="auto"/>
              <w:jc w:val="center"/>
              <w:rPr>
                <w:rFonts w:ascii="Times New Roman" w:eastAsia="Times New Roman" w:hAnsi="Times New Roman" w:cs="Times New Roman"/>
                <w:color w:val="000000"/>
                <w:sz w:val="20"/>
                <w:szCs w:val="20"/>
                <w:lang w:eastAsia="es-MX"/>
                <w:rPrChange w:id="889" w:author="Diaz Zepeda, Hirvin Azael" w:date="2020-12-16T10:32:00Z">
                  <w:rPr/>
                </w:rPrChange>
              </w:rPr>
              <w:pPrChange w:id="890" w:author="Diaz Zepeda, Hirvin Azael" w:date="2020-12-16T10:32:00Z">
                <w:pPr>
                  <w:jc w:val="center"/>
                </w:pPr>
              </w:pPrChange>
            </w:pPr>
            <w:r w:rsidRPr="008E79F6">
              <w:rPr>
                <w:rFonts w:ascii="Times New Roman" w:eastAsia="Times New Roman" w:hAnsi="Times New Roman" w:cs="Times New Roman"/>
                <w:color w:val="000000"/>
                <w:sz w:val="20"/>
                <w:szCs w:val="20"/>
                <w:lang w:eastAsia="es-MX"/>
                <w:rPrChange w:id="891" w:author="Diaz Zepeda, Hirvin Azael" w:date="2020-12-16T10:32:00Z">
                  <w:rPr/>
                </w:rPrChange>
              </w:rPr>
              <w:t>61042.31</w:t>
            </w:r>
          </w:p>
        </w:tc>
      </w:tr>
    </w:tbl>
    <w:p w14:paraId="3B9210B5" w14:textId="77777777" w:rsidR="00877C41" w:rsidRDefault="005564FD" w:rsidP="00A500A2">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fldChar w:fldCharType="end"/>
      </w:r>
      <w:commentRangeEnd w:id="825"/>
      <w:r w:rsidR="00C94B7C">
        <w:rPr>
          <w:rStyle w:val="Refdecomentario"/>
        </w:rPr>
        <w:commentReference w:id="825"/>
      </w:r>
    </w:p>
    <w:p w14:paraId="6D97BC67" w14:textId="77777777" w:rsidR="005564FD" w:rsidRDefault="00226FCD" w:rsidP="00A500A2">
      <w:pPr>
        <w:autoSpaceDE w:val="0"/>
        <w:autoSpaceDN w:val="0"/>
        <w:adjustRightInd w:val="0"/>
        <w:spacing w:after="0" w:line="360" w:lineRule="auto"/>
        <w:jc w:val="both"/>
        <w:rPr>
          <w:rFonts w:ascii="Times New Roman" w:hAnsi="Times New Roman" w:cs="Times New Roman"/>
          <w:lang w:val="en-US"/>
        </w:rPr>
      </w:pPr>
      <w:commentRangeStart w:id="892"/>
      <w:r>
        <w:rPr>
          <w:rFonts w:ascii="Times New Roman" w:hAnsi="Times New Roman" w:cs="Times New Roman"/>
          <w:lang w:val="en-US"/>
        </w:rPr>
        <w:t>Remdesivir is a more cost-effective treatment than Dexamethasone even its high</w:t>
      </w:r>
      <w:r w:rsidR="00026FBA">
        <w:rPr>
          <w:rFonts w:ascii="Times New Roman" w:hAnsi="Times New Roman" w:cs="Times New Roman"/>
          <w:lang w:val="en-US"/>
        </w:rPr>
        <w:t>er</w:t>
      </w:r>
      <w:r>
        <w:rPr>
          <w:rFonts w:ascii="Times New Roman" w:hAnsi="Times New Roman" w:cs="Times New Roman"/>
          <w:lang w:val="en-US"/>
        </w:rPr>
        <w:t xml:space="preserve"> price</w:t>
      </w:r>
      <w:r w:rsidR="00026FBA">
        <w:rPr>
          <w:rFonts w:ascii="Times New Roman" w:hAnsi="Times New Roman" w:cs="Times New Roman"/>
          <w:lang w:val="en-US"/>
        </w:rPr>
        <w:t>s are considered</w:t>
      </w:r>
      <w:r>
        <w:rPr>
          <w:rFonts w:ascii="Times New Roman" w:hAnsi="Times New Roman" w:cs="Times New Roman"/>
          <w:lang w:val="en-US"/>
        </w:rPr>
        <w:t xml:space="preserve">. </w:t>
      </w:r>
      <w:commentRangeEnd w:id="892"/>
      <w:r w:rsidR="003C745B">
        <w:rPr>
          <w:rStyle w:val="Refdecomentario"/>
        </w:rPr>
        <w:commentReference w:id="892"/>
      </w:r>
      <w:r>
        <w:rPr>
          <w:rFonts w:ascii="Times New Roman" w:hAnsi="Times New Roman" w:cs="Times New Roman"/>
          <w:lang w:val="en-US"/>
        </w:rPr>
        <w:t xml:space="preserve">Increments in effects </w:t>
      </w:r>
      <w:r w:rsidR="00A564B3">
        <w:rPr>
          <w:rFonts w:ascii="Times New Roman" w:hAnsi="Times New Roman" w:cs="Times New Roman"/>
          <w:lang w:val="en-US"/>
        </w:rPr>
        <w:t xml:space="preserve">are big enough </w:t>
      </w:r>
      <w:r w:rsidR="00A564B3" w:rsidRPr="00A564B3">
        <w:rPr>
          <w:rFonts w:ascii="Times New Roman" w:hAnsi="Times New Roman" w:cs="Times New Roman"/>
          <w:lang w:val="en-US"/>
        </w:rPr>
        <w:t>so that the efficiency per monetary</w:t>
      </w:r>
      <w:r w:rsidR="00A564B3">
        <w:rPr>
          <w:rFonts w:ascii="Times New Roman" w:hAnsi="Times New Roman" w:cs="Times New Roman"/>
          <w:lang w:val="en-US"/>
        </w:rPr>
        <w:t xml:space="preserve"> </w:t>
      </w:r>
      <w:r w:rsidR="00A564B3" w:rsidRPr="00A564B3">
        <w:rPr>
          <w:rFonts w:ascii="Times New Roman" w:hAnsi="Times New Roman" w:cs="Times New Roman"/>
          <w:lang w:val="en-US"/>
        </w:rPr>
        <w:t xml:space="preserve">is greater than the benefits shown by dexamethasone when </w:t>
      </w:r>
      <w:r w:rsidR="00A564B3">
        <w:rPr>
          <w:rFonts w:ascii="Times New Roman" w:hAnsi="Times New Roman" w:cs="Times New Roman"/>
          <w:lang w:val="en-US"/>
        </w:rPr>
        <w:t>is compared</w:t>
      </w:r>
      <w:r w:rsidR="00A564B3" w:rsidRPr="00A564B3">
        <w:rPr>
          <w:rFonts w:ascii="Times New Roman" w:hAnsi="Times New Roman" w:cs="Times New Roman"/>
          <w:lang w:val="en-US"/>
        </w:rPr>
        <w:t xml:space="preserve"> to an untreated stage</w:t>
      </w:r>
    </w:p>
    <w:p w14:paraId="7123B4A6" w14:textId="77777777" w:rsidR="00680AE4" w:rsidRPr="00680AE4" w:rsidRDefault="00680AE4" w:rsidP="00A500A2">
      <w:pPr>
        <w:autoSpaceDE w:val="0"/>
        <w:autoSpaceDN w:val="0"/>
        <w:adjustRightInd w:val="0"/>
        <w:spacing w:after="0" w:line="360" w:lineRule="auto"/>
        <w:jc w:val="both"/>
        <w:rPr>
          <w:rFonts w:ascii="Times New Roman" w:hAnsi="Times New Roman" w:cs="Times New Roman"/>
          <w:lang w:val="en-US"/>
        </w:rPr>
      </w:pPr>
    </w:p>
    <w:p w14:paraId="01D6409D" w14:textId="77777777" w:rsidR="00A500A2" w:rsidRPr="00A500A2" w:rsidRDefault="00A500A2" w:rsidP="00A500A2">
      <w:pPr>
        <w:autoSpaceDE w:val="0"/>
        <w:autoSpaceDN w:val="0"/>
        <w:adjustRightInd w:val="0"/>
        <w:spacing w:after="0" w:line="36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Discussio</w:t>
      </w:r>
      <w:commentRangeStart w:id="893"/>
      <w:r>
        <w:rPr>
          <w:rFonts w:ascii="Times New Roman" w:hAnsi="Times New Roman" w:cs="Times New Roman"/>
          <w:b/>
          <w:sz w:val="26"/>
          <w:szCs w:val="26"/>
          <w:lang w:val="en-US"/>
        </w:rPr>
        <w:t>n</w:t>
      </w:r>
      <w:commentRangeEnd w:id="893"/>
      <w:r w:rsidR="00CD2634">
        <w:rPr>
          <w:rStyle w:val="Refdecomentario"/>
        </w:rPr>
        <w:commentReference w:id="893"/>
      </w:r>
    </w:p>
    <w:p w14:paraId="137987B4" w14:textId="6B5E2D47" w:rsidR="00C7580D" w:rsidRDefault="00026FBA" w:rsidP="002802A2">
      <w:pPr>
        <w:spacing w:line="360" w:lineRule="auto"/>
        <w:jc w:val="both"/>
        <w:rPr>
          <w:rFonts w:ascii="Times New Roman" w:hAnsi="Times New Roman" w:cs="Times New Roman"/>
          <w:lang w:val="en-US"/>
        </w:rPr>
      </w:pPr>
      <w:r w:rsidRPr="00026FBA">
        <w:rPr>
          <w:rFonts w:ascii="Times New Roman" w:hAnsi="Times New Roman" w:cs="Times New Roman"/>
          <w:lang w:val="en-US"/>
        </w:rPr>
        <w:t xml:space="preserve">The specific probabilities of death from Covid-19 for the analyzed population are much higher for the first few days, where most of the cohort's deaths are concentrated. This specific probability of death from Covid-19 represents almost the total probability of death for the population in the first 30 days; from this point, the probability of death is practically the background population probability for Mexico. </w:t>
      </w:r>
      <w:r w:rsidR="00C7580D" w:rsidRPr="00226FCD">
        <w:rPr>
          <w:rFonts w:ascii="Times New Roman" w:hAnsi="Times New Roman" w:cs="Times New Roman"/>
          <w:lang w:val="en-US"/>
        </w:rPr>
        <w:t xml:space="preserve">For a </w:t>
      </w:r>
      <w:commentRangeStart w:id="894"/>
      <w:r w:rsidR="00C7580D" w:rsidRPr="00226FCD">
        <w:rPr>
          <w:rFonts w:ascii="Times New Roman" w:hAnsi="Times New Roman" w:cs="Times New Roman"/>
          <w:lang w:val="en-US"/>
        </w:rPr>
        <w:t xml:space="preserve">budget-minded </w:t>
      </w:r>
      <w:commentRangeEnd w:id="894"/>
      <w:r w:rsidR="00CD2634">
        <w:rPr>
          <w:rStyle w:val="Refdecomentario"/>
        </w:rPr>
        <w:commentReference w:id="894"/>
      </w:r>
      <w:r w:rsidR="00C7580D" w:rsidRPr="00226FCD">
        <w:rPr>
          <w:rFonts w:ascii="Times New Roman" w:hAnsi="Times New Roman" w:cs="Times New Roman"/>
          <w:lang w:val="en-US"/>
        </w:rPr>
        <w:t xml:space="preserve">decision maker, this exercise suggests that the best strategy would be to invest resources in Remdesivir treatment </w:t>
      </w:r>
      <w:r w:rsidR="00C7580D">
        <w:rPr>
          <w:rFonts w:ascii="Times New Roman" w:hAnsi="Times New Roman" w:cs="Times New Roman"/>
          <w:lang w:val="en-US"/>
        </w:rPr>
        <w:t>for Covid-19 infected patients, even considering its high costs.</w:t>
      </w:r>
    </w:p>
    <w:p w14:paraId="05259426" w14:textId="06C00768" w:rsidR="006E6B5B" w:rsidRDefault="00026FBA" w:rsidP="00BC42FF">
      <w:pPr>
        <w:spacing w:line="360" w:lineRule="auto"/>
        <w:jc w:val="both"/>
        <w:rPr>
          <w:rFonts w:ascii="Times New Roman" w:hAnsi="Times New Roman" w:cs="Times New Roman"/>
          <w:lang w:val="en-US"/>
        </w:rPr>
      </w:pPr>
      <w:r w:rsidRPr="00026FBA">
        <w:rPr>
          <w:rFonts w:ascii="Times New Roman" w:hAnsi="Times New Roman" w:cs="Times New Roman"/>
          <w:lang w:val="en-US"/>
        </w:rPr>
        <w:t>This work can be considered as a preliminary cost-effectiveness analysis that will lead to more extensive and deep work in the future.  Currently, the work holds certain limitations that will be addressed in future reviews</w:t>
      </w:r>
      <w:r w:rsidR="002B6D07">
        <w:rPr>
          <w:rFonts w:ascii="Times New Roman" w:hAnsi="Times New Roman" w:cs="Times New Roman"/>
          <w:lang w:val="en-US"/>
        </w:rPr>
        <w:t>. First, the e</w:t>
      </w:r>
      <w:r w:rsidR="00A500A2" w:rsidRPr="00C7580D">
        <w:rPr>
          <w:rFonts w:ascii="Times New Roman" w:hAnsi="Times New Roman" w:cs="Times New Roman"/>
          <w:lang w:val="en-US"/>
        </w:rPr>
        <w:t xml:space="preserve">vidence of treatment effects </w:t>
      </w:r>
      <w:r w:rsidR="003C1985" w:rsidRPr="00C7580D">
        <w:rPr>
          <w:rFonts w:ascii="Times New Roman" w:hAnsi="Times New Roman" w:cs="Times New Roman"/>
          <w:lang w:val="en-US"/>
        </w:rPr>
        <w:t xml:space="preserve">is </w:t>
      </w:r>
      <w:r w:rsidR="00A500A2" w:rsidRPr="00C7580D">
        <w:rPr>
          <w:rFonts w:ascii="Times New Roman" w:hAnsi="Times New Roman" w:cs="Times New Roman"/>
          <w:lang w:val="en-US"/>
        </w:rPr>
        <w:t>limited at the time and the effects in C</w:t>
      </w:r>
      <w:r>
        <w:rPr>
          <w:rFonts w:ascii="Times New Roman" w:hAnsi="Times New Roman" w:cs="Times New Roman"/>
          <w:lang w:val="en-US"/>
        </w:rPr>
        <w:t>ovid</w:t>
      </w:r>
      <w:r w:rsidR="00A500A2" w:rsidRPr="00C7580D">
        <w:rPr>
          <w:rFonts w:ascii="Times New Roman" w:hAnsi="Times New Roman" w:cs="Times New Roman"/>
          <w:lang w:val="en-US"/>
        </w:rPr>
        <w:t>-19 specific hazard might be affected by this</w:t>
      </w:r>
      <w:r w:rsidR="003C1985" w:rsidRPr="00C7580D">
        <w:rPr>
          <w:rFonts w:ascii="Times New Roman" w:hAnsi="Times New Roman" w:cs="Times New Roman"/>
          <w:lang w:val="en-US"/>
        </w:rPr>
        <w:t>.</w:t>
      </w:r>
      <w:r w:rsidR="00A500A2" w:rsidRPr="00C7580D">
        <w:rPr>
          <w:rFonts w:ascii="Times New Roman" w:hAnsi="Times New Roman" w:cs="Times New Roman"/>
          <w:lang w:val="en-US"/>
        </w:rPr>
        <w:t xml:space="preserve"> </w:t>
      </w:r>
      <w:r w:rsidR="003C1985" w:rsidRPr="00C7580D">
        <w:rPr>
          <w:rFonts w:ascii="Times New Roman" w:hAnsi="Times New Roman" w:cs="Times New Roman"/>
          <w:lang w:val="en-US"/>
        </w:rPr>
        <w:t>A</w:t>
      </w:r>
      <w:r w:rsidR="00A500A2" w:rsidRPr="00C7580D">
        <w:rPr>
          <w:rFonts w:ascii="Times New Roman" w:hAnsi="Times New Roman" w:cs="Times New Roman"/>
          <w:lang w:val="en-US"/>
        </w:rPr>
        <w:t>lthough the treatments with the most promising results so far were included</w:t>
      </w:r>
      <w:r w:rsidR="003C1985" w:rsidRPr="00C7580D">
        <w:rPr>
          <w:rFonts w:ascii="Times New Roman" w:hAnsi="Times New Roman" w:cs="Times New Roman"/>
          <w:lang w:val="en-US"/>
        </w:rPr>
        <w:t xml:space="preserve">, </w:t>
      </w:r>
      <w:r w:rsidR="002B6D07">
        <w:rPr>
          <w:rFonts w:ascii="Times New Roman" w:hAnsi="Times New Roman" w:cs="Times New Roman"/>
          <w:lang w:val="en-US"/>
        </w:rPr>
        <w:t>s</w:t>
      </w:r>
      <w:r w:rsidR="003C1985" w:rsidRPr="00C7580D">
        <w:rPr>
          <w:rFonts w:ascii="Times New Roman" w:hAnsi="Times New Roman" w:cs="Times New Roman"/>
          <w:lang w:val="en-US"/>
        </w:rPr>
        <w:t>tudies on these treatments are still few and new evidence may emerge in the future to modify the conclusions</w:t>
      </w:r>
      <w:r w:rsidR="00C7580D" w:rsidRPr="00C7580D">
        <w:rPr>
          <w:rFonts w:ascii="Times New Roman" w:hAnsi="Times New Roman" w:cs="Times New Roman"/>
          <w:lang w:val="en-US"/>
        </w:rPr>
        <w:t xml:space="preserve"> of the analysis</w:t>
      </w:r>
      <w:r w:rsidR="00A500A2" w:rsidRPr="00C7580D">
        <w:rPr>
          <w:rFonts w:ascii="Times New Roman" w:hAnsi="Times New Roman" w:cs="Times New Roman"/>
          <w:lang w:val="en-US"/>
        </w:rPr>
        <w:t>. As new information emerges in relation to C</w:t>
      </w:r>
      <w:r>
        <w:rPr>
          <w:rFonts w:ascii="Times New Roman" w:hAnsi="Times New Roman" w:cs="Times New Roman"/>
          <w:lang w:val="en-US"/>
        </w:rPr>
        <w:t>ovid</w:t>
      </w:r>
      <w:r w:rsidR="00A500A2" w:rsidRPr="00C7580D">
        <w:rPr>
          <w:rFonts w:ascii="Times New Roman" w:hAnsi="Times New Roman" w:cs="Times New Roman"/>
          <w:lang w:val="en-US"/>
        </w:rPr>
        <w:t xml:space="preserve">-19 </w:t>
      </w:r>
      <w:r>
        <w:rPr>
          <w:rFonts w:ascii="Times New Roman" w:hAnsi="Times New Roman" w:cs="Times New Roman"/>
          <w:lang w:val="en-US"/>
        </w:rPr>
        <w:t xml:space="preserve">available </w:t>
      </w:r>
      <w:r w:rsidR="00A500A2" w:rsidRPr="00C7580D">
        <w:rPr>
          <w:rFonts w:ascii="Times New Roman" w:hAnsi="Times New Roman" w:cs="Times New Roman"/>
          <w:lang w:val="en-US"/>
        </w:rPr>
        <w:t>treatments, this can be included in this study.</w:t>
      </w:r>
      <w:r w:rsidR="002B6D07">
        <w:rPr>
          <w:rFonts w:ascii="Times New Roman" w:hAnsi="Times New Roman" w:cs="Times New Roman"/>
          <w:lang w:val="en-US"/>
        </w:rPr>
        <w:t xml:space="preserve"> Second, we do not include p</w:t>
      </w:r>
      <w:r w:rsidRPr="00026FBA">
        <w:rPr>
          <w:rFonts w:ascii="Times New Roman" w:hAnsi="Times New Roman" w:cs="Times New Roman"/>
          <w:lang w:val="en-US"/>
        </w:rPr>
        <w:t xml:space="preserve">otential new treatments. The pandemic is relatively recent, so new treatments with similar or </w:t>
      </w:r>
      <w:r w:rsidR="002B6D07">
        <w:rPr>
          <w:rFonts w:ascii="Times New Roman" w:hAnsi="Times New Roman" w:cs="Times New Roman"/>
          <w:lang w:val="en-US"/>
        </w:rPr>
        <w:t>higher effectiveness</w:t>
      </w:r>
      <w:r w:rsidRPr="00026FBA">
        <w:rPr>
          <w:rFonts w:ascii="Times New Roman" w:hAnsi="Times New Roman" w:cs="Times New Roman"/>
          <w:lang w:val="en-US"/>
        </w:rPr>
        <w:t xml:space="preserve"> than Remdesivir </w:t>
      </w:r>
      <w:r w:rsidR="002B6D07">
        <w:rPr>
          <w:rFonts w:ascii="Times New Roman" w:hAnsi="Times New Roman" w:cs="Times New Roman"/>
          <w:lang w:val="en-US"/>
        </w:rPr>
        <w:t>or D</w:t>
      </w:r>
      <w:r w:rsidRPr="00026FBA">
        <w:rPr>
          <w:rFonts w:ascii="Times New Roman" w:hAnsi="Times New Roman" w:cs="Times New Roman"/>
          <w:lang w:val="en-US"/>
        </w:rPr>
        <w:t xml:space="preserve">examethasone may appear in the future. If new evidence emerges in this field, it will also be included in future document versions. Potential harmful side effects of the treatments were not included. Dexamethasone has shown evidence of potentially </w:t>
      </w:r>
      <w:commentRangeStart w:id="895"/>
      <w:r w:rsidRPr="00026FBA">
        <w:rPr>
          <w:rFonts w:ascii="Times New Roman" w:hAnsi="Times New Roman" w:cs="Times New Roman"/>
          <w:lang w:val="en-US"/>
        </w:rPr>
        <w:t xml:space="preserve">harmful side effects </w:t>
      </w:r>
      <w:commentRangeEnd w:id="895"/>
      <w:r w:rsidR="002B6D07">
        <w:rPr>
          <w:rStyle w:val="Refdecomentario"/>
        </w:rPr>
        <w:commentReference w:id="895"/>
      </w:r>
      <w:r w:rsidRPr="00026FBA">
        <w:rPr>
          <w:rFonts w:ascii="Times New Roman" w:hAnsi="Times New Roman" w:cs="Times New Roman"/>
          <w:lang w:val="en-US"/>
        </w:rPr>
        <w:t>in patients in non-severe states of the disease, and this effect is not considered in the microsimulation models for this version</w:t>
      </w:r>
      <w:r w:rsidR="00A500A2" w:rsidRPr="00A500A2">
        <w:rPr>
          <w:rFonts w:ascii="Times New Roman" w:hAnsi="Times New Roman" w:cs="Times New Roman"/>
          <w:lang w:val="en-US"/>
        </w:rPr>
        <w:t>.</w:t>
      </w:r>
      <w:r>
        <w:rPr>
          <w:rFonts w:ascii="Times New Roman" w:hAnsi="Times New Roman" w:cs="Times New Roman"/>
          <w:lang w:val="en-US"/>
        </w:rPr>
        <w:t xml:space="preserve"> </w:t>
      </w:r>
      <w:r w:rsidR="006E6B5B">
        <w:rPr>
          <w:rFonts w:ascii="Times New Roman" w:hAnsi="Times New Roman" w:cs="Times New Roman"/>
          <w:lang w:val="en-US"/>
        </w:rPr>
        <w:t>Transition model</w:t>
      </w:r>
      <w:r w:rsidR="00A500A2" w:rsidRPr="00A500A2">
        <w:rPr>
          <w:rFonts w:ascii="Times New Roman" w:hAnsi="Times New Roman" w:cs="Times New Roman"/>
          <w:lang w:val="en-US"/>
        </w:rPr>
        <w:t xml:space="preserve"> c</w:t>
      </w:r>
      <w:r w:rsidR="006E6B5B">
        <w:rPr>
          <w:rFonts w:ascii="Times New Roman" w:hAnsi="Times New Roman" w:cs="Times New Roman"/>
          <w:lang w:val="en-US"/>
        </w:rPr>
        <w:t>an</w:t>
      </w:r>
      <w:r w:rsidR="00A500A2" w:rsidRPr="00A500A2">
        <w:rPr>
          <w:rFonts w:ascii="Times New Roman" w:hAnsi="Times New Roman" w:cs="Times New Roman"/>
          <w:lang w:val="en-US"/>
        </w:rPr>
        <w:t xml:space="preserve"> </w:t>
      </w:r>
      <w:r w:rsidR="006E6B5B">
        <w:rPr>
          <w:rFonts w:ascii="Times New Roman" w:hAnsi="Times New Roman" w:cs="Times New Roman"/>
          <w:lang w:val="en-US"/>
        </w:rPr>
        <w:t>be modified to</w:t>
      </w:r>
      <w:r w:rsidR="00A500A2" w:rsidRPr="00A500A2">
        <w:rPr>
          <w:rFonts w:ascii="Times New Roman" w:hAnsi="Times New Roman" w:cs="Times New Roman"/>
          <w:lang w:val="en-US"/>
        </w:rPr>
        <w:t xml:space="preserve"> add more health states that reflects </w:t>
      </w:r>
      <w:r w:rsidR="006E6B5B">
        <w:rPr>
          <w:rFonts w:ascii="Times New Roman" w:hAnsi="Times New Roman" w:cs="Times New Roman"/>
          <w:lang w:val="en-US"/>
        </w:rPr>
        <w:t xml:space="preserve">different stages of the illness. </w:t>
      </w:r>
      <w:r w:rsidR="006E6B5B" w:rsidRPr="006E6B5B">
        <w:rPr>
          <w:rFonts w:ascii="Times New Roman" w:hAnsi="Times New Roman" w:cs="Times New Roman"/>
          <w:lang w:val="en-US"/>
        </w:rPr>
        <w:t xml:space="preserve">This modification allows modifying the effect of the treatment depending </w:t>
      </w:r>
      <w:commentRangeStart w:id="896"/>
      <w:r w:rsidR="006E6B5B" w:rsidRPr="006E6B5B">
        <w:rPr>
          <w:rFonts w:ascii="Times New Roman" w:hAnsi="Times New Roman" w:cs="Times New Roman"/>
          <w:lang w:val="en-US"/>
        </w:rPr>
        <w:t>on the stage of the individual</w:t>
      </w:r>
      <w:commentRangeEnd w:id="896"/>
      <w:r w:rsidR="001E34C3">
        <w:rPr>
          <w:rStyle w:val="Refdecomentario"/>
        </w:rPr>
        <w:commentReference w:id="896"/>
      </w:r>
      <w:r w:rsidR="006E6B5B" w:rsidRPr="006E6B5B">
        <w:rPr>
          <w:rFonts w:ascii="Times New Roman" w:hAnsi="Times New Roman" w:cs="Times New Roman"/>
          <w:lang w:val="en-US"/>
        </w:rPr>
        <w:t>.</w:t>
      </w:r>
    </w:p>
    <w:p w14:paraId="0DB11607" w14:textId="77777777" w:rsidR="00A500A2" w:rsidRPr="00214101" w:rsidRDefault="00214101" w:rsidP="00214101">
      <w:pPr>
        <w:spacing w:line="360" w:lineRule="auto"/>
        <w:jc w:val="both"/>
        <w:rPr>
          <w:rFonts w:ascii="Times New Roman" w:hAnsi="Times New Roman" w:cs="Times New Roman"/>
          <w:b/>
          <w:lang w:val="en-US"/>
        </w:rPr>
      </w:pPr>
      <w:commentRangeStart w:id="897"/>
      <w:r>
        <w:rPr>
          <w:rFonts w:ascii="Times New Roman" w:hAnsi="Times New Roman" w:cs="Times New Roman"/>
          <w:lang w:val="en-US"/>
        </w:rPr>
        <w:lastRenderedPageBreak/>
        <w:t>I</w:t>
      </w:r>
      <w:r w:rsidRPr="00214101">
        <w:rPr>
          <w:rFonts w:ascii="Times New Roman" w:hAnsi="Times New Roman" w:cs="Times New Roman"/>
          <w:lang w:val="en-US"/>
        </w:rPr>
        <w:t>t</w:t>
      </w:r>
      <w:commentRangeEnd w:id="897"/>
      <w:r w:rsidR="00C27F7F">
        <w:rPr>
          <w:rStyle w:val="Refdecomentario"/>
        </w:rPr>
        <w:commentReference w:id="897"/>
      </w:r>
      <w:r w:rsidRPr="00214101">
        <w:rPr>
          <w:rFonts w:ascii="Times New Roman" w:hAnsi="Times New Roman" w:cs="Times New Roman"/>
          <w:lang w:val="en-US"/>
        </w:rPr>
        <w:t xml:space="preserve"> is important to notice that this work is the first to estimate specific mortality for Covid-19 in Mexico and the world with the relative risks and disease-specific-hazard methodology. The calculation covid-19 specific mortality allows exploring different strategies and determining which is the best to implement in the Mexican population in a context of very little information and much uncertainty and where some of these treatments have not even been applied. This is precious information to the scientific community in charge of studying this phenomenon and decision-makers who are in charge of managing this pandemic</w:t>
      </w:r>
      <w:commentRangeStart w:id="898"/>
      <w:r w:rsidRPr="00214101">
        <w:rPr>
          <w:rFonts w:ascii="Times New Roman" w:hAnsi="Times New Roman" w:cs="Times New Roman"/>
          <w:lang w:val="en-US"/>
        </w:rPr>
        <w:t>.</w:t>
      </w:r>
      <w:commentRangeEnd w:id="898"/>
      <w:r w:rsidR="00C27F7F">
        <w:rPr>
          <w:rStyle w:val="Refdecomentario"/>
        </w:rPr>
        <w:commentReference w:id="898"/>
      </w:r>
    </w:p>
    <w:p w14:paraId="5DA6C210" w14:textId="77777777" w:rsidR="00A500A2" w:rsidRPr="00661F93" w:rsidRDefault="00A500A2" w:rsidP="00661F93">
      <w:pPr>
        <w:jc w:val="both"/>
        <w:rPr>
          <w:rFonts w:ascii="Times New Roman" w:hAnsi="Times New Roman" w:cs="Times New Roman"/>
          <w:b/>
          <w:sz w:val="28"/>
          <w:lang w:val="en-US"/>
        </w:rPr>
      </w:pPr>
    </w:p>
    <w:p w14:paraId="616FD081" w14:textId="77777777" w:rsidR="005564FD" w:rsidRDefault="005564FD" w:rsidP="00661F93">
      <w:pPr>
        <w:jc w:val="both"/>
        <w:rPr>
          <w:rFonts w:ascii="Times New Roman" w:hAnsi="Times New Roman" w:cs="Times New Roman"/>
          <w:b/>
          <w:sz w:val="28"/>
          <w:lang w:val="en-US"/>
        </w:rPr>
      </w:pPr>
    </w:p>
    <w:p w14:paraId="199EC5E6" w14:textId="77777777" w:rsidR="005564FD" w:rsidRDefault="005564FD" w:rsidP="00661F93">
      <w:pPr>
        <w:jc w:val="both"/>
        <w:rPr>
          <w:rFonts w:ascii="Times New Roman" w:hAnsi="Times New Roman" w:cs="Times New Roman"/>
          <w:b/>
          <w:sz w:val="28"/>
          <w:lang w:val="en-US"/>
        </w:rPr>
      </w:pPr>
    </w:p>
    <w:p w14:paraId="7B1AC4A5" w14:textId="77777777" w:rsidR="00680AE4" w:rsidRDefault="00680AE4" w:rsidP="00661F93">
      <w:pPr>
        <w:jc w:val="both"/>
        <w:rPr>
          <w:rFonts w:ascii="Times New Roman" w:hAnsi="Times New Roman" w:cs="Times New Roman"/>
          <w:b/>
          <w:sz w:val="28"/>
          <w:lang w:val="en-US"/>
        </w:rPr>
      </w:pPr>
    </w:p>
    <w:p w14:paraId="4CF6E1B5" w14:textId="77777777" w:rsidR="002A496F" w:rsidRDefault="002A496F" w:rsidP="00661F93">
      <w:pPr>
        <w:jc w:val="both"/>
        <w:rPr>
          <w:rFonts w:ascii="Times New Roman" w:hAnsi="Times New Roman" w:cs="Times New Roman"/>
          <w:b/>
          <w:sz w:val="28"/>
          <w:lang w:val="en-US"/>
        </w:rPr>
      </w:pPr>
    </w:p>
    <w:p w14:paraId="363DA8A8" w14:textId="77777777" w:rsidR="002A496F" w:rsidRDefault="002A496F" w:rsidP="00661F93">
      <w:pPr>
        <w:jc w:val="both"/>
        <w:rPr>
          <w:rFonts w:ascii="Times New Roman" w:hAnsi="Times New Roman" w:cs="Times New Roman"/>
          <w:b/>
          <w:sz w:val="28"/>
          <w:lang w:val="en-US"/>
        </w:rPr>
      </w:pPr>
    </w:p>
    <w:p w14:paraId="767C0EF1" w14:textId="77777777" w:rsidR="002A496F" w:rsidRDefault="002A496F" w:rsidP="00661F93">
      <w:pPr>
        <w:jc w:val="both"/>
        <w:rPr>
          <w:rFonts w:ascii="Times New Roman" w:hAnsi="Times New Roman" w:cs="Times New Roman"/>
          <w:b/>
          <w:sz w:val="28"/>
          <w:lang w:val="en-US"/>
        </w:rPr>
      </w:pPr>
    </w:p>
    <w:p w14:paraId="1056328F" w14:textId="77777777" w:rsidR="002A496F" w:rsidRDefault="002A496F" w:rsidP="00661F93">
      <w:pPr>
        <w:jc w:val="both"/>
        <w:rPr>
          <w:rFonts w:ascii="Times New Roman" w:hAnsi="Times New Roman" w:cs="Times New Roman"/>
          <w:b/>
          <w:sz w:val="28"/>
          <w:lang w:val="en-US"/>
        </w:rPr>
      </w:pPr>
    </w:p>
    <w:p w14:paraId="55DE46EE" w14:textId="77777777" w:rsidR="002A496F" w:rsidRDefault="002A496F" w:rsidP="00661F93">
      <w:pPr>
        <w:jc w:val="both"/>
        <w:rPr>
          <w:rFonts w:ascii="Times New Roman" w:hAnsi="Times New Roman" w:cs="Times New Roman"/>
          <w:b/>
          <w:sz w:val="28"/>
          <w:lang w:val="en-US"/>
        </w:rPr>
      </w:pPr>
    </w:p>
    <w:p w14:paraId="4B53EE07" w14:textId="77777777" w:rsidR="002A496F" w:rsidRDefault="002A496F" w:rsidP="00661F93">
      <w:pPr>
        <w:jc w:val="both"/>
        <w:rPr>
          <w:rFonts w:ascii="Times New Roman" w:hAnsi="Times New Roman" w:cs="Times New Roman"/>
          <w:b/>
          <w:sz w:val="28"/>
          <w:lang w:val="en-US"/>
        </w:rPr>
      </w:pPr>
    </w:p>
    <w:p w14:paraId="6DDF6D03" w14:textId="77777777" w:rsidR="002A496F" w:rsidRDefault="002A496F" w:rsidP="00661F93">
      <w:pPr>
        <w:jc w:val="both"/>
        <w:rPr>
          <w:rFonts w:ascii="Times New Roman" w:hAnsi="Times New Roman" w:cs="Times New Roman"/>
          <w:b/>
          <w:sz w:val="28"/>
          <w:lang w:val="en-US"/>
        </w:rPr>
      </w:pPr>
    </w:p>
    <w:p w14:paraId="2F661090" w14:textId="77777777" w:rsidR="002A496F" w:rsidRDefault="002A496F" w:rsidP="00661F93">
      <w:pPr>
        <w:jc w:val="both"/>
        <w:rPr>
          <w:rFonts w:ascii="Times New Roman" w:hAnsi="Times New Roman" w:cs="Times New Roman"/>
          <w:b/>
          <w:sz w:val="28"/>
          <w:lang w:val="en-US"/>
        </w:rPr>
      </w:pPr>
    </w:p>
    <w:p w14:paraId="7996438B" w14:textId="77777777" w:rsidR="002A496F" w:rsidRDefault="002A496F" w:rsidP="00661F93">
      <w:pPr>
        <w:jc w:val="both"/>
        <w:rPr>
          <w:rFonts w:ascii="Times New Roman" w:hAnsi="Times New Roman" w:cs="Times New Roman"/>
          <w:b/>
          <w:sz w:val="28"/>
          <w:lang w:val="en-US"/>
        </w:rPr>
      </w:pPr>
    </w:p>
    <w:p w14:paraId="14AA2688" w14:textId="77777777" w:rsidR="002A496F" w:rsidRDefault="002A496F" w:rsidP="00661F93">
      <w:pPr>
        <w:jc w:val="both"/>
        <w:rPr>
          <w:rFonts w:ascii="Times New Roman" w:hAnsi="Times New Roman" w:cs="Times New Roman"/>
          <w:b/>
          <w:sz w:val="28"/>
          <w:lang w:val="en-US"/>
        </w:rPr>
      </w:pPr>
    </w:p>
    <w:p w14:paraId="5E94ECC5" w14:textId="77777777" w:rsidR="002A496F" w:rsidRDefault="002A496F" w:rsidP="00661F93">
      <w:pPr>
        <w:jc w:val="both"/>
        <w:rPr>
          <w:rFonts w:ascii="Times New Roman" w:hAnsi="Times New Roman" w:cs="Times New Roman"/>
          <w:b/>
          <w:sz w:val="28"/>
          <w:lang w:val="en-US"/>
        </w:rPr>
      </w:pPr>
    </w:p>
    <w:p w14:paraId="124C38B5" w14:textId="77777777" w:rsidR="002A496F" w:rsidRDefault="002A496F" w:rsidP="00661F93">
      <w:pPr>
        <w:jc w:val="both"/>
        <w:rPr>
          <w:rFonts w:ascii="Times New Roman" w:hAnsi="Times New Roman" w:cs="Times New Roman"/>
          <w:b/>
          <w:sz w:val="28"/>
          <w:lang w:val="en-US"/>
        </w:rPr>
      </w:pPr>
    </w:p>
    <w:p w14:paraId="112823E4" w14:textId="77777777" w:rsidR="00214101" w:rsidRDefault="00214101" w:rsidP="00661F93">
      <w:pPr>
        <w:jc w:val="both"/>
        <w:rPr>
          <w:rFonts w:ascii="Times New Roman" w:hAnsi="Times New Roman" w:cs="Times New Roman"/>
          <w:b/>
          <w:sz w:val="28"/>
          <w:lang w:val="en-US"/>
        </w:rPr>
      </w:pPr>
    </w:p>
    <w:p w14:paraId="4BF594C7" w14:textId="77777777" w:rsidR="00214101" w:rsidRDefault="00214101" w:rsidP="00661F93">
      <w:pPr>
        <w:jc w:val="both"/>
        <w:rPr>
          <w:rFonts w:ascii="Times New Roman" w:hAnsi="Times New Roman" w:cs="Times New Roman"/>
          <w:b/>
          <w:sz w:val="28"/>
          <w:lang w:val="en-US"/>
        </w:rPr>
      </w:pPr>
    </w:p>
    <w:p w14:paraId="275983EA" w14:textId="77777777" w:rsidR="002A496F" w:rsidRPr="001E78D8" w:rsidRDefault="002A496F" w:rsidP="002A496F">
      <w:pPr>
        <w:jc w:val="both"/>
        <w:rPr>
          <w:rFonts w:ascii="Times New Roman" w:hAnsi="Times New Roman" w:cs="Times New Roman"/>
          <w:b/>
          <w:sz w:val="26"/>
          <w:szCs w:val="26"/>
        </w:rPr>
      </w:pPr>
      <w:r w:rsidRPr="001E78D8">
        <w:rPr>
          <w:rFonts w:ascii="Times New Roman" w:hAnsi="Times New Roman" w:cs="Times New Roman"/>
          <w:b/>
          <w:sz w:val="26"/>
          <w:szCs w:val="26"/>
        </w:rPr>
        <w:t>References</w:t>
      </w:r>
    </w:p>
    <w:p w14:paraId="302677E2" w14:textId="77777777" w:rsidR="0034618E" w:rsidRPr="0034618E" w:rsidRDefault="002A496F"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2A496F">
        <w:rPr>
          <w:rFonts w:ascii="Times New Roman" w:hAnsi="Times New Roman" w:cs="Times New Roman"/>
          <w:b/>
          <w:szCs w:val="26"/>
          <w:lang w:val="en-US"/>
        </w:rPr>
        <w:fldChar w:fldCharType="begin" w:fldLock="1"/>
      </w:r>
      <w:r w:rsidRPr="001E78D8">
        <w:rPr>
          <w:rFonts w:ascii="Times New Roman" w:hAnsi="Times New Roman" w:cs="Times New Roman"/>
          <w:b/>
          <w:szCs w:val="26"/>
        </w:rPr>
        <w:instrText xml:space="preserve">ADDIN Mendeley Bibliography CSL_BIBLIOGRAPHY </w:instrText>
      </w:r>
      <w:r w:rsidRPr="002A496F">
        <w:rPr>
          <w:rFonts w:ascii="Times New Roman" w:hAnsi="Times New Roman" w:cs="Times New Roman"/>
          <w:b/>
          <w:szCs w:val="26"/>
          <w:lang w:val="en-US"/>
        </w:rPr>
        <w:fldChar w:fldCharType="separate"/>
      </w:r>
      <w:r w:rsidR="0034618E" w:rsidRPr="0034618E">
        <w:rPr>
          <w:rFonts w:ascii="Times New Roman" w:hAnsi="Times New Roman" w:cs="Times New Roman"/>
          <w:noProof/>
          <w:szCs w:val="24"/>
        </w:rPr>
        <w:t>1</w:t>
      </w:r>
      <w:r w:rsidR="0034618E" w:rsidRPr="0034618E">
        <w:rPr>
          <w:rFonts w:ascii="Times New Roman" w:hAnsi="Times New Roman" w:cs="Times New Roman"/>
          <w:noProof/>
          <w:szCs w:val="24"/>
        </w:rPr>
        <w:tab/>
        <w:t>Secretaria de Salud. Informe Técnico Diario COVID-19 MÉXICO. 2020. https://www.gob.mx/cms/uploads/attachment/file/593517/Comunicado_Tecnico_Diario_CO</w:t>
      </w:r>
      <w:r w:rsidR="0034618E" w:rsidRPr="0034618E">
        <w:rPr>
          <w:rFonts w:ascii="Times New Roman" w:hAnsi="Times New Roman" w:cs="Times New Roman"/>
          <w:noProof/>
          <w:szCs w:val="24"/>
        </w:rPr>
        <w:lastRenderedPageBreak/>
        <w:t>VID-19_2020.11.19.pdf.</w:t>
      </w:r>
    </w:p>
    <w:p w14:paraId="4ED1E4B4"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w:t>
      </w:r>
      <w:r w:rsidRPr="0034618E">
        <w:rPr>
          <w:rFonts w:ascii="Times New Roman" w:hAnsi="Times New Roman" w:cs="Times New Roman"/>
          <w:noProof/>
          <w:szCs w:val="24"/>
          <w:lang w:val="en-US"/>
        </w:rPr>
        <w:tab/>
        <w:t>John Hopkins University. COVID-19 Dashboard by the Center for Systems Science and Engineering (CSSE) at Johns Hopkins University (JHU). 2020. https://coronavirus.jhu.edu/map.html (accessed Dec 9, 2020).</w:t>
      </w:r>
    </w:p>
    <w:p w14:paraId="653FB1C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3</w:t>
      </w:r>
      <w:r w:rsidRPr="0034618E">
        <w:rPr>
          <w:rFonts w:ascii="Times New Roman" w:hAnsi="Times New Roman" w:cs="Times New Roman"/>
          <w:noProof/>
          <w:szCs w:val="24"/>
          <w:lang w:val="en-US"/>
        </w:rPr>
        <w:tab/>
        <w:t xml:space="preserve">Zheng Z, Peng F, Xu B,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Clinical and conceptual comments on “Risk factors of critical &amp; mortal COVID-19 cases: A systematic literature review and meta-analysis”. </w:t>
      </w:r>
      <w:r w:rsidRPr="0034618E">
        <w:rPr>
          <w:rFonts w:ascii="Times New Roman" w:hAnsi="Times New Roman" w:cs="Times New Roman"/>
          <w:i/>
          <w:iCs/>
          <w:noProof/>
          <w:szCs w:val="24"/>
          <w:lang w:val="en-US"/>
        </w:rPr>
        <w:t>J Infect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81</w:t>
      </w:r>
      <w:r w:rsidRPr="0034618E">
        <w:rPr>
          <w:rFonts w:ascii="Times New Roman" w:hAnsi="Times New Roman" w:cs="Times New Roman"/>
          <w:noProof/>
          <w:szCs w:val="24"/>
          <w:lang w:val="en-US"/>
        </w:rPr>
        <w:t>: 647–79.</w:t>
      </w:r>
    </w:p>
    <w:p w14:paraId="5794A1DF"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4</w:t>
      </w:r>
      <w:r w:rsidRPr="0034618E">
        <w:rPr>
          <w:rFonts w:ascii="Times New Roman" w:hAnsi="Times New Roman" w:cs="Times New Roman"/>
          <w:noProof/>
          <w:szCs w:val="24"/>
          <w:lang w:val="en-US"/>
        </w:rPr>
        <w:tab/>
        <w:t xml:space="preserve">Chen R, Liang W, Jiang M,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Risk Factors of Fatal Outcome in Hospitalized Subjects With Coronavirus Disease 2019 From a Nationwide Analysis in China. </w:t>
      </w:r>
      <w:r w:rsidRPr="0034618E">
        <w:rPr>
          <w:rFonts w:ascii="Times New Roman" w:hAnsi="Times New Roman" w:cs="Times New Roman"/>
          <w:i/>
          <w:iCs/>
          <w:noProof/>
          <w:szCs w:val="24"/>
          <w:lang w:val="en-US"/>
        </w:rPr>
        <w:t>Chest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158</w:t>
      </w:r>
      <w:r w:rsidRPr="0034618E">
        <w:rPr>
          <w:rFonts w:ascii="Times New Roman" w:hAnsi="Times New Roman" w:cs="Times New Roman"/>
          <w:noProof/>
          <w:szCs w:val="24"/>
          <w:lang w:val="en-US"/>
        </w:rPr>
        <w:t>: 97–105.</w:t>
      </w:r>
    </w:p>
    <w:p w14:paraId="7C12BBC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5</w:t>
      </w:r>
      <w:r w:rsidRPr="0034618E">
        <w:rPr>
          <w:rFonts w:ascii="Times New Roman" w:hAnsi="Times New Roman" w:cs="Times New Roman"/>
          <w:noProof/>
          <w:szCs w:val="24"/>
          <w:lang w:val="en-US"/>
        </w:rPr>
        <w:tab/>
        <w:t xml:space="preserve">Petrilli CM, Jones SA, Yang J,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Factors associated with hospital admission and critical illness among 5279 people with coronavirus disease 2019 in New York City: Prospective cohort study. </w:t>
      </w:r>
      <w:r w:rsidRPr="0034618E">
        <w:rPr>
          <w:rFonts w:ascii="Times New Roman" w:hAnsi="Times New Roman" w:cs="Times New Roman"/>
          <w:i/>
          <w:iCs/>
          <w:noProof/>
          <w:szCs w:val="24"/>
          <w:lang w:val="en-US"/>
        </w:rPr>
        <w:t>BMJ</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369</w:t>
      </w:r>
      <w:r w:rsidRPr="0034618E">
        <w:rPr>
          <w:rFonts w:ascii="Times New Roman" w:hAnsi="Times New Roman" w:cs="Times New Roman"/>
          <w:noProof/>
          <w:szCs w:val="24"/>
          <w:lang w:val="en-US"/>
        </w:rPr>
        <w:t>. DOI:10.1136/bmj.m1966.</w:t>
      </w:r>
    </w:p>
    <w:p w14:paraId="75BAC45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6</w:t>
      </w:r>
      <w:r w:rsidRPr="0034618E">
        <w:rPr>
          <w:rFonts w:ascii="Times New Roman" w:hAnsi="Times New Roman" w:cs="Times New Roman"/>
          <w:noProof/>
          <w:szCs w:val="24"/>
          <w:lang w:val="en-US"/>
        </w:rPr>
        <w:tab/>
        <w:t xml:space="preserve">Weiss P, Murdoch DR. Clinical course and mortality risk of severe COVID-19. </w:t>
      </w:r>
      <w:r w:rsidRPr="0034618E">
        <w:rPr>
          <w:rFonts w:ascii="Times New Roman" w:hAnsi="Times New Roman" w:cs="Times New Roman"/>
          <w:i/>
          <w:iCs/>
          <w:noProof/>
          <w:szCs w:val="24"/>
          <w:lang w:val="en-US"/>
        </w:rPr>
        <w:t>Lancet</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395</w:t>
      </w:r>
      <w:r w:rsidRPr="0034618E">
        <w:rPr>
          <w:rFonts w:ascii="Times New Roman" w:hAnsi="Times New Roman" w:cs="Times New Roman"/>
          <w:noProof/>
          <w:szCs w:val="24"/>
          <w:lang w:val="en-US"/>
        </w:rPr>
        <w:t>: 1014–5.</w:t>
      </w:r>
    </w:p>
    <w:p w14:paraId="190B31F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7</w:t>
      </w:r>
      <w:r w:rsidRPr="0034618E">
        <w:rPr>
          <w:rFonts w:ascii="Times New Roman" w:hAnsi="Times New Roman" w:cs="Times New Roman"/>
          <w:noProof/>
          <w:szCs w:val="24"/>
          <w:lang w:val="en-US"/>
        </w:rPr>
        <w:tab/>
        <w:t>Team RC. R: A Language and Environment for Statistical Computing. 2013. http://www.r-project.org.</w:t>
      </w:r>
    </w:p>
    <w:p w14:paraId="5D88D46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8</w:t>
      </w:r>
      <w:r w:rsidRPr="0034618E">
        <w:rPr>
          <w:rFonts w:ascii="Times New Roman" w:hAnsi="Times New Roman" w:cs="Times New Roman"/>
          <w:noProof/>
          <w:szCs w:val="24"/>
          <w:lang w:val="en-US"/>
        </w:rPr>
        <w:tab/>
        <w:t>Rstudio Team. RStudio: Integrated Development for R. 2020. http://www.rstudio.com/.</w:t>
      </w:r>
    </w:p>
    <w:p w14:paraId="65486C8C"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9</w:t>
      </w:r>
      <w:r w:rsidRPr="0034618E">
        <w:rPr>
          <w:rFonts w:ascii="Times New Roman" w:hAnsi="Times New Roman" w:cs="Times New Roman"/>
          <w:noProof/>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26791280"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10</w:t>
      </w:r>
      <w:r w:rsidRPr="0034618E">
        <w:rPr>
          <w:rFonts w:ascii="Times New Roman" w:hAnsi="Times New Roman" w:cs="Times New Roman"/>
          <w:noProof/>
          <w:szCs w:val="24"/>
        </w:rPr>
        <w:tab/>
        <w:t>PADeCI. GitHub - PADeCI/demog-mx: Datos y modelación demográfica para México | Mexico’s population data and modelation. PADeCI. 2020. https://github.com/PADeCI/demog-mx (accessed Dec 9, 2020).</w:t>
      </w:r>
    </w:p>
    <w:p w14:paraId="0DC7719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11</w:t>
      </w:r>
      <w:r w:rsidRPr="0034618E">
        <w:rPr>
          <w:rFonts w:ascii="Times New Roman" w:hAnsi="Times New Roman" w:cs="Times New Roman"/>
          <w:noProof/>
          <w:szCs w:val="24"/>
        </w:rPr>
        <w:tab/>
        <w:t xml:space="preserve">Consejo Nacional de Población (CONAPO). Proyecciones de la Población de los Municipios de México, 2015-2030. </w:t>
      </w:r>
      <w:r w:rsidRPr="0034618E">
        <w:rPr>
          <w:rFonts w:ascii="Times New Roman" w:hAnsi="Times New Roman" w:cs="Times New Roman"/>
          <w:noProof/>
          <w:szCs w:val="24"/>
          <w:lang w:val="en-US"/>
        </w:rPr>
        <w:t>2019; published online Sept 22. https://www.gob.mx/conapo/documentos/proyecciones-de-la-poblacion-de-los-municipios-de-mexico-2015-2030 (accessed Dec 9, 2020).</w:t>
      </w:r>
    </w:p>
    <w:p w14:paraId="375DBDC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12</w:t>
      </w:r>
      <w:r w:rsidRPr="0034618E">
        <w:rPr>
          <w:rFonts w:ascii="Times New Roman" w:hAnsi="Times New Roman" w:cs="Times New Roman"/>
          <w:noProof/>
          <w:szCs w:val="24"/>
          <w:lang w:val="en-US"/>
        </w:rPr>
        <w:tab/>
        <w:t xml:space="preserve">Pohar Perme M, Klemen P. Pohar Perme, Pavlič - 2018 - Nonparametric relative survival analysis with the R package relsurv.pdf. </w:t>
      </w:r>
      <w:r w:rsidRPr="0034618E">
        <w:rPr>
          <w:rFonts w:ascii="Times New Roman" w:hAnsi="Times New Roman" w:cs="Times New Roman"/>
          <w:i/>
          <w:iCs/>
          <w:noProof/>
          <w:szCs w:val="24"/>
          <w:lang w:val="en-US"/>
        </w:rPr>
        <w:t>J Stat Softw</w:t>
      </w:r>
      <w:r w:rsidRPr="0034618E">
        <w:rPr>
          <w:rFonts w:ascii="Times New Roman" w:hAnsi="Times New Roman" w:cs="Times New Roman"/>
          <w:noProof/>
          <w:szCs w:val="24"/>
          <w:lang w:val="en-US"/>
        </w:rPr>
        <w:t xml:space="preserve"> 2018; </w:t>
      </w:r>
      <w:r w:rsidRPr="0034618E">
        <w:rPr>
          <w:rFonts w:ascii="Times New Roman" w:hAnsi="Times New Roman" w:cs="Times New Roman"/>
          <w:b/>
          <w:bCs/>
          <w:noProof/>
          <w:szCs w:val="24"/>
          <w:lang w:val="en-US"/>
        </w:rPr>
        <w:t>87</w:t>
      </w:r>
      <w:r w:rsidRPr="0034618E">
        <w:rPr>
          <w:rFonts w:ascii="Times New Roman" w:hAnsi="Times New Roman" w:cs="Times New Roman"/>
          <w:noProof/>
          <w:szCs w:val="24"/>
          <w:lang w:val="en-US"/>
        </w:rPr>
        <w:t>. DOI:https://doi.org/10.18637/jss.v087.i08.</w:t>
      </w:r>
    </w:p>
    <w:p w14:paraId="2246EBF7"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13</w:t>
      </w:r>
      <w:r w:rsidRPr="0034618E">
        <w:rPr>
          <w:rFonts w:ascii="Times New Roman" w:hAnsi="Times New Roman" w:cs="Times New Roman"/>
          <w:noProof/>
          <w:szCs w:val="24"/>
          <w:lang w:val="en-US"/>
        </w:rPr>
        <w:tab/>
        <w:t xml:space="preserve">Hakulinen T, Tenkanen L. Regression Analysis of Relative Survival Rates. </w:t>
      </w:r>
      <w:r w:rsidRPr="0034618E">
        <w:rPr>
          <w:rFonts w:ascii="Times New Roman" w:hAnsi="Times New Roman" w:cs="Times New Roman"/>
          <w:i/>
          <w:iCs/>
          <w:noProof/>
          <w:szCs w:val="24"/>
          <w:lang w:val="en-US"/>
        </w:rPr>
        <w:t>Soc R Stat</w:t>
      </w:r>
      <w:r w:rsidRPr="0034618E">
        <w:rPr>
          <w:rFonts w:ascii="Times New Roman" w:hAnsi="Times New Roman" w:cs="Times New Roman"/>
          <w:noProof/>
          <w:szCs w:val="24"/>
          <w:lang w:val="en-US"/>
        </w:rPr>
        <w:t xml:space="preserve"> 1986; </w:t>
      </w:r>
      <w:r w:rsidRPr="0034618E">
        <w:rPr>
          <w:rFonts w:ascii="Times New Roman" w:hAnsi="Times New Roman" w:cs="Times New Roman"/>
          <w:b/>
          <w:bCs/>
          <w:noProof/>
          <w:szCs w:val="24"/>
          <w:lang w:val="en-US"/>
        </w:rPr>
        <w:t>36</w:t>
      </w:r>
      <w:r w:rsidRPr="0034618E">
        <w:rPr>
          <w:rFonts w:ascii="Times New Roman" w:hAnsi="Times New Roman" w:cs="Times New Roman"/>
          <w:noProof/>
          <w:szCs w:val="24"/>
          <w:lang w:val="en-US"/>
        </w:rPr>
        <w:t>: 309–17.</w:t>
      </w:r>
    </w:p>
    <w:p w14:paraId="15D726B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14</w:t>
      </w:r>
      <w:r w:rsidRPr="0034618E">
        <w:rPr>
          <w:rFonts w:ascii="Times New Roman" w:hAnsi="Times New Roman" w:cs="Times New Roman"/>
          <w:noProof/>
          <w:szCs w:val="24"/>
          <w:lang w:val="en-US"/>
        </w:rPr>
        <w:tab/>
        <w:t xml:space="preserve">Coghill AE, Pfeiffer RM, Shiels MS, Engels EA. Excess mortality among HIV-infected individuals with cancer in the United States. </w:t>
      </w:r>
      <w:r w:rsidRPr="0034618E">
        <w:rPr>
          <w:rFonts w:ascii="Times New Roman" w:hAnsi="Times New Roman" w:cs="Times New Roman"/>
          <w:i/>
          <w:iCs/>
          <w:noProof/>
          <w:szCs w:val="24"/>
          <w:lang w:val="en-US"/>
        </w:rPr>
        <w:t>Cancer Epidemiol Biomarkers Prev</w:t>
      </w:r>
      <w:r w:rsidRPr="0034618E">
        <w:rPr>
          <w:rFonts w:ascii="Times New Roman" w:hAnsi="Times New Roman" w:cs="Times New Roman"/>
          <w:noProof/>
          <w:szCs w:val="24"/>
          <w:lang w:val="en-US"/>
        </w:rPr>
        <w:t xml:space="preserve"> 2017; </w:t>
      </w:r>
      <w:r w:rsidRPr="0034618E">
        <w:rPr>
          <w:rFonts w:ascii="Times New Roman" w:hAnsi="Times New Roman" w:cs="Times New Roman"/>
          <w:b/>
          <w:bCs/>
          <w:noProof/>
          <w:szCs w:val="24"/>
          <w:lang w:val="en-US"/>
        </w:rPr>
        <w:t>26</w:t>
      </w:r>
      <w:r w:rsidRPr="0034618E">
        <w:rPr>
          <w:rFonts w:ascii="Times New Roman" w:hAnsi="Times New Roman" w:cs="Times New Roman"/>
          <w:noProof/>
          <w:szCs w:val="24"/>
          <w:lang w:val="en-US"/>
        </w:rPr>
        <w:t>: 1027–33.</w:t>
      </w:r>
    </w:p>
    <w:p w14:paraId="79F42479"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15</w:t>
      </w:r>
      <w:r w:rsidRPr="0034618E">
        <w:rPr>
          <w:rFonts w:ascii="Times New Roman" w:hAnsi="Times New Roman" w:cs="Times New Roman"/>
          <w:noProof/>
          <w:szCs w:val="24"/>
          <w:lang w:val="en-US"/>
        </w:rPr>
        <w:tab/>
        <w:t xml:space="preserve">Neal KR, Irving WL. Excess mortality rates in a cohort of patients infected with the hepatitis C virus: A prospective study. </w:t>
      </w:r>
      <w:r w:rsidRPr="0034618E">
        <w:rPr>
          <w:rFonts w:ascii="Times New Roman" w:hAnsi="Times New Roman" w:cs="Times New Roman"/>
          <w:i/>
          <w:iCs/>
          <w:noProof/>
          <w:szCs w:val="24"/>
          <w:lang w:val="en-US"/>
        </w:rPr>
        <w:t>Gut</w:t>
      </w:r>
      <w:r w:rsidRPr="0034618E">
        <w:rPr>
          <w:rFonts w:ascii="Times New Roman" w:hAnsi="Times New Roman" w:cs="Times New Roman"/>
          <w:noProof/>
          <w:szCs w:val="24"/>
          <w:lang w:val="en-US"/>
        </w:rPr>
        <w:t xml:space="preserve"> 2007; </w:t>
      </w:r>
      <w:r w:rsidRPr="0034618E">
        <w:rPr>
          <w:rFonts w:ascii="Times New Roman" w:hAnsi="Times New Roman" w:cs="Times New Roman"/>
          <w:b/>
          <w:bCs/>
          <w:noProof/>
          <w:szCs w:val="24"/>
          <w:lang w:val="en-US"/>
        </w:rPr>
        <w:t>56</w:t>
      </w:r>
      <w:r w:rsidRPr="0034618E">
        <w:rPr>
          <w:rFonts w:ascii="Times New Roman" w:hAnsi="Times New Roman" w:cs="Times New Roman"/>
          <w:noProof/>
          <w:szCs w:val="24"/>
          <w:lang w:val="en-US"/>
        </w:rPr>
        <w:t>: 1098–104.</w:t>
      </w:r>
    </w:p>
    <w:p w14:paraId="26281D6F"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16</w:t>
      </w:r>
      <w:r w:rsidRPr="0034618E">
        <w:rPr>
          <w:rFonts w:ascii="Times New Roman" w:hAnsi="Times New Roman" w:cs="Times New Roman"/>
          <w:noProof/>
          <w:szCs w:val="24"/>
          <w:lang w:val="en-US"/>
        </w:rPr>
        <w:tab/>
        <w:t xml:space="preserve">EDERER F, AXTELL L, CUTLER S. The relative survival rate: a statistical methodology. </w:t>
      </w:r>
      <w:r w:rsidRPr="0034618E">
        <w:rPr>
          <w:rFonts w:ascii="Times New Roman" w:hAnsi="Times New Roman" w:cs="Times New Roman"/>
          <w:i/>
          <w:iCs/>
          <w:noProof/>
          <w:szCs w:val="24"/>
          <w:lang w:val="en-US"/>
        </w:rPr>
        <w:t>Natl Cancer Inst Monogr</w:t>
      </w:r>
      <w:r w:rsidRPr="0034618E">
        <w:rPr>
          <w:rFonts w:ascii="Times New Roman" w:hAnsi="Times New Roman" w:cs="Times New Roman"/>
          <w:noProof/>
          <w:szCs w:val="24"/>
          <w:lang w:val="en-US"/>
        </w:rPr>
        <w:t xml:space="preserve"> 1961; </w:t>
      </w:r>
      <w:r w:rsidRPr="0034618E">
        <w:rPr>
          <w:rFonts w:ascii="Times New Roman" w:hAnsi="Times New Roman" w:cs="Times New Roman"/>
          <w:b/>
          <w:bCs/>
          <w:noProof/>
          <w:szCs w:val="24"/>
          <w:lang w:val="en-US"/>
        </w:rPr>
        <w:t>6</w:t>
      </w:r>
      <w:r w:rsidRPr="0034618E">
        <w:rPr>
          <w:rFonts w:ascii="Times New Roman" w:hAnsi="Times New Roman" w:cs="Times New Roman"/>
          <w:noProof/>
          <w:szCs w:val="24"/>
          <w:lang w:val="en-US"/>
        </w:rPr>
        <w:t>: 101.</w:t>
      </w:r>
    </w:p>
    <w:p w14:paraId="6BFDFF5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lastRenderedPageBreak/>
        <w:t>17</w:t>
      </w:r>
      <w:r w:rsidRPr="0034618E">
        <w:rPr>
          <w:rFonts w:ascii="Times New Roman" w:hAnsi="Times New Roman" w:cs="Times New Roman"/>
          <w:noProof/>
          <w:szCs w:val="24"/>
          <w:lang w:val="en-US"/>
        </w:rPr>
        <w:tab/>
        <w:t>Pohar Perme M. Package ‘ relsurv ’. 2018. https://cran.r-project.org/web/packages/relsurv/relsurv.pdf.</w:t>
      </w:r>
    </w:p>
    <w:p w14:paraId="0A38B80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lang w:val="en-US"/>
        </w:rPr>
        <w:t>18</w:t>
      </w:r>
      <w:r w:rsidRPr="0034618E">
        <w:rPr>
          <w:rFonts w:ascii="Times New Roman" w:hAnsi="Times New Roman" w:cs="Times New Roman"/>
          <w:noProof/>
          <w:szCs w:val="24"/>
          <w:lang w:val="en-US"/>
        </w:rPr>
        <w:tab/>
        <w:t xml:space="preserve">Lee ET, Wang JW. Functions of Survival Time, 4th edn. </w:t>
      </w:r>
      <w:r w:rsidRPr="0034618E">
        <w:rPr>
          <w:rFonts w:ascii="Times New Roman" w:hAnsi="Times New Roman" w:cs="Times New Roman"/>
          <w:noProof/>
          <w:szCs w:val="24"/>
        </w:rPr>
        <w:t>Wiley Series, 2013.</w:t>
      </w:r>
    </w:p>
    <w:p w14:paraId="3CF8596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19</w:t>
      </w:r>
      <w:r w:rsidRPr="0034618E">
        <w:rPr>
          <w:rFonts w:ascii="Times New Roman" w:hAnsi="Times New Roman" w:cs="Times New Roman"/>
          <w:noProof/>
          <w:szCs w:val="24"/>
        </w:rPr>
        <w:tab/>
        <w:t xml:space="preserve">Wu KJ, Zimmer C, Corum J. Tratamientos y medicamentos para el coronavirus: monitoreo de efectividad. </w:t>
      </w:r>
      <w:r w:rsidRPr="0034618E">
        <w:rPr>
          <w:rFonts w:ascii="Times New Roman" w:hAnsi="Times New Roman" w:cs="Times New Roman"/>
          <w:noProof/>
          <w:szCs w:val="24"/>
          <w:lang w:val="en-US"/>
        </w:rPr>
        <w:t>New York Times. 2020. https://www.nytimes.com/es/interactive/2020/science/coronavirus-tratamientos-curas.html (accessed Dec 9, 2020).</w:t>
      </w:r>
    </w:p>
    <w:p w14:paraId="1E89B59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20</w:t>
      </w:r>
      <w:r w:rsidRPr="0034618E">
        <w:rPr>
          <w:rFonts w:ascii="Times New Roman" w:hAnsi="Times New Roman" w:cs="Times New Roman"/>
          <w:noProof/>
          <w:szCs w:val="24"/>
          <w:lang w:val="en-US"/>
        </w:rPr>
        <w:tab/>
        <w:t xml:space="preserve">Beigel JH, Tomashek KM, Dodd LE, </w:t>
      </w:r>
      <w:r w:rsidRPr="0034618E">
        <w:rPr>
          <w:rFonts w:ascii="Times New Roman" w:hAnsi="Times New Roman" w:cs="Times New Roman"/>
          <w:i/>
          <w:iCs/>
          <w:noProof/>
          <w:szCs w:val="24"/>
          <w:lang w:val="en-US"/>
        </w:rPr>
        <w:t>et al.</w:t>
      </w:r>
      <w:r w:rsidRPr="0034618E">
        <w:rPr>
          <w:rFonts w:ascii="Times New Roman" w:hAnsi="Times New Roman" w:cs="Times New Roman"/>
          <w:noProof/>
          <w:szCs w:val="24"/>
          <w:lang w:val="en-US"/>
        </w:rPr>
        <w:t xml:space="preserve"> Remdesivir for the Treatment of Covid-19 — Final Report. </w:t>
      </w:r>
      <w:r w:rsidRPr="0034618E">
        <w:rPr>
          <w:rFonts w:ascii="Times New Roman" w:hAnsi="Times New Roman" w:cs="Times New Roman"/>
          <w:i/>
          <w:iCs/>
          <w:noProof/>
          <w:szCs w:val="24"/>
          <w:lang w:val="en-US"/>
        </w:rPr>
        <w:t>N Engl J Med</w:t>
      </w:r>
      <w:r w:rsidRPr="0034618E">
        <w:rPr>
          <w:rFonts w:ascii="Times New Roman" w:hAnsi="Times New Roman" w:cs="Times New Roman"/>
          <w:noProof/>
          <w:szCs w:val="24"/>
          <w:lang w:val="en-US"/>
        </w:rPr>
        <w:t xml:space="preserve"> 2020; </w:t>
      </w:r>
      <w:r w:rsidRPr="0034618E">
        <w:rPr>
          <w:rFonts w:ascii="Times New Roman" w:hAnsi="Times New Roman" w:cs="Times New Roman"/>
          <w:b/>
          <w:bCs/>
          <w:noProof/>
          <w:szCs w:val="24"/>
          <w:lang w:val="en-US"/>
        </w:rPr>
        <w:t>383</w:t>
      </w:r>
      <w:r w:rsidRPr="0034618E">
        <w:rPr>
          <w:rFonts w:ascii="Times New Roman" w:hAnsi="Times New Roman" w:cs="Times New Roman"/>
          <w:noProof/>
          <w:szCs w:val="24"/>
          <w:lang w:val="en-US"/>
        </w:rPr>
        <w:t>: 1813–26.</w:t>
      </w:r>
    </w:p>
    <w:p w14:paraId="2408CD3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21</w:t>
      </w:r>
      <w:r w:rsidRPr="0034618E">
        <w:rPr>
          <w:rFonts w:ascii="Times New Roman" w:hAnsi="Times New Roman" w:cs="Times New Roman"/>
          <w:noProof/>
          <w:szCs w:val="24"/>
          <w:lang w:val="en-US"/>
        </w:rPr>
        <w:tab/>
        <w:t xml:space="preserve">The RECOVERY Collaborative Group. Dexamethasone in Hospitalized Patients with Covid-19 — Preliminary Report. </w:t>
      </w:r>
      <w:r w:rsidRPr="0034618E">
        <w:rPr>
          <w:rFonts w:ascii="Times New Roman" w:hAnsi="Times New Roman" w:cs="Times New Roman"/>
          <w:i/>
          <w:iCs/>
          <w:noProof/>
          <w:szCs w:val="24"/>
          <w:lang w:val="en-US"/>
        </w:rPr>
        <w:t>N Engl J Med</w:t>
      </w:r>
      <w:r w:rsidRPr="0034618E">
        <w:rPr>
          <w:rFonts w:ascii="Times New Roman" w:hAnsi="Times New Roman" w:cs="Times New Roman"/>
          <w:noProof/>
          <w:szCs w:val="24"/>
          <w:lang w:val="en-US"/>
        </w:rPr>
        <w:t xml:space="preserve"> 2020; : 1–11.</w:t>
      </w:r>
    </w:p>
    <w:p w14:paraId="00B53230"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lang w:val="en-US"/>
        </w:rPr>
        <w:t>22</w:t>
      </w:r>
      <w:r w:rsidRPr="0034618E">
        <w:rPr>
          <w:rFonts w:ascii="Times New Roman" w:hAnsi="Times New Roman" w:cs="Times New Roman"/>
          <w:noProof/>
          <w:szCs w:val="24"/>
          <w:lang w:val="en-US"/>
        </w:rPr>
        <w:tab/>
        <w:t xml:space="preserve">Krijkamp EM, Alarid-Escudero F, Enns EA, Jalal HJ, Hunink MGM, Pechlivanoglou P. Microsimulation Modeling for Health Decision Sciences Using R: A Tutorial. </w:t>
      </w:r>
      <w:r w:rsidRPr="0034618E">
        <w:rPr>
          <w:rFonts w:ascii="Times New Roman" w:hAnsi="Times New Roman" w:cs="Times New Roman"/>
          <w:i/>
          <w:iCs/>
          <w:noProof/>
          <w:szCs w:val="24"/>
        </w:rPr>
        <w:t>Med Decis Mak</w:t>
      </w:r>
      <w:r w:rsidRPr="0034618E">
        <w:rPr>
          <w:rFonts w:ascii="Times New Roman" w:hAnsi="Times New Roman" w:cs="Times New Roman"/>
          <w:noProof/>
          <w:szCs w:val="24"/>
        </w:rPr>
        <w:t xml:space="preserve"> 2018; </w:t>
      </w:r>
      <w:r w:rsidRPr="0034618E">
        <w:rPr>
          <w:rFonts w:ascii="Times New Roman" w:hAnsi="Times New Roman" w:cs="Times New Roman"/>
          <w:b/>
          <w:bCs/>
          <w:noProof/>
          <w:szCs w:val="24"/>
        </w:rPr>
        <w:t>38</w:t>
      </w:r>
      <w:r w:rsidRPr="0034618E">
        <w:rPr>
          <w:rFonts w:ascii="Times New Roman" w:hAnsi="Times New Roman" w:cs="Times New Roman"/>
          <w:noProof/>
          <w:szCs w:val="24"/>
        </w:rPr>
        <w:t>: 400–22.</w:t>
      </w:r>
    </w:p>
    <w:p w14:paraId="42531D4D"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23</w:t>
      </w:r>
      <w:r w:rsidRPr="0034618E">
        <w:rPr>
          <w:rFonts w:ascii="Times New Roman" w:hAnsi="Times New Roman" w:cs="Times New Roman"/>
          <w:noProof/>
          <w:szCs w:val="24"/>
        </w:rPr>
        <w:tab/>
        <w:t xml:space="preserve">Alarid-Escudero F, Krijkamp EM, Pechlivanoglou P, </w:t>
      </w:r>
      <w:r w:rsidRPr="0034618E">
        <w:rPr>
          <w:rFonts w:ascii="Times New Roman" w:hAnsi="Times New Roman" w:cs="Times New Roman"/>
          <w:i/>
          <w:iCs/>
          <w:noProof/>
          <w:szCs w:val="24"/>
        </w:rPr>
        <w:t>et al.</w:t>
      </w:r>
      <w:r w:rsidRPr="0034618E">
        <w:rPr>
          <w:rFonts w:ascii="Times New Roman" w:hAnsi="Times New Roman" w:cs="Times New Roman"/>
          <w:noProof/>
          <w:szCs w:val="24"/>
        </w:rPr>
        <w:t xml:space="preserve"> </w:t>
      </w:r>
      <w:r w:rsidRPr="0034618E">
        <w:rPr>
          <w:rFonts w:ascii="Times New Roman" w:hAnsi="Times New Roman" w:cs="Times New Roman"/>
          <w:noProof/>
          <w:szCs w:val="24"/>
          <w:lang w:val="en-US"/>
        </w:rPr>
        <w:t xml:space="preserve">A need for change! A coding framework for improving transparency in decision modeling. </w:t>
      </w:r>
      <w:r w:rsidRPr="0034618E">
        <w:rPr>
          <w:rFonts w:ascii="Times New Roman" w:hAnsi="Times New Roman" w:cs="Times New Roman"/>
          <w:i/>
          <w:iCs/>
          <w:noProof/>
          <w:szCs w:val="24"/>
        </w:rPr>
        <w:t>Pharmacoeconomics</w:t>
      </w:r>
      <w:r w:rsidRPr="0034618E">
        <w:rPr>
          <w:rFonts w:ascii="Times New Roman" w:hAnsi="Times New Roman" w:cs="Times New Roman"/>
          <w:noProof/>
          <w:szCs w:val="24"/>
        </w:rPr>
        <w:t xml:space="preserve"> 2019; </w:t>
      </w:r>
      <w:r w:rsidRPr="0034618E">
        <w:rPr>
          <w:rFonts w:ascii="Times New Roman" w:hAnsi="Times New Roman" w:cs="Times New Roman"/>
          <w:b/>
          <w:bCs/>
          <w:noProof/>
          <w:szCs w:val="24"/>
        </w:rPr>
        <w:t>37</w:t>
      </w:r>
      <w:r w:rsidRPr="0034618E">
        <w:rPr>
          <w:rFonts w:ascii="Times New Roman" w:hAnsi="Times New Roman" w:cs="Times New Roman"/>
          <w:noProof/>
          <w:szCs w:val="24"/>
        </w:rPr>
        <w:t>: 1329–1339.</w:t>
      </w:r>
    </w:p>
    <w:p w14:paraId="0997DFD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24</w:t>
      </w:r>
      <w:r w:rsidRPr="0034618E">
        <w:rPr>
          <w:rFonts w:ascii="Times New Roman" w:hAnsi="Times New Roman" w:cs="Times New Roman"/>
          <w:noProof/>
          <w:szCs w:val="24"/>
        </w:rPr>
        <w:tab/>
        <w:t xml:space="preserve">Banco de Mexico. Encuesta sobre las Expectativas de los Especialistas en Economía del Sector Privado: Octubre de 2020 Inflación. </w:t>
      </w:r>
      <w:r w:rsidRPr="0034618E">
        <w:rPr>
          <w:rFonts w:ascii="Times New Roman" w:hAnsi="Times New Roman" w:cs="Times New Roman"/>
          <w:noProof/>
          <w:szCs w:val="24"/>
          <w:lang w:val="en-US"/>
        </w:rPr>
        <w:t>2020; : 1–39.</w:t>
      </w:r>
    </w:p>
    <w:p w14:paraId="22737B13"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25</w:t>
      </w:r>
      <w:r w:rsidRPr="0034618E">
        <w:rPr>
          <w:rFonts w:ascii="Times New Roman" w:hAnsi="Times New Roman" w:cs="Times New Roman"/>
          <w:noProof/>
          <w:szCs w:val="24"/>
          <w:lang w:val="en-US"/>
        </w:rPr>
        <w:tab/>
        <w:t xml:space="preserve">Camacho A, Eames K, Adler A, Funk S, Edmunds J. EStimation of the quality of life effect of seasonal influenza infection in the UK with the internet-based Flusurvey cohort: an observational cohort study. </w:t>
      </w:r>
      <w:r w:rsidRPr="0034618E">
        <w:rPr>
          <w:rFonts w:ascii="Times New Roman" w:hAnsi="Times New Roman" w:cs="Times New Roman"/>
          <w:i/>
          <w:iCs/>
          <w:noProof/>
          <w:szCs w:val="24"/>
          <w:lang w:val="en-US"/>
        </w:rPr>
        <w:t>Lancet</w:t>
      </w:r>
      <w:r w:rsidRPr="0034618E">
        <w:rPr>
          <w:rFonts w:ascii="Times New Roman" w:hAnsi="Times New Roman" w:cs="Times New Roman"/>
          <w:noProof/>
          <w:szCs w:val="24"/>
          <w:lang w:val="en-US"/>
        </w:rPr>
        <w:t xml:space="preserve"> 2013; </w:t>
      </w:r>
      <w:r w:rsidRPr="0034618E">
        <w:rPr>
          <w:rFonts w:ascii="Times New Roman" w:hAnsi="Times New Roman" w:cs="Times New Roman"/>
          <w:b/>
          <w:bCs/>
          <w:noProof/>
          <w:szCs w:val="24"/>
          <w:lang w:val="en-US"/>
        </w:rPr>
        <w:t>328</w:t>
      </w:r>
      <w:r w:rsidRPr="0034618E">
        <w:rPr>
          <w:rFonts w:ascii="Times New Roman" w:hAnsi="Times New Roman" w:cs="Times New Roman"/>
          <w:noProof/>
          <w:szCs w:val="24"/>
          <w:lang w:val="en-US"/>
        </w:rPr>
        <w:t>.</w:t>
      </w:r>
    </w:p>
    <w:p w14:paraId="43454951"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26</w:t>
      </w:r>
      <w:r w:rsidRPr="0034618E">
        <w:rPr>
          <w:rFonts w:ascii="Times New Roman" w:hAnsi="Times New Roman" w:cs="Times New Roman"/>
          <w:noProof/>
          <w:szCs w:val="24"/>
          <w:lang w:val="en-US"/>
        </w:rPr>
        <w:tab/>
        <w:t>World Health Organization. Coronavirus disease (COVID-19): Similarities and differences with influenza. 2020. https://www.who.int/emergencies/diseases/novel-coronavirus-2019/question-and-answers-hub/q-a-detail/coronavirus-disease-covid-19-similarities-and-differences-with-influenza (accessed Dec 7, 2020).</w:t>
      </w:r>
    </w:p>
    <w:p w14:paraId="541A71DB"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27</w:t>
      </w:r>
      <w:r w:rsidRPr="0034618E">
        <w:rPr>
          <w:rFonts w:ascii="Times New Roman" w:hAnsi="Times New Roman" w:cs="Times New Roman"/>
          <w:noProof/>
          <w:szCs w:val="24"/>
        </w:rPr>
        <w:tab/>
        <w:t>Superama. Dexametasona Medimart solución inyectable ampolleta 8 mg/2 ml. https://www.superama.com.mx/catalogo/d-farmacia/f-medicamentos-patente/l-patented/dexametasona-medimart-solucion-inyectable-ampolleta-8-mg-2-ml/0750112517785 (accessed Dec 9, 2020).</w:t>
      </w:r>
    </w:p>
    <w:p w14:paraId="158EB8B3"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rPr>
      </w:pPr>
      <w:r w:rsidRPr="0034618E">
        <w:rPr>
          <w:rFonts w:ascii="Times New Roman" w:hAnsi="Times New Roman" w:cs="Times New Roman"/>
          <w:noProof/>
          <w:szCs w:val="24"/>
        </w:rPr>
        <w:t>28</w:t>
      </w:r>
      <w:r w:rsidRPr="0034618E">
        <w:rPr>
          <w:rFonts w:ascii="Times New Roman" w:hAnsi="Times New Roman" w:cs="Times New Roman"/>
          <w:noProof/>
          <w:szCs w:val="24"/>
        </w:rPr>
        <w:tab/>
        <w:t>Farmacias del Ahorro. Dexametasona 8mg/2ml ampolletas. https://www.fahorro.com/farmacias-del-ahorro-dexametasona-8mg-2ml-ampolletas.html (accessed Dec 9, 2020).</w:t>
      </w:r>
    </w:p>
    <w:p w14:paraId="1F507236"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29</w:t>
      </w:r>
      <w:r w:rsidRPr="0034618E">
        <w:rPr>
          <w:rFonts w:ascii="Times New Roman" w:hAnsi="Times New Roman" w:cs="Times New Roman"/>
          <w:noProof/>
          <w:szCs w:val="24"/>
        </w:rPr>
        <w:tab/>
        <w:t xml:space="preserve">Chávez V. El precio de enfermarse de COVID-19: mexicanos venden casas, autos y se endeudan para atenderse. </w:t>
      </w:r>
      <w:r w:rsidRPr="0034618E">
        <w:rPr>
          <w:rFonts w:ascii="Times New Roman" w:hAnsi="Times New Roman" w:cs="Times New Roman"/>
          <w:noProof/>
          <w:szCs w:val="24"/>
          <w:lang w:val="en-US"/>
        </w:rPr>
        <w:t>El Financ. 2020; published online July 27. https://www.elfinanciero.com.mx/nacional/venden-casa-auto-y-se-endeudan-para-atenderse-contra-covid-en-privados (accessed Dec 9, 2020).</w:t>
      </w:r>
    </w:p>
    <w:p w14:paraId="6C3A4A85" w14:textId="77777777" w:rsidR="0034618E" w:rsidRPr="0034618E"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rPr>
        <w:t>30</w:t>
      </w:r>
      <w:r w:rsidRPr="0034618E">
        <w:rPr>
          <w:rFonts w:ascii="Times New Roman" w:hAnsi="Times New Roman" w:cs="Times New Roman"/>
          <w:noProof/>
          <w:szCs w:val="24"/>
        </w:rPr>
        <w:tab/>
        <w:t xml:space="preserve">Redacción El Economista. ¿Cuánto cuesta una hospitalización por Covid-19 en México? </w:t>
      </w:r>
      <w:r w:rsidRPr="0034618E">
        <w:rPr>
          <w:rFonts w:ascii="Times New Roman" w:hAnsi="Times New Roman" w:cs="Times New Roman"/>
          <w:noProof/>
          <w:szCs w:val="24"/>
          <w:lang w:val="en-US"/>
        </w:rPr>
        <w:t>El Econ. 2020; published online Aug 5. https://www.eleconomista.com.mx/politica/Cuanto-cuesta-una-hospitalizacion-por-Covid-19-en-Mexico-20200805-0046.html (accessed Dec 9, 2020).</w:t>
      </w:r>
    </w:p>
    <w:p w14:paraId="1349C668" w14:textId="7C8B6EC3" w:rsidR="00C87E5F" w:rsidRDefault="0034618E" w:rsidP="006E6B5B">
      <w:pPr>
        <w:widowControl w:val="0"/>
        <w:autoSpaceDE w:val="0"/>
        <w:autoSpaceDN w:val="0"/>
        <w:adjustRightInd w:val="0"/>
        <w:spacing w:line="240" w:lineRule="auto"/>
        <w:ind w:left="640" w:hanging="640"/>
        <w:jc w:val="both"/>
        <w:rPr>
          <w:rFonts w:ascii="Times New Roman" w:hAnsi="Times New Roman" w:cs="Times New Roman"/>
          <w:noProof/>
          <w:szCs w:val="24"/>
          <w:lang w:val="en-US"/>
        </w:rPr>
      </w:pPr>
      <w:r w:rsidRPr="0034618E">
        <w:rPr>
          <w:rFonts w:ascii="Times New Roman" w:hAnsi="Times New Roman" w:cs="Times New Roman"/>
          <w:noProof/>
          <w:szCs w:val="24"/>
          <w:lang w:val="en-US"/>
        </w:rPr>
        <w:t>31</w:t>
      </w:r>
      <w:r w:rsidRPr="0034618E">
        <w:rPr>
          <w:rFonts w:ascii="Times New Roman" w:hAnsi="Times New Roman" w:cs="Times New Roman"/>
          <w:noProof/>
          <w:szCs w:val="24"/>
          <w:lang w:val="en-US"/>
        </w:rPr>
        <w:tab/>
        <w:t>Alarid-escudero F. Survival Analysis - Life Tables. Decis. Sci. METPOL course. 2020.</w:t>
      </w:r>
    </w:p>
    <w:p w14:paraId="3D6E1D47" w14:textId="047AEA79" w:rsidR="0075396B" w:rsidRPr="00993512" w:rsidRDefault="00C87E5F" w:rsidP="00661F93">
      <w:pPr>
        <w:jc w:val="both"/>
        <w:rPr>
          <w:rFonts w:ascii="Times New Roman" w:hAnsi="Times New Roman" w:cs="Times New Roman"/>
          <w:b/>
          <w:sz w:val="26"/>
          <w:szCs w:val="26"/>
          <w:lang w:val="en-US"/>
        </w:rPr>
      </w:pPr>
      <w:r>
        <w:rPr>
          <w:rFonts w:ascii="Times New Roman" w:hAnsi="Times New Roman" w:cs="Times New Roman"/>
          <w:noProof/>
          <w:szCs w:val="24"/>
          <w:lang w:val="en-US"/>
        </w:rPr>
        <w:br w:type="page"/>
      </w:r>
      <w:r w:rsidR="002A496F" w:rsidRPr="002A496F">
        <w:rPr>
          <w:rFonts w:ascii="Times New Roman" w:hAnsi="Times New Roman" w:cs="Times New Roman"/>
          <w:b/>
          <w:szCs w:val="26"/>
          <w:lang w:val="en-US"/>
        </w:rPr>
        <w:lastRenderedPageBreak/>
        <w:fldChar w:fldCharType="end"/>
      </w:r>
      <w:r w:rsidR="00993512" w:rsidRPr="00993512">
        <w:rPr>
          <w:rFonts w:ascii="Times New Roman" w:hAnsi="Times New Roman" w:cs="Times New Roman"/>
          <w:b/>
          <w:sz w:val="26"/>
          <w:szCs w:val="26"/>
          <w:lang w:val="en-US"/>
        </w:rPr>
        <w:t>Appendix A</w:t>
      </w:r>
    </w:p>
    <w:p w14:paraId="4465F9AB" w14:textId="77777777" w:rsidR="00993512" w:rsidRPr="00993512" w:rsidRDefault="00993512" w:rsidP="00661F93">
      <w:pPr>
        <w:jc w:val="both"/>
        <w:rPr>
          <w:rFonts w:ascii="Times New Roman" w:hAnsi="Times New Roman" w:cs="Times New Roman"/>
          <w:i/>
          <w:lang w:val="en-US"/>
        </w:rPr>
      </w:pPr>
      <w:r w:rsidRPr="00993512">
        <w:rPr>
          <w:rFonts w:ascii="Times New Roman" w:hAnsi="Times New Roman" w:cs="Times New Roman"/>
          <w:i/>
          <w:lang w:val="en-US"/>
        </w:rPr>
        <w:t>Parameters for microsimulation model</w:t>
      </w:r>
    </w:p>
    <w:p w14:paraId="1727FCE6" w14:textId="77777777" w:rsidR="00993512" w:rsidRDefault="00E10378" w:rsidP="00BD31AD">
      <w:pPr>
        <w:autoSpaceDE w:val="0"/>
        <w:autoSpaceDN w:val="0"/>
        <w:adjustRightInd w:val="0"/>
        <w:spacing w:before="240" w:after="0" w:line="360" w:lineRule="auto"/>
        <w:jc w:val="both"/>
        <w:rPr>
          <w:rFonts w:ascii="Times New Roman" w:hAnsi="Times New Roman" w:cs="Times New Roman"/>
          <w:lang w:val="en-US"/>
        </w:rPr>
      </w:pPr>
      <w:r w:rsidRPr="00E10378">
        <w:rPr>
          <w:rFonts w:ascii="Times New Roman" w:hAnsi="Times New Roman" w:cs="Times New Roman"/>
          <w:lang w:val="en-US"/>
        </w:rPr>
        <w:t xml:space="preserve">Discount rates corresponded to inflation rates expected for Mexico for December and January and </w:t>
      </w:r>
      <w:r>
        <w:rPr>
          <w:rFonts w:ascii="Times New Roman" w:hAnsi="Times New Roman" w:cs="Times New Roman"/>
          <w:lang w:val="en-US"/>
        </w:rPr>
        <w:t>are</w:t>
      </w:r>
      <w:r w:rsidRPr="00E10378">
        <w:rPr>
          <w:rFonts w:ascii="Times New Roman" w:hAnsi="Times New Roman" w:cs="Times New Roman"/>
          <w:lang w:val="en-US"/>
        </w:rPr>
        <w:t xml:space="preserve"> obtained from the publications made by Mexico's central bank. </w:t>
      </w:r>
      <w:r>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{"citationItems":[{"id":"ITEM-1","itemData":{"author":[{"dropping-particle":"","family":"Banco de Mexico","given":"","non-dropping-particle":"","parse-names":false,"suffix":""}],"id":"ITEM-1","issued":{"date-parts":[["2020"]]},"page":"1-39","publisher":"Banco de México","title":"Encuesta sobre las Expectativas de los Especialistas en Economía del Sector Privado: Octubre de 2020 Inflación","type":"article"},"uris":["http://www.mendeley.com/documents/?uuid=d4d12b0a-e092-4158-81f3-b43ae3ad7829"]}],"mendeley":{"formattedCitation":"&lt;sup&gt;24&lt;/sup&gt;","plainTextFormattedCitation":"24","previouslyFormattedCitation":"&lt;sup&gt;24&lt;/sup&gt;"},"properties":{"noteIndex":0},"schema":"https://github.com/citation-style-language/schema/raw/master/csl-citation.json"}</w:instrText>
      </w:r>
      <w:r>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24</w:t>
      </w:r>
      <w:r>
        <w:rPr>
          <w:rFonts w:ascii="Times New Roman" w:hAnsi="Times New Roman" w:cs="Times New Roman"/>
          <w:lang w:val="en-US"/>
        </w:rPr>
        <w:fldChar w:fldCharType="end"/>
      </w:r>
      <w:r>
        <w:rPr>
          <w:rFonts w:ascii="Times New Roman" w:hAnsi="Times New Roman" w:cs="Times New Roman"/>
          <w:lang w:val="en-US"/>
        </w:rPr>
        <w:t xml:space="preserve"> </w:t>
      </w:r>
      <w:r w:rsidR="00993512" w:rsidRPr="00A500A2">
        <w:rPr>
          <w:rFonts w:ascii="Times New Roman" w:hAnsi="Times New Roman" w:cs="Times New Roman"/>
          <w:lang w:val="en-US"/>
        </w:rPr>
        <w:t>Quality Adjusted Life Days loss</w:t>
      </w:r>
      <w:r>
        <w:rPr>
          <w:rFonts w:ascii="Times New Roman" w:hAnsi="Times New Roman" w:cs="Times New Roman"/>
          <w:lang w:val="en-US"/>
        </w:rPr>
        <w:t xml:space="preserve"> by patient</w:t>
      </w:r>
      <w:r w:rsidR="00993512" w:rsidRPr="00A500A2">
        <w:rPr>
          <w:rFonts w:ascii="Times New Roman" w:hAnsi="Times New Roman" w:cs="Times New Roman"/>
          <w:lang w:val="en-US"/>
        </w:rPr>
        <w:t xml:space="preserve"> is </w:t>
      </w:r>
      <w:r>
        <w:rPr>
          <w:rFonts w:ascii="Times New Roman" w:hAnsi="Times New Roman" w:cs="Times New Roman"/>
          <w:lang w:val="en-US"/>
        </w:rPr>
        <w:t>acquired</w:t>
      </w:r>
      <w:r w:rsidR="00993512" w:rsidRPr="00A500A2">
        <w:rPr>
          <w:rFonts w:ascii="Times New Roman" w:hAnsi="Times New Roman" w:cs="Times New Roman"/>
          <w:lang w:val="en-US"/>
        </w:rPr>
        <w:t xml:space="preserve"> from a study of the impact of seasonal influenza in age groups</w:t>
      </w:r>
      <w:r w:rsidR="00993512">
        <w:rPr>
          <w:rFonts w:ascii="Times New Roman" w:hAnsi="Times New Roman" w:cs="Times New Roman"/>
          <w:lang w:val="en-US"/>
        </w:rPr>
        <w:t xml:space="preserve"> </w:t>
      </w:r>
      <w:r w:rsidR="00993512" w:rsidRPr="00A500A2">
        <w:rPr>
          <w:rFonts w:ascii="Times New Roman" w:hAnsi="Times New Roman" w:cs="Times New Roman"/>
          <w:lang w:val="en-US"/>
        </w:rPr>
        <w:t xml:space="preserve">“45 </w:t>
      </w:r>
      <w:r>
        <w:rPr>
          <w:rFonts w:ascii="Times New Roman" w:hAnsi="Times New Roman" w:cs="Times New Roman"/>
          <w:lang w:val="en-US"/>
        </w:rPr>
        <w:t>–</w:t>
      </w:r>
      <w:r w:rsidR="00993512" w:rsidRPr="00A500A2">
        <w:rPr>
          <w:rFonts w:ascii="Times New Roman" w:hAnsi="Times New Roman" w:cs="Times New Roman"/>
          <w:lang w:val="en-US"/>
        </w:rPr>
        <w:t xml:space="preserve"> 64</w:t>
      </w:r>
      <w:r>
        <w:rPr>
          <w:rFonts w:ascii="Times New Roman" w:hAnsi="Times New Roman" w:cs="Times New Roman"/>
          <w:lang w:val="en-US"/>
        </w:rPr>
        <w:t xml:space="preserve"> years old</w:t>
      </w:r>
      <w:r w:rsidR="00993512" w:rsidRPr="00A500A2">
        <w:rPr>
          <w:rFonts w:ascii="Times New Roman" w:hAnsi="Times New Roman" w:cs="Times New Roman"/>
          <w:lang w:val="en-US"/>
        </w:rPr>
        <w:t>” and “65 +</w:t>
      </w:r>
      <w:r>
        <w:rPr>
          <w:rFonts w:ascii="Times New Roman" w:hAnsi="Times New Roman" w:cs="Times New Roman"/>
          <w:lang w:val="en-US"/>
        </w:rPr>
        <w:t xml:space="preserve"> years old</w:t>
      </w:r>
      <w:r w:rsidR="00993512" w:rsidRPr="00A500A2">
        <w:rPr>
          <w:rFonts w:ascii="Times New Roman" w:hAnsi="Times New Roman" w:cs="Times New Roman"/>
          <w:lang w:val="en-US"/>
        </w:rPr>
        <w:t>”</w:t>
      </w:r>
      <w:r w:rsidR="00BD31AD">
        <w:rPr>
          <w:rFonts w:ascii="Times New Roman" w:hAnsi="Times New Roman" w:cs="Times New Roman"/>
          <w:lang w:val="en-US"/>
        </w:rPr>
        <w:t xml:space="preserve"> </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Lancet","id":"ITEM-1","issue":"S8","issued":{"date-parts":[["2013"]]},"title":"EStimation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25&lt;/sup&gt;","plainTextFormattedCitation":"25","previouslyFormattedCitation":"&lt;sup&gt;25&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25</w:t>
      </w:r>
      <w:r w:rsidR="00BD31AD">
        <w:rPr>
          <w:rFonts w:ascii="Times New Roman" w:hAnsi="Times New Roman" w:cs="Times New Roman"/>
          <w:lang w:val="en-US"/>
        </w:rPr>
        <w:fldChar w:fldCharType="end"/>
      </w:r>
      <w:r w:rsidR="00BD31AD">
        <w:rPr>
          <w:rFonts w:ascii="Times New Roman" w:hAnsi="Times New Roman" w:cs="Times New Roman"/>
          <w:lang w:val="en-US"/>
        </w:rPr>
        <w:t xml:space="preserve"> </w:t>
      </w:r>
      <w:r>
        <w:rPr>
          <w:rFonts w:ascii="Times New Roman" w:hAnsi="Times New Roman" w:cs="Times New Roman"/>
          <w:lang w:val="en-US"/>
        </w:rPr>
        <w:t>a very similar classification to the one used in this work</w:t>
      </w:r>
      <w:r w:rsidR="00993512" w:rsidRPr="00A500A2">
        <w:rPr>
          <w:rFonts w:ascii="Times New Roman" w:hAnsi="Times New Roman" w:cs="Times New Roman"/>
          <w:lang w:val="en-US"/>
        </w:rPr>
        <w:t xml:space="preserve">. Influenza was chosen </w:t>
      </w:r>
      <w:r w:rsidRPr="00E10378">
        <w:rPr>
          <w:rFonts w:ascii="Times New Roman" w:hAnsi="Times New Roman" w:cs="Times New Roman"/>
          <w:lang w:val="en-US"/>
        </w:rPr>
        <w:t xml:space="preserve">for being a disease that </w:t>
      </w:r>
      <w:r w:rsidR="00BD31AD">
        <w:rPr>
          <w:rFonts w:ascii="Times New Roman" w:hAnsi="Times New Roman" w:cs="Times New Roman"/>
          <w:lang w:val="en-US"/>
        </w:rPr>
        <w:t>has similar</w:t>
      </w:r>
      <w:r w:rsidRPr="00E10378">
        <w:rPr>
          <w:rFonts w:ascii="Times New Roman" w:hAnsi="Times New Roman" w:cs="Times New Roman"/>
          <w:lang w:val="en-US"/>
        </w:rPr>
        <w:t xml:space="preserve"> </w:t>
      </w:r>
      <w:r w:rsidR="00BD31AD">
        <w:rPr>
          <w:rFonts w:ascii="Times New Roman" w:hAnsi="Times New Roman" w:cs="Times New Roman"/>
          <w:lang w:val="en-US"/>
        </w:rPr>
        <w:t xml:space="preserve">manifestations </w:t>
      </w:r>
      <w:r w:rsidRPr="00E10378">
        <w:rPr>
          <w:rFonts w:ascii="Times New Roman" w:hAnsi="Times New Roman" w:cs="Times New Roman"/>
          <w:lang w:val="en-US"/>
        </w:rPr>
        <w:t>to covid-19</w:t>
      </w:r>
      <w:r w:rsidR="00993512" w:rsidRPr="00A500A2">
        <w:rPr>
          <w:rFonts w:ascii="Times New Roman" w:hAnsi="Times New Roman" w:cs="Times New Roman"/>
          <w:lang w:val="en-US"/>
        </w:rPr>
        <w:t xml:space="preserve">: respiratory </w:t>
      </w:r>
      <w:r w:rsidR="00BD31AD">
        <w:rPr>
          <w:rFonts w:ascii="Times New Roman" w:hAnsi="Times New Roman" w:cs="Times New Roman"/>
          <w:lang w:val="en-US"/>
        </w:rPr>
        <w:t>disease</w:t>
      </w:r>
      <w:r w:rsidR="00993512" w:rsidRPr="00A500A2">
        <w:rPr>
          <w:rFonts w:ascii="Times New Roman" w:hAnsi="Times New Roman" w:cs="Times New Roman"/>
          <w:lang w:val="en-US"/>
        </w:rPr>
        <w:t>; fever; chills; feeling tired,</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id":"ITEM-2","itemData":{"author":[{"dropping-particle":"","family":"Camacho","given":"Anton","non-dropping-particle":"","parse-names":false,"suffix":""},{"dropping-particle":"","family":"Eames","given":"Ken","non-dropping-particle":"","parse-names":false,"suffix":""},{"dropping-particle":"","family":"Adler","given":"Alma","non-dropping-particle":"","parse-names":false,"suffix":""},{"dropping-particle":"","family":"Funk","given":"Sebastian","non-dropping-particle":"","parse-names":false,"suffix":""},{"dropping-particle":"","family":"Edmunds","given":"John","non-dropping-particle":"","parse-names":false,"suffix":""}],"container-title":"The Lancet","id":"ITEM-2","issue":"S8","issued":{"date-parts":[["2013"]]},"title":"EStimation of the quality of life effect of seasonal influenza infection in the UK with the internet-based Flusurvey cohort: an observational cohort study.","type":"article-journal","volume":"328"},"uris":["http://www.mendeley.com/documents/?uuid=25eaea0e-5484-4531-a899-6bf2b2d31078"]}],"mendeley":{"formattedCitation":"&lt;sup&gt;25,26&lt;/sup&gt;","plainTextFormattedCitation":"25,26","previouslyFormattedCitation":"&lt;sup&gt;25,26&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25,26</w:t>
      </w:r>
      <w:r w:rsidR="00BD31AD">
        <w:rPr>
          <w:rFonts w:ascii="Times New Roman" w:hAnsi="Times New Roman" w:cs="Times New Roman"/>
          <w:lang w:val="en-US"/>
        </w:rPr>
        <w:fldChar w:fldCharType="end"/>
      </w:r>
      <w:r w:rsidR="00993512">
        <w:rPr>
          <w:rFonts w:ascii="Times New Roman" w:hAnsi="Times New Roman" w:cs="Times New Roman"/>
          <w:lang w:val="en-US"/>
        </w:rPr>
        <w:t xml:space="preserve"> </w:t>
      </w:r>
      <w:r w:rsidR="00993512" w:rsidRPr="00A500A2">
        <w:rPr>
          <w:rFonts w:ascii="Times New Roman" w:hAnsi="Times New Roman" w:cs="Times New Roman"/>
          <w:lang w:val="en-US"/>
        </w:rPr>
        <w:t>although they differ in various aspects such as transmission, mortality and that COVID-19 appears to have</w:t>
      </w:r>
      <w:r w:rsidR="00993512">
        <w:rPr>
          <w:rFonts w:ascii="Times New Roman" w:hAnsi="Times New Roman" w:cs="Times New Roman"/>
          <w:lang w:val="en-US"/>
        </w:rPr>
        <w:t xml:space="preserve"> </w:t>
      </w:r>
      <w:r w:rsidR="00993512" w:rsidRPr="00A500A2">
        <w:rPr>
          <w:rFonts w:ascii="Times New Roman" w:hAnsi="Times New Roman" w:cs="Times New Roman"/>
          <w:lang w:val="en-US"/>
        </w:rPr>
        <w:t>higher impact on older age</w:t>
      </w:r>
      <w:r w:rsidR="00BD31AD">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who.int/emergencies/diseases/novel-coronavirus-2019/question-and-answers-hub/q-a-detail/coronavirus-disease-covid-19-similarities-and-differences-with-influenza","accessed":{"date-parts":[["2020","12","7"]]},"author":[{"dropping-particle":"","family":"World Health Organization","given":"","non-dropping-particle":"","parse-names":false,"suffix":""}],"id":"ITEM-1","issued":{"date-parts":[["2020"]]},"title":"Coronavirus disease (COVID-19): Similarities and differences with influenza","type":"webpage"},"uris":["http://www.mendeley.com/documents/?uuid=6f5bc2a0-3b4e-384c-ac91-8a704f7c3957"]}],"mendeley":{"formattedCitation":"&lt;sup&gt;26&lt;/sup&gt;","plainTextFormattedCitation":"26","previouslyFormattedCitation":"&lt;sup&gt;26&lt;/sup&gt;"},"properties":{"noteIndex":0},"schema":"https://github.com/citation-style-language/schema/raw/master/csl-citation.json"}</w:instrText>
      </w:r>
      <w:r w:rsidR="00BD31AD">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26</w:t>
      </w:r>
      <w:r w:rsidR="00BD31AD">
        <w:rPr>
          <w:rFonts w:ascii="Times New Roman" w:hAnsi="Times New Roman" w:cs="Times New Roman"/>
          <w:lang w:val="en-US"/>
        </w:rPr>
        <w:fldChar w:fldCharType="end"/>
      </w:r>
      <w:r w:rsidR="00993512" w:rsidRPr="00A500A2">
        <w:rPr>
          <w:rFonts w:ascii="Times New Roman" w:hAnsi="Times New Roman" w:cs="Times New Roman"/>
          <w:lang w:val="en-US"/>
        </w:rPr>
        <w:t>.</w:t>
      </w:r>
      <w:r w:rsidR="00BD31AD">
        <w:rPr>
          <w:rFonts w:ascii="Times New Roman" w:hAnsi="Times New Roman" w:cs="Times New Roman"/>
          <w:lang w:val="en-US"/>
        </w:rPr>
        <w:t xml:space="preserve"> </w:t>
      </w:r>
      <w:r w:rsidR="002A496F" w:rsidRPr="002A496F">
        <w:rPr>
          <w:rFonts w:ascii="Times New Roman" w:hAnsi="Times New Roman" w:cs="Times New Roman"/>
          <w:lang w:val="en-US"/>
        </w:rPr>
        <w:t xml:space="preserve">Costs of hospitalization </w:t>
      </w:r>
      <w:r w:rsidR="002A496F">
        <w:rPr>
          <w:rFonts w:ascii="Times New Roman" w:hAnsi="Times New Roman" w:cs="Times New Roman"/>
          <w:lang w:val="en-US"/>
        </w:rPr>
        <w:t xml:space="preserve">and treaments </w:t>
      </w:r>
      <w:r w:rsidR="002A496F" w:rsidRPr="002A496F">
        <w:rPr>
          <w:rFonts w:ascii="Times New Roman" w:hAnsi="Times New Roman" w:cs="Times New Roman"/>
          <w:lang w:val="en-US"/>
        </w:rPr>
        <w:t>for patients with covid-19 in Mexico are obtained from several</w:t>
      </w:r>
      <w:r w:rsidR="002A496F">
        <w:rPr>
          <w:rFonts w:ascii="Times New Roman" w:hAnsi="Times New Roman" w:cs="Times New Roman"/>
          <w:lang w:val="en-US"/>
        </w:rPr>
        <w:t xml:space="preserve"> internet prices searches</w:t>
      </w:r>
      <w:r w:rsidR="002A496F">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superama.com.mx/catalogo/d-farmacia/f-medicamentos-patente/l-patented/dexametasona-medimart-solucion-inyectable-ampolleta-8-mg-2-ml/0750112517785","accessed":{"date-parts":[["2020","12","9"]]},"author":[{"dropping-particle":"","family":"Superama","given":"","non-dropping-particle":"","parse-names":false,"suffix":""}],"id":"ITEM-1","issued":{"date-parts":[["0"]]},"title":"Dexametasona Medimart solución inyectable ampolleta 8 mg/2 ml","type":"webpage"},"uris":["http://www.mendeley.com/documents/?uuid=b80e9003-5f9f-31c4-856b-57a35ba6cceb"]},{"id":"ITEM-2","itemData":{"URL":"https://www.fahorro.com/farmacias-del-ahorro-dexametasona-8mg-2ml-ampolletas.html","accessed":{"date-parts":[["2020","12","9"]]},"author":[{"dropping-particle":"","family":"Farmacias del Ahorro","given":"","non-dropping-particle":"","parse-names":false,"suffix":""}],"id":"ITEM-2","issued":{"date-parts":[["0"]]},"title":"Dexametasona 8mg/2ml ampolletas","type":"webpage"},"uris":["http://www.mendeley.com/documents/?uuid=1f14b5b4-3978-3408-93ba-210d5e63efb5"]}],"mendeley":{"formattedCitation":"&lt;sup&gt;27,28&lt;/sup&gt;","plainTextFormattedCitation":"27,28","previouslyFormattedCitation":"&lt;sup&gt;27,28&lt;/sup&gt;"},"properties":{"noteIndex":0},"schema":"https://github.com/citation-style-language/schema/raw/master/csl-citation.json"}</w:instrText>
      </w:r>
      <w:r w:rsidR="002A496F">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27,28</w:t>
      </w:r>
      <w:r w:rsidR="002A496F">
        <w:rPr>
          <w:rFonts w:ascii="Times New Roman" w:hAnsi="Times New Roman" w:cs="Times New Roman"/>
          <w:lang w:val="en-US"/>
        </w:rPr>
        <w:fldChar w:fldCharType="end"/>
      </w:r>
      <w:r w:rsidR="002A496F">
        <w:rPr>
          <w:rFonts w:ascii="Times New Roman" w:hAnsi="Times New Roman" w:cs="Times New Roman"/>
          <w:lang w:val="en-US"/>
        </w:rPr>
        <w:t xml:space="preserve"> and</w:t>
      </w:r>
      <w:r w:rsidR="002A496F" w:rsidRPr="002A496F">
        <w:rPr>
          <w:rFonts w:ascii="Times New Roman" w:hAnsi="Times New Roman" w:cs="Times New Roman"/>
          <w:lang w:val="en-US"/>
        </w:rPr>
        <w:t xml:space="preserve"> press notes</w:t>
      </w:r>
      <w:r w:rsidR="002A496F">
        <w:rPr>
          <w:rFonts w:ascii="Times New Roman" w:hAnsi="Times New Roman" w:cs="Times New Roman"/>
          <w:lang w:val="en-US"/>
        </w:rPr>
        <w:t>.</w:t>
      </w:r>
      <w:r w:rsidR="002A496F">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URL":"https://www.elfinanciero.com.mx/nacional/venden-casa-auto-y-se-endeudan-para-atenderse-contra-covid-en-privados","accessed":{"date-parts":[["2020","12","9"]]},"author":[{"dropping-particle":"","family":"Chávez","given":"Victor","non-dropping-particle":"","parse-names":false,"suffix":""}],"container-title":"El Financiero","id":"ITEM-1","issued":{"date-parts":[["2020","7","27"]]},"title":"El precio de enfermarse de COVID-19: mexicanos venden casas, autos y se endeudan para atenderse","type":"webpage"},"uris":["http://www.mendeley.com/documents/?uuid=8d86f75b-d093-3ce3-b7a8-ce10d83b3e39"]},{"id":"ITEM-2","itemData":{"URL":"https://www.eleconomista.com.mx/politica/Cuanto-cuesta-una-hospitalizacion-por-Covid-19-en-Mexico-20200805-0046.html","accessed":{"date-parts":[["2020","12","9"]]},"author":[{"dropping-particle":"","family":"Redacción El Economista","given":"","non-dropping-particle":"","parse-names":false,"suffix":""}],"container-title":"El Economista","id":"ITEM-2","issued":{"date-parts":[["2020","8","5"]]},"title":"¿Cuánto cuesta una hospitalización por Covid-19 en México?","type":"webpage"},"uris":["http://www.mendeley.com/documents/?uuid=013add59-998b-30d4-a6b7-52b7865de9d2"]},{"id":"ITEM-3","itemData":{"DOI":"10.1056/nejmoa2007764","ISSN":"0028-4793","PMID":"32445440","abstract":"BACKGROUND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Medicine","id":"ITEM-3","issue":"19","issued":{"date-parts":[["2020"]]},"page":"1813-1826","title":"Remdesivir for the Treatment of Covid-19 — Final Report","type":"article-journal","volume":"383"},"uris":["http://www.mendeley.com/documents/?uuid=1eb8413f-7be3-4fbb-afde-dc92c9481d5b"]}],"mendeley":{"formattedCitation":"&lt;sup&gt;20,29,30&lt;/sup&gt;","plainTextFormattedCitation":"20,29,30","previouslyFormattedCitation":"&lt;sup&gt;20,29,30&lt;/sup&gt;"},"properties":{"noteIndex":0},"schema":"https://github.com/citation-style-language/schema/raw/master/csl-citation.json"}</w:instrText>
      </w:r>
      <w:r w:rsidR="002A496F">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20,29,30</w:t>
      </w:r>
      <w:r w:rsidR="002A496F">
        <w:rPr>
          <w:rFonts w:ascii="Times New Roman" w:hAnsi="Times New Roman" w:cs="Times New Roman"/>
          <w:lang w:val="en-US"/>
        </w:rPr>
        <w:fldChar w:fldCharType="end"/>
      </w:r>
      <w:r w:rsidR="002A496F">
        <w:rPr>
          <w:rFonts w:ascii="Times New Roman" w:hAnsi="Times New Roman" w:cs="Times New Roman"/>
          <w:lang w:val="en-US"/>
        </w:rPr>
        <w:t xml:space="preserve"> </w:t>
      </w:r>
      <w:r w:rsidR="00993512" w:rsidRPr="00A500A2">
        <w:rPr>
          <w:rFonts w:ascii="Times New Roman" w:hAnsi="Times New Roman" w:cs="Times New Roman"/>
          <w:lang w:val="en-US"/>
        </w:rPr>
        <w:t xml:space="preserve">Due to the above it is recommended to take </w:t>
      </w:r>
      <w:r w:rsidR="00BD31AD" w:rsidRPr="00A500A2">
        <w:rPr>
          <w:rFonts w:ascii="Times New Roman" w:hAnsi="Times New Roman" w:cs="Times New Roman"/>
          <w:lang w:val="en-US"/>
        </w:rPr>
        <w:t>these estimates</w:t>
      </w:r>
      <w:r w:rsidR="00993512" w:rsidRPr="00A500A2">
        <w:rPr>
          <w:rFonts w:ascii="Times New Roman" w:hAnsi="Times New Roman" w:cs="Times New Roman"/>
          <w:lang w:val="en-US"/>
        </w:rPr>
        <w:t xml:space="preserve"> with caution.</w:t>
      </w:r>
    </w:p>
    <w:p w14:paraId="2C45C25B" w14:textId="3A2231E5" w:rsidR="008E79F6" w:rsidRPr="00967440" w:rsidRDefault="00BD31AD" w:rsidP="00BD31AD">
      <w:pPr>
        <w:autoSpaceDE w:val="0"/>
        <w:autoSpaceDN w:val="0"/>
        <w:adjustRightInd w:val="0"/>
        <w:spacing w:before="240" w:after="0" w:line="360" w:lineRule="auto"/>
        <w:jc w:val="both"/>
        <w:rPr>
          <w:rFonts w:ascii="Times New Roman" w:hAnsi="Times New Roman" w:cs="Times New Roman"/>
          <w:sz w:val="18"/>
          <w:lang w:val="en-US"/>
        </w:rPr>
      </w:pPr>
      <w:r>
        <w:rPr>
          <w:rFonts w:ascii="Times New Roman" w:hAnsi="Times New Roman" w:cs="Times New Roman"/>
          <w:lang w:val="en-US"/>
        </w:rPr>
        <w:t xml:space="preserve">Treatment effects are calculated </w:t>
      </w:r>
      <w:r w:rsidR="00136907">
        <w:rPr>
          <w:rFonts w:ascii="Times New Roman" w:hAnsi="Times New Roman" w:cs="Times New Roman"/>
          <w:lang w:val="en-US"/>
        </w:rPr>
        <w:t xml:space="preserve">incorporating the efficacy of each policy with the excess mortality additive model </w:t>
      </w:r>
      <w:r w:rsidR="00136907">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sidR="00136907">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31</w:t>
      </w:r>
      <w:r w:rsidR="00136907">
        <w:rPr>
          <w:rFonts w:ascii="Times New Roman" w:hAnsi="Times New Roman" w:cs="Times New Roman"/>
          <w:lang w:val="en-US"/>
        </w:rPr>
        <w:fldChar w:fldCharType="end"/>
      </w:r>
      <w:r w:rsidR="00136907">
        <w:rPr>
          <w:rFonts w:ascii="Times New Roman" w:hAnsi="Times New Roman" w:cs="Times New Roman"/>
          <w:lang w:val="en-US"/>
        </w:rPr>
        <w:t xml:space="preserve">. First I computed risk reduction of covid-19 mortality percentage reduction with information </w:t>
      </w:r>
      <w:r w:rsidR="00136907" w:rsidRPr="00136907">
        <w:rPr>
          <w:rFonts w:ascii="Times New Roman" w:hAnsi="Times New Roman" w:cs="Times New Roman"/>
          <w:lang w:val="en-US"/>
        </w:rPr>
        <w:t>with information from studies on the efficacy of remdesivir and dexamethasone</w:t>
      </w:r>
      <w:r w:rsidR="006809C6">
        <w:rPr>
          <w:rFonts w:ascii="Times New Roman" w:hAnsi="Times New Roman" w:cs="Times New Roman"/>
          <w:lang w:val="en-US"/>
        </w:rPr>
        <w:t xml:space="preserve"> in infected patients for 28 and 29 days</w:t>
      </w:r>
      <w:r w:rsidR="00136907">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Report","type":"article-journal"},"uris":["http://www.mendeley.com/documents/?uuid=7eb2bebb-5009-4002-9cd4-ced8cd521fe3"]},{"id":"ITEM-2","itemData":{"DOI":"10.1056/nejmoa2007764","ISSN":"0028-4793","PMID":"32445440","abstract":"BACKGROUND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Medicine","id":"ITEM-2","issue":"19","issued":{"date-parts":[["2020"]]},"page":"1813-1826","title":"Remdesivir for the Treatment of Covid-19 — Final Report","type":"article-journal","volume":"383"},"uris":["http://www.mendeley.com/documents/?uuid=1eb8413f-7be3-4fbb-afde-dc92c9481d5b"]}],"mendeley":{"formattedCitation":"&lt;sup&gt;20,21&lt;/sup&gt;","plainTextFormattedCitation":"20,21","previouslyFormattedCitation":"&lt;sup&gt;20,21&lt;/sup&gt;"},"properties":{"noteIndex":0},"schema":"https://github.com/citation-style-language/schema/raw/master/csl-citation.json"}</w:instrText>
      </w:r>
      <w:r w:rsidR="00136907">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20,21</w:t>
      </w:r>
      <w:r w:rsidR="00136907">
        <w:rPr>
          <w:rFonts w:ascii="Times New Roman" w:hAnsi="Times New Roman" w:cs="Times New Roman"/>
          <w:lang w:val="en-US"/>
        </w:rPr>
        <w:fldChar w:fldCharType="end"/>
      </w:r>
      <w:r w:rsidR="00C672C4">
        <w:rPr>
          <w:rFonts w:ascii="Times New Roman" w:hAnsi="Times New Roman" w:cs="Times New Roman"/>
          <w:lang w:val="en-US"/>
        </w:rPr>
        <w:t xml:space="preserve"> In the case of dexamethasone it only affects patients with </w:t>
      </w:r>
      <w:r w:rsidR="00C672C4" w:rsidRPr="00C672C4">
        <w:rPr>
          <w:rFonts w:ascii="Times New Roman" w:hAnsi="Times New Roman" w:cs="Times New Roman"/>
          <w:lang w:val="en-US"/>
        </w:rPr>
        <w:t>assisted breathing</w:t>
      </w:r>
      <w:r w:rsidR="00D97189">
        <w:rPr>
          <w:rFonts w:ascii="Times New Roman" w:hAnsi="Times New Roman" w:cs="Times New Roman"/>
          <w:lang w:val="en-US"/>
        </w:rPr>
        <w:t xml:space="preserve"> </w:t>
      </w:r>
      <w:r w:rsidR="00D97189">
        <w:rPr>
          <w:rFonts w:ascii="Times New Roman" w:hAnsi="Times New Roman" w:cs="Times New Roman"/>
          <w:lang w:val="en-US"/>
        </w:rPr>
        <w:fldChar w:fldCharType="begin" w:fldLock="1"/>
      </w:r>
      <w:r w:rsidR="0034618E">
        <w:rPr>
          <w:rFonts w:ascii="Times New Roman" w:hAnsi="Times New Roman" w:cs="Times New Roman"/>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21&lt;/sup&gt;","plainTextFormattedCitation":"21","previouslyFormattedCitation":"&lt;sup&gt;21&lt;/sup&gt;"},"properties":{"noteIndex":0},"schema":"https://github.com/citation-style-language/schema/raw/master/csl-citation.json"}</w:instrText>
      </w:r>
      <w:r w:rsidR="00D97189">
        <w:rPr>
          <w:rFonts w:ascii="Times New Roman" w:hAnsi="Times New Roman" w:cs="Times New Roman"/>
          <w:lang w:val="en-US"/>
        </w:rPr>
        <w:fldChar w:fldCharType="separate"/>
      </w:r>
      <w:r w:rsidR="002C0986" w:rsidRPr="002C0986">
        <w:rPr>
          <w:rFonts w:ascii="Times New Roman" w:hAnsi="Times New Roman" w:cs="Times New Roman"/>
          <w:noProof/>
          <w:vertAlign w:val="superscript"/>
          <w:lang w:val="en-US"/>
        </w:rPr>
        <w:t>21</w:t>
      </w:r>
      <w:r w:rsidR="00D97189">
        <w:rPr>
          <w:rFonts w:ascii="Times New Roman" w:hAnsi="Times New Roman" w:cs="Times New Roman"/>
          <w:lang w:val="en-US"/>
        </w:rPr>
        <w:fldChar w:fldCharType="end"/>
      </w:r>
      <w:r w:rsidR="006809C6">
        <w:rPr>
          <w:rFonts w:ascii="Times New Roman" w:hAnsi="Times New Roman" w:cs="Times New Roman"/>
          <w:lang w:val="en-US"/>
        </w:rPr>
        <w:t>:</w:t>
      </w:r>
      <w:r w:rsidR="00D97189" w:rsidRPr="00D97189">
        <w:rPr>
          <w:sz w:val="18"/>
          <w:lang w:val="en-US"/>
        </w:rPr>
        <w:fldChar w:fldCharType="begin"/>
      </w:r>
      <w:r w:rsidR="00D97189" w:rsidRPr="00D97189">
        <w:rPr>
          <w:sz w:val="18"/>
          <w:lang w:val="en-US"/>
        </w:rPr>
        <w:instrText xml:space="preserve"> LINK </w:instrText>
      </w:r>
      <w:r w:rsidR="008E79F6">
        <w:rPr>
          <w:sz w:val="18"/>
          <w:lang w:val="en-US"/>
        </w:rPr>
        <w:instrText xml:space="preserve">Excel.Sheet.12 "C:\\Users\\IRVING\\Desktop\\Parameter table.xlsx" Hoja2!F1C1:F5C3 </w:instrText>
      </w:r>
      <w:r w:rsidR="00D97189" w:rsidRPr="00D97189">
        <w:rPr>
          <w:sz w:val="18"/>
          <w:lang w:val="en-US"/>
        </w:rPr>
        <w:instrText xml:space="preserve">\a \f 4 \h  \* MERGEFORMAT </w:instrText>
      </w:r>
      <w:r w:rsidR="008E79F6" w:rsidRPr="00D97189">
        <w:rPr>
          <w:sz w:val="18"/>
          <w:lang w:val="en-US"/>
        </w:rPr>
        <w:fldChar w:fldCharType="separate"/>
      </w:r>
    </w:p>
    <w:tbl>
      <w:tblPr>
        <w:tblW w:w="4266" w:type="dxa"/>
        <w:jc w:val="center"/>
        <w:tblCellMar>
          <w:left w:w="70" w:type="dxa"/>
          <w:right w:w="70" w:type="dxa"/>
        </w:tblCellMar>
        <w:tblLook w:val="04A0" w:firstRow="1" w:lastRow="0" w:firstColumn="1" w:lastColumn="0" w:noHBand="0" w:noVBand="1"/>
      </w:tblPr>
      <w:tblGrid>
        <w:gridCol w:w="1495"/>
        <w:gridCol w:w="1196"/>
        <w:gridCol w:w="1575"/>
        <w:tblGridChange w:id="899">
          <w:tblGrid>
            <w:gridCol w:w="1495"/>
            <w:gridCol w:w="1196"/>
            <w:gridCol w:w="1575"/>
          </w:tblGrid>
        </w:tblGridChange>
      </w:tblGrid>
      <w:tr w:rsidR="008E79F6" w:rsidRPr="008E79F6" w14:paraId="32082777" w14:textId="77777777" w:rsidTr="008E79F6">
        <w:trPr>
          <w:divId w:val="1832790418"/>
          <w:trHeight w:val="385"/>
          <w:jc w:val="center"/>
        </w:trPr>
        <w:tc>
          <w:tcPr>
            <w:tcW w:w="1495" w:type="dxa"/>
            <w:tcBorders>
              <w:top w:val="single" w:sz="8" w:space="0" w:color="auto"/>
              <w:left w:val="single" w:sz="8" w:space="0" w:color="auto"/>
              <w:bottom w:val="single" w:sz="8" w:space="0" w:color="auto"/>
              <w:right w:val="nil"/>
            </w:tcBorders>
            <w:shd w:val="clear" w:color="auto" w:fill="auto"/>
            <w:vAlign w:val="center"/>
            <w:hideMark/>
          </w:tcPr>
          <w:p w14:paraId="6A1A2D62" w14:textId="2F3C02D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Treatment</w:t>
            </w:r>
          </w:p>
        </w:tc>
        <w:tc>
          <w:tcPr>
            <w:tcW w:w="1196" w:type="dxa"/>
            <w:tcBorders>
              <w:top w:val="single" w:sz="8" w:space="0" w:color="auto"/>
              <w:left w:val="nil"/>
              <w:bottom w:val="single" w:sz="8" w:space="0" w:color="auto"/>
              <w:right w:val="nil"/>
            </w:tcBorders>
            <w:shd w:val="clear" w:color="auto" w:fill="auto"/>
            <w:vAlign w:val="center"/>
            <w:hideMark/>
          </w:tcPr>
          <w:p w14:paraId="094BEF8F"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Group</w:t>
            </w:r>
          </w:p>
        </w:tc>
        <w:tc>
          <w:tcPr>
            <w:tcW w:w="1575" w:type="dxa"/>
            <w:tcBorders>
              <w:top w:val="single" w:sz="8" w:space="0" w:color="auto"/>
              <w:left w:val="nil"/>
              <w:bottom w:val="single" w:sz="8" w:space="0" w:color="auto"/>
              <w:right w:val="single" w:sz="8" w:space="0" w:color="auto"/>
            </w:tcBorders>
            <w:shd w:val="clear" w:color="auto" w:fill="auto"/>
            <w:vAlign w:val="center"/>
            <w:hideMark/>
          </w:tcPr>
          <w:p w14:paraId="4131E417"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Proportion of surviving patients</w:t>
            </w:r>
          </w:p>
        </w:tc>
      </w:tr>
      <w:tr w:rsidR="008E79F6" w:rsidRPr="008E79F6" w14:paraId="1022100E" w14:textId="77777777" w:rsidTr="008E79F6">
        <w:trPr>
          <w:divId w:val="1832790418"/>
          <w:trHeight w:val="198"/>
          <w:jc w:val="center"/>
        </w:trPr>
        <w:tc>
          <w:tcPr>
            <w:tcW w:w="1495" w:type="dxa"/>
            <w:vMerge w:val="restart"/>
            <w:tcBorders>
              <w:top w:val="nil"/>
              <w:left w:val="single" w:sz="8" w:space="0" w:color="auto"/>
              <w:bottom w:val="single" w:sz="8" w:space="0" w:color="000000"/>
              <w:right w:val="nil"/>
            </w:tcBorders>
            <w:shd w:val="clear" w:color="auto" w:fill="auto"/>
            <w:vAlign w:val="center"/>
            <w:hideMark/>
          </w:tcPr>
          <w:p w14:paraId="7DDEC34A"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Dexamethasone</w:t>
            </w:r>
          </w:p>
        </w:tc>
        <w:tc>
          <w:tcPr>
            <w:tcW w:w="1196" w:type="dxa"/>
            <w:tcBorders>
              <w:top w:val="nil"/>
              <w:left w:val="nil"/>
              <w:bottom w:val="nil"/>
              <w:right w:val="nil"/>
            </w:tcBorders>
            <w:shd w:val="clear" w:color="auto" w:fill="auto"/>
            <w:noWrap/>
            <w:vAlign w:val="center"/>
            <w:hideMark/>
          </w:tcPr>
          <w:p w14:paraId="65F6DD86"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Treatment</w:t>
            </w:r>
          </w:p>
        </w:tc>
        <w:tc>
          <w:tcPr>
            <w:tcW w:w="1575" w:type="dxa"/>
            <w:tcBorders>
              <w:top w:val="nil"/>
              <w:left w:val="nil"/>
              <w:bottom w:val="nil"/>
              <w:right w:val="single" w:sz="8" w:space="0" w:color="auto"/>
            </w:tcBorders>
            <w:shd w:val="clear" w:color="auto" w:fill="auto"/>
            <w:noWrap/>
            <w:vAlign w:val="center"/>
            <w:hideMark/>
          </w:tcPr>
          <w:p w14:paraId="4A9D5065"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0.77</w:t>
            </w:r>
          </w:p>
        </w:tc>
      </w:tr>
      <w:tr w:rsidR="008E79F6" w:rsidRPr="008E79F6" w14:paraId="4BB2CC12" w14:textId="77777777" w:rsidTr="008E79F6">
        <w:trPr>
          <w:divId w:val="1832790418"/>
          <w:trHeight w:val="203"/>
          <w:jc w:val="center"/>
        </w:trPr>
        <w:tc>
          <w:tcPr>
            <w:tcW w:w="1495" w:type="dxa"/>
            <w:vMerge/>
            <w:tcBorders>
              <w:top w:val="nil"/>
              <w:left w:val="single" w:sz="8" w:space="0" w:color="auto"/>
              <w:bottom w:val="single" w:sz="8" w:space="0" w:color="000000"/>
              <w:right w:val="nil"/>
            </w:tcBorders>
            <w:vAlign w:val="center"/>
            <w:hideMark/>
          </w:tcPr>
          <w:p w14:paraId="05CEA901" w14:textId="77777777" w:rsidR="008E79F6" w:rsidRPr="008E79F6" w:rsidRDefault="008E79F6" w:rsidP="008E79F6">
            <w:pPr>
              <w:spacing w:after="0" w:line="240" w:lineRule="auto"/>
              <w:rPr>
                <w:rFonts w:ascii="Times New Roman" w:eastAsia="Times New Roman" w:hAnsi="Times New Roman" w:cs="Times New Roman"/>
                <w:color w:val="000000"/>
                <w:sz w:val="18"/>
                <w:lang w:val="en-US" w:eastAsia="es-MX"/>
                <w:rPrChange w:id="900" w:author="Diaz Zepeda, Hirvin Azael" w:date="2020-12-16T10:32:00Z">
                  <w:rPr/>
                </w:rPrChange>
              </w:rPr>
              <w:pPrChange w:id="901" w:author="Diaz Zepeda, Hirvin Azael" w:date="2020-12-16T10:32:00Z">
                <w:pPr/>
              </w:pPrChange>
            </w:pPr>
          </w:p>
        </w:tc>
        <w:tc>
          <w:tcPr>
            <w:tcW w:w="1196" w:type="dxa"/>
            <w:tcBorders>
              <w:top w:val="nil"/>
              <w:left w:val="nil"/>
              <w:bottom w:val="single" w:sz="8" w:space="0" w:color="auto"/>
              <w:right w:val="nil"/>
            </w:tcBorders>
            <w:shd w:val="clear" w:color="auto" w:fill="auto"/>
            <w:noWrap/>
            <w:vAlign w:val="center"/>
            <w:hideMark/>
          </w:tcPr>
          <w:p w14:paraId="64363C84" w14:textId="77777777" w:rsidR="008E79F6" w:rsidRPr="008E79F6" w:rsidRDefault="008E79F6" w:rsidP="008E79F6">
            <w:pPr>
              <w:spacing w:after="0" w:line="240" w:lineRule="auto"/>
              <w:jc w:val="center"/>
              <w:rPr>
                <w:rFonts w:ascii="Times New Roman" w:eastAsia="Times New Roman" w:hAnsi="Times New Roman" w:cs="Times New Roman"/>
                <w:color w:val="000000"/>
                <w:sz w:val="18"/>
                <w:lang w:val="en-US" w:eastAsia="es-MX"/>
                <w:rPrChange w:id="902" w:author="Diaz Zepeda, Hirvin Azael" w:date="2020-12-16T10:32:00Z">
                  <w:rPr/>
                </w:rPrChange>
              </w:rPr>
              <w:pPrChange w:id="903" w:author="Diaz Zepeda, Hirvin Azael" w:date="2020-12-16T10:32:00Z">
                <w:pPr>
                  <w:jc w:val="center"/>
                </w:pPr>
              </w:pPrChange>
            </w:pPr>
            <w:r w:rsidRPr="008E79F6">
              <w:rPr>
                <w:rFonts w:ascii="Times New Roman" w:eastAsia="Times New Roman" w:hAnsi="Times New Roman" w:cs="Times New Roman"/>
                <w:color w:val="000000"/>
                <w:sz w:val="18"/>
                <w:lang w:val="en-US" w:eastAsia="es-MX"/>
                <w:rPrChange w:id="904" w:author="Diaz Zepeda, Hirvin Azael" w:date="2020-12-16T10:32:00Z">
                  <w:rPr/>
                </w:rPrChange>
              </w:rPr>
              <w:t>Placebo</w:t>
            </w:r>
          </w:p>
        </w:tc>
        <w:tc>
          <w:tcPr>
            <w:tcW w:w="1575" w:type="dxa"/>
            <w:tcBorders>
              <w:top w:val="nil"/>
              <w:left w:val="nil"/>
              <w:bottom w:val="single" w:sz="8" w:space="0" w:color="auto"/>
              <w:right w:val="single" w:sz="8" w:space="0" w:color="auto"/>
            </w:tcBorders>
            <w:shd w:val="clear" w:color="auto" w:fill="auto"/>
            <w:noWrap/>
            <w:vAlign w:val="center"/>
            <w:hideMark/>
          </w:tcPr>
          <w:p w14:paraId="0FBC73CA" w14:textId="77777777" w:rsidR="008E79F6" w:rsidRPr="008E79F6" w:rsidRDefault="008E79F6" w:rsidP="008E79F6">
            <w:pPr>
              <w:spacing w:after="0" w:line="240" w:lineRule="auto"/>
              <w:jc w:val="center"/>
              <w:rPr>
                <w:rFonts w:ascii="Times New Roman" w:eastAsia="Times New Roman" w:hAnsi="Times New Roman" w:cs="Times New Roman"/>
                <w:color w:val="000000"/>
                <w:sz w:val="18"/>
                <w:lang w:val="en-US" w:eastAsia="es-MX"/>
                <w:rPrChange w:id="905" w:author="Diaz Zepeda, Hirvin Azael" w:date="2020-12-16T10:32:00Z">
                  <w:rPr/>
                </w:rPrChange>
              </w:rPr>
              <w:pPrChange w:id="906" w:author="Diaz Zepeda, Hirvin Azael" w:date="2020-12-16T10:32:00Z">
                <w:pPr>
                  <w:jc w:val="center"/>
                </w:pPr>
              </w:pPrChange>
            </w:pPr>
            <w:r w:rsidRPr="008E79F6">
              <w:rPr>
                <w:rFonts w:ascii="Times New Roman" w:eastAsia="Times New Roman" w:hAnsi="Times New Roman" w:cs="Times New Roman"/>
                <w:color w:val="000000"/>
                <w:sz w:val="18"/>
                <w:lang w:val="en-US" w:eastAsia="es-MX"/>
                <w:rPrChange w:id="907" w:author="Diaz Zepeda, Hirvin Azael" w:date="2020-12-16T10:32:00Z">
                  <w:rPr/>
                </w:rPrChange>
              </w:rPr>
              <w:t>0.74</w:t>
            </w:r>
          </w:p>
        </w:tc>
      </w:tr>
      <w:tr w:rsidR="008E79F6" w:rsidRPr="008E79F6" w14:paraId="1A5D9675" w14:textId="77777777" w:rsidTr="008E79F6">
        <w:trPr>
          <w:divId w:val="1832790418"/>
          <w:trHeight w:val="198"/>
          <w:jc w:val="center"/>
        </w:trPr>
        <w:tc>
          <w:tcPr>
            <w:tcW w:w="1495" w:type="dxa"/>
            <w:vMerge w:val="restart"/>
            <w:tcBorders>
              <w:top w:val="nil"/>
              <w:left w:val="single" w:sz="8" w:space="0" w:color="auto"/>
              <w:bottom w:val="single" w:sz="8" w:space="0" w:color="000000"/>
              <w:right w:val="nil"/>
            </w:tcBorders>
            <w:shd w:val="clear" w:color="auto" w:fill="auto"/>
            <w:noWrap/>
            <w:vAlign w:val="center"/>
            <w:hideMark/>
          </w:tcPr>
          <w:p w14:paraId="254BB78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Remdesivir</w:t>
            </w:r>
          </w:p>
        </w:tc>
        <w:tc>
          <w:tcPr>
            <w:tcW w:w="1196" w:type="dxa"/>
            <w:tcBorders>
              <w:top w:val="nil"/>
              <w:left w:val="nil"/>
              <w:bottom w:val="nil"/>
              <w:right w:val="nil"/>
            </w:tcBorders>
            <w:shd w:val="clear" w:color="auto" w:fill="auto"/>
            <w:noWrap/>
            <w:vAlign w:val="center"/>
            <w:hideMark/>
          </w:tcPr>
          <w:p w14:paraId="64CC08C9"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Treatment</w:t>
            </w:r>
          </w:p>
        </w:tc>
        <w:tc>
          <w:tcPr>
            <w:tcW w:w="1575" w:type="dxa"/>
            <w:tcBorders>
              <w:top w:val="nil"/>
              <w:left w:val="nil"/>
              <w:bottom w:val="nil"/>
              <w:right w:val="single" w:sz="8" w:space="0" w:color="auto"/>
            </w:tcBorders>
            <w:shd w:val="clear" w:color="auto" w:fill="auto"/>
            <w:noWrap/>
            <w:vAlign w:val="center"/>
            <w:hideMark/>
          </w:tcPr>
          <w:p w14:paraId="0279EBF4" w14:textId="77777777" w:rsidR="008E79F6" w:rsidRPr="00967440" w:rsidRDefault="008E79F6" w:rsidP="00967440">
            <w:pPr>
              <w:spacing w:after="0" w:line="240" w:lineRule="auto"/>
              <w:jc w:val="center"/>
              <w:rPr>
                <w:rFonts w:ascii="Times New Roman" w:eastAsia="Times New Roman" w:hAnsi="Times New Roman" w:cs="Times New Roman"/>
                <w:color w:val="000000"/>
                <w:sz w:val="18"/>
                <w:lang w:val="en-US" w:eastAsia="es-MX"/>
              </w:rPr>
            </w:pPr>
            <w:r w:rsidRPr="00967440">
              <w:rPr>
                <w:rFonts w:ascii="Times New Roman" w:eastAsia="Times New Roman" w:hAnsi="Times New Roman" w:cs="Times New Roman"/>
                <w:color w:val="000000"/>
                <w:sz w:val="18"/>
                <w:lang w:val="en-US" w:eastAsia="es-MX"/>
              </w:rPr>
              <w:t>0.89</w:t>
            </w:r>
          </w:p>
        </w:tc>
      </w:tr>
      <w:tr w:rsidR="008E79F6" w:rsidRPr="008E79F6" w14:paraId="746A5B43" w14:textId="77777777" w:rsidTr="008E79F6">
        <w:trPr>
          <w:divId w:val="1832790418"/>
          <w:trHeight w:val="203"/>
          <w:jc w:val="center"/>
        </w:trPr>
        <w:tc>
          <w:tcPr>
            <w:tcW w:w="1495" w:type="dxa"/>
            <w:vMerge/>
            <w:tcBorders>
              <w:top w:val="nil"/>
              <w:left w:val="single" w:sz="8" w:space="0" w:color="auto"/>
              <w:bottom w:val="single" w:sz="8" w:space="0" w:color="000000"/>
              <w:right w:val="nil"/>
            </w:tcBorders>
            <w:vAlign w:val="center"/>
            <w:hideMark/>
          </w:tcPr>
          <w:p w14:paraId="1361BD6F" w14:textId="77777777" w:rsidR="008E79F6" w:rsidRPr="008E79F6" w:rsidRDefault="008E79F6" w:rsidP="008E79F6">
            <w:pPr>
              <w:spacing w:after="0" w:line="240" w:lineRule="auto"/>
              <w:rPr>
                <w:rFonts w:ascii="Times New Roman" w:eastAsia="Times New Roman" w:hAnsi="Times New Roman" w:cs="Times New Roman"/>
                <w:color w:val="000000"/>
                <w:sz w:val="18"/>
                <w:lang w:val="en-US" w:eastAsia="es-MX"/>
                <w:rPrChange w:id="908" w:author="Diaz Zepeda, Hirvin Azael" w:date="2020-12-16T10:32:00Z">
                  <w:rPr/>
                </w:rPrChange>
              </w:rPr>
              <w:pPrChange w:id="909" w:author="Diaz Zepeda, Hirvin Azael" w:date="2020-12-16T10:32:00Z">
                <w:pPr/>
              </w:pPrChange>
            </w:pPr>
          </w:p>
        </w:tc>
        <w:tc>
          <w:tcPr>
            <w:tcW w:w="1196" w:type="dxa"/>
            <w:tcBorders>
              <w:top w:val="nil"/>
              <w:left w:val="nil"/>
              <w:bottom w:val="single" w:sz="8" w:space="0" w:color="auto"/>
              <w:right w:val="nil"/>
            </w:tcBorders>
            <w:shd w:val="clear" w:color="auto" w:fill="auto"/>
            <w:noWrap/>
            <w:vAlign w:val="center"/>
            <w:hideMark/>
          </w:tcPr>
          <w:p w14:paraId="27ACF4E9" w14:textId="77777777" w:rsidR="008E79F6" w:rsidRPr="008E79F6" w:rsidRDefault="008E79F6" w:rsidP="008E79F6">
            <w:pPr>
              <w:spacing w:after="0" w:line="240" w:lineRule="auto"/>
              <w:jc w:val="center"/>
              <w:rPr>
                <w:rFonts w:ascii="Times New Roman" w:eastAsia="Times New Roman" w:hAnsi="Times New Roman" w:cs="Times New Roman"/>
                <w:color w:val="000000"/>
                <w:sz w:val="18"/>
                <w:lang w:val="en-US" w:eastAsia="es-MX"/>
                <w:rPrChange w:id="910" w:author="Diaz Zepeda, Hirvin Azael" w:date="2020-12-16T10:32:00Z">
                  <w:rPr/>
                </w:rPrChange>
              </w:rPr>
              <w:pPrChange w:id="911" w:author="Diaz Zepeda, Hirvin Azael" w:date="2020-12-16T10:32:00Z">
                <w:pPr>
                  <w:jc w:val="center"/>
                </w:pPr>
              </w:pPrChange>
            </w:pPr>
            <w:r w:rsidRPr="008E79F6">
              <w:rPr>
                <w:rFonts w:ascii="Times New Roman" w:eastAsia="Times New Roman" w:hAnsi="Times New Roman" w:cs="Times New Roman"/>
                <w:color w:val="000000"/>
                <w:sz w:val="18"/>
                <w:lang w:val="en-US" w:eastAsia="es-MX"/>
                <w:rPrChange w:id="912" w:author="Diaz Zepeda, Hirvin Azael" w:date="2020-12-16T10:32:00Z">
                  <w:rPr/>
                </w:rPrChange>
              </w:rPr>
              <w:t>Placebo</w:t>
            </w:r>
          </w:p>
        </w:tc>
        <w:tc>
          <w:tcPr>
            <w:tcW w:w="1575" w:type="dxa"/>
            <w:tcBorders>
              <w:top w:val="nil"/>
              <w:left w:val="nil"/>
              <w:bottom w:val="single" w:sz="8" w:space="0" w:color="auto"/>
              <w:right w:val="single" w:sz="8" w:space="0" w:color="auto"/>
            </w:tcBorders>
            <w:shd w:val="clear" w:color="auto" w:fill="auto"/>
            <w:noWrap/>
            <w:vAlign w:val="center"/>
            <w:hideMark/>
          </w:tcPr>
          <w:p w14:paraId="313C6137" w14:textId="77777777" w:rsidR="008E79F6" w:rsidRPr="008E79F6" w:rsidRDefault="008E79F6" w:rsidP="008E79F6">
            <w:pPr>
              <w:spacing w:after="0" w:line="240" w:lineRule="auto"/>
              <w:jc w:val="center"/>
              <w:rPr>
                <w:rFonts w:ascii="Times New Roman" w:eastAsia="Times New Roman" w:hAnsi="Times New Roman" w:cs="Times New Roman"/>
                <w:color w:val="000000"/>
                <w:sz w:val="18"/>
                <w:lang w:val="en-US" w:eastAsia="es-MX"/>
                <w:rPrChange w:id="913" w:author="Diaz Zepeda, Hirvin Azael" w:date="2020-12-16T10:32:00Z">
                  <w:rPr/>
                </w:rPrChange>
              </w:rPr>
              <w:pPrChange w:id="914" w:author="Diaz Zepeda, Hirvin Azael" w:date="2020-12-16T10:32:00Z">
                <w:pPr>
                  <w:jc w:val="center"/>
                </w:pPr>
              </w:pPrChange>
            </w:pPr>
            <w:r w:rsidRPr="008E79F6">
              <w:rPr>
                <w:rFonts w:ascii="Times New Roman" w:eastAsia="Times New Roman" w:hAnsi="Times New Roman" w:cs="Times New Roman"/>
                <w:color w:val="000000"/>
                <w:sz w:val="18"/>
                <w:lang w:val="en-US" w:eastAsia="es-MX"/>
                <w:rPrChange w:id="915" w:author="Diaz Zepeda, Hirvin Azael" w:date="2020-12-16T10:32:00Z">
                  <w:rPr/>
                </w:rPrChange>
              </w:rPr>
              <w:t>0.85</w:t>
            </w:r>
          </w:p>
        </w:tc>
      </w:tr>
    </w:tbl>
    <w:p w14:paraId="32188DFB" w14:textId="758620F9" w:rsidR="00013FCE" w:rsidRPr="00013FCE" w:rsidDel="008E79F6" w:rsidRDefault="00013FCE" w:rsidP="008E79F6">
      <w:pPr>
        <w:autoSpaceDE w:val="0"/>
        <w:autoSpaceDN w:val="0"/>
        <w:adjustRightInd w:val="0"/>
        <w:spacing w:before="240" w:after="0" w:line="360" w:lineRule="auto"/>
        <w:jc w:val="both"/>
        <w:rPr>
          <w:del w:id="916" w:author="Diaz Zepeda, Hirvin Azael" w:date="2020-12-16T10:32:00Z"/>
          <w:rFonts w:ascii="Times New Roman" w:hAnsi="Times New Roman" w:cs="Times New Roman"/>
          <w:sz w:val="18"/>
          <w:lang w:val="en-US"/>
        </w:rPr>
      </w:pPr>
    </w:p>
    <w:tbl>
      <w:tblPr>
        <w:tblW w:w="4266" w:type="dxa"/>
        <w:jc w:val="center"/>
        <w:tblCellMar>
          <w:left w:w="70" w:type="dxa"/>
          <w:right w:w="70" w:type="dxa"/>
        </w:tblCellMar>
        <w:tblLook w:val="04A0" w:firstRow="1" w:lastRow="0" w:firstColumn="1" w:lastColumn="0" w:noHBand="0" w:noVBand="1"/>
      </w:tblPr>
      <w:tblGrid>
        <w:gridCol w:w="1495"/>
        <w:gridCol w:w="1196"/>
        <w:gridCol w:w="1575"/>
      </w:tblGrid>
      <w:tr w:rsidR="00013FCE" w:rsidRPr="008E79F6" w:rsidDel="008E79F6" w14:paraId="16E6A843" w14:textId="77777777" w:rsidTr="00013FCE">
        <w:trPr>
          <w:divId w:val="664747590"/>
          <w:trHeight w:val="385"/>
          <w:jc w:val="center"/>
          <w:del w:id="917" w:author="Diaz Zepeda, Hirvin Azael" w:date="2020-12-16T10:32:00Z"/>
        </w:trPr>
        <w:tc>
          <w:tcPr>
            <w:tcW w:w="1495" w:type="dxa"/>
            <w:tcBorders>
              <w:top w:val="single" w:sz="8" w:space="0" w:color="auto"/>
              <w:left w:val="single" w:sz="8" w:space="0" w:color="auto"/>
              <w:bottom w:val="single" w:sz="8" w:space="0" w:color="auto"/>
              <w:right w:val="nil"/>
            </w:tcBorders>
            <w:shd w:val="clear" w:color="auto" w:fill="auto"/>
            <w:vAlign w:val="center"/>
            <w:hideMark/>
          </w:tcPr>
          <w:p w14:paraId="2BA9B45D" w14:textId="775C7C46" w:rsidR="00013FCE" w:rsidRPr="00013FCE" w:rsidDel="008E79F6" w:rsidRDefault="00013FCE" w:rsidP="00013FCE">
            <w:pPr>
              <w:spacing w:after="0" w:line="240" w:lineRule="auto"/>
              <w:jc w:val="center"/>
              <w:rPr>
                <w:del w:id="918" w:author="Diaz Zepeda, Hirvin Azael" w:date="2020-12-16T10:32:00Z"/>
                <w:rFonts w:ascii="Times New Roman" w:eastAsia="Times New Roman" w:hAnsi="Times New Roman" w:cs="Times New Roman"/>
                <w:color w:val="000000"/>
                <w:sz w:val="18"/>
                <w:lang w:val="en-US" w:eastAsia="es-MX"/>
              </w:rPr>
            </w:pPr>
            <w:del w:id="919" w:author="Diaz Zepeda, Hirvin Azael" w:date="2020-12-16T10:32:00Z">
              <w:r w:rsidRPr="00013FCE" w:rsidDel="008E79F6">
                <w:rPr>
                  <w:rFonts w:ascii="Times New Roman" w:eastAsia="Times New Roman" w:hAnsi="Times New Roman" w:cs="Times New Roman"/>
                  <w:color w:val="000000"/>
                  <w:sz w:val="18"/>
                  <w:lang w:val="en-US" w:eastAsia="es-MX"/>
                </w:rPr>
                <w:delText>Treatment</w:delText>
              </w:r>
            </w:del>
          </w:p>
        </w:tc>
        <w:tc>
          <w:tcPr>
            <w:tcW w:w="1196" w:type="dxa"/>
            <w:tcBorders>
              <w:top w:val="single" w:sz="8" w:space="0" w:color="auto"/>
              <w:left w:val="nil"/>
              <w:bottom w:val="single" w:sz="8" w:space="0" w:color="auto"/>
              <w:right w:val="nil"/>
            </w:tcBorders>
            <w:shd w:val="clear" w:color="auto" w:fill="auto"/>
            <w:vAlign w:val="center"/>
            <w:hideMark/>
          </w:tcPr>
          <w:p w14:paraId="28792383" w14:textId="77777777" w:rsidR="00013FCE" w:rsidRPr="00013FCE" w:rsidDel="008E79F6" w:rsidRDefault="00013FCE" w:rsidP="00013FCE">
            <w:pPr>
              <w:spacing w:after="0" w:line="240" w:lineRule="auto"/>
              <w:jc w:val="center"/>
              <w:rPr>
                <w:del w:id="920" w:author="Diaz Zepeda, Hirvin Azael" w:date="2020-12-16T10:32:00Z"/>
                <w:rFonts w:ascii="Times New Roman" w:eastAsia="Times New Roman" w:hAnsi="Times New Roman" w:cs="Times New Roman"/>
                <w:color w:val="000000"/>
                <w:sz w:val="18"/>
                <w:lang w:val="en-US" w:eastAsia="es-MX"/>
              </w:rPr>
            </w:pPr>
            <w:del w:id="921" w:author="Diaz Zepeda, Hirvin Azael" w:date="2020-12-16T10:32:00Z">
              <w:r w:rsidRPr="00013FCE" w:rsidDel="008E79F6">
                <w:rPr>
                  <w:rFonts w:ascii="Times New Roman" w:eastAsia="Times New Roman" w:hAnsi="Times New Roman" w:cs="Times New Roman"/>
                  <w:color w:val="000000"/>
                  <w:sz w:val="18"/>
                  <w:lang w:val="en-US" w:eastAsia="es-MX"/>
                </w:rPr>
                <w:delText>Group</w:delText>
              </w:r>
            </w:del>
          </w:p>
        </w:tc>
        <w:tc>
          <w:tcPr>
            <w:tcW w:w="1575" w:type="dxa"/>
            <w:tcBorders>
              <w:top w:val="single" w:sz="8" w:space="0" w:color="auto"/>
              <w:left w:val="nil"/>
              <w:bottom w:val="single" w:sz="8" w:space="0" w:color="auto"/>
              <w:right w:val="single" w:sz="8" w:space="0" w:color="auto"/>
            </w:tcBorders>
            <w:shd w:val="clear" w:color="auto" w:fill="auto"/>
            <w:vAlign w:val="center"/>
            <w:hideMark/>
          </w:tcPr>
          <w:p w14:paraId="4A541641" w14:textId="77777777" w:rsidR="00013FCE" w:rsidRPr="00013FCE" w:rsidDel="008E79F6" w:rsidRDefault="00013FCE" w:rsidP="00013FCE">
            <w:pPr>
              <w:spacing w:after="0" w:line="240" w:lineRule="auto"/>
              <w:jc w:val="center"/>
              <w:rPr>
                <w:del w:id="922" w:author="Diaz Zepeda, Hirvin Azael" w:date="2020-12-16T10:32:00Z"/>
                <w:rFonts w:ascii="Times New Roman" w:eastAsia="Times New Roman" w:hAnsi="Times New Roman" w:cs="Times New Roman"/>
                <w:color w:val="000000"/>
                <w:sz w:val="18"/>
                <w:lang w:val="en-US" w:eastAsia="es-MX"/>
              </w:rPr>
            </w:pPr>
            <w:del w:id="923" w:author="Diaz Zepeda, Hirvin Azael" w:date="2020-12-16T10:32:00Z">
              <w:r w:rsidRPr="00013FCE" w:rsidDel="008E79F6">
                <w:rPr>
                  <w:rFonts w:ascii="Times New Roman" w:eastAsia="Times New Roman" w:hAnsi="Times New Roman" w:cs="Times New Roman"/>
                  <w:color w:val="000000"/>
                  <w:sz w:val="18"/>
                  <w:lang w:val="en-US" w:eastAsia="es-MX"/>
                </w:rPr>
                <w:delText>Proportion of surviving patients</w:delText>
              </w:r>
            </w:del>
          </w:p>
        </w:tc>
      </w:tr>
      <w:tr w:rsidR="00013FCE" w:rsidRPr="008E79F6" w:rsidDel="008E79F6" w14:paraId="60E92818" w14:textId="77777777" w:rsidTr="00013FCE">
        <w:trPr>
          <w:divId w:val="664747590"/>
          <w:trHeight w:val="198"/>
          <w:jc w:val="center"/>
          <w:del w:id="924" w:author="Diaz Zepeda, Hirvin Azael" w:date="2020-12-16T10:32:00Z"/>
        </w:trPr>
        <w:tc>
          <w:tcPr>
            <w:tcW w:w="1495" w:type="dxa"/>
            <w:vMerge w:val="restart"/>
            <w:tcBorders>
              <w:top w:val="nil"/>
              <w:left w:val="single" w:sz="8" w:space="0" w:color="auto"/>
              <w:bottom w:val="single" w:sz="8" w:space="0" w:color="000000"/>
              <w:right w:val="nil"/>
            </w:tcBorders>
            <w:shd w:val="clear" w:color="auto" w:fill="auto"/>
            <w:vAlign w:val="center"/>
            <w:hideMark/>
          </w:tcPr>
          <w:p w14:paraId="29D1D45A" w14:textId="77777777" w:rsidR="00013FCE" w:rsidRPr="00013FCE" w:rsidDel="008E79F6" w:rsidRDefault="00013FCE" w:rsidP="00013FCE">
            <w:pPr>
              <w:spacing w:after="0" w:line="240" w:lineRule="auto"/>
              <w:jc w:val="center"/>
              <w:rPr>
                <w:del w:id="925" w:author="Diaz Zepeda, Hirvin Azael" w:date="2020-12-16T10:32:00Z"/>
                <w:rFonts w:ascii="Times New Roman" w:eastAsia="Times New Roman" w:hAnsi="Times New Roman" w:cs="Times New Roman"/>
                <w:color w:val="000000"/>
                <w:sz w:val="18"/>
                <w:lang w:val="en-US" w:eastAsia="es-MX"/>
              </w:rPr>
            </w:pPr>
            <w:del w:id="926" w:author="Diaz Zepeda, Hirvin Azael" w:date="2020-12-16T10:32:00Z">
              <w:r w:rsidRPr="00013FCE" w:rsidDel="008E79F6">
                <w:rPr>
                  <w:rFonts w:ascii="Times New Roman" w:eastAsia="Times New Roman" w:hAnsi="Times New Roman" w:cs="Times New Roman"/>
                  <w:color w:val="000000"/>
                  <w:sz w:val="18"/>
                  <w:lang w:val="en-US" w:eastAsia="es-MX"/>
                </w:rPr>
                <w:delText>Dexamethasone</w:delText>
              </w:r>
            </w:del>
          </w:p>
        </w:tc>
        <w:tc>
          <w:tcPr>
            <w:tcW w:w="1196" w:type="dxa"/>
            <w:tcBorders>
              <w:top w:val="nil"/>
              <w:left w:val="nil"/>
              <w:bottom w:val="nil"/>
              <w:right w:val="nil"/>
            </w:tcBorders>
            <w:shd w:val="clear" w:color="auto" w:fill="auto"/>
            <w:noWrap/>
            <w:vAlign w:val="center"/>
            <w:hideMark/>
          </w:tcPr>
          <w:p w14:paraId="71CC5B81" w14:textId="77777777" w:rsidR="00013FCE" w:rsidRPr="00013FCE" w:rsidDel="008E79F6" w:rsidRDefault="00013FCE" w:rsidP="00013FCE">
            <w:pPr>
              <w:spacing w:after="0" w:line="240" w:lineRule="auto"/>
              <w:jc w:val="center"/>
              <w:rPr>
                <w:del w:id="927" w:author="Diaz Zepeda, Hirvin Azael" w:date="2020-12-16T10:32:00Z"/>
                <w:rFonts w:ascii="Times New Roman" w:eastAsia="Times New Roman" w:hAnsi="Times New Roman" w:cs="Times New Roman"/>
                <w:color w:val="000000"/>
                <w:sz w:val="18"/>
                <w:lang w:val="en-US" w:eastAsia="es-MX"/>
              </w:rPr>
            </w:pPr>
            <w:del w:id="928" w:author="Diaz Zepeda, Hirvin Azael" w:date="2020-12-16T10:32:00Z">
              <w:r w:rsidRPr="00013FCE" w:rsidDel="008E79F6">
                <w:rPr>
                  <w:rFonts w:ascii="Times New Roman" w:eastAsia="Times New Roman" w:hAnsi="Times New Roman" w:cs="Times New Roman"/>
                  <w:color w:val="000000"/>
                  <w:sz w:val="18"/>
                  <w:lang w:val="en-US" w:eastAsia="es-MX"/>
                </w:rPr>
                <w:delText>Treatment</w:delText>
              </w:r>
            </w:del>
          </w:p>
        </w:tc>
        <w:tc>
          <w:tcPr>
            <w:tcW w:w="1575" w:type="dxa"/>
            <w:tcBorders>
              <w:top w:val="nil"/>
              <w:left w:val="nil"/>
              <w:bottom w:val="nil"/>
              <w:right w:val="single" w:sz="8" w:space="0" w:color="auto"/>
            </w:tcBorders>
            <w:shd w:val="clear" w:color="auto" w:fill="auto"/>
            <w:noWrap/>
            <w:vAlign w:val="center"/>
            <w:hideMark/>
          </w:tcPr>
          <w:p w14:paraId="47DF69C3" w14:textId="77777777" w:rsidR="00013FCE" w:rsidRPr="00013FCE" w:rsidDel="008E79F6" w:rsidRDefault="00013FCE" w:rsidP="00013FCE">
            <w:pPr>
              <w:spacing w:after="0" w:line="240" w:lineRule="auto"/>
              <w:jc w:val="center"/>
              <w:rPr>
                <w:del w:id="929" w:author="Diaz Zepeda, Hirvin Azael" w:date="2020-12-16T10:32:00Z"/>
                <w:rFonts w:ascii="Times New Roman" w:eastAsia="Times New Roman" w:hAnsi="Times New Roman" w:cs="Times New Roman"/>
                <w:color w:val="000000"/>
                <w:sz w:val="18"/>
                <w:lang w:val="en-US" w:eastAsia="es-MX"/>
              </w:rPr>
            </w:pPr>
            <w:del w:id="930" w:author="Diaz Zepeda, Hirvin Azael" w:date="2020-12-16T10:32:00Z">
              <w:r w:rsidRPr="00013FCE" w:rsidDel="008E79F6">
                <w:rPr>
                  <w:rFonts w:ascii="Times New Roman" w:eastAsia="Times New Roman" w:hAnsi="Times New Roman" w:cs="Times New Roman"/>
                  <w:color w:val="000000"/>
                  <w:sz w:val="18"/>
                  <w:lang w:val="en-US" w:eastAsia="es-MX"/>
                </w:rPr>
                <w:delText>0.77</w:delText>
              </w:r>
            </w:del>
          </w:p>
        </w:tc>
      </w:tr>
      <w:tr w:rsidR="00013FCE" w:rsidRPr="008E79F6" w:rsidDel="008E79F6" w14:paraId="4E35A8F2" w14:textId="77777777" w:rsidTr="00013FCE">
        <w:trPr>
          <w:divId w:val="664747590"/>
          <w:trHeight w:val="203"/>
          <w:jc w:val="center"/>
          <w:del w:id="931" w:author="Diaz Zepeda, Hirvin Azael" w:date="2020-12-16T10:32:00Z"/>
        </w:trPr>
        <w:tc>
          <w:tcPr>
            <w:tcW w:w="1495" w:type="dxa"/>
            <w:vMerge/>
            <w:tcBorders>
              <w:top w:val="nil"/>
              <w:left w:val="single" w:sz="8" w:space="0" w:color="auto"/>
              <w:bottom w:val="single" w:sz="8" w:space="0" w:color="000000"/>
              <w:right w:val="nil"/>
            </w:tcBorders>
            <w:vAlign w:val="center"/>
            <w:hideMark/>
          </w:tcPr>
          <w:p w14:paraId="6BB3FAC8" w14:textId="77777777" w:rsidR="00013FCE" w:rsidRPr="00013FCE" w:rsidDel="008E79F6" w:rsidRDefault="00013FCE" w:rsidP="00013FCE">
            <w:pPr>
              <w:spacing w:after="0" w:line="240" w:lineRule="auto"/>
              <w:rPr>
                <w:del w:id="932" w:author="Diaz Zepeda, Hirvin Azael" w:date="2020-12-16T10:32:00Z"/>
                <w:rFonts w:ascii="Times New Roman" w:eastAsia="Times New Roman" w:hAnsi="Times New Roman" w:cs="Times New Roman"/>
                <w:color w:val="000000"/>
                <w:sz w:val="18"/>
                <w:lang w:val="en-US" w:eastAsia="es-MX"/>
              </w:rPr>
            </w:pPr>
          </w:p>
        </w:tc>
        <w:tc>
          <w:tcPr>
            <w:tcW w:w="1196" w:type="dxa"/>
            <w:tcBorders>
              <w:top w:val="nil"/>
              <w:left w:val="nil"/>
              <w:bottom w:val="single" w:sz="8" w:space="0" w:color="auto"/>
              <w:right w:val="nil"/>
            </w:tcBorders>
            <w:shd w:val="clear" w:color="auto" w:fill="auto"/>
            <w:noWrap/>
            <w:vAlign w:val="center"/>
            <w:hideMark/>
          </w:tcPr>
          <w:p w14:paraId="72A8B13B" w14:textId="77777777" w:rsidR="00013FCE" w:rsidRPr="00013FCE" w:rsidDel="008E79F6" w:rsidRDefault="00013FCE" w:rsidP="00013FCE">
            <w:pPr>
              <w:spacing w:after="0" w:line="240" w:lineRule="auto"/>
              <w:jc w:val="center"/>
              <w:rPr>
                <w:del w:id="933" w:author="Diaz Zepeda, Hirvin Azael" w:date="2020-12-16T10:32:00Z"/>
                <w:rFonts w:ascii="Times New Roman" w:eastAsia="Times New Roman" w:hAnsi="Times New Roman" w:cs="Times New Roman"/>
                <w:color w:val="000000"/>
                <w:sz w:val="18"/>
                <w:lang w:val="en-US" w:eastAsia="es-MX"/>
              </w:rPr>
            </w:pPr>
            <w:del w:id="934" w:author="Diaz Zepeda, Hirvin Azael" w:date="2020-12-16T10:32:00Z">
              <w:r w:rsidRPr="00013FCE" w:rsidDel="008E79F6">
                <w:rPr>
                  <w:rFonts w:ascii="Times New Roman" w:eastAsia="Times New Roman" w:hAnsi="Times New Roman" w:cs="Times New Roman"/>
                  <w:color w:val="000000"/>
                  <w:sz w:val="18"/>
                  <w:lang w:val="en-US" w:eastAsia="es-MX"/>
                </w:rPr>
                <w:delText>Placebo</w:delText>
              </w:r>
            </w:del>
          </w:p>
        </w:tc>
        <w:tc>
          <w:tcPr>
            <w:tcW w:w="1575" w:type="dxa"/>
            <w:tcBorders>
              <w:top w:val="nil"/>
              <w:left w:val="nil"/>
              <w:bottom w:val="single" w:sz="8" w:space="0" w:color="auto"/>
              <w:right w:val="single" w:sz="8" w:space="0" w:color="auto"/>
            </w:tcBorders>
            <w:shd w:val="clear" w:color="auto" w:fill="auto"/>
            <w:noWrap/>
            <w:vAlign w:val="center"/>
            <w:hideMark/>
          </w:tcPr>
          <w:p w14:paraId="4CA417E6" w14:textId="77777777" w:rsidR="00013FCE" w:rsidRPr="00013FCE" w:rsidDel="008E79F6" w:rsidRDefault="00013FCE" w:rsidP="00013FCE">
            <w:pPr>
              <w:spacing w:after="0" w:line="240" w:lineRule="auto"/>
              <w:jc w:val="center"/>
              <w:rPr>
                <w:del w:id="935" w:author="Diaz Zepeda, Hirvin Azael" w:date="2020-12-16T10:32:00Z"/>
                <w:rFonts w:ascii="Times New Roman" w:eastAsia="Times New Roman" w:hAnsi="Times New Roman" w:cs="Times New Roman"/>
                <w:color w:val="000000"/>
                <w:sz w:val="18"/>
                <w:lang w:val="en-US" w:eastAsia="es-MX"/>
              </w:rPr>
            </w:pPr>
            <w:del w:id="936" w:author="Diaz Zepeda, Hirvin Azael" w:date="2020-12-16T10:32:00Z">
              <w:r w:rsidRPr="00013FCE" w:rsidDel="008E79F6">
                <w:rPr>
                  <w:rFonts w:ascii="Times New Roman" w:eastAsia="Times New Roman" w:hAnsi="Times New Roman" w:cs="Times New Roman"/>
                  <w:color w:val="000000"/>
                  <w:sz w:val="18"/>
                  <w:lang w:val="en-US" w:eastAsia="es-MX"/>
                </w:rPr>
                <w:delText>0.74</w:delText>
              </w:r>
            </w:del>
          </w:p>
        </w:tc>
      </w:tr>
      <w:tr w:rsidR="00013FCE" w:rsidRPr="008E79F6" w:rsidDel="008E79F6" w14:paraId="18BEDD0E" w14:textId="77777777" w:rsidTr="00013FCE">
        <w:trPr>
          <w:divId w:val="664747590"/>
          <w:trHeight w:val="198"/>
          <w:jc w:val="center"/>
          <w:del w:id="937" w:author="Diaz Zepeda, Hirvin Azael" w:date="2020-12-16T10:32:00Z"/>
        </w:trPr>
        <w:tc>
          <w:tcPr>
            <w:tcW w:w="1495" w:type="dxa"/>
            <w:vMerge w:val="restart"/>
            <w:tcBorders>
              <w:top w:val="nil"/>
              <w:left w:val="single" w:sz="8" w:space="0" w:color="auto"/>
              <w:bottom w:val="single" w:sz="8" w:space="0" w:color="000000"/>
              <w:right w:val="nil"/>
            </w:tcBorders>
            <w:shd w:val="clear" w:color="auto" w:fill="auto"/>
            <w:noWrap/>
            <w:vAlign w:val="center"/>
            <w:hideMark/>
          </w:tcPr>
          <w:p w14:paraId="7B9F364F" w14:textId="77777777" w:rsidR="00013FCE" w:rsidRPr="00013FCE" w:rsidDel="008E79F6" w:rsidRDefault="00013FCE" w:rsidP="00013FCE">
            <w:pPr>
              <w:spacing w:after="0" w:line="240" w:lineRule="auto"/>
              <w:jc w:val="center"/>
              <w:rPr>
                <w:del w:id="938" w:author="Diaz Zepeda, Hirvin Azael" w:date="2020-12-16T10:32:00Z"/>
                <w:rFonts w:ascii="Times New Roman" w:eastAsia="Times New Roman" w:hAnsi="Times New Roman" w:cs="Times New Roman"/>
                <w:color w:val="000000"/>
                <w:sz w:val="18"/>
                <w:lang w:val="en-US" w:eastAsia="es-MX"/>
              </w:rPr>
            </w:pPr>
            <w:del w:id="939" w:author="Diaz Zepeda, Hirvin Azael" w:date="2020-12-16T10:32:00Z">
              <w:r w:rsidRPr="00013FCE" w:rsidDel="008E79F6">
                <w:rPr>
                  <w:rFonts w:ascii="Times New Roman" w:eastAsia="Times New Roman" w:hAnsi="Times New Roman" w:cs="Times New Roman"/>
                  <w:color w:val="000000"/>
                  <w:sz w:val="18"/>
                  <w:lang w:val="en-US" w:eastAsia="es-MX"/>
                </w:rPr>
                <w:delText>Remdesivir</w:delText>
              </w:r>
            </w:del>
          </w:p>
        </w:tc>
        <w:tc>
          <w:tcPr>
            <w:tcW w:w="1196" w:type="dxa"/>
            <w:tcBorders>
              <w:top w:val="nil"/>
              <w:left w:val="nil"/>
              <w:bottom w:val="nil"/>
              <w:right w:val="nil"/>
            </w:tcBorders>
            <w:shd w:val="clear" w:color="auto" w:fill="auto"/>
            <w:noWrap/>
            <w:vAlign w:val="center"/>
            <w:hideMark/>
          </w:tcPr>
          <w:p w14:paraId="25F37235" w14:textId="77777777" w:rsidR="00013FCE" w:rsidRPr="00013FCE" w:rsidDel="008E79F6" w:rsidRDefault="00013FCE" w:rsidP="00013FCE">
            <w:pPr>
              <w:spacing w:after="0" w:line="240" w:lineRule="auto"/>
              <w:jc w:val="center"/>
              <w:rPr>
                <w:del w:id="940" w:author="Diaz Zepeda, Hirvin Azael" w:date="2020-12-16T10:32:00Z"/>
                <w:rFonts w:ascii="Times New Roman" w:eastAsia="Times New Roman" w:hAnsi="Times New Roman" w:cs="Times New Roman"/>
                <w:color w:val="000000"/>
                <w:sz w:val="18"/>
                <w:lang w:val="en-US" w:eastAsia="es-MX"/>
              </w:rPr>
            </w:pPr>
            <w:del w:id="941" w:author="Diaz Zepeda, Hirvin Azael" w:date="2020-12-16T10:32:00Z">
              <w:r w:rsidRPr="00013FCE" w:rsidDel="008E79F6">
                <w:rPr>
                  <w:rFonts w:ascii="Times New Roman" w:eastAsia="Times New Roman" w:hAnsi="Times New Roman" w:cs="Times New Roman"/>
                  <w:color w:val="000000"/>
                  <w:sz w:val="18"/>
                  <w:lang w:val="en-US" w:eastAsia="es-MX"/>
                </w:rPr>
                <w:delText>Treatment</w:delText>
              </w:r>
            </w:del>
          </w:p>
        </w:tc>
        <w:tc>
          <w:tcPr>
            <w:tcW w:w="1575" w:type="dxa"/>
            <w:tcBorders>
              <w:top w:val="nil"/>
              <w:left w:val="nil"/>
              <w:bottom w:val="nil"/>
              <w:right w:val="single" w:sz="8" w:space="0" w:color="auto"/>
            </w:tcBorders>
            <w:shd w:val="clear" w:color="auto" w:fill="auto"/>
            <w:noWrap/>
            <w:vAlign w:val="center"/>
            <w:hideMark/>
          </w:tcPr>
          <w:p w14:paraId="07711853" w14:textId="77777777" w:rsidR="00013FCE" w:rsidRPr="00013FCE" w:rsidDel="008E79F6" w:rsidRDefault="00013FCE" w:rsidP="00013FCE">
            <w:pPr>
              <w:spacing w:after="0" w:line="240" w:lineRule="auto"/>
              <w:jc w:val="center"/>
              <w:rPr>
                <w:del w:id="942" w:author="Diaz Zepeda, Hirvin Azael" w:date="2020-12-16T10:32:00Z"/>
                <w:rFonts w:ascii="Times New Roman" w:eastAsia="Times New Roman" w:hAnsi="Times New Roman" w:cs="Times New Roman"/>
                <w:color w:val="000000"/>
                <w:sz w:val="18"/>
                <w:lang w:val="en-US" w:eastAsia="es-MX"/>
              </w:rPr>
            </w:pPr>
            <w:del w:id="943" w:author="Diaz Zepeda, Hirvin Azael" w:date="2020-12-16T10:32:00Z">
              <w:r w:rsidRPr="00013FCE" w:rsidDel="008E79F6">
                <w:rPr>
                  <w:rFonts w:ascii="Times New Roman" w:eastAsia="Times New Roman" w:hAnsi="Times New Roman" w:cs="Times New Roman"/>
                  <w:color w:val="000000"/>
                  <w:sz w:val="18"/>
                  <w:lang w:val="en-US" w:eastAsia="es-MX"/>
                </w:rPr>
                <w:delText>0.89</w:delText>
              </w:r>
            </w:del>
          </w:p>
        </w:tc>
      </w:tr>
      <w:tr w:rsidR="00013FCE" w:rsidRPr="008E79F6" w:rsidDel="008E79F6" w14:paraId="79136026" w14:textId="77777777" w:rsidTr="00013FCE">
        <w:trPr>
          <w:divId w:val="664747590"/>
          <w:trHeight w:val="203"/>
          <w:jc w:val="center"/>
          <w:del w:id="944" w:author="Diaz Zepeda, Hirvin Azael" w:date="2020-12-16T10:32:00Z"/>
        </w:trPr>
        <w:tc>
          <w:tcPr>
            <w:tcW w:w="1495" w:type="dxa"/>
            <w:vMerge/>
            <w:tcBorders>
              <w:top w:val="nil"/>
              <w:left w:val="single" w:sz="8" w:space="0" w:color="auto"/>
              <w:bottom w:val="single" w:sz="8" w:space="0" w:color="000000"/>
              <w:right w:val="nil"/>
            </w:tcBorders>
            <w:vAlign w:val="center"/>
            <w:hideMark/>
          </w:tcPr>
          <w:p w14:paraId="6D331EB3" w14:textId="77777777" w:rsidR="00013FCE" w:rsidRPr="00013FCE" w:rsidDel="008E79F6" w:rsidRDefault="00013FCE" w:rsidP="00013FCE">
            <w:pPr>
              <w:spacing w:after="0" w:line="240" w:lineRule="auto"/>
              <w:rPr>
                <w:del w:id="945" w:author="Diaz Zepeda, Hirvin Azael" w:date="2020-12-16T10:32:00Z"/>
                <w:rFonts w:ascii="Times New Roman" w:eastAsia="Times New Roman" w:hAnsi="Times New Roman" w:cs="Times New Roman"/>
                <w:color w:val="000000"/>
                <w:sz w:val="18"/>
                <w:lang w:val="en-US" w:eastAsia="es-MX"/>
              </w:rPr>
            </w:pPr>
          </w:p>
        </w:tc>
        <w:tc>
          <w:tcPr>
            <w:tcW w:w="1196" w:type="dxa"/>
            <w:tcBorders>
              <w:top w:val="nil"/>
              <w:left w:val="nil"/>
              <w:bottom w:val="single" w:sz="8" w:space="0" w:color="auto"/>
              <w:right w:val="nil"/>
            </w:tcBorders>
            <w:shd w:val="clear" w:color="auto" w:fill="auto"/>
            <w:noWrap/>
            <w:vAlign w:val="center"/>
            <w:hideMark/>
          </w:tcPr>
          <w:p w14:paraId="5D2DB735" w14:textId="77777777" w:rsidR="00013FCE" w:rsidRPr="00013FCE" w:rsidDel="008E79F6" w:rsidRDefault="00013FCE" w:rsidP="00013FCE">
            <w:pPr>
              <w:spacing w:after="0" w:line="240" w:lineRule="auto"/>
              <w:jc w:val="center"/>
              <w:rPr>
                <w:del w:id="946" w:author="Diaz Zepeda, Hirvin Azael" w:date="2020-12-16T10:32:00Z"/>
                <w:rFonts w:ascii="Times New Roman" w:eastAsia="Times New Roman" w:hAnsi="Times New Roman" w:cs="Times New Roman"/>
                <w:color w:val="000000"/>
                <w:sz w:val="18"/>
                <w:lang w:val="en-US" w:eastAsia="es-MX"/>
              </w:rPr>
            </w:pPr>
            <w:del w:id="947" w:author="Diaz Zepeda, Hirvin Azael" w:date="2020-12-16T10:32:00Z">
              <w:r w:rsidRPr="00013FCE" w:rsidDel="008E79F6">
                <w:rPr>
                  <w:rFonts w:ascii="Times New Roman" w:eastAsia="Times New Roman" w:hAnsi="Times New Roman" w:cs="Times New Roman"/>
                  <w:color w:val="000000"/>
                  <w:sz w:val="18"/>
                  <w:lang w:val="en-US" w:eastAsia="es-MX"/>
                </w:rPr>
                <w:delText>Placebo</w:delText>
              </w:r>
            </w:del>
          </w:p>
        </w:tc>
        <w:tc>
          <w:tcPr>
            <w:tcW w:w="1575" w:type="dxa"/>
            <w:tcBorders>
              <w:top w:val="nil"/>
              <w:left w:val="nil"/>
              <w:bottom w:val="single" w:sz="8" w:space="0" w:color="auto"/>
              <w:right w:val="single" w:sz="8" w:space="0" w:color="auto"/>
            </w:tcBorders>
            <w:shd w:val="clear" w:color="auto" w:fill="auto"/>
            <w:noWrap/>
            <w:vAlign w:val="center"/>
            <w:hideMark/>
          </w:tcPr>
          <w:p w14:paraId="3DDA4199" w14:textId="77777777" w:rsidR="00013FCE" w:rsidRPr="00013FCE" w:rsidDel="008E79F6" w:rsidRDefault="00013FCE" w:rsidP="00013FCE">
            <w:pPr>
              <w:spacing w:after="0" w:line="240" w:lineRule="auto"/>
              <w:jc w:val="center"/>
              <w:rPr>
                <w:del w:id="948" w:author="Diaz Zepeda, Hirvin Azael" w:date="2020-12-16T10:32:00Z"/>
                <w:rFonts w:ascii="Times New Roman" w:eastAsia="Times New Roman" w:hAnsi="Times New Roman" w:cs="Times New Roman"/>
                <w:color w:val="000000"/>
                <w:sz w:val="18"/>
                <w:lang w:val="en-US" w:eastAsia="es-MX"/>
              </w:rPr>
            </w:pPr>
            <w:del w:id="949" w:author="Diaz Zepeda, Hirvin Azael" w:date="2020-12-16T10:32:00Z">
              <w:r w:rsidRPr="00013FCE" w:rsidDel="008E79F6">
                <w:rPr>
                  <w:rFonts w:ascii="Times New Roman" w:eastAsia="Times New Roman" w:hAnsi="Times New Roman" w:cs="Times New Roman"/>
                  <w:color w:val="000000"/>
                  <w:sz w:val="18"/>
                  <w:lang w:val="en-US" w:eastAsia="es-MX"/>
                </w:rPr>
                <w:delText>0.85</w:delText>
              </w:r>
            </w:del>
          </w:p>
        </w:tc>
      </w:tr>
    </w:tbl>
    <w:p w14:paraId="65B42DE3" w14:textId="77777777" w:rsidR="00D97189" w:rsidRPr="00D97189" w:rsidRDefault="00D97189" w:rsidP="00BD31AD">
      <w:pPr>
        <w:autoSpaceDE w:val="0"/>
        <w:autoSpaceDN w:val="0"/>
        <w:adjustRightInd w:val="0"/>
        <w:spacing w:before="240" w:after="0" w:line="360" w:lineRule="auto"/>
        <w:jc w:val="both"/>
        <w:rPr>
          <w:rFonts w:ascii="Times New Roman" w:hAnsi="Times New Roman" w:cs="Times New Roman"/>
          <w:lang w:val="en-US"/>
        </w:rPr>
      </w:pPr>
      <w:r w:rsidRPr="00D97189">
        <w:rPr>
          <w:rFonts w:ascii="Times New Roman" w:hAnsi="Times New Roman" w:cs="Times New Roman"/>
          <w:sz w:val="18"/>
          <w:lang w:val="en-US"/>
        </w:rPr>
        <w:fldChar w:fldCharType="end"/>
      </w:r>
      <w:r w:rsidRPr="00D97189">
        <w:rPr>
          <w:rFonts w:ascii="Times New Roman" w:hAnsi="Times New Roman" w:cs="Times New Roman"/>
          <w:lang w:val="en-US"/>
        </w:rPr>
        <w:t xml:space="preserve">With this information and the population mortality rates, the following equations can be substituted and the treatment effects can be </w:t>
      </w:r>
      <w:r>
        <w:rPr>
          <w:rFonts w:ascii="Times New Roman" w:hAnsi="Times New Roman" w:cs="Times New Roman"/>
          <w:lang w:val="en-US"/>
        </w:rPr>
        <w:t>calculated.</w:t>
      </w:r>
    </w:p>
    <w:p w14:paraId="4C514025" w14:textId="77777777" w:rsidR="00136907" w:rsidRPr="006809C6" w:rsidRDefault="008E79F6" w:rsidP="00BD31AD">
      <w:pPr>
        <w:autoSpaceDE w:val="0"/>
        <w:autoSpaceDN w:val="0"/>
        <w:adjustRightInd w:val="0"/>
        <w:spacing w:before="240" w:after="0" w:line="360" w:lineRule="auto"/>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1</m:t>
              </m:r>
            </m:sub>
          </m:sSub>
          <m:r>
            <w:rPr>
              <w:rFonts w:ascii="Cambria Math" w:hAnsi="Cambria Math" w:cs="Times New Roman"/>
              <w:lang w:val="en-US"/>
            </w:rPr>
            <m:t>=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t</m:t>
              </m:r>
            </m:den>
          </m:f>
          <m:func>
            <m:funcPr>
              <m:ctrlPr>
                <w:rPr>
                  <w:rFonts w:ascii="Cambria Math" w:hAnsi="Cambria Math" w:cs="Times New Roman"/>
                  <w:i/>
                  <w:lang w:val="en-US"/>
                </w:rPr>
              </m:ctrlPr>
            </m:funcPr>
            <m:fName>
              <m:r>
                <m:rPr>
                  <m:sty m:val="p"/>
                </m:rPr>
                <w:rPr>
                  <w:rFonts w:ascii="Cambria Math" w:hAnsi="Cambria Math" w:cs="Times New Roman"/>
                  <w:lang w:val="en-US"/>
                </w:rPr>
                <m:t>ln</m:t>
              </m:r>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t</m:t>
                          </m:r>
                        </m:e>
                      </m:d>
                    </m:den>
                  </m:f>
                </m:e>
              </m:d>
            </m:e>
          </m:func>
        </m:oMath>
      </m:oMathPara>
    </w:p>
    <w:p w14:paraId="6416ADBF" w14:textId="77777777" w:rsidR="006809C6" w:rsidRDefault="006809C6" w:rsidP="00BD31AD">
      <w:pPr>
        <w:autoSpaceDE w:val="0"/>
        <w:autoSpaceDN w:val="0"/>
        <w:adjustRightInd w:val="0"/>
        <w:spacing w:before="240" w:after="0" w:line="360" w:lineRule="auto"/>
        <w:jc w:val="both"/>
        <w:rPr>
          <w:rFonts w:ascii="Times New Roman" w:eastAsiaTheme="minorEastAsia" w:hAnsi="Times New Roman" w:cs="Times New Roman"/>
          <w:lang w:val="en-US"/>
        </w:rPr>
      </w:pPr>
      <w:r>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d>
          <m:dPr>
            <m:ctrlPr>
              <w:rPr>
                <w:rFonts w:ascii="Cambria Math" w:hAnsi="Cambria Math" w:cs="Times New Roman"/>
                <w:i/>
                <w:lang w:val="en-US"/>
              </w:rPr>
            </m:ctrlPr>
          </m:dPr>
          <m:e>
            <m:r>
              <w:rPr>
                <w:rFonts w:ascii="Cambria Math" w:hAnsi="Cambria Math" w:cs="Times New Roman"/>
                <w:lang w:val="en-US"/>
              </w:rPr>
              <m:t>t</m:t>
            </m:r>
          </m:e>
        </m:d>
      </m:oMath>
      <w:r>
        <w:rPr>
          <w:rFonts w:ascii="Times New Roman" w:eastAsiaTheme="minorEastAsia" w:hAnsi="Times New Roman" w:cs="Times New Roman"/>
          <w:lang w:val="en-US"/>
        </w:rPr>
        <w:t xml:space="preserve"> is the proportion of treated patients surviving to day t and </w:t>
      </w:r>
      <m:oMath>
        <m:r>
          <w:rPr>
            <w:rFonts w:ascii="Cambria Math" w:eastAsiaTheme="minorEastAsia" w:hAnsi="Cambria Math" w:cs="Times New Roman"/>
            <w:lang w:val="en-US"/>
          </w:rPr>
          <m:t>N(t)</m:t>
        </m:r>
      </m:oMath>
      <w:r>
        <w:rPr>
          <w:rFonts w:ascii="Times New Roman" w:eastAsiaTheme="minorEastAsia" w:hAnsi="Times New Roman" w:cs="Times New Roman"/>
          <w:lang w:val="en-US"/>
        </w:rPr>
        <w:t xml:space="preserve"> is the expected proportion of persons with certain age, sex and day characteristics without disease that survives to day t.</w:t>
      </w:r>
      <w:r>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31</w:t>
      </w:r>
      <w:r>
        <w:rPr>
          <w:rFonts w:ascii="Times New Roman" w:eastAsiaTheme="minorEastAsia" w:hAnsi="Times New Roman" w:cs="Times New Roman"/>
          <w:lang w:val="en-US"/>
        </w:rPr>
        <w:fldChar w:fldCharType="end"/>
      </w:r>
    </w:p>
    <w:p w14:paraId="55145E37" w14:textId="77777777" w:rsidR="006809C6" w:rsidRPr="006809C6" w:rsidRDefault="008E79F6" w:rsidP="006809C6">
      <w:pPr>
        <w:autoSpaceDE w:val="0"/>
        <w:autoSpaceDN w:val="0"/>
        <w:adjustRightInd w:val="0"/>
        <w:spacing w:before="240" w:after="0" w:line="360" w:lineRule="auto"/>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2</m:t>
              </m:r>
            </m:sub>
          </m:sSub>
          <m:r>
            <w:rPr>
              <w:rFonts w:ascii="Cambria Math" w:hAnsi="Cambria Math" w:cs="Times New Roman"/>
              <w:lang w:val="en-US"/>
            </w:rPr>
            <m:t>=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t</m:t>
              </m:r>
            </m:den>
          </m:f>
          <m:func>
            <m:funcPr>
              <m:ctrlPr>
                <w:rPr>
                  <w:rFonts w:ascii="Cambria Math" w:hAnsi="Cambria Math" w:cs="Times New Roman"/>
                  <w:i/>
                  <w:lang w:val="en-US"/>
                </w:rPr>
              </m:ctrlPr>
            </m:funcPr>
            <m:fName>
              <m:r>
                <m:rPr>
                  <m:sty m:val="p"/>
                </m:rPr>
                <w:rPr>
                  <w:rFonts w:ascii="Cambria Math" w:hAnsi="Cambria Math" w:cs="Times New Roman"/>
                  <w:lang w:val="en-US"/>
                </w:rPr>
                <m:t>ln</m:t>
              </m:r>
            </m:fName>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num>
                    <m:den>
                      <m:r>
                        <w:rPr>
                          <w:rFonts w:ascii="Cambria Math" w:hAnsi="Cambria Math" w:cs="Times New Roman"/>
                          <w:lang w:val="en-US"/>
                        </w:rPr>
                        <m:t>N</m:t>
                      </m:r>
                      <m:d>
                        <m:dPr>
                          <m:ctrlPr>
                            <w:rPr>
                              <w:rFonts w:ascii="Cambria Math" w:hAnsi="Cambria Math" w:cs="Times New Roman"/>
                              <w:i/>
                              <w:lang w:val="en-US"/>
                            </w:rPr>
                          </m:ctrlPr>
                        </m:dPr>
                        <m:e>
                          <m:r>
                            <w:rPr>
                              <w:rFonts w:ascii="Cambria Math" w:hAnsi="Cambria Math" w:cs="Times New Roman"/>
                              <w:lang w:val="en-US"/>
                            </w:rPr>
                            <m:t>t</m:t>
                          </m:r>
                        </m:e>
                      </m:d>
                    </m:den>
                  </m:f>
                </m:e>
              </m:d>
            </m:e>
          </m:func>
        </m:oMath>
      </m:oMathPara>
    </w:p>
    <w:p w14:paraId="096F380E" w14:textId="77777777" w:rsidR="006809C6" w:rsidRPr="006809C6" w:rsidRDefault="006809C6" w:rsidP="00BD31AD">
      <w:pPr>
        <w:autoSpaceDE w:val="0"/>
        <w:autoSpaceDN w:val="0"/>
        <w:adjustRightInd w:val="0"/>
        <w:spacing w:before="240" w:after="0" w:line="360" w:lineRule="auto"/>
        <w:jc w:val="both"/>
        <w:rPr>
          <w:rFonts w:ascii="Times New Roman" w:eastAsiaTheme="minorEastAsia" w:hAnsi="Times New Roman" w:cs="Times New Roman"/>
          <w:lang w:val="en-US"/>
        </w:rPr>
      </w:pPr>
      <w:r>
        <w:rPr>
          <w:rFonts w:ascii="Times New Roman" w:hAnsi="Times New Roman" w:cs="Times New Roman"/>
          <w:lang w:val="en-US"/>
        </w:rPr>
        <w:lastRenderedPageBreak/>
        <w:t xml:space="preserve">Where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oMath>
      <w:r>
        <w:rPr>
          <w:rFonts w:ascii="Times New Roman" w:eastAsiaTheme="minorEastAsia" w:hAnsi="Times New Roman" w:cs="Times New Roman"/>
          <w:lang w:val="en-US"/>
        </w:rPr>
        <w:t xml:space="preserve"> is the proportion of not treated patients (placebo group)  surviving to day t and </w:t>
      </w:r>
      <m:oMath>
        <m:r>
          <w:rPr>
            <w:rFonts w:ascii="Cambria Math" w:eastAsiaTheme="minorEastAsia" w:hAnsi="Cambria Math" w:cs="Times New Roman"/>
            <w:lang w:val="en-US"/>
          </w:rPr>
          <m:t>N(t)</m:t>
        </m:r>
      </m:oMath>
      <w:r>
        <w:rPr>
          <w:rFonts w:ascii="Times New Roman" w:eastAsiaTheme="minorEastAsia" w:hAnsi="Times New Roman" w:cs="Times New Roman"/>
          <w:lang w:val="en-US"/>
        </w:rPr>
        <w:t xml:space="preserve"> is the expected proportion of persons with certain age, sex and day characteristics without disease that survives to day t.</w:t>
      </w:r>
      <w:r>
        <w:rPr>
          <w:rFonts w:ascii="Times New Roman" w:eastAsiaTheme="minorEastAsia" w:hAnsi="Times New Roman" w:cs="Times New Roman"/>
          <w:lang w:val="en-US"/>
        </w:rPr>
        <w:fldChar w:fldCharType="begin" w:fldLock="1"/>
      </w:r>
      <w:r w:rsidR="0034618E">
        <w:rPr>
          <w:rFonts w:ascii="Times New Roman" w:eastAsiaTheme="minorEastAsia" w:hAnsi="Times New Roman" w:cs="Times New Roman"/>
          <w:lang w:val="en-US"/>
        </w:rPr>
        <w:instrText>ADDIN CSL_CITATION {"citationItems":[{"id":"ITEM-1","itemData":{"ISSN":"0365-4478","author":[{"dropping-particle":"","family":"Alarid-escudero","given":"Fernando","non-dropping-particle":"","parse-names":false,"suffix":""}],"container-title":"Decision Sciences METPOL course","id":"ITEM-1","issued":{"date-parts":[["2020"]]},"title":"Survival Analysis - Life Tables","type":"article"},"uris":["http://www.mendeley.com/documents/?uuid=2f93d5a2-d3ee-416d-bdab-d520b5dfa40b"]}],"mendeley":{"formattedCitation":"&lt;sup&gt;31&lt;/sup&gt;","plainTextFormattedCitation":"31","previouslyFormattedCitation":"&lt;sup&gt;31&lt;/sup&gt;"},"properties":{"noteIndex":0},"schema":"https://github.com/citation-style-language/schema/raw/master/csl-citation.json"}</w:instrText>
      </w:r>
      <w:r>
        <w:rPr>
          <w:rFonts w:ascii="Times New Roman" w:eastAsiaTheme="minorEastAsia" w:hAnsi="Times New Roman" w:cs="Times New Roman"/>
          <w:lang w:val="en-US"/>
        </w:rPr>
        <w:fldChar w:fldCharType="separate"/>
      </w:r>
      <w:r w:rsidR="002C0986" w:rsidRPr="002C0986">
        <w:rPr>
          <w:rFonts w:ascii="Times New Roman" w:eastAsiaTheme="minorEastAsia" w:hAnsi="Times New Roman" w:cs="Times New Roman"/>
          <w:noProof/>
          <w:vertAlign w:val="superscript"/>
          <w:lang w:val="en-US"/>
        </w:rPr>
        <w:t>31</w:t>
      </w:r>
      <w:r>
        <w:rPr>
          <w:rFonts w:ascii="Times New Roman" w:eastAsiaTheme="minorEastAsia" w:hAnsi="Times New Roman" w:cs="Times New Roman"/>
          <w:lang w:val="en-US"/>
        </w:rPr>
        <w:fldChar w:fldCharType="end"/>
      </w:r>
      <w:r>
        <w:rPr>
          <w:rFonts w:ascii="Times New Roman" w:eastAsiaTheme="minorEastAsia" w:hAnsi="Times New Roman" w:cs="Times New Roman"/>
          <w:lang w:val="en-US"/>
        </w:rPr>
        <w:t xml:space="preserve"> Reduction of Covid-19 mortality is:</w:t>
      </w:r>
    </w:p>
    <w:p w14:paraId="0AC61CEC" w14:textId="77777777" w:rsidR="00BD31AD" w:rsidRPr="00312781" w:rsidRDefault="00136907" w:rsidP="006809C6">
      <w:pPr>
        <w:autoSpaceDE w:val="0"/>
        <w:autoSpaceDN w:val="0"/>
        <w:adjustRightInd w:val="0"/>
        <w:spacing w:before="240" w:after="0" w:line="360" w:lineRule="auto"/>
        <w:jc w:val="center"/>
        <w:rPr>
          <w:rFonts w:ascii="Times New Roman" w:eastAsiaTheme="minorEastAsia" w:hAnsi="Times New Roman" w:cs="Times New Roman"/>
          <w:lang w:val="en-US"/>
        </w:rPr>
      </w:pPr>
      <m:oMathPara>
        <m:oMath>
          <m:r>
            <w:rPr>
              <w:rFonts w:ascii="Cambria Math" w:hAnsi="Cambria Math" w:cs="Times New Roman"/>
              <w:lang w:val="en-US"/>
            </w:rPr>
            <m:t>reduction=1-</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2</m:t>
                  </m:r>
                </m:sub>
              </m:sSub>
            </m:num>
            <m:den>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1</m:t>
                  </m:r>
                </m:sub>
              </m:sSub>
            </m:den>
          </m:f>
        </m:oMath>
      </m:oMathPara>
    </w:p>
    <w:p w14:paraId="6D50472C" w14:textId="77777777" w:rsidR="00312781" w:rsidRPr="00A500A2" w:rsidRDefault="00312781" w:rsidP="00312781">
      <w:pPr>
        <w:autoSpaceDE w:val="0"/>
        <w:autoSpaceDN w:val="0"/>
        <w:adjustRightInd w:val="0"/>
        <w:spacing w:before="240" w:after="0" w:line="360" w:lineRule="auto"/>
        <w:jc w:val="both"/>
        <w:rPr>
          <w:rFonts w:ascii="Times New Roman" w:hAnsi="Times New Roman" w:cs="Times New Roman"/>
          <w:lang w:val="en-US"/>
        </w:rPr>
      </w:pPr>
      <w:r>
        <w:rPr>
          <w:rFonts w:ascii="Times New Roman" w:hAnsi="Times New Roman" w:cs="Times New Roman"/>
          <w:lang w:val="en-US"/>
        </w:rPr>
        <w:t>Overall hazard:</w:t>
      </w:r>
    </w:p>
    <w:p w14:paraId="3BC76117" w14:textId="77777777" w:rsidR="0075396B" w:rsidRPr="00312781" w:rsidRDefault="008E79F6" w:rsidP="00661F93">
      <w:pPr>
        <w:jc w:val="both"/>
        <w:rPr>
          <w:rFonts w:ascii="Times New Roman" w:hAnsi="Times New Roman" w:cs="Times New Roman"/>
          <w:lang w:val="en-US"/>
        </w:rPr>
      </w:pPr>
      <m:oMathPara>
        <m:oMath>
          <m:sSub>
            <m:sSubPr>
              <m:ctrlPr>
                <w:rPr>
                  <w:rFonts w:ascii="Cambria Math" w:hAnsi="Cambria Math" w:cs="Times New Roman"/>
                  <w:lang w:val="en-US"/>
                </w:rPr>
              </m:ctrlPr>
            </m:sSubPr>
            <m:e>
              <m:r>
                <m:rPr>
                  <m:sty m:val="p"/>
                </m:rPr>
                <w:rPr>
                  <w:rFonts w:ascii="Cambria Math" w:hAnsi="Cambria Math" w:cs="Times New Roman"/>
                  <w:lang w:val="en-US"/>
                </w:rPr>
                <m:t>λ</m:t>
              </m:r>
            </m:e>
            <m:sub>
              <m:r>
                <m:rPr>
                  <m:sty m:val="p"/>
                </m:rPr>
                <w:rPr>
                  <w:rFonts w:ascii="Cambria Math" w:hAnsi="Cambria Math" w:cs="Times New Roman"/>
                  <w:lang w:val="en-US"/>
                </w:rPr>
                <m:t>O</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P</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E</m:t>
              </m:r>
            </m:sub>
          </m:sSub>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*(1-reduction)</m:t>
          </m:r>
        </m:oMath>
      </m:oMathPara>
    </w:p>
    <w:p w14:paraId="6AE47DCE" w14:textId="67B14925" w:rsidR="00993512" w:rsidDel="00C87E5F" w:rsidRDefault="00993512">
      <w:pPr>
        <w:rPr>
          <w:del w:id="950" w:author="Fernando Alarid Escudero" w:date="2020-12-15T09:59:00Z"/>
          <w:lang w:val="en-US"/>
        </w:rPr>
      </w:pPr>
    </w:p>
    <w:p w14:paraId="5ABB287E" w14:textId="17500EEC" w:rsidR="00312781" w:rsidDel="00C87E5F" w:rsidRDefault="00312781">
      <w:pPr>
        <w:rPr>
          <w:del w:id="951" w:author="Fernando Alarid Escudero" w:date="2020-12-15T09:59:00Z"/>
          <w:lang w:val="en-US"/>
        </w:rPr>
      </w:pPr>
    </w:p>
    <w:p w14:paraId="590D4FE6" w14:textId="75593E96" w:rsidR="00312781" w:rsidDel="00C87E5F" w:rsidRDefault="00312781">
      <w:pPr>
        <w:rPr>
          <w:del w:id="952" w:author="Fernando Alarid Escudero" w:date="2020-12-15T09:59:00Z"/>
          <w:lang w:val="en-US"/>
        </w:rPr>
      </w:pPr>
    </w:p>
    <w:p w14:paraId="6EBF1A7F" w14:textId="7BC2EBF0" w:rsidR="00312781" w:rsidDel="00C87E5F" w:rsidRDefault="00312781">
      <w:pPr>
        <w:rPr>
          <w:del w:id="953" w:author="Fernando Alarid Escudero" w:date="2020-12-15T09:59:00Z"/>
          <w:lang w:val="en-US"/>
        </w:rPr>
      </w:pPr>
    </w:p>
    <w:p w14:paraId="34686237" w14:textId="7FE2424E" w:rsidR="00312781" w:rsidDel="00C87E5F" w:rsidRDefault="00312781">
      <w:pPr>
        <w:rPr>
          <w:del w:id="954" w:author="Fernando Alarid Escudero" w:date="2020-12-15T09:59:00Z"/>
          <w:lang w:val="en-US"/>
        </w:rPr>
      </w:pPr>
    </w:p>
    <w:p w14:paraId="238C96FF" w14:textId="2616AEBC" w:rsidR="00312781" w:rsidDel="00C87E5F" w:rsidRDefault="00312781">
      <w:pPr>
        <w:rPr>
          <w:del w:id="955" w:author="Fernando Alarid Escudero" w:date="2020-12-15T09:59:00Z"/>
          <w:lang w:val="en-US"/>
        </w:rPr>
      </w:pPr>
    </w:p>
    <w:p w14:paraId="63898542" w14:textId="4F3A3AA3" w:rsidR="00312781" w:rsidDel="00C87E5F" w:rsidRDefault="00312781">
      <w:pPr>
        <w:rPr>
          <w:del w:id="956" w:author="Fernando Alarid Escudero" w:date="2020-12-15T09:59:00Z"/>
          <w:lang w:val="en-US"/>
        </w:rPr>
      </w:pPr>
    </w:p>
    <w:p w14:paraId="2DCA1FE7" w14:textId="07E85EFA" w:rsidR="00312781" w:rsidDel="00C87E5F" w:rsidRDefault="00312781">
      <w:pPr>
        <w:rPr>
          <w:del w:id="957" w:author="Fernando Alarid Escudero" w:date="2020-12-15T09:59:00Z"/>
          <w:lang w:val="en-US"/>
        </w:rPr>
      </w:pPr>
    </w:p>
    <w:p w14:paraId="3E369C1D" w14:textId="7890558A" w:rsidR="00312781" w:rsidDel="00C87E5F" w:rsidRDefault="00312781">
      <w:pPr>
        <w:rPr>
          <w:del w:id="958" w:author="Fernando Alarid Escudero" w:date="2020-12-15T09:59:00Z"/>
          <w:lang w:val="en-US"/>
        </w:rPr>
      </w:pPr>
    </w:p>
    <w:p w14:paraId="500FCB0B" w14:textId="542E7C3A" w:rsidR="00312781" w:rsidDel="00C87E5F" w:rsidRDefault="00312781">
      <w:pPr>
        <w:rPr>
          <w:del w:id="959" w:author="Fernando Alarid Escudero" w:date="2020-12-15T09:59:00Z"/>
          <w:lang w:val="en-US"/>
        </w:rPr>
      </w:pPr>
    </w:p>
    <w:p w14:paraId="08ED3BEB" w14:textId="1660A8E5" w:rsidR="00312781" w:rsidDel="00C87E5F" w:rsidRDefault="00312781">
      <w:pPr>
        <w:rPr>
          <w:del w:id="960" w:author="Fernando Alarid Escudero" w:date="2020-12-15T09:59:00Z"/>
          <w:lang w:val="en-US"/>
        </w:rPr>
      </w:pPr>
    </w:p>
    <w:p w14:paraId="10204E76" w14:textId="153C1B48" w:rsidR="00312781" w:rsidDel="00C87E5F" w:rsidRDefault="00312781">
      <w:pPr>
        <w:rPr>
          <w:del w:id="961" w:author="Fernando Alarid Escudero" w:date="2020-12-15T09:59:00Z"/>
          <w:lang w:val="en-US"/>
        </w:rPr>
      </w:pPr>
    </w:p>
    <w:p w14:paraId="426EBF29" w14:textId="3DEF5493" w:rsidR="00312781" w:rsidDel="00C87E5F" w:rsidRDefault="00312781">
      <w:pPr>
        <w:rPr>
          <w:del w:id="962" w:author="Fernando Alarid Escudero" w:date="2020-12-15T09:59:00Z"/>
          <w:lang w:val="en-US"/>
        </w:rPr>
      </w:pPr>
    </w:p>
    <w:p w14:paraId="2DA86DE0" w14:textId="218C66D1" w:rsidR="00312781" w:rsidDel="00C87E5F" w:rsidRDefault="00312781">
      <w:pPr>
        <w:rPr>
          <w:del w:id="963" w:author="Fernando Alarid Escudero" w:date="2020-12-15T09:59:00Z"/>
          <w:lang w:val="en-US"/>
        </w:rPr>
      </w:pPr>
    </w:p>
    <w:p w14:paraId="318BE605" w14:textId="22512A7B" w:rsidR="00312781" w:rsidDel="00C87E5F" w:rsidRDefault="00312781">
      <w:pPr>
        <w:rPr>
          <w:del w:id="964" w:author="Fernando Alarid Escudero" w:date="2020-12-15T09:59:00Z"/>
          <w:lang w:val="en-US"/>
        </w:rPr>
      </w:pPr>
    </w:p>
    <w:p w14:paraId="5F0417C5" w14:textId="1ED78043" w:rsidR="00312781" w:rsidDel="00C87E5F" w:rsidRDefault="00312781">
      <w:pPr>
        <w:rPr>
          <w:del w:id="965" w:author="Fernando Alarid Escudero" w:date="2020-12-15T09:59:00Z"/>
          <w:lang w:val="en-US"/>
        </w:rPr>
      </w:pPr>
    </w:p>
    <w:p w14:paraId="3B10C51F" w14:textId="4C603A12" w:rsidR="00312781" w:rsidDel="00C87E5F" w:rsidRDefault="00312781">
      <w:pPr>
        <w:rPr>
          <w:del w:id="966" w:author="Fernando Alarid Escudero" w:date="2020-12-15T09:59:00Z"/>
          <w:lang w:val="en-US"/>
        </w:rPr>
      </w:pPr>
    </w:p>
    <w:p w14:paraId="0D6706F7" w14:textId="22A09311" w:rsidR="00312781" w:rsidDel="00C87E5F" w:rsidRDefault="00312781">
      <w:pPr>
        <w:rPr>
          <w:del w:id="967" w:author="Fernando Alarid Escudero" w:date="2020-12-15T09:59:00Z"/>
          <w:lang w:val="en-US"/>
        </w:rPr>
      </w:pPr>
    </w:p>
    <w:p w14:paraId="4482D6E5" w14:textId="0536B471" w:rsidR="00312781" w:rsidDel="00C87E5F" w:rsidRDefault="00312781">
      <w:pPr>
        <w:rPr>
          <w:del w:id="968" w:author="Fernando Alarid Escudero" w:date="2020-12-15T09:59:00Z"/>
          <w:lang w:val="en-US"/>
        </w:rPr>
      </w:pPr>
    </w:p>
    <w:p w14:paraId="6A7AECA0" w14:textId="77777777" w:rsidR="005564FD" w:rsidRPr="00993512" w:rsidRDefault="005564FD" w:rsidP="005564FD">
      <w:pPr>
        <w:jc w:val="both"/>
        <w:rPr>
          <w:rFonts w:ascii="Times New Roman" w:hAnsi="Times New Roman" w:cs="Times New Roman"/>
          <w:b/>
          <w:sz w:val="26"/>
          <w:szCs w:val="26"/>
          <w:lang w:val="en-US"/>
        </w:rPr>
      </w:pPr>
      <w:r w:rsidRPr="00993512">
        <w:rPr>
          <w:rFonts w:ascii="Times New Roman" w:hAnsi="Times New Roman" w:cs="Times New Roman"/>
          <w:b/>
          <w:sz w:val="26"/>
          <w:szCs w:val="26"/>
          <w:lang w:val="en-US"/>
        </w:rPr>
        <w:t>Appendix</w:t>
      </w:r>
      <w:r w:rsidR="00993512" w:rsidRPr="00993512">
        <w:rPr>
          <w:rFonts w:ascii="Times New Roman" w:hAnsi="Times New Roman" w:cs="Times New Roman"/>
          <w:b/>
          <w:sz w:val="26"/>
          <w:szCs w:val="26"/>
          <w:lang w:val="en-US"/>
        </w:rPr>
        <w:t xml:space="preserve"> B: Code</w:t>
      </w:r>
    </w:p>
    <w:p w14:paraId="08D4A360" w14:textId="77777777" w:rsidR="005564FD" w:rsidRPr="005564FD" w:rsidRDefault="005564FD" w:rsidP="005564FD">
      <w:pPr>
        <w:pStyle w:val="SourceCode"/>
        <w:rPr>
          <w:lang w:val="en-US"/>
        </w:rPr>
      </w:pPr>
      <w:r w:rsidRPr="005564FD">
        <w:rPr>
          <w:rStyle w:val="CommentTok"/>
          <w:lang w:val="en-US"/>
        </w:rPr>
        <w:t>#### Final project script. Author: Hirvin Azael Diaz Zepeda ####</w:t>
      </w:r>
      <w:r w:rsidRPr="005564FD">
        <w:rPr>
          <w:lang w:val="en-US"/>
        </w:rPr>
        <w:br/>
      </w:r>
      <w:r w:rsidRPr="005564FD">
        <w:rPr>
          <w:lang w:val="en-US"/>
        </w:rPr>
        <w:br/>
      </w:r>
      <w:r w:rsidRPr="005564FD">
        <w:rPr>
          <w:rStyle w:val="CommentTok"/>
          <w:lang w:val="en-US"/>
        </w:rPr>
        <w:t>####  Clean Worsk - pace  ####</w:t>
      </w:r>
      <w:r w:rsidRPr="005564FD">
        <w:rPr>
          <w:lang w:val="en-US"/>
        </w:rPr>
        <w:br/>
      </w:r>
      <w:r w:rsidRPr="005564FD">
        <w:rPr>
          <w:rStyle w:val="KeywordTok"/>
          <w:lang w:val="en-US"/>
        </w:rPr>
        <w:t>rm</w:t>
      </w:r>
      <w:r w:rsidRPr="005564FD">
        <w:rPr>
          <w:rStyle w:val="NormalTok"/>
          <w:lang w:val="en-US"/>
        </w:rPr>
        <w:t>(</w:t>
      </w:r>
      <w:r w:rsidRPr="005564FD">
        <w:rPr>
          <w:rStyle w:val="DataTypeTok"/>
          <w:lang w:val="en-US"/>
        </w:rPr>
        <w:t>list =</w:t>
      </w:r>
      <w:r w:rsidRPr="005564FD">
        <w:rPr>
          <w:rStyle w:val="NormalTok"/>
          <w:lang w:val="en-US"/>
        </w:rPr>
        <w:t xml:space="preserve"> </w:t>
      </w:r>
      <w:r w:rsidRPr="005564FD">
        <w:rPr>
          <w:rStyle w:val="KeywordTok"/>
          <w:lang w:val="en-US"/>
        </w:rPr>
        <w:t>ls</w:t>
      </w:r>
      <w:r w:rsidRPr="005564FD">
        <w:rPr>
          <w:rStyle w:val="NormalTok"/>
          <w:lang w:val="en-US"/>
        </w:rPr>
        <w:t xml:space="preserve">()) </w:t>
      </w:r>
      <w:r w:rsidRPr="005564FD">
        <w:rPr>
          <w:rStyle w:val="CommentTok"/>
          <w:lang w:val="en-US"/>
        </w:rPr>
        <w:t># to clean the work - space</w:t>
      </w:r>
      <w:r w:rsidRPr="005564FD">
        <w:rPr>
          <w:lang w:val="en-US"/>
        </w:rPr>
        <w:br/>
      </w:r>
      <w:r w:rsidRPr="005564FD">
        <w:rPr>
          <w:lang w:val="en-US"/>
        </w:rPr>
        <w:br/>
      </w:r>
      <w:r w:rsidRPr="005564FD">
        <w:rPr>
          <w:rStyle w:val="CommentTok"/>
          <w:lang w:val="en-US"/>
        </w:rPr>
        <w:t>####  Load Packages  ####</w:t>
      </w:r>
      <w:r w:rsidRPr="005564FD">
        <w:rPr>
          <w:lang w:val="en-US"/>
        </w:rPr>
        <w:br/>
      </w:r>
      <w:r w:rsidRPr="005564FD">
        <w:rPr>
          <w:rStyle w:val="KeywordTok"/>
          <w:lang w:val="en-US"/>
        </w:rPr>
        <w:t>library</w:t>
      </w:r>
      <w:r w:rsidRPr="005564FD">
        <w:rPr>
          <w:rStyle w:val="NormalTok"/>
          <w:lang w:val="en-US"/>
        </w:rPr>
        <w:t>(dplyr)</w:t>
      </w:r>
      <w:r w:rsidRPr="005564FD">
        <w:rPr>
          <w:lang w:val="en-US"/>
        </w:rPr>
        <w:br/>
      </w:r>
      <w:r w:rsidRPr="005564FD">
        <w:rPr>
          <w:rStyle w:val="KeywordTok"/>
          <w:lang w:val="en-US"/>
        </w:rPr>
        <w:t>library</w:t>
      </w:r>
      <w:r w:rsidRPr="005564FD">
        <w:rPr>
          <w:rStyle w:val="NormalTok"/>
          <w:lang w:val="en-US"/>
        </w:rPr>
        <w:t>(ggplot2)</w:t>
      </w:r>
      <w:r w:rsidRPr="005564FD">
        <w:rPr>
          <w:lang w:val="en-US"/>
        </w:rPr>
        <w:br/>
      </w:r>
      <w:r w:rsidRPr="005564FD">
        <w:rPr>
          <w:rStyle w:val="KeywordTok"/>
          <w:lang w:val="en-US"/>
        </w:rPr>
        <w:t>library</w:t>
      </w:r>
      <w:r w:rsidRPr="005564FD">
        <w:rPr>
          <w:rStyle w:val="NormalTok"/>
          <w:lang w:val="en-US"/>
        </w:rPr>
        <w:t>(utils)</w:t>
      </w:r>
      <w:r w:rsidRPr="005564FD">
        <w:rPr>
          <w:lang w:val="en-US"/>
        </w:rPr>
        <w:br/>
      </w:r>
      <w:r w:rsidRPr="005564FD">
        <w:rPr>
          <w:rStyle w:val="KeywordTok"/>
          <w:lang w:val="en-US"/>
        </w:rPr>
        <w:t>library</w:t>
      </w:r>
      <w:r w:rsidRPr="005564FD">
        <w:rPr>
          <w:rStyle w:val="NormalTok"/>
          <w:lang w:val="en-US"/>
        </w:rPr>
        <w:t>(scales)</w:t>
      </w:r>
      <w:r w:rsidRPr="005564FD">
        <w:rPr>
          <w:lang w:val="en-US"/>
        </w:rPr>
        <w:br/>
      </w:r>
      <w:r w:rsidRPr="005564FD">
        <w:rPr>
          <w:rStyle w:val="KeywordTok"/>
          <w:lang w:val="en-US"/>
        </w:rPr>
        <w:t>library</w:t>
      </w:r>
      <w:r w:rsidRPr="005564FD">
        <w:rPr>
          <w:rStyle w:val="NormalTok"/>
          <w:lang w:val="en-US"/>
        </w:rPr>
        <w:t>(dampack)</w:t>
      </w:r>
      <w:r w:rsidRPr="005564FD">
        <w:rPr>
          <w:lang w:val="en-US"/>
        </w:rPr>
        <w:br/>
      </w:r>
      <w:r w:rsidRPr="005564FD">
        <w:rPr>
          <w:rStyle w:val="KeywordTok"/>
          <w:lang w:val="en-US"/>
        </w:rPr>
        <w:t>library</w:t>
      </w:r>
      <w:r w:rsidRPr="005564FD">
        <w:rPr>
          <w:rStyle w:val="NormalTok"/>
          <w:lang w:val="en-US"/>
        </w:rPr>
        <w:t>(chron)</w:t>
      </w:r>
      <w:r w:rsidRPr="005564FD">
        <w:rPr>
          <w:lang w:val="en-US"/>
        </w:rPr>
        <w:br/>
      </w:r>
      <w:r w:rsidRPr="005564FD">
        <w:rPr>
          <w:rStyle w:val="KeywordTok"/>
          <w:lang w:val="en-US"/>
        </w:rPr>
        <w:t>library</w:t>
      </w:r>
      <w:r w:rsidRPr="005564FD">
        <w:rPr>
          <w:rStyle w:val="NormalTok"/>
          <w:lang w:val="en-US"/>
        </w:rPr>
        <w:t>(tibble)</w:t>
      </w:r>
      <w:r w:rsidRPr="005564FD">
        <w:rPr>
          <w:lang w:val="en-US"/>
        </w:rPr>
        <w:br/>
      </w:r>
      <w:r w:rsidRPr="005564FD">
        <w:rPr>
          <w:rStyle w:val="KeywordTok"/>
          <w:lang w:val="en-US"/>
        </w:rPr>
        <w:t>library</w:t>
      </w:r>
      <w:r w:rsidRPr="005564FD">
        <w:rPr>
          <w:rStyle w:val="NormalTok"/>
          <w:lang w:val="en-US"/>
        </w:rPr>
        <w:t>(knitr)</w:t>
      </w:r>
      <w:r w:rsidRPr="005564FD">
        <w:rPr>
          <w:lang w:val="en-US"/>
        </w:rPr>
        <w:br/>
      </w:r>
      <w:r w:rsidRPr="005564FD">
        <w:rPr>
          <w:rStyle w:val="KeywordTok"/>
          <w:lang w:val="en-US"/>
        </w:rPr>
        <w:t>library</w:t>
      </w:r>
      <w:r w:rsidRPr="005564FD">
        <w:rPr>
          <w:rStyle w:val="NormalTok"/>
          <w:lang w:val="en-US"/>
        </w:rPr>
        <w:t>(pander)</w:t>
      </w:r>
      <w:r w:rsidRPr="005564FD">
        <w:rPr>
          <w:lang w:val="en-US"/>
        </w:rPr>
        <w:br/>
      </w:r>
      <w:r w:rsidRPr="005564FD">
        <w:rPr>
          <w:rStyle w:val="KeywordTok"/>
          <w:lang w:val="en-US"/>
        </w:rPr>
        <w:t>library</w:t>
      </w:r>
      <w:r w:rsidRPr="005564FD">
        <w:rPr>
          <w:rStyle w:val="NormalTok"/>
          <w:lang w:val="en-US"/>
        </w:rPr>
        <w:t>(kableExtra)</w:t>
      </w:r>
      <w:r w:rsidRPr="005564FD">
        <w:rPr>
          <w:lang w:val="en-US"/>
        </w:rPr>
        <w:br/>
      </w:r>
      <w:r w:rsidRPr="005564FD">
        <w:rPr>
          <w:rStyle w:val="KeywordTok"/>
          <w:lang w:val="en-US"/>
        </w:rPr>
        <w:t>library</w:t>
      </w:r>
      <w:r w:rsidRPr="005564FD">
        <w:rPr>
          <w:rStyle w:val="NormalTok"/>
          <w:lang w:val="en-US"/>
        </w:rPr>
        <w:t>(CEAutil)</w:t>
      </w:r>
      <w:r w:rsidRPr="005564FD">
        <w:rPr>
          <w:lang w:val="en-US"/>
        </w:rPr>
        <w:br/>
      </w:r>
      <w:r w:rsidRPr="005564FD">
        <w:rPr>
          <w:rStyle w:val="KeywordTok"/>
          <w:lang w:val="en-US"/>
        </w:rPr>
        <w:t>library</w:t>
      </w:r>
      <w:r w:rsidRPr="005564FD">
        <w:rPr>
          <w:rStyle w:val="NormalTok"/>
          <w:lang w:val="en-US"/>
        </w:rPr>
        <w:t>(tidyr)</w:t>
      </w:r>
      <w:r w:rsidRPr="005564FD">
        <w:rPr>
          <w:lang w:val="en-US"/>
        </w:rPr>
        <w:br/>
      </w:r>
      <w:r w:rsidRPr="005564FD">
        <w:rPr>
          <w:rStyle w:val="KeywordTok"/>
          <w:lang w:val="en-US"/>
        </w:rPr>
        <w:t>library</w:t>
      </w:r>
      <w:r w:rsidRPr="005564FD">
        <w:rPr>
          <w:rStyle w:val="NormalTok"/>
          <w:lang w:val="en-US"/>
        </w:rPr>
        <w:t>(dampack)</w:t>
      </w:r>
      <w:r w:rsidRPr="005564FD">
        <w:rPr>
          <w:lang w:val="en-US"/>
        </w:rPr>
        <w:br/>
      </w:r>
      <w:r w:rsidRPr="005564FD">
        <w:rPr>
          <w:rStyle w:val="KeywordTok"/>
          <w:lang w:val="en-US"/>
        </w:rPr>
        <w:t>library</w:t>
      </w:r>
      <w:r w:rsidRPr="005564FD">
        <w:rPr>
          <w:rStyle w:val="NormalTok"/>
          <w:lang w:val="en-US"/>
        </w:rPr>
        <w:t>(data.table)</w:t>
      </w:r>
      <w:r w:rsidRPr="005564FD">
        <w:rPr>
          <w:lang w:val="en-US"/>
        </w:rPr>
        <w:br/>
      </w:r>
      <w:r w:rsidRPr="005564FD">
        <w:rPr>
          <w:rStyle w:val="KeywordTok"/>
          <w:lang w:val="en-US"/>
        </w:rPr>
        <w:t>library</w:t>
      </w:r>
      <w:r w:rsidRPr="005564FD">
        <w:rPr>
          <w:rStyle w:val="NormalTok"/>
          <w:lang w:val="en-US"/>
        </w:rPr>
        <w:t>(reshape2)</w:t>
      </w:r>
      <w:r w:rsidRPr="005564FD">
        <w:rPr>
          <w:lang w:val="en-US"/>
        </w:rPr>
        <w:br/>
      </w:r>
      <w:r w:rsidRPr="005564FD">
        <w:rPr>
          <w:rStyle w:val="KeywordTok"/>
          <w:lang w:val="en-US"/>
        </w:rPr>
        <w:t>library</w:t>
      </w:r>
      <w:r w:rsidRPr="005564FD">
        <w:rPr>
          <w:rStyle w:val="NormalTok"/>
          <w:lang w:val="en-US"/>
        </w:rPr>
        <w:t>(survival)</w:t>
      </w:r>
      <w:r w:rsidRPr="005564FD">
        <w:rPr>
          <w:lang w:val="en-US"/>
        </w:rPr>
        <w:br/>
      </w:r>
      <w:r w:rsidRPr="005564FD">
        <w:rPr>
          <w:rStyle w:val="KeywordTok"/>
          <w:lang w:val="en-US"/>
        </w:rPr>
        <w:t>library</w:t>
      </w:r>
      <w:r w:rsidRPr="005564FD">
        <w:rPr>
          <w:rStyle w:val="NormalTok"/>
          <w:lang w:val="en-US"/>
        </w:rPr>
        <w:t>(survPen)</w:t>
      </w:r>
      <w:r w:rsidRPr="005564FD">
        <w:rPr>
          <w:lang w:val="en-US"/>
        </w:rPr>
        <w:br/>
      </w:r>
      <w:r w:rsidRPr="005564FD">
        <w:rPr>
          <w:rStyle w:val="KeywordTok"/>
          <w:lang w:val="en-US"/>
        </w:rPr>
        <w:t>library</w:t>
      </w:r>
      <w:r w:rsidRPr="005564FD">
        <w:rPr>
          <w:rStyle w:val="NormalTok"/>
          <w:lang w:val="en-US"/>
        </w:rPr>
        <w:t>(relsurv)</w:t>
      </w:r>
      <w:r w:rsidRPr="005564FD">
        <w:rPr>
          <w:lang w:val="en-US"/>
        </w:rPr>
        <w:br/>
      </w:r>
      <w:r w:rsidRPr="005564FD">
        <w:rPr>
          <w:rStyle w:val="KeywordTok"/>
          <w:lang w:val="en-US"/>
        </w:rPr>
        <w:t>library</w:t>
      </w:r>
      <w:r w:rsidRPr="005564FD">
        <w:rPr>
          <w:rStyle w:val="NormalTok"/>
          <w:lang w:val="en-US"/>
        </w:rPr>
        <w:t>(readr)</w:t>
      </w:r>
      <w:r w:rsidRPr="005564FD">
        <w:rPr>
          <w:lang w:val="en-US"/>
        </w:rPr>
        <w:br/>
      </w:r>
      <w:r w:rsidRPr="005564FD">
        <w:rPr>
          <w:rStyle w:val="KeywordTok"/>
          <w:lang w:val="en-US"/>
        </w:rPr>
        <w:t>library</w:t>
      </w:r>
      <w:r w:rsidRPr="005564FD">
        <w:rPr>
          <w:rStyle w:val="NormalTok"/>
          <w:lang w:val="en-US"/>
        </w:rPr>
        <w:t>(readxl)</w:t>
      </w:r>
      <w:r w:rsidRPr="005564FD">
        <w:rPr>
          <w:lang w:val="en-US"/>
        </w:rPr>
        <w:br/>
      </w:r>
      <w:r w:rsidRPr="005564FD">
        <w:rPr>
          <w:rStyle w:val="KeywordTok"/>
          <w:lang w:val="en-US"/>
        </w:rPr>
        <w:t>library</w:t>
      </w:r>
      <w:r w:rsidRPr="005564FD">
        <w:rPr>
          <w:rStyle w:val="NormalTok"/>
          <w:lang w:val="en-US"/>
        </w:rPr>
        <w:t>(lubridate)</w:t>
      </w:r>
      <w:r w:rsidRPr="005564FD">
        <w:rPr>
          <w:lang w:val="en-US"/>
        </w:rPr>
        <w:br/>
      </w:r>
      <w:r w:rsidRPr="005564FD">
        <w:rPr>
          <w:rStyle w:val="KeywordTok"/>
          <w:lang w:val="en-US"/>
        </w:rPr>
        <w:t>library</w:t>
      </w:r>
      <w:r w:rsidRPr="005564FD">
        <w:rPr>
          <w:rStyle w:val="NormalTok"/>
          <w:lang w:val="en-US"/>
        </w:rPr>
        <w:t>(muhaz)</w:t>
      </w:r>
      <w:r w:rsidRPr="005564FD">
        <w:rPr>
          <w:lang w:val="en-US"/>
        </w:rPr>
        <w:br/>
      </w:r>
      <w:r w:rsidRPr="005564FD">
        <w:rPr>
          <w:rStyle w:val="KeywordTok"/>
          <w:lang w:val="en-US"/>
        </w:rPr>
        <w:t>library</w:t>
      </w:r>
      <w:r w:rsidRPr="005564FD">
        <w:rPr>
          <w:rStyle w:val="NormalTok"/>
          <w:lang w:val="en-US"/>
        </w:rPr>
        <w:t>(ggpubr)</w:t>
      </w:r>
      <w:r w:rsidRPr="005564FD">
        <w:rPr>
          <w:lang w:val="en-US"/>
        </w:rPr>
        <w:br/>
      </w:r>
      <w:r w:rsidRPr="005564FD">
        <w:rPr>
          <w:rStyle w:val="CommentTok"/>
          <w:lang w:val="en-US"/>
        </w:rPr>
        <w:t>######  Load data bases  ######</w:t>
      </w:r>
      <w:r w:rsidRPr="005564FD">
        <w:rPr>
          <w:lang w:val="en-US"/>
        </w:rPr>
        <w:br/>
      </w:r>
      <w:r w:rsidRPr="005564FD">
        <w:rPr>
          <w:lang w:val="en-US"/>
        </w:rPr>
        <w:br/>
      </w:r>
      <w:r w:rsidRPr="005564FD">
        <w:rPr>
          <w:rStyle w:val="CommentTok"/>
          <w:lang w:val="en-US"/>
        </w:rPr>
        <w:t xml:space="preserve"># Data base of people suspected of COVID-19 published by Mexico´s Ministry of </w:t>
      </w:r>
      <w:r w:rsidRPr="005564FD">
        <w:rPr>
          <w:lang w:val="en-US"/>
        </w:rPr>
        <w:br/>
      </w:r>
      <w:r w:rsidRPr="005564FD">
        <w:rPr>
          <w:rStyle w:val="CommentTok"/>
          <w:lang w:val="en-US"/>
        </w:rPr>
        <w:t># Health at a national level</w:t>
      </w:r>
      <w:r w:rsidRPr="005564FD">
        <w:rPr>
          <w:lang w:val="en-US"/>
        </w:rPr>
        <w:br/>
      </w:r>
      <w:r w:rsidRPr="005564FD">
        <w:rPr>
          <w:lang w:val="en-US"/>
        </w:rPr>
        <w:br/>
      </w:r>
      <w:r w:rsidRPr="005564FD">
        <w:rPr>
          <w:rStyle w:val="NormalTok"/>
          <w:lang w:val="en-US"/>
        </w:rPr>
        <w:t>Covid &lt;-</w:t>
      </w:r>
      <w:r w:rsidRPr="005564FD">
        <w:rPr>
          <w:rStyle w:val="StringTok"/>
          <w:lang w:val="en-US"/>
        </w:rPr>
        <w:t xml:space="preserve"> </w:t>
      </w:r>
      <w:r w:rsidRPr="005564FD">
        <w:rPr>
          <w:rStyle w:val="KeywordTok"/>
          <w:lang w:val="en-US"/>
        </w:rPr>
        <w:t>read_csv</w:t>
      </w:r>
      <w:r w:rsidRPr="005564FD">
        <w:rPr>
          <w:rStyle w:val="NormalTok"/>
          <w:lang w:val="en-US"/>
        </w:rPr>
        <w:t>(</w:t>
      </w:r>
      <w:r w:rsidRPr="005564FD">
        <w:rPr>
          <w:rStyle w:val="StringTok"/>
          <w:lang w:val="en-US"/>
        </w:rPr>
        <w:t>"data-raw/201201COVID19MEXICO.csv"</w:t>
      </w:r>
      <w:r w:rsidRPr="005564FD">
        <w:rPr>
          <w:rStyle w:val="NormalTok"/>
          <w:lang w:val="en-US"/>
        </w:rPr>
        <w:t xml:space="preserve">) </w:t>
      </w:r>
      <w:r w:rsidRPr="005564FD">
        <w:rPr>
          <w:rStyle w:val="CommentTok"/>
          <w:lang w:val="en-US"/>
        </w:rPr>
        <w:t># data base of nove</w:t>
      </w:r>
      <w:r w:rsidRPr="005564FD">
        <w:rPr>
          <w:rStyle w:val="CommentTok"/>
          <w:lang w:val="en-US"/>
        </w:rPr>
        <w:lastRenderedPageBreak/>
        <w:t>mber 15th</w:t>
      </w:r>
      <w:r w:rsidRPr="005564FD">
        <w:rPr>
          <w:lang w:val="en-US"/>
        </w:rPr>
        <w:br/>
      </w:r>
      <w:r w:rsidRPr="005564FD">
        <w:rPr>
          <w:lang w:val="en-US"/>
        </w:rPr>
        <w:br/>
      </w:r>
      <w:r w:rsidRPr="005564FD">
        <w:rPr>
          <w:rStyle w:val="NormalTok"/>
          <w:lang w:val="en-US"/>
        </w:rPr>
        <w:t>Covid_p &lt;-</w:t>
      </w:r>
      <w:r w:rsidRPr="005564FD">
        <w:rPr>
          <w:rStyle w:val="StringTok"/>
          <w:lang w:val="en-US"/>
        </w:rPr>
        <w:t xml:space="preserve"> </w:t>
      </w:r>
      <w:r w:rsidRPr="005564FD">
        <w:rPr>
          <w:rStyle w:val="NormalTok"/>
          <w:lang w:val="en-US"/>
        </w:rPr>
        <w:t xml:space="preserve">Covid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(RESULTADO_LAB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Choose only positives</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ID =</w:t>
      </w:r>
      <w:r w:rsidRPr="005564FD">
        <w:rPr>
          <w:rStyle w:val="NormalTok"/>
          <w:lang w:val="en-US"/>
        </w:rPr>
        <w:t xml:space="preserve"> ID_REGISTRO,</w:t>
      </w:r>
      <w:r w:rsidRPr="005564FD">
        <w:rPr>
          <w:lang w:val="en-US"/>
        </w:rPr>
        <w:br/>
      </w:r>
      <w:r w:rsidRPr="005564FD">
        <w:rPr>
          <w:rStyle w:val="NormalTok"/>
          <w:lang w:val="en-US"/>
        </w:rPr>
        <w:t xml:space="preserve">         </w:t>
      </w:r>
      <w:r w:rsidRPr="005564FD">
        <w:rPr>
          <w:rStyle w:val="DataTypeTok"/>
          <w:lang w:val="en-US"/>
        </w:rPr>
        <w:t>sector_h =</w:t>
      </w:r>
      <w:r w:rsidRPr="005564FD">
        <w:rPr>
          <w:rStyle w:val="NormalTok"/>
          <w:lang w:val="en-US"/>
        </w:rPr>
        <w:t xml:space="preserve"> SECTOR,</w:t>
      </w:r>
      <w:r w:rsidRPr="005564FD">
        <w:rPr>
          <w:lang w:val="en-US"/>
        </w:rPr>
        <w:br/>
      </w:r>
      <w:r w:rsidRPr="005564FD">
        <w:rPr>
          <w:rStyle w:val="NormalTok"/>
          <w:lang w:val="en-US"/>
        </w:rPr>
        <w:t xml:space="preserve">         </w:t>
      </w:r>
      <w:r w:rsidRPr="005564FD">
        <w:rPr>
          <w:rStyle w:val="DataTypeTok"/>
          <w:lang w:val="en-US"/>
        </w:rPr>
        <w:t>sex =</w:t>
      </w:r>
      <w:r w:rsidRPr="005564FD">
        <w:rPr>
          <w:rStyle w:val="NormalTok"/>
          <w:lang w:val="en-US"/>
        </w:rPr>
        <w:t xml:space="preserve"> SEXO,</w:t>
      </w:r>
      <w:r w:rsidRPr="005564FD">
        <w:rPr>
          <w:lang w:val="en-US"/>
        </w:rPr>
        <w:br/>
      </w:r>
      <w:r w:rsidRPr="005564FD">
        <w:rPr>
          <w:rStyle w:val="NormalTok"/>
          <w:lang w:val="en-US"/>
        </w:rPr>
        <w:t xml:space="preserve">         </w:t>
      </w:r>
      <w:r w:rsidRPr="005564FD">
        <w:rPr>
          <w:rStyle w:val="DataTypeTok"/>
          <w:lang w:val="en-US"/>
        </w:rPr>
        <w:t>state =</w:t>
      </w:r>
      <w:r w:rsidRPr="005564FD">
        <w:rPr>
          <w:rStyle w:val="NormalTok"/>
          <w:lang w:val="en-US"/>
        </w:rPr>
        <w:t xml:space="preserve"> ENTIDAD_RES,</w:t>
      </w:r>
      <w:r w:rsidRPr="005564FD">
        <w:rPr>
          <w:lang w:val="en-US"/>
        </w:rPr>
        <w:br/>
      </w:r>
      <w:r w:rsidRPr="005564FD">
        <w:rPr>
          <w:rStyle w:val="NormalTok"/>
          <w:lang w:val="en-US"/>
        </w:rPr>
        <w:t xml:space="preserve">         </w:t>
      </w:r>
      <w:r w:rsidRPr="005564FD">
        <w:rPr>
          <w:rStyle w:val="DataTypeTok"/>
          <w:lang w:val="en-US"/>
        </w:rPr>
        <w:t>county =</w:t>
      </w:r>
      <w:r w:rsidRPr="005564FD">
        <w:rPr>
          <w:rStyle w:val="NormalTok"/>
          <w:lang w:val="en-US"/>
        </w:rPr>
        <w:t xml:space="preserve"> MUNICIPIO_RES,</w:t>
      </w:r>
      <w:r w:rsidRPr="005564FD">
        <w:rPr>
          <w:lang w:val="en-US"/>
        </w:rPr>
        <w:br/>
      </w:r>
      <w:r w:rsidRPr="005564FD">
        <w:rPr>
          <w:rStyle w:val="NormalTok"/>
          <w:lang w:val="en-US"/>
        </w:rPr>
        <w:t xml:space="preserve">         </w:t>
      </w:r>
      <w:r w:rsidRPr="005564FD">
        <w:rPr>
          <w:rStyle w:val="DataTypeTok"/>
          <w:lang w:val="en-US"/>
        </w:rPr>
        <w:t>type =</w:t>
      </w:r>
      <w:r w:rsidRPr="005564FD">
        <w:rPr>
          <w:rStyle w:val="NormalTok"/>
          <w:lang w:val="en-US"/>
        </w:rPr>
        <w:t xml:space="preserve"> TIPO_PACIENTE,</w:t>
      </w:r>
      <w:r w:rsidRPr="005564FD">
        <w:rPr>
          <w:lang w:val="en-US"/>
        </w:rPr>
        <w:br/>
      </w:r>
      <w:r w:rsidRPr="005564FD">
        <w:rPr>
          <w:rStyle w:val="NormalTok"/>
          <w:lang w:val="en-US"/>
        </w:rPr>
        <w:t xml:space="preserve">         </w:t>
      </w:r>
      <w:r w:rsidRPr="005564FD">
        <w:rPr>
          <w:rStyle w:val="DataTypeTok"/>
          <w:lang w:val="en-US"/>
        </w:rPr>
        <w:t>date_admission =</w:t>
      </w:r>
      <w:r w:rsidRPr="005564FD">
        <w:rPr>
          <w:rStyle w:val="NormalTok"/>
          <w:lang w:val="en-US"/>
        </w:rPr>
        <w:t xml:space="preserve"> FECHA_INGRESO,</w:t>
      </w:r>
      <w:r w:rsidRPr="005564FD">
        <w:rPr>
          <w:lang w:val="en-US"/>
        </w:rPr>
        <w:br/>
      </w:r>
      <w:r w:rsidRPr="005564FD">
        <w:rPr>
          <w:rStyle w:val="NormalTok"/>
          <w:lang w:val="en-US"/>
        </w:rPr>
        <w:t xml:space="preserve">         </w:t>
      </w:r>
      <w:r w:rsidRPr="005564FD">
        <w:rPr>
          <w:rStyle w:val="DataTypeTok"/>
          <w:lang w:val="en-US"/>
        </w:rPr>
        <w:t>date_symptoms =</w:t>
      </w:r>
      <w:r w:rsidRPr="005564FD">
        <w:rPr>
          <w:rStyle w:val="NormalTok"/>
          <w:lang w:val="en-US"/>
        </w:rPr>
        <w:t xml:space="preserve"> FECHA_SINTOMAS,</w:t>
      </w:r>
      <w:r w:rsidRPr="005564FD">
        <w:rPr>
          <w:lang w:val="en-US"/>
        </w:rPr>
        <w:br/>
      </w:r>
      <w:r w:rsidRPr="005564FD">
        <w:rPr>
          <w:rStyle w:val="NormalTok"/>
          <w:lang w:val="en-US"/>
        </w:rPr>
        <w:t xml:space="preserve">         </w:t>
      </w:r>
      <w:r w:rsidRPr="005564FD">
        <w:rPr>
          <w:rStyle w:val="DataTypeTok"/>
          <w:lang w:val="en-US"/>
        </w:rPr>
        <w:t>date_death =</w:t>
      </w:r>
      <w:r w:rsidRPr="005564FD">
        <w:rPr>
          <w:rStyle w:val="NormalTok"/>
          <w:lang w:val="en-US"/>
        </w:rPr>
        <w:t xml:space="preserve"> FECHA_DEF,</w:t>
      </w:r>
      <w:r w:rsidRPr="005564FD">
        <w:rPr>
          <w:lang w:val="en-US"/>
        </w:rPr>
        <w:br/>
      </w:r>
      <w:r w:rsidRPr="005564FD">
        <w:rPr>
          <w:rStyle w:val="NormalTok"/>
          <w:lang w:val="en-US"/>
        </w:rPr>
        <w:t xml:space="preserve">         </w:t>
      </w:r>
      <w:r w:rsidRPr="005564FD">
        <w:rPr>
          <w:rStyle w:val="DataTypeTok"/>
          <w:lang w:val="en-US"/>
        </w:rPr>
        <w:t>intubated =</w:t>
      </w:r>
      <w:r w:rsidRPr="005564FD">
        <w:rPr>
          <w:rStyle w:val="NormalTok"/>
          <w:lang w:val="en-US"/>
        </w:rPr>
        <w:t xml:space="preserve"> INTUBADO,</w:t>
      </w:r>
      <w:r w:rsidRPr="005564FD">
        <w:rPr>
          <w:lang w:val="en-US"/>
        </w:rPr>
        <w:br/>
      </w:r>
      <w:r w:rsidRPr="005564FD">
        <w:rPr>
          <w:rStyle w:val="NormalTok"/>
          <w:lang w:val="en-US"/>
        </w:rPr>
        <w:t xml:space="preserve">         </w:t>
      </w:r>
      <w:r w:rsidRPr="005564FD">
        <w:rPr>
          <w:rStyle w:val="DataTypeTok"/>
          <w:lang w:val="en-US"/>
        </w:rPr>
        <w:t>age =</w:t>
      </w:r>
      <w:r w:rsidRPr="005564FD">
        <w:rPr>
          <w:rStyle w:val="NormalTok"/>
          <w:lang w:val="en-US"/>
        </w:rPr>
        <w:t xml:space="preserve"> EDAD,</w:t>
      </w:r>
      <w:r w:rsidRPr="005564FD">
        <w:rPr>
          <w:lang w:val="en-US"/>
        </w:rPr>
        <w:br/>
      </w:r>
      <w:r w:rsidRPr="005564FD">
        <w:rPr>
          <w:rStyle w:val="NormalTok"/>
          <w:lang w:val="en-US"/>
        </w:rPr>
        <w:t xml:space="preserve">         </w:t>
      </w:r>
      <w:r w:rsidRPr="005564FD">
        <w:rPr>
          <w:rStyle w:val="DataTypeTok"/>
          <w:lang w:val="en-US"/>
        </w:rPr>
        <w:t>pregnancy =</w:t>
      </w:r>
      <w:r w:rsidRPr="005564FD">
        <w:rPr>
          <w:rStyle w:val="NormalTok"/>
          <w:lang w:val="en-US"/>
        </w:rPr>
        <w:t xml:space="preserve"> EMBARAZO,</w:t>
      </w:r>
      <w:r w:rsidRPr="005564FD">
        <w:rPr>
          <w:lang w:val="en-US"/>
        </w:rPr>
        <w:br/>
      </w:r>
      <w:r w:rsidRPr="005564FD">
        <w:rPr>
          <w:rStyle w:val="NormalTok"/>
          <w:lang w:val="en-US"/>
        </w:rPr>
        <w:t xml:space="preserve">         </w:t>
      </w:r>
      <w:r w:rsidRPr="005564FD">
        <w:rPr>
          <w:rStyle w:val="DataTypeTok"/>
          <w:lang w:val="en-US"/>
        </w:rPr>
        <w:t>lang_indigenous =</w:t>
      </w:r>
      <w:r w:rsidRPr="005564FD">
        <w:rPr>
          <w:rStyle w:val="NormalTok"/>
          <w:lang w:val="en-US"/>
        </w:rPr>
        <w:t xml:space="preserve"> HABLA_LENGUA_INDIG,</w:t>
      </w:r>
      <w:r w:rsidRPr="005564FD">
        <w:rPr>
          <w:lang w:val="en-US"/>
        </w:rPr>
        <w:br/>
      </w:r>
      <w:r w:rsidRPr="005564FD">
        <w:rPr>
          <w:rStyle w:val="NormalTok"/>
          <w:lang w:val="en-US"/>
        </w:rPr>
        <w:t xml:space="preserve">         </w:t>
      </w:r>
      <w:r w:rsidRPr="005564FD">
        <w:rPr>
          <w:rStyle w:val="DataTypeTok"/>
          <w:lang w:val="en-US"/>
        </w:rPr>
        <w:t>diabetes =</w:t>
      </w:r>
      <w:r w:rsidRPr="005564FD">
        <w:rPr>
          <w:rStyle w:val="NormalTok"/>
          <w:lang w:val="en-US"/>
        </w:rPr>
        <w:t xml:space="preserve"> DIABETES,</w:t>
      </w:r>
      <w:r w:rsidRPr="005564FD">
        <w:rPr>
          <w:lang w:val="en-US"/>
        </w:rPr>
        <w:br/>
      </w:r>
      <w:r w:rsidRPr="005564FD">
        <w:rPr>
          <w:rStyle w:val="NormalTok"/>
          <w:lang w:val="en-US"/>
        </w:rPr>
        <w:t xml:space="preserve">         </w:t>
      </w:r>
      <w:r w:rsidRPr="005564FD">
        <w:rPr>
          <w:rStyle w:val="DataTypeTok"/>
          <w:lang w:val="en-US"/>
        </w:rPr>
        <w:t>copd =</w:t>
      </w:r>
      <w:r w:rsidRPr="005564FD">
        <w:rPr>
          <w:rStyle w:val="NormalTok"/>
          <w:lang w:val="en-US"/>
        </w:rPr>
        <w:t xml:space="preserve"> EPOC,</w:t>
      </w:r>
      <w:r w:rsidRPr="005564FD">
        <w:rPr>
          <w:lang w:val="en-US"/>
        </w:rPr>
        <w:br/>
      </w:r>
      <w:r w:rsidRPr="005564FD">
        <w:rPr>
          <w:rStyle w:val="NormalTok"/>
          <w:lang w:val="en-US"/>
        </w:rPr>
        <w:t xml:space="preserve">         </w:t>
      </w:r>
      <w:r w:rsidRPr="005564FD">
        <w:rPr>
          <w:rStyle w:val="DataTypeTok"/>
          <w:lang w:val="en-US"/>
        </w:rPr>
        <w:t>asthma =</w:t>
      </w:r>
      <w:r w:rsidRPr="005564FD">
        <w:rPr>
          <w:rStyle w:val="NormalTok"/>
          <w:lang w:val="en-US"/>
        </w:rPr>
        <w:t xml:space="preserve"> ASMA,</w:t>
      </w:r>
      <w:r w:rsidRPr="005564FD">
        <w:rPr>
          <w:lang w:val="en-US"/>
        </w:rPr>
        <w:br/>
      </w:r>
      <w:r w:rsidRPr="005564FD">
        <w:rPr>
          <w:rStyle w:val="NormalTok"/>
          <w:lang w:val="en-US"/>
        </w:rPr>
        <w:t xml:space="preserve">         </w:t>
      </w:r>
      <w:r w:rsidRPr="005564FD">
        <w:rPr>
          <w:rStyle w:val="DataTypeTok"/>
          <w:lang w:val="en-US"/>
        </w:rPr>
        <w:t>inmunocompromised =</w:t>
      </w:r>
      <w:r w:rsidRPr="005564FD">
        <w:rPr>
          <w:rStyle w:val="NormalTok"/>
          <w:lang w:val="en-US"/>
        </w:rPr>
        <w:t xml:space="preserve"> INMUSUPR,</w:t>
      </w:r>
      <w:r w:rsidRPr="005564FD">
        <w:rPr>
          <w:lang w:val="en-US"/>
        </w:rPr>
        <w:br/>
      </w:r>
      <w:r w:rsidRPr="005564FD">
        <w:rPr>
          <w:rStyle w:val="NormalTok"/>
          <w:lang w:val="en-US"/>
        </w:rPr>
        <w:t xml:space="preserve">         </w:t>
      </w:r>
      <w:r w:rsidRPr="005564FD">
        <w:rPr>
          <w:rStyle w:val="DataTypeTok"/>
          <w:lang w:val="en-US"/>
        </w:rPr>
        <w:t>hypertension =</w:t>
      </w:r>
      <w:r w:rsidRPr="005564FD">
        <w:rPr>
          <w:rStyle w:val="NormalTok"/>
          <w:lang w:val="en-US"/>
        </w:rPr>
        <w:t xml:space="preserve"> HIPERTENSION,</w:t>
      </w:r>
      <w:r w:rsidRPr="005564FD">
        <w:rPr>
          <w:lang w:val="en-US"/>
        </w:rPr>
        <w:br/>
      </w:r>
      <w:r w:rsidRPr="005564FD">
        <w:rPr>
          <w:rStyle w:val="NormalTok"/>
          <w:lang w:val="en-US"/>
        </w:rPr>
        <w:t xml:space="preserve">         </w:t>
      </w:r>
      <w:r w:rsidRPr="005564FD">
        <w:rPr>
          <w:rStyle w:val="DataTypeTok"/>
          <w:lang w:val="en-US"/>
        </w:rPr>
        <w:t>cardiovascular =</w:t>
      </w:r>
      <w:r w:rsidRPr="005564FD">
        <w:rPr>
          <w:rStyle w:val="NormalTok"/>
          <w:lang w:val="en-US"/>
        </w:rPr>
        <w:t xml:space="preserve"> CARDIOVASCULAR,</w:t>
      </w:r>
      <w:r w:rsidRPr="005564FD">
        <w:rPr>
          <w:lang w:val="en-US"/>
        </w:rPr>
        <w:br/>
      </w:r>
      <w:r w:rsidRPr="005564FD">
        <w:rPr>
          <w:rStyle w:val="NormalTok"/>
          <w:lang w:val="en-US"/>
        </w:rPr>
        <w:t xml:space="preserve">         </w:t>
      </w:r>
      <w:r w:rsidRPr="005564FD">
        <w:rPr>
          <w:rStyle w:val="DataTypeTok"/>
          <w:lang w:val="en-US"/>
        </w:rPr>
        <w:t>obesity =</w:t>
      </w:r>
      <w:r w:rsidRPr="005564FD">
        <w:rPr>
          <w:rStyle w:val="NormalTok"/>
          <w:lang w:val="en-US"/>
        </w:rPr>
        <w:t xml:space="preserve"> OBESIDAD,</w:t>
      </w:r>
      <w:r w:rsidRPr="005564FD">
        <w:rPr>
          <w:lang w:val="en-US"/>
        </w:rPr>
        <w:br/>
      </w:r>
      <w:r w:rsidRPr="005564FD">
        <w:rPr>
          <w:rStyle w:val="NormalTok"/>
          <w:lang w:val="en-US"/>
        </w:rPr>
        <w:t xml:space="preserve">         </w:t>
      </w:r>
      <w:r w:rsidRPr="005564FD">
        <w:rPr>
          <w:rStyle w:val="DataTypeTok"/>
          <w:lang w:val="en-US"/>
        </w:rPr>
        <w:t>kidney_d =</w:t>
      </w:r>
      <w:r w:rsidRPr="005564FD">
        <w:rPr>
          <w:rStyle w:val="NormalTok"/>
          <w:lang w:val="en-US"/>
        </w:rPr>
        <w:t xml:space="preserve"> RENAL_CRONICA,</w:t>
      </w:r>
      <w:r w:rsidRPr="005564FD">
        <w:rPr>
          <w:lang w:val="en-US"/>
        </w:rPr>
        <w:br/>
      </w:r>
      <w:r w:rsidRPr="005564FD">
        <w:rPr>
          <w:rStyle w:val="NormalTok"/>
          <w:lang w:val="en-US"/>
        </w:rPr>
        <w:t xml:space="preserve">         </w:t>
      </w:r>
      <w:r w:rsidRPr="005564FD">
        <w:rPr>
          <w:rStyle w:val="DataTypeTok"/>
          <w:lang w:val="en-US"/>
        </w:rPr>
        <w:t>smoking =</w:t>
      </w:r>
      <w:r w:rsidRPr="005564FD">
        <w:rPr>
          <w:rStyle w:val="NormalTok"/>
          <w:lang w:val="en-US"/>
        </w:rPr>
        <w:t xml:space="preserve"> TABAQUISMO,</w:t>
      </w:r>
      <w:r w:rsidRPr="005564FD">
        <w:rPr>
          <w:lang w:val="en-US"/>
        </w:rPr>
        <w:br/>
      </w:r>
      <w:r w:rsidRPr="005564FD">
        <w:rPr>
          <w:rStyle w:val="NormalTok"/>
          <w:lang w:val="en-US"/>
        </w:rPr>
        <w:t xml:space="preserve">         </w:t>
      </w:r>
      <w:r w:rsidRPr="005564FD">
        <w:rPr>
          <w:rStyle w:val="DataTypeTok"/>
          <w:lang w:val="en-US"/>
        </w:rPr>
        <w:t>icu =</w:t>
      </w:r>
      <w:r w:rsidRPr="005564FD">
        <w:rPr>
          <w:rStyle w:val="NormalTok"/>
          <w:lang w:val="en-US"/>
        </w:rPr>
        <w:t xml:space="preserve"> UCI</w:t>
      </w:r>
      <w:r w:rsidRPr="005564FD">
        <w:rPr>
          <w:lang w:val="en-US"/>
        </w:rPr>
        <w:br/>
      </w:r>
      <w:r w:rsidRPr="005564FD">
        <w:rPr>
          <w:rStyle w:val="NormalTok"/>
          <w:lang w:val="en-US"/>
        </w:rPr>
        <w:t xml:space="preserve">  )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(date_admission </w:t>
      </w:r>
      <w:r w:rsidRPr="005564FD">
        <w:rPr>
          <w:rStyle w:val="OperatorTok"/>
          <w:lang w:val="en-US"/>
        </w:rPr>
        <w:t>&lt;=</w:t>
      </w:r>
      <w:r w:rsidRPr="005564FD">
        <w:rPr>
          <w:rStyle w:val="StringTok"/>
          <w:lang w:val="en-US"/>
        </w:rPr>
        <w:t xml:space="preserve"> </w:t>
      </w:r>
      <w:r w:rsidRPr="005564FD">
        <w:rPr>
          <w:rStyle w:val="KeywordTok"/>
          <w:lang w:val="en-US"/>
        </w:rPr>
        <w:t>max</w:t>
      </w:r>
      <w:r w:rsidRPr="005564FD">
        <w:rPr>
          <w:rStyle w:val="NormalTok"/>
          <w:lang w:val="en-US"/>
        </w:rPr>
        <w:t xml:space="preserve">(date_admission) </w:t>
      </w:r>
      <w:r w:rsidRPr="005564FD">
        <w:rPr>
          <w:rStyle w:val="OperatorTok"/>
          <w:lang w:val="en-US"/>
        </w:rPr>
        <w:t>-</w:t>
      </w:r>
      <w:r w:rsidRPr="005564FD">
        <w:rPr>
          <w:rStyle w:val="StringTok"/>
          <w:lang w:val="en-US"/>
        </w:rPr>
        <w:t xml:space="preserve"> </w:t>
      </w:r>
      <w:r w:rsidRPr="005564FD">
        <w:rPr>
          <w:rStyle w:val="DecValTok"/>
          <w:lang w:val="en-US"/>
        </w:rPr>
        <w:t>10</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Filter to recover just data</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 </w:t>
      </w:r>
      <w:r w:rsidRPr="005564FD">
        <w:rPr>
          <w:rStyle w:val="OperatorTok"/>
          <w:lang w:val="en-US"/>
        </w:rPr>
        <w:t>&gt;=</w:t>
      </w:r>
      <w:r w:rsidRPr="005564FD">
        <w:rPr>
          <w:rStyle w:val="StringTok"/>
          <w:lang w:val="en-US"/>
        </w:rPr>
        <w:t xml:space="preserve"> </w:t>
      </w:r>
      <w:r w:rsidRPr="005564FD">
        <w:rPr>
          <w:rStyle w:val="DecValTok"/>
          <w:lang w:val="en-US"/>
        </w:rPr>
        <w:t>45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age </w:t>
      </w:r>
      <w:r w:rsidRPr="005564FD">
        <w:rPr>
          <w:rStyle w:val="OperatorTok"/>
          <w:lang w:val="en-US"/>
        </w:rPr>
        <w:t>&lt;=</w:t>
      </w:r>
      <w:r w:rsidRPr="005564FD">
        <w:rPr>
          <w:rStyle w:val="DecValTok"/>
          <w:lang w:val="en-US"/>
        </w:rPr>
        <w:t>100</w:t>
      </w:r>
      <w:r w:rsidRPr="005564FD">
        <w:rPr>
          <w:rStyle w:val="NormalTok"/>
          <w:lang w:val="en-US"/>
        </w:rPr>
        <w:t xml:space="preserve">)                                      </w:t>
      </w:r>
      <w:r w:rsidRPr="005564FD">
        <w:rPr>
          <w:rStyle w:val="CommentTok"/>
          <w:lang w:val="en-US"/>
        </w:rPr>
        <w:t xml:space="preserve"># from 10 days before </w:t>
      </w:r>
      <w:r w:rsidRPr="005564FD">
        <w:rPr>
          <w:lang w:val="en-US"/>
        </w:rPr>
        <w:br/>
      </w:r>
      <w:r w:rsidRPr="005564FD">
        <w:rPr>
          <w:rStyle w:val="NormalTok"/>
          <w:lang w:val="en-US"/>
        </w:rPr>
        <w:t xml:space="preserve">                                                         </w:t>
      </w:r>
      <w:r w:rsidRPr="005564FD">
        <w:rPr>
          <w:rStyle w:val="CommentTok"/>
          <w:lang w:val="en-US"/>
        </w:rPr>
        <w:t># than the last date</w:t>
      </w:r>
      <w:r w:rsidRPr="005564FD">
        <w:rPr>
          <w:lang w:val="en-US"/>
        </w:rPr>
        <w:br/>
      </w:r>
      <w:r w:rsidRPr="005564FD">
        <w:rPr>
          <w:lang w:val="en-US"/>
        </w:rPr>
        <w:br/>
      </w:r>
      <w:r w:rsidRPr="005564FD">
        <w:rPr>
          <w:rStyle w:val="KeywordTok"/>
          <w:lang w:val="en-US"/>
        </w:rPr>
        <w:t>max</w:t>
      </w:r>
      <w:r w:rsidRPr="005564FD">
        <w:rPr>
          <w:rStyle w:val="NormalTok"/>
          <w:lang w:val="en-US"/>
        </w:rPr>
        <w:t>(Covid_p</w:t>
      </w:r>
      <w:r w:rsidRPr="005564FD">
        <w:rPr>
          <w:rStyle w:val="OperatorTok"/>
          <w:lang w:val="en-US"/>
        </w:rPr>
        <w:t>$</w:t>
      </w:r>
      <w:r w:rsidRPr="005564FD">
        <w:rPr>
          <w:rStyle w:val="NormalTok"/>
          <w:lang w:val="en-US"/>
        </w:rPr>
        <w:t>date_admission)</w:t>
      </w:r>
      <w:r w:rsidRPr="005564FD">
        <w:rPr>
          <w:lang w:val="en-US"/>
        </w:rPr>
        <w:br/>
      </w:r>
      <w:r w:rsidRPr="005564FD">
        <w:rPr>
          <w:lang w:val="en-US"/>
        </w:rPr>
        <w:br/>
      </w:r>
      <w:r w:rsidRPr="005564FD">
        <w:rPr>
          <w:rStyle w:val="CommentTok"/>
          <w:lang w:val="en-US"/>
        </w:rPr>
        <w:t># Create column of death</w:t>
      </w:r>
      <w:r w:rsidRPr="005564FD">
        <w:rPr>
          <w:lang w:val="en-US"/>
        </w:rPr>
        <w:br/>
      </w:r>
      <w:r w:rsidRPr="005564FD">
        <w:rPr>
          <w:rStyle w:val="NormalTok"/>
          <w:lang w:val="en-US"/>
        </w:rPr>
        <w:t>Covid_p &lt;-</w:t>
      </w:r>
      <w:r w:rsidRPr="005564FD">
        <w:rPr>
          <w:rStyle w:val="StringTok"/>
          <w:lang w:val="en-US"/>
        </w:rPr>
        <w:t xml:space="preserve"> </w:t>
      </w:r>
      <w:r w:rsidRPr="005564FD">
        <w:rPr>
          <w:rStyle w:val="NormalTok"/>
          <w:lang w:val="en-US"/>
        </w:rPr>
        <w:t xml:space="preserve">Covid_p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death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 </w:t>
      </w:r>
      <w:r w:rsidRPr="005564FD">
        <w:rPr>
          <w:rStyle w:val="DecValTok"/>
          <w:lang w:val="en-US"/>
        </w:rPr>
        <w:t>0</w:t>
      </w:r>
      <w:r w:rsidRPr="005564FD">
        <w:rPr>
          <w:rStyle w:val="NormalTok"/>
          <w:lang w:val="en-US"/>
        </w:rPr>
        <w:t xml:space="preserve">, </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KeywordTok"/>
          <w:lang w:val="en-US"/>
        </w:rPr>
        <w:t>save</w:t>
      </w:r>
      <w:r w:rsidRPr="005564FD">
        <w:rPr>
          <w:rStyle w:val="NormalTok"/>
          <w:lang w:val="en-US"/>
        </w:rPr>
        <w:t xml:space="preserve">(Covid_p, </w:t>
      </w:r>
      <w:r w:rsidRPr="005564FD">
        <w:rPr>
          <w:rStyle w:val="DataTypeTok"/>
          <w:lang w:val="en-US"/>
        </w:rPr>
        <w:t>file =</w:t>
      </w:r>
      <w:r w:rsidRPr="005564FD">
        <w:rPr>
          <w:rStyle w:val="NormalTok"/>
          <w:lang w:val="en-US"/>
        </w:rPr>
        <w:t xml:space="preserve"> </w:t>
      </w:r>
      <w:r w:rsidRPr="005564FD">
        <w:rPr>
          <w:rStyle w:val="StringTok"/>
          <w:lang w:val="en-US"/>
        </w:rPr>
        <w:t>"data/Covid_p.Rdata"</w:t>
      </w:r>
      <w:r w:rsidRPr="005564FD">
        <w:rPr>
          <w:rStyle w:val="NormalTok"/>
          <w:lang w:val="en-US"/>
        </w:rPr>
        <w:t>)</w:t>
      </w:r>
      <w:r w:rsidRPr="005564FD">
        <w:rPr>
          <w:lang w:val="en-US"/>
        </w:rPr>
        <w:br/>
      </w:r>
      <w:r w:rsidRPr="005564FD">
        <w:rPr>
          <w:lang w:val="en-US"/>
        </w:rPr>
        <w:br/>
      </w:r>
      <w:r w:rsidRPr="005564FD">
        <w:rPr>
          <w:rStyle w:val="CommentTok"/>
          <w:lang w:val="en-US"/>
        </w:rPr>
        <w:t>##### Disease-specific hazard #####</w:t>
      </w:r>
      <w:r w:rsidRPr="005564FD">
        <w:rPr>
          <w:lang w:val="en-US"/>
        </w:rPr>
        <w:br/>
      </w:r>
      <w:r w:rsidRPr="005564FD">
        <w:rPr>
          <w:lang w:val="en-US"/>
        </w:rPr>
        <w:br/>
      </w:r>
      <w:r w:rsidRPr="005564FD">
        <w:rPr>
          <w:rStyle w:val="CommentTok"/>
          <w:lang w:val="en-US"/>
        </w:rPr>
        <w:t xml:space="preserve"># Data base with national mortality data from repo of PADECI demog-mx created </w:t>
      </w:r>
      <w:r w:rsidRPr="005564FD">
        <w:rPr>
          <w:lang w:val="en-US"/>
        </w:rPr>
        <w:br/>
      </w:r>
      <w:r w:rsidRPr="005564FD">
        <w:rPr>
          <w:rStyle w:val="CommentTok"/>
          <w:lang w:val="en-US"/>
        </w:rPr>
        <w:t># from CONAPO data bases</w:t>
      </w:r>
      <w:r w:rsidRPr="005564FD">
        <w:rPr>
          <w:lang w:val="en-US"/>
        </w:rPr>
        <w:br/>
      </w:r>
      <w:r w:rsidRPr="005564FD">
        <w:rPr>
          <w:rStyle w:val="NormalTok"/>
          <w:lang w:val="en-US"/>
        </w:rPr>
        <w:t>df_mortrate_state_age_sex &lt;-</w:t>
      </w:r>
      <w:r w:rsidRPr="005564FD">
        <w:rPr>
          <w:rStyle w:val="StringTok"/>
          <w:lang w:val="en-US"/>
        </w:rPr>
        <w:t xml:space="preserve"> </w:t>
      </w:r>
      <w:r w:rsidRPr="005564FD">
        <w:rPr>
          <w:rStyle w:val="KeywordTok"/>
          <w:lang w:val="en-US"/>
        </w:rPr>
        <w:t>read_csv</w:t>
      </w:r>
      <w:r w:rsidRPr="005564FD">
        <w:rPr>
          <w:rStyle w:val="NormalTok"/>
          <w:lang w:val="en-US"/>
        </w:rPr>
        <w:t>(</w:t>
      </w:r>
      <w:r w:rsidRPr="005564FD">
        <w:rPr>
          <w:rStyle w:val="StringTok"/>
          <w:lang w:val="en-US"/>
        </w:rPr>
        <w:t>"data-raw/df_mortrate_state_age_sex.csv"</w:t>
      </w:r>
      <w:r w:rsidRPr="005564FD">
        <w:rPr>
          <w:rStyle w:val="NormalTok"/>
          <w:lang w:val="en-US"/>
        </w:rPr>
        <w:t>)</w:t>
      </w:r>
      <w:r w:rsidRPr="005564FD">
        <w:rPr>
          <w:lang w:val="en-US"/>
        </w:rPr>
        <w:br/>
      </w:r>
      <w:r w:rsidRPr="005564FD">
        <w:rPr>
          <w:lang w:val="en-US"/>
        </w:rPr>
        <w:lastRenderedPageBreak/>
        <w:br/>
      </w:r>
      <w:r w:rsidRPr="005564FD">
        <w:rPr>
          <w:rStyle w:val="CommentTok"/>
          <w:lang w:val="en-US"/>
        </w:rPr>
        <w:t># Create Mortality rates for Mexico</w:t>
      </w:r>
      <w:r w:rsidRPr="005564FD">
        <w:rPr>
          <w:lang w:val="en-US"/>
        </w:rPr>
        <w:br/>
      </w:r>
      <w:r w:rsidRPr="005564FD">
        <w:rPr>
          <w:rStyle w:val="CommentTok"/>
          <w:lang w:val="en-US"/>
        </w:rPr>
        <w:t xml:space="preserve"># Data frame with population mortality rates in 2020 at a national level by sex </w:t>
      </w:r>
      <w:r w:rsidRPr="005564FD">
        <w:rPr>
          <w:lang w:val="en-US"/>
        </w:rPr>
        <w:br/>
      </w:r>
      <w:r w:rsidRPr="005564FD">
        <w:rPr>
          <w:rStyle w:val="CommentTok"/>
          <w:lang w:val="en-US"/>
        </w:rPr>
        <w:t># and age</w:t>
      </w:r>
      <w:r w:rsidRPr="005564FD">
        <w:rPr>
          <w:lang w:val="en-US"/>
        </w:rPr>
        <w:br/>
      </w:r>
      <w:r w:rsidRPr="005564FD">
        <w:rPr>
          <w:rStyle w:val="NormalTok"/>
          <w:lang w:val="en-US"/>
        </w:rPr>
        <w:t>Mort_mx &lt;-</w:t>
      </w:r>
      <w:r w:rsidRPr="005564FD">
        <w:rPr>
          <w:rStyle w:val="StringTok"/>
          <w:lang w:val="en-US"/>
        </w:rPr>
        <w:t xml:space="preserve"> </w:t>
      </w:r>
      <w:r w:rsidRPr="005564FD">
        <w:rPr>
          <w:rStyle w:val="NormalTok"/>
          <w:lang w:val="en-US"/>
        </w:rPr>
        <w:t xml:space="preserve">df_mortrate_state_age_sex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(year </w:t>
      </w:r>
      <w:r w:rsidRPr="005564FD">
        <w:rPr>
          <w:rStyle w:val="OperatorTok"/>
          <w:lang w:val="en-US"/>
        </w:rPr>
        <w:t>==</w:t>
      </w:r>
      <w:r w:rsidRPr="005564FD">
        <w:rPr>
          <w:rStyle w:val="StringTok"/>
          <w:lang w:val="en-US"/>
        </w:rPr>
        <w:t xml:space="preserve"> </w:t>
      </w:r>
      <w:r w:rsidRPr="005564FD">
        <w:rPr>
          <w:rStyle w:val="DecValTok"/>
          <w:lang w:val="en-US"/>
        </w:rPr>
        <w:t>2020</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group_by</w:t>
      </w:r>
      <w:r w:rsidRPr="005564FD">
        <w:rPr>
          <w:rStyle w:val="NormalTok"/>
          <w:lang w:val="en-US"/>
        </w:rPr>
        <w:t xml:space="preserve">(age, 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summarise</w:t>
      </w:r>
      <w:r w:rsidRPr="005564FD">
        <w:rPr>
          <w:rStyle w:val="NormalTok"/>
          <w:lang w:val="en-US"/>
        </w:rPr>
        <w:t>(</w:t>
      </w:r>
      <w:r w:rsidRPr="005564FD">
        <w:rPr>
          <w:rStyle w:val="DataTypeTok"/>
          <w:lang w:val="en-US"/>
        </w:rPr>
        <w:t>mort_rate =</w:t>
      </w:r>
      <w:r w:rsidRPr="005564FD">
        <w:rPr>
          <w:rStyle w:val="NormalTok"/>
          <w:lang w:val="en-US"/>
        </w:rPr>
        <w:t xml:space="preserve"> </w:t>
      </w:r>
      <w:r w:rsidRPr="005564FD">
        <w:rPr>
          <w:rStyle w:val="KeywordTok"/>
          <w:lang w:val="en-US"/>
        </w:rPr>
        <w:t>mean</w:t>
      </w:r>
      <w:r w:rsidRPr="005564FD">
        <w:rPr>
          <w:rStyle w:val="NormalTok"/>
          <w:lang w:val="en-US"/>
        </w:rPr>
        <w:t xml:space="preserve">(mort_rate))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 </w:t>
      </w:r>
      <w:r w:rsidRPr="005564FD">
        <w:rPr>
          <w:rStyle w:val="OperatorTok"/>
          <w:lang w:val="en-US"/>
        </w:rPr>
        <w:t>&lt;=</w:t>
      </w:r>
      <w:r w:rsidRPr="005564FD">
        <w:rPr>
          <w:rStyle w:val="StringTok"/>
          <w:lang w:val="en-US"/>
        </w:rPr>
        <w:t xml:space="preserve"> </w:t>
      </w:r>
      <w:r w:rsidRPr="005564FD">
        <w:rPr>
          <w:rStyle w:val="DecValTok"/>
          <w:lang w:val="en-US"/>
        </w:rPr>
        <w:t>100</w:t>
      </w:r>
      <w:r w:rsidRPr="005564FD">
        <w:rPr>
          <w:rStyle w:val="NormalTok"/>
          <w:lang w:val="en-US"/>
        </w:rPr>
        <w:t xml:space="preserve">) </w:t>
      </w:r>
      <w:r w:rsidRPr="005564FD">
        <w:rPr>
          <w:lang w:val="en-US"/>
        </w:rPr>
        <w:br/>
      </w:r>
      <w:r w:rsidRPr="005564FD">
        <w:rPr>
          <w:rStyle w:val="NormalTok"/>
          <w:lang w:val="en-US"/>
        </w:rPr>
        <w:t>Mort_mx &lt;-</w:t>
      </w:r>
      <w:r w:rsidRPr="005564FD">
        <w:rPr>
          <w:rStyle w:val="StringTok"/>
          <w:lang w:val="en-US"/>
        </w:rPr>
        <w:t xml:space="preserve"> </w:t>
      </w:r>
      <w:r w:rsidRPr="005564FD">
        <w:rPr>
          <w:rStyle w:val="KeywordTok"/>
          <w:lang w:val="en-US"/>
        </w:rPr>
        <w:t>as.data.frame</w:t>
      </w:r>
      <w:r w:rsidRPr="005564FD">
        <w:rPr>
          <w:rStyle w:val="NormalTok"/>
          <w:lang w:val="en-US"/>
        </w:rPr>
        <w:t>(Mort_mx)</w:t>
      </w:r>
      <w:r w:rsidRPr="005564FD">
        <w:rPr>
          <w:lang w:val="en-US"/>
        </w:rPr>
        <w:br/>
      </w:r>
      <w:r w:rsidRPr="005564FD">
        <w:rPr>
          <w:lang w:val="en-US"/>
        </w:rPr>
        <w:br/>
      </w:r>
      <w:r w:rsidRPr="005564FD">
        <w:rPr>
          <w:rStyle w:val="CommentTok"/>
          <w:lang w:val="en-US"/>
        </w:rPr>
        <w:t># Reshape data to have every row by sex and age</w:t>
      </w:r>
      <w:r w:rsidRPr="005564FD">
        <w:rPr>
          <w:lang w:val="en-US"/>
        </w:rPr>
        <w:br/>
      </w:r>
      <w:r w:rsidRPr="005564FD">
        <w:rPr>
          <w:rStyle w:val="NormalTok"/>
          <w:lang w:val="en-US"/>
        </w:rPr>
        <w:t>Mort_mx_wide &lt;-</w:t>
      </w:r>
      <w:r w:rsidRPr="005564FD">
        <w:rPr>
          <w:rStyle w:val="StringTok"/>
          <w:lang w:val="en-US"/>
        </w:rPr>
        <w:t xml:space="preserve"> </w:t>
      </w:r>
      <w:r w:rsidRPr="005564FD">
        <w:rPr>
          <w:rStyle w:val="KeywordTok"/>
          <w:lang w:val="en-US"/>
        </w:rPr>
        <w:t>reshape</w:t>
      </w:r>
      <w:r w:rsidRPr="005564FD">
        <w:rPr>
          <w:rStyle w:val="NormalTok"/>
          <w:lang w:val="en-US"/>
        </w:rPr>
        <w:t>(</w:t>
      </w:r>
      <w:r w:rsidRPr="005564FD">
        <w:rPr>
          <w:rStyle w:val="DataTypeTok"/>
          <w:lang w:val="en-US"/>
        </w:rPr>
        <w:t>data =</w:t>
      </w:r>
      <w:r w:rsidRPr="005564FD">
        <w:rPr>
          <w:rStyle w:val="NormalTok"/>
          <w:lang w:val="en-US"/>
        </w:rPr>
        <w:t xml:space="preserve"> Mort_mx, </w:t>
      </w:r>
      <w:r w:rsidRPr="005564FD">
        <w:rPr>
          <w:rStyle w:val="DataTypeTok"/>
          <w:lang w:val="en-US"/>
        </w:rPr>
        <w:t>idvar =</w:t>
      </w:r>
      <w:r w:rsidRPr="005564FD">
        <w:rPr>
          <w:rStyle w:val="NormalTok"/>
          <w:lang w:val="en-US"/>
        </w:rPr>
        <w:t xml:space="preserve"> </w:t>
      </w:r>
      <w:r w:rsidRPr="005564FD">
        <w:rPr>
          <w:rStyle w:val="StringTok"/>
          <w:lang w:val="en-US"/>
        </w:rPr>
        <w:t>"age"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v.names =</w:t>
      </w:r>
      <w:r w:rsidRPr="005564FD">
        <w:rPr>
          <w:rStyle w:val="NormalTok"/>
          <w:lang w:val="en-US"/>
        </w:rPr>
        <w:t xml:space="preserve"> </w:t>
      </w:r>
      <w:r w:rsidRPr="005564FD">
        <w:rPr>
          <w:rStyle w:val="StringTok"/>
          <w:lang w:val="en-US"/>
        </w:rPr>
        <w:t>"mort_rate"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timevar =</w:t>
      </w:r>
      <w:r w:rsidRPr="005564FD">
        <w:rPr>
          <w:rStyle w:val="NormalTok"/>
          <w:lang w:val="en-US"/>
        </w:rPr>
        <w:t xml:space="preserve"> </w:t>
      </w:r>
      <w:r w:rsidRPr="005564FD">
        <w:rPr>
          <w:rStyle w:val="StringTok"/>
          <w:lang w:val="en-US"/>
        </w:rPr>
        <w:t>"sex"</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direction =</w:t>
      </w:r>
      <w:r w:rsidRPr="005564FD">
        <w:rPr>
          <w:rStyle w:val="NormalTok"/>
          <w:lang w:val="en-US"/>
        </w:rPr>
        <w:t xml:space="preserve"> </w:t>
      </w:r>
      <w:r w:rsidRPr="005564FD">
        <w:rPr>
          <w:rStyle w:val="StringTok"/>
          <w:lang w:val="en-US"/>
        </w:rPr>
        <w:t>"wide"</w:t>
      </w:r>
      <w:r w:rsidRPr="005564FD">
        <w:rPr>
          <w:rStyle w:val="NormalTok"/>
          <w:lang w:val="en-US"/>
        </w:rPr>
        <w:t>)</w:t>
      </w:r>
      <w:r w:rsidRPr="005564FD">
        <w:rPr>
          <w:lang w:val="en-US"/>
        </w:rPr>
        <w:br/>
      </w:r>
      <w:r w:rsidRPr="005564FD">
        <w:rPr>
          <w:lang w:val="en-US"/>
        </w:rPr>
        <w:br/>
      </w:r>
      <w:r w:rsidRPr="005564FD">
        <w:rPr>
          <w:rStyle w:val="NormalTok"/>
          <w:lang w:val="en-US"/>
        </w:rPr>
        <w:t>Mort_mx_wide &lt;-</w:t>
      </w:r>
      <w:r w:rsidRPr="005564FD">
        <w:rPr>
          <w:rStyle w:val="StringTok"/>
          <w:lang w:val="en-US"/>
        </w:rPr>
        <w:t xml:space="preserve"> </w:t>
      </w:r>
      <w:r w:rsidRPr="005564FD">
        <w:rPr>
          <w:rStyle w:val="NormalTok"/>
          <w:lang w:val="en-US"/>
        </w:rPr>
        <w:t xml:space="preserve">Mort_mx_wide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female =</w:t>
      </w:r>
      <w:r w:rsidRPr="005564FD">
        <w:rPr>
          <w:rStyle w:val="NormalTok"/>
          <w:lang w:val="en-US"/>
        </w:rPr>
        <w:t xml:space="preserve"> mort_rate.Female,</w:t>
      </w:r>
      <w:r w:rsidRPr="005564FD">
        <w:rPr>
          <w:lang w:val="en-US"/>
        </w:rPr>
        <w:br/>
      </w:r>
      <w:r w:rsidRPr="005564FD">
        <w:rPr>
          <w:rStyle w:val="NormalTok"/>
          <w:lang w:val="en-US"/>
        </w:rPr>
        <w:t xml:space="preserve">         </w:t>
      </w:r>
      <w:r w:rsidRPr="005564FD">
        <w:rPr>
          <w:rStyle w:val="DataTypeTok"/>
          <w:lang w:val="en-US"/>
        </w:rPr>
        <w:t>male =</w:t>
      </w:r>
      <w:r w:rsidRPr="005564FD">
        <w:rPr>
          <w:rStyle w:val="NormalTok"/>
          <w:lang w:val="en-US"/>
        </w:rPr>
        <w:t xml:space="preserve"> mort_rate.Male)</w:t>
      </w:r>
      <w:r w:rsidRPr="005564FD">
        <w:rPr>
          <w:lang w:val="en-US"/>
        </w:rPr>
        <w:br/>
      </w:r>
      <w:r w:rsidRPr="005564FD">
        <w:rPr>
          <w:lang w:val="en-US"/>
        </w:rPr>
        <w:br/>
      </w:r>
      <w:r w:rsidRPr="005564FD">
        <w:rPr>
          <w:rStyle w:val="CommentTok"/>
          <w:lang w:val="en-US"/>
        </w:rPr>
        <w:t>#### Population survival rates</w:t>
      </w:r>
      <w:r w:rsidRPr="005564FD">
        <w:rPr>
          <w:lang w:val="en-US"/>
        </w:rPr>
        <w:br/>
      </w:r>
      <w:r w:rsidRPr="005564FD">
        <w:rPr>
          <w:rStyle w:val="NormalTok"/>
          <w:lang w:val="en-US"/>
        </w:rPr>
        <w:t>male_mex &lt;-</w:t>
      </w:r>
      <w:r w:rsidRPr="005564FD">
        <w:rPr>
          <w:rStyle w:val="StringTok"/>
          <w:lang w:val="en-US"/>
        </w:rPr>
        <w:t xml:space="preserve"> </w:t>
      </w:r>
      <w:r w:rsidRPr="005564FD">
        <w:rPr>
          <w:rStyle w:val="KeywordTok"/>
          <w:lang w:val="en-US"/>
        </w:rPr>
        <w:t>matrix</w:t>
      </w:r>
      <w:r w:rsidRPr="005564FD">
        <w:rPr>
          <w:rStyle w:val="NormalTok"/>
          <w:lang w:val="en-US"/>
        </w:rPr>
        <w:t>(</w:t>
      </w:r>
      <w:r w:rsidRPr="005564FD">
        <w:rPr>
          <w:rStyle w:val="KeywordTok"/>
          <w:lang w:val="en-US"/>
        </w:rPr>
        <w:t>exp</w:t>
      </w:r>
      <w:r w:rsidRPr="005564FD">
        <w:rPr>
          <w:rStyle w:val="NormalTok"/>
          <w:lang w:val="en-US"/>
        </w:rPr>
        <w:t>(</w:t>
      </w:r>
      <w:r w:rsidRPr="005564FD">
        <w:rPr>
          <w:rStyle w:val="OperatorTok"/>
          <w:lang w:val="en-US"/>
        </w:rPr>
        <w:t>-</w:t>
      </w:r>
      <w:r w:rsidRPr="005564FD">
        <w:rPr>
          <w:rStyle w:val="StringTok"/>
          <w:lang w:val="en-US"/>
        </w:rPr>
        <w:t xml:space="preserve"> </w:t>
      </w:r>
      <w:r w:rsidRPr="005564FD">
        <w:rPr>
          <w:rStyle w:val="NormalTok"/>
          <w:lang w:val="en-US"/>
        </w:rPr>
        <w:t>Mort_mx_wide</w:t>
      </w:r>
      <w:r w:rsidRPr="005564FD">
        <w:rPr>
          <w:rStyle w:val="OperatorTok"/>
          <w:lang w:val="en-US"/>
        </w:rPr>
        <w:t>$</w:t>
      </w:r>
      <w:r w:rsidRPr="005564FD">
        <w:rPr>
          <w:rStyle w:val="NormalTok"/>
          <w:lang w:val="en-US"/>
        </w:rPr>
        <w:t>male))</w:t>
      </w:r>
      <w:r w:rsidRPr="005564FD">
        <w:rPr>
          <w:lang w:val="en-US"/>
        </w:rPr>
        <w:br/>
      </w:r>
      <w:r w:rsidRPr="005564FD">
        <w:rPr>
          <w:rStyle w:val="NormalTok"/>
          <w:lang w:val="en-US"/>
        </w:rPr>
        <w:t>female_mex &lt;-</w:t>
      </w:r>
      <w:r w:rsidRPr="005564FD">
        <w:rPr>
          <w:rStyle w:val="StringTok"/>
          <w:lang w:val="en-US"/>
        </w:rPr>
        <w:t xml:space="preserve"> </w:t>
      </w:r>
      <w:r w:rsidRPr="005564FD">
        <w:rPr>
          <w:rStyle w:val="KeywordTok"/>
          <w:lang w:val="en-US"/>
        </w:rPr>
        <w:t>matrix</w:t>
      </w:r>
      <w:r w:rsidRPr="005564FD">
        <w:rPr>
          <w:rStyle w:val="NormalTok"/>
          <w:lang w:val="en-US"/>
        </w:rPr>
        <w:t>(</w:t>
      </w:r>
      <w:r w:rsidRPr="005564FD">
        <w:rPr>
          <w:rStyle w:val="KeywordTok"/>
          <w:lang w:val="en-US"/>
        </w:rPr>
        <w:t>exp</w:t>
      </w:r>
      <w:r w:rsidRPr="005564FD">
        <w:rPr>
          <w:rStyle w:val="NormalTok"/>
          <w:lang w:val="en-US"/>
        </w:rPr>
        <w:t>(</w:t>
      </w:r>
      <w:r w:rsidRPr="005564FD">
        <w:rPr>
          <w:rStyle w:val="OperatorTok"/>
          <w:lang w:val="en-US"/>
        </w:rPr>
        <w:t>-</w:t>
      </w:r>
      <w:r w:rsidRPr="005564FD">
        <w:rPr>
          <w:rStyle w:val="StringTok"/>
          <w:lang w:val="en-US"/>
        </w:rPr>
        <w:t xml:space="preserve"> </w:t>
      </w:r>
      <w:r w:rsidRPr="005564FD">
        <w:rPr>
          <w:rStyle w:val="NormalTok"/>
          <w:lang w:val="en-US"/>
        </w:rPr>
        <w:t>Mort_mx_wide</w:t>
      </w:r>
      <w:r w:rsidRPr="005564FD">
        <w:rPr>
          <w:rStyle w:val="OperatorTok"/>
          <w:lang w:val="en-US"/>
        </w:rPr>
        <w:t>$</w:t>
      </w:r>
      <w:r w:rsidRPr="005564FD">
        <w:rPr>
          <w:rStyle w:val="NormalTok"/>
          <w:lang w:val="en-US"/>
        </w:rPr>
        <w:t>female))</w:t>
      </w:r>
      <w:r w:rsidRPr="005564FD">
        <w:rPr>
          <w:lang w:val="en-US"/>
        </w:rPr>
        <w:br/>
      </w:r>
      <w:r w:rsidRPr="005564FD">
        <w:rPr>
          <w:lang w:val="en-US"/>
        </w:rPr>
        <w:br/>
      </w:r>
      <w:r w:rsidRPr="005564FD">
        <w:rPr>
          <w:rStyle w:val="CommentTok"/>
          <w:lang w:val="en-US"/>
        </w:rPr>
        <w:t># Create rate data frame in the format relsurv needs</w:t>
      </w:r>
      <w:r w:rsidRPr="005564FD">
        <w:rPr>
          <w:lang w:val="en-US"/>
        </w:rPr>
        <w:br/>
      </w:r>
      <w:r w:rsidRPr="005564FD">
        <w:rPr>
          <w:rStyle w:val="NormalTok"/>
          <w:lang w:val="en-US"/>
        </w:rPr>
        <w:t>rate_exp_mx_</w:t>
      </w:r>
      <w:r w:rsidRPr="005564FD">
        <w:rPr>
          <w:rStyle w:val="DecValTok"/>
          <w:lang w:val="en-US"/>
        </w:rPr>
        <w:t>2020</w:t>
      </w:r>
      <w:r w:rsidRPr="005564FD">
        <w:rPr>
          <w:rStyle w:val="NormalTok"/>
          <w:lang w:val="en-US"/>
        </w:rPr>
        <w:t xml:space="preserve"> &lt;-</w:t>
      </w:r>
      <w:r w:rsidRPr="005564FD">
        <w:rPr>
          <w:rStyle w:val="StringTok"/>
          <w:lang w:val="en-US"/>
        </w:rPr>
        <w:t xml:space="preserve"> </w:t>
      </w:r>
      <w:r w:rsidRPr="005564FD">
        <w:rPr>
          <w:rStyle w:val="KeywordTok"/>
          <w:lang w:val="en-US"/>
        </w:rPr>
        <w:t>transrate</w:t>
      </w:r>
      <w:r w:rsidRPr="005564FD">
        <w:rPr>
          <w:rStyle w:val="NormalTok"/>
          <w:lang w:val="en-US"/>
        </w:rPr>
        <w:t>(</w:t>
      </w:r>
      <w:r w:rsidRPr="005564FD">
        <w:rPr>
          <w:rStyle w:val="DataTypeTok"/>
          <w:lang w:val="en-US"/>
        </w:rPr>
        <w:t>men =</w:t>
      </w:r>
      <w:r w:rsidRPr="005564FD">
        <w:rPr>
          <w:rStyle w:val="NormalTok"/>
          <w:lang w:val="en-US"/>
        </w:rPr>
        <w:t xml:space="preserve">  male_mex, </w:t>
      </w:r>
      <w:r w:rsidRPr="005564FD">
        <w:rPr>
          <w:lang w:val="en-US"/>
        </w:rPr>
        <w:br/>
      </w:r>
      <w:r w:rsidRPr="005564FD">
        <w:rPr>
          <w:rStyle w:val="NormalTok"/>
          <w:lang w:val="en-US"/>
        </w:rPr>
        <w:t xml:space="preserve">                              </w:t>
      </w:r>
      <w:r w:rsidRPr="005564FD">
        <w:rPr>
          <w:rStyle w:val="DataTypeTok"/>
          <w:lang w:val="en-US"/>
        </w:rPr>
        <w:t>women =</w:t>
      </w:r>
      <w:r w:rsidRPr="005564FD">
        <w:rPr>
          <w:rStyle w:val="NormalTok"/>
          <w:lang w:val="en-US"/>
        </w:rPr>
        <w:t xml:space="preserve"> female_mex,</w:t>
      </w:r>
      <w:r w:rsidRPr="005564FD">
        <w:rPr>
          <w:lang w:val="en-US"/>
        </w:rPr>
        <w:br/>
      </w:r>
      <w:r w:rsidRPr="005564FD">
        <w:rPr>
          <w:rStyle w:val="NormalTok"/>
          <w:lang w:val="en-US"/>
        </w:rPr>
        <w:t xml:space="preserve">                              </w:t>
      </w:r>
      <w:r w:rsidRPr="005564FD">
        <w:rPr>
          <w:rStyle w:val="DataTypeTok"/>
          <w:lang w:val="en-US"/>
        </w:rPr>
        <w:t>yearlim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2020</w:t>
      </w:r>
      <w:r w:rsidRPr="005564FD">
        <w:rPr>
          <w:rStyle w:val="NormalTok"/>
          <w:lang w:val="en-US"/>
        </w:rPr>
        <w:t>,</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int.length =</w:t>
      </w:r>
      <w:r w:rsidRPr="005564FD">
        <w:rPr>
          <w:rStyle w:val="NormalTok"/>
          <w:lang w:val="en-US"/>
        </w:rPr>
        <w:t xml:space="preserve"> </w:t>
      </w:r>
      <w:r w:rsidRPr="005564FD">
        <w:rPr>
          <w:rStyle w:val="DecValTok"/>
          <w:lang w:val="en-US"/>
        </w:rPr>
        <w:t>100</w:t>
      </w:r>
      <w:r w:rsidRPr="005564FD">
        <w:rPr>
          <w:rStyle w:val="NormalTok"/>
          <w:lang w:val="en-US"/>
        </w:rPr>
        <w:t>)</w:t>
      </w:r>
      <w:r w:rsidRPr="005564FD">
        <w:rPr>
          <w:lang w:val="en-US"/>
        </w:rPr>
        <w:br/>
      </w:r>
      <w:r w:rsidRPr="005564FD">
        <w:rPr>
          <w:rStyle w:val="KeywordTok"/>
          <w:lang w:val="en-US"/>
        </w:rPr>
        <w:t>head</w:t>
      </w:r>
      <w:r w:rsidRPr="005564FD">
        <w:rPr>
          <w:rStyle w:val="NormalTok"/>
          <w:lang w:val="en-US"/>
        </w:rPr>
        <w:t>(rate_exp_mx_</w:t>
      </w:r>
      <w:r w:rsidRPr="005564FD">
        <w:rPr>
          <w:rStyle w:val="DecValTok"/>
          <w:lang w:val="en-US"/>
        </w:rPr>
        <w:t>2020</w:t>
      </w:r>
      <w:r w:rsidRPr="005564FD">
        <w:rPr>
          <w:rStyle w:val="NormalTok"/>
          <w:lang w:val="en-US"/>
        </w:rPr>
        <w:t xml:space="preserve">, </w:t>
      </w:r>
      <w:r w:rsidRPr="005564FD">
        <w:rPr>
          <w:rStyle w:val="DecValTok"/>
          <w:lang w:val="en-US"/>
        </w:rPr>
        <w:t>20</w:t>
      </w:r>
      <w:r w:rsidRPr="005564FD">
        <w:rPr>
          <w:rStyle w:val="NormalTok"/>
          <w:lang w:val="en-US"/>
        </w:rPr>
        <w:t>)</w:t>
      </w:r>
      <w:r w:rsidRPr="005564FD">
        <w:rPr>
          <w:lang w:val="en-US"/>
        </w:rPr>
        <w:br/>
      </w:r>
      <w:r w:rsidRPr="005564FD">
        <w:rPr>
          <w:rStyle w:val="CommentTok"/>
          <w:lang w:val="en-US"/>
        </w:rPr>
        <w:t># Create database of the cohort in the format of relsurv</w:t>
      </w:r>
      <w:r w:rsidRPr="005564FD">
        <w:rPr>
          <w:lang w:val="en-US"/>
        </w:rPr>
        <w:br/>
      </w:r>
      <w:r w:rsidRPr="005564FD">
        <w:rPr>
          <w:rStyle w:val="NormalTok"/>
          <w:lang w:val="en-US"/>
        </w:rPr>
        <w:t>x &lt;-</w:t>
      </w:r>
      <w:r w:rsidRPr="005564FD">
        <w:rPr>
          <w:rStyle w:val="StringTok"/>
          <w:lang w:val="en-US"/>
        </w:rPr>
        <w:t xml:space="preserve"> </w:t>
      </w:r>
      <w:r w:rsidRPr="005564FD">
        <w:rPr>
          <w:rStyle w:val="KeywordTok"/>
          <w:lang w:val="en-US"/>
        </w:rPr>
        <w:t>as.Date</w:t>
      </w:r>
      <w:r w:rsidRPr="005564FD">
        <w:rPr>
          <w:rStyle w:val="NormalTok"/>
          <w:lang w:val="en-US"/>
        </w:rPr>
        <w:t>(</w:t>
      </w:r>
      <w:r w:rsidRPr="005564FD">
        <w:rPr>
          <w:rStyle w:val="KeywordTok"/>
          <w:lang w:val="en-US"/>
        </w:rPr>
        <w:t>max</w:t>
      </w:r>
      <w:r w:rsidRPr="005564FD">
        <w:rPr>
          <w:rStyle w:val="NormalTok"/>
          <w:lang w:val="en-US"/>
        </w:rPr>
        <w:t>(Covid_p</w:t>
      </w:r>
      <w:r w:rsidRPr="005564FD">
        <w:rPr>
          <w:rStyle w:val="OperatorTok"/>
          <w:lang w:val="en-US"/>
        </w:rPr>
        <w:t>$</w:t>
      </w:r>
      <w:r w:rsidRPr="005564FD">
        <w:rPr>
          <w:rStyle w:val="NormalTok"/>
          <w:lang w:val="en-US"/>
        </w:rPr>
        <w:t xml:space="preserve">date_admission), </w:t>
      </w:r>
      <w:r w:rsidRPr="005564FD">
        <w:rPr>
          <w:rStyle w:val="DataTypeTok"/>
          <w:lang w:val="en-US"/>
        </w:rPr>
        <w:t>format =</w:t>
      </w:r>
      <w:r w:rsidRPr="005564FD">
        <w:rPr>
          <w:rStyle w:val="NormalTok"/>
          <w:lang w:val="en-US"/>
        </w:rPr>
        <w:t xml:space="preserve"> </w:t>
      </w:r>
      <w:r w:rsidRPr="005564FD">
        <w:rPr>
          <w:rStyle w:val="StringTok"/>
          <w:lang w:val="en-US"/>
        </w:rPr>
        <w:t>"%Y-%m-%d"</w:t>
      </w:r>
      <w:r w:rsidRPr="005564FD">
        <w:rPr>
          <w:rStyle w:val="NormalTok"/>
          <w:lang w:val="en-US"/>
        </w:rPr>
        <w:t>)</w:t>
      </w:r>
      <w:r w:rsidRPr="005564FD">
        <w:rPr>
          <w:lang w:val="en-US"/>
        </w:rPr>
        <w:br/>
      </w:r>
      <w:r w:rsidRPr="005564FD">
        <w:rPr>
          <w:lang w:val="en-US"/>
        </w:rPr>
        <w:br/>
      </w:r>
      <w:r w:rsidRPr="005564FD">
        <w:rPr>
          <w:rStyle w:val="NormalTok"/>
          <w:lang w:val="en-US"/>
        </w:rPr>
        <w:t>Covid_rr &lt;-</w:t>
      </w:r>
      <w:r w:rsidRPr="005564FD">
        <w:rPr>
          <w:rStyle w:val="StringTok"/>
          <w:lang w:val="en-US"/>
        </w:rPr>
        <w:t xml:space="preserve"> </w:t>
      </w:r>
      <w:r w:rsidRPr="005564FD">
        <w:rPr>
          <w:rStyle w:val="NormalTok"/>
          <w:lang w:val="en-US"/>
        </w:rPr>
        <w:t xml:space="preserve">Covid_p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stat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 </w:t>
      </w:r>
      <w:r w:rsidRPr="005564FD">
        <w:rPr>
          <w:rStyle w:val="DecValTok"/>
          <w:lang w:val="en-US"/>
        </w:rPr>
        <w:t>0</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KeywordTok"/>
          <w:lang w:val="en-US"/>
        </w:rPr>
        <w:t>c</w:t>
      </w:r>
      <w:r w:rsidRPr="005564FD">
        <w:rPr>
          <w:rStyle w:val="NormalTok"/>
          <w:lang w:val="en-US"/>
        </w:rPr>
        <w:t>(</w:t>
      </w:r>
      <w:r w:rsidRPr="005564FD">
        <w:rPr>
          <w:rStyle w:val="StringTok"/>
          <w:lang w:val="en-US"/>
        </w:rPr>
        <w:t>"sex"</w:t>
      </w:r>
      <w:r w:rsidRPr="005564FD">
        <w:rPr>
          <w:rStyle w:val="NormalTok"/>
          <w:lang w:val="en-US"/>
        </w:rPr>
        <w:t xml:space="preserve">, </w:t>
      </w:r>
      <w:r w:rsidRPr="005564FD">
        <w:rPr>
          <w:rStyle w:val="StringTok"/>
          <w:lang w:val="en-US"/>
        </w:rPr>
        <w:t>"age"</w:t>
      </w:r>
      <w:r w:rsidRPr="005564FD">
        <w:rPr>
          <w:rStyle w:val="NormalTok"/>
          <w:lang w:val="en-US"/>
        </w:rPr>
        <w:t xml:space="preserve">, </w:t>
      </w:r>
      <w:r w:rsidRPr="005564FD">
        <w:rPr>
          <w:rStyle w:val="StringTok"/>
          <w:lang w:val="en-US"/>
        </w:rPr>
        <w:t>"date_admission"</w:t>
      </w:r>
      <w:r w:rsidRPr="005564FD">
        <w:rPr>
          <w:rStyle w:val="NormalTok"/>
          <w:lang w:val="en-US"/>
        </w:rPr>
        <w:t xml:space="preserve">, </w:t>
      </w:r>
      <w:r w:rsidRPr="005564FD">
        <w:rPr>
          <w:rStyle w:val="StringTok"/>
          <w:lang w:val="en-US"/>
        </w:rPr>
        <w:t>"date_death"</w:t>
      </w:r>
      <w:r w:rsidRPr="005564FD">
        <w:rPr>
          <w:rStyle w:val="NormalTok"/>
          <w:lang w:val="en-US"/>
        </w:rPr>
        <w:t xml:space="preserve">, </w:t>
      </w:r>
      <w:r w:rsidRPr="005564FD">
        <w:rPr>
          <w:rStyle w:val="StringTok"/>
          <w:lang w:val="en-US"/>
        </w:rPr>
        <w:t>"date_symptoms"</w:t>
      </w:r>
      <w:r w:rsidRPr="005564FD">
        <w:rPr>
          <w:rStyle w:val="NormalTok"/>
          <w:lang w:val="en-US"/>
        </w:rPr>
        <w:t xml:space="preserve">, </w:t>
      </w:r>
      <w:r w:rsidRPr="005564FD">
        <w:rPr>
          <w:rStyle w:val="StringTok"/>
          <w:lang w:val="en-US"/>
        </w:rPr>
        <w:t>"stat"</w:t>
      </w:r>
      <w:r w:rsidRPr="005564FD">
        <w:rPr>
          <w:rStyle w:val="NormalTok"/>
          <w:lang w:val="en-US"/>
        </w:rPr>
        <w:t>))</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KeywordTok"/>
          <w:lang w:val="en-US"/>
        </w:rPr>
        <w:t>ifelse</w:t>
      </w:r>
      <w:r w:rsidRPr="005564FD">
        <w:rPr>
          <w:rStyle w:val="NormalTok"/>
          <w:lang w:val="en-US"/>
        </w:rPr>
        <w:t xml:space="preserve">(sex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DecValTok"/>
          <w:lang w:val="en-US"/>
        </w:rPr>
        <w:t>2</w:t>
      </w:r>
      <w:r w:rsidRPr="005564FD">
        <w:rPr>
          <w:rStyle w:val="NormalTok"/>
          <w:lang w:val="en-US"/>
        </w:rPr>
        <w:t xml:space="preserve">, </w:t>
      </w:r>
      <w:r w:rsidRPr="005564FD">
        <w:rPr>
          <w:rStyle w:val="DecValTok"/>
          <w:lang w:val="en-US"/>
        </w:rPr>
        <w:t>1</w:t>
      </w:r>
      <w:r w:rsidRPr="005564FD">
        <w:rPr>
          <w:rStyle w:val="NormalTok"/>
          <w:lang w:val="en-US"/>
        </w:rPr>
        <w:t>))</w:t>
      </w:r>
      <w:r w:rsidRPr="005564FD">
        <w:rPr>
          <w:rStyle w:val="OperatorTok"/>
          <w:lang w:val="en-US"/>
        </w:rPr>
        <w:t>%&gt;%</w:t>
      </w:r>
      <w:r w:rsidRPr="005564FD">
        <w:rPr>
          <w:rStyle w:val="StringTok"/>
          <w:lang w:val="en-US"/>
        </w:rPr>
        <w:t xml:space="preserve"> </w:t>
      </w:r>
      <w:r w:rsidRPr="005564FD">
        <w:rPr>
          <w:rStyle w:val="CommentTok"/>
          <w:lang w:val="en-US"/>
        </w:rPr>
        <w:t># recode 1 is male and 2 female</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time =</w:t>
      </w:r>
      <w:r w:rsidRPr="005564FD">
        <w:rPr>
          <w:rStyle w:val="NormalTok"/>
          <w:lang w:val="en-US"/>
        </w:rPr>
        <w:t xml:space="preserve"> </w:t>
      </w:r>
      <w:r w:rsidRPr="005564FD">
        <w:rPr>
          <w:rStyle w:val="KeywordTok"/>
          <w:lang w:val="en-US"/>
        </w:rPr>
        <w:t>ifelse</w:t>
      </w:r>
      <w:r w:rsidRPr="005564FD">
        <w:rPr>
          <w:rStyle w:val="NormalTok"/>
          <w:lang w:val="en-US"/>
        </w:rPr>
        <w:t>(</w:t>
      </w:r>
      <w:r w:rsidRPr="005564FD">
        <w:rPr>
          <w:rStyle w:val="KeywordTok"/>
          <w:lang w:val="en-US"/>
        </w:rPr>
        <w:t>is.na</w:t>
      </w:r>
      <w:r w:rsidRPr="005564FD">
        <w:rPr>
          <w:rStyle w:val="NormalTok"/>
          <w:lang w:val="en-US"/>
        </w:rPr>
        <w:t xml:space="preserve">(date_death),x </w:t>
      </w:r>
      <w:r w:rsidRPr="005564FD">
        <w:rPr>
          <w:rStyle w:val="OperatorTok"/>
          <w:lang w:val="en-US"/>
        </w:rPr>
        <w:t>-</w:t>
      </w:r>
      <w:r w:rsidRPr="005564FD">
        <w:rPr>
          <w:rStyle w:val="StringTok"/>
          <w:lang w:val="en-US"/>
        </w:rPr>
        <w:t xml:space="preserve"> </w:t>
      </w:r>
      <w:r w:rsidRPr="005564FD">
        <w:rPr>
          <w:rStyle w:val="NormalTok"/>
          <w:lang w:val="en-US"/>
        </w:rPr>
        <w:t xml:space="preserve">date_admission, </w:t>
      </w:r>
      <w:r w:rsidRPr="005564FD">
        <w:rPr>
          <w:lang w:val="en-US"/>
        </w:rPr>
        <w:br/>
      </w:r>
      <w:r w:rsidRPr="005564FD">
        <w:rPr>
          <w:rStyle w:val="NormalTok"/>
          <w:lang w:val="en-US"/>
        </w:rPr>
        <w:t xml:space="preserve">                       date_death </w:t>
      </w:r>
      <w:r w:rsidRPr="005564FD">
        <w:rPr>
          <w:rStyle w:val="OperatorTok"/>
          <w:lang w:val="en-US"/>
        </w:rPr>
        <w:t>-</w:t>
      </w:r>
      <w:r w:rsidRPr="005564FD">
        <w:rPr>
          <w:rStyle w:val="StringTok"/>
          <w:lang w:val="en-US"/>
        </w:rPr>
        <w:t xml:space="preserve"> </w:t>
      </w:r>
      <w:r w:rsidRPr="005564FD">
        <w:rPr>
          <w:rStyle w:val="NormalTok"/>
          <w:lang w:val="en-US"/>
        </w:rPr>
        <w:t xml:space="preserve">date_admission)) </w:t>
      </w:r>
      <w:r w:rsidRPr="005564FD">
        <w:rPr>
          <w:rStyle w:val="OperatorTok"/>
          <w:lang w:val="en-US"/>
        </w:rPr>
        <w:t>%&gt;%</w:t>
      </w:r>
      <w:r w:rsidRPr="005564FD">
        <w:rPr>
          <w:rStyle w:val="StringTok"/>
          <w:lang w:val="en-US"/>
        </w:rPr>
        <w:t xml:space="preserve"> </w:t>
      </w:r>
      <w:r w:rsidRPr="005564FD">
        <w:rPr>
          <w:rStyle w:val="CommentTok"/>
          <w:lang w:val="en-US"/>
        </w:rPr>
        <w:t xml:space="preserve"># time of observation is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diag =</w:t>
      </w:r>
      <w:r w:rsidRPr="005564FD">
        <w:rPr>
          <w:rStyle w:val="NormalTok"/>
          <w:lang w:val="en-US"/>
        </w:rPr>
        <w:t xml:space="preserve"> date_symptoms) </w:t>
      </w:r>
      <w:r w:rsidRPr="005564FD">
        <w:rPr>
          <w:rStyle w:val="OperatorTok"/>
          <w:lang w:val="en-US"/>
        </w:rPr>
        <w:t>%&gt;%</w:t>
      </w:r>
      <w:r w:rsidRPr="005564FD">
        <w:rPr>
          <w:rStyle w:val="StringTok"/>
          <w:lang w:val="en-US"/>
        </w:rPr>
        <w:t xml:space="preserve">                       </w:t>
      </w:r>
      <w:r w:rsidRPr="005564FD">
        <w:rPr>
          <w:rStyle w:val="CommentTok"/>
          <w:lang w:val="en-US"/>
        </w:rPr>
        <w:t xml:space="preserve"># date of death minus date of </w:t>
      </w:r>
      <w:r w:rsidRPr="005564FD">
        <w:rPr>
          <w:lang w:val="en-US"/>
        </w:rPr>
        <w:br/>
      </w:r>
      <w:r w:rsidRPr="005564FD">
        <w:rPr>
          <w:rStyle w:val="StringTok"/>
          <w:lang w:val="en-US"/>
        </w:rPr>
        <w:t xml:space="preserve">                                                         </w:t>
      </w:r>
      <w:r w:rsidRPr="005564FD">
        <w:rPr>
          <w:rStyle w:val="CommentTok"/>
          <w:lang w:val="en-US"/>
        </w:rPr>
        <w:t># admission, if censored</w:t>
      </w:r>
      <w:r w:rsidRPr="005564FD">
        <w:rPr>
          <w:lang w:val="en-US"/>
        </w:rPr>
        <w:br/>
      </w:r>
      <w:r w:rsidRPr="005564FD">
        <w:rPr>
          <w:rStyle w:val="StringTok"/>
          <w:lang w:val="en-US"/>
        </w:rPr>
        <w:t xml:space="preserve">                                                         </w:t>
      </w:r>
      <w:r w:rsidRPr="005564FD">
        <w:rPr>
          <w:rStyle w:val="CommentTok"/>
          <w:lang w:val="en-US"/>
        </w:rPr>
        <w:t># last date minus doa.</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diag =</w:t>
      </w:r>
      <w:r w:rsidRPr="005564FD">
        <w:rPr>
          <w:rStyle w:val="NormalTok"/>
          <w:lang w:val="en-US"/>
        </w:rPr>
        <w:t xml:space="preserve"> </w:t>
      </w:r>
      <w:r w:rsidRPr="005564FD">
        <w:rPr>
          <w:lang w:val="en-US"/>
        </w:rPr>
        <w:br/>
      </w:r>
      <w:r w:rsidRPr="005564FD">
        <w:rPr>
          <w:rStyle w:val="NormalTok"/>
          <w:lang w:val="en-US"/>
        </w:rPr>
        <w:lastRenderedPageBreak/>
        <w:t xml:space="preserve">           </w:t>
      </w:r>
      <w:r w:rsidRPr="005564FD">
        <w:rPr>
          <w:rStyle w:val="KeywordTok"/>
          <w:lang w:val="en-US"/>
        </w:rPr>
        <w:t>as.numeric</w:t>
      </w:r>
      <w:r w:rsidRPr="005564FD">
        <w:rPr>
          <w:rStyle w:val="NormalTok"/>
          <w:lang w:val="en-US"/>
        </w:rPr>
        <w:t xml:space="preserve">(diag, </w:t>
      </w:r>
      <w:r w:rsidRPr="005564FD">
        <w:rPr>
          <w:rStyle w:val="DataTypeTok"/>
          <w:lang w:val="en-US"/>
        </w:rPr>
        <w:t>origin =</w:t>
      </w:r>
      <w:r w:rsidRPr="005564FD">
        <w:rPr>
          <w:rStyle w:val="NormalTok"/>
          <w:lang w:val="en-US"/>
        </w:rPr>
        <w:t xml:space="preserve"> </w:t>
      </w:r>
      <w:r w:rsidRPr="005564FD">
        <w:rPr>
          <w:rStyle w:val="StringTok"/>
          <w:lang w:val="en-US"/>
        </w:rPr>
        <w:t>"1960-01-01"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diagnostic date = date_symptoms</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(time </w:t>
      </w:r>
      <w:r w:rsidRPr="005564FD">
        <w:rPr>
          <w:rStyle w:val="OperatorTok"/>
          <w:lang w:val="en-US"/>
        </w:rPr>
        <w:t>&gt;=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eliminate negative times</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original_age =</w:t>
      </w:r>
      <w:r w:rsidRPr="005564FD">
        <w:rPr>
          <w:rStyle w:val="NormalTok"/>
          <w:lang w:val="en-US"/>
        </w:rPr>
        <w:t xml:space="preserve"> age)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age =</w:t>
      </w:r>
      <w:r w:rsidRPr="005564FD">
        <w:rPr>
          <w:rStyle w:val="NormalTok"/>
          <w:lang w:val="en-US"/>
        </w:rPr>
        <w:t xml:space="preserve"> original_age</w:t>
      </w:r>
      <w:r w:rsidRPr="005564FD">
        <w:rPr>
          <w:rStyle w:val="OperatorTok"/>
          <w:lang w:val="en-US"/>
        </w:rPr>
        <w:t>*</w:t>
      </w:r>
      <w:r w:rsidRPr="005564FD">
        <w:rPr>
          <w:rStyle w:val="FloatTok"/>
          <w:lang w:val="en-US"/>
        </w:rPr>
        <w:t>365.25</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rStyle w:val="CommentTok"/>
          <w:lang w:val="en-US"/>
        </w:rPr>
        <w:t># age needs to be in days for relsurv</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age_range =</w:t>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45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54</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55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64</w:t>
      </w:r>
      <w:r w:rsidRPr="005564FD">
        <w:rPr>
          <w:rStyle w:val="NormalTok"/>
          <w:lang w:val="en-US"/>
        </w:rPr>
        <w:t xml:space="preserve">, </w:t>
      </w:r>
      <w:r w:rsidRPr="005564FD">
        <w:rPr>
          <w:rStyle w:val="StringTok"/>
          <w:lang w:val="en-US"/>
        </w:rPr>
        <w:t>"55 - 64"</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ifelse</w:t>
      </w:r>
      <w:r w:rsidRPr="005564FD">
        <w:rPr>
          <w:rStyle w:val="NormalTok"/>
          <w:lang w:val="en-US"/>
        </w:rPr>
        <w:t xml:space="preserve">(original_age </w:t>
      </w:r>
      <w:r w:rsidRPr="005564FD">
        <w:rPr>
          <w:rStyle w:val="OperatorTok"/>
          <w:lang w:val="en-US"/>
        </w:rPr>
        <w:t>&gt;=</w:t>
      </w:r>
      <w:r w:rsidRPr="005564FD">
        <w:rPr>
          <w:rStyle w:val="StringTok"/>
          <w:lang w:val="en-US"/>
        </w:rPr>
        <w:t xml:space="preserve"> </w:t>
      </w:r>
      <w:r w:rsidRPr="005564FD">
        <w:rPr>
          <w:rStyle w:val="DecValTok"/>
          <w:lang w:val="en-US"/>
        </w:rPr>
        <w:t>65</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original_age </w:t>
      </w:r>
      <w:r w:rsidRPr="005564FD">
        <w:rPr>
          <w:rStyle w:val="OperatorTok"/>
          <w:lang w:val="en-US"/>
        </w:rPr>
        <w:t>&lt;=</w:t>
      </w:r>
      <w:r w:rsidRPr="005564FD">
        <w:rPr>
          <w:rStyle w:val="StringTok"/>
          <w:lang w:val="en-US"/>
        </w:rPr>
        <w:t xml:space="preserve"> </w:t>
      </w:r>
      <w:r w:rsidRPr="005564FD">
        <w:rPr>
          <w:rStyle w:val="DecValTok"/>
          <w:lang w:val="en-US"/>
        </w:rPr>
        <w:t>69</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StringTok"/>
          <w:lang w:val="en-US"/>
        </w:rPr>
        <w:t>"70 +"</w:t>
      </w:r>
      <w:r w:rsidRPr="005564FD">
        <w:rPr>
          <w:rStyle w:val="NormalTok"/>
          <w:lang w:val="en-US"/>
        </w:rPr>
        <w:t>))))</w:t>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 &lt;-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CommentTok"/>
          <w:lang w:val="en-US"/>
        </w:rPr>
        <w:t xml:space="preserve"># Estimates of Covid-specific Hazard </w:t>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1</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rStyle w:val="CommentTok"/>
          <w:lang w:val="en-US"/>
        </w:rPr>
        <w:t xml:space="preserve"># Plot of Covid-specific Hazard </w:t>
      </w:r>
      <w:r w:rsidRPr="005564FD">
        <w:rPr>
          <w:lang w:val="en-US"/>
        </w:rPr>
        <w:br/>
      </w:r>
      <w:r w:rsidRPr="005564FD">
        <w:rPr>
          <w:rStyle w:val="KeywordTok"/>
          <w:lang w:val="en-US"/>
        </w:rPr>
        <w:t>plot</w:t>
      </w:r>
      <w:r w:rsidRPr="005564FD">
        <w:rPr>
          <w:rStyle w:val="NormalTok"/>
          <w:lang w:val="en-US"/>
        </w:rPr>
        <w:t>(</w:t>
      </w:r>
      <w:r w:rsidRPr="005564FD">
        <w:rPr>
          <w:rStyle w:val="DataTypeTok"/>
          <w:lang w:val="en-US"/>
        </w:rPr>
        <w:t>x =</w:t>
      </w:r>
      <w:r w:rsidRPr="005564FD">
        <w:rPr>
          <w:rStyle w:val="NormalTok"/>
          <w:lang w:val="en-US"/>
        </w:rPr>
        <w:t xml:space="preserve"> sm</w:t>
      </w:r>
      <w:r w:rsidRPr="005564FD">
        <w:rPr>
          <w:rStyle w:val="OperatorTok"/>
          <w:lang w:val="en-US"/>
        </w:rPr>
        <w:t>$</w:t>
      </w:r>
      <w:r w:rsidRPr="005564FD">
        <w:rPr>
          <w:rStyle w:val="NormalTok"/>
          <w:lang w:val="en-US"/>
        </w:rPr>
        <w:t xml:space="preserve">times, </w:t>
      </w:r>
      <w:r w:rsidRPr="005564FD">
        <w:rPr>
          <w:rStyle w:val="DataTypeTok"/>
          <w:lang w:val="en-US"/>
        </w:rPr>
        <w:t>y =</w:t>
      </w:r>
      <w:r w:rsidRPr="005564FD">
        <w:rPr>
          <w:rStyle w:val="NormalTok"/>
          <w:lang w:val="en-US"/>
        </w:rPr>
        <w:t xml:space="preserve"> 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CommentTok"/>
          <w:lang w:val="en-US"/>
        </w:rPr>
        <w:t># Survival model for all individuals (to compute overall hazard)</w:t>
      </w:r>
      <w:r w:rsidRPr="005564FD">
        <w:rPr>
          <w:lang w:val="en-US"/>
        </w:rPr>
        <w:br/>
      </w:r>
      <w:r w:rsidRPr="005564FD">
        <w:rPr>
          <w:rStyle w:val="NormalTok"/>
          <w:lang w:val="en-US"/>
        </w:rPr>
        <w:t>ov_haz &lt;-</w:t>
      </w:r>
      <w:r w:rsidRPr="005564FD">
        <w:rPr>
          <w:rStyle w:val="StringTok"/>
          <w:lang w:val="en-US"/>
        </w:rPr>
        <w:t xml:space="preserve"> </w:t>
      </w:r>
      <w:r w:rsidRPr="005564FD">
        <w:rPr>
          <w:rStyle w:val="KeywordTok"/>
          <w:lang w:val="en-US"/>
        </w:rPr>
        <w:t>kphaz.fit</w:t>
      </w:r>
      <w:r w:rsidRPr="005564FD">
        <w:rPr>
          <w:rStyle w:val="NormalTok"/>
          <w:lang w:val="en-US"/>
        </w:rPr>
        <w:t>(</w:t>
      </w:r>
      <w:r w:rsidRPr="005564FD">
        <w:rPr>
          <w:rStyle w:val="DataTypeTok"/>
          <w:lang w:val="en-US"/>
        </w:rPr>
        <w:t>time =</w:t>
      </w:r>
      <w:r w:rsidRPr="005564FD">
        <w:rPr>
          <w:rStyle w:val="NormalTok"/>
          <w:lang w:val="en-US"/>
        </w:rPr>
        <w:t xml:space="preserve"> Covid_rr</w:t>
      </w:r>
      <w:r w:rsidRPr="005564FD">
        <w:rPr>
          <w:rStyle w:val="OperatorTok"/>
          <w:lang w:val="en-US"/>
        </w:rPr>
        <w:t>$</w:t>
      </w:r>
      <w:r w:rsidRPr="005564FD">
        <w:rPr>
          <w:rStyle w:val="NormalTok"/>
          <w:lang w:val="en-US"/>
        </w:rPr>
        <w:t xml:space="preserve">time, </w:t>
      </w:r>
      <w:r w:rsidRPr="005564FD">
        <w:rPr>
          <w:lang w:val="en-US"/>
        </w:rPr>
        <w:br/>
      </w:r>
      <w:r w:rsidRPr="005564FD">
        <w:rPr>
          <w:rStyle w:val="NormalTok"/>
          <w:lang w:val="en-US"/>
        </w:rPr>
        <w:t xml:space="preserve">                    </w:t>
      </w:r>
      <w:r w:rsidRPr="005564FD">
        <w:rPr>
          <w:rStyle w:val="DataTypeTok"/>
          <w:lang w:val="en-US"/>
        </w:rPr>
        <w:t>status =</w:t>
      </w:r>
      <w:r w:rsidRPr="005564FD">
        <w:rPr>
          <w:rStyle w:val="NormalTok"/>
          <w:lang w:val="en-US"/>
        </w:rPr>
        <w:t xml:space="preserve"> Covid_rr</w:t>
      </w:r>
      <w:r w:rsidRPr="005564FD">
        <w:rPr>
          <w:rStyle w:val="OperatorTok"/>
          <w:lang w:val="en-US"/>
        </w:rPr>
        <w:t>$</w:t>
      </w:r>
      <w:r w:rsidRPr="005564FD">
        <w:rPr>
          <w:rStyle w:val="NormalTok"/>
          <w:lang w:val="en-US"/>
        </w:rPr>
        <w:t>stat,</w:t>
      </w:r>
      <w:r w:rsidRPr="005564FD">
        <w:rPr>
          <w:lang w:val="en-US"/>
        </w:rPr>
        <w:br/>
      </w:r>
      <w:r w:rsidRPr="005564FD">
        <w:rPr>
          <w:rStyle w:val="NormalTok"/>
          <w:lang w:val="en-US"/>
        </w:rPr>
        <w:t xml:space="preserve">                    </w:t>
      </w:r>
      <w:r w:rsidRPr="005564FD">
        <w:rPr>
          <w:rStyle w:val="DataTypeTok"/>
          <w:lang w:val="en-US"/>
        </w:rPr>
        <w:t>q =</w:t>
      </w:r>
      <w:r w:rsidRPr="005564FD">
        <w:rPr>
          <w:rStyle w:val="DecValTok"/>
          <w:lang w:val="en-US"/>
        </w:rPr>
        <w:t>1</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"nelson"</w:t>
      </w:r>
      <w:r w:rsidRPr="005564FD">
        <w:rPr>
          <w:rStyle w:val="NormalTok"/>
          <w:lang w:val="en-US"/>
        </w:rPr>
        <w:t>)</w:t>
      </w:r>
      <w:r w:rsidRPr="005564FD">
        <w:rPr>
          <w:lang w:val="en-US"/>
        </w:rPr>
        <w:br/>
      </w:r>
      <w:r w:rsidRPr="005564FD">
        <w:rPr>
          <w:rStyle w:val="NormalTok"/>
          <w:lang w:val="en-US"/>
        </w:rPr>
        <w:t>haz_fit &lt;-</w:t>
      </w:r>
      <w:r w:rsidRPr="005564FD">
        <w:rPr>
          <w:rStyle w:val="StringTok"/>
          <w:lang w:val="en-US"/>
        </w:rPr>
        <w:t xml:space="preserve"> </w:t>
      </w:r>
      <w:r w:rsidRPr="005564FD">
        <w:rPr>
          <w:rStyle w:val="NormalTok"/>
          <w:lang w:val="en-US"/>
        </w:rPr>
        <w:t>ov_haz</w:t>
      </w:r>
      <w:r w:rsidRPr="005564FD">
        <w:rPr>
          <w:rStyle w:val="OperatorTok"/>
          <w:lang w:val="en-US"/>
        </w:rPr>
        <w:t>$</w:t>
      </w:r>
      <w:r w:rsidRPr="005564FD">
        <w:rPr>
          <w:rStyle w:val="NormalTok"/>
          <w:lang w:val="en-US"/>
        </w:rPr>
        <w:t>haz</w:t>
      </w:r>
      <w:r w:rsidRPr="005564FD">
        <w:rPr>
          <w:lang w:val="en-US"/>
        </w:rPr>
        <w:br/>
      </w:r>
      <w:r w:rsidRPr="005564FD">
        <w:rPr>
          <w:rStyle w:val="NormalTok"/>
          <w:lang w:val="en-US"/>
        </w:rPr>
        <w:t>haz_fit &lt;-</w:t>
      </w:r>
      <w:r w:rsidRPr="005564FD">
        <w:rPr>
          <w:rStyle w:val="StringTok"/>
          <w:lang w:val="en-US"/>
        </w:rPr>
        <w:t xml:space="preserve"> </w:t>
      </w:r>
      <w:r w:rsidRPr="005564FD">
        <w:rPr>
          <w:rStyle w:val="KeywordTok"/>
          <w:lang w:val="en-US"/>
        </w:rPr>
        <w:t>as.data.frame</w:t>
      </w:r>
      <w:r w:rsidRPr="005564FD">
        <w:rPr>
          <w:rStyle w:val="NormalTok"/>
          <w:lang w:val="en-US"/>
        </w:rPr>
        <w:t>(haz_fit)</w:t>
      </w:r>
      <w:r w:rsidRPr="005564FD">
        <w:rPr>
          <w:lang w:val="en-US"/>
        </w:rPr>
        <w:br/>
      </w:r>
      <w:r w:rsidRPr="005564FD">
        <w:rPr>
          <w:rStyle w:val="NormalTok"/>
          <w:lang w:val="en-US"/>
        </w:rPr>
        <w:t>haz_fit &lt;-</w:t>
      </w:r>
      <w:r w:rsidRPr="005564FD">
        <w:rPr>
          <w:rStyle w:val="StringTok"/>
          <w:lang w:val="en-US"/>
        </w:rPr>
        <w:t xml:space="preserve"> </w:t>
      </w:r>
      <w:r w:rsidRPr="005564FD">
        <w:rPr>
          <w:rStyle w:val="KeywordTok"/>
          <w:lang w:val="en-US"/>
        </w:rPr>
        <w:t>head</w:t>
      </w:r>
      <w:r w:rsidRPr="005564FD">
        <w:rPr>
          <w:rStyle w:val="NormalTok"/>
          <w:lang w:val="en-US"/>
        </w:rPr>
        <w:t xml:space="preserve">(haz_fit, </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Plot comparing the two</w:t>
      </w:r>
      <w:r w:rsidRPr="005564FD">
        <w:rPr>
          <w:lang w:val="en-US"/>
        </w:rPr>
        <w:br/>
      </w:r>
      <w:r w:rsidRPr="005564FD">
        <w:rPr>
          <w:rStyle w:val="NormalTok"/>
          <w:lang w:val="en-US"/>
        </w:rPr>
        <w:t>exc_h &lt;-</w:t>
      </w:r>
      <w:r w:rsidRPr="005564FD">
        <w:rPr>
          <w:rStyle w:val="StringTok"/>
          <w:lang w:val="en-US"/>
        </w:rPr>
        <w:t xml:space="preserve"> </w:t>
      </w:r>
      <w:r w:rsidRPr="005564FD">
        <w:rPr>
          <w:rStyle w:val="KeywordTok"/>
          <w:lang w:val="en-US"/>
        </w:rPr>
        <w:t>as.data.frame</w:t>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NormalTok"/>
          <w:lang w:val="en-US"/>
        </w:rPr>
        <w:t>df_exc_h &lt;-</w:t>
      </w:r>
      <w:r w:rsidRPr="005564FD">
        <w:rPr>
          <w:rStyle w:val="StringTok"/>
          <w:lang w:val="en-US"/>
        </w:rPr>
        <w:t xml:space="preserve"> </w:t>
      </w:r>
      <w:r w:rsidRPr="005564FD">
        <w:rPr>
          <w:rStyle w:val="KeywordTok"/>
          <w:lang w:val="en-US"/>
        </w:rPr>
        <w:t>cbind</w:t>
      </w:r>
      <w:r w:rsidRPr="005564FD">
        <w:rPr>
          <w:rStyle w:val="NormalTok"/>
          <w:lang w:val="en-US"/>
        </w:rPr>
        <w:t>(exc_h, haz_fit)</w:t>
      </w:r>
      <w:r w:rsidRPr="005564FD">
        <w:rPr>
          <w:lang w:val="en-US"/>
        </w:rPr>
        <w:br/>
      </w:r>
      <w:r w:rsidRPr="005564FD">
        <w:rPr>
          <w:lang w:val="en-US"/>
        </w:rPr>
        <w:br/>
      </w:r>
      <w:r w:rsidRPr="005564FD">
        <w:rPr>
          <w:rStyle w:val="NormalTok"/>
          <w:lang w:val="en-US"/>
        </w:rPr>
        <w:t>df_exc_h &lt;-</w:t>
      </w:r>
      <w:r w:rsidRPr="005564FD">
        <w:rPr>
          <w:rStyle w:val="StringTok"/>
          <w:lang w:val="en-US"/>
        </w:rPr>
        <w:t xml:space="preserve"> </w:t>
      </w:r>
      <w:r w:rsidRPr="005564FD">
        <w:rPr>
          <w:rStyle w:val="NormalTok"/>
          <w:lang w:val="en-US"/>
        </w:rPr>
        <w:t xml:space="preserve">df_exc_h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time =</w:t>
      </w:r>
      <w:r w:rsidRPr="005564FD">
        <w:rPr>
          <w:rStyle w:val="NormalTok"/>
          <w:lang w:val="en-US"/>
        </w:rPr>
        <w:t xml:space="preserve"> </w:t>
      </w:r>
      <w:r w:rsidRPr="005564FD">
        <w:rPr>
          <w:rStyle w:val="KeywordTok"/>
          <w:lang w:val="en-US"/>
        </w:rPr>
        <w:t>row_number</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StringTok"/>
          <w:lang w:val="en-US"/>
        </w:rPr>
        <w:t>`</w:t>
      </w:r>
      <w:r w:rsidRPr="005564FD">
        <w:rPr>
          <w:rStyle w:val="DataTypeTok"/>
          <w:lang w:val="en-US"/>
        </w:rPr>
        <w:t>Covid-19 hazard</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V1,</w:t>
      </w:r>
      <w:r w:rsidRPr="005564FD">
        <w:rPr>
          <w:lang w:val="en-US"/>
        </w:rPr>
        <w:br/>
      </w:r>
      <w:r w:rsidRPr="005564FD">
        <w:rPr>
          <w:rStyle w:val="NormalTok"/>
          <w:lang w:val="en-US"/>
        </w:rPr>
        <w:t xml:space="preserve">         </w:t>
      </w:r>
      <w:r w:rsidRPr="005564FD">
        <w:rPr>
          <w:rStyle w:val="StringTok"/>
          <w:lang w:val="en-US"/>
        </w:rPr>
        <w:t>`</w:t>
      </w:r>
      <w:r w:rsidRPr="005564FD">
        <w:rPr>
          <w:rStyle w:val="DataTypeTok"/>
          <w:lang w:val="en-US"/>
        </w:rPr>
        <w:t>Overall Hazard</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haz_fit)</w:t>
      </w:r>
      <w:r w:rsidRPr="005564FD">
        <w:rPr>
          <w:lang w:val="en-US"/>
        </w:rPr>
        <w:br/>
      </w:r>
      <w:r w:rsidRPr="005564FD">
        <w:rPr>
          <w:lang w:val="en-US"/>
        </w:rPr>
        <w:br/>
      </w:r>
      <w:r w:rsidRPr="005564FD">
        <w:rPr>
          <w:rStyle w:val="NormalTok"/>
          <w:lang w:val="en-US"/>
        </w:rPr>
        <w:t>df_exc_ov_h_long &lt;-</w:t>
      </w:r>
      <w:r w:rsidRPr="005564FD">
        <w:rPr>
          <w:rStyle w:val="StringTok"/>
          <w:lang w:val="en-US"/>
        </w:rPr>
        <w:t xml:space="preserve"> </w:t>
      </w:r>
      <w:r w:rsidRPr="005564FD">
        <w:rPr>
          <w:rStyle w:val="KeywordTok"/>
          <w:lang w:val="en-US"/>
        </w:rPr>
        <w:t>gather</w:t>
      </w:r>
      <w:r w:rsidRPr="005564FD">
        <w:rPr>
          <w:rStyle w:val="NormalTok"/>
          <w:lang w:val="en-US"/>
        </w:rPr>
        <w:t>(</w:t>
      </w:r>
      <w:r w:rsidRPr="005564FD">
        <w:rPr>
          <w:rStyle w:val="DataTypeTok"/>
          <w:lang w:val="en-US"/>
        </w:rPr>
        <w:t>data =</w:t>
      </w:r>
      <w:r w:rsidRPr="005564FD">
        <w:rPr>
          <w:rStyle w:val="NormalTok"/>
          <w:lang w:val="en-US"/>
        </w:rPr>
        <w:t xml:space="preserve"> df_exc_h, </w:t>
      </w:r>
      <w:r w:rsidRPr="005564FD">
        <w:rPr>
          <w:lang w:val="en-US"/>
        </w:rPr>
        <w:br/>
      </w:r>
      <w:r w:rsidRPr="005564FD">
        <w:rPr>
          <w:rStyle w:val="NormalTok"/>
          <w:lang w:val="en-US"/>
        </w:rPr>
        <w:t xml:space="preserve">                           </w:t>
      </w:r>
      <w:r w:rsidRPr="005564FD">
        <w:rPr>
          <w:rStyle w:val="DataTypeTok"/>
          <w:lang w:val="en-US"/>
        </w:rPr>
        <w:t>key =</w:t>
      </w:r>
      <w:r w:rsidRPr="005564FD">
        <w:rPr>
          <w:rStyle w:val="NormalTok"/>
          <w:lang w:val="en-US"/>
        </w:rPr>
        <w:t xml:space="preserve"> </w:t>
      </w:r>
      <w:r w:rsidRPr="005564FD">
        <w:rPr>
          <w:rStyle w:val="StringTok"/>
          <w:lang w:val="en-US"/>
        </w:rPr>
        <w:t>"Hazard"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"rates"</w:t>
      </w:r>
      <w:r w:rsidRPr="005564FD">
        <w:rPr>
          <w:rStyle w:val="NormalTok"/>
          <w:lang w:val="en-US"/>
        </w:rPr>
        <w:t xml:space="preserve">, </w:t>
      </w:r>
      <w:r w:rsidRPr="005564FD">
        <w:rPr>
          <w:rStyle w:val="OperatorTok"/>
          <w:lang w:val="en-US"/>
        </w:rPr>
        <w:t>-</w:t>
      </w:r>
      <w:r w:rsidRPr="005564FD">
        <w:rPr>
          <w:rStyle w:val="NormalTok"/>
          <w:lang w:val="en-US"/>
        </w:rPr>
        <w:t>time)</w:t>
      </w:r>
      <w:r w:rsidRPr="005564FD">
        <w:rPr>
          <w:lang w:val="en-US"/>
        </w:rPr>
        <w:br/>
      </w:r>
      <w:r w:rsidRPr="005564FD">
        <w:rPr>
          <w:lang w:val="en-US"/>
        </w:rPr>
        <w:br/>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df_exc_ov_h_long, </w:t>
      </w:r>
      <w:r w:rsidRPr="005564FD">
        <w:rPr>
          <w:lang w:val="en-US"/>
        </w:rPr>
        <w:br/>
      </w:r>
      <w:r w:rsidRPr="005564FD">
        <w:rPr>
          <w:rStyle w:val="NormalTok"/>
          <w:lang w:val="en-US"/>
        </w:rPr>
        <w:lastRenderedPageBreak/>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rates,</w:t>
      </w:r>
      <w:r w:rsidRPr="005564FD">
        <w:rPr>
          <w:lang w:val="en-US"/>
        </w:rPr>
        <w:br/>
      </w:r>
      <w:r w:rsidRPr="005564FD">
        <w:rPr>
          <w:rStyle w:val="NormalTok"/>
          <w:lang w:val="en-US"/>
        </w:rPr>
        <w:t xml:space="preserve">           </w:t>
      </w:r>
      <w:r w:rsidRPr="005564FD">
        <w:rPr>
          <w:rStyle w:val="DataTypeTok"/>
          <w:lang w:val="en-US"/>
        </w:rPr>
        <w:t>fill =</w:t>
      </w:r>
      <w:r w:rsidRPr="005564FD">
        <w:rPr>
          <w:rStyle w:val="NormalTok"/>
          <w:lang w:val="en-US"/>
        </w:rPr>
        <w:t xml:space="preserve"> Hazard,</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Hazard))</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geom_point</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1.5</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DecValTok"/>
          <w:lang w:val="en-US"/>
        </w:rPr>
        <w:t>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scale_fill_manual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"#f0189d"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"Overall and disease specific hazard"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"Days"</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"Hazard"</w:t>
      </w:r>
      <w:r w:rsidRPr="005564FD">
        <w:rPr>
          <w:rStyle w:val="NormalTok"/>
          <w:lang w:val="en-US"/>
        </w:rPr>
        <w:t>)</w:t>
      </w:r>
      <w:r w:rsidRPr="005564FD">
        <w:rPr>
          <w:lang w:val="en-US"/>
        </w:rPr>
        <w:br/>
      </w:r>
      <w:r w:rsidRPr="005564FD">
        <w:rPr>
          <w:lang w:val="en-US"/>
        </w:rPr>
        <w:br/>
      </w:r>
      <w:r w:rsidRPr="005564FD">
        <w:rPr>
          <w:rStyle w:val="KeywordTok"/>
          <w:lang w:val="en-US"/>
        </w:rPr>
        <w:t>ggsave</w:t>
      </w:r>
      <w:r w:rsidRPr="005564FD">
        <w:rPr>
          <w:rStyle w:val="NormalTok"/>
          <w:lang w:val="en-US"/>
        </w:rPr>
        <w:t>(</w:t>
      </w:r>
      <w:r w:rsidRPr="005564FD">
        <w:rPr>
          <w:rStyle w:val="KeywordTok"/>
          <w:lang w:val="en-US"/>
        </w:rPr>
        <w:t>paste0</w:t>
      </w:r>
      <w:r w:rsidRPr="005564FD">
        <w:rPr>
          <w:rStyle w:val="NormalTok"/>
          <w:lang w:val="en-US"/>
        </w:rPr>
        <w:t>(</w:t>
      </w:r>
      <w:r w:rsidRPr="005564FD">
        <w:rPr>
          <w:rStyle w:val="StringTok"/>
          <w:lang w:val="en-US"/>
        </w:rPr>
        <w:t>"figs/DSH male"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format</w:t>
      </w:r>
      <w:r w:rsidRPr="005564FD">
        <w:rPr>
          <w:rStyle w:val="NormalTok"/>
          <w:lang w:val="en-US"/>
        </w:rPr>
        <w:t>(</w:t>
      </w:r>
      <w:r w:rsidRPr="005564FD">
        <w:rPr>
          <w:rStyle w:val="KeywordTok"/>
          <w:lang w:val="en-US"/>
        </w:rPr>
        <w:t>Sys.Date</w:t>
      </w:r>
      <w:r w:rsidRPr="005564FD">
        <w:rPr>
          <w:rStyle w:val="NormalTok"/>
          <w:lang w:val="en-US"/>
        </w:rPr>
        <w:t xml:space="preserve">(), </w:t>
      </w:r>
      <w:r w:rsidRPr="005564FD">
        <w:rPr>
          <w:rStyle w:val="StringTok"/>
          <w:lang w:val="en-US"/>
        </w:rPr>
        <w:t>"%F"</w:t>
      </w:r>
      <w:r w:rsidRPr="005564FD">
        <w:rPr>
          <w:rStyle w:val="NormalTok"/>
          <w:lang w:val="en-US"/>
        </w:rPr>
        <w:t xml:space="preserve">), </w:t>
      </w:r>
      <w:r w:rsidRPr="005564FD">
        <w:rPr>
          <w:rStyle w:val="StringTok"/>
          <w:lang w:val="en-US"/>
        </w:rPr>
        <w:t>".pdf"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width =</w:t>
      </w:r>
      <w:r w:rsidRPr="005564FD">
        <w:rPr>
          <w:rStyle w:val="NormalTok"/>
          <w:lang w:val="en-US"/>
        </w:rPr>
        <w:t xml:space="preserve"> </w:t>
      </w:r>
      <w:r w:rsidRPr="005564FD">
        <w:rPr>
          <w:rStyle w:val="DecValTok"/>
          <w:lang w:val="en-US"/>
        </w:rPr>
        <w:t>7</w:t>
      </w:r>
      <w:r w:rsidRPr="005564FD">
        <w:rPr>
          <w:rStyle w:val="NormalTok"/>
          <w:lang w:val="en-US"/>
        </w:rPr>
        <w:t xml:space="preserve">, </w:t>
      </w:r>
      <w:r w:rsidRPr="005564FD">
        <w:rPr>
          <w:rStyle w:val="DataTypeTok"/>
          <w:lang w:val="en-US"/>
        </w:rPr>
        <w:t>height =</w:t>
      </w:r>
      <w:r w:rsidRPr="005564FD">
        <w:rPr>
          <w:rStyle w:val="NormalTok"/>
          <w:lang w:val="en-US"/>
        </w:rPr>
        <w:t xml:space="preserve"> </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CommentTok"/>
          <w:lang w:val="en-US"/>
        </w:rPr>
        <w:t># I does not show meaninguful results</w:t>
      </w:r>
      <w:r w:rsidRPr="005564FD">
        <w:rPr>
          <w:lang w:val="en-US"/>
        </w:rPr>
        <w:br/>
      </w:r>
      <w:r w:rsidRPr="005564FD">
        <w:rPr>
          <w:lang w:val="en-US"/>
        </w:rPr>
        <w:br/>
      </w:r>
      <w:r w:rsidRPr="005564FD">
        <w:rPr>
          <w:rStyle w:val="CommentTok"/>
          <w:lang w:val="en-US"/>
        </w:rPr>
        <w:t>#### Net survival and crude probability of death ####</w:t>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 &lt;-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(fit_rsadd_mx_cov)</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(fit_rsadd_mx_cov,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5</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lang w:val="en-US"/>
        </w:rPr>
        <w:br/>
      </w:r>
      <w:r w:rsidRPr="005564FD">
        <w:rPr>
          <w:rStyle w:val="NormalTok"/>
          <w:lang w:val="en-US"/>
        </w:rPr>
        <w:t>fit_net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lastRenderedPageBreak/>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(fit_net,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0.7</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NormalTok"/>
          <w:lang w:val="en-US"/>
        </w:rPr>
        <w:t>fit_net_ages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(fit_net_ages,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0.58</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NormalTok"/>
          <w:lang w:val="en-US"/>
        </w:rPr>
        <w:t>fit_net_ages_sex &lt;-</w:t>
      </w:r>
      <w:r w:rsidRPr="005564FD">
        <w:rPr>
          <w:rStyle w:val="StringTok"/>
          <w:lang w:val="en-US"/>
        </w:rPr>
        <w:t xml:space="preserve"> </w:t>
      </w:r>
      <w:r w:rsidRPr="005564FD">
        <w:rPr>
          <w:rStyle w:val="KeywordTok"/>
          <w:lang w:val="en-US"/>
        </w:rPr>
        <w:t>rs.surv</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age_range</w:t>
      </w:r>
      <w:r w:rsidRPr="005564FD">
        <w:rPr>
          <w:rStyle w:val="OperatorTok"/>
          <w:lang w:val="en-US"/>
        </w:rPr>
        <w:t>*</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"pohar-perme"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add.times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20</w:t>
      </w:r>
      <w:r w:rsidRPr="005564FD">
        <w:rPr>
          <w:rStyle w:val="NormalTok"/>
          <w:lang w:val="en-US"/>
        </w:rPr>
        <w:t xml:space="preserve">, </w:t>
      </w:r>
      <w:r w:rsidRPr="005564FD">
        <w:rPr>
          <w:rStyle w:val="DecValTok"/>
          <w:lang w:val="en-US"/>
        </w:rPr>
        <w:t>40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plot</w:t>
      </w:r>
      <w:r w:rsidRPr="005564FD">
        <w:rPr>
          <w:rStyle w:val="NormalTok"/>
          <w:lang w:val="en-US"/>
        </w:rPr>
        <w:t xml:space="preserve">(fit_net_ages_sex, </w:t>
      </w:r>
      <w:r w:rsidRPr="005564FD">
        <w:rPr>
          <w:lang w:val="en-US"/>
        </w:rPr>
        <w:br/>
      </w:r>
      <w:r w:rsidRPr="005564FD">
        <w:rPr>
          <w:rStyle w:val="NormalTok"/>
          <w:lang w:val="en-US"/>
        </w:rPr>
        <w:t xml:space="preserve">     </w:t>
      </w:r>
      <w:r w:rsidRPr="005564FD">
        <w:rPr>
          <w:rStyle w:val="DataTypeTok"/>
          <w:lang w:val="en-US"/>
        </w:rPr>
        <w:t>conf.int =</w:t>
      </w:r>
      <w:r w:rsidRPr="005564FD">
        <w:rPr>
          <w:rStyle w:val="NormalTok"/>
          <w:lang w:val="en-US"/>
        </w:rPr>
        <w:t xml:space="preserve"> </w:t>
      </w:r>
      <w:r w:rsidRPr="005564FD">
        <w:rPr>
          <w:rStyle w:val="OtherTok"/>
          <w:lang w:val="en-US"/>
        </w:rPr>
        <w:t>TRUE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FloatTok"/>
          <w:lang w:val="en-US"/>
        </w:rPr>
        <w:t>0.58</w:t>
      </w:r>
      <w:r w:rsidRPr="005564FD">
        <w:rPr>
          <w:rStyle w:val="NormalTok"/>
          <w:lang w:val="en-US"/>
        </w:rPr>
        <w:t>,</w:t>
      </w:r>
      <w:r w:rsidRPr="005564FD">
        <w:rPr>
          <w:rStyle w:val="DecValTok"/>
          <w:lang w:val="en-US"/>
        </w:rPr>
        <w:t>1</w:t>
      </w:r>
      <w:r w:rsidRPr="005564FD">
        <w:rPr>
          <w:rStyle w:val="NormalTok"/>
          <w:lang w:val="en-US"/>
        </w:rPr>
        <w:t>))</w:t>
      </w:r>
      <w:r w:rsidRPr="005564FD">
        <w:rPr>
          <w:lang w:val="en-US"/>
        </w:rPr>
        <w:br/>
      </w:r>
      <w:r w:rsidRPr="005564FD">
        <w:rPr>
          <w:lang w:val="en-US"/>
        </w:rPr>
        <w:br/>
      </w:r>
      <w:r w:rsidRPr="005564FD">
        <w:rPr>
          <w:rStyle w:val="CommentTok"/>
          <w:lang w:val="en-US"/>
        </w:rPr>
        <w:t>#### Crude (cause-specific) probability of death ####</w:t>
      </w:r>
      <w:r w:rsidRPr="005564FD">
        <w:rPr>
          <w:lang w:val="en-US"/>
        </w:rPr>
        <w:br/>
      </w:r>
      <w:r w:rsidRPr="005564FD">
        <w:rPr>
          <w:lang w:val="en-US"/>
        </w:rPr>
        <w:br/>
      </w:r>
      <w:r w:rsidRPr="005564FD">
        <w:rPr>
          <w:rStyle w:val="NormalTok"/>
          <w:lang w:val="en-US"/>
        </w:rPr>
        <w:t>cmp_fit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0.22</w:t>
      </w:r>
      <w:r w:rsidRPr="005564FD">
        <w:rPr>
          <w:rStyle w:val="NormalTok"/>
          <w:lang w:val="en-US"/>
        </w:rPr>
        <w:t xml:space="preserve">), </w:t>
      </w:r>
      <w:r w:rsidRPr="005564FD">
        <w:rPr>
          <w:lang w:val="en-US"/>
        </w:rPr>
        <w:br/>
      </w:r>
      <w:r w:rsidRPr="005564FD">
        <w:rPr>
          <w:rStyle w:val="NormalTok"/>
          <w:lang w:val="en-US"/>
        </w:rPr>
        <w:lastRenderedPageBreak/>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cmp_fit_age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(cmp_fit_age,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(cmp_fit_age,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cmp_fit_age_sex &lt;-</w:t>
      </w:r>
      <w:r w:rsidRPr="005564FD">
        <w:rPr>
          <w:rStyle w:val="StringTok"/>
          <w:lang w:val="en-US"/>
        </w:rPr>
        <w:t xml:space="preserve"> </w:t>
      </w:r>
      <w:r w:rsidRPr="005564FD">
        <w:rPr>
          <w:rStyle w:val="KeywordTok"/>
          <w:lang w:val="en-US"/>
        </w:rPr>
        <w:t>cmp.rel</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KeywordTok"/>
          <w:lang w:val="en-US"/>
        </w:rPr>
        <w:t>summary</w:t>
      </w:r>
      <w:r w:rsidRPr="005564FD">
        <w:rPr>
          <w:rStyle w:val="NormalTok"/>
          <w:lang w:val="en-US"/>
        </w:rPr>
        <w:t xml:space="preserve">(cmp_fit_age_sex, </w:t>
      </w:r>
      <w:r w:rsidRPr="005564FD">
        <w:rPr>
          <w:lang w:val="en-US"/>
        </w:rPr>
        <w:br/>
      </w:r>
      <w:r w:rsidRPr="005564FD">
        <w:rPr>
          <w:rStyle w:val="NormalTok"/>
          <w:lang w:val="en-US"/>
        </w:rPr>
        <w:t xml:space="preserve">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30</w:t>
      </w:r>
      <w:r w:rsidRPr="005564FD">
        <w:rPr>
          <w:rStyle w:val="NormalTok"/>
          <w:lang w:val="en-US"/>
        </w:rPr>
        <w:t xml:space="preserve">, </w:t>
      </w:r>
      <w:r w:rsidRPr="005564FD">
        <w:rPr>
          <w:rStyle w:val="DecValTok"/>
          <w:lang w:val="en-US"/>
        </w:rPr>
        <w:t>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scale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area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lang w:val="en-US"/>
        </w:rPr>
        <w:br/>
      </w:r>
      <w:r w:rsidRPr="005564FD">
        <w:rPr>
          <w:rStyle w:val="KeywordTok"/>
          <w:lang w:val="en-US"/>
        </w:rPr>
        <w:t>plot</w:t>
      </w:r>
      <w:r w:rsidRPr="005564FD">
        <w:rPr>
          <w:rStyle w:val="NormalTok"/>
          <w:lang w:val="en-US"/>
        </w:rPr>
        <w:t xml:space="preserve">(cmp_fit_age_sex, </w:t>
      </w:r>
      <w:r w:rsidRPr="005564FD">
        <w:rPr>
          <w:lang w:val="en-US"/>
        </w:rPr>
        <w:br/>
      </w:r>
      <w:r w:rsidRPr="005564FD">
        <w:rPr>
          <w:rStyle w:val="NormalTok"/>
          <w:lang w:val="en-US"/>
        </w:rPr>
        <w:t xml:space="preserve">     </w:t>
      </w:r>
      <w:r w:rsidRPr="005564FD">
        <w:rPr>
          <w:rStyle w:val="DataTypeTok"/>
          <w:lang w:val="en-US"/>
        </w:rPr>
        <w:t>ylim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w:t>
      </w:r>
      <w:r w:rsidRPr="005564FD">
        <w:rPr>
          <w:rStyle w:val="FloatTok"/>
          <w:lang w:val="en-US"/>
        </w:rPr>
        <w:t>0.40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xlim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OperatorTok"/>
          <w:lang w:val="en-US"/>
        </w:rPr>
        <w:t>-</w:t>
      </w:r>
      <w:r w:rsidRPr="005564FD">
        <w:rPr>
          <w:rStyle w:val="DecValTok"/>
          <w:lang w:val="en-US"/>
        </w:rPr>
        <w:t>1</w:t>
      </w:r>
      <w:r w:rsidRPr="005564FD">
        <w:rPr>
          <w:rStyle w:val="NormalTok"/>
          <w:lang w:val="en-US"/>
        </w:rPr>
        <w:t>,</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Prob of death pop and covid Age group 5 ####</w:t>
      </w:r>
      <w:r w:rsidRPr="005564FD">
        <w:rPr>
          <w:lang w:val="en-US"/>
        </w:rPr>
        <w:br/>
      </w:r>
      <w:r w:rsidRPr="005564FD">
        <w:rPr>
          <w:rStyle w:val="NormalTok"/>
          <w:lang w:val="en-US"/>
        </w:rPr>
        <w:t>df_cmp_age5_male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df_cmp_age5_male &lt;-</w:t>
      </w:r>
      <w:r w:rsidRPr="005564FD">
        <w:rPr>
          <w:rStyle w:val="StringTok"/>
          <w:lang w:val="en-US"/>
        </w:rPr>
        <w:t xml:space="preserve"> </w:t>
      </w:r>
      <w:r w:rsidRPr="005564FD">
        <w:rPr>
          <w:rStyle w:val="NormalTok"/>
          <w:lang w:val="en-US"/>
        </w:rPr>
        <w:t xml:space="preserve">df_cmp_age5_male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rStyle w:val="OperatorTok"/>
          <w:lang w:val="en-US"/>
        </w:rPr>
        <w:t>%&gt;%</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df_cmp_age5_female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w:t>
      </w:r>
      <w:r w:rsidRPr="005564FD">
        <w:rPr>
          <w:rStyle w:val="DataTypeTok"/>
          <w:lang w:val="en-US"/>
        </w:rPr>
        <w:lastRenderedPageBreak/>
        <w:t>nge55 - 64=0, age_range65 - 69=0,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df_cmp_age5_female &lt;-</w:t>
      </w:r>
      <w:r w:rsidRPr="005564FD">
        <w:rPr>
          <w:rStyle w:val="StringTok"/>
          <w:lang w:val="en-US"/>
        </w:rPr>
        <w:t xml:space="preserve"> </w:t>
      </w:r>
      <w:r w:rsidRPr="005564FD">
        <w:rPr>
          <w:rStyle w:val="NormalTok"/>
          <w:lang w:val="en-US"/>
        </w:rPr>
        <w:t xml:space="preserve">df_cmp_age5_female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"45 - 54"</w:t>
      </w:r>
      <w:r w:rsidRPr="005564FD">
        <w:rPr>
          <w:rStyle w:val="NormalTok"/>
          <w:lang w:val="en-US"/>
        </w:rPr>
        <w:t xml:space="preserve">) </w:t>
      </w:r>
      <w:r w:rsidRPr="005564FD">
        <w:rPr>
          <w:rStyle w:val="OperatorTok"/>
          <w:lang w:val="en-US"/>
        </w:rPr>
        <w:t>%&gt;%</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6 ####</w:t>
      </w:r>
      <w:r w:rsidRPr="005564FD">
        <w:rPr>
          <w:lang w:val="en-US"/>
        </w:rPr>
        <w:br/>
      </w:r>
      <w:r w:rsidRPr="005564FD">
        <w:rPr>
          <w:lang w:val="en-US"/>
        </w:rPr>
        <w:br/>
      </w:r>
      <w:r w:rsidRPr="005564FD">
        <w:rPr>
          <w:rStyle w:val="NormalTok"/>
          <w:lang w:val="en-US"/>
        </w:rPr>
        <w:t>df_cmp_age6_male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age_range55 - 64=1, age_range65 - 69=0,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df_cmp_age6_male &lt;-</w:t>
      </w:r>
      <w:r w:rsidRPr="005564FD">
        <w:rPr>
          <w:rStyle w:val="StringTok"/>
          <w:lang w:val="en-US"/>
        </w:rPr>
        <w:t xml:space="preserve"> </w:t>
      </w:r>
      <w:r w:rsidRPr="005564FD">
        <w:rPr>
          <w:rStyle w:val="NormalTok"/>
          <w:lang w:val="en-US"/>
        </w:rPr>
        <w:t xml:space="preserve">df_cmp_age6_male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"55 - 64"</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df_cmp_age6_female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age_range55 - 64=1, age_range65 - 69=0,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df_cmp_age6_female &lt;-</w:t>
      </w:r>
      <w:r w:rsidRPr="005564FD">
        <w:rPr>
          <w:rStyle w:val="StringTok"/>
          <w:lang w:val="en-US"/>
        </w:rPr>
        <w:t xml:space="preserve"> </w:t>
      </w:r>
      <w:r w:rsidRPr="005564FD">
        <w:rPr>
          <w:rStyle w:val="NormalTok"/>
          <w:lang w:val="en-US"/>
        </w:rPr>
        <w:t xml:space="preserve">df_cmp_age6_female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"55 - 64"</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7 ####</w:t>
      </w:r>
      <w:r w:rsidRPr="005564FD">
        <w:rPr>
          <w:lang w:val="en-US"/>
        </w:rPr>
        <w:br/>
      </w:r>
      <w:r w:rsidRPr="005564FD">
        <w:rPr>
          <w:lang w:val="en-US"/>
        </w:rPr>
        <w:br/>
      </w:r>
      <w:r w:rsidRPr="005564FD">
        <w:rPr>
          <w:rStyle w:val="NormalTok"/>
          <w:lang w:val="en-US"/>
        </w:rPr>
        <w:t>df_cmp_age7_male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age_range65 - 69=1, age_range70 +=0,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df_cmp_age7_male &lt;-</w:t>
      </w:r>
      <w:r w:rsidRPr="005564FD">
        <w:rPr>
          <w:rStyle w:val="StringTok"/>
          <w:lang w:val="en-US"/>
        </w:rPr>
        <w:t xml:space="preserve"> </w:t>
      </w:r>
      <w:r w:rsidRPr="005564FD">
        <w:rPr>
          <w:rStyle w:val="NormalTok"/>
          <w:lang w:val="en-US"/>
        </w:rPr>
        <w:t xml:space="preserve">df_cmp_age7_male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lastRenderedPageBreak/>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df_cmp_age7_female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age_range65 - 69=1, age_range70 +=0,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df_cmp_age7_female &lt;-</w:t>
      </w:r>
      <w:r w:rsidRPr="005564FD">
        <w:rPr>
          <w:rStyle w:val="StringTok"/>
          <w:lang w:val="en-US"/>
        </w:rPr>
        <w:t xml:space="preserve"> </w:t>
      </w:r>
      <w:r w:rsidRPr="005564FD">
        <w:rPr>
          <w:rStyle w:val="NormalTok"/>
          <w:lang w:val="en-US"/>
        </w:rPr>
        <w:t xml:space="preserve">df_cmp_age7_female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"65 - 69"</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CommentTok"/>
          <w:lang w:val="en-US"/>
        </w:rPr>
        <w:t>#### Prob of death pop and covid Age group 8 ####</w:t>
      </w:r>
      <w:r w:rsidRPr="005564FD">
        <w:rPr>
          <w:lang w:val="en-US"/>
        </w:rPr>
        <w:br/>
      </w:r>
      <w:r w:rsidRPr="005564FD">
        <w:rPr>
          <w:lang w:val="en-US"/>
        </w:rPr>
        <w:br/>
      </w:r>
      <w:r w:rsidRPr="005564FD">
        <w:rPr>
          <w:rStyle w:val="NormalTok"/>
          <w:lang w:val="en-US"/>
        </w:rPr>
        <w:t>df_cmp_age8_male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+=1, sex=1</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df_cmp_age8_male &lt;-</w:t>
      </w:r>
      <w:r w:rsidRPr="005564FD">
        <w:rPr>
          <w:rStyle w:val="StringTok"/>
          <w:lang w:val="en-US"/>
        </w:rPr>
        <w:t xml:space="preserve"> </w:t>
      </w:r>
      <w:r w:rsidRPr="005564FD">
        <w:rPr>
          <w:rStyle w:val="NormalTok"/>
          <w:lang w:val="en-US"/>
        </w:rPr>
        <w:t xml:space="preserve">df_cmp_age8_male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"70 +"</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df_cmp_age8_female &lt;-</w:t>
      </w:r>
      <w:r w:rsidRPr="005564FD">
        <w:rPr>
          <w:rStyle w:val="StringTok"/>
          <w:lang w:val="en-US"/>
        </w:rPr>
        <w:t xml:space="preserve"> </w:t>
      </w:r>
      <w:r w:rsidRPr="005564FD">
        <w:rPr>
          <w:rStyle w:val="KeywordTok"/>
          <w:lang w:val="en-US"/>
        </w:rPr>
        <w:t>as.data.frame</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cbind</w:t>
      </w:r>
      <w:r w:rsidRPr="005564FD">
        <w:rPr>
          <w:rStyle w:val="NormalTok"/>
          <w:lang w:val="en-US"/>
        </w:rPr>
        <w:t>(cmp_fit_age_sex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time,</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causeSpec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est,</w:t>
      </w:r>
      <w:r w:rsidRPr="005564FD">
        <w:rPr>
          <w:lang w:val="en-US"/>
        </w:rPr>
        <w:br/>
      </w:r>
      <w:r w:rsidRPr="005564FD">
        <w:rPr>
          <w:rStyle w:val="NormalTok"/>
          <w:lang w:val="en-US"/>
        </w:rPr>
        <w:t xml:space="preserve">        cmp_fit_age_sex</w:t>
      </w:r>
      <w:r w:rsidRPr="005564FD">
        <w:rPr>
          <w:rStyle w:val="OperatorTok"/>
          <w:lang w:val="en-US"/>
        </w:rPr>
        <w:t>$</w:t>
      </w:r>
      <w:r w:rsidRPr="005564FD">
        <w:rPr>
          <w:rStyle w:val="StringTok"/>
          <w:lang w:val="en-US"/>
        </w:rPr>
        <w:t>`</w:t>
      </w:r>
      <w:r w:rsidRPr="005564FD">
        <w:rPr>
          <w:rStyle w:val="DataTypeTok"/>
          <w:lang w:val="en-US"/>
        </w:rPr>
        <w:t>population age_range55 - 64=0, age_range65 - 69=0, age_range70 +=1, sex=2</w:t>
      </w:r>
      <w:r w:rsidRPr="005564FD">
        <w:rPr>
          <w:rStyle w:val="StringTok"/>
          <w:lang w:val="en-US"/>
        </w:rPr>
        <w:t>`</w:t>
      </w:r>
      <w:r w:rsidRPr="005564FD">
        <w:rPr>
          <w:rStyle w:val="OperatorTok"/>
          <w:lang w:val="en-US"/>
        </w:rPr>
        <w:t>$</w:t>
      </w:r>
      <w:r w:rsidRPr="005564FD">
        <w:rPr>
          <w:rStyle w:val="NormalTok"/>
          <w:lang w:val="en-US"/>
        </w:rPr>
        <w:t>est) )</w:t>
      </w:r>
      <w:r w:rsidRPr="005564FD">
        <w:rPr>
          <w:lang w:val="en-US"/>
        </w:rPr>
        <w:br/>
      </w:r>
      <w:r w:rsidRPr="005564FD">
        <w:rPr>
          <w:lang w:val="en-US"/>
        </w:rPr>
        <w:br/>
      </w:r>
      <w:r w:rsidRPr="005564FD">
        <w:rPr>
          <w:rStyle w:val="NormalTok"/>
          <w:lang w:val="en-US"/>
        </w:rPr>
        <w:t>df_cmp_age8_female &lt;-</w:t>
      </w:r>
      <w:r w:rsidRPr="005564FD">
        <w:rPr>
          <w:rStyle w:val="StringTok"/>
          <w:lang w:val="en-US"/>
        </w:rPr>
        <w:t xml:space="preserve"> </w:t>
      </w:r>
      <w:r w:rsidRPr="005564FD">
        <w:rPr>
          <w:rStyle w:val="NormalTok"/>
          <w:lang w:val="en-US"/>
        </w:rPr>
        <w:t xml:space="preserve">df_cmp_age8_female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Pop =</w:t>
      </w:r>
      <w:r w:rsidRPr="005564FD">
        <w:rPr>
          <w:rStyle w:val="NormalTok"/>
          <w:lang w:val="en-US"/>
        </w:rPr>
        <w:t xml:space="preserve"> </w:t>
      </w:r>
      <w:r w:rsidRPr="005564FD">
        <w:rPr>
          <w:rStyle w:val="StringTok"/>
          <w:lang w:val="en-US"/>
        </w:rPr>
        <w:t>"70 +"</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sex =</w:t>
      </w:r>
      <w:r w:rsidRPr="005564FD">
        <w:rPr>
          <w:rStyle w:val="NormalTok"/>
          <w:lang w:val="en-US"/>
        </w:rPr>
        <w:t xml:space="preserve"> </w:t>
      </w:r>
      <w:r w:rsidRPr="005564FD">
        <w:rPr>
          <w:rStyle w:val="StringTok"/>
          <w:lang w:val="en-US"/>
        </w:rPr>
        <w:t>"female"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slice_head</w:t>
      </w:r>
      <w:r w:rsidRPr="005564FD">
        <w:rPr>
          <w:rStyle w:val="NormalTok"/>
          <w:lang w:val="en-US"/>
        </w:rPr>
        <w:t>(</w:t>
      </w:r>
      <w:r w:rsidRPr="005564FD">
        <w:rPr>
          <w:rStyle w:val="DataTypeTok"/>
          <w:lang w:val="en-US"/>
        </w:rPr>
        <w:t>n =</w:t>
      </w:r>
      <w:r w:rsidRPr="005564FD">
        <w:rPr>
          <w:rStyle w:val="NormalTok"/>
          <w:lang w:val="en-US"/>
        </w:rPr>
        <w:t xml:space="preserve"> </w:t>
      </w:r>
      <w:r w:rsidRPr="005564FD">
        <w:rPr>
          <w:rStyle w:val="DecValTok"/>
          <w:lang w:val="en-US"/>
        </w:rPr>
        <w:t>61</w:t>
      </w:r>
      <w:r w:rsidRPr="005564FD">
        <w:rPr>
          <w:rStyle w:val="NormalTok"/>
          <w:lang w:val="en-US"/>
        </w:rPr>
        <w:t>)</w:t>
      </w:r>
      <w:r w:rsidRPr="005564FD">
        <w:rPr>
          <w:lang w:val="en-US"/>
        </w:rPr>
        <w:br/>
      </w:r>
      <w:r w:rsidRPr="005564FD">
        <w:rPr>
          <w:lang w:val="en-US"/>
        </w:rPr>
        <w:br/>
      </w:r>
      <w:r w:rsidRPr="005564FD">
        <w:rPr>
          <w:rStyle w:val="NormalTok"/>
          <w:lang w:val="en-US"/>
        </w:rPr>
        <w:t>df_probs_agegsex &lt;-</w:t>
      </w:r>
      <w:r w:rsidRPr="005564FD">
        <w:rPr>
          <w:rStyle w:val="StringTok"/>
          <w:lang w:val="en-US"/>
        </w:rPr>
        <w:t xml:space="preserve"> </w:t>
      </w:r>
      <w:r w:rsidRPr="005564FD">
        <w:rPr>
          <w:rStyle w:val="KeywordTok"/>
          <w:lang w:val="en-US"/>
        </w:rPr>
        <w:t>rbind</w:t>
      </w:r>
      <w:r w:rsidRPr="005564FD">
        <w:rPr>
          <w:rStyle w:val="NormalTok"/>
          <w:lang w:val="en-US"/>
        </w:rPr>
        <w:t>(df_cmp_age5_female, df_cmp_age5_male, df_cmp_age6_female,</w:t>
      </w:r>
      <w:r w:rsidRPr="005564FD">
        <w:rPr>
          <w:lang w:val="en-US"/>
        </w:rPr>
        <w:br/>
      </w:r>
      <w:r w:rsidRPr="005564FD">
        <w:rPr>
          <w:rStyle w:val="NormalTok"/>
          <w:lang w:val="en-US"/>
        </w:rPr>
        <w:t xml:space="preserve">                          df_cmp_age6_male, df_cmp_age7_female, df_cmp_age7_male,</w:t>
      </w:r>
      <w:r w:rsidRPr="005564FD">
        <w:rPr>
          <w:lang w:val="en-US"/>
        </w:rPr>
        <w:br/>
      </w:r>
      <w:r w:rsidRPr="005564FD">
        <w:rPr>
          <w:rStyle w:val="NormalTok"/>
          <w:lang w:val="en-US"/>
        </w:rPr>
        <w:t xml:space="preserve">                          df_cmp_age8_female, df_cmp_age8_male)</w:t>
      </w:r>
      <w:r w:rsidRPr="005564FD">
        <w:rPr>
          <w:lang w:val="en-US"/>
        </w:rPr>
        <w:br/>
      </w:r>
      <w:r w:rsidRPr="005564FD">
        <w:rPr>
          <w:rStyle w:val="NormalTok"/>
          <w:lang w:val="en-US"/>
        </w:rPr>
        <w:t>df_probs_agegsex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rename</w:t>
      </w:r>
      <w:r w:rsidRPr="005564FD">
        <w:rPr>
          <w:rStyle w:val="NormalTok"/>
          <w:lang w:val="en-US"/>
        </w:rPr>
        <w:t>(</w:t>
      </w:r>
      <w:r w:rsidRPr="005564FD">
        <w:rPr>
          <w:rStyle w:val="DataTypeTok"/>
          <w:lang w:val="en-US"/>
        </w:rPr>
        <w:t>time =</w:t>
      </w:r>
      <w:r w:rsidRPr="005564FD">
        <w:rPr>
          <w:rStyle w:val="NormalTok"/>
          <w:lang w:val="en-US"/>
        </w:rPr>
        <w:t xml:space="preserve"> V1,</w:t>
      </w:r>
      <w:r w:rsidRPr="005564FD">
        <w:rPr>
          <w:lang w:val="en-US"/>
        </w:rPr>
        <w:br/>
      </w:r>
      <w:r w:rsidRPr="005564FD">
        <w:rPr>
          <w:rStyle w:val="NormalTok"/>
          <w:lang w:val="en-US"/>
        </w:rPr>
        <w:lastRenderedPageBreak/>
        <w:t xml:space="preserve">         </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V2,</w:t>
      </w:r>
      <w:r w:rsidRPr="005564FD">
        <w:rPr>
          <w:lang w:val="en-US"/>
        </w:rPr>
        <w:br/>
      </w:r>
      <w:r w:rsidRPr="005564FD">
        <w:rPr>
          <w:rStyle w:val="NormalTok"/>
          <w:lang w:val="en-US"/>
        </w:rPr>
        <w:t xml:space="preserve">         </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 xml:space="preserve"> =</w:t>
      </w:r>
      <w:r w:rsidRPr="005564FD">
        <w:rPr>
          <w:rStyle w:val="StringTok"/>
          <w:lang w:val="en-US"/>
        </w:rPr>
        <w:t xml:space="preserve"> </w:t>
      </w:r>
      <w:r w:rsidRPr="005564FD">
        <w:rPr>
          <w:rStyle w:val="NormalTok"/>
          <w:lang w:val="en-US"/>
        </w:rPr>
        <w:t>V3)</w:t>
      </w:r>
      <w:r w:rsidRPr="005564FD">
        <w:rPr>
          <w:lang w:val="en-US"/>
        </w:rPr>
        <w:br/>
      </w:r>
      <w:r w:rsidRPr="005564FD">
        <w:rPr>
          <w:lang w:val="en-US"/>
        </w:rPr>
        <w:br/>
      </w:r>
      <w:r w:rsidRPr="005564FD">
        <w:rPr>
          <w:rStyle w:val="NormalTok"/>
          <w:lang w:val="en-US"/>
        </w:rPr>
        <w:t>df_probs_agegsex_long &lt;-</w:t>
      </w:r>
      <w:r w:rsidRPr="005564FD">
        <w:rPr>
          <w:rStyle w:val="StringTok"/>
          <w:lang w:val="en-US"/>
        </w:rPr>
        <w:t xml:space="preserve"> </w:t>
      </w:r>
      <w:r w:rsidRPr="005564FD">
        <w:rPr>
          <w:rStyle w:val="KeywordTok"/>
          <w:lang w:val="en-US"/>
        </w:rPr>
        <w:t>gather</w:t>
      </w:r>
      <w:r w:rsidRPr="005564FD">
        <w:rPr>
          <w:rStyle w:val="NormalTok"/>
          <w:lang w:val="en-US"/>
        </w:rPr>
        <w:t>(</w:t>
      </w:r>
      <w:r w:rsidRPr="005564FD">
        <w:rPr>
          <w:rStyle w:val="DataTypeTok"/>
          <w:lang w:val="en-US"/>
        </w:rPr>
        <w:t>data =</w:t>
      </w:r>
      <w:r w:rsidRPr="005564FD">
        <w:rPr>
          <w:rStyle w:val="NormalTok"/>
          <w:lang w:val="en-US"/>
        </w:rPr>
        <w:t xml:space="preserve"> df_probs_agegsex, </w:t>
      </w:r>
      <w:r w:rsidRPr="005564FD">
        <w:rPr>
          <w:lang w:val="en-US"/>
        </w:rPr>
        <w:br/>
      </w:r>
      <w:r w:rsidRPr="005564FD">
        <w:rPr>
          <w:rStyle w:val="NormalTok"/>
          <w:lang w:val="en-US"/>
        </w:rPr>
        <w:t xml:space="preserve">                                </w:t>
      </w:r>
      <w:r w:rsidRPr="005564FD">
        <w:rPr>
          <w:rStyle w:val="DataTypeTok"/>
          <w:lang w:val="en-US"/>
        </w:rPr>
        <w:t>key =</w:t>
      </w:r>
      <w:r w:rsidRPr="005564FD">
        <w:rPr>
          <w:rStyle w:val="NormalTok"/>
          <w:lang w:val="en-US"/>
        </w:rPr>
        <w:t xml:space="preserve"> </w:t>
      </w:r>
      <w:r w:rsidRPr="005564FD">
        <w:rPr>
          <w:rStyle w:val="StringTok"/>
          <w:lang w:val="en-US"/>
        </w:rPr>
        <w:t>"type"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"prob"</w:t>
      </w:r>
      <w:r w:rsidRPr="005564FD">
        <w:rPr>
          <w:rStyle w:val="NormalTok"/>
          <w:lang w:val="en-US"/>
        </w:rPr>
        <w:t xml:space="preserve">, </w:t>
      </w:r>
      <w:r w:rsidRPr="005564FD">
        <w:rPr>
          <w:rStyle w:val="OperatorTok"/>
          <w:lang w:val="en-US"/>
        </w:rPr>
        <w:t>-</w:t>
      </w:r>
      <w:r w:rsidRPr="005564FD">
        <w:rPr>
          <w:rStyle w:val="KeywordTok"/>
          <w:lang w:val="en-US"/>
        </w:rPr>
        <w:t>c</w:t>
      </w:r>
      <w:r w:rsidRPr="005564FD">
        <w:rPr>
          <w:rStyle w:val="NormalTok"/>
          <w:lang w:val="en-US"/>
        </w:rPr>
        <w:t>(</w:t>
      </w:r>
      <w:r w:rsidRPr="005564FD">
        <w:rPr>
          <w:rStyle w:val="StringTok"/>
          <w:lang w:val="en-US"/>
        </w:rPr>
        <w:t>"time"</w:t>
      </w:r>
      <w:r w:rsidRPr="005564FD">
        <w:rPr>
          <w:rStyle w:val="NormalTok"/>
          <w:lang w:val="en-US"/>
        </w:rPr>
        <w:t>,</w:t>
      </w:r>
      <w:r w:rsidRPr="005564FD">
        <w:rPr>
          <w:rStyle w:val="StringTok"/>
          <w:lang w:val="en-US"/>
        </w:rPr>
        <w:t>"Pop"</w:t>
      </w:r>
      <w:r w:rsidRPr="005564FD">
        <w:rPr>
          <w:rStyle w:val="NormalTok"/>
          <w:lang w:val="en-US"/>
        </w:rPr>
        <w:t>,</w:t>
      </w:r>
      <w:r w:rsidRPr="005564FD">
        <w:rPr>
          <w:rStyle w:val="StringTok"/>
          <w:lang w:val="en-US"/>
        </w:rPr>
        <w:t>"sex"</w:t>
      </w:r>
      <w:r w:rsidRPr="005564FD">
        <w:rPr>
          <w:rStyle w:val="NormalTok"/>
          <w:lang w:val="en-US"/>
        </w:rPr>
        <w:t>))</w:t>
      </w:r>
      <w:r w:rsidRPr="005564FD">
        <w:rPr>
          <w:lang w:val="en-US"/>
        </w:rPr>
        <w:br/>
      </w:r>
      <w:r w:rsidRPr="005564FD">
        <w:rPr>
          <w:lang w:val="en-US"/>
        </w:rPr>
        <w:br/>
      </w:r>
      <w:r w:rsidRPr="005564FD">
        <w:rPr>
          <w:lang w:val="en-US"/>
        </w:rPr>
        <w:br/>
      </w:r>
      <w:r w:rsidRPr="005564FD">
        <w:rPr>
          <w:rStyle w:val="CommentTok"/>
          <w:lang w:val="en-US"/>
        </w:rPr>
        <w:t>#### Visualization ####</w:t>
      </w:r>
      <w:r w:rsidRPr="005564FD">
        <w:rPr>
          <w:lang w:val="en-US"/>
        </w:rPr>
        <w:br/>
      </w:r>
      <w:r w:rsidRPr="005564FD">
        <w:rPr>
          <w:lang w:val="en-US"/>
        </w:rPr>
        <w:br/>
      </w:r>
      <w:r w:rsidRPr="005564FD">
        <w:rPr>
          <w:rStyle w:val="NormalTok"/>
          <w:lang w:val="en-US"/>
        </w:rPr>
        <w:t>male_prob &lt;-</w:t>
      </w:r>
      <w:r w:rsidRPr="005564FD">
        <w:rPr>
          <w:rStyle w:val="StringTok"/>
          <w:lang w:val="en-US"/>
        </w:rPr>
        <w:t xml:space="preserve"> </w:t>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w:t>
      </w:r>
      <w:r w:rsidRPr="005564FD">
        <w:rPr>
          <w:rStyle w:val="KeywordTok"/>
          <w:lang w:val="en-US"/>
        </w:rPr>
        <w:t>filter</w:t>
      </w:r>
      <w:r w:rsidRPr="005564FD">
        <w:rPr>
          <w:rStyle w:val="NormalTok"/>
          <w:lang w:val="en-US"/>
        </w:rPr>
        <w:t>(df_probs_agegsex_long,</w:t>
      </w:r>
      <w:r w:rsidRPr="005564FD">
        <w:rPr>
          <w:lang w:val="en-US"/>
        </w:rPr>
        <w:br/>
      </w:r>
      <w:r w:rsidRPr="005564FD">
        <w:rPr>
          <w:rStyle w:val="NormalTok"/>
          <w:lang w:val="en-US"/>
        </w:rPr>
        <w:t xml:space="preserve">                     sex </w:t>
      </w:r>
      <w:r w:rsidRPr="005564FD">
        <w:rPr>
          <w:rStyle w:val="OperatorTok"/>
          <w:lang w:val="en-US"/>
        </w:rPr>
        <w:t>==</w:t>
      </w:r>
      <w:r w:rsidRPr="005564FD">
        <w:rPr>
          <w:rStyle w:val="StringTok"/>
          <w:lang w:val="en-US"/>
        </w:rPr>
        <w:t xml:space="preserve"> "male"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prob,</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Pop))</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CommentTok"/>
          <w:lang w:val="en-US"/>
        </w:rPr>
        <w:t># geom_point(size = 1.5)+</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facet_wrap</w:t>
      </w:r>
      <w:r w:rsidRPr="005564FD">
        <w:rPr>
          <w:rStyle w:val="NormalTok"/>
          <w:lang w:val="en-US"/>
        </w:rPr>
        <w:t>(</w:t>
      </w:r>
      <w:r w:rsidRPr="005564FD">
        <w:rPr>
          <w:rStyle w:val="OperatorTok"/>
          <w:lang w:val="en-US"/>
        </w:rPr>
        <w:t>~</w:t>
      </w:r>
      <w:r w:rsidRPr="005564FD">
        <w:rPr>
          <w:rStyle w:val="NormalTok"/>
          <w:lang w:val="en-US"/>
        </w:rPr>
        <w:t xml:space="preserve">type, </w:t>
      </w:r>
      <w:r w:rsidRPr="005564FD">
        <w:rPr>
          <w:rStyle w:val="DataTypeTok"/>
          <w:lang w:val="en-US"/>
        </w:rPr>
        <w:t>scales =</w:t>
      </w:r>
      <w:r w:rsidRPr="005564FD">
        <w:rPr>
          <w:rStyle w:val="NormalTok"/>
          <w:lang w:val="en-US"/>
        </w:rPr>
        <w:t xml:space="preserve"> </w:t>
      </w:r>
      <w:r w:rsidRPr="005564FD">
        <w:rPr>
          <w:rStyle w:val="StringTok"/>
          <w:lang w:val="en-US"/>
        </w:rPr>
        <w:t>"free"</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scale_x_continuous</w:t>
      </w:r>
      <w:r w:rsidRPr="005564FD">
        <w:rPr>
          <w:rStyle w:val="NormalTok"/>
          <w:lang w:val="en-US"/>
        </w:rPr>
        <w:t>(</w:t>
      </w:r>
      <w:r w:rsidRPr="005564FD">
        <w:rPr>
          <w:rStyle w:val="DataTypeTok"/>
          <w:lang w:val="en-US"/>
        </w:rPr>
        <w:t>breaks =</w:t>
      </w:r>
      <w:r w:rsidRPr="005564FD">
        <w:rPr>
          <w:rStyle w:val="NormalTok"/>
          <w:lang w:val="en-US"/>
        </w:rPr>
        <w:t xml:space="preserve"> </w:t>
      </w:r>
      <w:r w:rsidRPr="005564FD">
        <w:rPr>
          <w:rStyle w:val="KeywordTok"/>
          <w:lang w:val="en-US"/>
        </w:rPr>
        <w:t>number_ticks</w:t>
      </w:r>
      <w:r w:rsidRPr="005564FD">
        <w:rPr>
          <w:rStyle w:val="NormalTok"/>
          <w:lang w:val="en-US"/>
        </w:rPr>
        <w:t>(</w:t>
      </w:r>
      <w:r w:rsidRPr="005564FD">
        <w:rPr>
          <w:rStyle w:val="DecValTok"/>
          <w:lang w:val="en-US"/>
        </w:rPr>
        <w:t>6</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scale_color_manual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"#113abf"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"Male"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"Days"</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w:t>
      </w:r>
      <w:r w:rsidRPr="005564FD">
        <w:rPr>
          <w:rStyle w:val="StringTok"/>
          <w:lang w:val="en-US"/>
        </w:rPr>
        <w:t>"Age group"</w:t>
      </w:r>
      <w:r w:rsidRPr="005564FD">
        <w:rPr>
          <w:rStyle w:val="NormalTok"/>
          <w:lang w:val="en-US"/>
        </w:rPr>
        <w:t>)</w:t>
      </w:r>
      <w:r w:rsidRPr="005564FD">
        <w:rPr>
          <w:lang w:val="en-US"/>
        </w:rPr>
        <w:br/>
      </w:r>
      <w:r w:rsidRPr="005564FD">
        <w:rPr>
          <w:lang w:val="en-US"/>
        </w:rPr>
        <w:br/>
      </w:r>
      <w:r w:rsidRPr="005564FD">
        <w:rPr>
          <w:rStyle w:val="NormalTok"/>
          <w:lang w:val="en-US"/>
        </w:rPr>
        <w:t>female_prob &lt;-</w:t>
      </w:r>
      <w:r w:rsidRPr="005564FD">
        <w:rPr>
          <w:rStyle w:val="StringTok"/>
          <w:lang w:val="en-US"/>
        </w:rPr>
        <w:t xml:space="preserve"> </w:t>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w:t>
      </w:r>
      <w:r w:rsidRPr="005564FD">
        <w:rPr>
          <w:rStyle w:val="KeywordTok"/>
          <w:lang w:val="en-US"/>
        </w:rPr>
        <w:t>filter</w:t>
      </w:r>
      <w:r w:rsidRPr="005564FD">
        <w:rPr>
          <w:rStyle w:val="NormalTok"/>
          <w:lang w:val="en-US"/>
        </w:rPr>
        <w:t>(df_probs_agegsex_long,</w:t>
      </w:r>
      <w:r w:rsidRPr="005564FD">
        <w:rPr>
          <w:lang w:val="en-US"/>
        </w:rPr>
        <w:br/>
      </w:r>
      <w:r w:rsidRPr="005564FD">
        <w:rPr>
          <w:rStyle w:val="NormalTok"/>
          <w:lang w:val="en-US"/>
        </w:rPr>
        <w:t xml:space="preserve">                                  sex </w:t>
      </w:r>
      <w:r w:rsidRPr="005564FD">
        <w:rPr>
          <w:rStyle w:val="OperatorTok"/>
          <w:lang w:val="en-US"/>
        </w:rPr>
        <w:t>==</w:t>
      </w:r>
      <w:r w:rsidRPr="005564FD">
        <w:rPr>
          <w:rStyle w:val="StringTok"/>
          <w:lang w:val="en-US"/>
        </w:rPr>
        <w:t xml:space="preserve"> "female"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prob,</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Pop))</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lastRenderedPageBreak/>
        <w:t xml:space="preserve">  </w:t>
      </w:r>
      <w:r w:rsidRPr="005564FD">
        <w:rPr>
          <w:rStyle w:val="CommentTok"/>
          <w:lang w:val="en-US"/>
        </w:rPr>
        <w:t># geom_point(size = 1.5)+</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facet_wrap</w:t>
      </w:r>
      <w:r w:rsidRPr="005564FD">
        <w:rPr>
          <w:rStyle w:val="NormalTok"/>
          <w:lang w:val="en-US"/>
        </w:rPr>
        <w:t>(</w:t>
      </w:r>
      <w:r w:rsidRPr="005564FD">
        <w:rPr>
          <w:rStyle w:val="OperatorTok"/>
          <w:lang w:val="en-US"/>
        </w:rPr>
        <w:t>~</w:t>
      </w:r>
      <w:r w:rsidRPr="005564FD">
        <w:rPr>
          <w:rStyle w:val="NormalTok"/>
          <w:lang w:val="en-US"/>
        </w:rPr>
        <w:t xml:space="preserve">type, </w:t>
      </w:r>
      <w:r w:rsidRPr="005564FD">
        <w:rPr>
          <w:rStyle w:val="DataTypeTok"/>
          <w:lang w:val="en-US"/>
        </w:rPr>
        <w:t>scales =</w:t>
      </w:r>
      <w:r w:rsidRPr="005564FD">
        <w:rPr>
          <w:rStyle w:val="NormalTok"/>
          <w:lang w:val="en-US"/>
        </w:rPr>
        <w:t xml:space="preserve"> </w:t>
      </w:r>
      <w:r w:rsidRPr="005564FD">
        <w:rPr>
          <w:rStyle w:val="StringTok"/>
          <w:lang w:val="en-US"/>
        </w:rPr>
        <w:t>"free"</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theme</w:t>
      </w:r>
      <w:r w:rsidRPr="005564FD">
        <w:rPr>
          <w:rStyle w:val="NormalTok"/>
          <w:lang w:val="en-US"/>
        </w:rPr>
        <w:t>(</w:t>
      </w:r>
      <w:r w:rsidRPr="005564FD">
        <w:rPr>
          <w:rStyle w:val="DataTypeTok"/>
          <w:lang w:val="en-US"/>
        </w:rPr>
        <w:t>plot.title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face =</w:t>
      </w:r>
      <w:r w:rsidRPr="005564FD">
        <w:rPr>
          <w:rStyle w:val="NormalTok"/>
          <w:lang w:val="en-US"/>
        </w:rPr>
        <w:t xml:space="preserve"> </w:t>
      </w:r>
      <w:r w:rsidRPr="005564FD">
        <w:rPr>
          <w:rStyle w:val="StringTok"/>
          <w:lang w:val="en-US"/>
        </w:rPr>
        <w:t>"bold"</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16</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family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plot.caption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"#777777"</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DecValTok"/>
          <w:lang w:val="en-US"/>
        </w:rPr>
        <w:t>10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panel.background =</w:t>
      </w:r>
      <w:r w:rsidRPr="005564FD">
        <w:rPr>
          <w:rStyle w:val="NormalTok"/>
          <w:lang w:val="en-US"/>
        </w:rPr>
        <w:t xml:space="preserve"> </w:t>
      </w:r>
      <w:r w:rsidRPr="005564FD">
        <w:rPr>
          <w:rStyle w:val="KeywordTok"/>
          <w:lang w:val="en-US"/>
        </w:rPr>
        <w:t>element_rect</w:t>
      </w:r>
      <w:r w:rsidRPr="005564FD">
        <w:rPr>
          <w:rStyle w:val="NormalTok"/>
          <w:lang w:val="en-US"/>
        </w:rPr>
        <w:t>(</w:t>
      </w:r>
      <w:r w:rsidRPr="005564FD">
        <w:rPr>
          <w:rStyle w:val="DataTypeTok"/>
          <w:lang w:val="en-US"/>
        </w:rPr>
        <w:t>fill =</w:t>
      </w:r>
      <w:r w:rsidRPr="005564FD">
        <w:rPr>
          <w:rStyle w:val="NormalTok"/>
          <w:lang w:val="en-US"/>
        </w:rPr>
        <w:t xml:space="preserve"> </w:t>
      </w:r>
      <w:r w:rsidRPr="005564FD">
        <w:rPr>
          <w:rStyle w:val="StringTok"/>
          <w:lang w:val="en-US"/>
        </w:rPr>
        <w:t>"white"</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panel.grid.major =</w:t>
      </w:r>
      <w:r w:rsidRPr="005564FD">
        <w:rPr>
          <w:rStyle w:val="NormalTok"/>
          <w:lang w:val="en-US"/>
        </w:rPr>
        <w:t xml:space="preserve"> </w:t>
      </w:r>
      <w:r w:rsidRPr="005564FD">
        <w:rPr>
          <w:rStyle w:val="KeywordTok"/>
          <w:lang w:val="en-US"/>
        </w:rPr>
        <w:t>element_line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0.15</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linetype =</w:t>
      </w:r>
      <w:r w:rsidRPr="005564FD">
        <w:rPr>
          <w:rStyle w:val="NormalTok"/>
          <w:lang w:val="en-US"/>
        </w:rPr>
        <w:t xml:space="preserve"> </w:t>
      </w:r>
      <w:r w:rsidRPr="005564FD">
        <w:rPr>
          <w:rStyle w:val="StringTok"/>
          <w:lang w:val="en-US"/>
        </w:rPr>
        <w:t>'solid'</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colour =</w:t>
      </w:r>
      <w:r w:rsidRPr="005564FD">
        <w:rPr>
          <w:rStyle w:val="NormalTok"/>
          <w:lang w:val="en-US"/>
        </w:rPr>
        <w:t xml:space="preserve"> </w:t>
      </w:r>
      <w:r w:rsidRPr="005564FD">
        <w:rPr>
          <w:rStyle w:val="StringTok"/>
          <w:lang w:val="en-US"/>
        </w:rPr>
        <w:t>"gray"</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axis.text.x =</w:t>
      </w:r>
      <w:r w:rsidRPr="005564FD">
        <w:rPr>
          <w:rStyle w:val="NormalTok"/>
          <w:lang w:val="en-US"/>
        </w:rPr>
        <w:t xml:space="preserve"> </w:t>
      </w:r>
      <w:r w:rsidRPr="005564FD">
        <w:rPr>
          <w:rStyle w:val="KeywordTok"/>
          <w:lang w:val="en-US"/>
        </w:rPr>
        <w:t>element_text</w:t>
      </w:r>
      <w:r w:rsidRPr="005564FD">
        <w:rPr>
          <w:rStyle w:val="NormalTok"/>
          <w:lang w:val="en-US"/>
        </w:rPr>
        <w:t>(</w:t>
      </w:r>
      <w:r w:rsidRPr="005564FD">
        <w:rPr>
          <w:rStyle w:val="DataTypeTok"/>
          <w:lang w:val="en-US"/>
        </w:rPr>
        <w:t>angle =</w:t>
      </w:r>
      <w:r w:rsidRPr="005564FD">
        <w:rPr>
          <w:rStyle w:val="NormalTok"/>
          <w:lang w:val="en-US"/>
        </w:rPr>
        <w:t xml:space="preserve"> </w:t>
      </w:r>
      <w:r w:rsidRPr="005564FD">
        <w:rPr>
          <w:rStyle w:val="DecValTok"/>
          <w:lang w:val="en-US"/>
        </w:rPr>
        <w:t>90</w:t>
      </w:r>
      <w:r w:rsidRPr="005564FD">
        <w:rPr>
          <w:rStyle w:val="NormalTok"/>
          <w:lang w:val="en-US"/>
        </w:rPr>
        <w:t xml:space="preserve">, </w:t>
      </w:r>
      <w:r w:rsidRPr="005564FD">
        <w:rPr>
          <w:rStyle w:val="DataTypeTok"/>
          <w:lang w:val="en-US"/>
        </w:rPr>
        <w:t>hjust =</w:t>
      </w:r>
      <w:r w:rsidRPr="005564FD">
        <w:rPr>
          <w:rStyle w:val="NormalTok"/>
          <w:lang w:val="en-US"/>
        </w:rPr>
        <w:t xml:space="preserve"> </w:t>
      </w:r>
      <w:r w:rsidRPr="005564FD">
        <w:rPr>
          <w:rStyle w:val="DecValTok"/>
          <w:lang w:val="en-US"/>
        </w:rPr>
        <w:t>0</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scale_x_continuous</w:t>
      </w:r>
      <w:r w:rsidRPr="005564FD">
        <w:rPr>
          <w:rStyle w:val="NormalTok"/>
          <w:lang w:val="en-US"/>
        </w:rPr>
        <w:t>(</w:t>
      </w:r>
      <w:r w:rsidRPr="005564FD">
        <w:rPr>
          <w:rStyle w:val="DataTypeTok"/>
          <w:lang w:val="en-US"/>
        </w:rPr>
        <w:t>breaks =</w:t>
      </w:r>
      <w:r w:rsidRPr="005564FD">
        <w:rPr>
          <w:rStyle w:val="NormalTok"/>
          <w:lang w:val="en-US"/>
        </w:rPr>
        <w:t xml:space="preserve"> </w:t>
      </w:r>
      <w:r w:rsidRPr="005564FD">
        <w:rPr>
          <w:rStyle w:val="KeywordTok"/>
          <w:lang w:val="en-US"/>
        </w:rPr>
        <w:t>number_ticks</w:t>
      </w:r>
      <w:r w:rsidRPr="005564FD">
        <w:rPr>
          <w:rStyle w:val="NormalTok"/>
          <w:lang w:val="en-US"/>
        </w:rPr>
        <w:t>(</w:t>
      </w:r>
      <w:r w:rsidRPr="005564FD">
        <w:rPr>
          <w:rStyle w:val="DecValTok"/>
          <w:lang w:val="en-US"/>
        </w:rPr>
        <w:t>6</w:t>
      </w:r>
      <w:r w:rsidRPr="005564FD">
        <w:rPr>
          <w:rStyle w:val="NormalTok"/>
          <w:lang w:val="en-US"/>
        </w:rPr>
        <w:t>))</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scale_color_manual</w:t>
      </w:r>
      <w:r w:rsidRPr="005564FD">
        <w:rPr>
          <w:rStyle w:val="NormalTok"/>
          <w:lang w:val="en-US"/>
        </w:rPr>
        <w:t>(</w:t>
      </w:r>
      <w:r w:rsidRPr="005564FD">
        <w:rPr>
          <w:rStyle w:val="DataTypeTok"/>
          <w:lang w:val="en-US"/>
        </w:rPr>
        <w:t>values=</w:t>
      </w:r>
      <w:r w:rsidRPr="005564FD">
        <w:rPr>
          <w:rStyle w:val="KeywordTok"/>
          <w:lang w:val="en-US"/>
        </w:rPr>
        <w:t>c</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"#e3094a"</w:t>
      </w:r>
      <w:r w:rsidRPr="005564FD">
        <w:rPr>
          <w:rStyle w:val="NormalTok"/>
          <w:lang w:val="en-US"/>
        </w:rPr>
        <w:t>,</w:t>
      </w:r>
      <w:r w:rsidRPr="005564FD">
        <w:rPr>
          <w:rStyle w:val="StringTok"/>
          <w:lang w:val="en-US"/>
        </w:rPr>
        <w:t>"#113abf"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StringTok"/>
          <w:lang w:val="en-US"/>
        </w:rPr>
        <w:t>"#e918f0"</w:t>
      </w:r>
      <w:r w:rsidRPr="005564FD">
        <w:rPr>
          <w:rStyle w:val="NormalTok"/>
          <w:lang w:val="en-US"/>
        </w:rPr>
        <w:t xml:space="preserve">, </w:t>
      </w:r>
      <w:r w:rsidRPr="005564FD">
        <w:rPr>
          <w:rStyle w:val="StringTok"/>
          <w:lang w:val="en-US"/>
        </w:rPr>
        <w:t>"#9a18f0"</w:t>
      </w:r>
      <w:r w:rsidRPr="005564FD">
        <w:rPr>
          <w:rStyle w:val="NormalTok"/>
          <w:lang w:val="en-US"/>
        </w:rPr>
        <w:t xml:space="preserve"> ,</w:t>
      </w:r>
      <w:r w:rsidRPr="005564FD">
        <w:rPr>
          <w:rStyle w:val="StringTok"/>
          <w:lang w:val="en-US"/>
        </w:rPr>
        <w:t>"#6309e0"</w:t>
      </w:r>
      <w:r w:rsidRPr="005564FD">
        <w:rPr>
          <w:rStyle w:val="NormalTok"/>
          <w:lang w:val="en-US"/>
        </w:rPr>
        <w:t>,</w:t>
      </w:r>
      <w:r w:rsidRPr="005564FD">
        <w:rPr>
          <w:rStyle w:val="StringTok"/>
          <w:lang w:val="en-US"/>
        </w:rPr>
        <w:t>"#113abf"</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"#1380bf"</w:t>
      </w:r>
      <w:r w:rsidRPr="005564FD">
        <w:rPr>
          <w:rStyle w:val="NormalTok"/>
          <w:lang w:val="en-US"/>
        </w:rPr>
        <w:t xml:space="preserve">, </w:t>
      </w:r>
      <w:r w:rsidRPr="005564FD">
        <w:rPr>
          <w:rStyle w:val="StringTok"/>
          <w:lang w:val="en-US"/>
        </w:rPr>
        <w:t>"#11b9bf"</w:t>
      </w:r>
      <w:r w:rsidRPr="005564FD">
        <w:rPr>
          <w:rStyle w:val="NormalTok"/>
          <w:lang w:val="en-US"/>
        </w:rPr>
        <w:t xml:space="preserve">, </w:t>
      </w:r>
      <w:r w:rsidRPr="005564FD">
        <w:rPr>
          <w:rStyle w:val="StringTok"/>
          <w:lang w:val="en-US"/>
        </w:rPr>
        <w:t>"#11bda3"</w:t>
      </w:r>
      <w:r w:rsidRPr="005564FD">
        <w:rPr>
          <w:rStyle w:val="NormalTok"/>
          <w:lang w:val="en-US"/>
        </w:rPr>
        <w:t xml:space="preserve">, </w:t>
      </w:r>
      <w:r w:rsidRPr="005564FD">
        <w:rPr>
          <w:rStyle w:val="StringTok"/>
          <w:lang w:val="en-US"/>
        </w:rPr>
        <w:t>"#0fbd71"</w:t>
      </w:r>
      <w:r w:rsidRPr="005564FD">
        <w:rPr>
          <w:rStyle w:val="NormalTok"/>
          <w:lang w:val="en-US"/>
        </w:rPr>
        <w:t>,</w:t>
      </w:r>
      <w:r w:rsidRPr="005564FD">
        <w:rPr>
          <w:lang w:val="en-US"/>
        </w:rPr>
        <w:br/>
      </w:r>
      <w:r w:rsidRPr="005564FD">
        <w:rPr>
          <w:rStyle w:val="NormalTok"/>
          <w:lang w:val="en-US"/>
        </w:rPr>
        <w:t xml:space="preserve">                               </w:t>
      </w:r>
      <w:r w:rsidRPr="005564FD">
        <w:rPr>
          <w:rStyle w:val="StringTok"/>
          <w:lang w:val="en-US"/>
        </w:rPr>
        <w:t>"#0be357"</w:t>
      </w:r>
      <w:r w:rsidRPr="005564FD">
        <w:rPr>
          <w:rStyle w:val="NormalTok"/>
          <w:lang w:val="en-US"/>
        </w:rPr>
        <w:t xml:space="preserve">, </w:t>
      </w:r>
      <w:r w:rsidRPr="005564FD">
        <w:rPr>
          <w:rStyle w:val="StringTok"/>
          <w:lang w:val="en-US"/>
        </w:rPr>
        <w:t>"#5be809"</w:t>
      </w:r>
      <w:r w:rsidRPr="005564FD">
        <w:rPr>
          <w:rStyle w:val="NormalTok"/>
          <w:lang w:val="en-US"/>
        </w:rPr>
        <w:t xml:space="preserve">, </w:t>
      </w:r>
      <w:r w:rsidRPr="005564FD">
        <w:rPr>
          <w:rStyle w:val="StringTok"/>
          <w:lang w:val="en-US"/>
        </w:rPr>
        <w:t>"#a9e309"</w:t>
      </w:r>
      <w:r w:rsidRPr="005564FD">
        <w:rPr>
          <w:rStyle w:val="NormalTok"/>
          <w:lang w:val="en-US"/>
        </w:rPr>
        <w:t xml:space="preserve">, </w:t>
      </w:r>
      <w:r w:rsidRPr="005564FD">
        <w:rPr>
          <w:rStyle w:val="StringTok"/>
          <w:lang w:val="en-US"/>
        </w:rPr>
        <w:t>"#e8e40c"</w:t>
      </w:r>
      <w:r w:rsidRPr="005564FD">
        <w:rPr>
          <w:rStyle w:val="NormalTok"/>
          <w:lang w:val="en-US"/>
        </w:rPr>
        <w:t xml:space="preserve">)) </w:t>
      </w:r>
      <w:r w:rsidRPr="005564FD">
        <w:rPr>
          <w:rStyle w:val="OperatorTok"/>
          <w:lang w:val="en-US"/>
        </w:rPr>
        <w:t>+</w:t>
      </w:r>
      <w:r w:rsidRPr="005564FD">
        <w:rPr>
          <w:lang w:val="en-US"/>
        </w:rPr>
        <w:br/>
      </w:r>
      <w:r w:rsidRPr="005564FD">
        <w:rPr>
          <w:rStyle w:val="StringTok"/>
          <w:lang w:val="en-US"/>
        </w:rPr>
        <w:t xml:space="preserve">  </w:t>
      </w:r>
      <w:r w:rsidRPr="005564FD">
        <w:rPr>
          <w:rStyle w:val="KeywordTok"/>
          <w:lang w:val="en-US"/>
        </w:rPr>
        <w:t>labs</w:t>
      </w:r>
      <w:r w:rsidRPr="005564FD">
        <w:rPr>
          <w:rStyle w:val="NormalTok"/>
          <w:lang w:val="en-US"/>
        </w:rPr>
        <w:t>(</w:t>
      </w:r>
      <w:r w:rsidRPr="005564FD">
        <w:rPr>
          <w:rStyle w:val="DataTypeTok"/>
          <w:lang w:val="en-US"/>
        </w:rPr>
        <w:t>title =</w:t>
      </w:r>
      <w:r w:rsidRPr="005564FD">
        <w:rPr>
          <w:rStyle w:val="NormalTok"/>
          <w:lang w:val="en-US"/>
        </w:rPr>
        <w:t xml:space="preserve"> </w:t>
      </w:r>
      <w:r w:rsidRPr="005564FD">
        <w:rPr>
          <w:rStyle w:val="StringTok"/>
          <w:lang w:val="en-US"/>
        </w:rPr>
        <w:t>"Female"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x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w:t>
      </w:r>
      <w:r w:rsidRPr="005564FD">
        <w:rPr>
          <w:rStyle w:val="StringTok"/>
          <w:lang w:val="en-US"/>
        </w:rPr>
        <w:t>" "</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w:t>
      </w:r>
      <w:r w:rsidRPr="005564FD">
        <w:rPr>
          <w:rStyle w:val="StringTok"/>
          <w:lang w:val="en-US"/>
        </w:rPr>
        <w:t>"Age group"</w:t>
      </w:r>
      <w:r w:rsidRPr="005564FD">
        <w:rPr>
          <w:rStyle w:val="NormalTok"/>
          <w:lang w:val="en-US"/>
        </w:rPr>
        <w:t>)</w:t>
      </w:r>
      <w:r w:rsidRPr="005564FD">
        <w:rPr>
          <w:lang w:val="en-US"/>
        </w:rPr>
        <w:br/>
      </w:r>
      <w:r w:rsidRPr="005564FD">
        <w:rPr>
          <w:lang w:val="en-US"/>
        </w:rPr>
        <w:br/>
      </w:r>
      <w:r w:rsidRPr="005564FD">
        <w:rPr>
          <w:rStyle w:val="KeywordTok"/>
          <w:lang w:val="en-US"/>
        </w:rPr>
        <w:t>ggarrange</w:t>
      </w:r>
      <w:r w:rsidRPr="005564FD">
        <w:rPr>
          <w:rStyle w:val="NormalTok"/>
          <w:lang w:val="en-US"/>
        </w:rPr>
        <w:t>(female_prob, male_prob,</w:t>
      </w:r>
      <w:r w:rsidRPr="005564FD">
        <w:rPr>
          <w:lang w:val="en-US"/>
        </w:rPr>
        <w:br/>
      </w:r>
      <w:r w:rsidRPr="005564FD">
        <w:rPr>
          <w:rStyle w:val="NormalTok"/>
          <w:lang w:val="en-US"/>
        </w:rPr>
        <w:t xml:space="preserve">                 </w:t>
      </w:r>
      <w:r w:rsidRPr="005564FD">
        <w:rPr>
          <w:rStyle w:val="CommentTok"/>
          <w:lang w:val="en-US"/>
        </w:rPr>
        <w:t>#labels        = c("Females", "Males"),</w:t>
      </w:r>
      <w:r w:rsidRPr="005564FD">
        <w:rPr>
          <w:lang w:val="en-US"/>
        </w:rPr>
        <w:br/>
      </w:r>
      <w:r w:rsidRPr="005564FD">
        <w:rPr>
          <w:rStyle w:val="NormalTok"/>
          <w:lang w:val="en-US"/>
        </w:rPr>
        <w:t xml:space="preserve">                 </w:t>
      </w:r>
      <w:r w:rsidRPr="005564FD">
        <w:rPr>
          <w:rStyle w:val="DataTypeTok"/>
          <w:lang w:val="en-US"/>
        </w:rPr>
        <w:t>ncol          =</w:t>
      </w:r>
      <w:r w:rsidRPr="005564FD">
        <w:rPr>
          <w:rStyle w:val="Normal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common.legend =</w:t>
      </w:r>
      <w:r w:rsidRPr="005564FD">
        <w:rPr>
          <w:rStyle w:val="NormalTok"/>
          <w:lang w:val="en-US"/>
        </w:rPr>
        <w:t xml:space="preserve"> </w:t>
      </w:r>
      <w:r w:rsidRPr="005564FD">
        <w:rPr>
          <w:rStyle w:val="OtherTok"/>
          <w:lang w:val="en-US"/>
        </w:rPr>
        <w:t>TRUE</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label.y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legend        =</w:t>
      </w:r>
      <w:r w:rsidRPr="005564FD">
        <w:rPr>
          <w:rStyle w:val="NormalTok"/>
          <w:lang w:val="en-US"/>
        </w:rPr>
        <w:t xml:space="preserve"> </w:t>
      </w:r>
      <w:r w:rsidRPr="005564FD">
        <w:rPr>
          <w:rStyle w:val="StringTok"/>
          <w:lang w:val="en-US"/>
        </w:rPr>
        <w:t>"bottom"</w:t>
      </w:r>
      <w:r w:rsidRPr="005564FD">
        <w:rPr>
          <w:rStyle w:val="NormalTok"/>
          <w:lang w:val="en-US"/>
        </w:rPr>
        <w:t>)</w:t>
      </w:r>
      <w:r w:rsidRPr="005564FD">
        <w:rPr>
          <w:lang w:val="en-US"/>
        </w:rPr>
        <w:br/>
      </w:r>
      <w:r w:rsidRPr="005564FD">
        <w:rPr>
          <w:rStyle w:val="KeywordTok"/>
          <w:lang w:val="en-US"/>
        </w:rPr>
        <w:t>ggsave</w:t>
      </w:r>
      <w:r w:rsidRPr="005564FD">
        <w:rPr>
          <w:rStyle w:val="NormalTok"/>
          <w:lang w:val="en-US"/>
        </w:rPr>
        <w:t>(</w:t>
      </w:r>
      <w:r w:rsidRPr="005564FD">
        <w:rPr>
          <w:rStyle w:val="KeywordTok"/>
          <w:lang w:val="en-US"/>
        </w:rPr>
        <w:t>paste0</w:t>
      </w:r>
      <w:r w:rsidRPr="005564FD">
        <w:rPr>
          <w:rStyle w:val="NormalTok"/>
          <w:lang w:val="en-US"/>
        </w:rPr>
        <w:t>(</w:t>
      </w:r>
      <w:r w:rsidRPr="005564FD">
        <w:rPr>
          <w:rStyle w:val="StringTok"/>
          <w:lang w:val="en-US"/>
        </w:rPr>
        <w:t>"figs/Covid-19 and background PoD"</w:t>
      </w:r>
      <w:r w:rsidRPr="005564FD">
        <w:rPr>
          <w:rStyle w:val="NormalTok"/>
          <w:lang w:val="en-US"/>
        </w:rPr>
        <w:t>,</w:t>
      </w:r>
      <w:r w:rsidRPr="005564FD">
        <w:rPr>
          <w:lang w:val="en-US"/>
        </w:rPr>
        <w:br/>
      </w:r>
      <w:r w:rsidRPr="005564FD">
        <w:rPr>
          <w:rStyle w:val="NormalTok"/>
          <w:lang w:val="en-US"/>
        </w:rPr>
        <w:t xml:space="preserve">              </w:t>
      </w:r>
      <w:r w:rsidRPr="005564FD">
        <w:rPr>
          <w:rStyle w:val="KeywordTok"/>
          <w:lang w:val="en-US"/>
        </w:rPr>
        <w:t>format</w:t>
      </w:r>
      <w:r w:rsidRPr="005564FD">
        <w:rPr>
          <w:rStyle w:val="NormalTok"/>
          <w:lang w:val="en-US"/>
        </w:rPr>
        <w:t>(</w:t>
      </w:r>
      <w:r w:rsidRPr="005564FD">
        <w:rPr>
          <w:rStyle w:val="KeywordTok"/>
          <w:lang w:val="en-US"/>
        </w:rPr>
        <w:t>Sys.Date</w:t>
      </w:r>
      <w:r w:rsidRPr="005564FD">
        <w:rPr>
          <w:rStyle w:val="NormalTok"/>
          <w:lang w:val="en-US"/>
        </w:rPr>
        <w:t xml:space="preserve">(), </w:t>
      </w:r>
      <w:r w:rsidRPr="005564FD">
        <w:rPr>
          <w:rStyle w:val="StringTok"/>
          <w:lang w:val="en-US"/>
        </w:rPr>
        <w:t>"%F"</w:t>
      </w:r>
      <w:r w:rsidRPr="005564FD">
        <w:rPr>
          <w:rStyle w:val="NormalTok"/>
          <w:lang w:val="en-US"/>
        </w:rPr>
        <w:t xml:space="preserve">), </w:t>
      </w:r>
      <w:r w:rsidRPr="005564FD">
        <w:rPr>
          <w:rStyle w:val="StringTok"/>
          <w:lang w:val="en-US"/>
        </w:rPr>
        <w:t>".pdf"</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width =</w:t>
      </w:r>
      <w:r w:rsidRPr="005564FD">
        <w:rPr>
          <w:rStyle w:val="NormalTok"/>
          <w:lang w:val="en-US"/>
        </w:rPr>
        <w:t xml:space="preserve"> </w:t>
      </w:r>
      <w:r w:rsidRPr="005564FD">
        <w:rPr>
          <w:rStyle w:val="DecValTok"/>
          <w:lang w:val="en-US"/>
        </w:rPr>
        <w:t>7</w:t>
      </w:r>
      <w:r w:rsidRPr="005564FD">
        <w:rPr>
          <w:rStyle w:val="NormalTok"/>
          <w:lang w:val="en-US"/>
        </w:rPr>
        <w:t xml:space="preserve">, </w:t>
      </w:r>
      <w:r w:rsidRPr="005564FD">
        <w:rPr>
          <w:rStyle w:val="DataTypeTok"/>
          <w:lang w:val="en-US"/>
        </w:rPr>
        <w:t>height =</w:t>
      </w:r>
      <w:r w:rsidRPr="005564FD">
        <w:rPr>
          <w:rStyle w:val="NormalTok"/>
          <w:lang w:val="en-US"/>
        </w:rPr>
        <w:t xml:space="preserve"> </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CommentTok"/>
          <w:lang w:val="en-US"/>
        </w:rPr>
        <w:t>#### Transform to hazard ####</w:t>
      </w:r>
      <w:r w:rsidRPr="005564FD">
        <w:rPr>
          <w:lang w:val="en-US"/>
        </w:rPr>
        <w:br/>
      </w:r>
      <w:r w:rsidRPr="005564FD">
        <w:rPr>
          <w:lang w:val="en-US"/>
        </w:rPr>
        <w:br/>
      </w:r>
      <w:r w:rsidRPr="005564FD">
        <w:rPr>
          <w:rStyle w:val="CommentTok"/>
          <w:lang w:val="en-US"/>
        </w:rPr>
        <w:t># Fromula from Lee, Wang:</w:t>
      </w:r>
      <w:r w:rsidRPr="005564FD">
        <w:rPr>
          <w:lang w:val="en-US"/>
        </w:rPr>
        <w:br/>
      </w:r>
      <w:r w:rsidRPr="005564FD">
        <w:rPr>
          <w:rStyle w:val="CommentTok"/>
          <w:lang w:val="en-US"/>
        </w:rPr>
        <w:t>## h(t) = f(t)/ 1 - F(t)</w:t>
      </w:r>
      <w:r w:rsidRPr="005564FD">
        <w:rPr>
          <w:lang w:val="en-US"/>
        </w:rPr>
        <w:br/>
      </w:r>
      <w:r w:rsidRPr="005564FD">
        <w:rPr>
          <w:rStyle w:val="NormalTok"/>
          <w:lang w:val="en-US"/>
        </w:rPr>
        <w:t>male_haz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2</w:t>
      </w:r>
      <w:r w:rsidRPr="005564FD">
        <w:rPr>
          <w:rStyle w:val="NormalTok"/>
          <w:lang w:val="en-US"/>
        </w:rPr>
        <w:t>)</w:t>
      </w:r>
      <w:r w:rsidRPr="005564FD">
        <w:rPr>
          <w:lang w:val="en-US"/>
        </w:rPr>
        <w:br/>
      </w:r>
      <w:r w:rsidRPr="005564FD">
        <w:rPr>
          <w:lang w:val="en-US"/>
        </w:rPr>
        <w:br/>
      </w:r>
      <w:r w:rsidRPr="005564FD">
        <w:rPr>
          <w:rStyle w:val="NormalTok"/>
          <w:lang w:val="en-US"/>
        </w:rPr>
        <w:t>f_x &lt;-</w:t>
      </w:r>
      <w:r w:rsidRPr="005564FD">
        <w:rPr>
          <w:rStyle w:val="StringTok"/>
          <w:lang w:val="en-US"/>
        </w:rPr>
        <w:t xml:space="preserve"> </w:t>
      </w:r>
      <w:r w:rsidRPr="005564FD">
        <w:rPr>
          <w:rStyle w:val="KeywordTok"/>
          <w:lang w:val="en-US"/>
        </w:rPr>
        <w:t>diff</w:t>
      </w:r>
      <w:r w:rsidRPr="005564FD">
        <w:rPr>
          <w:rStyle w:val="NormalTok"/>
          <w:lang w:val="en-US"/>
        </w:rPr>
        <w:t>(male_haz</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f_x &lt;-</w:t>
      </w:r>
      <w:r w:rsidRPr="005564FD">
        <w:rPr>
          <w:rStyle w:val="String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lastRenderedPageBreak/>
        <w:br/>
      </w:r>
      <w:r w:rsidRPr="005564FD">
        <w:rPr>
          <w:rStyle w:val="NormalTok"/>
          <w:lang w:val="en-US"/>
        </w:rPr>
        <w:t>male_haz</w:t>
      </w:r>
      <w:r w:rsidRPr="005564FD">
        <w:rPr>
          <w:rStyle w:val="OperatorTok"/>
          <w:lang w:val="en-US"/>
        </w:rPr>
        <w:t>$</w:t>
      </w:r>
      <w:r w:rsidRPr="005564FD">
        <w:rPr>
          <w:rStyle w:val="NormalTok"/>
          <w:lang w:val="en-US"/>
        </w:rPr>
        <w:t>f_x &lt;-</w:t>
      </w:r>
      <w:r w:rsidRPr="005564FD">
        <w:rPr>
          <w:rStyle w:val="StringTok"/>
          <w:lang w:val="en-US"/>
        </w:rPr>
        <w:t xml:space="preserve"> </w:t>
      </w:r>
      <w:r w:rsidRPr="005564FD">
        <w:rPr>
          <w:rStyle w:val="NormalTok"/>
          <w:lang w:val="en-US"/>
        </w:rPr>
        <w:t>f_x</w:t>
      </w:r>
      <w:r w:rsidRPr="005564FD">
        <w:rPr>
          <w:lang w:val="en-US"/>
        </w:rPr>
        <w:br/>
      </w:r>
      <w:r w:rsidRPr="005564FD">
        <w:rPr>
          <w:lang w:val="en-US"/>
        </w:rPr>
        <w:br/>
      </w:r>
      <w:r w:rsidRPr="005564FD">
        <w:rPr>
          <w:rStyle w:val="NormalTok"/>
          <w:lang w:val="en-US"/>
        </w:rPr>
        <w:t>male_haz &lt;-</w:t>
      </w:r>
      <w:r w:rsidRPr="005564FD">
        <w:rPr>
          <w:rStyle w:val="StringTok"/>
          <w:lang w:val="en-US"/>
        </w:rPr>
        <w:t xml:space="preserve"> </w:t>
      </w:r>
      <w:r w:rsidRPr="005564FD">
        <w:rPr>
          <w:rStyle w:val="NormalTok"/>
          <w:lang w:val="en-US"/>
        </w:rPr>
        <w:t xml:space="preserve">male_haz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 =</w:t>
      </w:r>
      <w:r w:rsidRPr="005564FD">
        <w:rPr>
          <w:rStyle w:val="NormalTok"/>
          <w:lang w:val="en-US"/>
        </w:rPr>
        <w:t xml:space="preserve"> ((f_x)</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Covid_rr_ag5 &lt;-</w:t>
      </w:r>
      <w:r w:rsidRPr="005564FD">
        <w:rPr>
          <w:rStyle w:val="StringTok"/>
          <w:lang w:val="en-US"/>
        </w:rPr>
        <w:t xml:space="preserve"> </w:t>
      </w:r>
      <w:r w:rsidRPr="005564FD">
        <w:rPr>
          <w:rStyle w:val="NormalTok"/>
          <w:lang w:val="en-US"/>
        </w:rPr>
        <w:t xml:space="preserve">Covid_rr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(sex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(age_range </w:t>
      </w:r>
      <w:r w:rsidRPr="005564FD">
        <w:rPr>
          <w:rStyle w:val="OperatorTok"/>
          <w:lang w:val="en-US"/>
        </w:rPr>
        <w:t>==</w:t>
      </w:r>
      <w:r w:rsidRPr="005564FD">
        <w:rPr>
          <w:rStyle w:val="StringTok"/>
          <w:lang w:val="en-US"/>
        </w:rPr>
        <w:t xml:space="preserve"> "45 - 54"</w:t>
      </w:r>
      <w:r w:rsidRPr="005564FD">
        <w:rPr>
          <w:rStyle w:val="NormalTok"/>
          <w:lang w:val="en-US"/>
        </w:rPr>
        <w:t>)</w:t>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rStyle w:val="NormalTok"/>
          <w:lang w:val="en-US"/>
        </w:rPr>
        <w:t>fit_rsadd_mx_cov_agsex&lt;-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DecValTok"/>
          <w:lang w:val="en-US"/>
        </w:rPr>
        <w:t>1</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Covid_rr_ag5,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 xml:space="preserve">, </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diag))</w:t>
      </w:r>
      <w:r w:rsidRPr="005564FD">
        <w:rPr>
          <w:lang w:val="en-US"/>
        </w:rPr>
        <w:br/>
      </w:r>
      <w:r w:rsidRPr="005564FD">
        <w:rPr>
          <w:lang w:val="en-US"/>
        </w:rPr>
        <w:br/>
      </w:r>
      <w:r w:rsidRPr="005564FD">
        <w:rPr>
          <w:rStyle w:val="CommentTok"/>
          <w:lang w:val="en-US"/>
        </w:rPr>
        <w:t xml:space="preserve"># Estimates of Covid-specific Hazard </w:t>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lang w:val="en-US"/>
        </w:rPr>
        <w:br/>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rStyle w:val="NormalTok"/>
          <w:lang w:val="en-US"/>
        </w:rPr>
        <w:t>male_haz</w:t>
      </w:r>
      <w:r w:rsidRPr="005564FD">
        <w:rPr>
          <w:rStyle w:val="OperatorTok"/>
          <w:lang w:val="en-US"/>
        </w:rPr>
        <w:t>$</w:t>
      </w:r>
      <w:r w:rsidRPr="005564FD">
        <w:rPr>
          <w:rStyle w:val="NormalTok"/>
          <w:lang w:val="en-US"/>
        </w:rPr>
        <w:t>sm &lt;-</w:t>
      </w:r>
      <w:r w:rsidRPr="005564FD">
        <w:rPr>
          <w:rStyle w:val="String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NormalTok"/>
          <w:lang w:val="en-US"/>
        </w:rPr>
        <w:t>male_haz_comp &lt;-</w:t>
      </w:r>
      <w:r w:rsidRPr="005564FD">
        <w:rPr>
          <w:rStyle w:val="StringTok"/>
          <w:lang w:val="en-US"/>
        </w:rPr>
        <w:t xml:space="preserve"> </w:t>
      </w:r>
      <w:r w:rsidRPr="005564FD">
        <w:rPr>
          <w:rStyle w:val="NormalTok"/>
          <w:lang w:val="en-US"/>
        </w:rPr>
        <w:t xml:space="preserve">male_haz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select</w:t>
      </w:r>
      <w:r w:rsidRPr="005564FD">
        <w:rPr>
          <w:rStyle w:val="NormalTok"/>
          <w:lang w:val="en-US"/>
        </w:rPr>
        <w:t>(</w:t>
      </w:r>
      <w:r w:rsidRPr="005564FD">
        <w:rPr>
          <w:rStyle w:val="DecValTok"/>
          <w:lang w:val="en-US"/>
        </w:rPr>
        <w:t>1</w:t>
      </w:r>
      <w:r w:rsidRPr="005564FD">
        <w:rPr>
          <w:rStyle w:val="NormalTok"/>
          <w:lang w:val="en-US"/>
        </w:rPr>
        <w:t>,</w:t>
      </w:r>
      <w:r w:rsidRPr="005564FD">
        <w:rPr>
          <w:rStyle w:val="DecValTok"/>
          <w:lang w:val="en-US"/>
        </w:rPr>
        <w:t>4</w:t>
      </w:r>
      <w:r w:rsidRPr="005564FD">
        <w:rPr>
          <w:rStyle w:val="NormalTok"/>
          <w:lang w:val="en-US"/>
        </w:rPr>
        <w:t>,</w:t>
      </w:r>
      <w:r w:rsidRPr="005564FD">
        <w:rPr>
          <w:rStyle w:val="DecValTok"/>
          <w:lang w:val="en-US"/>
        </w:rPr>
        <w:t>5</w:t>
      </w:r>
      <w:r w:rsidRPr="005564FD">
        <w:rPr>
          <w:rStyle w:val="NormalTok"/>
          <w:lang w:val="en-US"/>
        </w:rPr>
        <w:t>)</w:t>
      </w:r>
      <w:r w:rsidRPr="005564FD">
        <w:rPr>
          <w:lang w:val="en-US"/>
        </w:rPr>
        <w:br/>
      </w:r>
      <w:r w:rsidRPr="005564FD">
        <w:rPr>
          <w:lang w:val="en-US"/>
        </w:rPr>
        <w:br/>
      </w:r>
      <w:r w:rsidRPr="005564FD">
        <w:rPr>
          <w:rStyle w:val="NormalTok"/>
          <w:lang w:val="en-US"/>
        </w:rPr>
        <w:t>male_haz_comp &lt;-</w:t>
      </w:r>
      <w:r w:rsidRPr="005564FD">
        <w:rPr>
          <w:rStyle w:val="StringTok"/>
          <w:lang w:val="en-US"/>
        </w:rPr>
        <w:t xml:space="preserve"> </w:t>
      </w:r>
      <w:r w:rsidRPr="005564FD">
        <w:rPr>
          <w:rStyle w:val="KeywordTok"/>
          <w:lang w:val="en-US"/>
        </w:rPr>
        <w:t>gather</w:t>
      </w:r>
      <w:r w:rsidRPr="005564FD">
        <w:rPr>
          <w:rStyle w:val="NormalTok"/>
          <w:lang w:val="en-US"/>
        </w:rPr>
        <w:t xml:space="preserve">(male_haz_comp, </w:t>
      </w:r>
      <w:r w:rsidRPr="005564FD">
        <w:rPr>
          <w:rStyle w:val="DataTypeTok"/>
          <w:lang w:val="en-US"/>
        </w:rPr>
        <w:t>key =</w:t>
      </w:r>
      <w:r w:rsidRPr="005564FD">
        <w:rPr>
          <w:rStyle w:val="NormalTok"/>
          <w:lang w:val="en-US"/>
        </w:rPr>
        <w:t xml:space="preserve"> </w:t>
      </w:r>
      <w:r w:rsidRPr="005564FD">
        <w:rPr>
          <w:rStyle w:val="StringTok"/>
          <w:lang w:val="en-US"/>
        </w:rPr>
        <w:t>"Est"</w:t>
      </w:r>
      <w:r w:rsidRPr="005564FD">
        <w:rPr>
          <w:rStyle w:val="NormalTok"/>
          <w:lang w:val="en-US"/>
        </w:rPr>
        <w:t xml:space="preserve">, </w:t>
      </w:r>
      <w:r w:rsidRPr="005564FD">
        <w:rPr>
          <w:rStyle w:val="DataTypeTok"/>
          <w:lang w:val="en-US"/>
        </w:rPr>
        <w:t>value =</w:t>
      </w:r>
      <w:r w:rsidRPr="005564FD">
        <w:rPr>
          <w:rStyle w:val="NormalTok"/>
          <w:lang w:val="en-US"/>
        </w:rPr>
        <w:t xml:space="preserve"> </w:t>
      </w:r>
      <w:r w:rsidRPr="005564FD">
        <w:rPr>
          <w:rStyle w:val="StringTok"/>
          <w:lang w:val="en-US"/>
        </w:rPr>
        <w:t>"hz"</w:t>
      </w:r>
      <w:r w:rsidRPr="005564FD">
        <w:rPr>
          <w:rStyle w:val="NormalTok"/>
          <w:lang w:val="en-US"/>
        </w:rPr>
        <w:t>,</w:t>
      </w:r>
      <w:r w:rsidRPr="005564FD">
        <w:rPr>
          <w:rStyle w:val="OperatorTok"/>
          <w:lang w:val="en-US"/>
        </w:rPr>
        <w:t>-</w:t>
      </w:r>
      <w:r w:rsidRPr="005564FD">
        <w:rPr>
          <w:rStyle w:val="NormalTok"/>
          <w:lang w:val="en-US"/>
        </w:rPr>
        <w:t xml:space="preserve">time) </w:t>
      </w:r>
      <w:r w:rsidRPr="005564FD">
        <w:rPr>
          <w:lang w:val="en-US"/>
        </w:rPr>
        <w:br/>
      </w:r>
      <w:r w:rsidRPr="005564FD">
        <w:rPr>
          <w:lang w:val="en-US"/>
        </w:rPr>
        <w:br/>
      </w:r>
      <w:r w:rsidRPr="005564FD">
        <w:rPr>
          <w:lang w:val="en-US"/>
        </w:rPr>
        <w:br/>
      </w:r>
      <w:r w:rsidRPr="005564FD">
        <w:rPr>
          <w:rStyle w:val="KeywordTok"/>
          <w:lang w:val="en-US"/>
        </w:rPr>
        <w:t>ggplot</w:t>
      </w:r>
      <w:r w:rsidRPr="005564FD">
        <w:rPr>
          <w:rStyle w:val="NormalTok"/>
          <w:lang w:val="en-US"/>
        </w:rPr>
        <w:t>(</w:t>
      </w:r>
      <w:r w:rsidRPr="005564FD">
        <w:rPr>
          <w:rStyle w:val="DataTypeTok"/>
          <w:lang w:val="en-US"/>
        </w:rPr>
        <w:t>data =</w:t>
      </w:r>
      <w:r w:rsidRPr="005564FD">
        <w:rPr>
          <w:rStyle w:val="NormalTok"/>
          <w:lang w:val="en-US"/>
        </w:rPr>
        <w:t xml:space="preserve"> male_haz_comp, </w:t>
      </w:r>
      <w:r w:rsidRPr="005564FD">
        <w:rPr>
          <w:lang w:val="en-US"/>
        </w:rPr>
        <w:br/>
      </w:r>
      <w:r w:rsidRPr="005564FD">
        <w:rPr>
          <w:rStyle w:val="NormalTok"/>
          <w:lang w:val="en-US"/>
        </w:rPr>
        <w:t xml:space="preserve">                    </w:t>
      </w:r>
      <w:r w:rsidRPr="005564FD">
        <w:rPr>
          <w:rStyle w:val="KeywordTok"/>
          <w:lang w:val="en-US"/>
        </w:rPr>
        <w:t>aes</w:t>
      </w:r>
      <w:r w:rsidRPr="005564FD">
        <w:rPr>
          <w:rStyle w:val="NormalTok"/>
          <w:lang w:val="en-US"/>
        </w:rPr>
        <w:t>(</w:t>
      </w:r>
      <w:r w:rsidRPr="005564FD">
        <w:rPr>
          <w:rStyle w:val="DataTypeTok"/>
          <w:lang w:val="en-US"/>
        </w:rPr>
        <w:t>x =</w:t>
      </w:r>
      <w:r w:rsidRPr="005564FD">
        <w:rPr>
          <w:rStyle w:val="NormalTok"/>
          <w:lang w:val="en-US"/>
        </w:rPr>
        <w:t xml:space="preserve"> time, </w:t>
      </w:r>
      <w:r w:rsidRPr="005564FD">
        <w:rPr>
          <w:lang w:val="en-US"/>
        </w:rPr>
        <w:br/>
      </w:r>
      <w:r w:rsidRPr="005564FD">
        <w:rPr>
          <w:rStyle w:val="NormalTok"/>
          <w:lang w:val="en-US"/>
        </w:rPr>
        <w:t xml:space="preserve">                        </w:t>
      </w:r>
      <w:r w:rsidRPr="005564FD">
        <w:rPr>
          <w:rStyle w:val="DataTypeTok"/>
          <w:lang w:val="en-US"/>
        </w:rPr>
        <w:t>y =</w:t>
      </w:r>
      <w:r w:rsidRPr="005564FD">
        <w:rPr>
          <w:rStyle w:val="NormalTok"/>
          <w:lang w:val="en-US"/>
        </w:rPr>
        <w:t xml:space="preserve"> hz,</w:t>
      </w:r>
      <w:r w:rsidRPr="005564FD">
        <w:rPr>
          <w:lang w:val="en-US"/>
        </w:rPr>
        <w:br/>
      </w:r>
      <w:r w:rsidRPr="005564FD">
        <w:rPr>
          <w:rStyle w:val="NormalTok"/>
          <w:lang w:val="en-US"/>
        </w:rPr>
        <w:t xml:space="preserve">                        </w:t>
      </w:r>
      <w:r w:rsidRPr="005564FD">
        <w:rPr>
          <w:rStyle w:val="CommentTok"/>
          <w:lang w:val="en-US"/>
        </w:rPr>
        <w:t># fill = Pop,</w:t>
      </w:r>
      <w:r w:rsidRPr="005564FD">
        <w:rPr>
          <w:lang w:val="en-US"/>
        </w:rPr>
        <w:br/>
      </w:r>
      <w:r w:rsidRPr="005564FD">
        <w:rPr>
          <w:rStyle w:val="NormalTok"/>
          <w:lang w:val="en-US"/>
        </w:rPr>
        <w:t xml:space="preserve">                        </w:t>
      </w:r>
      <w:r w:rsidRPr="005564FD">
        <w:rPr>
          <w:rStyle w:val="DataTypeTok"/>
          <w:lang w:val="en-US"/>
        </w:rPr>
        <w:t>color =</w:t>
      </w:r>
      <w:r w:rsidRPr="005564FD">
        <w:rPr>
          <w:rStyle w:val="NormalTok"/>
          <w:lang w:val="en-US"/>
        </w:rPr>
        <w:t xml:space="preserve"> Est))</w:t>
      </w:r>
      <w:r w:rsidRPr="005564FD">
        <w:rPr>
          <w:rStyle w:val="OperatorTok"/>
          <w:lang w:val="en-US"/>
        </w:rPr>
        <w: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CommentTok"/>
          <w:lang w:val="en-US"/>
        </w:rPr>
        <w:t># geom_point(size = 1.5)+</w:t>
      </w:r>
      <w:r w:rsidRPr="005564FD">
        <w:rPr>
          <w:lang w:val="en-US"/>
        </w:rPr>
        <w:br/>
      </w:r>
      <w:r w:rsidRPr="005564FD">
        <w:rPr>
          <w:rStyle w:val="StringTok"/>
          <w:lang w:val="en-US"/>
        </w:rPr>
        <w:t xml:space="preserve">  </w:t>
      </w:r>
      <w:r w:rsidRPr="005564FD">
        <w:rPr>
          <w:rStyle w:val="KeywordTok"/>
          <w:lang w:val="en-US"/>
        </w:rPr>
        <w:t>geom_line</w:t>
      </w:r>
      <w:r w:rsidRPr="005564FD">
        <w:rPr>
          <w:rStyle w:val="NormalTok"/>
          <w:lang w:val="en-US"/>
        </w:rPr>
        <w:t>(</w:t>
      </w:r>
      <w:r w:rsidRPr="005564FD">
        <w:rPr>
          <w:rStyle w:val="DataTypeTok"/>
          <w:lang w:val="en-US"/>
        </w:rPr>
        <w:t>size =</w:t>
      </w:r>
      <w:r w:rsidRPr="005564FD">
        <w:rPr>
          <w:rStyle w:val="NormalTok"/>
          <w:lang w:val="en-US"/>
        </w:rPr>
        <w:t xml:space="preserve"> </w:t>
      </w:r>
      <w:r w:rsidRPr="005564FD">
        <w:rPr>
          <w:rStyle w:val="FloatTok"/>
          <w:lang w:val="en-US"/>
        </w:rPr>
        <w:t>1.1</w:t>
      </w:r>
      <w:r w:rsidRPr="005564FD">
        <w:rPr>
          <w:rStyle w:val="NormalTok"/>
          <w:lang w:val="en-US"/>
        </w:rPr>
        <w:t>)</w:t>
      </w:r>
      <w:r w:rsidRPr="005564FD">
        <w:rPr>
          <w:lang w:val="en-US"/>
        </w:rPr>
        <w:br/>
      </w:r>
      <w:r w:rsidRPr="005564FD">
        <w:rPr>
          <w:rStyle w:val="CommentTok"/>
          <w:lang w:val="en-US"/>
        </w:rPr>
        <w:t># Values are pretty similar between transformation with formula and excess</w:t>
      </w:r>
      <w:r w:rsidRPr="005564FD">
        <w:rPr>
          <w:lang w:val="en-US"/>
        </w:rPr>
        <w:br/>
      </w:r>
      <w:r w:rsidRPr="005564FD">
        <w:rPr>
          <w:rStyle w:val="CommentTok"/>
          <w:lang w:val="en-US"/>
        </w:rPr>
        <w:t># obtained by rsadd and excess hazard functions smoothing</w:t>
      </w:r>
      <w:r w:rsidRPr="005564FD">
        <w:rPr>
          <w:lang w:val="en-US"/>
        </w:rPr>
        <w:br/>
      </w:r>
      <w:r w:rsidRPr="005564FD">
        <w:rPr>
          <w:lang w:val="en-US"/>
        </w:rPr>
        <w:br/>
      </w:r>
      <w:r w:rsidRPr="005564FD">
        <w:rPr>
          <w:lang w:val="en-US"/>
        </w:rPr>
        <w:br/>
      </w:r>
      <w:r w:rsidRPr="005564FD">
        <w:rPr>
          <w:rStyle w:val="CommentTok"/>
          <w:lang w:val="en-US"/>
        </w:rPr>
        <w:t># Survival additive model for all individuals</w:t>
      </w:r>
      <w:r w:rsidRPr="005564FD">
        <w:rPr>
          <w:lang w:val="en-US"/>
        </w:rPr>
        <w:br/>
      </w:r>
      <w:r w:rsidRPr="005564FD">
        <w:rPr>
          <w:lang w:val="en-US"/>
        </w:rPr>
        <w:br/>
      </w:r>
      <w:r w:rsidRPr="005564FD">
        <w:rPr>
          <w:rStyle w:val="NormalTok"/>
          <w:lang w:val="en-US"/>
        </w:rPr>
        <w:t>Covid_rr</w:t>
      </w:r>
      <w:r w:rsidRPr="005564FD">
        <w:rPr>
          <w:rStyle w:val="OperatorTok"/>
          <w:lang w:val="en-US"/>
        </w:rPr>
        <w:t>$</w:t>
      </w:r>
      <w:r w:rsidRPr="005564FD">
        <w:rPr>
          <w:rStyle w:val="NormalTok"/>
          <w:lang w:val="en-US"/>
        </w:rPr>
        <w:t>age_range &lt;-</w:t>
      </w:r>
      <w:r w:rsidRPr="005564FD">
        <w:rPr>
          <w:rStyle w:val="StringTok"/>
          <w:lang w:val="en-US"/>
        </w:rPr>
        <w:t xml:space="preserve"> </w:t>
      </w:r>
      <w:r w:rsidRPr="005564FD">
        <w:rPr>
          <w:rStyle w:val="KeywordTok"/>
          <w:lang w:val="en-US"/>
        </w:rPr>
        <w:t>as.factor</w:t>
      </w:r>
      <w:r w:rsidRPr="005564FD">
        <w:rPr>
          <w:rStyle w:val="NormalTok"/>
          <w:lang w:val="en-US"/>
        </w:rPr>
        <w:t>(Covid_rr</w:t>
      </w:r>
      <w:r w:rsidRPr="005564FD">
        <w:rPr>
          <w:rStyle w:val="OperatorTok"/>
          <w:lang w:val="en-US"/>
        </w:rPr>
        <w:t>$</w:t>
      </w:r>
      <w:r w:rsidRPr="005564FD">
        <w:rPr>
          <w:rStyle w:val="NormalTok"/>
          <w:lang w:val="en-US"/>
        </w:rPr>
        <w:t xml:space="preserve">age_range) </w:t>
      </w:r>
      <w:r w:rsidRPr="005564FD">
        <w:rPr>
          <w:lang w:val="en-US"/>
        </w:rPr>
        <w:br/>
      </w:r>
      <w:r w:rsidRPr="005564FD">
        <w:rPr>
          <w:rStyle w:val="NormalTok"/>
          <w:lang w:val="en-US"/>
        </w:rPr>
        <w:t>fit_rsadd_mx_cov_agsex&lt;-</w:t>
      </w:r>
      <w:r w:rsidRPr="005564FD">
        <w:rPr>
          <w:rStyle w:val="StringTok"/>
          <w:lang w:val="en-US"/>
        </w:rPr>
        <w:t xml:space="preserve"> </w:t>
      </w:r>
      <w:r w:rsidRPr="005564FD">
        <w:rPr>
          <w:rStyle w:val="KeywordTok"/>
          <w:lang w:val="en-US"/>
        </w:rPr>
        <w:t>rsadd</w:t>
      </w:r>
      <w:r w:rsidRPr="005564FD">
        <w:rPr>
          <w:rStyle w:val="NormalTok"/>
          <w:lang w:val="en-US"/>
        </w:rPr>
        <w:t>(</w:t>
      </w:r>
      <w:r w:rsidRPr="005564FD">
        <w:rPr>
          <w:rStyle w:val="KeywordTok"/>
          <w:lang w:val="en-US"/>
        </w:rPr>
        <w:t>Surv</w:t>
      </w:r>
      <w:r w:rsidRPr="005564FD">
        <w:rPr>
          <w:rStyle w:val="NormalTok"/>
          <w:lang w:val="en-US"/>
        </w:rPr>
        <w:t xml:space="preserve">(time, stat) </w:t>
      </w:r>
      <w:r w:rsidRPr="005564FD">
        <w:rPr>
          <w:rStyle w:val="OperatorTok"/>
          <w:lang w:val="en-US"/>
        </w:rPr>
        <w:t>~</w:t>
      </w:r>
      <w:r w:rsidRPr="005564FD">
        <w:rPr>
          <w:rStyle w:val="StringTok"/>
          <w:lang w:val="en-US"/>
        </w:rPr>
        <w:t xml:space="preserve"> </w:t>
      </w:r>
      <w:r w:rsidRPr="005564FD">
        <w:rPr>
          <w:rStyle w:val="NormalTok"/>
          <w:lang w:val="en-US"/>
        </w:rPr>
        <w:t xml:space="preserve">age_range </w:t>
      </w:r>
      <w:r w:rsidRPr="005564FD">
        <w:rPr>
          <w:rStyle w:val="OperatorTok"/>
          <w:lang w:val="en-US"/>
        </w:rPr>
        <w:t>+</w:t>
      </w:r>
      <w:r w:rsidRPr="005564FD">
        <w:rPr>
          <w:rStyle w:val="StringTok"/>
          <w:lang w:val="en-US"/>
        </w:rPr>
        <w:t xml:space="preserve"> </w:t>
      </w:r>
      <w:r w:rsidRPr="005564FD">
        <w:rPr>
          <w:rStyle w:val="NormalTok"/>
          <w:lang w:val="en-US"/>
        </w:rPr>
        <w:t xml:space="preserve">sex, </w:t>
      </w:r>
      <w:r w:rsidRPr="005564FD">
        <w:rPr>
          <w:lang w:val="en-US"/>
        </w:rPr>
        <w:br/>
      </w:r>
      <w:r w:rsidRPr="005564FD">
        <w:rPr>
          <w:rStyle w:val="NormalTok"/>
          <w:lang w:val="en-US"/>
        </w:rPr>
        <w:t xml:space="preserve">                               </w:t>
      </w:r>
      <w:r w:rsidRPr="005564FD">
        <w:rPr>
          <w:rStyle w:val="DataTypeTok"/>
          <w:lang w:val="en-US"/>
        </w:rPr>
        <w:t>data =</w:t>
      </w:r>
      <w:r w:rsidRPr="005564FD">
        <w:rPr>
          <w:rStyle w:val="NormalTok"/>
          <w:lang w:val="en-US"/>
        </w:rPr>
        <w:t xml:space="preserve"> Covid_rr, </w:t>
      </w:r>
      <w:r w:rsidRPr="005564FD">
        <w:rPr>
          <w:lang w:val="en-US"/>
        </w:rPr>
        <w:br/>
      </w:r>
      <w:r w:rsidRPr="005564FD">
        <w:rPr>
          <w:rStyle w:val="NormalTok"/>
          <w:lang w:val="en-US"/>
        </w:rPr>
        <w:t xml:space="preserve">                               </w:t>
      </w:r>
      <w:r w:rsidRPr="005564FD">
        <w:rPr>
          <w:rStyle w:val="DataTypeTok"/>
          <w:lang w:val="en-US"/>
        </w:rPr>
        <w:t>ratetable =</w:t>
      </w:r>
      <w:r w:rsidRPr="005564FD">
        <w:rPr>
          <w:rStyle w:val="NormalTok"/>
          <w:lang w:val="en-US"/>
        </w:rPr>
        <w:t xml:space="preserve"> rate_exp_mx_</w:t>
      </w:r>
      <w:r w:rsidRPr="005564FD">
        <w:rPr>
          <w:rStyle w:val="DecValTok"/>
          <w:lang w:val="en-US"/>
        </w:rPr>
        <w:t>2020</w:t>
      </w:r>
      <w:r w:rsidRPr="005564FD">
        <w:rPr>
          <w:rStyle w:val="NormalTok"/>
          <w:lang w:val="en-US"/>
        </w:rPr>
        <w:t>,</w:t>
      </w:r>
      <w:r w:rsidRPr="005564FD">
        <w:rPr>
          <w:lang w:val="en-US"/>
        </w:rPr>
        <w:br/>
      </w:r>
      <w:r w:rsidRPr="005564FD">
        <w:rPr>
          <w:rStyle w:val="NormalTok"/>
          <w:lang w:val="en-US"/>
        </w:rPr>
        <w:t xml:space="preserve">                               </w:t>
      </w:r>
      <w:r w:rsidRPr="005564FD">
        <w:rPr>
          <w:rStyle w:val="DataTypeTok"/>
          <w:lang w:val="en-US"/>
        </w:rPr>
        <w:t>method =</w:t>
      </w:r>
      <w:r w:rsidRPr="005564FD">
        <w:rPr>
          <w:rStyle w:val="NormalTok"/>
          <w:lang w:val="en-US"/>
        </w:rPr>
        <w:t xml:space="preserve"> </w:t>
      </w:r>
      <w:r w:rsidRPr="005564FD">
        <w:rPr>
          <w:rStyle w:val="StringTok"/>
          <w:lang w:val="en-US"/>
        </w:rPr>
        <w:t>"EM"</w:t>
      </w:r>
      <w:r w:rsidRPr="005564FD">
        <w:rPr>
          <w:rStyle w:val="NormalTok"/>
          <w:lang w:val="en-US"/>
        </w:rPr>
        <w:t>,</w:t>
      </w:r>
      <w:r w:rsidRPr="005564FD">
        <w:rPr>
          <w:rStyle w:val="CommentTok"/>
          <w:lang w:val="en-US"/>
        </w:rPr>
        <w:t xml:space="preserve"># Exp Max </w:t>
      </w:r>
      <w:r w:rsidRPr="005564FD">
        <w:rPr>
          <w:lang w:val="en-US"/>
        </w:rPr>
        <w:br/>
      </w:r>
      <w:r w:rsidRPr="005564FD">
        <w:rPr>
          <w:rStyle w:val="NormalTok"/>
          <w:lang w:val="en-US"/>
        </w:rPr>
        <w:t xml:space="preserve">                               </w:t>
      </w:r>
      <w:r w:rsidRPr="005564FD">
        <w:rPr>
          <w:rStyle w:val="DataTypeTok"/>
          <w:lang w:val="en-US"/>
        </w:rPr>
        <w:t>rmap =</w:t>
      </w:r>
      <w:r w:rsidRPr="005564FD">
        <w:rPr>
          <w:rStyle w:val="NormalTok"/>
          <w:lang w:val="en-US"/>
        </w:rPr>
        <w:t xml:space="preserve"> </w:t>
      </w:r>
      <w:r w:rsidRPr="005564FD">
        <w:rPr>
          <w:rStyle w:val="KeywordTok"/>
          <w:lang w:val="en-US"/>
        </w:rPr>
        <w:t>list</w:t>
      </w:r>
      <w:r w:rsidRPr="005564FD">
        <w:rPr>
          <w:rStyle w:val="NormalTok"/>
          <w:lang w:val="en-US"/>
        </w:rPr>
        <w:t>(</w:t>
      </w:r>
      <w:r w:rsidRPr="005564FD">
        <w:rPr>
          <w:rStyle w:val="DataTypeTok"/>
          <w:lang w:val="en-US"/>
        </w:rPr>
        <w:t>age =</w:t>
      </w:r>
      <w:r w:rsidRPr="005564FD">
        <w:rPr>
          <w:rStyle w:val="NormalTok"/>
          <w:lang w:val="en-US"/>
        </w:rPr>
        <w:t xml:space="preserve"> age, </w:t>
      </w:r>
      <w:r w:rsidRPr="005564FD">
        <w:rPr>
          <w:rStyle w:val="DataTypeTok"/>
          <w:lang w:val="en-US"/>
        </w:rPr>
        <w:t>sex =</w:t>
      </w:r>
      <w:r w:rsidRPr="005564FD">
        <w:rPr>
          <w:rStyle w:val="NormalTok"/>
          <w:lang w:val="en-US"/>
        </w:rPr>
        <w:t xml:space="preserve"> sex, </w:t>
      </w:r>
      <w:r w:rsidRPr="005564FD">
        <w:rPr>
          <w:rStyle w:val="DataTypeTok"/>
          <w:lang w:val="en-US"/>
        </w:rPr>
        <w:t>year =</w:t>
      </w:r>
      <w:r w:rsidRPr="005564FD">
        <w:rPr>
          <w:rStyle w:val="NormalTok"/>
          <w:lang w:val="en-US"/>
        </w:rPr>
        <w:t xml:space="preserve"> d</w:t>
      </w:r>
      <w:r w:rsidRPr="005564FD">
        <w:rPr>
          <w:rStyle w:val="NormalTok"/>
          <w:lang w:val="en-US"/>
        </w:rPr>
        <w:lastRenderedPageBreak/>
        <w:t>iag))</w:t>
      </w:r>
      <w:r w:rsidRPr="005564FD">
        <w:rPr>
          <w:lang w:val="en-US"/>
        </w:rPr>
        <w:br/>
      </w:r>
      <w:r w:rsidRPr="005564FD">
        <w:rPr>
          <w:lang w:val="en-US"/>
        </w:rPr>
        <w:br/>
      </w:r>
      <w:r w:rsidRPr="005564FD">
        <w:rPr>
          <w:lang w:val="en-US"/>
        </w:rPr>
        <w:br/>
      </w:r>
      <w:r w:rsidRPr="005564FD">
        <w:rPr>
          <w:rStyle w:val="NormalTok"/>
          <w:lang w:val="en-US"/>
        </w:rPr>
        <w:t>sm &lt;-</w:t>
      </w:r>
      <w:r w:rsidRPr="005564FD">
        <w:rPr>
          <w:rStyle w:val="StringTok"/>
          <w:lang w:val="en-US"/>
        </w:rPr>
        <w:t xml:space="preserve"> </w:t>
      </w:r>
      <w:r w:rsidRPr="005564FD">
        <w:rPr>
          <w:rStyle w:val="KeywordTok"/>
          <w:lang w:val="en-US"/>
        </w:rPr>
        <w:t>epa</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0</w:t>
      </w:r>
      <w:r w:rsidRPr="005564FD">
        <w:rPr>
          <w:rStyle w:val="OperatorTok"/>
          <w:lang w:val="en-US"/>
        </w:rPr>
        <w:t>:</w:t>
      </w:r>
      <w:r w:rsidRPr="005564FD">
        <w:rPr>
          <w:rStyle w:val="DecValTok"/>
          <w:lang w:val="en-US"/>
        </w:rPr>
        <w:t>60</w:t>
      </w:r>
      <w:r w:rsidRPr="005564FD">
        <w:rPr>
          <w:rStyle w:val="NormalTok"/>
          <w:lang w:val="en-US"/>
        </w:rPr>
        <w:t xml:space="preserve">)) </w:t>
      </w:r>
      <w:r w:rsidRPr="005564FD">
        <w:rPr>
          <w:rStyle w:val="CommentTok"/>
          <w:lang w:val="en-US"/>
        </w:rPr>
        <w:t># 60 days</w:t>
      </w:r>
      <w:r w:rsidRPr="005564FD">
        <w:rPr>
          <w:lang w:val="en-US"/>
        </w:rPr>
        <w:br/>
      </w:r>
      <w:r w:rsidRPr="005564FD">
        <w:rPr>
          <w:rStyle w:val="NormalTok"/>
          <w:lang w:val="en-US"/>
        </w:rPr>
        <w:t>sm</w:t>
      </w:r>
      <w:r w:rsidRPr="005564FD">
        <w:rPr>
          <w:rStyle w:val="OperatorTok"/>
          <w:lang w:val="en-US"/>
        </w:rPr>
        <w:t>$</w:t>
      </w:r>
      <w:r w:rsidRPr="005564FD">
        <w:rPr>
          <w:rStyle w:val="NormalTok"/>
          <w:lang w:val="en-US"/>
        </w:rPr>
        <w:t>lambda</w:t>
      </w:r>
      <w:r w:rsidRPr="005564FD">
        <w:rPr>
          <w:lang w:val="en-US"/>
        </w:rPr>
        <w:br/>
      </w:r>
      <w:r w:rsidRPr="005564FD">
        <w:rPr>
          <w:lang w:val="en-US"/>
        </w:rPr>
        <w:br/>
      </w:r>
      <w:r w:rsidRPr="005564FD">
        <w:rPr>
          <w:rStyle w:val="KeywordTok"/>
          <w:lang w:val="en-US"/>
        </w:rPr>
        <w:t>summary</w:t>
      </w:r>
      <w:r w:rsidRPr="005564FD">
        <w:rPr>
          <w:rStyle w:val="NormalTok"/>
          <w:lang w:val="en-US"/>
        </w:rPr>
        <w:t xml:space="preserve">(fit_rsadd_mx_cov_agsex, </w:t>
      </w:r>
      <w:r w:rsidRPr="005564FD">
        <w:rPr>
          <w:rStyle w:val="DataTypeTok"/>
          <w:lang w:val="en-US"/>
        </w:rPr>
        <w:t>times =</w:t>
      </w:r>
      <w:r w:rsidRPr="005564FD">
        <w:rPr>
          <w:rStyle w:val="NormalTok"/>
          <w:lang w:val="en-US"/>
        </w:rPr>
        <w:t xml:space="preserve"> </w:t>
      </w:r>
      <w:r w:rsidRPr="005564FD">
        <w:rPr>
          <w:rStyle w:val="KeywordTok"/>
          <w:lang w:val="en-US"/>
        </w:rPr>
        <w:t>c</w:t>
      </w:r>
      <w:r w:rsidRPr="005564FD">
        <w:rPr>
          <w:rStyle w:val="NormalTok"/>
          <w:lang w:val="en-US"/>
        </w:rPr>
        <w:t>(</w:t>
      </w:r>
      <w:r w:rsidRPr="005564FD">
        <w:rPr>
          <w:rStyle w:val="DecValTok"/>
          <w:lang w:val="en-US"/>
        </w:rPr>
        <w:t>50</w:t>
      </w:r>
      <w:r w:rsidRPr="005564FD">
        <w:rPr>
          <w:rStyle w:val="NormalTok"/>
          <w:lang w:val="en-US"/>
        </w:rPr>
        <w:t xml:space="preserve">, </w:t>
      </w:r>
      <w:r w:rsidRPr="005564FD">
        <w:rPr>
          <w:rStyle w:val="DecValTok"/>
          <w:lang w:val="en-US"/>
        </w:rPr>
        <w:t>60</w:t>
      </w:r>
      <w:r w:rsidRPr="005564FD">
        <w:rPr>
          <w:rStyle w:val="NormalTok"/>
          <w:lang w:val="en-US"/>
        </w:rPr>
        <w:t>))</w:t>
      </w:r>
      <w:r w:rsidRPr="005564FD">
        <w:rPr>
          <w:lang w:val="en-US"/>
        </w:rPr>
        <w:br/>
      </w:r>
      <w:r w:rsidRPr="005564FD">
        <w:rPr>
          <w:lang w:val="en-US"/>
        </w:rPr>
        <w:br/>
      </w:r>
      <w:r w:rsidRPr="005564FD">
        <w:rPr>
          <w:rStyle w:val="CommentTok"/>
          <w:lang w:val="en-US"/>
        </w:rPr>
        <w:t>#### Turn probs of death to hazard ####</w:t>
      </w:r>
      <w:r w:rsidRPr="005564FD">
        <w:rPr>
          <w:lang w:val="en-US"/>
        </w:rPr>
        <w:br/>
      </w:r>
      <w:r w:rsidRPr="005564FD">
        <w:rPr>
          <w:lang w:val="en-US"/>
        </w:rPr>
        <w:br/>
      </w:r>
      <w:r w:rsidRPr="005564FD">
        <w:rPr>
          <w:rStyle w:val="NormalTok"/>
          <w:lang w:val="en-US"/>
        </w:rPr>
        <w:t>male_haz_a5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(male_haz_a5</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(male_haz_a5</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male_haz_a5</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male_haz_a5</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male_haz_a5 &lt;-</w:t>
      </w:r>
      <w:r w:rsidRPr="005564FD">
        <w:rPr>
          <w:rStyle w:val="StringTok"/>
          <w:lang w:val="en-US"/>
        </w:rPr>
        <w:t xml:space="preserve"> </w:t>
      </w:r>
      <w:r w:rsidRPr="005564FD">
        <w:rPr>
          <w:rStyle w:val="NormalTok"/>
          <w:lang w:val="en-US"/>
        </w:rPr>
        <w:t xml:space="preserve">male_haz_a5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female_haz_a5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"45 - 54"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(female_haz_a5</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(female_haz_a5</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female_haz_a5</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female_haz_a5</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female_haz_a5 &lt;-</w:t>
      </w:r>
      <w:r w:rsidRPr="005564FD">
        <w:rPr>
          <w:rStyle w:val="StringTok"/>
          <w:lang w:val="en-US"/>
        </w:rPr>
        <w:t xml:space="preserve"> </w:t>
      </w:r>
      <w:r w:rsidRPr="005564FD">
        <w:rPr>
          <w:rStyle w:val="NormalTok"/>
          <w:lang w:val="en-US"/>
        </w:rPr>
        <w:t xml:space="preserve">female_haz_a5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male_haz_a6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"55 - 64"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(male_haz_a6</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(male_haz_a6</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male_haz_a6</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lastRenderedPageBreak/>
        <w:t>male_haz_a6</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male_haz_a6 &lt;-</w:t>
      </w:r>
      <w:r w:rsidRPr="005564FD">
        <w:rPr>
          <w:rStyle w:val="StringTok"/>
          <w:lang w:val="en-US"/>
        </w:rPr>
        <w:t xml:space="preserve"> </w:t>
      </w:r>
      <w:r w:rsidRPr="005564FD">
        <w:rPr>
          <w:rStyle w:val="NormalTok"/>
          <w:lang w:val="en-US"/>
        </w:rPr>
        <w:t xml:space="preserve">male_haz_a6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female_haz_a6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"55 - 64"</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(female_haz_a6</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(female_haz_a6</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female_haz_a6</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female_haz_a6</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female_haz_a6 &lt;-</w:t>
      </w:r>
      <w:r w:rsidRPr="005564FD">
        <w:rPr>
          <w:rStyle w:val="StringTok"/>
          <w:lang w:val="en-US"/>
        </w:rPr>
        <w:t xml:space="preserve"> </w:t>
      </w:r>
      <w:r w:rsidRPr="005564FD">
        <w:rPr>
          <w:rStyle w:val="NormalTok"/>
          <w:lang w:val="en-US"/>
        </w:rPr>
        <w:t xml:space="preserve">female_haz_a6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male_haz_a7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"65 - 69"</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(male_haz_a7</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(male_haz_a7</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male_haz_a7</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male_haz_a7</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male_haz_a7 &lt;-</w:t>
      </w:r>
      <w:r w:rsidRPr="005564FD">
        <w:rPr>
          <w:rStyle w:val="StringTok"/>
          <w:lang w:val="en-US"/>
        </w:rPr>
        <w:t xml:space="preserve"> </w:t>
      </w:r>
      <w:r w:rsidRPr="005564FD">
        <w:rPr>
          <w:rStyle w:val="NormalTok"/>
          <w:lang w:val="en-US"/>
        </w:rPr>
        <w:t xml:space="preserve">male_haz_a7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female_haz_a7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"65 - 69"</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(female_haz_a7</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(female_haz_a7</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female_haz_a7</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female_haz_a7</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lastRenderedPageBreak/>
        <w:br/>
      </w:r>
      <w:r w:rsidRPr="005564FD">
        <w:rPr>
          <w:rStyle w:val="NormalTok"/>
          <w:lang w:val="en-US"/>
        </w:rPr>
        <w:t>female_haz_a7 &lt;-</w:t>
      </w:r>
      <w:r w:rsidRPr="005564FD">
        <w:rPr>
          <w:rStyle w:val="StringTok"/>
          <w:lang w:val="en-US"/>
        </w:rPr>
        <w:t xml:space="preserve"> </w:t>
      </w:r>
      <w:r w:rsidRPr="005564FD">
        <w:rPr>
          <w:rStyle w:val="NormalTok"/>
          <w:lang w:val="en-US"/>
        </w:rPr>
        <w:t xml:space="preserve">female_haz_a7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lang w:val="en-US"/>
        </w:rPr>
        <w:br/>
      </w:r>
      <w:r w:rsidRPr="005564FD">
        <w:rPr>
          <w:rStyle w:val="NormalTok"/>
          <w:lang w:val="en-US"/>
        </w:rPr>
        <w:t>male_haz_a8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"70 +"</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(male_haz_a8</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(male_haz_a8</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male_haz_a8</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male_haz_a8</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male_haz_a8 &lt;-</w:t>
      </w:r>
      <w:r w:rsidRPr="005564FD">
        <w:rPr>
          <w:rStyle w:val="StringTok"/>
          <w:lang w:val="en-US"/>
        </w:rPr>
        <w:t xml:space="preserve"> </w:t>
      </w:r>
      <w:r w:rsidRPr="005564FD">
        <w:rPr>
          <w:rStyle w:val="NormalTok"/>
          <w:lang w:val="en-US"/>
        </w:rPr>
        <w:t xml:space="preserve">male_haz_a8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female_haz_a8 &lt;-</w:t>
      </w:r>
      <w:r w:rsidRPr="005564FD">
        <w:rPr>
          <w:rStyle w:val="StringTok"/>
          <w:lang w:val="en-US"/>
        </w:rPr>
        <w:t xml:space="preserve"> </w:t>
      </w:r>
      <w:r w:rsidRPr="005564FD">
        <w:rPr>
          <w:rStyle w:val="NormalTok"/>
          <w:lang w:val="en-US"/>
        </w:rPr>
        <w:t xml:space="preserve">df_probs_agegsex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filter</w:t>
      </w:r>
      <w:r w:rsidRPr="005564FD">
        <w:rPr>
          <w:rStyle w:val="NormalTok"/>
          <w:lang w:val="en-US"/>
        </w:rPr>
        <w:t xml:space="preserve">(Pop </w:t>
      </w:r>
      <w:r w:rsidRPr="005564FD">
        <w:rPr>
          <w:rStyle w:val="OperatorTok"/>
          <w:lang w:val="en-US"/>
        </w:rPr>
        <w:t>==</w:t>
      </w:r>
      <w:r w:rsidRPr="005564FD">
        <w:rPr>
          <w:rStyle w:val="StringTok"/>
          <w:lang w:val="en-US"/>
        </w:rPr>
        <w:t xml:space="preserve"> "70 +"</w:t>
      </w:r>
      <w:r w:rsidRPr="005564FD">
        <w:rPr>
          <w:rStyle w:val="NormalTok"/>
          <w:lang w:val="en-US"/>
        </w:rPr>
        <w:t xml:space="preserve"> </w:t>
      </w:r>
      <w:r w:rsidRPr="005564FD">
        <w:rPr>
          <w:rStyle w:val="OperatorTok"/>
          <w:lang w:val="en-US"/>
        </w:rPr>
        <w:t>&amp;</w:t>
      </w:r>
      <w:r w:rsidRPr="005564FD">
        <w:rPr>
          <w:rStyle w:val="StringTok"/>
          <w:lang w:val="en-US"/>
        </w:rPr>
        <w:t xml:space="preserve"> </w:t>
      </w:r>
      <w:r w:rsidRPr="005564FD">
        <w:rPr>
          <w:rStyle w:val="NormalTok"/>
          <w:lang w:val="en-US"/>
        </w:rPr>
        <w:t xml:space="preserve">sex </w:t>
      </w:r>
      <w:r w:rsidRPr="005564FD">
        <w:rPr>
          <w:rStyle w:val="OperatorTok"/>
          <w:lang w:val="en-US"/>
        </w:rPr>
        <w:t>==</w:t>
      </w:r>
      <w:r w:rsidRPr="005564FD">
        <w:rPr>
          <w:rStyle w:val="StringTok"/>
          <w:lang w:val="en-US"/>
        </w:rPr>
        <w:t xml:space="preserve"> "female"</w:t>
      </w:r>
      <w:r w:rsidRPr="005564FD">
        <w:rPr>
          <w:rStyle w:val="NormalTok"/>
          <w:lang w:val="en-US"/>
        </w:rPr>
        <w:t>)</w:t>
      </w:r>
      <w:r w:rsidRPr="005564FD">
        <w:rPr>
          <w:lang w:val="en-US"/>
        </w:rPr>
        <w:br/>
      </w:r>
      <w:r w:rsidRPr="005564FD">
        <w:rPr>
          <w:lang w:val="en-US"/>
        </w:rPr>
        <w:br/>
      </w:r>
      <w:r w:rsidRPr="005564FD">
        <w:rPr>
          <w:rStyle w:val="NormalTok"/>
          <w:lang w:val="en-US"/>
        </w:rPr>
        <w:t>f_x_cov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(female_haz_a8</w:t>
      </w:r>
      <w:r w:rsidRPr="005564FD">
        <w:rPr>
          <w:rStyle w:val="OperatorTok"/>
          <w:lang w:val="en-US"/>
        </w:rPr>
        <w:t>$</w:t>
      </w:r>
      <w:r w:rsidRPr="005564FD">
        <w:rPr>
          <w:rStyle w:val="StringTok"/>
          <w:lang w:val="en-US"/>
        </w:rPr>
        <w:t>`</w:t>
      </w:r>
      <w:r w:rsidRPr="005564FD">
        <w:rPr>
          <w:rStyle w:val="DataTypeTok"/>
          <w:lang w:val="en-US"/>
        </w:rPr>
        <w:t>Covid-19 probability of death</w:t>
      </w:r>
      <w:r w:rsidRPr="005564FD">
        <w:rPr>
          <w:rStyle w:val="StringTok"/>
          <w:lang w:val="en-US"/>
        </w:rPr>
        <w:t>`</w:t>
      </w:r>
      <w:r w:rsidRPr="005564FD">
        <w:rPr>
          <w:rStyle w:val="NormalTok"/>
          <w:lang w:val="en-US"/>
        </w:rPr>
        <w:t>)))</w:t>
      </w:r>
      <w:r w:rsidRPr="005564FD">
        <w:rPr>
          <w:lang w:val="en-US"/>
        </w:rPr>
        <w:br/>
      </w:r>
      <w:r w:rsidRPr="005564FD">
        <w:rPr>
          <w:rStyle w:val="NormalTok"/>
          <w:lang w:val="en-US"/>
        </w:rPr>
        <w:t>f_x_pop &lt;-</w:t>
      </w:r>
      <w:r w:rsidRPr="005564FD">
        <w:rPr>
          <w:rStyle w:val="StringTok"/>
          <w:lang w:val="en-US"/>
        </w:rPr>
        <w:t xml:space="preserve"> </w:t>
      </w:r>
      <w:r w:rsidRPr="005564FD">
        <w:rPr>
          <w:rStyle w:val="KeywordTok"/>
          <w:lang w:val="en-US"/>
        </w:rPr>
        <w:t>abs</w:t>
      </w:r>
      <w:r w:rsidRPr="005564FD">
        <w:rPr>
          <w:rStyle w:val="NormalTok"/>
          <w:lang w:val="en-US"/>
        </w:rPr>
        <w:t>(</w:t>
      </w:r>
      <w:r w:rsidRPr="005564FD">
        <w:rPr>
          <w:rStyle w:val="KeywordTok"/>
          <w:lang w:val="en-US"/>
        </w:rPr>
        <w:t>c</w:t>
      </w:r>
      <w:r w:rsidRPr="005564FD">
        <w:rPr>
          <w:rStyle w:val="NormalTok"/>
          <w:lang w:val="en-US"/>
        </w:rPr>
        <w:t>(</w:t>
      </w:r>
      <w:r w:rsidRPr="005564FD">
        <w:rPr>
          <w:rStyle w:val="DecValTok"/>
          <w:lang w:val="en-US"/>
        </w:rPr>
        <w:t>0</w:t>
      </w:r>
      <w:r w:rsidRPr="005564FD">
        <w:rPr>
          <w:rStyle w:val="NormalTok"/>
          <w:lang w:val="en-US"/>
        </w:rPr>
        <w:t xml:space="preserve">, </w:t>
      </w:r>
      <w:r w:rsidRPr="005564FD">
        <w:rPr>
          <w:rStyle w:val="KeywordTok"/>
          <w:lang w:val="en-US"/>
        </w:rPr>
        <w:t>diff</w:t>
      </w:r>
      <w:r w:rsidRPr="005564FD">
        <w:rPr>
          <w:rStyle w:val="NormalTok"/>
          <w:lang w:val="en-US"/>
        </w:rPr>
        <w:t>(female_haz_a8</w:t>
      </w:r>
      <w:r w:rsidRPr="005564FD">
        <w:rPr>
          <w:rStyle w:val="OperatorTok"/>
          <w:lang w:val="en-US"/>
        </w:rPr>
        <w:t>$</w:t>
      </w:r>
      <w:r w:rsidRPr="005564FD">
        <w:rPr>
          <w:rStyle w:val="StringTok"/>
          <w:lang w:val="en-US"/>
        </w:rPr>
        <w:t>`</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rStyle w:val="NormalTok"/>
          <w:lang w:val="en-US"/>
        </w:rPr>
        <w:t>female_haz_a8</w:t>
      </w:r>
      <w:r w:rsidRPr="005564FD">
        <w:rPr>
          <w:rStyle w:val="OperatorTok"/>
          <w:lang w:val="en-US"/>
        </w:rPr>
        <w:t>$</w:t>
      </w:r>
      <w:r w:rsidRPr="005564FD">
        <w:rPr>
          <w:rStyle w:val="NormalTok"/>
          <w:lang w:val="en-US"/>
        </w:rPr>
        <w:t>f_x_cov &lt;-</w:t>
      </w:r>
      <w:r w:rsidRPr="005564FD">
        <w:rPr>
          <w:rStyle w:val="StringTok"/>
          <w:lang w:val="en-US"/>
        </w:rPr>
        <w:t xml:space="preserve"> </w:t>
      </w:r>
      <w:r w:rsidRPr="005564FD">
        <w:rPr>
          <w:rStyle w:val="NormalTok"/>
          <w:lang w:val="en-US"/>
        </w:rPr>
        <w:t>f_x_cov</w:t>
      </w:r>
      <w:r w:rsidRPr="005564FD">
        <w:rPr>
          <w:lang w:val="en-US"/>
        </w:rPr>
        <w:br/>
      </w:r>
      <w:r w:rsidRPr="005564FD">
        <w:rPr>
          <w:rStyle w:val="NormalTok"/>
          <w:lang w:val="en-US"/>
        </w:rPr>
        <w:t>female_haz_a8</w:t>
      </w:r>
      <w:r w:rsidRPr="005564FD">
        <w:rPr>
          <w:rStyle w:val="OperatorTok"/>
          <w:lang w:val="en-US"/>
        </w:rPr>
        <w:t>$</w:t>
      </w:r>
      <w:r w:rsidRPr="005564FD">
        <w:rPr>
          <w:rStyle w:val="NormalTok"/>
          <w:lang w:val="en-US"/>
        </w:rPr>
        <w:t>f_x_pop &lt;-</w:t>
      </w:r>
      <w:r w:rsidRPr="005564FD">
        <w:rPr>
          <w:rStyle w:val="StringTok"/>
          <w:lang w:val="en-US"/>
        </w:rPr>
        <w:t xml:space="preserve"> </w:t>
      </w:r>
      <w:r w:rsidRPr="005564FD">
        <w:rPr>
          <w:rStyle w:val="NormalTok"/>
          <w:lang w:val="en-US"/>
        </w:rPr>
        <w:t>f_x_pop</w:t>
      </w:r>
      <w:r w:rsidRPr="005564FD">
        <w:rPr>
          <w:lang w:val="en-US"/>
        </w:rPr>
        <w:br/>
      </w:r>
      <w:r w:rsidRPr="005564FD">
        <w:rPr>
          <w:lang w:val="en-US"/>
        </w:rPr>
        <w:br/>
      </w:r>
      <w:r w:rsidRPr="005564FD">
        <w:rPr>
          <w:rStyle w:val="NormalTok"/>
          <w:lang w:val="en-US"/>
        </w:rPr>
        <w:t>female_haz_a8 &lt;-</w:t>
      </w:r>
      <w:r w:rsidRPr="005564FD">
        <w:rPr>
          <w:rStyle w:val="StringTok"/>
          <w:lang w:val="en-US"/>
        </w:rPr>
        <w:t xml:space="preserve"> </w:t>
      </w:r>
      <w:r w:rsidRPr="005564FD">
        <w:rPr>
          <w:rStyle w:val="NormalTok"/>
          <w:lang w:val="en-US"/>
        </w:rPr>
        <w:t xml:space="preserve">female_haz_a8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hazard_cov =</w:t>
      </w:r>
      <w:r w:rsidRPr="005564FD">
        <w:rPr>
          <w:rStyle w:val="NormalTok"/>
          <w:lang w:val="en-US"/>
        </w:rPr>
        <w:t xml:space="preserve"> ((f_x_cov)</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Covid-19 probability of death</w:t>
      </w:r>
      <w:r w:rsidRPr="005564FD">
        <w:rPr>
          <w:rStyle w:val="StringTok"/>
          <w:lang w:val="en-US"/>
        </w:rPr>
        <w:t>`</w:t>
      </w:r>
      <w:r w:rsidRPr="005564FD">
        <w:rPr>
          <w:rStyle w:val="NormalTok"/>
          <w:lang w:val="en-US"/>
        </w:rPr>
        <w:t xml:space="preserve">))) </w:t>
      </w:r>
      <w:r w:rsidRPr="005564FD">
        <w:rPr>
          <w:rStyle w:val="OperatorTok"/>
          <w:lang w:val="en-US"/>
        </w:rPr>
        <w:t>%&gt;%</w:t>
      </w:r>
      <w:r w:rsidRPr="005564FD">
        <w:rPr>
          <w:rStyle w:val="StringTok"/>
          <w:lang w:val="en-US"/>
        </w:rPr>
        <w:t xml:space="preserve"> </w:t>
      </w:r>
      <w:r w:rsidRPr="005564FD">
        <w:rPr>
          <w:lang w:val="en-US"/>
        </w:rPr>
        <w:br/>
      </w:r>
      <w:r w:rsidRPr="005564FD">
        <w:rPr>
          <w:rStyle w:val="StringTok"/>
          <w:lang w:val="en-US"/>
        </w:rPr>
        <w:t xml:space="preserve">  </w:t>
      </w:r>
      <w:r w:rsidRPr="005564FD">
        <w:rPr>
          <w:rStyle w:val="KeywordTok"/>
          <w:lang w:val="en-US"/>
        </w:rPr>
        <w:t>mutate</w:t>
      </w:r>
      <w:r w:rsidRPr="005564FD">
        <w:rPr>
          <w:rStyle w:val="NormalTok"/>
          <w:lang w:val="en-US"/>
        </w:rPr>
        <w:t>(</w:t>
      </w:r>
      <w:r w:rsidRPr="005564FD">
        <w:rPr>
          <w:rStyle w:val="DataTypeTok"/>
          <w:lang w:val="en-US"/>
        </w:rPr>
        <w:t>hazard_pop =</w:t>
      </w:r>
      <w:r w:rsidRPr="005564FD">
        <w:rPr>
          <w:rStyle w:val="NormalTok"/>
          <w:lang w:val="en-US"/>
        </w:rPr>
        <w:t xml:space="preserve"> ((f_x_pop)</w:t>
      </w:r>
      <w:r w:rsidRPr="005564FD">
        <w:rPr>
          <w:rStyle w:val="OperatorTok"/>
          <w:lang w:val="en-US"/>
        </w:rPr>
        <w:t>/</w:t>
      </w:r>
      <w:r w:rsidRPr="005564FD">
        <w:rPr>
          <w:rStyle w:val="NormalTok"/>
          <w:lang w:val="en-US"/>
        </w:rPr>
        <w:t>(</w:t>
      </w:r>
      <w:r w:rsidRPr="005564FD">
        <w:rPr>
          <w:rStyle w:val="DecValTok"/>
          <w:lang w:val="en-US"/>
        </w:rPr>
        <w:t>1</w:t>
      </w:r>
      <w:r w:rsidRPr="005564FD">
        <w:rPr>
          <w:rStyle w:val="NormalTok"/>
          <w:lang w:val="en-US"/>
        </w:rPr>
        <w:t xml:space="preserve"> </w:t>
      </w:r>
      <w:r w:rsidRPr="005564FD">
        <w:rPr>
          <w:rStyle w:val="OperatorTok"/>
          <w:lang w:val="en-US"/>
        </w:rPr>
        <w:t>-</w:t>
      </w:r>
      <w:r w:rsidRPr="005564FD">
        <w:rPr>
          <w:rStyle w:val="StringTok"/>
          <w:lang w:val="en-US"/>
        </w:rPr>
        <w:t xml:space="preserve"> `</w:t>
      </w:r>
      <w:r w:rsidRPr="005564FD">
        <w:rPr>
          <w:rStyle w:val="DataTypeTok"/>
          <w:lang w:val="en-US"/>
        </w:rPr>
        <w:t>Background probability of death</w:t>
      </w:r>
      <w:r w:rsidRPr="005564FD">
        <w:rPr>
          <w:rStyle w:val="StringTok"/>
          <w:lang w:val="en-US"/>
        </w:rPr>
        <w:t>`</w:t>
      </w:r>
      <w:r w:rsidRPr="005564FD">
        <w:rPr>
          <w:rStyle w:val="NormalTok"/>
          <w:lang w:val="en-US"/>
        </w:rPr>
        <w:t>)))</w:t>
      </w:r>
      <w:r w:rsidRPr="005564FD">
        <w:rPr>
          <w:lang w:val="en-US"/>
        </w:rPr>
        <w:br/>
      </w:r>
      <w:r w:rsidRPr="005564FD">
        <w:rPr>
          <w:lang w:val="en-US"/>
        </w:rPr>
        <w:br/>
      </w:r>
      <w:r w:rsidRPr="005564FD">
        <w:rPr>
          <w:lang w:val="en-US"/>
        </w:rPr>
        <w:br/>
      </w:r>
      <w:r w:rsidRPr="005564FD">
        <w:rPr>
          <w:rStyle w:val="NormalTok"/>
          <w:lang w:val="en-US"/>
        </w:rPr>
        <w:t>df_hazards &lt;-</w:t>
      </w:r>
      <w:r w:rsidRPr="005564FD">
        <w:rPr>
          <w:rStyle w:val="StringTok"/>
          <w:lang w:val="en-US"/>
        </w:rPr>
        <w:t xml:space="preserve"> </w:t>
      </w:r>
      <w:r w:rsidRPr="005564FD">
        <w:rPr>
          <w:rStyle w:val="KeywordTok"/>
          <w:lang w:val="en-US"/>
        </w:rPr>
        <w:t>rbind</w:t>
      </w:r>
      <w:r w:rsidRPr="005564FD">
        <w:rPr>
          <w:rStyle w:val="NormalTok"/>
          <w:lang w:val="en-US"/>
        </w:rPr>
        <w:t>(male_haz_a5, male_haz_a6, male_haz_a7, male_haz_a8,</w:t>
      </w:r>
      <w:r w:rsidRPr="005564FD">
        <w:rPr>
          <w:lang w:val="en-US"/>
        </w:rPr>
        <w:br/>
      </w:r>
      <w:r w:rsidRPr="005564FD">
        <w:rPr>
          <w:rStyle w:val="NormalTok"/>
          <w:lang w:val="en-US"/>
        </w:rPr>
        <w:t xml:space="preserve">                    female_haz_a5, female_haz_a6, female_haz_a7, female_haz_a8)</w:t>
      </w:r>
      <w:r w:rsidRPr="005564FD">
        <w:rPr>
          <w:lang w:val="en-US"/>
        </w:rPr>
        <w:br/>
      </w:r>
      <w:r w:rsidRPr="005564FD">
        <w:rPr>
          <w:lang w:val="en-US"/>
        </w:rPr>
        <w:br/>
      </w:r>
      <w:r w:rsidRPr="005564FD">
        <w:rPr>
          <w:rStyle w:val="KeywordTok"/>
          <w:lang w:val="en-US"/>
        </w:rPr>
        <w:t>save</w:t>
      </w:r>
      <w:r w:rsidRPr="005564FD">
        <w:rPr>
          <w:rStyle w:val="NormalTok"/>
          <w:lang w:val="en-US"/>
        </w:rPr>
        <w:t xml:space="preserve">(df_hazards, </w:t>
      </w:r>
      <w:r w:rsidRPr="005564FD">
        <w:rPr>
          <w:rStyle w:val="DataTypeTok"/>
          <w:lang w:val="en-US"/>
        </w:rPr>
        <w:t>file =</w:t>
      </w:r>
      <w:r w:rsidRPr="005564FD">
        <w:rPr>
          <w:rStyle w:val="NormalTok"/>
          <w:lang w:val="en-US"/>
        </w:rPr>
        <w:t xml:space="preserve"> </w:t>
      </w:r>
      <w:r w:rsidRPr="005564FD">
        <w:rPr>
          <w:rStyle w:val="StringTok"/>
          <w:lang w:val="en-US"/>
        </w:rPr>
        <w:t>"data/df_hazards.Rdata"</w:t>
      </w:r>
      <w:r w:rsidRPr="005564FD">
        <w:rPr>
          <w:rStyle w:val="NormalTok"/>
          <w:lang w:val="en-US"/>
        </w:rPr>
        <w:t>)</w:t>
      </w:r>
    </w:p>
    <w:p w14:paraId="608C46E8" w14:textId="77777777" w:rsidR="008915DE" w:rsidRPr="008915DE" w:rsidRDefault="008915DE" w:rsidP="008915DE">
      <w:pPr>
        <w:pStyle w:val="SourceCode"/>
        <w:rPr>
          <w:lang w:val="en-US"/>
        </w:rPr>
      </w:pPr>
      <w:r w:rsidRPr="008915DE">
        <w:rPr>
          <w:rStyle w:val="CommentTok"/>
          <w:lang w:val="en-US"/>
        </w:rPr>
        <w:t>######  Load data bases  ######</w:t>
      </w:r>
      <w:r w:rsidRPr="008915DE">
        <w:rPr>
          <w:lang w:val="en-US"/>
        </w:rPr>
        <w:br/>
      </w:r>
      <w:r w:rsidRPr="008915DE">
        <w:rPr>
          <w:rStyle w:val="KeywordTok"/>
          <w:lang w:val="en-US"/>
        </w:rPr>
        <w:t>load</w:t>
      </w:r>
      <w:r w:rsidRPr="008915DE">
        <w:rPr>
          <w:rStyle w:val="NormalTok"/>
          <w:lang w:val="en-US"/>
        </w:rPr>
        <w:t>(</w:t>
      </w:r>
      <w:r w:rsidRPr="008915DE">
        <w:rPr>
          <w:rStyle w:val="StringTok"/>
          <w:lang w:val="en-US"/>
        </w:rPr>
        <w:t>"data/Covid_p.Rdata"</w:t>
      </w:r>
      <w:r w:rsidRPr="008915DE">
        <w:rPr>
          <w:rStyle w:val="NormalTok"/>
          <w:lang w:val="en-US"/>
        </w:rPr>
        <w:t>)</w:t>
      </w:r>
      <w:r w:rsidRPr="008915DE">
        <w:rPr>
          <w:lang w:val="en-US"/>
        </w:rPr>
        <w:br/>
      </w:r>
      <w:r w:rsidRPr="008915DE">
        <w:rPr>
          <w:rStyle w:val="KeywordTok"/>
          <w:lang w:val="en-US"/>
        </w:rPr>
        <w:t>load</w:t>
      </w:r>
      <w:r w:rsidRPr="008915DE">
        <w:rPr>
          <w:rStyle w:val="NormalTok"/>
          <w:lang w:val="en-US"/>
        </w:rPr>
        <w:t>(</w:t>
      </w:r>
      <w:r w:rsidRPr="008915DE">
        <w:rPr>
          <w:rStyle w:val="StringTok"/>
          <w:lang w:val="en-US"/>
        </w:rPr>
        <w:t>"data/df_hazards.Rdata"</w:t>
      </w:r>
      <w:r w:rsidRPr="008915DE">
        <w:rPr>
          <w:rStyle w:val="NormalTok"/>
          <w:lang w:val="en-US"/>
        </w:rPr>
        <w:t>)</w:t>
      </w:r>
      <w:r w:rsidRPr="008915DE">
        <w:rPr>
          <w:lang w:val="en-US"/>
        </w:rPr>
        <w:br/>
      </w:r>
      <w:r w:rsidRPr="008915DE">
        <w:rPr>
          <w:lang w:val="en-US"/>
        </w:rPr>
        <w:lastRenderedPageBreak/>
        <w:br/>
      </w:r>
      <w:r w:rsidRPr="008915DE">
        <w:rPr>
          <w:rStyle w:val="CommentTok"/>
          <w:lang w:val="en-US"/>
        </w:rPr>
        <w:t>######  synthetic cohort  ######</w:t>
      </w:r>
      <w:r w:rsidRPr="008915DE">
        <w:rPr>
          <w:lang w:val="en-US"/>
        </w:rPr>
        <w:br/>
      </w:r>
      <w:r w:rsidRPr="008915DE">
        <w:rPr>
          <w:rStyle w:val="CommentTok"/>
          <w:lang w:val="en-US"/>
        </w:rPr>
        <w:t># Creation of the synthetic cohort</w:t>
      </w:r>
      <w:r w:rsidRPr="008915DE">
        <w:rPr>
          <w:lang w:val="en-US"/>
        </w:rPr>
        <w:br/>
      </w:r>
      <w:r w:rsidRPr="008915DE">
        <w:rPr>
          <w:rStyle w:val="NormalTok"/>
          <w:lang w:val="en-US"/>
        </w:rPr>
        <w:t>S_cohort &lt;-</w:t>
      </w:r>
      <w:r w:rsidRPr="008915DE">
        <w:rPr>
          <w:rStyle w:val="StringTok"/>
          <w:lang w:val="en-US"/>
        </w:rPr>
        <w:t xml:space="preserve"> </w:t>
      </w:r>
      <w:r w:rsidRPr="008915DE">
        <w:rPr>
          <w:rStyle w:val="NormalTok"/>
          <w:lang w:val="en-US"/>
        </w:rPr>
        <w:t xml:space="preserve">Covid_rr </w:t>
      </w:r>
      <w:r w:rsidRPr="008915DE">
        <w:rPr>
          <w:rStyle w:val="OperatorTok"/>
          <w:lang w:val="en-US"/>
        </w:rPr>
        <w:t>%&gt;%</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 xml:space="preserve">(original_age, sex)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Ind =</w:t>
      </w:r>
      <w:r w:rsidRPr="008915DE">
        <w:rPr>
          <w:rStyle w:val="NormalTok"/>
          <w:lang w:val="en-US"/>
        </w:rPr>
        <w:t xml:space="preserve"> </w:t>
      </w:r>
      <w:r w:rsidRPr="008915DE">
        <w:rPr>
          <w:rStyle w:val="KeywordTok"/>
          <w:lang w:val="en-US"/>
        </w:rPr>
        <w:t>row_number</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 xml:space="preserve">(Ind, original_age, sex)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age =</w:t>
      </w:r>
      <w:r w:rsidRPr="008915DE">
        <w:rPr>
          <w:rStyle w:val="NormalTok"/>
          <w:lang w:val="en-US"/>
        </w:rPr>
        <w:t xml:space="preserve"> original_age)</w:t>
      </w:r>
      <w:r w:rsidRPr="008915DE">
        <w:rPr>
          <w:lang w:val="en-US"/>
        </w:rPr>
        <w:br/>
      </w:r>
      <w:r w:rsidRPr="008915DE">
        <w:rPr>
          <w:lang w:val="en-US"/>
        </w:rPr>
        <w:br/>
      </w:r>
      <w:r w:rsidRPr="008915DE">
        <w:rPr>
          <w:rStyle w:val="CommentTok"/>
          <w:lang w:val="en-US"/>
        </w:rPr>
        <w:t>## Create data table with hazard by age, day and sex</w:t>
      </w:r>
      <w:r w:rsidRPr="008915DE">
        <w:rPr>
          <w:lang w:val="en-US"/>
        </w:rPr>
        <w:br/>
      </w:r>
      <w:r w:rsidRPr="008915DE">
        <w:rPr>
          <w:rStyle w:val="CommentTok"/>
          <w:lang w:val="en-US"/>
        </w:rPr>
        <w:t># Age group 45 - 54</w:t>
      </w:r>
      <w:r w:rsidRPr="008915DE">
        <w:rPr>
          <w:lang w:val="en-US"/>
        </w:rPr>
        <w:br/>
      </w:r>
      <w:r w:rsidRPr="008915DE">
        <w:rPr>
          <w:rStyle w:val="NormalTok"/>
          <w:lang w:val="en-US"/>
        </w:rPr>
        <w:t>df_hazard_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"45 - 54"</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45</w:t>
      </w:r>
      <w:r w:rsidRPr="008915DE">
        <w:rPr>
          <w:rStyle w:val="NormalTok"/>
          <w:lang w:val="en-US"/>
        </w:rPr>
        <w:t xml:space="preserve">, </w:t>
      </w:r>
      <w:r w:rsidRPr="008915DE">
        <w:rPr>
          <w:rStyle w:val="DecValTok"/>
          <w:lang w:val="en-US"/>
        </w:rPr>
        <w:t>54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55 - 64</w:t>
      </w:r>
      <w:r w:rsidRPr="008915DE">
        <w:rPr>
          <w:lang w:val="en-US"/>
        </w:rPr>
        <w:br/>
      </w:r>
      <w:r w:rsidRPr="008915DE">
        <w:rPr>
          <w:rStyle w:val="NormalTok"/>
          <w:lang w:val="en-US"/>
        </w:rPr>
        <w:t>df_hazard_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"55 - 64"</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55</w:t>
      </w:r>
      <w:r w:rsidRPr="008915DE">
        <w:rPr>
          <w:rStyle w:val="NormalTok"/>
          <w:lang w:val="en-US"/>
        </w:rPr>
        <w:t xml:space="preserve">, </w:t>
      </w:r>
      <w:r w:rsidRPr="008915DE">
        <w:rPr>
          <w:rStyle w:val="DecValTok"/>
          <w:lang w:val="en-US"/>
        </w:rPr>
        <w:t>64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lastRenderedPageBreak/>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65 - 69</w:t>
      </w:r>
      <w:r w:rsidRPr="008915DE">
        <w:rPr>
          <w:lang w:val="en-US"/>
        </w:rPr>
        <w:br/>
      </w:r>
      <w:r w:rsidRPr="008915DE">
        <w:rPr>
          <w:rStyle w:val="NormalTok"/>
          <w:lang w:val="en-US"/>
        </w:rPr>
        <w:t>df_hazard_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"65 - 69"</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65</w:t>
      </w:r>
      <w:r w:rsidRPr="008915DE">
        <w:rPr>
          <w:rStyle w:val="NormalTok"/>
          <w:lang w:val="en-US"/>
        </w:rPr>
        <w:t xml:space="preserve">, </w:t>
      </w:r>
      <w:r w:rsidRPr="008915DE">
        <w:rPr>
          <w:rStyle w:val="DecValTok"/>
          <w:lang w:val="en-US"/>
        </w:rPr>
        <w:t>69</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CommentTok"/>
          <w:lang w:val="en-US"/>
        </w:rPr>
        <w:t># Age group 70 +</w:t>
      </w:r>
      <w:r w:rsidRPr="008915DE">
        <w:rPr>
          <w:lang w:val="en-US"/>
        </w:rPr>
        <w:br/>
      </w:r>
      <w:r w:rsidRPr="008915DE">
        <w:rPr>
          <w:rStyle w:val="NormalTok"/>
          <w:lang w:val="en-US"/>
        </w:rPr>
        <w:t>df_hazard_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(Pop </w:t>
      </w:r>
      <w:r w:rsidRPr="008915DE">
        <w:rPr>
          <w:rStyle w:val="OperatorTok"/>
          <w:lang w:val="en-US"/>
        </w:rPr>
        <w:t>==</w:t>
      </w:r>
      <w:r w:rsidRPr="008915DE">
        <w:rPr>
          <w:rStyle w:val="StringTok"/>
          <w:lang w:val="en-US"/>
        </w:rPr>
        <w:t xml:space="preserve"> "70 +"</w:t>
      </w:r>
      <w:r w:rsidRPr="008915DE">
        <w:rPr>
          <w:rStyle w:val="NormalTok"/>
          <w:lang w:val="en-US"/>
        </w:rPr>
        <w:t>)</w:t>
      </w:r>
      <w:r w:rsidRPr="008915DE">
        <w:rPr>
          <w:lang w:val="en-US"/>
        </w:rPr>
        <w:br/>
      </w:r>
      <w:r w:rsidRPr="008915DE">
        <w:rPr>
          <w:lang w:val="en-US"/>
        </w:rPr>
        <w:br/>
      </w:r>
      <w:r w:rsidRPr="008915DE">
        <w:rPr>
          <w:rStyle w:val="NormalTok"/>
          <w:lang w:val="en-US"/>
        </w:rPr>
        <w:t>x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70</w:t>
      </w:r>
      <w:r w:rsidRPr="008915DE">
        <w:rPr>
          <w:rStyle w:val="NormalTok"/>
          <w:lang w:val="en-US"/>
        </w:rPr>
        <w:t xml:space="preserve">, </w:t>
      </w:r>
      <w:r w:rsidRPr="008915DE">
        <w:rPr>
          <w:rStyle w:val="DecValTok"/>
          <w:lang w:val="en-US"/>
        </w:rPr>
        <w:t>120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y &lt;-</w:t>
      </w:r>
      <w:r w:rsidRPr="008915DE">
        <w:rPr>
          <w:rStyle w:val="StringTok"/>
          <w:lang w:val="en-US"/>
        </w:rPr>
        <w:t xml:space="preserve"> </w:t>
      </w:r>
      <w:r w:rsidRPr="008915DE">
        <w:rPr>
          <w:rStyle w:val="KeywordTok"/>
          <w:lang w:val="en-US"/>
        </w:rPr>
        <w:t>seq</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60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d1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rStyle w:val="NormalTok"/>
          <w:lang w:val="en-US"/>
        </w:rPr>
        <w:t>d2 &lt;-</w:t>
      </w:r>
      <w:r w:rsidRPr="008915DE">
        <w:rPr>
          <w:rStyle w:val="StringTok"/>
          <w:lang w:val="en-US"/>
        </w:rPr>
        <w:t xml:space="preserve"> </w:t>
      </w:r>
      <w:r w:rsidRPr="008915DE">
        <w:rPr>
          <w:rStyle w:val="KeywordTok"/>
          <w:lang w:val="en-US"/>
        </w:rPr>
        <w:t>expand.grid</w:t>
      </w:r>
      <w:r w:rsidRPr="008915DE">
        <w:rPr>
          <w:rStyle w:val="NormalTok"/>
          <w:lang w:val="en-US"/>
        </w:rPr>
        <w:t>(</w:t>
      </w:r>
      <w:r w:rsidRPr="008915DE">
        <w:rPr>
          <w:rStyle w:val="DataTypeTok"/>
          <w:lang w:val="en-US"/>
        </w:rPr>
        <w:t>x =</w:t>
      </w:r>
      <w:r w:rsidRPr="008915DE">
        <w:rPr>
          <w:rStyle w:val="NormalTok"/>
          <w:lang w:val="en-US"/>
        </w:rPr>
        <w:t xml:space="preserve"> x, </w:t>
      </w:r>
      <w:r w:rsidRPr="008915DE">
        <w:rPr>
          <w:rStyle w:val="DataTypeTok"/>
          <w:lang w:val="en-US"/>
        </w:rPr>
        <w:t>y =</w:t>
      </w:r>
      <w:r w:rsidRPr="008915DE">
        <w:rPr>
          <w:rStyle w:val="NormalTok"/>
          <w:lang w:val="en-US"/>
        </w:rPr>
        <w:t xml:space="preserve"> y)</w:t>
      </w:r>
      <w:r w:rsidRPr="008915DE">
        <w:rPr>
          <w:lang w:val="en-US"/>
        </w:rPr>
        <w:br/>
      </w:r>
      <w:r w:rsidRPr="008915DE">
        <w:rPr>
          <w:lang w:val="en-US"/>
        </w:rPr>
        <w:lastRenderedPageBreak/>
        <w:br/>
      </w:r>
      <w:r w:rsidRPr="008915DE">
        <w:rPr>
          <w:rStyle w:val="NormalTok"/>
          <w:lang w:val="en-US"/>
        </w:rPr>
        <w:t>d1 &lt;-</w:t>
      </w:r>
      <w:r w:rsidRPr="008915DE">
        <w:rPr>
          <w:rStyle w:val="StringTok"/>
          <w:lang w:val="en-US"/>
        </w:rPr>
        <w:t xml:space="preserve"> </w:t>
      </w:r>
      <w:r w:rsidRPr="008915DE">
        <w:rPr>
          <w:rStyle w:val="NormalTok"/>
          <w:lang w:val="en-US"/>
        </w:rPr>
        <w:t xml:space="preserve">d1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"female"</w:t>
      </w:r>
      <w:r w:rsidRPr="008915DE">
        <w:rPr>
          <w:rStyle w:val="NormalTok"/>
          <w:lang w:val="en-US"/>
        </w:rPr>
        <w:t>)</w:t>
      </w:r>
      <w:r w:rsidRPr="008915DE">
        <w:rPr>
          <w:lang w:val="en-US"/>
        </w:rPr>
        <w:br/>
      </w:r>
      <w:r w:rsidRPr="008915DE">
        <w:rPr>
          <w:lang w:val="en-US"/>
        </w:rPr>
        <w:br/>
      </w:r>
      <w:r w:rsidRPr="008915DE">
        <w:rPr>
          <w:rStyle w:val="NormalTok"/>
          <w:lang w:val="en-US"/>
        </w:rPr>
        <w:t>d2 &lt;-</w:t>
      </w:r>
      <w:r w:rsidRPr="008915DE">
        <w:rPr>
          <w:rStyle w:val="StringTok"/>
          <w:lang w:val="en-US"/>
        </w:rPr>
        <w:t xml:space="preserve"> </w:t>
      </w:r>
      <w:r w:rsidRPr="008915DE">
        <w:rPr>
          <w:rStyle w:val="NormalTok"/>
          <w:lang w:val="en-US"/>
        </w:rPr>
        <w:t xml:space="preserve">d2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sex =</w:t>
      </w:r>
      <w:r w:rsidRPr="008915DE">
        <w:rPr>
          <w:rStyle w:val="NormalTok"/>
          <w:lang w:val="en-US"/>
        </w:rPr>
        <w:t xml:space="preserve"> </w:t>
      </w:r>
      <w:r w:rsidRPr="008915DE">
        <w:rPr>
          <w:rStyle w:val="StringTok"/>
          <w:lang w:val="en-US"/>
        </w:rPr>
        <w:t>"male"</w:t>
      </w:r>
      <w:r w:rsidRPr="008915DE">
        <w:rPr>
          <w:rStyle w:val="NormalTok"/>
          <w:lang w:val="en-US"/>
        </w:rPr>
        <w:t>)</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KeywordTok"/>
          <w:lang w:val="en-US"/>
        </w:rPr>
        <w:t>bind_rows</w:t>
      </w:r>
      <w:r w:rsidRPr="008915DE">
        <w:rPr>
          <w:rStyle w:val="NormalTok"/>
          <w:lang w:val="en-US"/>
        </w:rPr>
        <w:t>(d1, d2)</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70</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day =</w:t>
      </w:r>
      <w:r w:rsidRPr="008915DE">
        <w:rPr>
          <w:rStyle w:val="NormalTok"/>
          <w:lang w:val="en-US"/>
        </w:rPr>
        <w:t xml:space="preserve"> y,</w:t>
      </w:r>
      <w:r w:rsidRPr="008915DE">
        <w:rPr>
          <w:lang w:val="en-US"/>
        </w:rPr>
        <w:br/>
      </w:r>
      <w:r w:rsidRPr="008915DE">
        <w:rPr>
          <w:rStyle w:val="NormalTok"/>
          <w:lang w:val="en-US"/>
        </w:rPr>
        <w:t xml:space="preserve">         </w:t>
      </w:r>
      <w:r w:rsidRPr="008915DE">
        <w:rPr>
          <w:rStyle w:val="DataTypeTok"/>
          <w:lang w:val="en-US"/>
        </w:rPr>
        <w:t>age =</w:t>
      </w:r>
      <w:r w:rsidRPr="008915DE">
        <w:rPr>
          <w:rStyle w:val="NormalTok"/>
          <w:lang w:val="en-US"/>
        </w:rPr>
        <w:t xml:space="preserve"> 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arrange</w:t>
      </w:r>
      <w:r w:rsidRPr="008915DE">
        <w:rPr>
          <w:rStyle w:val="NormalTok"/>
          <w:lang w:val="en-US"/>
        </w:rPr>
        <w:t>(age, day)</w:t>
      </w:r>
      <w:r w:rsidRPr="008915DE">
        <w:rPr>
          <w:lang w:val="en-US"/>
        </w:rPr>
        <w:br/>
      </w:r>
      <w:r w:rsidRPr="008915DE">
        <w:rPr>
          <w:lang w:val="en-US"/>
        </w:rPr>
        <w:br/>
      </w:r>
      <w:r w:rsidRPr="008915DE">
        <w:rPr>
          <w:rStyle w:val="NormalTok"/>
          <w:lang w:val="en-US"/>
        </w:rPr>
        <w:t>d_p_HD_</w:t>
      </w:r>
      <w:r w:rsidRPr="008915DE">
        <w:rPr>
          <w:rStyle w:val="DecValTok"/>
          <w:lang w:val="en-US"/>
        </w:rPr>
        <w:t>70</w:t>
      </w:r>
      <w:r w:rsidRPr="008915DE">
        <w:rPr>
          <w:rStyle w:val="NormalTok"/>
          <w:lang w:val="en-US"/>
        </w:rPr>
        <w:t xml:space="preserve"> &lt;-</w:t>
      </w:r>
      <w:r w:rsidRPr="008915DE">
        <w:rPr>
          <w:rStyle w:val="StringTok"/>
          <w:lang w:val="en-US"/>
        </w:rPr>
        <w:t xml:space="preserve"> </w:t>
      </w:r>
      <w:r w:rsidRPr="008915DE">
        <w:rPr>
          <w:rStyle w:val="NormalTok"/>
          <w:lang w:val="en-US"/>
        </w:rPr>
        <w:t>d_p_HD_</w:t>
      </w:r>
      <w:r w:rsidRPr="008915DE">
        <w:rPr>
          <w:rStyle w:val="DecValTok"/>
          <w:lang w:val="en-US"/>
        </w:rPr>
        <w:t>70</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(df_hazard_</w:t>
      </w:r>
      <w:r w:rsidRPr="008915DE">
        <w:rPr>
          <w:rStyle w:val="DecValTok"/>
          <w:lang w:val="en-US"/>
        </w:rPr>
        <w:t>70</w:t>
      </w:r>
      <w:r w:rsidRPr="008915DE">
        <w:rPr>
          <w:rStyle w:val="NormalTok"/>
          <w:lang w:val="en-US"/>
        </w:rPr>
        <w:t xml:space="preserve">,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"sex"</w:t>
      </w:r>
      <w:r w:rsidRPr="008915DE">
        <w:rPr>
          <w:rStyle w:val="NormalTok"/>
          <w:lang w:val="en-US"/>
        </w:rPr>
        <w:t xml:space="preserve"> =</w:t>
      </w:r>
      <w:r w:rsidRPr="008915DE">
        <w:rPr>
          <w:rStyle w:val="StringTok"/>
          <w:lang w:val="en-US"/>
        </w:rPr>
        <w:t xml:space="preserve"> "sex"</w:t>
      </w:r>
      <w:r w:rsidRPr="008915DE">
        <w:rPr>
          <w:rStyle w:val="NormalTok"/>
          <w:lang w:val="en-US"/>
        </w:rPr>
        <w:t xml:space="preserve">, </w:t>
      </w:r>
      <w:r w:rsidRPr="008915DE">
        <w:rPr>
          <w:rStyle w:val="StringTok"/>
          <w:lang w:val="en-US"/>
        </w:rPr>
        <w:t>"day"</w:t>
      </w:r>
      <w:r w:rsidRPr="008915DE">
        <w:rPr>
          <w:rStyle w:val="NormalTok"/>
          <w:lang w:val="en-US"/>
        </w:rPr>
        <w:t xml:space="preserve"> =</w:t>
      </w:r>
      <w:r w:rsidRPr="008915DE">
        <w:rPr>
          <w:rStyle w:val="StringTok"/>
          <w:lang w:val="en-US"/>
        </w:rPr>
        <w:t xml:space="preserve"> "time"</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NormalTok"/>
          <w:lang w:val="en-US"/>
        </w:rPr>
        <w:t>,</w:t>
      </w:r>
      <w:r w:rsidRPr="008915DE">
        <w:rPr>
          <w:rStyle w:val="DecValTok"/>
          <w:lang w:val="en-US"/>
        </w:rPr>
        <w:t>2</w:t>
      </w:r>
      <w:r w:rsidRPr="008915DE">
        <w:rPr>
          <w:rStyle w:val="Normal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NormalTok"/>
          <w:lang w:val="en-US"/>
        </w:rPr>
        <w:t>,</w:t>
      </w:r>
      <w:r w:rsidRPr="008915DE">
        <w:rPr>
          <w:rStyle w:val="DecValTok"/>
          <w:lang w:val="en-US"/>
        </w:rPr>
        <w:t>10</w:t>
      </w:r>
      <w:r w:rsidRPr="008915DE">
        <w:rPr>
          <w:rStyle w:val="NormalTok"/>
          <w:lang w:val="en-US"/>
        </w:rPr>
        <w:t>)</w:t>
      </w:r>
      <w:r w:rsidRPr="008915DE">
        <w:rPr>
          <w:lang w:val="en-US"/>
        </w:rPr>
        <w:br/>
      </w:r>
      <w:r w:rsidRPr="008915DE">
        <w:rPr>
          <w:lang w:val="en-US"/>
        </w:rPr>
        <w:br/>
      </w:r>
      <w:r w:rsidRPr="008915DE">
        <w:rPr>
          <w:rStyle w:val="NormalTok"/>
          <w:lang w:val="en-US"/>
        </w:rPr>
        <w:t>d_p_HD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d_p_HD</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cov_prop[d_p_HD</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w:t>
      </w:r>
      <w:r w:rsidRPr="008915DE">
        <w:rPr>
          <w:rStyle w:val="OperatorTok"/>
          <w:lang w:val="en-US"/>
        </w:rPr>
        <w:t>$</w:t>
      </w:r>
      <w:r w:rsidRPr="008915DE">
        <w:rPr>
          <w:rStyle w:val="NormalTok"/>
          <w:lang w:val="en-US"/>
        </w:rPr>
        <w:t>pop_prop[d_p_HD</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br/>
      </w:r>
      <w:r w:rsidRPr="008915DE">
        <w:rPr>
          <w:rStyle w:val="CommentTok"/>
          <w:lang w:val="en-US"/>
        </w:rPr>
        <w:t>#### Microsimulation without treatment ####</w:t>
      </w:r>
      <w:r w:rsidRPr="008915DE">
        <w:rPr>
          <w:lang w:val="en-US"/>
        </w:rPr>
        <w:br/>
      </w:r>
      <w:r w:rsidRPr="008915DE">
        <w:rPr>
          <w:rStyle w:val="CommentTok"/>
          <w:lang w:val="en-US"/>
        </w:rPr>
        <w:t># Parameters set</w:t>
      </w:r>
      <w:r w:rsidRPr="008915DE">
        <w:rPr>
          <w:lang w:val="en-US"/>
        </w:rPr>
        <w:br/>
      </w:r>
      <w:r w:rsidRPr="008915DE">
        <w:rPr>
          <w:rStyle w:val="CommentTok"/>
          <w:lang w:val="en-US"/>
        </w:rPr>
        <w:t># number of simulated individuals, in this case 488,866</w:t>
      </w:r>
      <w:r w:rsidRPr="008915DE">
        <w:rPr>
          <w:lang w:val="en-US"/>
        </w:rPr>
        <w:br/>
      </w:r>
      <w:r w:rsidRPr="008915DE">
        <w:rPr>
          <w:rStyle w:val="NormalTok"/>
          <w:lang w:val="en-US"/>
        </w:rPr>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MX pesos)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lastRenderedPageBreak/>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DecValTok"/>
          <w:lang w:val="en-US"/>
        </w:rPr>
        <w:t>0</w:t>
      </w:r>
      <w:r w:rsidRPr="008915DE">
        <w:rPr>
          <w:lang w:val="en-US"/>
        </w:rPr>
        <w:br/>
      </w:r>
      <w:r w:rsidRPr="008915DE">
        <w:rPr>
          <w:rStyle w:val="CommentTok"/>
          <w:lang w:val="en-US"/>
        </w:rPr>
        <w:t># Mean QALD (Quality Adjusted Life Days) loss.</w:t>
      </w:r>
      <w:r w:rsidRPr="008915DE">
        <w:rPr>
          <w:lang w:val="en-US"/>
        </w:rPr>
        <w:br/>
      </w:r>
      <w:r w:rsidRPr="008915DE">
        <w:rPr>
          <w:rStyle w:val="NormalTok"/>
          <w:lang w:val="en-US"/>
        </w:rPr>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br/>
      </w:r>
      <w:r w:rsidRPr="008915DE">
        <w:rPr>
          <w:rStyle w:val="CommentTok"/>
          <w:lang w:val="en-US"/>
        </w:rPr>
        <w:t># Create data table with probabilities for each state</w:t>
      </w:r>
      <w:r w:rsidRPr="008915DE">
        <w:rPr>
          <w:lang w:val="en-US"/>
        </w:rPr>
        <w:br/>
      </w:r>
      <w:r w:rsidRPr="008915DE">
        <w:rPr>
          <w:lang w:val="en-US"/>
        </w:rPr>
        <w:br/>
      </w:r>
      <w:r w:rsidRPr="008915DE">
        <w:rPr>
          <w:rStyle w:val="NormalTok"/>
          <w:lang w:val="en-US"/>
        </w:rPr>
        <w:t>d_p_Cov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 &lt;-</w:t>
      </w:r>
      <w:r w:rsidRPr="008915DE">
        <w:rPr>
          <w:rStyle w:val="StringTok"/>
          <w:lang w:val="en-US"/>
        </w:rPr>
        <w:t xml:space="preserve"> </w:t>
      </w:r>
      <w:r w:rsidRPr="008915DE">
        <w:rPr>
          <w:rStyle w:val="NormalTok"/>
          <w:lang w:val="en-US"/>
        </w:rPr>
        <w:t xml:space="preserve">d_p_Cov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9</w:t>
      </w:r>
      <w:r w:rsidRPr="008915DE">
        <w:rPr>
          <w:rStyle w:val="OperatorTok"/>
          <w:lang w:val="en-US"/>
        </w:rPr>
        <w:t>:</w:t>
      </w:r>
      <w:r w:rsidRPr="008915DE">
        <w:rPr>
          <w:rStyle w:val="DecValTok"/>
          <w:lang w:val="en-US"/>
        </w:rPr>
        <w:t>11</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 &lt;-</w:t>
      </w:r>
      <w:r w:rsidRPr="008915DE">
        <w:rPr>
          <w:rStyle w:val="StringTok"/>
          <w:lang w:val="en-US"/>
        </w:rPr>
        <w:t xml:space="preserve"> </w:t>
      </w:r>
      <w:r w:rsidRPr="008915DE">
        <w:rPr>
          <w:rStyle w:val="KeywordTok"/>
          <w:lang w:val="en-US"/>
        </w:rPr>
        <w:t>data.table</w:t>
      </w:r>
      <w:r w:rsidRPr="008915DE">
        <w:rPr>
          <w:rStyle w:val="NormalTok"/>
          <w:lang w:val="en-US"/>
        </w:rPr>
        <w:t>(d_p_CoV)</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lastRenderedPageBreak/>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 xml:space="preserve">p_die_Pop), p_die_CoV,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costs accrued by 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w:t>
      </w:r>
      <w:r w:rsidRPr="008915DE">
        <w:rPr>
          <w:rStyle w:val="CommentTok"/>
          <w:lang w:val="en-US"/>
        </w:rPr>
        <w:lastRenderedPageBreak/>
        <w:t>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QALYs per individual during cycle t + 1</w:t>
      </w:r>
      <w:r w:rsidRPr="008915DE">
        <w:rPr>
          <w:lang w:val="en-US"/>
        </w:rPr>
        <w:br/>
      </w:r>
      <w:r w:rsidRPr="008915DE">
        <w:rPr>
          <w:rStyle w:val="NormalTok"/>
          <w:lang w:val="en-US"/>
        </w:rPr>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lastRenderedPageBreak/>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 &lt;-</w:t>
      </w:r>
      <w:r w:rsidRPr="008915DE">
        <w:rPr>
          <w:rStyle w:val="StringTok"/>
          <w:lang w:val="en-US"/>
        </w:rPr>
        <w:t xml:space="preserve"> </w:t>
      </w:r>
      <w:r w:rsidRPr="008915DE">
        <w:rPr>
          <w:rStyle w:val="KeywordTok"/>
          <w:lang w:val="en-US"/>
        </w:rPr>
        <w:t>MicroSim</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results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state_m_s[state_m_s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sapply</w:t>
      </w:r>
      <w:r w:rsidRPr="008915DE">
        <w:rPr>
          <w:rStyle w:val="NormalTok"/>
          <w:lang w:val="en-US"/>
        </w:rPr>
        <w:t>(state_m_s, as.numeric)</w:t>
      </w:r>
      <w:r w:rsidRPr="008915DE">
        <w:rPr>
          <w:lang w:val="en-US"/>
        </w:rPr>
        <w:br/>
      </w:r>
      <w:r w:rsidRPr="008915DE">
        <w:rPr>
          <w:lang w:val="en-US"/>
        </w:rPr>
        <w:br/>
      </w:r>
      <w:r w:rsidRPr="008915DE">
        <w:rPr>
          <w:rStyle w:val="NormalTok"/>
          <w:lang w:val="en-US"/>
        </w:rPr>
        <w:t>Cycle_sum_NT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NormalTok"/>
          <w:lang w:val="en-US"/>
        </w:rPr>
        <w:t>fit_net_ages_sex &lt;-</w:t>
      </w:r>
      <w:r w:rsidRPr="008915DE">
        <w:rPr>
          <w:rStyle w:val="StringTok"/>
          <w:lang w:val="en-US"/>
        </w:rPr>
        <w:t xml:space="preserve"> </w:t>
      </w:r>
      <w:r w:rsidRPr="008915DE">
        <w:rPr>
          <w:rStyle w:val="KeywordTok"/>
          <w:lang w:val="en-US"/>
        </w:rPr>
        <w:t>rs.surv</w:t>
      </w:r>
      <w:r w:rsidRPr="008915DE">
        <w:rPr>
          <w:rStyle w:val="NormalTok"/>
          <w:lang w:val="en-US"/>
        </w:rPr>
        <w:t>(</w:t>
      </w:r>
      <w:r w:rsidRPr="008915DE">
        <w:rPr>
          <w:rStyle w:val="KeywordTok"/>
          <w:lang w:val="en-US"/>
        </w:rPr>
        <w:t>Surv</w:t>
      </w:r>
      <w:r w:rsidRPr="008915DE">
        <w:rPr>
          <w:rStyle w:val="NormalTok"/>
          <w:lang w:val="en-US"/>
        </w:rPr>
        <w:t xml:space="preserve">(time, stat)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data =</w:t>
      </w:r>
      <w:r w:rsidRPr="008915DE">
        <w:rPr>
          <w:rStyle w:val="NormalTok"/>
          <w:lang w:val="en-US"/>
        </w:rPr>
        <w:t xml:space="preserve"> Covid_rr,</w:t>
      </w:r>
      <w:r w:rsidRPr="008915DE">
        <w:rPr>
          <w:lang w:val="en-US"/>
        </w:rPr>
        <w:br/>
      </w:r>
      <w:r w:rsidRPr="008915DE">
        <w:rPr>
          <w:rStyle w:val="NormalTok"/>
          <w:lang w:val="en-US"/>
        </w:rPr>
        <w:t xml:space="preserve">                            </w:t>
      </w:r>
      <w:r w:rsidRPr="008915DE">
        <w:rPr>
          <w:rStyle w:val="DataTypeTok"/>
          <w:lang w:val="en-US"/>
        </w:rPr>
        <w:t>ratetable =</w:t>
      </w:r>
      <w:r w:rsidRPr="008915DE">
        <w:rPr>
          <w:rStyle w:val="NormalTok"/>
          <w:lang w:val="en-US"/>
        </w:rPr>
        <w:t xml:space="preserve"> rate_exp_mx_</w:t>
      </w:r>
      <w:r w:rsidRPr="008915DE">
        <w:rPr>
          <w:rStyle w:val="DecValTok"/>
          <w:lang w:val="en-US"/>
        </w:rPr>
        <w:t>2020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method =</w:t>
      </w:r>
      <w:r w:rsidRPr="008915DE">
        <w:rPr>
          <w:rStyle w:val="NormalTok"/>
          <w:lang w:val="en-US"/>
        </w:rPr>
        <w:t xml:space="preserve"> </w:t>
      </w:r>
      <w:r w:rsidRPr="008915DE">
        <w:rPr>
          <w:rStyle w:val="StringTok"/>
          <w:lang w:val="en-US"/>
        </w:rPr>
        <w:t>"pohar-perme"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type=</w:t>
      </w:r>
      <w:r w:rsidRPr="008915DE">
        <w:rPr>
          <w:rStyle w:val="StringTok"/>
          <w:lang w:val="en-US"/>
        </w:rPr>
        <w:t>"kaplan-meier"</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conf.type=</w:t>
      </w:r>
      <w:r w:rsidRPr="008915DE">
        <w:rPr>
          <w:rStyle w:val="StringTok"/>
          <w:lang w:val="en-US"/>
        </w:rPr>
        <w:t>"log"</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conf.int=</w:t>
      </w:r>
      <w:r w:rsidRPr="008915DE">
        <w:rPr>
          <w:rStyle w:val="FloatTok"/>
          <w:lang w:val="en-US"/>
        </w:rPr>
        <w:t>0.95</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rmap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DataTypeTok"/>
          <w:lang w:val="en-US"/>
        </w:rPr>
        <w:t>age =</w:t>
      </w:r>
      <w:r w:rsidRPr="008915DE">
        <w:rPr>
          <w:rStyle w:val="NormalTok"/>
          <w:lang w:val="en-US"/>
        </w:rPr>
        <w:t xml:space="preserve"> age, </w:t>
      </w:r>
      <w:r w:rsidRPr="008915DE">
        <w:rPr>
          <w:rStyle w:val="DataTypeTok"/>
          <w:lang w:val="en-US"/>
        </w:rPr>
        <w:t>sex =</w:t>
      </w:r>
      <w:r w:rsidRPr="008915DE">
        <w:rPr>
          <w:rStyle w:val="NormalTok"/>
          <w:lang w:val="en-US"/>
        </w:rPr>
        <w:t xml:space="preserve"> sex, </w:t>
      </w:r>
      <w:r w:rsidRPr="008915DE">
        <w:rPr>
          <w:rStyle w:val="DataTypeTok"/>
          <w:lang w:val="en-US"/>
        </w:rPr>
        <w:t>year =</w:t>
      </w:r>
      <w:r w:rsidRPr="008915DE">
        <w:rPr>
          <w:rStyle w:val="NormalTok"/>
          <w:lang w:val="en-US"/>
        </w:rPr>
        <w:t xml:space="preserve"> diag))</w:t>
      </w:r>
      <w:r w:rsidRPr="008915DE">
        <w:rPr>
          <w:lang w:val="en-US"/>
        </w:rPr>
        <w:br/>
      </w:r>
      <w:r w:rsidRPr="008915DE">
        <w:rPr>
          <w:lang w:val="en-US"/>
        </w:rPr>
        <w:br/>
      </w:r>
      <w:r w:rsidRPr="008915DE">
        <w:rPr>
          <w:rStyle w:val="NormalTok"/>
          <w:lang w:val="en-US"/>
        </w:rPr>
        <w:t>time_km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0</w:t>
      </w:r>
      <w:r w:rsidRPr="008915DE">
        <w:rPr>
          <w:rStyle w:val="NormalTok"/>
          <w:lang w:val="en-US"/>
        </w:rPr>
        <w:t>, fit_net_ages_sex</w:t>
      </w:r>
      <w:r w:rsidRPr="008915DE">
        <w:rPr>
          <w:rStyle w:val="OperatorTok"/>
          <w:lang w:val="en-US"/>
        </w:rPr>
        <w:t>$</w:t>
      </w:r>
      <w:r w:rsidRPr="008915DE">
        <w:rPr>
          <w:rStyle w:val="NormalTok"/>
          <w:lang w:val="en-US"/>
        </w:rPr>
        <w:t>time)</w:t>
      </w:r>
      <w:r w:rsidRPr="008915DE">
        <w:rPr>
          <w:lang w:val="en-US"/>
        </w:rPr>
        <w:br/>
      </w:r>
      <w:r w:rsidRPr="008915DE">
        <w:rPr>
          <w:rStyle w:val="StringTok"/>
          <w:lang w:val="en-US"/>
        </w:rPr>
        <w:t>`</w:t>
      </w:r>
      <w:r w:rsidRPr="008915DE">
        <w:rPr>
          <w:rStyle w:val="DataTypeTok"/>
          <w:lang w:val="en-US"/>
        </w:rPr>
        <w:t>Real population</w:t>
      </w:r>
      <w:r w:rsidRPr="008915DE">
        <w:rPr>
          <w:rStyle w:val="StringTok"/>
          <w:lang w:val="en-US"/>
        </w:rPr>
        <w:t>`</w:t>
      </w:r>
      <w:r w:rsidRPr="008915DE">
        <w:rPr>
          <w:rStyle w:val="NormalTok"/>
          <w:lang w:val="en-US"/>
        </w:rPr>
        <w:t xml:space="preserve">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surv)</w:t>
      </w:r>
      <w:r w:rsidRPr="008915DE">
        <w:rPr>
          <w:lang w:val="en-US"/>
        </w:rPr>
        <w:br/>
      </w:r>
      <w:r w:rsidRPr="008915DE">
        <w:rPr>
          <w:rStyle w:val="NormalTok"/>
          <w:lang w:val="en-US"/>
        </w:rPr>
        <w:t>LB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lower)</w:t>
      </w:r>
      <w:r w:rsidRPr="008915DE">
        <w:rPr>
          <w:lang w:val="en-US"/>
        </w:rPr>
        <w:br/>
      </w:r>
      <w:r w:rsidRPr="008915DE">
        <w:rPr>
          <w:rStyle w:val="NormalTok"/>
          <w:lang w:val="en-US"/>
        </w:rPr>
        <w:t>UB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DecValTok"/>
          <w:lang w:val="en-US"/>
        </w:rPr>
        <w:t>1</w:t>
      </w:r>
      <w:r w:rsidRPr="008915DE">
        <w:rPr>
          <w:rStyle w:val="NormalTok"/>
          <w:lang w:val="en-US"/>
        </w:rPr>
        <w:t>, fit_net_ages_sex</w:t>
      </w:r>
      <w:r w:rsidRPr="008915DE">
        <w:rPr>
          <w:rStyle w:val="OperatorTok"/>
          <w:lang w:val="en-US"/>
        </w:rPr>
        <w:t>$</w:t>
      </w:r>
      <w:r w:rsidRPr="008915DE">
        <w:rPr>
          <w:rStyle w:val="NormalTok"/>
          <w:lang w:val="en-US"/>
        </w:rPr>
        <w:t>upper)</w:t>
      </w:r>
      <w:r w:rsidRPr="008915DE">
        <w:rPr>
          <w:lang w:val="en-US"/>
        </w:rPr>
        <w:br/>
      </w:r>
      <w:r w:rsidRPr="008915DE">
        <w:rPr>
          <w:rStyle w:val="NormalTok"/>
          <w:lang w:val="en-US"/>
        </w:rPr>
        <w:t>df_compare &lt;-</w:t>
      </w:r>
      <w:r w:rsidRPr="008915DE">
        <w:rPr>
          <w:rStyle w:val="StringTok"/>
          <w:lang w:val="en-US"/>
        </w:rPr>
        <w:t xml:space="preserve"> </w:t>
      </w:r>
      <w:r w:rsidRPr="008915DE">
        <w:rPr>
          <w:rStyle w:val="KeywordTok"/>
          <w:lang w:val="en-US"/>
        </w:rPr>
        <w:t>as.data.frame</w:t>
      </w:r>
      <w:r w:rsidRPr="008915DE">
        <w:rPr>
          <w:rStyle w:val="NormalTok"/>
          <w:lang w:val="en-US"/>
        </w:rPr>
        <w:t>(</w:t>
      </w:r>
      <w:r w:rsidRPr="008915DE">
        <w:rPr>
          <w:rStyle w:val="KeywordTok"/>
          <w:lang w:val="en-US"/>
        </w:rPr>
        <w:t>cbind</w:t>
      </w:r>
      <w:r w:rsidRPr="008915DE">
        <w:rPr>
          <w:rStyle w:val="NormalTok"/>
          <w:lang w:val="en-US"/>
        </w:rPr>
        <w:t xml:space="preserve">(time_km, </w:t>
      </w:r>
      <w:r w:rsidRPr="008915DE">
        <w:rPr>
          <w:rStyle w:val="StringTok"/>
          <w:lang w:val="en-US"/>
        </w:rPr>
        <w:t>`</w:t>
      </w:r>
      <w:r w:rsidRPr="008915DE">
        <w:rPr>
          <w:rStyle w:val="DataTypeTok"/>
          <w:lang w:val="en-US"/>
        </w:rPr>
        <w:t>Real population</w:t>
      </w:r>
      <w:r w:rsidRPr="008915DE">
        <w:rPr>
          <w:rStyle w:val="StringTok"/>
          <w:lang w:val="en-US"/>
        </w:rPr>
        <w:t>`</w:t>
      </w:r>
      <w:r w:rsidRPr="008915DE">
        <w:rPr>
          <w:rStyle w:val="NormalTok"/>
          <w:lang w:val="en-US"/>
        </w:rPr>
        <w:t>, LB, UB))</w:t>
      </w:r>
      <w:r w:rsidRPr="008915DE">
        <w:rPr>
          <w:lang w:val="en-US"/>
        </w:rPr>
        <w:br/>
      </w:r>
      <w:r w:rsidRPr="008915DE">
        <w:rPr>
          <w:rStyle w:val="NormalTok"/>
          <w:lang w:val="en-US"/>
        </w:rPr>
        <w:t>df_compare &lt;-</w:t>
      </w:r>
      <w:r w:rsidRPr="008915DE">
        <w:rPr>
          <w:rStyle w:val="StringTok"/>
          <w:lang w:val="en-US"/>
        </w:rPr>
        <w:t xml:space="preserve"> </w:t>
      </w:r>
      <w:r w:rsidRPr="008915DE">
        <w:rPr>
          <w:rStyle w:val="KeywordTok"/>
          <w:lang w:val="en-US"/>
        </w:rPr>
        <w:t>head</w:t>
      </w:r>
      <w:r w:rsidRPr="008915DE">
        <w:rPr>
          <w:rStyle w:val="NormalTok"/>
          <w:lang w:val="en-US"/>
        </w:rPr>
        <w:t xml:space="preserve">(df_compare, </w:t>
      </w:r>
      <w:r w:rsidRPr="008915DE">
        <w:rPr>
          <w:rStyle w:val="DecValTok"/>
          <w:lang w:val="en-US"/>
        </w:rPr>
        <w:t>61</w:t>
      </w:r>
      <w:r w:rsidRPr="008915DE">
        <w:rPr>
          <w:rStyle w:val="NormalTok"/>
          <w:lang w:val="en-US"/>
        </w:rPr>
        <w:t>)</w:t>
      </w:r>
      <w:r w:rsidRPr="008915DE">
        <w:rPr>
          <w:lang w:val="en-US"/>
        </w:rPr>
        <w:br/>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Microsimulation &lt;-</w:t>
      </w:r>
      <w:r w:rsidRPr="008915DE">
        <w:rPr>
          <w:rStyle w:val="StringTok"/>
          <w:lang w:val="en-US"/>
        </w:rPr>
        <w:t xml:space="preserve"> </w:t>
      </w:r>
      <w:r w:rsidRPr="008915DE">
        <w:rPr>
          <w:rStyle w:val="NormalTok"/>
          <w:lang w:val="en-US"/>
        </w:rPr>
        <w:t>Cycle_sum_NT</w:t>
      </w:r>
      <w:r w:rsidRPr="008915DE">
        <w:rPr>
          <w:lang w:val="en-US"/>
        </w:rPr>
        <w:br/>
      </w:r>
      <w:r w:rsidRPr="008915DE">
        <w:rPr>
          <w:lang w:val="en-US"/>
        </w:rPr>
        <w:br/>
      </w:r>
      <w:r w:rsidRPr="008915DE">
        <w:rPr>
          <w:rStyle w:val="NormalTok"/>
          <w:lang w:val="en-US"/>
        </w:rPr>
        <w:lastRenderedPageBreak/>
        <w:t>LB_wald &lt;-</w:t>
      </w:r>
      <w:r w:rsidRPr="008915DE">
        <w:rPr>
          <w:rStyle w:val="StringTok"/>
          <w:lang w:val="en-US"/>
        </w:rPr>
        <w:t xml:space="preserve"> </w:t>
      </w:r>
      <w:r w:rsidRPr="008915DE">
        <w:rPr>
          <w:rStyle w:val="ControlFlowTok"/>
          <w:lang w:val="en-US"/>
        </w:rPr>
        <w:t>function</w:t>
      </w:r>
      <w:r w:rsidRPr="008915DE">
        <w:rPr>
          <w:rStyle w:val="NormalTok"/>
          <w:lang w:val="en-US"/>
        </w:rPr>
        <w:t>(num){</w:t>
      </w:r>
      <w:r w:rsidRPr="008915DE">
        <w:rPr>
          <w:lang w:val="en-US"/>
        </w:rPr>
        <w:br/>
      </w:r>
      <w:r w:rsidRPr="008915DE">
        <w:rPr>
          <w:rStyle w:val="NormalTok"/>
          <w:lang w:val="en-US"/>
        </w:rPr>
        <w:t xml:space="preserve">  lb &lt;-</w:t>
      </w:r>
      <w:r w:rsidRPr="008915DE">
        <w:rPr>
          <w:rStyle w:val="StringTok"/>
          <w:lang w:val="en-US"/>
        </w:rPr>
        <w:t xml:space="preserve"> </w:t>
      </w:r>
      <w:r w:rsidRPr="008915DE">
        <w:rPr>
          <w:rStyle w:val="NormalTok"/>
          <w:lang w:val="en-US"/>
        </w:rPr>
        <w:t xml:space="preserve">num </w:t>
      </w:r>
      <w:r w:rsidRPr="008915DE">
        <w:rPr>
          <w:rStyle w:val="OperatorTok"/>
          <w:lang w:val="en-US"/>
        </w:rPr>
        <w:t>-</w:t>
      </w:r>
      <w:r w:rsidRPr="008915DE">
        <w:rPr>
          <w:rStyle w:val="StringTok"/>
          <w:lang w:val="en-US"/>
        </w:rPr>
        <w:t xml:space="preserve"> </w:t>
      </w:r>
      <w:r w:rsidRPr="008915DE">
        <w:rPr>
          <w:rStyle w:val="FloatTok"/>
          <w:lang w:val="en-US"/>
        </w:rPr>
        <w:t>1.96</w:t>
      </w:r>
      <w:r w:rsidRPr="008915DE">
        <w:rPr>
          <w:rStyle w:val="OperatorTok"/>
          <w:lang w:val="en-US"/>
        </w:rPr>
        <w:t>*</w:t>
      </w:r>
      <w:r w:rsidRPr="008915DE">
        <w:rPr>
          <w:rStyle w:val="NormalTok"/>
          <w:lang w:val="en-US"/>
        </w:rPr>
        <w:t>(</w:t>
      </w:r>
      <w:r w:rsidRPr="008915DE">
        <w:rPr>
          <w:rStyle w:val="KeywordTok"/>
          <w:lang w:val="en-US"/>
        </w:rPr>
        <w:t>sqrt</w:t>
      </w:r>
      <w:r w:rsidRPr="008915DE">
        <w:rPr>
          <w:rStyle w:val="NormalTok"/>
          <w:lang w:val="en-US"/>
        </w:rPr>
        <w:t>((num</w:t>
      </w:r>
      <w:r w:rsidRPr="008915DE">
        <w:rPr>
          <w:rStyle w:val="OperatorTok"/>
          <w:lang w:val="en-US"/>
        </w:rPr>
        <w:t>*</w:t>
      </w:r>
      <w:r w:rsidRPr="008915DE">
        <w:rPr>
          <w:rStyle w:val="NormalTok"/>
          <w:lang w:val="en-US"/>
        </w:rPr>
        <w:t>(</w:t>
      </w:r>
      <w:r w:rsidRPr="008915DE">
        <w:rPr>
          <w:rStyle w:val="DecValTok"/>
          <w:lang w:val="en-US"/>
        </w:rPr>
        <w:t>1</w:t>
      </w:r>
      <w:r w:rsidRPr="008915DE">
        <w:rPr>
          <w:rStyle w:val="OperatorTok"/>
          <w:lang w:val="en-US"/>
        </w:rPr>
        <w:t>-</w:t>
      </w:r>
      <w:r w:rsidRPr="008915DE">
        <w:rPr>
          <w:rStyle w:val="NormalTok"/>
          <w:lang w:val="en-US"/>
        </w:rPr>
        <w:t>num))</w:t>
      </w:r>
      <w:r w:rsidRPr="008915DE">
        <w:rPr>
          <w:rStyle w:val="OperatorTok"/>
          <w:lang w:val="en-US"/>
        </w:rPr>
        <w:t>/</w:t>
      </w:r>
      <w:r w:rsidRPr="008915DE">
        <w:rPr>
          <w:rStyle w:val="NormalTok"/>
          <w:lang w:val="en-US"/>
        </w:rPr>
        <w:t>n_i))</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(lb)</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UB_wald &lt;-</w:t>
      </w:r>
      <w:r w:rsidRPr="008915DE">
        <w:rPr>
          <w:rStyle w:val="StringTok"/>
          <w:lang w:val="en-US"/>
        </w:rPr>
        <w:t xml:space="preserve"> </w:t>
      </w:r>
      <w:r w:rsidRPr="008915DE">
        <w:rPr>
          <w:rStyle w:val="ControlFlowTok"/>
          <w:lang w:val="en-US"/>
        </w:rPr>
        <w:t>function</w:t>
      </w:r>
      <w:r w:rsidRPr="008915DE">
        <w:rPr>
          <w:rStyle w:val="NormalTok"/>
          <w:lang w:val="en-US"/>
        </w:rPr>
        <w:t>(num){</w:t>
      </w:r>
      <w:r w:rsidRPr="008915DE">
        <w:rPr>
          <w:lang w:val="en-US"/>
        </w:rPr>
        <w:br/>
      </w:r>
      <w:r w:rsidRPr="008915DE">
        <w:rPr>
          <w:rStyle w:val="NormalTok"/>
          <w:lang w:val="en-US"/>
        </w:rPr>
        <w:t xml:space="preserve">  ub &lt;-</w:t>
      </w:r>
      <w:r w:rsidRPr="008915DE">
        <w:rPr>
          <w:rStyle w:val="StringTok"/>
          <w:lang w:val="en-US"/>
        </w:rPr>
        <w:t xml:space="preserve"> </w:t>
      </w:r>
      <w:r w:rsidRPr="008915DE">
        <w:rPr>
          <w:rStyle w:val="NormalTok"/>
          <w:lang w:val="en-US"/>
        </w:rPr>
        <w:t xml:space="preserve">num </w:t>
      </w:r>
      <w:r w:rsidRPr="008915DE">
        <w:rPr>
          <w:rStyle w:val="OperatorTok"/>
          <w:lang w:val="en-US"/>
        </w:rPr>
        <w:t>+</w:t>
      </w:r>
      <w:r w:rsidRPr="008915DE">
        <w:rPr>
          <w:rStyle w:val="StringTok"/>
          <w:lang w:val="en-US"/>
        </w:rPr>
        <w:t xml:space="preserve"> </w:t>
      </w:r>
      <w:r w:rsidRPr="008915DE">
        <w:rPr>
          <w:rStyle w:val="FloatTok"/>
          <w:lang w:val="en-US"/>
        </w:rPr>
        <w:t>1.96</w:t>
      </w:r>
      <w:r w:rsidRPr="008915DE">
        <w:rPr>
          <w:rStyle w:val="OperatorTok"/>
          <w:lang w:val="en-US"/>
        </w:rPr>
        <w:t>*</w:t>
      </w:r>
      <w:r w:rsidRPr="008915DE">
        <w:rPr>
          <w:rStyle w:val="NormalTok"/>
          <w:lang w:val="en-US"/>
        </w:rPr>
        <w:t>(</w:t>
      </w:r>
      <w:r w:rsidRPr="008915DE">
        <w:rPr>
          <w:rStyle w:val="KeywordTok"/>
          <w:lang w:val="en-US"/>
        </w:rPr>
        <w:t>sqrt</w:t>
      </w:r>
      <w:r w:rsidRPr="008915DE">
        <w:rPr>
          <w:rStyle w:val="NormalTok"/>
          <w:lang w:val="en-US"/>
        </w:rPr>
        <w:t>((num</w:t>
      </w:r>
      <w:r w:rsidRPr="008915DE">
        <w:rPr>
          <w:rStyle w:val="OperatorTok"/>
          <w:lang w:val="en-US"/>
        </w:rPr>
        <w:t>*</w:t>
      </w:r>
      <w:r w:rsidRPr="008915DE">
        <w:rPr>
          <w:rStyle w:val="NormalTok"/>
          <w:lang w:val="en-US"/>
        </w:rPr>
        <w:t>(</w:t>
      </w:r>
      <w:r w:rsidRPr="008915DE">
        <w:rPr>
          <w:rStyle w:val="DecValTok"/>
          <w:lang w:val="en-US"/>
        </w:rPr>
        <w:t>1</w:t>
      </w:r>
      <w:r w:rsidRPr="008915DE">
        <w:rPr>
          <w:rStyle w:val="OperatorTok"/>
          <w:lang w:val="en-US"/>
        </w:rPr>
        <w:t>-</w:t>
      </w:r>
      <w:r w:rsidRPr="008915DE">
        <w:rPr>
          <w:rStyle w:val="NormalTok"/>
          <w:lang w:val="en-US"/>
        </w:rPr>
        <w:t>num))</w:t>
      </w:r>
      <w:r w:rsidRPr="008915DE">
        <w:rPr>
          <w:rStyle w:val="OperatorTok"/>
          <w:lang w:val="en-US"/>
        </w:rPr>
        <w:t>/</w:t>
      </w:r>
      <w:r w:rsidRPr="008915DE">
        <w:rPr>
          <w:rStyle w:val="NormalTok"/>
          <w:lang w:val="en-US"/>
        </w:rPr>
        <w:t>n_i))</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(ub)</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LB_wald &lt;-</w:t>
      </w:r>
      <w:r w:rsidRPr="008915DE">
        <w:rPr>
          <w:rStyle w:val="StringTok"/>
          <w:lang w:val="en-US"/>
        </w:rPr>
        <w:t xml:space="preserve"> </w:t>
      </w:r>
      <w:r w:rsidRPr="008915DE">
        <w:rPr>
          <w:rStyle w:val="KeywordTok"/>
          <w:lang w:val="en-US"/>
        </w:rPr>
        <w:t>LB_wald</w:t>
      </w:r>
      <w:r w:rsidRPr="008915DE">
        <w:rPr>
          <w:rStyle w:val="NormalTok"/>
          <w:lang w:val="en-US"/>
        </w:rPr>
        <w:t>(df_compare</w:t>
      </w:r>
      <w:r w:rsidRPr="008915DE">
        <w:rPr>
          <w:rStyle w:val="OperatorTok"/>
          <w:lang w:val="en-US"/>
        </w:rPr>
        <w:t>$</w:t>
      </w:r>
      <w:r w:rsidRPr="008915DE">
        <w:rPr>
          <w:rStyle w:val="NormalTok"/>
          <w:lang w:val="en-US"/>
        </w:rPr>
        <w:t>Microsimulation)</w:t>
      </w:r>
      <w:r w:rsidRPr="008915DE">
        <w:rPr>
          <w:lang w:val="en-US"/>
        </w:rPr>
        <w:br/>
      </w:r>
      <w:r w:rsidRPr="008915DE">
        <w:rPr>
          <w:rStyle w:val="NormalTok"/>
          <w:lang w:val="en-US"/>
        </w:rPr>
        <w:t>df_compare</w:t>
      </w:r>
      <w:r w:rsidRPr="008915DE">
        <w:rPr>
          <w:rStyle w:val="OperatorTok"/>
          <w:lang w:val="en-US"/>
        </w:rPr>
        <w:t>$</w:t>
      </w:r>
      <w:r w:rsidRPr="008915DE">
        <w:rPr>
          <w:rStyle w:val="NormalTok"/>
          <w:lang w:val="en-US"/>
        </w:rPr>
        <w:t>UB_wald &lt;-</w:t>
      </w:r>
      <w:r w:rsidRPr="008915DE">
        <w:rPr>
          <w:rStyle w:val="StringTok"/>
          <w:lang w:val="en-US"/>
        </w:rPr>
        <w:t xml:space="preserve"> </w:t>
      </w:r>
      <w:r w:rsidRPr="008915DE">
        <w:rPr>
          <w:rStyle w:val="KeywordTok"/>
          <w:lang w:val="en-US"/>
        </w:rPr>
        <w:t>UB_wald</w:t>
      </w:r>
      <w:r w:rsidRPr="008915DE">
        <w:rPr>
          <w:rStyle w:val="NormalTok"/>
          <w:lang w:val="en-US"/>
        </w:rPr>
        <w:t>(df_compare</w:t>
      </w:r>
      <w:r w:rsidRPr="008915DE">
        <w:rPr>
          <w:rStyle w:val="OperatorTok"/>
          <w:lang w:val="en-US"/>
        </w:rPr>
        <w:t>$</w:t>
      </w:r>
      <w:r w:rsidRPr="008915DE">
        <w:rPr>
          <w:rStyle w:val="NormalTok"/>
          <w:lang w:val="en-US"/>
        </w:rPr>
        <w:t>Microsimulation)</w:t>
      </w:r>
      <w:r w:rsidRPr="008915DE">
        <w:rPr>
          <w:lang w:val="en-US"/>
        </w:rPr>
        <w:br/>
      </w:r>
      <w:r w:rsidRPr="008915DE">
        <w:rPr>
          <w:lang w:val="en-US"/>
        </w:rPr>
        <w:br/>
      </w:r>
      <w:r w:rsidRPr="008915DE">
        <w:rPr>
          <w:rStyle w:val="NormalTok"/>
          <w:lang w:val="en-US"/>
        </w:rPr>
        <w:t>df_compare_long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df_compare,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KM,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surv, </w:t>
      </w:r>
      <w:r w:rsidRPr="008915DE">
        <w:rPr>
          <w:rStyle w:val="OperatorTok"/>
          <w:lang w:val="en-US"/>
        </w:rPr>
        <w:t>-</w:t>
      </w:r>
      <w:r w:rsidRPr="008915DE">
        <w:rPr>
          <w:rStyle w:val="KeywordTok"/>
          <w:lang w:val="en-US"/>
        </w:rPr>
        <w:t>c</w:t>
      </w:r>
      <w:r w:rsidRPr="008915DE">
        <w:rPr>
          <w:rStyle w:val="NormalTok"/>
          <w:lang w:val="en-US"/>
        </w:rPr>
        <w:t>(time_km, UB, LB, LB_wald, UB_wald))</w:t>
      </w:r>
      <w:r w:rsidRPr="008915DE">
        <w:rPr>
          <w:lang w:val="en-US"/>
        </w:rPr>
        <w:br/>
      </w:r>
      <w:r w:rsidRPr="008915DE">
        <w:rPr>
          <w:lang w:val="en-US"/>
        </w:rPr>
        <w:br/>
      </w:r>
      <w:r w:rsidRPr="008915DE">
        <w:rPr>
          <w:rStyle w:val="CommentTok"/>
          <w:lang w:val="en-US"/>
        </w:rPr>
        <w:t>#### Visualization Kplan Meier ####</w:t>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df_compare_long,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time_km,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surv,</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KM))</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geom_ribbon</w:t>
      </w:r>
      <w:r w:rsidRPr="008915DE">
        <w:rPr>
          <w:rStyle w:val="NormalTok"/>
          <w:lang w:val="en-US"/>
        </w:rPr>
        <w:t>(</w:t>
      </w:r>
      <w:r w:rsidRPr="008915DE">
        <w:rPr>
          <w:rStyle w:val="DataTypeTok"/>
          <w:lang w:val="en-US"/>
        </w:rPr>
        <w:t>data =</w:t>
      </w:r>
      <w:r w:rsidRPr="008915DE">
        <w:rPr>
          <w:rStyle w:val="NormalTok"/>
          <w:lang w:val="en-US"/>
        </w:rPr>
        <w:t xml:space="preserve"> </w:t>
      </w:r>
      <w:r w:rsidRPr="008915DE">
        <w:rPr>
          <w:rStyle w:val="KeywordTok"/>
          <w:lang w:val="en-US"/>
        </w:rPr>
        <w:t>filter</w:t>
      </w:r>
      <w:r w:rsidRPr="008915DE">
        <w:rPr>
          <w:rStyle w:val="NormalTok"/>
          <w:lang w:val="en-US"/>
        </w:rPr>
        <w:t>(df_compare_long,</w:t>
      </w:r>
      <w:r w:rsidRPr="008915DE">
        <w:rPr>
          <w:lang w:val="en-US"/>
        </w:rPr>
        <w:br/>
      </w:r>
      <w:r w:rsidRPr="008915DE">
        <w:rPr>
          <w:rStyle w:val="NormalTok"/>
          <w:lang w:val="en-US"/>
        </w:rPr>
        <w:t xml:space="preserve">                            KM </w:t>
      </w:r>
      <w:r w:rsidRPr="008915DE">
        <w:rPr>
          <w:rStyle w:val="OperatorTok"/>
          <w:lang w:val="en-US"/>
        </w:rPr>
        <w:t>==</w:t>
      </w:r>
      <w:r w:rsidRPr="008915DE">
        <w:rPr>
          <w:rStyle w:val="StringTok"/>
          <w:lang w:val="en-US"/>
        </w:rPr>
        <w:t xml:space="preserve"> "Real population"</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ymin =</w:t>
      </w:r>
      <w:r w:rsidRPr="008915DE">
        <w:rPr>
          <w:rStyle w:val="NormalTok"/>
          <w:lang w:val="en-US"/>
        </w:rPr>
        <w:t xml:space="preserve"> LB, </w:t>
      </w:r>
      <w:r w:rsidRPr="008915DE">
        <w:rPr>
          <w:rStyle w:val="DataTypeTok"/>
          <w:lang w:val="en-US"/>
        </w:rPr>
        <w:t>ymax =</w:t>
      </w:r>
      <w:r w:rsidRPr="008915DE">
        <w:rPr>
          <w:rStyle w:val="NormalTok"/>
          <w:lang w:val="en-US"/>
        </w:rPr>
        <w:t xml:space="preserve"> UB), </w:t>
      </w:r>
      <w:r w:rsidRPr="008915DE">
        <w:rPr>
          <w:rStyle w:val="DataTypeTok"/>
          <w:lang w:val="en-US"/>
        </w:rPr>
        <w:t>alpha =</w:t>
      </w:r>
      <w:r w:rsidRPr="008915DE">
        <w:rPr>
          <w:rStyle w:val="NormalTok"/>
          <w:lang w:val="en-US"/>
        </w:rPr>
        <w:t xml:space="preserve"> </w:t>
      </w:r>
      <w:r w:rsidRPr="008915DE">
        <w:rPr>
          <w:rStyle w:val="FloatTok"/>
          <w:lang w:val="en-US"/>
        </w:rPr>
        <w:t>0.3</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geom_ribbon</w:t>
      </w:r>
      <w:r w:rsidRPr="008915DE">
        <w:rPr>
          <w:rStyle w:val="NormalTok"/>
          <w:lang w:val="en-US"/>
        </w:rPr>
        <w:t>(</w:t>
      </w:r>
      <w:r w:rsidRPr="008915DE">
        <w:rPr>
          <w:rStyle w:val="DataTypeTok"/>
          <w:lang w:val="en-US"/>
        </w:rPr>
        <w:t>data =</w:t>
      </w:r>
      <w:r w:rsidRPr="008915DE">
        <w:rPr>
          <w:rStyle w:val="NormalTok"/>
          <w:lang w:val="en-US"/>
        </w:rPr>
        <w:t xml:space="preserve"> </w:t>
      </w:r>
      <w:r w:rsidRPr="008915DE">
        <w:rPr>
          <w:rStyle w:val="KeywordTok"/>
          <w:lang w:val="en-US"/>
        </w:rPr>
        <w:t>filter</w:t>
      </w:r>
      <w:r w:rsidRPr="008915DE">
        <w:rPr>
          <w:rStyle w:val="NormalTok"/>
          <w:lang w:val="en-US"/>
        </w:rPr>
        <w:t>(df_compare_long,</w:t>
      </w:r>
      <w:r w:rsidRPr="008915DE">
        <w:rPr>
          <w:lang w:val="en-US"/>
        </w:rPr>
        <w:br/>
      </w:r>
      <w:r w:rsidRPr="008915DE">
        <w:rPr>
          <w:rStyle w:val="NormalTok"/>
          <w:lang w:val="en-US"/>
        </w:rPr>
        <w:t xml:space="preserve">                            KM </w:t>
      </w:r>
      <w:r w:rsidRPr="008915DE">
        <w:rPr>
          <w:rStyle w:val="OperatorTok"/>
          <w:lang w:val="en-US"/>
        </w:rPr>
        <w:t>==</w:t>
      </w:r>
      <w:r w:rsidRPr="008915DE">
        <w:rPr>
          <w:rStyle w:val="StringTok"/>
          <w:lang w:val="en-US"/>
        </w:rPr>
        <w:t xml:space="preserve"> "Microsimulation"</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ymin =</w:t>
      </w:r>
      <w:r w:rsidRPr="008915DE">
        <w:rPr>
          <w:rStyle w:val="NormalTok"/>
          <w:lang w:val="en-US"/>
        </w:rPr>
        <w:t xml:space="preserve"> LB_wald, </w:t>
      </w:r>
      <w:r w:rsidRPr="008915DE">
        <w:rPr>
          <w:rStyle w:val="DataTypeTok"/>
          <w:lang w:val="en-US"/>
        </w:rPr>
        <w:t>ymax =</w:t>
      </w:r>
      <w:r w:rsidRPr="008915DE">
        <w:rPr>
          <w:rStyle w:val="NormalTok"/>
          <w:lang w:val="en-US"/>
        </w:rPr>
        <w:t xml:space="preserve"> UB_wald), </w:t>
      </w:r>
      <w:r w:rsidRPr="008915DE">
        <w:rPr>
          <w:rStyle w:val="DataTypeTok"/>
          <w:lang w:val="en-US"/>
        </w:rPr>
        <w:t>alpha =</w:t>
      </w:r>
      <w:r w:rsidRPr="008915DE">
        <w:rPr>
          <w:rStyle w:val="NormalTok"/>
          <w:lang w:val="en-US"/>
        </w:rPr>
        <w:t xml:space="preserve"> </w:t>
      </w:r>
      <w:r w:rsidRPr="008915DE">
        <w:rPr>
          <w:rStyle w:val="FloatTok"/>
          <w:lang w:val="en-US"/>
        </w:rPr>
        <w:t>0.3</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"#e3094a"</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lastRenderedPageBreak/>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"Kaplan-Meier curves"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w:t>
      </w:r>
      <w:r w:rsidRPr="008915DE">
        <w:rPr>
          <w:rStyle w:val="StringTok"/>
          <w:lang w:val="en-US"/>
        </w:rPr>
        <w:t>"Method"</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"figs/Kaplan_M_curves"</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CommentTok"/>
          <w:lang w:val="en-US"/>
        </w:rPr>
        <w:t>#### Microsimulation with Remdesivir ####</w:t>
      </w:r>
      <w:r w:rsidRPr="008915DE">
        <w:rPr>
          <w:lang w:val="en-US"/>
        </w:rPr>
        <w:br/>
      </w:r>
      <w:r w:rsidRPr="008915DE">
        <w:rPr>
          <w:rStyle w:val="CommentTok"/>
          <w:lang w:val="en-US"/>
        </w:rPr>
        <w:t># Parameters set</w:t>
      </w:r>
      <w:r w:rsidRPr="008915DE">
        <w:rPr>
          <w:lang w:val="en-US"/>
        </w:rPr>
        <w:br/>
      </w:r>
      <w:r w:rsidRPr="008915DE">
        <w:rPr>
          <w:rStyle w:val="CommentTok"/>
          <w:lang w:val="en-US"/>
        </w:rPr>
        <w:t># number of simulated individuals, in this case 488,866</w:t>
      </w:r>
      <w:r w:rsidRPr="008915DE">
        <w:rPr>
          <w:lang w:val="en-US"/>
        </w:rPr>
        <w:br/>
      </w:r>
      <w:r w:rsidRPr="008915DE">
        <w:rPr>
          <w:rStyle w:val="NormalTok"/>
          <w:lang w:val="en-US"/>
        </w:rPr>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NormalTok"/>
          <w:lang w:val="en-US"/>
        </w:rPr>
        <w:t>v_names_str =</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dollars)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NormalTok"/>
          <w:lang w:val="en-US"/>
        </w:rPr>
        <w:t>(</w:t>
      </w:r>
      <w:r w:rsidRPr="008915DE">
        <w:rPr>
          <w:rStyle w:val="DecValTok"/>
          <w:lang w:val="en-US"/>
        </w:rPr>
        <w:t>3120</w:t>
      </w:r>
      <w:r w:rsidRPr="008915DE">
        <w:rPr>
          <w:rStyle w:val="OperatorTok"/>
          <w:lang w:val="en-US"/>
        </w:rPr>
        <w:t>*</w:t>
      </w:r>
      <w:r w:rsidRPr="008915DE">
        <w:rPr>
          <w:rStyle w:val="DecValTok"/>
          <w:lang w:val="en-US"/>
        </w:rPr>
        <w:t>20</w:t>
      </w:r>
      <w:r w:rsidRPr="008915DE">
        <w:rPr>
          <w:rStyle w:val="NormalTok"/>
          <w:lang w:val="en-US"/>
        </w:rPr>
        <w:t>)</w:t>
      </w:r>
      <w:r w:rsidRPr="008915DE">
        <w:rPr>
          <w:rStyle w:val="OperatorTok"/>
          <w:lang w:val="en-US"/>
        </w:rPr>
        <w:t>/</w:t>
      </w:r>
      <w:r w:rsidRPr="008915DE">
        <w:rPr>
          <w:rStyle w:val="DecValTok"/>
          <w:lang w:val="en-US"/>
        </w:rPr>
        <w:t>60</w:t>
      </w:r>
      <w:r w:rsidRPr="008915DE">
        <w:rPr>
          <w:rStyle w:val="NormalTok"/>
          <w:lang w:val="en-US"/>
        </w:rPr>
        <w:t xml:space="preserve"> </w:t>
      </w:r>
      <w:r w:rsidRPr="008915DE">
        <w:rPr>
          <w:rStyle w:val="CommentTok"/>
          <w:lang w:val="en-US"/>
        </w:rPr>
        <w:t># cost of remdesivir per patient mexican currency</w:t>
      </w:r>
      <w:r w:rsidRPr="008915DE">
        <w:rPr>
          <w:lang w:val="en-US"/>
        </w:rPr>
        <w:br/>
      </w:r>
      <w:r w:rsidRPr="008915DE">
        <w:rPr>
          <w:rStyle w:val="CommentTok"/>
          <w:lang w:val="en-US"/>
        </w:rPr>
        <w:t># Mean QALD (Quality Adjusted Life Days) loss.</w:t>
      </w:r>
      <w:r w:rsidRPr="008915DE">
        <w:rPr>
          <w:lang w:val="en-US"/>
        </w:rPr>
        <w:br/>
      </w:r>
      <w:r w:rsidRPr="008915DE">
        <w:rPr>
          <w:rStyle w:val="NormalTok"/>
          <w:lang w:val="en-US"/>
        </w:rPr>
        <w:lastRenderedPageBreak/>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br/>
      </w:r>
      <w:r w:rsidRPr="008915DE">
        <w:rPr>
          <w:rStyle w:val="CommentTok"/>
          <w:lang w:val="en-US"/>
        </w:rPr>
        <w:t># Create data table with probabilities for each state</w:t>
      </w:r>
      <w:r w:rsidRPr="008915DE">
        <w:rPr>
          <w:lang w:val="en-US"/>
        </w:rPr>
        <w:br/>
      </w:r>
      <w:r w:rsidRPr="008915DE">
        <w:rPr>
          <w:rStyle w:val="CommentTok"/>
          <w:lang w:val="en-US"/>
        </w:rPr>
        <w:t># This part is modified to add treatment effect of Remsedivir</w:t>
      </w:r>
      <w:r w:rsidRPr="008915DE">
        <w:rPr>
          <w:lang w:val="en-US"/>
        </w:rPr>
        <w:br/>
      </w:r>
      <w:r w:rsidRPr="008915DE">
        <w:rPr>
          <w:rStyle w:val="NormalTok"/>
          <w:lang w:val="en-US"/>
        </w:rPr>
        <w:t>df_N_t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(time)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DataTypeTok"/>
          <w:lang w:val="en-US"/>
        </w:rPr>
        <w:t>haz_pop =</w:t>
      </w:r>
      <w:r w:rsidRPr="008915DE">
        <w:rPr>
          <w:rStyle w:val="Normal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df_N_t &lt;-</w:t>
      </w:r>
      <w:r w:rsidRPr="008915DE">
        <w:rPr>
          <w:rStyle w:val="StringTok"/>
          <w:lang w:val="en-US"/>
        </w:rPr>
        <w:t xml:space="preserve"> </w:t>
      </w:r>
      <w:r w:rsidRPr="008915DE">
        <w:rPr>
          <w:rStyle w:val="KeywordTok"/>
          <w:lang w:val="en-US"/>
        </w:rPr>
        <w:t>head</w:t>
      </w:r>
      <w:r w:rsidRPr="008915DE">
        <w:rPr>
          <w:rStyle w:val="NormalTok"/>
          <w:lang w:val="en-US"/>
        </w:rPr>
        <w:t xml:space="preserve">(df_N_t, </w:t>
      </w:r>
      <w:r w:rsidRPr="008915DE">
        <w:rPr>
          <w:rStyle w:val="DecValTok"/>
          <w:lang w:val="en-US"/>
        </w:rPr>
        <w:t>30</w:t>
      </w:r>
      <w:r w:rsidRPr="008915DE">
        <w:rPr>
          <w:rStyle w:val="NormalTok"/>
          <w:lang w:val="en-US"/>
        </w:rPr>
        <w:t>)</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sum</w:t>
      </w:r>
      <w:r w:rsidRPr="008915DE">
        <w:rPr>
          <w:rStyle w:val="NormalTok"/>
          <w:lang w:val="en-US"/>
        </w:rPr>
        <w:t>(df_N_t</w:t>
      </w:r>
      <w:r w:rsidRPr="008915DE">
        <w:rPr>
          <w:rStyle w:val="OperatorTok"/>
          <w:lang w:val="en-US"/>
        </w:rPr>
        <w:t>$</w:t>
      </w:r>
      <w:r w:rsidRPr="008915DE">
        <w:rPr>
          <w:rStyle w:val="NormalTok"/>
          <w:lang w:val="en-US"/>
        </w:rPr>
        <w:t>haz_pop)</w:t>
      </w:r>
      <w:r w:rsidRPr="008915DE">
        <w:rPr>
          <w:lang w:val="en-US"/>
        </w:rPr>
        <w:br/>
      </w:r>
      <w:r w:rsidRPr="008915DE">
        <w:rPr>
          <w:lang w:val="en-US"/>
        </w:rPr>
        <w:br/>
      </w:r>
      <w:r w:rsidRPr="008915DE">
        <w:rPr>
          <w:rStyle w:val="NormalTok"/>
          <w:lang w:val="en-US"/>
        </w:rPr>
        <w:t>s_t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59</w:t>
      </w:r>
      <w:r w:rsidRPr="008915DE">
        <w:rPr>
          <w:rStyle w:val="OperatorTok"/>
          <w:lang w:val="en-US"/>
        </w:rPr>
        <w:t>/</w:t>
      </w:r>
      <w:r w:rsidRPr="008915DE">
        <w:rPr>
          <w:rStyle w:val="DecValTok"/>
          <w:lang w:val="en-US"/>
        </w:rPr>
        <w:t>541</w:t>
      </w:r>
      <w:r w:rsidRPr="008915DE">
        <w:rPr>
          <w:rStyle w:val="NormalTok"/>
          <w:lang w:val="en-US"/>
        </w:rPr>
        <w:t>)</w:t>
      </w:r>
      <w:r w:rsidRPr="008915DE">
        <w:rPr>
          <w:lang w:val="en-US"/>
        </w:rPr>
        <w:br/>
      </w:r>
      <w:r w:rsidRPr="008915DE">
        <w:rPr>
          <w:rStyle w:val="NormalTok"/>
          <w:lang w:val="en-US"/>
        </w:rPr>
        <w:t>s_p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77</w:t>
      </w:r>
      <w:r w:rsidRPr="008915DE">
        <w:rPr>
          <w:rStyle w:val="OperatorTok"/>
          <w:lang w:val="en-US"/>
        </w:rPr>
        <w:t>/</w:t>
      </w:r>
      <w:r w:rsidRPr="008915DE">
        <w:rPr>
          <w:rStyle w:val="DecValTok"/>
          <w:lang w:val="en-US"/>
        </w:rPr>
        <w:t>521</w:t>
      </w:r>
      <w:r w:rsidRPr="008915DE">
        <w:rPr>
          <w:rStyle w:val="NormalTok"/>
          <w:lang w:val="en-US"/>
        </w:rPr>
        <w:t>)</w:t>
      </w:r>
      <w:r w:rsidRPr="008915DE">
        <w:rPr>
          <w:lang w:val="en-US"/>
        </w:rPr>
        <w:br/>
      </w:r>
      <w:r w:rsidRPr="008915DE">
        <w:rPr>
          <w:lang w:val="en-US"/>
        </w:rPr>
        <w:br/>
      </w:r>
      <w:r w:rsidRPr="008915DE">
        <w:rPr>
          <w:rStyle w:val="NormalTok"/>
          <w:lang w:val="en-US"/>
        </w:rPr>
        <w:t>d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29</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(s_p</w:t>
      </w:r>
      <w:r w:rsidRPr="008915DE">
        <w:rPr>
          <w:rStyle w:val="OperatorTok"/>
          <w:lang w:val="en-US"/>
        </w:rPr>
        <w:t>/</w:t>
      </w:r>
      <w:r w:rsidRPr="008915DE">
        <w:rPr>
          <w:rStyle w:val="NormalTok"/>
          <w:lang w:val="en-US"/>
        </w:rPr>
        <w:t>N_t)</w:t>
      </w:r>
      <w:r w:rsidRPr="008915DE">
        <w:rPr>
          <w:lang w:val="en-US"/>
        </w:rPr>
        <w:br/>
      </w:r>
      <w:r w:rsidRPr="008915DE">
        <w:rPr>
          <w:rStyle w:val="NormalTok"/>
          <w:lang w:val="en-US"/>
        </w:rPr>
        <w:t>d_e_</w:t>
      </w:r>
      <w:r w:rsidRPr="008915DE">
        <w:rPr>
          <w:rStyle w:val="DecValTok"/>
          <w:lang w:val="en-US"/>
        </w:rPr>
        <w:t>1</w:t>
      </w:r>
      <w:r w:rsidRPr="008915DE">
        <w:rPr>
          <w:rStyle w:val="NormalTok"/>
          <w:lang w:val="en-US"/>
        </w:rPr>
        <w:t xml:space="preserve">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29</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(s_t</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NormalTok"/>
          <w:lang w:val="en-US"/>
        </w:rPr>
        <w:t>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(d_e_</w:t>
      </w:r>
      <w:r w:rsidRPr="008915DE">
        <w:rPr>
          <w:rStyle w:val="DecValTok"/>
          <w:lang w:val="en-US"/>
        </w:rPr>
        <w:t>1</w:t>
      </w:r>
      <w:r w:rsidRPr="008915DE">
        <w:rPr>
          <w:rStyle w:val="OperatorTok"/>
          <w:lang w:val="en-US"/>
        </w:rPr>
        <w:t>/</w:t>
      </w:r>
      <w:r w:rsidRPr="008915DE">
        <w:rPr>
          <w:rStyle w:val="NormalTok"/>
          <w:lang w:val="en-US"/>
        </w:rPr>
        <w:t xml:space="preserve">d) </w:t>
      </w:r>
      <w:r w:rsidRPr="008915DE">
        <w:rPr>
          <w:rStyle w:val="CommentTok"/>
          <w:lang w:val="en-US"/>
        </w:rPr>
        <w:t># reduction or effect of treatment</w:t>
      </w:r>
      <w:r w:rsidRPr="008915DE">
        <w:rPr>
          <w:lang w:val="en-US"/>
        </w:rPr>
        <w:br/>
      </w:r>
      <w:r w:rsidRPr="008915DE">
        <w:rPr>
          <w:lang w:val="en-US"/>
        </w:rPr>
        <w:br/>
      </w:r>
      <w:r w:rsidRPr="008915DE">
        <w:rPr>
          <w:rStyle w:val="NormalTok"/>
          <w:lang w:val="en-US"/>
        </w:rPr>
        <w:t>d_p_HD_red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hazard_cov_red &lt;-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e)</w:t>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 xml:space="preserve">hazard_cov_red </w:t>
      </w:r>
      <w:r w:rsidRPr="008915DE">
        <w:rPr>
          <w:rStyle w:val="OperatorTok"/>
          <w:lang w:val="en-US"/>
        </w:rPr>
        <w:t>+</w:t>
      </w:r>
      <w:r w:rsidRPr="008915DE">
        <w:rPr>
          <w:rStyle w:val="StringTok"/>
          <w:lang w:val="en-US"/>
        </w:rPr>
        <w:t xml:space="preserve"> </w:t>
      </w:r>
      <w:r w:rsidRPr="008915DE">
        <w:rPr>
          <w:rStyle w:val="NormalTok"/>
          <w:lang w:val="en-US"/>
        </w:rPr>
        <w:t>d_p_HD_red</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d_p_HD_red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hazard_cov_red</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cov_prop[d_p_HD_red</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d_p_HD_red</w:t>
      </w:r>
      <w:r w:rsidRPr="008915DE">
        <w:rPr>
          <w:rStyle w:val="OperatorTok"/>
          <w:lang w:val="en-US"/>
        </w:rPr>
        <w:t>$</w:t>
      </w:r>
      <w:r w:rsidRPr="008915DE">
        <w:rPr>
          <w:rStyle w:val="NormalTok"/>
          <w:lang w:val="en-US"/>
        </w:rPr>
        <w:t>pop_prop[d_p_HD_red</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br/>
      </w:r>
      <w:r w:rsidRPr="008915DE">
        <w:rPr>
          <w:rStyle w:val="NormalTok"/>
          <w:lang w:val="en-US"/>
        </w:rPr>
        <w:t>d_p_Cov_red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d_p_Cov_red &lt;-</w:t>
      </w:r>
      <w:r w:rsidRPr="008915DE">
        <w:rPr>
          <w:rStyle w:val="StringTok"/>
          <w:lang w:val="en-US"/>
        </w:rPr>
        <w:t xml:space="preserve"> </w:t>
      </w:r>
      <w:r w:rsidRPr="008915DE">
        <w:rPr>
          <w:rStyle w:val="NormalTok"/>
          <w:lang w:val="en-US"/>
        </w:rPr>
        <w:t xml:space="preserve">d_p_Cov_red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10</w:t>
      </w:r>
      <w:r w:rsidRPr="008915DE">
        <w:rPr>
          <w:rStyle w:val="OperatorTok"/>
          <w:lang w:val="en-US"/>
        </w:rPr>
        <w:t>:</w:t>
      </w:r>
      <w:r w:rsidRPr="008915DE">
        <w:rPr>
          <w:rStyle w:val="DecValTok"/>
          <w:lang w:val="en-US"/>
        </w:rPr>
        <w:t>12</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dt_p_Cov_red &lt;-</w:t>
      </w:r>
      <w:r w:rsidRPr="008915DE">
        <w:rPr>
          <w:rStyle w:val="StringTok"/>
          <w:lang w:val="en-US"/>
        </w:rPr>
        <w:t xml:space="preserve"> </w:t>
      </w:r>
      <w:r w:rsidRPr="008915DE">
        <w:rPr>
          <w:rStyle w:val="KeywordTok"/>
          <w:lang w:val="en-US"/>
        </w:rPr>
        <w:t>data.table</w:t>
      </w:r>
      <w:r w:rsidRPr="008915DE">
        <w:rPr>
          <w:rStyle w:val="NormalTok"/>
          <w:lang w:val="en-US"/>
        </w:rPr>
        <w:t>(d_p_Cov_red)</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(dt_p_Cov_red,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lastRenderedPageBreak/>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dt_p_Cov_red[.(df_X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dt_p_Cov_red[.(df_X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 xml:space="preserve">p_die_Pop), p_die_CoV,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lastRenderedPageBreak/>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costs accrued by 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MicroSim_rem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rStyle w:val="NormalTok"/>
          <w:lang w:val="en-US"/>
        </w:rPr>
        <w:lastRenderedPageBreak/>
        <w:t xml:space="preserve">    </w:t>
      </w:r>
      <w:r w:rsidRPr="008915DE">
        <w:rPr>
          <w:rStyle w:val="CommentTok"/>
          <w:lang w:val="en-US"/>
        </w:rPr>
        <w:t># calculate QALYs per individual during cycle t + 1</w:t>
      </w:r>
      <w:r w:rsidRPr="008915DE">
        <w:rPr>
          <w:lang w:val="en-US"/>
        </w:rPr>
        <w:br/>
      </w:r>
      <w:r w:rsidRPr="008915DE">
        <w:rPr>
          <w:rStyle w:val="NormalTok"/>
          <w:lang w:val="en-US"/>
        </w:rPr>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outcomes_rem &lt;-</w:t>
      </w:r>
      <w:r w:rsidRPr="008915DE">
        <w:rPr>
          <w:rStyle w:val="StringTok"/>
          <w:lang w:val="en-US"/>
        </w:rPr>
        <w:t xml:space="preserve"> </w:t>
      </w:r>
      <w:r w:rsidRPr="008915DE">
        <w:rPr>
          <w:rStyle w:val="KeywordTok"/>
          <w:lang w:val="en-US"/>
        </w:rPr>
        <w:t>MicroSim_rem</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br/>
      </w:r>
      <w:r w:rsidRPr="008915DE">
        <w:rPr>
          <w:rStyle w:val="NormalTok"/>
          <w:lang w:val="en-US"/>
        </w:rPr>
        <w:t>results_rem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outcomes_rem</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outcomes_rem</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state_m_s_rem[state_m_s_rem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sapply</w:t>
      </w:r>
      <w:r w:rsidRPr="008915DE">
        <w:rPr>
          <w:rStyle w:val="NormalTok"/>
          <w:lang w:val="en-US"/>
        </w:rPr>
        <w:t>(state_m_s_rem, as.numeric)</w:t>
      </w:r>
      <w:r w:rsidRPr="008915DE">
        <w:rPr>
          <w:lang w:val="en-US"/>
        </w:rPr>
        <w:br/>
      </w:r>
      <w:r w:rsidRPr="008915DE">
        <w:rPr>
          <w:lang w:val="en-US"/>
        </w:rPr>
        <w:br/>
      </w:r>
      <w:r w:rsidRPr="008915DE">
        <w:rPr>
          <w:rStyle w:val="NormalTok"/>
          <w:lang w:val="en-US"/>
        </w:rPr>
        <w:t>Cycle_sum_rem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(state_m_s_rem)</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CommentTok"/>
          <w:lang w:val="en-US"/>
        </w:rPr>
        <w:t># plot(Cycle_sum)</w:t>
      </w:r>
      <w:r w:rsidRPr="008915DE">
        <w:rPr>
          <w:lang w:val="en-US"/>
        </w:rPr>
        <w:br/>
      </w:r>
      <w:r w:rsidRPr="008915DE">
        <w:rPr>
          <w:rStyle w:val="KeywordTok"/>
          <w:lang w:val="en-US"/>
        </w:rPr>
        <w:lastRenderedPageBreak/>
        <w:t>plot</w:t>
      </w:r>
      <w:r w:rsidRPr="008915DE">
        <w:rPr>
          <w:rStyle w:val="NormalTok"/>
          <w:lang w:val="en-US"/>
        </w:rPr>
        <w:t>(Cycle_sum_rem,</w:t>
      </w:r>
      <w:r w:rsidRPr="008915DE">
        <w:rPr>
          <w:lang w:val="en-US"/>
        </w:rPr>
        <w:br/>
      </w:r>
      <w:r w:rsidRPr="008915DE">
        <w:rPr>
          <w:rStyle w:val="NormalTok"/>
          <w:lang w:val="en-US"/>
        </w:rPr>
        <w:t xml:space="preserve">     </w:t>
      </w:r>
      <w:r w:rsidRPr="008915DE">
        <w:rPr>
          <w:rStyle w:val="DataTypeTok"/>
          <w:lang w:val="en-US"/>
        </w:rPr>
        <w:t>type =</w:t>
      </w:r>
      <w:r w:rsidRPr="008915DE">
        <w:rPr>
          <w:rStyle w:val="NormalTok"/>
          <w:lang w:val="en-US"/>
        </w:rPr>
        <w:t xml:space="preserve"> </w:t>
      </w:r>
      <w:r w:rsidRPr="008915DE">
        <w:rPr>
          <w:rStyle w:val="StringTok"/>
          <w:lang w:val="en-US"/>
        </w:rPr>
        <w:t>'l'</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ylim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FloatTok"/>
          <w:lang w:val="en-US"/>
        </w:rPr>
        <w:t>0.70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ylab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xlab =</w:t>
      </w:r>
      <w:r w:rsidRPr="008915DE">
        <w:rPr>
          <w:rStyle w:val="NormalTok"/>
          <w:lang w:val="en-US"/>
        </w:rPr>
        <w:t xml:space="preserve"> </w:t>
      </w:r>
      <w:r w:rsidRPr="008915DE">
        <w:rPr>
          <w:rStyle w:val="StringTok"/>
          <w:lang w:val="en-US"/>
        </w:rPr>
        <w:t>"Cycle"</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main =</w:t>
      </w:r>
      <w:r w:rsidRPr="008915DE">
        <w:rPr>
          <w:rStyle w:val="NormalTok"/>
          <w:lang w:val="en-US"/>
        </w:rPr>
        <w:t xml:space="preserve"> </w:t>
      </w:r>
      <w:r w:rsidRPr="008915DE">
        <w:rPr>
          <w:rStyle w:val="StringTok"/>
          <w:lang w:val="en-US"/>
        </w:rPr>
        <w:t>"Overall Survival with remdesivir"</w:t>
      </w:r>
      <w:r w:rsidRPr="008915DE">
        <w:rPr>
          <w:rStyle w:val="NormalTok"/>
          <w:lang w:val="en-US"/>
        </w:rPr>
        <w:t xml:space="preserve">)             </w:t>
      </w:r>
      <w:r w:rsidRPr="008915DE">
        <w:rPr>
          <w:lang w:val="en-US"/>
        </w:rPr>
        <w:br/>
      </w:r>
      <w:r w:rsidRPr="008915DE">
        <w:rPr>
          <w:rStyle w:val="CommentTok"/>
          <w:lang w:val="en-US"/>
        </w:rPr>
        <w:t xml:space="preserve"># Add grid </w:t>
      </w:r>
      <w:r w:rsidRPr="008915DE">
        <w:rPr>
          <w:lang w:val="en-US"/>
        </w:rPr>
        <w:br/>
      </w:r>
      <w:r w:rsidRPr="008915DE">
        <w:rPr>
          <w:rStyle w:val="KeywordTok"/>
          <w:lang w:val="en-US"/>
        </w:rPr>
        <w:t>grid</w:t>
      </w:r>
      <w:r w:rsidRPr="008915DE">
        <w:rPr>
          <w:rStyle w:val="NormalTok"/>
          <w:lang w:val="en-US"/>
        </w:rPr>
        <w:t>(</w:t>
      </w:r>
      <w:r w:rsidRPr="008915DE">
        <w:rPr>
          <w:rStyle w:val="DataTypeTok"/>
          <w:lang w:val="en-US"/>
        </w:rPr>
        <w:t>nx  =</w:t>
      </w:r>
      <w:r w:rsidRPr="008915DE">
        <w:rPr>
          <w:rStyle w:val="NormalTok"/>
          <w:lang w:val="en-US"/>
        </w:rPr>
        <w:t xml:space="preserve"> n_t, </w:t>
      </w:r>
      <w:r w:rsidRPr="008915DE">
        <w:rPr>
          <w:lang w:val="en-US"/>
        </w:rPr>
        <w:br/>
      </w:r>
      <w:r w:rsidRPr="008915DE">
        <w:rPr>
          <w:rStyle w:val="NormalTok"/>
          <w:lang w:val="en-US"/>
        </w:rPr>
        <w:t xml:space="preserve">     </w:t>
      </w:r>
      <w:r w:rsidRPr="008915DE">
        <w:rPr>
          <w:rStyle w:val="DataTypeTok"/>
          <w:lang w:val="en-US"/>
        </w:rPr>
        <w:t>ny  =</w:t>
      </w:r>
      <w:r w:rsidRPr="008915DE">
        <w:rPr>
          <w:rStyle w:val="NormalTok"/>
          <w:lang w:val="en-US"/>
        </w:rPr>
        <w:t xml:space="preserve"> </w:t>
      </w:r>
      <w:r w:rsidRPr="008915DE">
        <w:rPr>
          <w:rStyle w:val="DecValTok"/>
          <w:lang w:val="en-US"/>
        </w:rPr>
        <w:t>10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 =</w:t>
      </w:r>
      <w:r w:rsidRPr="008915DE">
        <w:rPr>
          <w:rStyle w:val="NormalTok"/>
          <w:lang w:val="en-US"/>
        </w:rPr>
        <w:t xml:space="preserve"> </w:t>
      </w:r>
      <w:r w:rsidRPr="008915DE">
        <w:rPr>
          <w:rStyle w:val="StringTok"/>
          <w:lang w:val="en-US"/>
        </w:rPr>
        <w:t>"lightgray"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lty =</w:t>
      </w:r>
      <w:r w:rsidRPr="008915DE">
        <w:rPr>
          <w:rStyle w:val="NormalTok"/>
          <w:lang w:val="en-US"/>
        </w:rPr>
        <w:t xml:space="preserve"> </w:t>
      </w:r>
      <w:r w:rsidRPr="008915DE">
        <w:rPr>
          <w:rStyle w:val="StringTok"/>
          <w:lang w:val="en-US"/>
        </w:rPr>
        <w:t>"dotted"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lwd =</w:t>
      </w:r>
      <w:r w:rsidRPr="008915DE">
        <w:rPr>
          <w:rStyle w:val="NormalTok"/>
          <w:lang w:val="en-US"/>
        </w:rPr>
        <w:t xml:space="preserve"> </w:t>
      </w:r>
      <w:r w:rsidRPr="008915DE">
        <w:rPr>
          <w:rStyle w:val="KeywordTok"/>
          <w:lang w:val="en-US"/>
        </w:rPr>
        <w:t>par</w:t>
      </w:r>
      <w:r w:rsidRPr="008915DE">
        <w:rPr>
          <w:rStyle w:val="NormalTok"/>
          <w:lang w:val="en-US"/>
        </w:rPr>
        <w:t>(</w:t>
      </w:r>
      <w:r w:rsidRPr="008915DE">
        <w:rPr>
          <w:rStyle w:val="StringTok"/>
          <w:lang w:val="en-US"/>
        </w:rPr>
        <w:t>"lwd"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equilogs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Microsimulation for Dexamethasone ####</w:t>
      </w:r>
      <w:r w:rsidRPr="008915DE">
        <w:rPr>
          <w:lang w:val="en-US"/>
        </w:rPr>
        <w:br/>
      </w:r>
      <w:r w:rsidRPr="008915DE">
        <w:rPr>
          <w:rStyle w:val="CommentTok"/>
          <w:lang w:val="en-US"/>
        </w:rPr>
        <w:t># Parameters set</w:t>
      </w:r>
      <w:r w:rsidRPr="008915DE">
        <w:rPr>
          <w:lang w:val="en-US"/>
        </w:rPr>
        <w:br/>
      </w:r>
      <w:r w:rsidRPr="008915DE">
        <w:rPr>
          <w:rStyle w:val="CommentTok"/>
          <w:lang w:val="en-US"/>
        </w:rPr>
        <w:t># number of simulated individuals, in this case 481,353</w:t>
      </w:r>
      <w:r w:rsidRPr="008915DE">
        <w:rPr>
          <w:lang w:val="en-US"/>
        </w:rPr>
        <w:br/>
      </w:r>
      <w:r w:rsidRPr="008915DE">
        <w:rPr>
          <w:rStyle w:val="NormalTok"/>
          <w:lang w:val="en-US"/>
        </w:rPr>
        <w:t>n_i              &lt;-</w:t>
      </w:r>
      <w:r w:rsidRPr="008915DE">
        <w:rPr>
          <w:rStyle w:val="StringTok"/>
          <w:lang w:val="en-US"/>
        </w:rPr>
        <w:t xml:space="preserve"> </w:t>
      </w:r>
      <w:r w:rsidRPr="008915DE">
        <w:rPr>
          <w:rStyle w:val="KeywordTok"/>
          <w:lang w:val="en-US"/>
        </w:rPr>
        <w:t>length</w:t>
      </w:r>
      <w:r w:rsidRPr="008915DE">
        <w:rPr>
          <w:rStyle w:val="NormalTok"/>
          <w:lang w:val="en-US"/>
        </w:rPr>
        <w:t>(S_cohort</w:t>
      </w:r>
      <w:r w:rsidRPr="008915DE">
        <w:rPr>
          <w:rStyle w:val="OperatorTok"/>
          <w:lang w:val="en-US"/>
        </w:rPr>
        <w:t>$</w:t>
      </w:r>
      <w:r w:rsidRPr="008915DE">
        <w:rPr>
          <w:rStyle w:val="NormalTok"/>
          <w:lang w:val="en-US"/>
        </w:rPr>
        <w:t xml:space="preserve">Ind) </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60</w:t>
      </w:r>
      <w:r w:rsidRPr="008915DE">
        <w:rPr>
          <w:rStyle w:val="NormalTok"/>
          <w:lang w:val="en-US"/>
        </w:rPr>
        <w:t xml:space="preserve"> </w:t>
      </w:r>
      <w:r w:rsidRPr="008915DE">
        <w:rPr>
          <w:rStyle w:val="CommentTok"/>
          <w:lang w:val="en-US"/>
        </w:rPr>
        <w:t># time horizon, 60 days</w:t>
      </w:r>
      <w:r w:rsidRPr="008915DE">
        <w:rPr>
          <w:lang w:val="en-US"/>
        </w:rPr>
        <w:br/>
      </w:r>
      <w:r w:rsidRPr="008915DE">
        <w:rPr>
          <w:rStyle w:val="CommentTok"/>
          <w:lang w:val="en-US"/>
        </w:rPr>
        <w:t xml:space="preserve"># model states: Positive Case - Cov19+, Death by Covid-19 - CoV19_Dead, </w:t>
      </w:r>
      <w:r w:rsidRPr="008915DE">
        <w:rPr>
          <w:lang w:val="en-US"/>
        </w:rPr>
        <w:br/>
      </w:r>
      <w:r w:rsidRPr="008915DE">
        <w:rPr>
          <w:rStyle w:val="CommentTok"/>
          <w:lang w:val="en-US"/>
        </w:rPr>
        <w:t># Death by other causes - O_Causes_Dead</w:t>
      </w:r>
      <w:r w:rsidRPr="008915DE">
        <w:rPr>
          <w:lang w:val="en-US"/>
        </w:rPr>
        <w:br/>
      </w:r>
      <w:r w:rsidRPr="008915DE">
        <w:rPr>
          <w:rStyle w:val="NormalTok"/>
          <w:lang w:val="en-US"/>
        </w:rPr>
        <w:t>v_names_states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"Cov19+"</w:t>
      </w:r>
      <w:r w:rsidRPr="008915DE">
        <w:rPr>
          <w:rStyle w:val="NormalTok"/>
          <w:lang w:val="en-US"/>
        </w:rPr>
        <w:t xml:space="preserve">, </w:t>
      </w:r>
      <w:r w:rsidRPr="008915DE">
        <w:rPr>
          <w:rStyle w:val="StringTok"/>
          <w:lang w:val="en-US"/>
        </w:rPr>
        <w:t>"CoV19_Dead"</w:t>
      </w:r>
      <w:r w:rsidRPr="008915DE">
        <w:rPr>
          <w:rStyle w:val="NormalTok"/>
          <w:lang w:val="en-US"/>
        </w:rPr>
        <w:t xml:space="preserve">, </w:t>
      </w:r>
      <w:r w:rsidRPr="008915DE">
        <w:rPr>
          <w:rStyle w:val="StringTok"/>
          <w:lang w:val="en-US"/>
        </w:rPr>
        <w:t>"O_Causes_Dead"</w:t>
      </w:r>
      <w:r w:rsidRPr="008915DE">
        <w:rPr>
          <w:rStyle w:val="NormalTok"/>
          <w:lang w:val="en-US"/>
        </w:rPr>
        <w:t xml:space="preserve">) </w:t>
      </w:r>
      <w:r w:rsidRPr="008915DE">
        <w:rPr>
          <w:lang w:val="en-US"/>
        </w:rPr>
        <w:br/>
      </w:r>
      <w:r w:rsidRPr="008915DE">
        <w:rPr>
          <w:rStyle w:val="NormalTok"/>
          <w:lang w:val="en-US"/>
        </w:rPr>
        <w:t>n_states         &lt;-</w:t>
      </w:r>
      <w:r w:rsidRPr="008915DE">
        <w:rPr>
          <w:rStyle w:val="StringTok"/>
          <w:lang w:val="en-US"/>
        </w:rPr>
        <w:t xml:space="preserve"> </w:t>
      </w:r>
      <w:r w:rsidRPr="008915DE">
        <w:rPr>
          <w:rStyle w:val="KeywordTok"/>
          <w:lang w:val="en-US"/>
        </w:rPr>
        <w:t>length</w:t>
      </w:r>
      <w:r w:rsidRPr="008915DE">
        <w:rPr>
          <w:rStyle w:val="NormalTok"/>
          <w:lang w:val="en-US"/>
        </w:rPr>
        <w:t xml:space="preserve">(v_names_states) </w:t>
      </w:r>
      <w:r w:rsidRPr="008915DE">
        <w:rPr>
          <w:rStyle w:val="CommentTok"/>
          <w:lang w:val="en-US"/>
        </w:rPr>
        <w:t># the number of states</w:t>
      </w:r>
      <w:r w:rsidRPr="008915DE">
        <w:rPr>
          <w:lang w:val="en-US"/>
        </w:rPr>
        <w:br/>
      </w:r>
      <w:r w:rsidRPr="008915DE">
        <w:rPr>
          <w:rStyle w:val="NormalTok"/>
          <w:lang w:val="en-US"/>
        </w:rPr>
        <w:t>d_c              &lt;-</w:t>
      </w:r>
      <w:r w:rsidRPr="008915DE">
        <w:rPr>
          <w:rStyle w:val="StringTok"/>
          <w:lang w:val="en-US"/>
        </w:rPr>
        <w:t xml:space="preserve"> </w:t>
      </w:r>
      <w:r w:rsidRPr="008915DE">
        <w:rPr>
          <w:rStyle w:val="NormalTok"/>
          <w:lang w:val="en-US"/>
        </w:rPr>
        <w:t>d_e &lt;-</w:t>
      </w:r>
      <w:r w:rsidRPr="008915DE">
        <w:rPr>
          <w:rStyle w:val="StringTok"/>
          <w:lang w:val="en-US"/>
        </w:rPr>
        <w:t xml:space="preserve"> </w:t>
      </w:r>
      <w:r w:rsidRPr="008915DE">
        <w:rPr>
          <w:rStyle w:val="NormalTok"/>
          <w:lang w:val="en-US"/>
        </w:rPr>
        <w:t>(</w:t>
      </w:r>
      <w:r w:rsidRPr="008915DE">
        <w:rPr>
          <w:rStyle w:val="FloatTok"/>
          <w:lang w:val="en-US"/>
        </w:rPr>
        <w:t>0.017</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FloatTok"/>
          <w:lang w:val="en-US"/>
        </w:rPr>
        <w:t>0.016</w:t>
      </w:r>
      <w:r w:rsidRPr="008915DE">
        <w:rPr>
          <w:rStyle w:val="NormalTok"/>
          <w:lang w:val="en-US"/>
        </w:rPr>
        <w:t>)</w:t>
      </w:r>
      <w:r w:rsidRPr="008915DE">
        <w:rPr>
          <w:rStyle w:val="OperatorTok"/>
          <w:lang w:val="en-US"/>
        </w:rPr>
        <w:t>/</w:t>
      </w:r>
      <w:r w:rsidRPr="008915DE">
        <w:rPr>
          <w:rStyle w:val="DecValTok"/>
          <w:lang w:val="en-US"/>
        </w:rPr>
        <w:t>2</w:t>
      </w:r>
      <w:r w:rsidRPr="008915DE">
        <w:rPr>
          <w:rStyle w:val="NormalTok"/>
          <w:lang w:val="en-US"/>
        </w:rPr>
        <w:t xml:space="preserve">  </w:t>
      </w:r>
      <w:r w:rsidRPr="008915DE">
        <w:rPr>
          <w:rStyle w:val="CommentTok"/>
          <w:lang w:val="en-US"/>
        </w:rPr>
        <w:t># Daily discount rates for costs and utilities</w:t>
      </w:r>
      <w:r w:rsidRPr="008915DE">
        <w:rPr>
          <w:lang w:val="en-US"/>
        </w:rPr>
        <w:br/>
      </w:r>
      <w:r w:rsidRPr="008915DE">
        <w:rPr>
          <w:rStyle w:val="NormalTok"/>
          <w:lang w:val="en-US"/>
        </w:rPr>
        <w:t>v_names_str =</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w:t>
      </w:r>
      <w:r w:rsidRPr="008915DE">
        <w:rPr>
          <w:lang w:val="en-US"/>
        </w:rPr>
        <w:br/>
      </w:r>
      <w:r w:rsidRPr="008915DE">
        <w:rPr>
          <w:rStyle w:val="CommentTok"/>
          <w:lang w:val="en-US"/>
        </w:rPr>
        <w:t># calculate discount weights for costs for each cycle based on discount rate d_c</w:t>
      </w:r>
      <w:r w:rsidRPr="008915DE">
        <w:rPr>
          <w:lang w:val="en-US"/>
        </w:rPr>
        <w:br/>
      </w:r>
      <w:r w:rsidRPr="008915DE">
        <w:rPr>
          <w:rStyle w:val="NormalTok"/>
          <w:lang w:val="en-US"/>
        </w:rPr>
        <w:t>v_dwc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d_c)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lang w:val="en-US"/>
        </w:rPr>
        <w:br/>
      </w:r>
      <w:r w:rsidRPr="008915DE">
        <w:rPr>
          <w:rStyle w:val="CommentTok"/>
          <w:lang w:val="en-US"/>
        </w:rPr>
        <w:t xml:space="preserve"># calculate discount weights for effectiveness for each cycle based on discount </w:t>
      </w:r>
      <w:r w:rsidRPr="008915DE">
        <w:rPr>
          <w:lang w:val="en-US"/>
        </w:rPr>
        <w:br/>
      </w:r>
      <w:r w:rsidRPr="008915DE">
        <w:rPr>
          <w:rStyle w:val="CommentTok"/>
          <w:lang w:val="en-US"/>
        </w:rPr>
        <w:t># rate d_e</w:t>
      </w:r>
      <w:r w:rsidRPr="008915DE">
        <w:rPr>
          <w:lang w:val="en-US"/>
        </w:rPr>
        <w:br/>
      </w:r>
      <w:r w:rsidRPr="008915DE">
        <w:rPr>
          <w:rStyle w:val="NormalTok"/>
          <w:lang w:val="en-US"/>
        </w:rPr>
        <w:t>v_dwe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d_e)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0</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CommentTok"/>
          <w:lang w:val="en-US"/>
        </w:rPr>
        <w:t>## Costs and utilities inputs (in dollars)</w:t>
      </w:r>
      <w:r w:rsidRPr="008915DE">
        <w:rPr>
          <w:lang w:val="en-US"/>
        </w:rPr>
        <w:br/>
      </w:r>
      <w:r w:rsidRPr="008915DE">
        <w:rPr>
          <w:rStyle w:val="NormalTok"/>
          <w:lang w:val="en-US"/>
        </w:rPr>
        <w:t>c_amb &lt;-</w:t>
      </w:r>
      <w:r w:rsidRPr="008915DE">
        <w:rPr>
          <w:rStyle w:val="StringTok"/>
          <w:lang w:val="en-US"/>
        </w:rPr>
        <w:t xml:space="preserve"> </w:t>
      </w:r>
      <w:r w:rsidRPr="008915DE">
        <w:rPr>
          <w:rStyle w:val="DecValTok"/>
          <w:lang w:val="en-US"/>
        </w:rPr>
        <w:t>14500</w:t>
      </w:r>
      <w:r w:rsidRPr="008915DE">
        <w:rPr>
          <w:rStyle w:val="NormalTok"/>
          <w:lang w:val="en-US"/>
        </w:rPr>
        <w:t xml:space="preserve"> </w:t>
      </w:r>
      <w:r w:rsidRPr="008915DE">
        <w:rPr>
          <w:rStyle w:val="CommentTok"/>
          <w:lang w:val="en-US"/>
        </w:rPr>
        <w:t># Average cost by ambulatory patient</w:t>
      </w:r>
      <w:r w:rsidRPr="008915DE">
        <w:rPr>
          <w:lang w:val="en-US"/>
        </w:rPr>
        <w:br/>
      </w:r>
      <w:r w:rsidRPr="008915DE">
        <w:rPr>
          <w:rStyle w:val="CommentTok"/>
          <w:lang w:val="en-US"/>
        </w:rPr>
        <w:t># Average cost for patients that require hospitalized care</w:t>
      </w:r>
      <w:r w:rsidRPr="008915DE">
        <w:rPr>
          <w:lang w:val="en-US"/>
        </w:rPr>
        <w:br/>
      </w:r>
      <w:r w:rsidRPr="008915DE">
        <w:rPr>
          <w:rStyle w:val="NormalTok"/>
          <w:lang w:val="en-US"/>
        </w:rPr>
        <w:t>c_hosp &lt;-</w:t>
      </w:r>
      <w:r w:rsidRPr="008915DE">
        <w:rPr>
          <w:rStyle w:val="StringTok"/>
          <w:lang w:val="en-US"/>
        </w:rPr>
        <w:t xml:space="preserve"> </w:t>
      </w:r>
      <w:r w:rsidRPr="008915DE">
        <w:rPr>
          <w:rStyle w:val="NormalTok"/>
          <w:lang w:val="en-US"/>
        </w:rPr>
        <w:t>((</w:t>
      </w:r>
      <w:r w:rsidRPr="008915DE">
        <w:rPr>
          <w:rStyle w:val="DecValTok"/>
          <w:lang w:val="en-US"/>
        </w:rPr>
        <w:t>35000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50000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DecValTok"/>
          <w:lang w:val="en-US"/>
        </w:rPr>
        <w:t>70000</w:t>
      </w:r>
      <w:r w:rsidRPr="008915DE">
        <w:rPr>
          <w:rStyle w:val="OperatorTok"/>
          <w:lang w:val="en-US"/>
        </w:rPr>
        <w:t>+</w:t>
      </w:r>
      <w:r w:rsidRPr="008915DE">
        <w:rPr>
          <w:rStyle w:val="StringTok"/>
          <w:lang w:val="en-US"/>
        </w:rPr>
        <w:t xml:space="preserve"> </w:t>
      </w:r>
      <w:r w:rsidRPr="008915DE">
        <w:rPr>
          <w:rStyle w:val="DecValTok"/>
          <w:lang w:val="en-US"/>
        </w:rPr>
        <w:t>80000</w:t>
      </w:r>
      <w:r w:rsidRPr="008915DE">
        <w:rPr>
          <w:rStyle w:val="NormalTok"/>
          <w:lang w:val="en-US"/>
        </w:rPr>
        <w:t>)</w:t>
      </w:r>
      <w:r w:rsidRPr="008915DE">
        <w:rPr>
          <w:rStyle w:val="OperatorTok"/>
          <w:lang w:val="en-US"/>
        </w:rPr>
        <w:t>/</w:t>
      </w:r>
      <w:r w:rsidRPr="008915DE">
        <w:rPr>
          <w:rStyle w:val="DecValTok"/>
          <w:lang w:val="en-US"/>
        </w:rPr>
        <w:t>4</w:t>
      </w:r>
      <w:r w:rsidRPr="008915DE">
        <w:rPr>
          <w:rStyle w:val="NormalTok"/>
          <w:lang w:val="en-US"/>
        </w:rPr>
        <w:t>)</w:t>
      </w:r>
      <w:r w:rsidRPr="008915DE">
        <w:rPr>
          <w:lang w:val="en-US"/>
        </w:rPr>
        <w:br/>
      </w:r>
      <w:r w:rsidRPr="008915DE">
        <w:rPr>
          <w:rStyle w:val="CommentTok"/>
          <w:lang w:val="en-US"/>
        </w:rPr>
        <w:t xml:space="preserve"># compute proportion of ambulatory and hospitalized patients  </w:t>
      </w:r>
      <w:r w:rsidRPr="008915DE">
        <w:rPr>
          <w:lang w:val="en-US"/>
        </w:rPr>
        <w:br/>
      </w:r>
      <w:r w:rsidRPr="008915DE">
        <w:rPr>
          <w:rStyle w:val="NormalTok"/>
          <w:lang w:val="en-US"/>
        </w:rPr>
        <w:t>covid_p_h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(type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w:t>
      </w:r>
      <w:r w:rsidRPr="008915DE">
        <w:rPr>
          <w:lang w:val="en-US"/>
        </w:rPr>
        <w:br/>
      </w:r>
      <w:r w:rsidRPr="008915DE">
        <w:rPr>
          <w:rStyle w:val="CommentTok"/>
          <w:lang w:val="en-US"/>
        </w:rPr>
        <w:t># Proportion of hospitalized patients</w:t>
      </w:r>
      <w:r w:rsidRPr="008915DE">
        <w:rPr>
          <w:lang w:val="en-US"/>
        </w:rPr>
        <w:br/>
      </w:r>
      <w:r w:rsidRPr="008915DE">
        <w:rPr>
          <w:rStyle w:val="NormalTok"/>
          <w:lang w:val="en-US"/>
        </w:rPr>
        <w:t>p_hosp &lt;-</w:t>
      </w:r>
      <w:r w:rsidRPr="008915DE">
        <w:rPr>
          <w:rStyle w:val="StringTok"/>
          <w:lang w:val="en-US"/>
        </w:rPr>
        <w:t xml:space="preserve"> </w:t>
      </w:r>
      <w:r w:rsidRPr="008915DE">
        <w:rPr>
          <w:rStyle w:val="KeywordTok"/>
          <w:lang w:val="en-US"/>
        </w:rPr>
        <w:t>length</w:t>
      </w:r>
      <w:r w:rsidRPr="008915DE">
        <w:rPr>
          <w:rStyle w:val="NormalTok"/>
          <w:lang w:val="en-US"/>
        </w:rPr>
        <w:t>(covid_p_h</w:t>
      </w:r>
      <w:r w:rsidRPr="008915DE">
        <w:rPr>
          <w:rStyle w:val="OperatorTok"/>
          <w:lang w:val="en-US"/>
        </w:rPr>
        <w:t>$</w:t>
      </w:r>
      <w:r w:rsidRPr="008915DE">
        <w:rPr>
          <w:rStyle w:val="NormalTok"/>
          <w:lang w:val="en-US"/>
        </w:rPr>
        <w:t xml:space="preserve">ID) </w:t>
      </w:r>
      <w:r w:rsidRPr="008915DE">
        <w:rPr>
          <w:rStyle w:val="OperatorTok"/>
          <w:lang w:val="en-US"/>
        </w:rPr>
        <w:t>/</w:t>
      </w:r>
      <w:r w:rsidRPr="008915DE">
        <w:rPr>
          <w:rStyle w:val="StringTok"/>
          <w:lang w:val="en-US"/>
        </w:rPr>
        <w:t xml:space="preserve"> </w:t>
      </w:r>
      <w:r w:rsidRPr="008915DE">
        <w:rPr>
          <w:rStyle w:val="KeywordTok"/>
          <w:lang w:val="en-US"/>
        </w:rPr>
        <w:t>length</w:t>
      </w:r>
      <w:r w:rsidRPr="008915DE">
        <w:rPr>
          <w:rStyle w:val="NormalTok"/>
          <w:lang w:val="en-US"/>
        </w:rPr>
        <w:t>(Covid_p</w:t>
      </w:r>
      <w:r w:rsidRPr="008915DE">
        <w:rPr>
          <w:rStyle w:val="OperatorTok"/>
          <w:lang w:val="en-US"/>
        </w:rPr>
        <w:t>$</w:t>
      </w:r>
      <w:r w:rsidRPr="008915DE">
        <w:rPr>
          <w:rStyle w:val="NormalTok"/>
          <w:lang w:val="en-US"/>
        </w:rPr>
        <w:t xml:space="preserve">ID) </w:t>
      </w:r>
      <w:r w:rsidRPr="008915DE">
        <w:rPr>
          <w:lang w:val="en-US"/>
        </w:rPr>
        <w:br/>
      </w:r>
      <w:r w:rsidRPr="008915DE">
        <w:rPr>
          <w:rStyle w:val="CommentTok"/>
          <w:lang w:val="en-US"/>
        </w:rPr>
        <w:t># cost of remaining one cycle sick with COVID-19</w:t>
      </w:r>
      <w:r w:rsidRPr="008915DE">
        <w:rPr>
          <w:lang w:val="en-US"/>
        </w:rPr>
        <w:br/>
      </w:r>
      <w:r w:rsidRPr="008915DE">
        <w:rPr>
          <w:rStyle w:val="NormalTok"/>
          <w:lang w:val="en-US"/>
        </w:rPr>
        <w:t>c_sCov     &lt;-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NormalTok"/>
          <w:lang w:val="en-US"/>
        </w:rPr>
        <w:t xml:space="preserve">c_hosp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p_hosp)</w:t>
      </w:r>
      <w:r w:rsidRPr="008915DE">
        <w:rPr>
          <w:rStyle w:val="OperatorTok"/>
          <w:lang w:val="en-US"/>
        </w:rPr>
        <w:t>*</w:t>
      </w:r>
      <w:r w:rsidRPr="008915DE">
        <w:rPr>
          <w:rStyle w:val="StringTok"/>
          <w:lang w:val="en-US"/>
        </w:rPr>
        <w:t xml:space="preserve"> </w:t>
      </w:r>
      <w:r w:rsidRPr="008915DE">
        <w:rPr>
          <w:rStyle w:val="NormalTok"/>
          <w:lang w:val="en-US"/>
        </w:rPr>
        <w:t xml:space="preserve">c_amb </w:t>
      </w:r>
      <w:r w:rsidRPr="008915DE">
        <w:rPr>
          <w:lang w:val="en-US"/>
        </w:rPr>
        <w:br/>
      </w:r>
      <w:r w:rsidRPr="008915DE">
        <w:rPr>
          <w:rStyle w:val="NormalTok"/>
          <w:lang w:val="en-US"/>
        </w:rPr>
        <w:t>c_dCov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cost of remaining one cycle Dead</w:t>
      </w:r>
      <w:r w:rsidRPr="008915DE">
        <w:rPr>
          <w:lang w:val="en-US"/>
        </w:rPr>
        <w:br/>
      </w:r>
      <w:r w:rsidRPr="008915DE">
        <w:rPr>
          <w:rStyle w:val="NormalTok"/>
          <w:lang w:val="en-US"/>
        </w:rPr>
        <w:t>c_Trt      &lt;-</w:t>
      </w:r>
      <w:r w:rsidRPr="008915DE">
        <w:rPr>
          <w:rStyle w:val="StringTok"/>
          <w:lang w:val="en-US"/>
        </w:rPr>
        <w:t xml:space="preserve"> </w:t>
      </w:r>
      <w:r w:rsidRPr="008915DE">
        <w:rPr>
          <w:rStyle w:val="NormalTok"/>
          <w:lang w:val="en-US"/>
        </w:rPr>
        <w:t>(</w:t>
      </w:r>
      <w:r w:rsidRPr="008915DE">
        <w:rPr>
          <w:rStyle w:val="FloatTok"/>
          <w:lang w:val="en-US"/>
        </w:rPr>
        <w:t>264.16</w:t>
      </w:r>
      <w:r w:rsidRPr="008915DE">
        <w:rPr>
          <w:rStyle w:val="NormalTok"/>
          <w:lang w:val="en-US"/>
        </w:rPr>
        <w:t>)</w:t>
      </w:r>
      <w:r w:rsidRPr="008915DE">
        <w:rPr>
          <w:rStyle w:val="OperatorTok"/>
          <w:lang w:val="en-US"/>
        </w:rPr>
        <w:t>/</w:t>
      </w:r>
      <w:r w:rsidRPr="008915DE">
        <w:rPr>
          <w:rStyle w:val="DecValTok"/>
          <w:lang w:val="en-US"/>
        </w:rPr>
        <w:t>60</w:t>
      </w:r>
      <w:r w:rsidRPr="008915DE">
        <w:rPr>
          <w:rStyle w:val="NormalTok"/>
          <w:lang w:val="en-US"/>
        </w:rPr>
        <w:t xml:space="preserve"> </w:t>
      </w:r>
      <w:r w:rsidRPr="008915DE">
        <w:rPr>
          <w:rStyle w:val="CommentTok"/>
          <w:lang w:val="en-US"/>
        </w:rPr>
        <w:t># cost of dexamethasone per patient for one day mexican currency</w:t>
      </w:r>
      <w:r w:rsidRPr="008915DE">
        <w:rPr>
          <w:lang w:val="en-US"/>
        </w:rPr>
        <w:br/>
      </w:r>
      <w:r w:rsidRPr="008915DE">
        <w:rPr>
          <w:rStyle w:val="CommentTok"/>
          <w:lang w:val="en-US"/>
        </w:rPr>
        <w:lastRenderedPageBreak/>
        <w:t># Mean QALD (Quality Adjusted Life Days) loss.</w:t>
      </w:r>
      <w:r w:rsidRPr="008915DE">
        <w:rPr>
          <w:lang w:val="en-US"/>
        </w:rPr>
        <w:br/>
      </w:r>
      <w:r w:rsidRPr="008915DE">
        <w:rPr>
          <w:rStyle w:val="NormalTok"/>
          <w:lang w:val="en-US"/>
        </w:rPr>
        <w:t>m_QALD     &lt;-</w:t>
      </w:r>
      <w:r w:rsidRPr="008915DE">
        <w:rPr>
          <w:rStyle w:val="StringTok"/>
          <w:lang w:val="en-US"/>
        </w:rPr>
        <w:t xml:space="preserve">  </w:t>
      </w:r>
      <w:r w:rsidRPr="008915DE">
        <w:rPr>
          <w:rStyle w:val="FloatTok"/>
          <w:lang w:val="en-US"/>
        </w:rPr>
        <w:t>2.5</w:t>
      </w:r>
      <w:r w:rsidRPr="008915DE">
        <w:rPr>
          <w:lang w:val="en-US"/>
        </w:rPr>
        <w:br/>
      </w:r>
      <w:r w:rsidRPr="008915DE">
        <w:rPr>
          <w:rStyle w:val="NormalTok"/>
          <w:lang w:val="en-US"/>
        </w:rPr>
        <w:t>u_sCov     &lt;-</w:t>
      </w:r>
      <w:r w:rsidRPr="008915DE">
        <w:rPr>
          <w:rStyle w:val="StringTok"/>
          <w:lang w:val="en-US"/>
        </w:rPr>
        <w:t xml:space="preserve"> </w:t>
      </w:r>
      <w:r w:rsidRPr="008915DE">
        <w:rPr>
          <w:rStyle w:val="NormalTok"/>
          <w:lang w:val="en-US"/>
        </w:rPr>
        <w:t>(</w:t>
      </w:r>
      <w:r w:rsidRPr="008915DE">
        <w:rPr>
          <w:rStyle w:val="DecValTok"/>
          <w:lang w:val="en-US"/>
        </w:rPr>
        <w:t>100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m_QALD)</w:t>
      </w:r>
      <w:r w:rsidRPr="008915DE">
        <w:rPr>
          <w:rStyle w:val="OperatorTok"/>
          <w:lang w:val="en-US"/>
        </w:rPr>
        <w:t>/</w:t>
      </w:r>
      <w:r w:rsidRPr="008915DE">
        <w:rPr>
          <w:rStyle w:val="DecValTok"/>
          <w:lang w:val="en-US"/>
        </w:rPr>
        <w:t>100</w:t>
      </w:r>
      <w:r w:rsidRPr="008915DE">
        <w:rPr>
          <w:rStyle w:val="NormalTok"/>
          <w:lang w:val="en-US"/>
        </w:rPr>
        <w:t xml:space="preserve">    </w:t>
      </w:r>
      <w:r w:rsidRPr="008915DE">
        <w:rPr>
          <w:rStyle w:val="CommentTok"/>
          <w:lang w:val="en-US"/>
        </w:rPr>
        <w:t xml:space="preserve"># utility when Sick </w:t>
      </w:r>
      <w:r w:rsidRPr="008915DE">
        <w:rPr>
          <w:lang w:val="en-US"/>
        </w:rPr>
        <w:br/>
      </w:r>
      <w:r w:rsidRPr="008915DE">
        <w:rPr>
          <w:rStyle w:val="NormalTok"/>
          <w:lang w:val="en-US"/>
        </w:rPr>
        <w:t>u_dCov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rStyle w:val="NormalTok"/>
          <w:lang w:val="en-US"/>
        </w:rPr>
        <w:t>u_dPop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rStyle w:val="CommentTok"/>
          <w:lang w:val="en-US"/>
        </w:rPr>
        <w:t># utility when Dead</w:t>
      </w:r>
      <w:r w:rsidRPr="008915DE">
        <w:rPr>
          <w:lang w:val="en-US"/>
        </w:rPr>
        <w:br/>
      </w:r>
      <w:r w:rsidRPr="008915DE">
        <w:rPr>
          <w:lang w:val="en-US"/>
        </w:rPr>
        <w:br/>
      </w:r>
      <w:r w:rsidRPr="008915DE">
        <w:rPr>
          <w:rStyle w:val="CommentTok"/>
          <w:lang w:val="en-US"/>
        </w:rPr>
        <w:t># Create data table with probabilities for each state</w:t>
      </w:r>
      <w:r w:rsidRPr="008915DE">
        <w:rPr>
          <w:lang w:val="en-US"/>
        </w:rPr>
        <w:br/>
      </w:r>
      <w:r w:rsidRPr="008915DE">
        <w:rPr>
          <w:rStyle w:val="CommentTok"/>
          <w:lang w:val="en-US"/>
        </w:rPr>
        <w:t># This part is modified to add treatment effect of Dexamethasone</w:t>
      </w:r>
      <w:r w:rsidRPr="008915DE">
        <w:rPr>
          <w:lang w:val="en-US"/>
        </w:rPr>
        <w:br/>
      </w:r>
      <w:r w:rsidRPr="008915DE">
        <w:rPr>
          <w:rStyle w:val="NormalTok"/>
          <w:lang w:val="en-US"/>
        </w:rPr>
        <w:t>df_N_t &lt;-</w:t>
      </w:r>
      <w:r w:rsidRPr="008915DE">
        <w:rPr>
          <w:rStyle w:val="StringTok"/>
          <w:lang w:val="en-US"/>
        </w:rPr>
        <w:t xml:space="preserve"> </w:t>
      </w:r>
      <w:r w:rsidRPr="008915DE">
        <w:rPr>
          <w:rStyle w:val="NormalTok"/>
          <w:lang w:val="en-US"/>
        </w:rPr>
        <w:t xml:space="preserve">df_hazards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(time)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DataTypeTok"/>
          <w:lang w:val="en-US"/>
        </w:rPr>
        <w:t>haz_pop =</w:t>
      </w:r>
      <w:r w:rsidRPr="008915DE">
        <w:rPr>
          <w:rStyle w:val="Normal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CommentTok"/>
          <w:lang w:val="en-US"/>
        </w:rPr>
        <w:t># Data for s_t, s_p, d and d_e_1 from Dexamethasone in Hospitalized patients</w:t>
      </w:r>
      <w:r w:rsidRPr="008915DE">
        <w:rPr>
          <w:lang w:val="en-US"/>
        </w:rPr>
        <w:br/>
      </w:r>
      <w:r w:rsidRPr="008915DE">
        <w:rPr>
          <w:rStyle w:val="CommentTok"/>
          <w:lang w:val="en-US"/>
        </w:rPr>
        <w:t># with COVID-19 preliminary Report.</w:t>
      </w:r>
      <w:r w:rsidRPr="008915DE">
        <w:rPr>
          <w:lang w:val="en-US"/>
        </w:rPr>
        <w:br/>
      </w:r>
      <w:r w:rsidRPr="008915DE">
        <w:rPr>
          <w:rStyle w:val="NormalTok"/>
          <w:lang w:val="en-US"/>
        </w:rPr>
        <w:t>df_N_t &lt;-</w:t>
      </w:r>
      <w:r w:rsidRPr="008915DE">
        <w:rPr>
          <w:rStyle w:val="StringTok"/>
          <w:lang w:val="en-US"/>
        </w:rPr>
        <w:t xml:space="preserve"> </w:t>
      </w:r>
      <w:r w:rsidRPr="008915DE">
        <w:rPr>
          <w:rStyle w:val="KeywordTok"/>
          <w:lang w:val="en-US"/>
        </w:rPr>
        <w:t>head</w:t>
      </w:r>
      <w:r w:rsidRPr="008915DE">
        <w:rPr>
          <w:rStyle w:val="NormalTok"/>
          <w:lang w:val="en-US"/>
        </w:rPr>
        <w:t xml:space="preserve">(df_N_t, </w:t>
      </w:r>
      <w:r w:rsidRPr="008915DE">
        <w:rPr>
          <w:rStyle w:val="DecValTok"/>
          <w:lang w:val="en-US"/>
        </w:rPr>
        <w:t>29</w:t>
      </w:r>
      <w:r w:rsidRPr="008915DE">
        <w:rPr>
          <w:rStyle w:val="NormalTok"/>
          <w:lang w:val="en-US"/>
        </w:rPr>
        <w:t>)</w:t>
      </w:r>
      <w:r w:rsidRPr="008915DE">
        <w:rPr>
          <w:lang w:val="en-US"/>
        </w:rPr>
        <w:br/>
      </w:r>
      <w:r w:rsidRPr="008915DE">
        <w:rPr>
          <w:rStyle w:val="NormalTok"/>
          <w:lang w:val="en-US"/>
        </w:rPr>
        <w:t>N_t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sum</w:t>
      </w:r>
      <w:r w:rsidRPr="008915DE">
        <w:rPr>
          <w:rStyle w:val="NormalTok"/>
          <w:lang w:val="en-US"/>
        </w:rPr>
        <w:t>(df_N_t</w:t>
      </w:r>
      <w:r w:rsidRPr="008915DE">
        <w:rPr>
          <w:rStyle w:val="OperatorTok"/>
          <w:lang w:val="en-US"/>
        </w:rPr>
        <w:t>$</w:t>
      </w:r>
      <w:r w:rsidRPr="008915DE">
        <w:rPr>
          <w:rStyle w:val="NormalTok"/>
          <w:lang w:val="en-US"/>
        </w:rPr>
        <w:t>haz_pop)</w:t>
      </w:r>
      <w:r w:rsidRPr="008915DE">
        <w:rPr>
          <w:lang w:val="en-US"/>
        </w:rPr>
        <w:br/>
      </w:r>
      <w:r w:rsidRPr="008915DE">
        <w:rPr>
          <w:lang w:val="en-US"/>
        </w:rPr>
        <w:br/>
      </w:r>
      <w:r w:rsidRPr="008915DE">
        <w:rPr>
          <w:rStyle w:val="NormalTok"/>
          <w:lang w:val="en-US"/>
        </w:rPr>
        <w:t>s_t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482</w:t>
      </w:r>
      <w:r w:rsidRPr="008915DE">
        <w:rPr>
          <w:rStyle w:val="OperatorTok"/>
          <w:lang w:val="en-US"/>
        </w:rPr>
        <w:t>/</w:t>
      </w:r>
      <w:r w:rsidRPr="008915DE">
        <w:rPr>
          <w:rStyle w:val="DecValTok"/>
          <w:lang w:val="en-US"/>
        </w:rPr>
        <w:t>2104</w:t>
      </w:r>
      <w:r w:rsidRPr="008915DE">
        <w:rPr>
          <w:rStyle w:val="NormalTok"/>
          <w:lang w:val="en-US"/>
        </w:rPr>
        <w:t>)</w:t>
      </w:r>
      <w:r w:rsidRPr="008915DE">
        <w:rPr>
          <w:lang w:val="en-US"/>
        </w:rPr>
        <w:br/>
      </w:r>
      <w:r w:rsidRPr="008915DE">
        <w:rPr>
          <w:rStyle w:val="NormalTok"/>
          <w:lang w:val="en-US"/>
        </w:rPr>
        <w:t>s_p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1110</w:t>
      </w:r>
      <w:r w:rsidRPr="008915DE">
        <w:rPr>
          <w:rStyle w:val="OperatorTok"/>
          <w:lang w:val="en-US"/>
        </w:rPr>
        <w:t>/</w:t>
      </w:r>
      <w:r w:rsidRPr="008915DE">
        <w:rPr>
          <w:rStyle w:val="DecValTok"/>
          <w:lang w:val="en-US"/>
        </w:rPr>
        <w:t>4321</w:t>
      </w:r>
      <w:r w:rsidRPr="008915DE">
        <w:rPr>
          <w:rStyle w:val="NormalTok"/>
          <w:lang w:val="en-US"/>
        </w:rPr>
        <w:t>)</w:t>
      </w:r>
      <w:r w:rsidRPr="008915DE">
        <w:rPr>
          <w:lang w:val="en-US"/>
        </w:rPr>
        <w:br/>
      </w:r>
      <w:r w:rsidRPr="008915DE">
        <w:rPr>
          <w:lang w:val="en-US"/>
        </w:rPr>
        <w:br/>
      </w:r>
      <w:r w:rsidRPr="008915DE">
        <w:rPr>
          <w:rStyle w:val="NormalTok"/>
          <w:lang w:val="en-US"/>
        </w:rPr>
        <w:t>d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28</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(s_p</w:t>
      </w:r>
      <w:r w:rsidRPr="008915DE">
        <w:rPr>
          <w:rStyle w:val="OperatorTok"/>
          <w:lang w:val="en-US"/>
        </w:rPr>
        <w:t>/</w:t>
      </w:r>
      <w:r w:rsidRPr="008915DE">
        <w:rPr>
          <w:rStyle w:val="NormalTok"/>
          <w:lang w:val="en-US"/>
        </w:rPr>
        <w:t>N_t)</w:t>
      </w:r>
      <w:r w:rsidRPr="008915DE">
        <w:rPr>
          <w:lang w:val="en-US"/>
        </w:rPr>
        <w:br/>
      </w:r>
      <w:r w:rsidRPr="008915DE">
        <w:rPr>
          <w:rStyle w:val="NormalTok"/>
          <w:lang w:val="en-US"/>
        </w:rPr>
        <w:t>d_e_</w:t>
      </w:r>
      <w:r w:rsidRPr="008915DE">
        <w:rPr>
          <w:rStyle w:val="DecValTok"/>
          <w:lang w:val="en-US"/>
        </w:rPr>
        <w:t>1</w:t>
      </w:r>
      <w:r w:rsidRPr="008915DE">
        <w:rPr>
          <w:rStyle w:val="NormalTok"/>
          <w:lang w:val="en-US"/>
        </w:rPr>
        <w:t xml:space="preserve"> &lt;-</w:t>
      </w:r>
      <w:r w:rsidRPr="008915DE">
        <w:rPr>
          <w:rStyle w:val="StringTok"/>
          <w:lang w:val="en-US"/>
        </w:rPr>
        <w:t xml:space="preserve"> </w:t>
      </w:r>
      <w:r w:rsidRPr="008915DE">
        <w:rPr>
          <w:rStyle w:val="NormalTok"/>
          <w:lang w:val="en-US"/>
        </w:rPr>
        <w:t>(</w:t>
      </w:r>
      <w:r w:rsidRPr="008915DE">
        <w:rPr>
          <w:rStyle w:val="OperatorTok"/>
          <w:lang w:val="en-US"/>
        </w:rPr>
        <w:t>-</w:t>
      </w:r>
      <w:r w:rsidRPr="008915DE">
        <w:rPr>
          <w:rStyle w:val="DecValTok"/>
          <w:lang w:val="en-US"/>
        </w:rPr>
        <w:t>1</w:t>
      </w:r>
      <w:r w:rsidRPr="008915DE">
        <w:rPr>
          <w:rStyle w:val="OperatorTok"/>
          <w:lang w:val="en-US"/>
        </w:rPr>
        <w:t>/</w:t>
      </w:r>
      <w:r w:rsidRPr="008915DE">
        <w:rPr>
          <w:rStyle w:val="DecValTok"/>
          <w:lang w:val="en-US"/>
        </w:rPr>
        <w:t>28</w:t>
      </w:r>
      <w:r w:rsidRPr="008915DE">
        <w:rPr>
          <w:rStyle w:val="NormalTok"/>
          <w:lang w:val="en-US"/>
        </w:rPr>
        <w:t>)</w:t>
      </w:r>
      <w:r w:rsidRPr="008915DE">
        <w:rPr>
          <w:rStyle w:val="OperatorTok"/>
          <w:lang w:val="en-US"/>
        </w:rPr>
        <w:t>*</w:t>
      </w:r>
      <w:r w:rsidRPr="008915DE">
        <w:rPr>
          <w:rStyle w:val="KeywordTok"/>
          <w:lang w:val="en-US"/>
        </w:rPr>
        <w:t>log</w:t>
      </w:r>
      <w:r w:rsidRPr="008915DE">
        <w:rPr>
          <w:rStyle w:val="NormalTok"/>
          <w:lang w:val="en-US"/>
        </w:rPr>
        <w:t>(s_t</w:t>
      </w:r>
      <w:r w:rsidRPr="008915DE">
        <w:rPr>
          <w:rStyle w:val="OperatorTok"/>
          <w:lang w:val="en-US"/>
        </w:rPr>
        <w:t>/</w:t>
      </w:r>
      <w:r w:rsidRPr="008915DE">
        <w:rPr>
          <w:rStyle w:val="NormalTok"/>
          <w:lang w:val="en-US"/>
        </w:rPr>
        <w:t>N_t)</w:t>
      </w:r>
      <w:r w:rsidRPr="008915DE">
        <w:rPr>
          <w:lang w:val="en-US"/>
        </w:rPr>
        <w:br/>
      </w:r>
      <w:r w:rsidRPr="008915DE">
        <w:rPr>
          <w:lang w:val="en-US"/>
        </w:rPr>
        <w:br/>
      </w:r>
      <w:r w:rsidRPr="008915DE">
        <w:rPr>
          <w:rStyle w:val="NormalTok"/>
          <w:lang w:val="en-US"/>
        </w:rPr>
        <w:t>e &lt;-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(d_e_</w:t>
      </w:r>
      <w:r w:rsidRPr="008915DE">
        <w:rPr>
          <w:rStyle w:val="DecValTok"/>
          <w:lang w:val="en-US"/>
        </w:rPr>
        <w:t>1</w:t>
      </w:r>
      <w:r w:rsidRPr="008915DE">
        <w:rPr>
          <w:rStyle w:val="OperatorTok"/>
          <w:lang w:val="en-US"/>
        </w:rPr>
        <w:t>/</w:t>
      </w:r>
      <w:r w:rsidRPr="008915DE">
        <w:rPr>
          <w:rStyle w:val="NormalTok"/>
          <w:lang w:val="en-US"/>
        </w:rPr>
        <w:t xml:space="preserve">d) </w:t>
      </w:r>
      <w:r w:rsidRPr="008915DE">
        <w:rPr>
          <w:rStyle w:val="CommentTok"/>
          <w:lang w:val="en-US"/>
        </w:rPr>
        <w:t># reduction or effect of treatment</w:t>
      </w:r>
      <w:r w:rsidRPr="008915DE">
        <w:rPr>
          <w:lang w:val="en-US"/>
        </w:rPr>
        <w:br/>
      </w:r>
      <w:r w:rsidRPr="008915DE">
        <w:rPr>
          <w:lang w:val="en-US"/>
        </w:rPr>
        <w:br/>
      </w:r>
      <w:r w:rsidRPr="008915DE">
        <w:rPr>
          <w:rStyle w:val="CommentTok"/>
          <w:lang w:val="en-US"/>
        </w:rPr>
        <w:t xml:space="preserve"># Dexamethasone effects appears to be only in for people who needed </w:t>
      </w:r>
      <w:r w:rsidRPr="008915DE">
        <w:rPr>
          <w:lang w:val="en-US"/>
        </w:rPr>
        <w:br/>
      </w:r>
      <w:r w:rsidRPr="008915DE">
        <w:rPr>
          <w:rStyle w:val="CommentTok"/>
          <w:lang w:val="en-US"/>
        </w:rPr>
        <w:t># ventilator-assisted breathing, so the effect is just for sub-population</w:t>
      </w:r>
      <w:r w:rsidRPr="008915DE">
        <w:rPr>
          <w:lang w:val="en-US"/>
        </w:rPr>
        <w:br/>
      </w:r>
      <w:r w:rsidRPr="008915DE">
        <w:rPr>
          <w:lang w:val="en-US"/>
        </w:rPr>
        <w:br/>
      </w:r>
      <w:r w:rsidRPr="008915DE">
        <w:rPr>
          <w:rStyle w:val="NormalTok"/>
          <w:lang w:val="en-US"/>
        </w:rPr>
        <w:t>df_cov_dead_int &lt;-</w:t>
      </w:r>
      <w:r w:rsidRPr="008915DE">
        <w:rPr>
          <w:rStyle w:val="StringTok"/>
          <w:lang w:val="en-US"/>
        </w:rPr>
        <w:t xml:space="preserve"> </w:t>
      </w:r>
      <w:r w:rsidRPr="008915DE">
        <w:rPr>
          <w:rStyle w:val="NormalTok"/>
          <w:lang w:val="en-US"/>
        </w:rPr>
        <w:t xml:space="preserve">Covid_p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death =</w:t>
      </w:r>
      <w:r w:rsidRPr="008915DE">
        <w:rPr>
          <w:rStyle w:val="NormalTok"/>
          <w:lang w:val="en-US"/>
        </w:rPr>
        <w:t xml:space="preserve"> </w:t>
      </w:r>
      <w:r w:rsidRPr="008915DE">
        <w:rPr>
          <w:rStyle w:val="KeywordTok"/>
          <w:lang w:val="en-US"/>
        </w:rPr>
        <w:t>ifelse</w:t>
      </w:r>
      <w:r w:rsidRPr="008915DE">
        <w:rPr>
          <w:rStyle w:val="NormalTok"/>
          <w:lang w:val="en-US"/>
        </w:rPr>
        <w:t>(</w:t>
      </w:r>
      <w:r w:rsidRPr="008915DE">
        <w:rPr>
          <w:rStyle w:val="KeywordTok"/>
          <w:lang w:val="en-US"/>
        </w:rPr>
        <w:t>is.na</w:t>
      </w:r>
      <w:r w:rsidRPr="008915DE">
        <w:rPr>
          <w:rStyle w:val="NormalTok"/>
          <w:lang w:val="en-US"/>
        </w:rPr>
        <w:t xml:space="preserve">(date_death),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(death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intub =</w:t>
      </w:r>
      <w:r w:rsidRPr="008915DE">
        <w:rPr>
          <w:rStyle w:val="NormalTok"/>
          <w:lang w:val="en-US"/>
        </w:rPr>
        <w:t xml:space="preserve"> </w:t>
      </w:r>
      <w:r w:rsidRPr="008915DE">
        <w:rPr>
          <w:rStyle w:val="KeywordTok"/>
          <w:lang w:val="en-US"/>
        </w:rPr>
        <w:t>ifelse</w:t>
      </w:r>
      <w:r w:rsidRPr="008915DE">
        <w:rPr>
          <w:rStyle w:val="NormalTok"/>
          <w:lang w:val="en-US"/>
        </w:rPr>
        <w:t xml:space="preserve">(intubated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r_cov_dead_int &lt;-</w:t>
      </w:r>
      <w:r w:rsidRPr="008915DE">
        <w:rPr>
          <w:rStyle w:val="StringTok"/>
          <w:lang w:val="en-US"/>
        </w:rPr>
        <w:t xml:space="preserve"> </w:t>
      </w:r>
      <w:r w:rsidRPr="008915DE">
        <w:rPr>
          <w:rStyle w:val="KeywordTok"/>
          <w:lang w:val="en-US"/>
        </w:rPr>
        <w:t>sum</w:t>
      </w:r>
      <w:r w:rsidRPr="008915DE">
        <w:rPr>
          <w:rStyle w:val="NormalTok"/>
          <w:lang w:val="en-US"/>
        </w:rPr>
        <w:t>(df_cov_dead_int</w:t>
      </w:r>
      <w:r w:rsidRPr="008915DE">
        <w:rPr>
          <w:rStyle w:val="OperatorTok"/>
          <w:lang w:val="en-US"/>
        </w:rPr>
        <w:t>$</w:t>
      </w:r>
      <w:r w:rsidRPr="008915DE">
        <w:rPr>
          <w:rStyle w:val="NormalTok"/>
          <w:lang w:val="en-US"/>
        </w:rPr>
        <w:t>intub)</w:t>
      </w:r>
      <w:r w:rsidRPr="008915DE">
        <w:rPr>
          <w:rStyle w:val="OperatorTok"/>
          <w:lang w:val="en-US"/>
        </w:rPr>
        <w:t>/</w:t>
      </w:r>
      <w:r w:rsidRPr="008915DE">
        <w:rPr>
          <w:rStyle w:val="KeywordTok"/>
          <w:lang w:val="en-US"/>
        </w:rPr>
        <w:t>sum</w:t>
      </w:r>
      <w:r w:rsidRPr="008915DE">
        <w:rPr>
          <w:rStyle w:val="NormalTok"/>
          <w:lang w:val="en-US"/>
        </w:rPr>
        <w:t>(df_cov_dead_int</w:t>
      </w:r>
      <w:r w:rsidRPr="008915DE">
        <w:rPr>
          <w:rStyle w:val="OperatorTok"/>
          <w:lang w:val="en-US"/>
        </w:rPr>
        <w:t>$</w:t>
      </w:r>
      <w:r w:rsidRPr="008915DE">
        <w:rPr>
          <w:rStyle w:val="NormalTok"/>
          <w:lang w:val="en-US"/>
        </w:rPr>
        <w:t>death)</w:t>
      </w:r>
      <w:r w:rsidRPr="008915DE">
        <w:rPr>
          <w:lang w:val="en-US"/>
        </w:rPr>
        <w:br/>
      </w:r>
      <w:r w:rsidRPr="008915DE">
        <w:rPr>
          <w:lang w:val="en-US"/>
        </w:rPr>
        <w:br/>
      </w:r>
      <w:r w:rsidRPr="008915DE">
        <w:rPr>
          <w:rStyle w:val="NormalTok"/>
          <w:lang w:val="en-US"/>
        </w:rPr>
        <w:t>e_dex &lt;-</w:t>
      </w:r>
      <w:r w:rsidRPr="008915DE">
        <w:rPr>
          <w:rStyle w:val="StringTok"/>
          <w:lang w:val="en-US"/>
        </w:rPr>
        <w:t xml:space="preserve"> </w:t>
      </w:r>
      <w:r w:rsidRPr="008915DE">
        <w:rPr>
          <w:rStyle w:val="NormalTok"/>
          <w:lang w:val="en-US"/>
        </w:rPr>
        <w:t>e</w:t>
      </w:r>
      <w:r w:rsidRPr="008915DE">
        <w:rPr>
          <w:rStyle w:val="OperatorTok"/>
          <w:lang w:val="en-US"/>
        </w:rPr>
        <w:t>*</w:t>
      </w:r>
      <w:r w:rsidRPr="008915DE">
        <w:rPr>
          <w:rStyle w:val="NormalTok"/>
          <w:lang w:val="en-US"/>
        </w:rPr>
        <w:t>r_cov_dead_int</w:t>
      </w:r>
      <w:r w:rsidRPr="008915DE">
        <w:rPr>
          <w:lang w:val="en-US"/>
        </w:rPr>
        <w:br/>
      </w:r>
      <w:r w:rsidRPr="008915DE">
        <w:rPr>
          <w:lang w:val="en-US"/>
        </w:rPr>
        <w:br/>
      </w:r>
      <w:r w:rsidRPr="008915DE">
        <w:rPr>
          <w:rStyle w:val="NormalTok"/>
          <w:lang w:val="en-US"/>
        </w:rPr>
        <w:t>d_p_HD_dex &lt;-</w:t>
      </w:r>
      <w:r w:rsidRPr="008915DE">
        <w:rPr>
          <w:rStyle w:val="StringTok"/>
          <w:lang w:val="en-US"/>
        </w:rPr>
        <w:t xml:space="preserve"> </w:t>
      </w:r>
      <w:r w:rsidRPr="008915DE">
        <w:rPr>
          <w:rStyle w:val="KeywordTok"/>
          <w:lang w:val="en-US"/>
        </w:rPr>
        <w:t>rbind</w:t>
      </w:r>
      <w:r w:rsidRPr="008915DE">
        <w:rPr>
          <w:rStyle w:val="NormalTok"/>
          <w:lang w:val="en-US"/>
        </w:rPr>
        <w:t>(d_p_HD_</w:t>
      </w:r>
      <w:r w:rsidRPr="008915DE">
        <w:rPr>
          <w:rStyle w:val="DecValTok"/>
          <w:lang w:val="en-US"/>
        </w:rPr>
        <w:t>45</w:t>
      </w:r>
      <w:r w:rsidRPr="008915DE">
        <w:rPr>
          <w:rStyle w:val="NormalTok"/>
          <w:lang w:val="en-US"/>
        </w:rPr>
        <w:t>_</w:t>
      </w:r>
      <w:r w:rsidRPr="008915DE">
        <w:rPr>
          <w:rStyle w:val="DecValTok"/>
          <w:lang w:val="en-US"/>
        </w:rPr>
        <w:t>54</w:t>
      </w:r>
      <w:r w:rsidRPr="008915DE">
        <w:rPr>
          <w:rStyle w:val="NormalTok"/>
          <w:lang w:val="en-US"/>
        </w:rPr>
        <w:t>, d_p_HD_</w:t>
      </w:r>
      <w:r w:rsidRPr="008915DE">
        <w:rPr>
          <w:rStyle w:val="DecValTok"/>
          <w:lang w:val="en-US"/>
        </w:rPr>
        <w:t>55</w:t>
      </w:r>
      <w:r w:rsidRPr="008915DE">
        <w:rPr>
          <w:rStyle w:val="NormalTok"/>
          <w:lang w:val="en-US"/>
        </w:rPr>
        <w:t>_</w:t>
      </w:r>
      <w:r w:rsidRPr="008915DE">
        <w:rPr>
          <w:rStyle w:val="DecValTok"/>
          <w:lang w:val="en-US"/>
        </w:rPr>
        <w:t>64</w:t>
      </w:r>
      <w:r w:rsidRPr="008915DE">
        <w:rPr>
          <w:rStyle w:val="NormalTok"/>
          <w:lang w:val="en-US"/>
        </w:rPr>
        <w:t>, d_p_HD_</w:t>
      </w:r>
      <w:r w:rsidRPr="008915DE">
        <w:rPr>
          <w:rStyle w:val="DecValTok"/>
          <w:lang w:val="en-US"/>
        </w:rPr>
        <w:t>65</w:t>
      </w:r>
      <w:r w:rsidRPr="008915DE">
        <w:rPr>
          <w:rStyle w:val="NormalTok"/>
          <w:lang w:val="en-US"/>
        </w:rPr>
        <w:t>_</w:t>
      </w:r>
      <w:r w:rsidRPr="008915DE">
        <w:rPr>
          <w:rStyle w:val="DecValTok"/>
          <w:lang w:val="en-US"/>
        </w:rPr>
        <w:t>69</w:t>
      </w:r>
      <w:r w:rsidRPr="008915DE">
        <w:rPr>
          <w:rStyle w:val="NormalTok"/>
          <w:lang w:val="en-US"/>
        </w:rPr>
        <w:t>, d_p_HD_</w:t>
      </w:r>
      <w:r w:rsidRPr="008915DE">
        <w:rPr>
          <w:rStyle w:val="DecValTok"/>
          <w:lang w:val="en-US"/>
        </w:rPr>
        <w:t>70</w:t>
      </w:r>
      <w:r w:rsidRPr="008915DE">
        <w:rPr>
          <w:rStyle w:val="NormalTok"/>
          <w:lang w:val="en-US"/>
        </w:rPr>
        <w:t>)</w:t>
      </w:r>
      <w:r w:rsidRPr="008915DE">
        <w:rPr>
          <w:lang w:val="en-US"/>
        </w:rPr>
        <w:br/>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hazard_cov_red &lt;-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 xml:space="preserve">hazard_cov </w:t>
      </w:r>
      <w:r w:rsidRPr="008915DE">
        <w:rPr>
          <w:rStyle w:val="OperatorTok"/>
          <w:lang w:val="en-US"/>
        </w:rPr>
        <w:t>*</w:t>
      </w:r>
      <w:r w:rsidRPr="008915DE">
        <w:rPr>
          <w:rStyle w:val="StringTok"/>
          <w:lang w:val="en-US"/>
        </w:rPr>
        <w:t xml:space="preserve"> </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e_dex)</w:t>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hazard_overall &lt;-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 xml:space="preserve">hazard_cov_red </w:t>
      </w:r>
      <w:r w:rsidRPr="008915DE">
        <w:rPr>
          <w:rStyle w:val="OperatorTok"/>
          <w:lang w:val="en-US"/>
        </w:rPr>
        <w:t>+</w:t>
      </w:r>
      <w:r w:rsidRPr="008915DE">
        <w:rPr>
          <w:rStyle w:val="StringTok"/>
          <w:lang w:val="en-US"/>
        </w:rPr>
        <w:t xml:space="preserve"> </w:t>
      </w:r>
      <w:r w:rsidRPr="008915DE">
        <w:rPr>
          <w:rStyle w:val="NormalTok"/>
          <w:lang w:val="en-US"/>
        </w:rPr>
        <w:t>d_p_HD_dex</w:t>
      </w:r>
      <w:r w:rsidRPr="008915DE">
        <w:rPr>
          <w:rStyle w:val="OperatorTok"/>
          <w:lang w:val="en-US"/>
        </w:rPr>
        <w:t>$</w:t>
      </w:r>
      <w:r w:rsidRPr="008915DE">
        <w:rPr>
          <w:rStyle w:val="NormalTok"/>
          <w:lang w:val="en-US"/>
        </w:rPr>
        <w:t>hazard_pop</w:t>
      </w:r>
      <w:r w:rsidRPr="008915DE">
        <w:rPr>
          <w:lang w:val="en-US"/>
        </w:rPr>
        <w:br/>
      </w:r>
      <w:r w:rsidRPr="008915DE">
        <w:rPr>
          <w:lang w:val="en-US"/>
        </w:rPr>
        <w:br/>
      </w:r>
      <w:r w:rsidRPr="008915DE">
        <w:rPr>
          <w:rStyle w:val="NormalTok"/>
          <w:lang w:val="en-US"/>
        </w:rPr>
        <w:t>d_p_HD_dex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cov_prop =</w:t>
      </w:r>
      <w:r w:rsidRPr="008915DE">
        <w:rPr>
          <w:rStyle w:val="NormalTok"/>
          <w:lang w:val="en-US"/>
        </w:rPr>
        <w:t xml:space="preserve"> hazard_cov_red</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pop_prop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cov_prop)</w:t>
      </w:r>
      <w:r w:rsidRPr="008915DE">
        <w:rPr>
          <w:lang w:val="en-US"/>
        </w:rPr>
        <w:br/>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cov_prop[d_p_HD_dex</w:t>
      </w:r>
      <w:r w:rsidRPr="008915DE">
        <w:rPr>
          <w:rStyle w:val="OperatorTok"/>
          <w:lang w:val="en-US"/>
        </w:rPr>
        <w:t>$</w:t>
      </w:r>
      <w:r w:rsidRPr="008915DE">
        <w:rPr>
          <w:rStyle w:val="NormalTok"/>
          <w:lang w:val="en-US"/>
        </w:rPr>
        <w:t xml:space="preserve">cov_prop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d_p_HD_dex</w:t>
      </w:r>
      <w:r w:rsidRPr="008915DE">
        <w:rPr>
          <w:rStyle w:val="OperatorTok"/>
          <w:lang w:val="en-US"/>
        </w:rPr>
        <w:t>$</w:t>
      </w:r>
      <w:r w:rsidRPr="008915DE">
        <w:rPr>
          <w:rStyle w:val="NormalTok"/>
          <w:lang w:val="en-US"/>
        </w:rPr>
        <w:t>pop_prop[d_p_HD_dex</w:t>
      </w:r>
      <w:r w:rsidRPr="008915DE">
        <w:rPr>
          <w:rStyle w:val="OperatorTok"/>
          <w:lang w:val="en-US"/>
        </w:rPr>
        <w:t>$</w:t>
      </w:r>
      <w:r w:rsidRPr="008915DE">
        <w:rPr>
          <w:rStyle w:val="NormalTok"/>
          <w:lang w:val="en-US"/>
        </w:rPr>
        <w:t xml:space="preserve">pop_prop </w:t>
      </w:r>
      <w:r w:rsidRPr="008915DE">
        <w:rPr>
          <w:rStyle w:val="OperatorTok"/>
          <w:lang w:val="en-US"/>
        </w:rPr>
        <w:t>==</w:t>
      </w:r>
      <w:r w:rsidRPr="008915DE">
        <w:rPr>
          <w:rStyle w:val="StringTok"/>
          <w:lang w:val="en-US"/>
        </w:rPr>
        <w:t xml:space="preserve"> "NaN"</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lang w:val="en-US"/>
        </w:rPr>
        <w:lastRenderedPageBreak/>
        <w:br/>
      </w:r>
      <w:r w:rsidRPr="008915DE">
        <w:rPr>
          <w:rStyle w:val="NormalTok"/>
          <w:lang w:val="en-US"/>
        </w:rPr>
        <w:t>d_p_Cov_dex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prob_dead =</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exp</w:t>
      </w:r>
      <w:r w:rsidRPr="008915DE">
        <w:rPr>
          <w:rStyle w:val="NormalTok"/>
          <w:lang w:val="en-US"/>
        </w:rPr>
        <w:t>(</w:t>
      </w:r>
      <w:r w:rsidRPr="008915DE">
        <w:rPr>
          <w:rStyle w:val="OperatorTok"/>
          <w:lang w:val="en-US"/>
        </w:rPr>
        <w:t>-</w:t>
      </w:r>
      <w:r w:rsidRPr="008915DE">
        <w:rPr>
          <w:rStyle w:val="NormalTok"/>
          <w:lang w:val="en-US"/>
        </w:rPr>
        <w:t xml:space="preserve">hazard_overall)))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p_dCoV =</w:t>
      </w:r>
      <w:r w:rsidRPr="008915DE">
        <w:rPr>
          <w:rStyle w:val="NormalTok"/>
          <w:lang w:val="en-US"/>
        </w:rPr>
        <w:t xml:space="preserve"> prob_dead</w:t>
      </w:r>
      <w:r w:rsidRPr="008915DE">
        <w:rPr>
          <w:rStyle w:val="OperatorTok"/>
          <w:lang w:val="en-US"/>
        </w:rPr>
        <w:t>*</w:t>
      </w:r>
      <w:r w:rsidRPr="008915DE">
        <w:rPr>
          <w:rStyle w:val="NormalTok"/>
          <w:lang w:val="en-US"/>
        </w:rPr>
        <w:t xml:space="preserve">cov_prop)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p_dPop =</w:t>
      </w:r>
      <w:r w:rsidRPr="008915DE">
        <w:rPr>
          <w:rStyle w:val="NormalTok"/>
          <w:lang w:val="en-US"/>
        </w:rPr>
        <w:t xml:space="preserve"> prob_dead</w:t>
      </w:r>
      <w:r w:rsidRPr="008915DE">
        <w:rPr>
          <w:rStyle w:val="OperatorTok"/>
          <w:lang w:val="en-US"/>
        </w:rPr>
        <w:t>*</w:t>
      </w:r>
      <w:r w:rsidRPr="008915DE">
        <w:rPr>
          <w:rStyle w:val="NormalTok"/>
          <w:lang w:val="en-US"/>
        </w:rPr>
        <w:t>pop_prop)</w:t>
      </w:r>
      <w:r w:rsidRPr="008915DE">
        <w:rPr>
          <w:lang w:val="en-US"/>
        </w:rPr>
        <w:br/>
      </w:r>
      <w:r w:rsidRPr="008915DE">
        <w:rPr>
          <w:lang w:val="en-US"/>
        </w:rPr>
        <w:br/>
      </w:r>
      <w:r w:rsidRPr="008915DE">
        <w:rPr>
          <w:rStyle w:val="NormalTok"/>
          <w:lang w:val="en-US"/>
        </w:rPr>
        <w:t>d_p_Cov_dex &lt;-</w:t>
      </w:r>
      <w:r w:rsidRPr="008915DE">
        <w:rPr>
          <w:rStyle w:val="StringTok"/>
          <w:lang w:val="en-US"/>
        </w:rPr>
        <w:t xml:space="preserve"> </w:t>
      </w:r>
      <w:r w:rsidRPr="008915DE">
        <w:rPr>
          <w:rStyle w:val="NormalTok"/>
          <w:lang w:val="en-US"/>
        </w:rPr>
        <w:t xml:space="preserve">d_p_Cov_dex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1</w:t>
      </w:r>
      <w:r w:rsidRPr="008915DE">
        <w:rPr>
          <w:rStyle w:val="OperatorTok"/>
          <w:lang w:val="en-US"/>
        </w:rPr>
        <w:t>:</w:t>
      </w:r>
      <w:r w:rsidRPr="008915DE">
        <w:rPr>
          <w:rStyle w:val="DecValTok"/>
          <w:lang w:val="en-US"/>
        </w:rPr>
        <w:t>3</w:t>
      </w:r>
      <w:r w:rsidRPr="008915DE">
        <w:rPr>
          <w:rStyle w:val="NormalTok"/>
          <w:lang w:val="en-US"/>
        </w:rPr>
        <w:t>,</w:t>
      </w:r>
      <w:r w:rsidRPr="008915DE">
        <w:rPr>
          <w:rStyle w:val="DecValTok"/>
          <w:lang w:val="en-US"/>
        </w:rPr>
        <w:t>10</w:t>
      </w:r>
      <w:r w:rsidRPr="008915DE">
        <w:rPr>
          <w:rStyle w:val="OperatorTok"/>
          <w:lang w:val="en-US"/>
        </w:rPr>
        <w:t>:</w:t>
      </w:r>
      <w:r w:rsidRPr="008915DE">
        <w:rPr>
          <w:rStyle w:val="DecValTok"/>
          <w:lang w:val="en-US"/>
        </w:rPr>
        <w:t>12</w:t>
      </w:r>
      <w:r w:rsidRPr="008915DE">
        <w:rPr>
          <w:rStyle w:val="NormalTok"/>
          <w:lang w:val="en-US"/>
        </w:rPr>
        <w:t>)</w:t>
      </w:r>
      <w:r w:rsidRPr="008915DE">
        <w:rPr>
          <w:lang w:val="en-US"/>
        </w:rPr>
        <w:br/>
      </w:r>
      <w:r w:rsidRPr="008915DE">
        <w:rPr>
          <w:lang w:val="en-US"/>
        </w:rPr>
        <w:br/>
      </w:r>
      <w:r w:rsidRPr="008915DE">
        <w:rPr>
          <w:rStyle w:val="CommentTok"/>
          <w:lang w:val="en-US"/>
        </w:rPr>
        <w:t># Convert data frame to a data table for efficiency</w:t>
      </w:r>
      <w:r w:rsidRPr="008915DE">
        <w:rPr>
          <w:lang w:val="en-US"/>
        </w:rPr>
        <w:br/>
      </w:r>
      <w:r w:rsidRPr="008915DE">
        <w:rPr>
          <w:rStyle w:val="NormalTok"/>
          <w:lang w:val="en-US"/>
        </w:rPr>
        <w:t>dt_p_Cov_dex &lt;-</w:t>
      </w:r>
      <w:r w:rsidRPr="008915DE">
        <w:rPr>
          <w:rStyle w:val="StringTok"/>
          <w:lang w:val="en-US"/>
        </w:rPr>
        <w:t xml:space="preserve"> </w:t>
      </w:r>
      <w:r w:rsidRPr="008915DE">
        <w:rPr>
          <w:rStyle w:val="KeywordTok"/>
          <w:lang w:val="en-US"/>
        </w:rPr>
        <w:t>data.table</w:t>
      </w:r>
      <w:r w:rsidRPr="008915DE">
        <w:rPr>
          <w:rStyle w:val="NormalTok"/>
          <w:lang w:val="en-US"/>
        </w:rPr>
        <w:t>(d_p_Cov_dex)</w:t>
      </w:r>
      <w:r w:rsidRPr="008915DE">
        <w:rPr>
          <w:lang w:val="en-US"/>
        </w:rPr>
        <w:br/>
      </w:r>
      <w:r w:rsidRPr="008915DE">
        <w:rPr>
          <w:lang w:val="en-US"/>
        </w:rPr>
        <w:br/>
      </w:r>
      <w:r w:rsidRPr="008915DE">
        <w:rPr>
          <w:rStyle w:val="CommentTok"/>
          <w:lang w:val="en-US"/>
        </w:rPr>
        <w:t># set the data table to be indexed by age, day and Sex</w:t>
      </w:r>
      <w:r w:rsidRPr="008915DE">
        <w:rPr>
          <w:lang w:val="en-US"/>
        </w:rPr>
        <w:br/>
      </w:r>
      <w:r w:rsidRPr="008915DE">
        <w:rPr>
          <w:rStyle w:val="KeywordTok"/>
          <w:lang w:val="en-US"/>
        </w:rPr>
        <w:t>setkey</w:t>
      </w:r>
      <w:r w:rsidRPr="008915DE">
        <w:rPr>
          <w:rStyle w:val="NormalTok"/>
          <w:lang w:val="en-US"/>
        </w:rPr>
        <w:t>(dt_p_Cov_dex, age, day, sex)</w:t>
      </w:r>
      <w:r w:rsidRPr="008915DE">
        <w:rPr>
          <w:lang w:val="en-US"/>
        </w:rPr>
        <w:br/>
      </w:r>
      <w:r w:rsidRPr="008915DE">
        <w:rPr>
          <w:lang w:val="en-US"/>
        </w:rPr>
        <w:br/>
      </w:r>
      <w:r w:rsidRPr="008915DE">
        <w:rPr>
          <w:rStyle w:val="CommentTok"/>
          <w:lang w:val="en-US"/>
        </w:rPr>
        <w:t># Create data frame of population from cohort. All begin in day 0</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S_cohort</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"male"</w:t>
      </w:r>
      <w:r w:rsidRPr="008915DE">
        <w:rPr>
          <w:lang w:val="en-US"/>
        </w:rPr>
        <w:br/>
      </w:r>
      <w:r w:rsidRPr="008915DE">
        <w:rPr>
          <w:rStyle w:val="NormalTok"/>
          <w:lang w:val="en-US"/>
        </w:rPr>
        <w:t>df_X</w:t>
      </w:r>
      <w:r w:rsidRPr="008915DE">
        <w:rPr>
          <w:rStyle w:val="OperatorTok"/>
          <w:lang w:val="en-US"/>
        </w:rPr>
        <w:t>$</w:t>
      </w:r>
      <w:r w:rsidRPr="008915DE">
        <w:rPr>
          <w:rStyle w:val="NormalTok"/>
          <w:lang w:val="en-US"/>
        </w:rPr>
        <w:t>sex[df_X</w:t>
      </w:r>
      <w:r w:rsidRPr="008915DE">
        <w:rPr>
          <w:rStyle w:val="OperatorTok"/>
          <w:lang w:val="en-US"/>
        </w:rPr>
        <w:t>$</w:t>
      </w:r>
      <w:r w:rsidRPr="008915DE">
        <w:rPr>
          <w:rStyle w:val="NormalTok"/>
          <w:lang w:val="en-US"/>
        </w:rPr>
        <w:t xml:space="preserve">sex </w:t>
      </w:r>
      <w:r w:rsidRPr="008915DE">
        <w:rPr>
          <w:rStyle w:val="OperatorTok"/>
          <w:lang w:val="en-US"/>
        </w:rPr>
        <w:t>==</w:t>
      </w:r>
      <w:r w:rsidRPr="008915DE">
        <w:rPr>
          <w:rStyle w:val="StringTok"/>
          <w:lang w:val="en-US"/>
        </w:rPr>
        <w:t xml:space="preserve"> </w:t>
      </w:r>
      <w:r w:rsidRPr="008915DE">
        <w:rPr>
          <w:rStyle w:val="DecValTok"/>
          <w:lang w:val="en-US"/>
        </w:rPr>
        <w:t>2</w:t>
      </w:r>
      <w:r w:rsidRPr="008915DE">
        <w:rPr>
          <w:rStyle w:val="NormalTok"/>
          <w:lang w:val="en-US"/>
        </w:rPr>
        <w:t>] &lt;-</w:t>
      </w:r>
      <w:r w:rsidRPr="008915DE">
        <w:rPr>
          <w:rStyle w:val="StringTok"/>
          <w:lang w:val="en-US"/>
        </w:rPr>
        <w:t xml:space="preserve"> "female"</w:t>
      </w:r>
      <w:r w:rsidRPr="008915DE">
        <w:rPr>
          <w:lang w:val="en-US"/>
        </w:rPr>
        <w:br/>
      </w:r>
      <w:r w:rsidRPr="008915DE">
        <w:rPr>
          <w:rStyle w:val="NormalTok"/>
          <w:lang w:val="en-US"/>
        </w:rPr>
        <w:t>df_X &lt;-</w:t>
      </w:r>
      <w:r w:rsidRPr="008915DE">
        <w:rPr>
          <w:rStyle w:val="StringTok"/>
          <w:lang w:val="en-US"/>
        </w:rPr>
        <w:t xml:space="preserve"> </w:t>
      </w:r>
      <w:r w:rsidRPr="008915DE">
        <w:rPr>
          <w:rStyle w:val="NormalTok"/>
          <w:lang w:val="en-US"/>
        </w:rPr>
        <w:t xml:space="preserve">df_X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KeywordTok"/>
          <w:lang w:val="en-US"/>
        </w:rPr>
        <w:t>source</w:t>
      </w:r>
      <w:r w:rsidRPr="008915DE">
        <w:rPr>
          <w:rStyle w:val="NormalTok"/>
          <w:lang w:val="en-US"/>
        </w:rPr>
        <w:t>(</w:t>
      </w:r>
      <w:r w:rsidRPr="008915DE">
        <w:rPr>
          <w:rStyle w:val="StringTok"/>
          <w:lang w:val="en-US"/>
        </w:rPr>
        <w:t>"R/Functions.R"</w:t>
      </w:r>
      <w:r w:rsidRPr="008915DE">
        <w:rPr>
          <w:rStyle w:val="NormalTok"/>
          <w:lang w:val="en-US"/>
        </w:rPr>
        <w:t>)</w:t>
      </w:r>
      <w:r w:rsidRPr="008915DE">
        <w:rPr>
          <w:lang w:val="en-US"/>
        </w:rPr>
        <w:br/>
      </w:r>
      <w:r w:rsidRPr="008915DE">
        <w:rPr>
          <w:lang w:val="en-US"/>
        </w:rPr>
        <w:br/>
      </w:r>
      <w:r w:rsidRPr="008915DE">
        <w:rPr>
          <w:rStyle w:val="NormalTok"/>
          <w:lang w:val="en-US"/>
        </w:rPr>
        <w:t>Probs &lt;-</w:t>
      </w:r>
      <w:r w:rsidRPr="008915DE">
        <w:rPr>
          <w:rStyle w:val="StringTok"/>
          <w:lang w:val="en-US"/>
        </w:rPr>
        <w:t xml:space="preserve"> </w:t>
      </w:r>
      <w:r w:rsidRPr="008915DE">
        <w:rPr>
          <w:rStyle w:val="ControlFlowTok"/>
          <w:lang w:val="en-US"/>
        </w:rPr>
        <w:t>function</w:t>
      </w:r>
      <w:r w:rsidRPr="008915DE">
        <w:rPr>
          <w:rStyle w:val="NormalTok"/>
          <w:lang w:val="en-US"/>
        </w:rPr>
        <w:t xml:space="preserve">(v_M_t, df_X, 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Arguments:</w:t>
      </w:r>
      <w:r w:rsidRPr="008915DE">
        <w:rPr>
          <w:lang w:val="en-US"/>
        </w:rPr>
        <w:br/>
      </w:r>
      <w:r w:rsidRPr="008915DE">
        <w:rPr>
          <w:rStyle w:val="NormalTok"/>
          <w:lang w:val="en-US"/>
        </w:rPr>
        <w:t xml:space="preserve">  </w:t>
      </w:r>
      <w:r w:rsidRPr="008915DE">
        <w:rPr>
          <w:rStyle w:val="CommentTok"/>
          <w:lang w:val="en-US"/>
        </w:rPr>
        <w:t># v_M_t: health state occupied at cycle t (character variable)</w:t>
      </w:r>
      <w:r w:rsidRPr="008915DE">
        <w:rPr>
          <w:lang w:val="en-US"/>
        </w:rPr>
        <w:br/>
      </w:r>
      <w:r w:rsidRPr="008915DE">
        <w:rPr>
          <w:rStyle w:val="NormalTok"/>
          <w:lang w:val="en-US"/>
        </w:rPr>
        <w:t xml:space="preserve">  </w:t>
      </w:r>
      <w:r w:rsidRPr="008915DE">
        <w:rPr>
          <w:rStyle w:val="CommentTok"/>
          <w:lang w:val="en-US"/>
        </w:rPr>
        <w:t xml:space="preserve"># df_X: data frame with individual characteristics data </w:t>
      </w:r>
      <w:r w:rsidRPr="008915DE">
        <w:rPr>
          <w:lang w:val="en-US"/>
        </w:rPr>
        <w:br/>
      </w:r>
      <w:r w:rsidRPr="008915DE">
        <w:rPr>
          <w:rStyle w:val="NormalTok"/>
          <w:lang w:val="en-US"/>
        </w:rPr>
        <w:t xml:space="preserve">  </w:t>
      </w:r>
      <w:r w:rsidRPr="008915DE">
        <w:rPr>
          <w:rStyle w:val="CommentTok"/>
          <w:lang w:val="en-US"/>
        </w:rPr>
        <w:t># v_Ts: vector with the duration of being sick</w:t>
      </w:r>
      <w:r w:rsidRPr="008915DE">
        <w:rPr>
          <w:lang w:val="en-US"/>
        </w:rPr>
        <w:br/>
      </w:r>
      <w:r w:rsidRPr="008915DE">
        <w:rPr>
          <w:rStyle w:val="NormalTok"/>
          <w:lang w:val="en-US"/>
        </w:rPr>
        <w:t xml:space="preserve">  </w:t>
      </w:r>
      <w:r w:rsidRPr="008915DE">
        <w:rPr>
          <w:rStyle w:val="CommentTok"/>
          <w:lang w:val="en-US"/>
        </w:rPr>
        <w:t># t: cycle</w:t>
      </w:r>
      <w:r w:rsidRPr="008915DE">
        <w:rPr>
          <w:lang w:val="en-US"/>
        </w:rPr>
        <w:br/>
      </w:r>
      <w:r w:rsidRPr="008915DE">
        <w:rPr>
          <w:rStyle w:val="NormalTok"/>
          <w:lang w:val="en-US"/>
        </w:rPr>
        <w:t xml:space="preserve">  </w:t>
      </w:r>
      <w:r w:rsidRPr="008915DE">
        <w:rPr>
          <w:rStyle w:val="CommentTok"/>
          <w:lang w:val="en-US"/>
        </w:rPr>
        <w:t xml:space="preserve"># Returns: </w:t>
      </w:r>
      <w:r w:rsidRPr="008915DE">
        <w:rPr>
          <w:lang w:val="en-US"/>
        </w:rPr>
        <w:br/>
      </w:r>
      <w:r w:rsidRPr="008915DE">
        <w:rPr>
          <w:rStyle w:val="NormalTok"/>
          <w:lang w:val="en-US"/>
        </w:rPr>
        <w:t xml:space="preserve">  </w:t>
      </w:r>
      <w:r w:rsidRPr="008915DE">
        <w:rPr>
          <w:rStyle w:val="CommentTok"/>
          <w:lang w:val="en-US"/>
        </w:rPr>
        <w:t># transition probabilities for that cycle</w:t>
      </w:r>
      <w:r w:rsidRPr="008915DE">
        <w:rPr>
          <w:lang w:val="en-US"/>
        </w:rPr>
        <w:br/>
      </w:r>
      <w:r w:rsidRPr="008915DE">
        <w:rPr>
          <w:rStyle w:val="NormalTok"/>
          <w:lang w:val="en-US"/>
        </w:rPr>
        <w:t xml:space="preserve">  </w:t>
      </w:r>
      <w:r w:rsidRPr="008915DE">
        <w:rPr>
          <w:rStyle w:val="CommentTok"/>
          <w:lang w:val="en-US"/>
        </w:rPr>
        <w:t># create matrix of state transition probabilities</w:t>
      </w:r>
      <w:r w:rsidRPr="008915DE">
        <w:rPr>
          <w:lang w:val="en-US"/>
        </w:rPr>
        <w:br/>
      </w:r>
      <w:r w:rsidRPr="008915DE">
        <w:rPr>
          <w:rStyle w:val="NormalTok"/>
          <w:lang w:val="en-US"/>
        </w:rPr>
        <w:t xml:space="preserve">  m_p_t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ataTypeTok"/>
          <w:lang w:val="en-US"/>
        </w:rPr>
        <w:t>nrow =</w:t>
      </w:r>
      <w:r w:rsidRPr="008915DE">
        <w:rPr>
          <w:rStyle w:val="NormalTok"/>
          <w:lang w:val="en-US"/>
        </w:rPr>
        <w:t xml:space="preserve"> n_states, </w:t>
      </w:r>
      <w:r w:rsidRPr="008915DE">
        <w:rPr>
          <w:rStyle w:val="DataTypeTok"/>
          <w:lang w:val="en-US"/>
        </w:rPr>
        <w:t>ncol =</w:t>
      </w:r>
      <w:r w:rsidRPr="008915DE">
        <w:rPr>
          <w:rStyle w:val="NormalTok"/>
          <w:lang w:val="en-US"/>
        </w:rPr>
        <w:t xml:space="preserve"> n_i)  </w:t>
      </w:r>
      <w:r w:rsidRPr="008915DE">
        <w:rPr>
          <w:lang w:val="en-US"/>
        </w:rPr>
        <w:br/>
      </w:r>
      <w:r w:rsidRPr="008915DE">
        <w:rPr>
          <w:rStyle w:val="NormalTok"/>
          <w:lang w:val="en-US"/>
        </w:rPr>
        <w:t xml:space="preserve">  </w:t>
      </w:r>
      <w:r w:rsidRPr="008915DE">
        <w:rPr>
          <w:rStyle w:val="CommentTok"/>
          <w:lang w:val="en-US"/>
        </w:rPr>
        <w:t># give the state names to the rows</w:t>
      </w:r>
      <w:r w:rsidRPr="008915DE">
        <w:rPr>
          <w:lang w:val="en-US"/>
        </w:rPr>
        <w:br/>
      </w:r>
      <w:r w:rsidRPr="008915DE">
        <w:rPr>
          <w:rStyle w:val="NormalTok"/>
          <w:lang w:val="en-US"/>
        </w:rPr>
        <w:t xml:space="preserve">  </w:t>
      </w:r>
      <w:r w:rsidRPr="008915DE">
        <w:rPr>
          <w:rStyle w:val="KeywordTok"/>
          <w:lang w:val="en-US"/>
        </w:rPr>
        <w:t>rownames</w:t>
      </w:r>
      <w:r w:rsidRPr="008915DE">
        <w:rPr>
          <w:rStyle w:val="NormalTok"/>
          <w:lang w:val="en-US"/>
        </w:rPr>
        <w:t>(m_p_t) &lt;-</w:t>
      </w:r>
      <w:r w:rsidRPr="008915DE">
        <w:rPr>
          <w:rStyle w:val="StringTok"/>
          <w:lang w:val="en-US"/>
        </w:rPr>
        <w:t xml:space="preserve">  </w:t>
      </w:r>
      <w:r w:rsidRPr="008915DE">
        <w:rPr>
          <w:rStyle w:val="NormalTok"/>
          <w:lang w:val="en-US"/>
        </w:rPr>
        <w:t>v_names_states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Lookup baseline probability of dying from Covid-19 or other causes based on  </w:t>
      </w:r>
      <w:r w:rsidRPr="008915DE">
        <w:rPr>
          <w:lang w:val="en-US"/>
        </w:rPr>
        <w:br/>
      </w:r>
      <w:r w:rsidRPr="008915DE">
        <w:rPr>
          <w:rStyle w:val="NormalTok"/>
          <w:lang w:val="en-US"/>
        </w:rPr>
        <w:t xml:space="preserve">  </w:t>
      </w:r>
      <w:r w:rsidRPr="008915DE">
        <w:rPr>
          <w:rStyle w:val="CommentTok"/>
          <w:lang w:val="en-US"/>
        </w:rPr>
        <w:t xml:space="preserve"># individual characteristics of day, sex and age </w:t>
      </w:r>
      <w:r w:rsidRPr="008915DE">
        <w:rPr>
          <w:lang w:val="en-US"/>
        </w:rPr>
        <w:br/>
      </w:r>
      <w:r w:rsidRPr="008915DE">
        <w:rPr>
          <w:rStyle w:val="NormalTok"/>
          <w:lang w:val="en-US"/>
        </w:rPr>
        <w:t xml:space="preserve">  p_die_CoV_all &lt;-</w:t>
      </w:r>
      <w:r w:rsidRPr="008915DE">
        <w:rPr>
          <w:rStyle w:val="StringTok"/>
          <w:lang w:val="en-US"/>
        </w:rPr>
        <w:t xml:space="preserve"> </w:t>
      </w:r>
      <w:r w:rsidRPr="008915DE">
        <w:rPr>
          <w:rStyle w:val="NormalTok"/>
          <w:lang w:val="en-US"/>
        </w:rPr>
        <w:t>dt_p_Cov_dex[.(df_X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p_dCoV] </w:t>
      </w:r>
      <w:r w:rsidRPr="008915DE">
        <w:rPr>
          <w:lang w:val="en-US"/>
        </w:rPr>
        <w:br/>
      </w:r>
      <w:r w:rsidRPr="008915DE">
        <w:rPr>
          <w:rStyle w:val="NormalTok"/>
          <w:lang w:val="en-US"/>
        </w:rPr>
        <w:t xml:space="preserve">  p_die_Pop_all &lt;-</w:t>
      </w:r>
      <w:r w:rsidRPr="008915DE">
        <w:rPr>
          <w:rStyle w:val="StringTok"/>
          <w:lang w:val="en-US"/>
        </w:rPr>
        <w:t xml:space="preserve"> </w:t>
      </w:r>
      <w:r w:rsidRPr="008915DE">
        <w:rPr>
          <w:rStyle w:val="NormalTok"/>
          <w:lang w:val="en-US"/>
        </w:rPr>
        <w:t>dt_p_Cov_dex[.(df_X</w:t>
      </w:r>
      <w:r w:rsidRPr="008915DE">
        <w:rPr>
          <w:rStyle w:val="OperatorTok"/>
          <w:lang w:val="en-US"/>
        </w:rPr>
        <w:t>$</w:t>
      </w:r>
      <w:r w:rsidRPr="008915DE">
        <w:rPr>
          <w:rStyle w:val="NormalTok"/>
          <w:lang w:val="en-US"/>
        </w:rPr>
        <w:t>age,df_X</w:t>
      </w:r>
      <w:r w:rsidRPr="008915DE">
        <w:rPr>
          <w:rStyle w:val="OperatorTok"/>
          <w:lang w:val="en-US"/>
        </w:rPr>
        <w:t>$</w:t>
      </w:r>
      <w:r w:rsidRPr="008915DE">
        <w:rPr>
          <w:rStyle w:val="NormalTok"/>
          <w:lang w:val="en-US"/>
        </w:rPr>
        <w:t xml:space="preserve">day </w:t>
      </w:r>
      <w:r w:rsidRPr="008915DE">
        <w:rPr>
          <w:rStyle w:val="OperatorTok"/>
          <w:lang w:val="en-US"/>
        </w:rPr>
        <w:t>+</w:t>
      </w:r>
      <w:r w:rsidRPr="008915DE">
        <w:rPr>
          <w:rStyle w:val="StringTok"/>
          <w:lang w:val="en-US"/>
        </w:rPr>
        <w:t xml:space="preserve"> </w:t>
      </w:r>
      <w:r w:rsidRPr="008915DE">
        <w:rPr>
          <w:rStyle w:val="NormalTok"/>
          <w:lang w:val="en-US"/>
        </w:rPr>
        <w:t>t, df_X</w:t>
      </w:r>
      <w:r w:rsidRPr="008915DE">
        <w:rPr>
          <w:rStyle w:val="OperatorTok"/>
          <w:lang w:val="en-US"/>
        </w:rPr>
        <w:t>$</w:t>
      </w:r>
      <w:r w:rsidRPr="008915DE">
        <w:rPr>
          <w:rStyle w:val="NormalTok"/>
          <w:lang w:val="en-US"/>
        </w:rPr>
        <w:t xml:space="preserve">sex), p_dPop] </w:t>
      </w:r>
      <w:r w:rsidRPr="008915DE">
        <w:rPr>
          <w:lang w:val="en-US"/>
        </w:rPr>
        <w:br/>
      </w:r>
      <w:r w:rsidRPr="008915DE">
        <w:rPr>
          <w:rStyle w:val="NormalTok"/>
          <w:lang w:val="en-US"/>
        </w:rPr>
        <w:t xml:space="preserve">  p_die_CoV     &lt;-</w:t>
      </w:r>
      <w:r w:rsidRPr="008915DE">
        <w:rPr>
          <w:rStyle w:val="StringTok"/>
          <w:lang w:val="en-US"/>
        </w:rPr>
        <w:t xml:space="preserve"> </w:t>
      </w:r>
      <w:r w:rsidRPr="008915DE">
        <w:rPr>
          <w:rStyle w:val="NormalTok"/>
          <w:lang w:val="en-US"/>
        </w:rPr>
        <w:t xml:space="preserve">p_die_CoV_all[v_M_t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p_die_Pop     &lt;-</w:t>
      </w:r>
      <w:r w:rsidRPr="008915DE">
        <w:rPr>
          <w:rStyle w:val="StringTok"/>
          <w:lang w:val="en-US"/>
        </w:rPr>
        <w:t xml:space="preserve"> </w:t>
      </w:r>
      <w:r w:rsidRPr="008915DE">
        <w:rPr>
          <w:rStyle w:val="NormalTok"/>
          <w:lang w:val="en-US"/>
        </w:rPr>
        <w:t xml:space="preserve">p_die_Pop_all[v_M_t </w:t>
      </w:r>
      <w:r w:rsidRPr="008915DE">
        <w:rPr>
          <w:rStyle w:val="OperatorTok"/>
          <w:lang w:val="en-US"/>
        </w:rPr>
        <w:t>==</w:t>
      </w:r>
      <w:r w:rsidRPr="008915DE">
        <w:rPr>
          <w:rStyle w:val="StringTok"/>
          <w:lang w:val="en-US"/>
        </w:rPr>
        <w:t xml:space="preserve"> "Cov19+"</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update m_p_t with the appropriate probabilities   </w:t>
      </w:r>
      <w:r w:rsidRPr="008915DE">
        <w:rPr>
          <w:lang w:val="en-US"/>
        </w:rPr>
        <w:br/>
      </w:r>
      <w:r w:rsidRPr="008915DE">
        <w:rPr>
          <w:rStyle w:val="NormalTok"/>
          <w:lang w:val="en-US"/>
        </w:rPr>
        <w:t xml:space="preserve">  </w:t>
      </w:r>
      <w:r w:rsidRPr="008915DE">
        <w:rPr>
          <w:rStyle w:val="CommentTok"/>
          <w:lang w:val="en-US"/>
        </w:rPr>
        <w:t># transition probabilities when healthy</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1</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NormalTok"/>
          <w:lang w:val="en-US"/>
        </w:rPr>
        <w:t xml:space="preserve">(p_die_CoV </w:t>
      </w:r>
      <w:r w:rsidRPr="008915DE">
        <w:rPr>
          <w:rStyle w:val="OperatorTok"/>
          <w:lang w:val="en-US"/>
        </w:rPr>
        <w:t>+</w:t>
      </w:r>
      <w:r w:rsidRPr="008915DE">
        <w:rPr>
          <w:rStyle w:val="StringTok"/>
          <w:lang w:val="en-US"/>
        </w:rPr>
        <w:t xml:space="preserve"> </w:t>
      </w:r>
      <w:r w:rsidRPr="008915DE">
        <w:rPr>
          <w:rStyle w:val="NormalTok"/>
          <w:lang w:val="en-US"/>
        </w:rPr>
        <w:t>p_die_Pop), p_die_</w:t>
      </w:r>
      <w:r w:rsidRPr="008915DE">
        <w:rPr>
          <w:rStyle w:val="NormalTok"/>
          <w:lang w:val="en-US"/>
        </w:rPr>
        <w:lastRenderedPageBreak/>
        <w:t xml:space="preserve">CoV, p_die_Pop)    </w:t>
      </w:r>
      <w:r w:rsidRPr="008915DE">
        <w:rPr>
          <w:lang w:val="en-US"/>
        </w:rPr>
        <w:br/>
      </w:r>
      <w:r w:rsidRPr="008915DE">
        <w:rPr>
          <w:rStyle w:val="NormalTok"/>
          <w:lang w:val="en-US"/>
        </w:rPr>
        <w:t xml:space="preserve">  </w:t>
      </w:r>
      <w:r w:rsidRPr="008915DE">
        <w:rPr>
          <w:rStyle w:val="CommentTok"/>
          <w:lang w:val="en-US"/>
        </w:rPr>
        <w:t xml:space="preserve"># transition probabilities when sick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CommentTok"/>
          <w:lang w:val="en-US"/>
        </w:rPr>
        <w:t xml:space="preserve"># transition probabilities when sicker </w:t>
      </w:r>
      <w:r w:rsidRPr="008915DE">
        <w:rPr>
          <w:lang w:val="en-US"/>
        </w:rPr>
        <w:br/>
      </w:r>
      <w:r w:rsidRPr="008915DE">
        <w:rPr>
          <w:rStyle w:val="NormalTok"/>
          <w:lang w:val="en-US"/>
        </w:rPr>
        <w:t xml:space="preserve">  m_p_t[, 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KeywordTok"/>
          <w:lang w:val="en-US"/>
        </w:rPr>
        <w:t>rbind</w:t>
      </w:r>
      <w:r w:rsidRPr="008915DE">
        <w:rPr>
          <w:rStyle w:val="NormalTok"/>
          <w:lang w:val="en-US"/>
        </w:rPr>
        <w:t>(</w:t>
      </w:r>
      <w:r w:rsidRPr="008915DE">
        <w:rPr>
          <w:rStyle w:val="DecValTok"/>
          <w:lang w:val="en-US"/>
        </w:rPr>
        <w:t>0</w:t>
      </w:r>
      <w:r w:rsidRPr="008915DE">
        <w:rPr>
          <w:rStyle w:val="NormalTok"/>
          <w:lang w:val="en-US"/>
        </w:rPr>
        <w:t xml:space="preserve">, </w:t>
      </w:r>
      <w:r w:rsidRPr="008915DE">
        <w:rPr>
          <w:rStyle w:val="DecValTok"/>
          <w:lang w:val="en-US"/>
        </w:rPr>
        <w:t>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t(m_p_t[, 1:10]) # Show the probabilities for the first 10 individuals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w:t>
      </w:r>
      <w:r w:rsidRPr="008915DE">
        <w:rPr>
          <w:rStyle w:val="KeywordTok"/>
          <w:lang w:val="en-US"/>
        </w:rPr>
        <w:t>t</w:t>
      </w:r>
      <w:r w:rsidRPr="008915DE">
        <w:rPr>
          <w:rStyle w:val="NormalTok"/>
          <w:lang w:val="en-US"/>
        </w:rPr>
        <w:t>(m_p_t))</w:t>
      </w:r>
      <w:r w:rsidRPr="008915DE">
        <w:rPr>
          <w:lang w:val="en-US"/>
        </w:rPr>
        <w:br/>
      </w:r>
      <w:r w:rsidRPr="008915DE">
        <w:rPr>
          <w:rStyle w:val="NormalTok"/>
          <w:lang w:val="en-US"/>
        </w:rPr>
        <w:t xml:space="preserve">}     </w:t>
      </w:r>
      <w:r w:rsidRPr="008915DE">
        <w:rPr>
          <w:lang w:val="en-US"/>
        </w:rPr>
        <w:br/>
      </w:r>
      <w:r w:rsidRPr="008915DE">
        <w:rPr>
          <w:lang w:val="en-US"/>
        </w:rPr>
        <w:br/>
      </w:r>
      <w:r w:rsidRPr="008915DE">
        <w:rPr>
          <w:rStyle w:val="NormalTok"/>
          <w:lang w:val="en-US"/>
        </w:rPr>
        <w:t>Costs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c_t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c_sCov </w:t>
      </w:r>
      <w:r w:rsidRPr="008915DE">
        <w:rPr>
          <w:rStyle w:val="OperatorTok"/>
          <w:lang w:val="en-US"/>
        </w:rPr>
        <w:t>+</w:t>
      </w:r>
      <w:r w:rsidRPr="008915DE">
        <w:rPr>
          <w:rStyle w:val="StringTok"/>
          <w:lang w:val="en-US"/>
        </w:rPr>
        <w:t xml:space="preserve"> </w:t>
      </w:r>
      <w:r w:rsidRPr="008915DE">
        <w:rPr>
          <w:rStyle w:val="NormalTok"/>
          <w:lang w:val="en-US"/>
        </w:rPr>
        <w:t xml:space="preserve">(c_Trt </w:t>
      </w:r>
      <w:r w:rsidRPr="008915DE">
        <w:rPr>
          <w:rStyle w:val="OperatorTok"/>
          <w:lang w:val="en-US"/>
        </w:rPr>
        <w:t>*</w:t>
      </w:r>
      <w:r w:rsidRPr="008915DE">
        <w:rPr>
          <w:rStyle w:val="StringTok"/>
          <w:lang w:val="en-US"/>
        </w:rPr>
        <w:t xml:space="preserve"> </w:t>
      </w:r>
      <w:r w:rsidRPr="008915DE">
        <w:rPr>
          <w:rStyle w:val="NormalTok"/>
          <w:lang w:val="en-US"/>
        </w:rPr>
        <w:t xml:space="preserve">Trt)    </w:t>
      </w:r>
      <w:r w:rsidRPr="008915DE">
        <w:rPr>
          <w:rStyle w:val="CommentTok"/>
          <w:lang w:val="en-US"/>
        </w:rPr>
        <w:t># costs accrued by being healthy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 this cycle</w:t>
      </w:r>
      <w:r w:rsidRPr="008915DE">
        <w:rPr>
          <w:lang w:val="en-US"/>
        </w:rPr>
        <w:br/>
      </w:r>
      <w:r w:rsidRPr="008915DE">
        <w:rPr>
          <w:rStyle w:val="NormalTok"/>
          <w:lang w:val="en-US"/>
        </w:rPr>
        <w:t xml:space="preserve">  c_t[v_M_t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c_dCov  </w:t>
      </w:r>
      <w:r w:rsidRPr="008915DE">
        <w:rPr>
          <w:rStyle w:val="CommentTok"/>
          <w:lang w:val="en-US"/>
        </w:rPr>
        <w:t># costs accrued by being sicker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(c_t)  </w:t>
      </w:r>
      <w:r w:rsidRPr="008915DE">
        <w:rPr>
          <w:rStyle w:val="CommentTok"/>
          <w:lang w:val="en-US"/>
        </w:rPr>
        <w:t># return costs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NormalTok"/>
          <w:lang w:val="en-US"/>
        </w:rPr>
        <w:t>Effs &lt;-</w:t>
      </w:r>
      <w:r w:rsidRPr="008915DE">
        <w:rPr>
          <w:rStyle w:val="StringTok"/>
          <w:lang w:val="en-US"/>
        </w:rPr>
        <w:t xml:space="preserve"> </w:t>
      </w:r>
      <w:r w:rsidRPr="008915DE">
        <w:rPr>
          <w:rStyle w:val="ControlFlowTok"/>
          <w:lang w:val="en-US"/>
        </w:rPr>
        <w:t>function</w:t>
      </w:r>
      <w:r w:rsidRPr="008915DE">
        <w:rPr>
          <w:rStyle w:val="NormalTok"/>
          <w:lang w:val="en-US"/>
        </w:rPr>
        <w:t xml:space="preserve"> (v_M_t, </w:t>
      </w:r>
      <w:r w:rsidRPr="008915DE">
        <w:rPr>
          <w:rStyle w:val="DataTypeTok"/>
          <w:lang w:val="en-US"/>
        </w:rPr>
        <w:t>Trt =</w:t>
      </w:r>
      <w:r w:rsidRPr="008915DE">
        <w:rPr>
          <w:rStyle w:val="NormalTok"/>
          <w:lang w:val="en-US"/>
        </w:rPr>
        <w:t xml:space="preserve"> </w:t>
      </w:r>
      <w:r w:rsidRPr="008915DE">
        <w:rPr>
          <w:rStyle w:val="OtherTok"/>
          <w:lang w:val="en-US"/>
        </w:rPr>
        <w:t>FALSE</w:t>
      </w:r>
      <w:r w:rsidRPr="008915DE">
        <w:rPr>
          <w:rStyle w:val="NormalTok"/>
          <w:lang w:val="en-US"/>
        </w:rPr>
        <w:t>) {</w:t>
      </w:r>
      <w:r w:rsidRPr="008915DE">
        <w:rPr>
          <w:lang w:val="en-US"/>
        </w:rPr>
        <w:br/>
      </w:r>
      <w:r w:rsidRPr="008915DE">
        <w:rPr>
          <w:rStyle w:val="NormalTok"/>
          <w:lang w:val="en-US"/>
        </w:rPr>
        <w:t xml:space="preserve">  </w:t>
      </w:r>
      <w:r w:rsidRPr="008915DE">
        <w:rPr>
          <w:rStyle w:val="CommentTok"/>
          <w:lang w:val="en-US"/>
        </w:rPr>
        <w:t># v_M_t: current health state</w:t>
      </w:r>
      <w:r w:rsidRPr="008915DE">
        <w:rPr>
          <w:lang w:val="en-US"/>
        </w:rPr>
        <w:br/>
      </w:r>
      <w:r w:rsidRPr="008915DE">
        <w:rPr>
          <w:rStyle w:val="NormalTok"/>
          <w:lang w:val="en-US"/>
        </w:rPr>
        <w:t xml:space="preserve">  q_t &lt;-</w:t>
      </w:r>
      <w:r w:rsidRPr="008915DE">
        <w:rPr>
          <w:rStyle w:val="StringTok"/>
          <w:lang w:val="en-US"/>
        </w:rPr>
        <w:t xml:space="preserve"> </w:t>
      </w:r>
      <w:r w:rsidRPr="008915DE">
        <w:rPr>
          <w:rStyle w:val="KeywordTok"/>
          <w:lang w:val="en-US"/>
        </w:rPr>
        <w:t>c</w:t>
      </w:r>
      <w:r w:rsidRPr="008915DE">
        <w:rPr>
          <w:rStyle w:val="NormalTok"/>
          <w:lang w:val="en-US"/>
        </w:rPr>
        <w:t xml:space="preserve">() </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NormalTok"/>
          <w:lang w:val="en-US"/>
        </w:rPr>
        <w:t xml:space="preserve">u_sCov   </w:t>
      </w:r>
      <w:r w:rsidRPr="008915DE">
        <w:rPr>
          <w:lang w:val="en-US"/>
        </w:rPr>
        <w:br/>
      </w:r>
      <w:r w:rsidRPr="008915DE">
        <w:rPr>
          <w:rStyle w:val="NormalTok"/>
          <w:lang w:val="en-US"/>
        </w:rPr>
        <w:t xml:space="preserve">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healthy this cycle</w:t>
      </w:r>
      <w:r w:rsidRPr="008915DE">
        <w:rPr>
          <w:lang w:val="en-US"/>
        </w:rPr>
        <w:br/>
      </w:r>
      <w:r w:rsidRPr="008915DE">
        <w:rPr>
          <w:rStyle w:val="NormalTok"/>
          <w:lang w:val="en-US"/>
        </w:rPr>
        <w:t xml:space="preserve">  q_t[v_M_t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NormalTok"/>
          <w:lang w:val="en-US"/>
        </w:rPr>
        <w:t xml:space="preserve">u_dCov     </w:t>
      </w:r>
      <w:r w:rsidRPr="008915DE">
        <w:rPr>
          <w:rStyle w:val="CommentTok"/>
          <w:lang w:val="en-US"/>
        </w:rPr>
        <w:t># QALYs accrued by being sick this cycle</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(q_t)  </w:t>
      </w:r>
      <w:r w:rsidRPr="008915DE">
        <w:rPr>
          <w:rStyle w:val="CommentTok"/>
          <w:lang w:val="en-US"/>
        </w:rPr>
        <w:t># return the QALYs accrued this cycle</w:t>
      </w:r>
      <w:r w:rsidRPr="008915DE">
        <w:rPr>
          <w:lang w:val="en-US"/>
        </w:rPr>
        <w:br/>
      </w:r>
      <w:r w:rsidRPr="008915DE">
        <w:rPr>
          <w:rStyle w:val="NormalTok"/>
          <w:lang w:val="en-US"/>
        </w:rPr>
        <w:t>}</w:t>
      </w:r>
      <w:r w:rsidRPr="008915DE">
        <w:rPr>
          <w:lang w:val="en-US"/>
        </w:rPr>
        <w:br/>
      </w:r>
      <w:r w:rsidRPr="008915DE">
        <w:rPr>
          <w:lang w:val="en-US"/>
        </w:rPr>
        <w:br/>
      </w:r>
      <w:r w:rsidRPr="008915DE">
        <w:rPr>
          <w:rStyle w:val="CommentTok"/>
          <w:lang w:val="en-US"/>
        </w:rPr>
        <w:t xml:space="preserve">#### 04.2 Dynamic characteristics </w:t>
      </w:r>
      <w:r w:rsidRPr="008915DE">
        <w:rPr>
          <w:lang w:val="en-US"/>
        </w:rPr>
        <w:br/>
      </w:r>
      <w:r w:rsidRPr="008915DE">
        <w:rPr>
          <w:rStyle w:val="CommentTok"/>
          <w:lang w:val="en-US"/>
        </w:rPr>
        <w:t># These are just starting conditions - they will change with the simulation</w:t>
      </w:r>
      <w:r w:rsidRPr="008915DE">
        <w:rPr>
          <w:lang w:val="en-US"/>
        </w:rPr>
        <w:br/>
      </w:r>
      <w:r w:rsidRPr="008915DE">
        <w:rPr>
          <w:rStyle w:val="NormalTok"/>
          <w:lang w:val="en-US"/>
        </w:rPr>
        <w:t>v_M_init  &lt;-</w:t>
      </w:r>
      <w:r w:rsidRPr="008915DE">
        <w:rPr>
          <w:rStyle w:val="StringTok"/>
          <w:lang w:val="en-US"/>
        </w:rPr>
        <w:t xml:space="preserve"> </w:t>
      </w:r>
      <w:r w:rsidRPr="008915DE">
        <w:rPr>
          <w:rStyle w:val="KeywordTok"/>
          <w:lang w:val="en-US"/>
        </w:rPr>
        <w:t>rep</w:t>
      </w:r>
      <w:r w:rsidRPr="008915DE">
        <w:rPr>
          <w:rStyle w:val="NormalTok"/>
          <w:lang w:val="en-US"/>
        </w:rPr>
        <w:t>(</w:t>
      </w:r>
      <w:r w:rsidRPr="008915DE">
        <w:rPr>
          <w:rStyle w:val="StringTok"/>
          <w:lang w:val="en-US"/>
        </w:rPr>
        <w:t>"Cov19+"</w:t>
      </w:r>
      <w:r w:rsidRPr="008915DE">
        <w:rPr>
          <w:rStyle w:val="NormalTok"/>
          <w:lang w:val="en-US"/>
        </w:rPr>
        <w:t xml:space="preserve">, n_i)       </w:t>
      </w:r>
      <w:r w:rsidRPr="008915DE">
        <w:rPr>
          <w:rStyle w:val="CommentTok"/>
          <w:lang w:val="en-US"/>
        </w:rPr>
        <w:t># everyone begins in the healthy state</w:t>
      </w:r>
      <w:r w:rsidRPr="008915DE">
        <w:rPr>
          <w:lang w:val="en-US"/>
        </w:rPr>
        <w:br/>
      </w:r>
      <w:r w:rsidRPr="008915DE">
        <w:rPr>
          <w:lang w:val="en-US"/>
        </w:rPr>
        <w:br/>
      </w:r>
      <w:r w:rsidRPr="008915DE">
        <w:rPr>
          <w:rStyle w:val="NormalTok"/>
          <w:lang w:val="en-US"/>
        </w:rPr>
        <w:t>MicroSim_dex &lt;-</w:t>
      </w:r>
      <w:r w:rsidRPr="008915DE">
        <w:rPr>
          <w:rStyle w:val="StringTok"/>
          <w:lang w:val="en-US"/>
        </w:rPr>
        <w:t xml:space="preserve"> </w:t>
      </w:r>
      <w:r w:rsidRPr="008915DE">
        <w:rPr>
          <w:rStyle w:val="ControlFlowTok"/>
          <w:lang w:val="en-US"/>
        </w:rPr>
        <w:t>function</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 xml:space="preserve">) { </w:t>
      </w:r>
      <w:r w:rsidRPr="008915DE">
        <w:rPr>
          <w:rStyle w:val="CommentTok"/>
          <w:lang w:val="en-US"/>
        </w:rPr>
        <w:t>#t &lt;- 1</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set.seed</w:t>
      </w:r>
      <w:r w:rsidRPr="008915DE">
        <w:rPr>
          <w:rStyle w:val="NormalTok"/>
          <w:lang w:val="en-US"/>
        </w:rPr>
        <w:t xml:space="preserve">(seed) </w:t>
      </w:r>
      <w:r w:rsidRPr="008915DE">
        <w:rPr>
          <w:rStyle w:val="CommentTok"/>
          <w:lang w:val="en-US"/>
        </w:rPr>
        <w:t># set the seed</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&lt;-</w:t>
      </w:r>
      <w:r w:rsidRPr="008915DE">
        <w:rPr>
          <w:rStyle w:val="StringTok"/>
          <w:lang w:val="en-US"/>
        </w:rPr>
        <w:t xml:space="preserve"> </w:t>
      </w:r>
      <w:r w:rsidRPr="008915DE">
        <w:rPr>
          <w:rStyle w:val="NormalTok"/>
          <w:lang w:val="en-US"/>
        </w:rPr>
        <w:t>m_C &lt;-</w:t>
      </w:r>
      <w:r w:rsidRPr="008915DE">
        <w:rPr>
          <w:rStyle w:val="StringTok"/>
          <w:lang w:val="en-US"/>
        </w:rPr>
        <w:t xml:space="preserve"> </w:t>
      </w:r>
      <w:r w:rsidRPr="008915DE">
        <w:rPr>
          <w:rStyle w:val="NormalTok"/>
          <w:lang w:val="en-US"/>
        </w:rPr>
        <w:t>m_E &lt;-</w:t>
      </w:r>
      <w:r w:rsidRPr="008915DE">
        <w:rPr>
          <w:rStyle w:val="StringTok"/>
          <w:lang w:val="en-US"/>
        </w:rPr>
        <w:t xml:space="preserve">  </w:t>
      </w:r>
      <w:r w:rsidRPr="008915DE">
        <w:rPr>
          <w:rStyle w:val="KeywordTok"/>
          <w:lang w:val="en-US"/>
        </w:rPr>
        <w:t>matrix</w:t>
      </w:r>
      <w:r w:rsidRPr="008915DE">
        <w:rPr>
          <w:rStyle w:val="NormalTok"/>
          <w:lang w:val="en-US"/>
        </w:rPr>
        <w:t>(</w:t>
      </w:r>
      <w:r w:rsidRPr="008915DE">
        <w:rPr>
          <w:rStyle w:val="OtherTok"/>
          <w:lang w:val="en-US"/>
        </w:rPr>
        <w:t>NA</w:t>
      </w:r>
      <w:r w:rsidRPr="008915DE">
        <w:rPr>
          <w:rStyle w:val="NormalTok"/>
          <w:lang w:val="en-US"/>
        </w:rPr>
        <w:t xml:space="preserve">, </w:t>
      </w:r>
      <w:r w:rsidRPr="008915DE">
        <w:rPr>
          <w:rStyle w:val="DataTypeTok"/>
          <w:lang w:val="en-US"/>
        </w:rPr>
        <w:t>nrow =</w:t>
      </w:r>
      <w:r w:rsidRPr="008915DE">
        <w:rPr>
          <w:rStyle w:val="NormalTok"/>
          <w:lang w:val="en-US"/>
        </w:rPr>
        <w:t xml:space="preserve"> n_i, </w:t>
      </w:r>
      <w:r w:rsidRPr="008915DE">
        <w:rPr>
          <w:rStyle w:val="DataTypeTok"/>
          <w:lang w:val="en-US"/>
        </w:rPr>
        <w:t>ncol =</w:t>
      </w:r>
      <w:r w:rsidRPr="008915DE">
        <w:rPr>
          <w:rStyle w:val="NormalTok"/>
          <w:lang w:val="en-US"/>
        </w:rPr>
        <w:t xml:space="preserve"> n_t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dimnames =</w:t>
      </w:r>
      <w:r w:rsidRPr="008915DE">
        <w:rPr>
          <w:rStyle w:val="NormalTok"/>
          <w:lang w:val="en-US"/>
        </w:rPr>
        <w:t xml:space="preserve"> </w:t>
      </w:r>
      <w:r w:rsidRPr="008915DE">
        <w:rPr>
          <w:rStyle w:val="KeywordTok"/>
          <w:lang w:val="en-US"/>
        </w:rPr>
        <w:t>list</w:t>
      </w:r>
      <w:r w:rsidRPr="008915DE">
        <w:rPr>
          <w:rStyle w:val="NormalTok"/>
          <w:lang w:val="en-US"/>
        </w:rPr>
        <w:t>(</w:t>
      </w:r>
      <w:r w:rsidRPr="008915DE">
        <w:rPr>
          <w:rStyle w:val="KeywordTok"/>
          <w:lang w:val="en-US"/>
        </w:rPr>
        <w:t>paste</w:t>
      </w:r>
      <w:r w:rsidRPr="008915DE">
        <w:rPr>
          <w:rStyle w:val="NormalTok"/>
          <w:lang w:val="en-US"/>
        </w:rPr>
        <w:t>(</w:t>
      </w:r>
      <w:r w:rsidRPr="008915DE">
        <w:rPr>
          <w:rStyle w:val="StringTok"/>
          <w:lang w:val="en-US"/>
        </w:rPr>
        <w:t>"ind"</w:t>
      </w:r>
      <w:r w:rsidRPr="008915DE">
        <w:rPr>
          <w:rStyle w:val="NormalTok"/>
          <w:lang w:val="en-US"/>
        </w:rPr>
        <w:t xml:space="preserve">  , </w:t>
      </w:r>
      <w:r w:rsidRPr="008915DE">
        <w:rPr>
          <w:rStyle w:val="DecValTok"/>
          <w:lang w:val="en-US"/>
        </w:rPr>
        <w:t>1</w:t>
      </w:r>
      <w:r w:rsidRPr="008915DE">
        <w:rPr>
          <w:rStyle w:val="OperatorTok"/>
          <w:lang w:val="en-US"/>
        </w:rPr>
        <w:t>:</w:t>
      </w:r>
      <w:r w:rsidRPr="008915DE">
        <w:rPr>
          <w:rStyle w:val="NormalTok"/>
          <w:lang w:val="en-US"/>
        </w:rPr>
        <w:t xml:space="preserve">n_i,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lastRenderedPageBreak/>
        <w:t xml:space="preserve">                                               </w:t>
      </w:r>
      <w:r w:rsidRPr="008915DE">
        <w:rPr>
          <w:rStyle w:val="KeywordTok"/>
          <w:lang w:val="en-US"/>
        </w:rPr>
        <w:t>paste</w:t>
      </w:r>
      <w:r w:rsidRPr="008915DE">
        <w:rPr>
          <w:rStyle w:val="NormalTok"/>
          <w:lang w:val="en-US"/>
        </w:rPr>
        <w:t>(</w:t>
      </w:r>
      <w:r w:rsidRPr="008915DE">
        <w:rPr>
          <w:rStyle w:val="StringTok"/>
          <w:lang w:val="en-US"/>
        </w:rPr>
        <w:t>"cycle"</w:t>
      </w:r>
      <w:r w:rsidRPr="008915DE">
        <w:rPr>
          <w:rStyle w:val="NormalTok"/>
          <w:lang w:val="en-US"/>
        </w:rPr>
        <w:t xml:space="preserve">, </w:t>
      </w:r>
      <w:r w:rsidRPr="008915DE">
        <w:rPr>
          <w:rStyle w:val="DecValTok"/>
          <w:lang w:val="en-US"/>
        </w:rPr>
        <w:t>0</w:t>
      </w:r>
      <w:r w:rsidRPr="008915DE">
        <w:rPr>
          <w:rStyle w:val="OperatorTok"/>
          <w:lang w:val="en-US"/>
        </w:rPr>
        <w:t>:</w:t>
      </w:r>
      <w:r w:rsidRPr="008915DE">
        <w:rPr>
          <w:rStyle w:val="NormalTok"/>
          <w:lang w:val="en-US"/>
        </w:rPr>
        <w:t xml:space="preserve">n_t,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m_M[,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NormalTok"/>
          <w:lang w:val="en-US"/>
        </w:rPr>
        <w:t xml:space="preserve">v_M_init          </w:t>
      </w:r>
      <w:r w:rsidRPr="008915DE">
        <w:rPr>
          <w:rStyle w:val="CommentTok"/>
          <w:lang w:val="en-US"/>
        </w:rPr>
        <w:t># initial health state</w:t>
      </w:r>
      <w:r w:rsidRPr="008915DE">
        <w:rPr>
          <w:lang w:val="en-US"/>
        </w:rPr>
        <w:br/>
      </w:r>
      <w:r w:rsidRPr="008915DE">
        <w:rPr>
          <w:rStyle w:val="NormalTok"/>
          <w:lang w:val="en-US"/>
        </w:rPr>
        <w:t xml:space="preserve">  m_C[,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costs accrued during cycle 0</w:t>
      </w:r>
      <w:r w:rsidRPr="008915DE">
        <w:rPr>
          <w:lang w:val="en-US"/>
        </w:rPr>
        <w:br/>
      </w:r>
      <w:r w:rsidRPr="008915DE">
        <w:rPr>
          <w:rStyle w:val="NormalTok"/>
          <w:lang w:val="en-US"/>
        </w:rPr>
        <w:t xml:space="preserve">  m_E[,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w:t>
      </w:r>
      <w:r w:rsidRPr="008915DE">
        <w:rPr>
          <w:rStyle w:val="DecValTok"/>
          <w:lang w:val="en-US"/>
        </w:rPr>
        <w:t>1</w:t>
      </w:r>
      <w:r w:rsidRPr="008915DE">
        <w:rPr>
          <w:rStyle w:val="NormalTok"/>
          <w:lang w:val="en-US"/>
        </w:rPr>
        <w:t xml:space="preserve">])    </w:t>
      </w:r>
      <w:r w:rsidRPr="008915DE">
        <w:rPr>
          <w:rStyle w:val="CommentTok"/>
          <w:lang w:val="en-US"/>
        </w:rPr>
        <w:t># QALYs accrued during cycle 0</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open a loop for time running cycles 1 to n_t </w:t>
      </w:r>
      <w:r w:rsidRPr="008915DE">
        <w:rPr>
          <w:lang w:val="en-US"/>
        </w:rPr>
        <w:br/>
      </w:r>
      <w:r w:rsidRPr="008915DE">
        <w:rPr>
          <w:rStyle w:val="NormalTok"/>
          <w:lang w:val="en-US"/>
        </w:rPr>
        <w:t xml:space="preserve">  </w:t>
      </w:r>
      <w:r w:rsidRPr="008915DE">
        <w:rPr>
          <w:rStyle w:val="ControlFlowTok"/>
          <w:lang w:val="en-US"/>
        </w:rPr>
        <w:t>for</w:t>
      </w:r>
      <w:r w:rsidRPr="008915DE">
        <w:rPr>
          <w:rStyle w:val="NormalTok"/>
          <w:lang w:val="en-US"/>
        </w:rPr>
        <w:t xml:space="preserve"> (t </w:t>
      </w:r>
      <w:r w:rsidRPr="008915DE">
        <w:rPr>
          <w:rStyle w:val="ControlFlowTok"/>
          <w:lang w:val="en-US"/>
        </w:rPr>
        <w:t>in</w:t>
      </w:r>
      <w:r w:rsidRPr="008915DE">
        <w:rPr>
          <w:rStyle w:val="NormalTok"/>
          <w:lang w:val="en-US"/>
        </w:rPr>
        <w:t xml:space="preserve"> </w:t>
      </w:r>
      <w:r w:rsidRPr="008915DE">
        <w:rPr>
          <w:rStyle w:val="DecValTok"/>
          <w:lang w:val="en-US"/>
        </w:rPr>
        <w:t>1</w:t>
      </w:r>
      <w:r w:rsidRPr="008915DE">
        <w:rPr>
          <w:rStyle w:val="OperatorTok"/>
          <w:lang w:val="en-US"/>
        </w:rPr>
        <w:t>:</w:t>
      </w:r>
      <w:r w:rsidRPr="008915DE">
        <w:rPr>
          <w:rStyle w:val="NormalTok"/>
          <w:lang w:val="en-US"/>
        </w:rPr>
        <w:t xml:space="preserve">n_t) { </w:t>
      </w:r>
      <w:r w:rsidRPr="008915DE">
        <w:rPr>
          <w:rStyle w:val="CommentTok"/>
          <w:lang w:val="en-US"/>
        </w:rPr>
        <w:t># t &lt;- 1</w:t>
      </w:r>
      <w:r w:rsidRPr="008915DE">
        <w:rPr>
          <w:lang w:val="en-US"/>
        </w:rPr>
        <w:br/>
      </w:r>
      <w:r w:rsidRPr="008915DE">
        <w:rPr>
          <w:rStyle w:val="NormalTok"/>
          <w:lang w:val="en-US"/>
        </w:rPr>
        <w:t xml:space="preserve">    </w:t>
      </w:r>
      <w:r w:rsidRPr="008915DE">
        <w:rPr>
          <w:rStyle w:val="CommentTok"/>
          <w:lang w:val="en-US"/>
        </w:rPr>
        <w:t># calculate the transition probabilities for the cycle based on health state t</w:t>
      </w:r>
      <w:r w:rsidRPr="008915DE">
        <w:rPr>
          <w:lang w:val="en-US"/>
        </w:rPr>
        <w:br/>
      </w:r>
      <w:r w:rsidRPr="008915DE">
        <w:rPr>
          <w:rStyle w:val="NormalTok"/>
          <w:lang w:val="en-US"/>
        </w:rPr>
        <w:t xml:space="preserve">    m_P &lt;-</w:t>
      </w:r>
      <w:r w:rsidRPr="008915DE">
        <w:rPr>
          <w:rStyle w:val="StringTok"/>
          <w:lang w:val="en-US"/>
        </w:rPr>
        <w:t xml:space="preserve"> </w:t>
      </w:r>
      <w:r w:rsidRPr="008915DE">
        <w:rPr>
          <w:rStyle w:val="KeywordTok"/>
          <w:lang w:val="en-US"/>
        </w:rPr>
        <w:t>Probs</w:t>
      </w:r>
      <w:r w:rsidRPr="008915DE">
        <w:rPr>
          <w:rStyle w:val="NormalTok"/>
          <w:lang w:val="en-US"/>
        </w:rPr>
        <w:t>(</w:t>
      </w:r>
      <w:r w:rsidRPr="008915DE">
        <w:rPr>
          <w:rStyle w:val="DataTypeTok"/>
          <w:lang w:val="en-US"/>
        </w:rPr>
        <w:t>v_M_t =</w:t>
      </w:r>
      <w:r w:rsidRPr="008915DE">
        <w:rPr>
          <w:rStyle w:val="NormalTok"/>
          <w:lang w:val="en-US"/>
        </w:rPr>
        <w:t xml:space="preserve"> m_M[, t], df_X, </w:t>
      </w:r>
      <w:r w:rsidRPr="008915DE">
        <w:rPr>
          <w:rStyle w:val="DataTypeTok"/>
          <w:lang w:val="en-US"/>
        </w:rPr>
        <w:t>t =</w:t>
      </w:r>
      <w:r w:rsidRPr="008915DE">
        <w:rPr>
          <w:rStyle w:val="NormalTok"/>
          <w:lang w:val="en-US"/>
        </w:rPr>
        <w:t xml:space="preserve"> t) </w:t>
      </w:r>
      <w:r w:rsidRPr="008915DE">
        <w:rPr>
          <w:lang w:val="en-US"/>
        </w:rPr>
        <w:br/>
      </w:r>
      <w:r w:rsidRPr="008915DE">
        <w:rPr>
          <w:rStyle w:val="NormalTok"/>
          <w:lang w:val="en-US"/>
        </w:rPr>
        <w:t xml:space="preserve">    </w:t>
      </w:r>
      <w:r w:rsidRPr="008915DE">
        <w:rPr>
          <w:rStyle w:val="CommentTok"/>
          <w:lang w:val="en-US"/>
        </w:rPr>
        <w:t># sample the current health state and store that state in matrix m_M</w:t>
      </w:r>
      <w:r w:rsidRPr="008915DE">
        <w:rPr>
          <w:lang w:val="en-US"/>
        </w:rPr>
        <w:br/>
      </w:r>
      <w:r w:rsidRPr="008915DE">
        <w:rPr>
          <w:rStyle w:val="NormalTok"/>
          <w:lang w:val="en-US"/>
        </w:rPr>
        <w:t xml:space="preserve">    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samplev</w:t>
      </w:r>
      <w:r w:rsidRPr="008915DE">
        <w:rPr>
          <w:rStyle w:val="NormalTok"/>
          <w:lang w:val="en-US"/>
        </w:rPr>
        <w:t xml:space="preserve">(m_P,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costs per individual during cycle t + 1</w:t>
      </w:r>
      <w:r w:rsidRPr="008915DE">
        <w:rPr>
          <w:lang w:val="en-US"/>
        </w:rPr>
        <w:br/>
      </w:r>
      <w:r w:rsidRPr="008915DE">
        <w:rPr>
          <w:rStyle w:val="NormalTok"/>
          <w:lang w:val="en-US"/>
        </w:rPr>
        <w:t xml:space="preserve">    m_C[,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Costs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rStyle w:val="DataTypeTok"/>
          <w:lang w:val="en-US"/>
        </w:rPr>
        <w:t>Trt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calculate QALYs per individual during cycle t + 1</w:t>
      </w:r>
      <w:r w:rsidRPr="008915DE">
        <w:rPr>
          <w:lang w:val="en-US"/>
        </w:rPr>
        <w:br/>
      </w:r>
      <w:r w:rsidRPr="008915DE">
        <w:rPr>
          <w:rStyle w:val="NormalTok"/>
          <w:lang w:val="en-US"/>
        </w:rPr>
        <w:t xml:space="preserve">    m_E[,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&lt;-</w:t>
      </w:r>
      <w:r w:rsidRPr="008915DE">
        <w:rPr>
          <w:rStyle w:val="StringTok"/>
          <w:lang w:val="en-US"/>
        </w:rPr>
        <w:t xml:space="preserve"> </w:t>
      </w:r>
      <w:r w:rsidRPr="008915DE">
        <w:rPr>
          <w:rStyle w:val="KeywordTok"/>
          <w:lang w:val="en-US"/>
        </w:rPr>
        <w:t>Effs</w:t>
      </w:r>
      <w:r w:rsidRPr="008915DE">
        <w:rPr>
          <w:rStyle w:val="NormalTok"/>
          <w:lang w:val="en-US"/>
        </w:rPr>
        <w:t xml:space="preserve">(m_M[, t </w:t>
      </w:r>
      <w:r w:rsidRPr="008915DE">
        <w:rPr>
          <w:rStyle w:val="OperatorTok"/>
          <w:lang w:val="en-US"/>
        </w:rPr>
        <w:t>+</w:t>
      </w:r>
      <w:r w:rsidRPr="008915DE">
        <w:rPr>
          <w:rStyle w:val="StringTok"/>
          <w:lang w:val="en-US"/>
        </w:rPr>
        <w:t xml:space="preserve"> </w:t>
      </w:r>
      <w:r w:rsidRPr="008915DE">
        <w:rPr>
          <w:rStyle w:val="DecValTok"/>
          <w:lang w:val="en-US"/>
        </w:rPr>
        <w:t>1</w:t>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Display simulation progress</w:t>
      </w:r>
      <w:r w:rsidRPr="008915DE">
        <w:rPr>
          <w:lang w:val="en-US"/>
        </w:rPr>
        <w:br/>
      </w:r>
      <w:r w:rsidRPr="008915DE">
        <w:rPr>
          <w:rStyle w:val="NormalTok"/>
          <w:lang w:val="en-US"/>
        </w:rPr>
        <w:t xml:space="preserve">    </w:t>
      </w:r>
      <w:r w:rsidRPr="008915DE">
        <w:rPr>
          <w:rStyle w:val="ControlFlowTok"/>
          <w:lang w:val="en-US"/>
        </w:rPr>
        <w:t>if</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OperatorTok"/>
          <w:lang w:val="en-US"/>
        </w:rPr>
        <w:t>==</w:t>
      </w:r>
      <w:r w:rsidRPr="008915DE">
        <w:rPr>
          <w:rStyle w:val="StringTok"/>
          <w:lang w:val="en-US"/>
        </w:rPr>
        <w:t xml:space="preserve"> </w:t>
      </w:r>
      <w:r w:rsidRPr="008915DE">
        <w:rPr>
          <w:rStyle w:val="KeywordTok"/>
          <w:lang w:val="en-US"/>
        </w:rPr>
        <w:t>round</w:t>
      </w:r>
      <w:r w:rsidRPr="008915DE">
        <w:rPr>
          <w:rStyle w:val="NormalTok"/>
          <w:lang w:val="en-US"/>
        </w:rPr>
        <w:t>(t</w:t>
      </w:r>
      <w:r w:rsidRPr="008915DE">
        <w:rPr>
          <w:rStyle w:val="OperatorTok"/>
          <w:lang w:val="en-US"/>
        </w:rPr>
        <w:t>/</w:t>
      </w:r>
      <w:r w:rsidRPr="008915DE">
        <w:rPr>
          <w:rStyle w:val="NormalTok"/>
          <w:lang w:val="en-US"/>
        </w:rPr>
        <w:t>(n_t</w:t>
      </w:r>
      <w:r w:rsidRPr="008915DE">
        <w:rPr>
          <w:rStyle w:val="OperatorTok"/>
          <w:lang w:val="en-US"/>
        </w:rPr>
        <w:t>/</w:t>
      </w:r>
      <w:r w:rsidRPr="008915DE">
        <w:rPr>
          <w:rStyle w:val="DecValTok"/>
          <w:lang w:val="en-US"/>
        </w:rPr>
        <w:t>10</w:t>
      </w:r>
      <w:r w:rsidRPr="008915DE">
        <w:rPr>
          <w:rStyle w:val="NormalTok"/>
          <w:lang w:val="en-US"/>
        </w:rPr>
        <w:t xml:space="preserve">), </w:t>
      </w:r>
      <w:r w:rsidRPr="008915DE">
        <w:rPr>
          <w:rStyle w:val="DecValTok"/>
          <w:lang w:val="en-US"/>
        </w:rPr>
        <w:t>0</w:t>
      </w:r>
      <w:r w:rsidRPr="008915DE">
        <w:rPr>
          <w:rStyle w:val="NormalTok"/>
          <w:lang w:val="en-US"/>
        </w:rPr>
        <w:t xml:space="preserve">)) { </w:t>
      </w:r>
      <w:r w:rsidRPr="008915DE">
        <w:rPr>
          <w:rStyle w:val="CommentTok"/>
          <w:lang w:val="en-US"/>
        </w:rPr>
        <w:t># display progress every 10%</w:t>
      </w:r>
      <w:r w:rsidRPr="008915DE">
        <w:rPr>
          <w:lang w:val="en-US"/>
        </w:rPr>
        <w:br/>
      </w:r>
      <w:r w:rsidRPr="008915DE">
        <w:rPr>
          <w:rStyle w:val="NormalTok"/>
          <w:lang w:val="en-US"/>
        </w:rPr>
        <w:t xml:space="preserve">      </w:t>
      </w:r>
      <w:r w:rsidRPr="008915DE">
        <w:rPr>
          <w:rStyle w:val="KeywordTok"/>
          <w:lang w:val="en-US"/>
        </w:rPr>
        <w:t>cat</w:t>
      </w:r>
      <w:r w:rsidRPr="008915DE">
        <w:rPr>
          <w:rStyle w:val="NormalTok"/>
          <w:lang w:val="en-US"/>
        </w:rPr>
        <w:t>(</w:t>
      </w:r>
      <w:r w:rsidRPr="008915DE">
        <w:rPr>
          <w:rStyle w:val="StringTok"/>
          <w:lang w:val="en-US"/>
        </w:rPr>
        <w:t>'</w:t>
      </w:r>
      <w:r w:rsidRPr="008915DE">
        <w:rPr>
          <w:rStyle w:val="CharTok"/>
          <w:lang w:val="en-US"/>
        </w:rPr>
        <w:t>\r</w:t>
      </w:r>
      <w:r w:rsidRPr="008915DE">
        <w:rPr>
          <w:rStyle w:val="StringTok"/>
          <w:lang w:val="en-US"/>
        </w:rPr>
        <w:t>'</w:t>
      </w:r>
      <w:r w:rsidRPr="008915DE">
        <w:rPr>
          <w:rStyle w:val="NormalTok"/>
          <w:lang w:val="en-US"/>
        </w:rPr>
        <w:t xml:space="preserve">, </w:t>
      </w:r>
      <w:r w:rsidRPr="008915DE">
        <w:rPr>
          <w:rStyle w:val="KeywordTok"/>
          <w:lang w:val="en-US"/>
        </w:rPr>
        <w:t>paste</w:t>
      </w:r>
      <w:r w:rsidRPr="008915DE">
        <w:rPr>
          <w:rStyle w:val="NormalTok"/>
          <w:lang w:val="en-US"/>
        </w:rPr>
        <w:t>(t</w:t>
      </w:r>
      <w:r w:rsidRPr="008915DE">
        <w:rPr>
          <w:rStyle w:val="OperatorTok"/>
          <w:lang w:val="en-US"/>
        </w:rPr>
        <w:t>/</w:t>
      </w:r>
      <w:r w:rsidRPr="008915DE">
        <w:rPr>
          <w:rStyle w:val="NormalTok"/>
          <w:lang w:val="en-US"/>
        </w:rPr>
        <w:t xml:space="preserve">n_t </w:t>
      </w:r>
      <w:r w:rsidRPr="008915DE">
        <w:rPr>
          <w:rStyle w:val="OperatorTok"/>
          <w:lang w:val="en-US"/>
        </w:rPr>
        <w:t>*</w:t>
      </w:r>
      <w:r w:rsidRPr="008915DE">
        <w:rPr>
          <w:rStyle w:val="StringTok"/>
          <w:lang w:val="en-US"/>
        </w:rPr>
        <w:t xml:space="preserve"> </w:t>
      </w:r>
      <w:r w:rsidRPr="008915DE">
        <w:rPr>
          <w:rStyle w:val="DecValTok"/>
          <w:lang w:val="en-US"/>
        </w:rPr>
        <w:t>100</w:t>
      </w:r>
      <w:r w:rsidRPr="008915DE">
        <w:rPr>
          <w:rStyle w:val="NormalTok"/>
          <w:lang w:val="en-US"/>
        </w:rPr>
        <w:t xml:space="preserve">, </w:t>
      </w:r>
      <w:r w:rsidRPr="008915DE">
        <w:rPr>
          <w:rStyle w:val="StringTok"/>
          <w:lang w:val="en-US"/>
        </w:rPr>
        <w:t>"% done"</w:t>
      </w:r>
      <w:r w:rsidRPr="008915DE">
        <w:rPr>
          <w:rStyle w:val="NormalTok"/>
          <w:lang w:val="en-US"/>
        </w:rPr>
        <w:t xml:space="preserve">, </w:t>
      </w:r>
      <w:r w:rsidRPr="008915DE">
        <w:rPr>
          <w:rStyle w:val="DataTypeTok"/>
          <w:lang w:val="en-US"/>
        </w:rPr>
        <w:t>sep =</w:t>
      </w:r>
      <w:r w:rsidRPr="008915DE">
        <w:rPr>
          <w:rStyle w:val="NormalTok"/>
          <w:lang w:val="en-US"/>
        </w:rPr>
        <w:t xml:space="preserve"> </w:t>
      </w:r>
      <w:r w:rsidRPr="008915DE">
        <w:rPr>
          <w:rStyle w:val="StringTok"/>
          <w:lang w:val="en-US"/>
        </w:rPr>
        <w:t>" "</w:t>
      </w:r>
      <w:r w:rsidRPr="008915DE">
        <w:rPr>
          <w:rStyle w:val="NormalTok"/>
          <w:lang w:val="en-US"/>
        </w:rPr>
        <w:t>))</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 </w:t>
      </w:r>
      <w:r w:rsidRPr="008915DE">
        <w:rPr>
          <w:rStyle w:val="CommentTok"/>
          <w:lang w:val="en-US"/>
        </w:rPr>
        <w:t xml:space="preserve"># close the loop for the time points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calculate  </w:t>
      </w:r>
      <w:r w:rsidRPr="008915DE">
        <w:rPr>
          <w:lang w:val="en-US"/>
        </w:rPr>
        <w:br/>
      </w:r>
      <w:r w:rsidRPr="008915DE">
        <w:rPr>
          <w:rStyle w:val="NormalTok"/>
          <w:lang w:val="en-US"/>
        </w:rPr>
        <w:t xml:space="preserve">  tc &lt;-</w:t>
      </w:r>
      <w:r w:rsidRPr="008915DE">
        <w:rPr>
          <w:rStyle w:val="StringTok"/>
          <w:lang w:val="en-US"/>
        </w:rPr>
        <w:t xml:space="preserve"> </w:t>
      </w:r>
      <w:r w:rsidRPr="008915DE">
        <w:rPr>
          <w:rStyle w:val="NormalTok"/>
          <w:lang w:val="en-US"/>
        </w:rPr>
        <w:t xml:space="preserve">m_C </w:t>
      </w:r>
      <w:r w:rsidRPr="008915DE">
        <w:rPr>
          <w:rStyle w:val="OperatorTok"/>
          <w:lang w:val="en-US"/>
        </w:rPr>
        <w:t>%*%</w:t>
      </w:r>
      <w:r w:rsidRPr="008915DE">
        <w:rPr>
          <w:rStyle w:val="StringTok"/>
          <w:lang w:val="en-US"/>
        </w:rPr>
        <w:t xml:space="preserve"> </w:t>
      </w:r>
      <w:r w:rsidRPr="008915DE">
        <w:rPr>
          <w:rStyle w:val="NormalTok"/>
          <w:lang w:val="en-US"/>
        </w:rPr>
        <w:t xml:space="preserve">v_dwc    </w:t>
      </w:r>
      <w:r w:rsidRPr="008915DE">
        <w:rPr>
          <w:rStyle w:val="CommentTok"/>
          <w:lang w:val="en-US"/>
        </w:rPr>
        <w:t># total (discounted) cost per individual</w:t>
      </w:r>
      <w:r w:rsidRPr="008915DE">
        <w:rPr>
          <w:lang w:val="en-US"/>
        </w:rPr>
        <w:br/>
      </w:r>
      <w:r w:rsidRPr="008915DE">
        <w:rPr>
          <w:rStyle w:val="NormalTok"/>
          <w:lang w:val="en-US"/>
        </w:rPr>
        <w:t xml:space="preserve">  te &lt;-</w:t>
      </w:r>
      <w:r w:rsidRPr="008915DE">
        <w:rPr>
          <w:rStyle w:val="StringTok"/>
          <w:lang w:val="en-US"/>
        </w:rPr>
        <w:t xml:space="preserve"> </w:t>
      </w:r>
      <w:r w:rsidRPr="008915DE">
        <w:rPr>
          <w:rStyle w:val="NormalTok"/>
          <w:lang w:val="en-US"/>
        </w:rPr>
        <w:t xml:space="preserve">m_E </w:t>
      </w:r>
      <w:r w:rsidRPr="008915DE">
        <w:rPr>
          <w:rStyle w:val="OperatorTok"/>
          <w:lang w:val="en-US"/>
        </w:rPr>
        <w:t>%*%</w:t>
      </w:r>
      <w:r w:rsidRPr="008915DE">
        <w:rPr>
          <w:rStyle w:val="StringTok"/>
          <w:lang w:val="en-US"/>
        </w:rPr>
        <w:t xml:space="preserve"> </w:t>
      </w:r>
      <w:r w:rsidRPr="008915DE">
        <w:rPr>
          <w:rStyle w:val="NormalTok"/>
          <w:lang w:val="en-US"/>
        </w:rPr>
        <w:t xml:space="preserve">v_dwe    </w:t>
      </w:r>
      <w:r w:rsidRPr="008915DE">
        <w:rPr>
          <w:rStyle w:val="CommentTok"/>
          <w:lang w:val="en-US"/>
        </w:rPr>
        <w:t xml:space="preserve"># total (discounted) QALYs per individual </w:t>
      </w:r>
      <w:r w:rsidRPr="008915DE">
        <w:rPr>
          <w:lang w:val="en-US"/>
        </w:rPr>
        <w:br/>
      </w:r>
      <w:r w:rsidRPr="008915DE">
        <w:rPr>
          <w:rStyle w:val="NormalTok"/>
          <w:lang w:val="en-US"/>
        </w:rPr>
        <w:t xml:space="preserve">  tc_hat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(tc))     </w:t>
      </w:r>
      <w:r w:rsidRPr="008915DE">
        <w:rPr>
          <w:rStyle w:val="CommentTok"/>
          <w:lang w:val="en-US"/>
        </w:rPr>
        <w:t xml:space="preserve"># average (discounted) cost </w:t>
      </w:r>
      <w:r w:rsidRPr="008915DE">
        <w:rPr>
          <w:lang w:val="en-US"/>
        </w:rPr>
        <w:br/>
      </w:r>
      <w:r w:rsidRPr="008915DE">
        <w:rPr>
          <w:rStyle w:val="NormalTok"/>
          <w:lang w:val="en-US"/>
        </w:rPr>
        <w:t xml:space="preserve">  te_hat &lt;-</w:t>
      </w:r>
      <w:r w:rsidRPr="008915DE">
        <w:rPr>
          <w:rStyle w:val="StringTok"/>
          <w:lang w:val="en-US"/>
        </w:rPr>
        <w:t xml:space="preserve"> </w:t>
      </w:r>
      <w:r w:rsidRPr="008915DE">
        <w:rPr>
          <w:rStyle w:val="NormalTok"/>
          <w:lang w:val="en-US"/>
        </w:rPr>
        <w:t>(</w:t>
      </w:r>
      <w:r w:rsidRPr="008915DE">
        <w:rPr>
          <w:rStyle w:val="KeywordTok"/>
          <w:lang w:val="en-US"/>
        </w:rPr>
        <w:t>mean</w:t>
      </w:r>
      <w:r w:rsidRPr="008915DE">
        <w:rPr>
          <w:rStyle w:val="NormalTok"/>
          <w:lang w:val="en-US"/>
        </w:rPr>
        <w:t xml:space="preserve">(te))     </w:t>
      </w:r>
      <w:r w:rsidRPr="008915DE">
        <w:rPr>
          <w:rStyle w:val="CommentTok"/>
          <w:lang w:val="en-US"/>
        </w:rPr>
        <w:t># average (discounted) QALYs</w:t>
      </w:r>
      <w:r w:rsidRPr="008915DE">
        <w:rPr>
          <w:lang w:val="en-US"/>
        </w:rPr>
        <w:br/>
      </w:r>
      <w:r w:rsidRPr="008915DE">
        <w:rPr>
          <w:rStyle w:val="NormalTok"/>
          <w:lang w:val="en-US"/>
        </w:rPr>
        <w:t xml:space="preserve">  tc_sum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(tc))      </w:t>
      </w:r>
      <w:r w:rsidRPr="008915DE">
        <w:rPr>
          <w:rStyle w:val="CommentTok"/>
          <w:lang w:val="en-US"/>
        </w:rPr>
        <w:t># sum (discounted) cost</w:t>
      </w:r>
      <w:r w:rsidRPr="008915DE">
        <w:rPr>
          <w:lang w:val="en-US"/>
        </w:rPr>
        <w:br/>
      </w:r>
      <w:r w:rsidRPr="008915DE">
        <w:rPr>
          <w:rStyle w:val="NormalTok"/>
          <w:lang w:val="en-US"/>
        </w:rPr>
        <w:t xml:space="preserve">  te_sum &lt;-</w:t>
      </w:r>
      <w:r w:rsidRPr="008915DE">
        <w:rPr>
          <w:rStyle w:val="StringTok"/>
          <w:lang w:val="en-US"/>
        </w:rPr>
        <w:t xml:space="preserve"> </w:t>
      </w:r>
      <w:r w:rsidRPr="008915DE">
        <w:rPr>
          <w:rStyle w:val="NormalTok"/>
          <w:lang w:val="en-US"/>
        </w:rPr>
        <w:t>(</w:t>
      </w:r>
      <w:r w:rsidRPr="008915DE">
        <w:rPr>
          <w:rStyle w:val="KeywordTok"/>
          <w:lang w:val="en-US"/>
        </w:rPr>
        <w:t>sum</w:t>
      </w:r>
      <w:r w:rsidRPr="008915DE">
        <w:rPr>
          <w:rStyle w:val="NormalTok"/>
          <w:lang w:val="en-US"/>
        </w:rPr>
        <w:t xml:space="preserve">(te))      </w:t>
      </w:r>
      <w:r w:rsidRPr="008915DE">
        <w:rPr>
          <w:rStyle w:val="CommentTok"/>
          <w:lang w:val="en-US"/>
        </w:rPr>
        <w:t># sum (discounted) QALYs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store the results from the simulation in a list</w:t>
      </w:r>
      <w:r w:rsidRPr="008915DE">
        <w:rPr>
          <w:lang w:val="en-US"/>
        </w:rPr>
        <w:br/>
      </w:r>
      <w:r w:rsidRPr="008915DE">
        <w:rPr>
          <w:rStyle w:val="NormalTok"/>
          <w:lang w:val="en-US"/>
        </w:rPr>
        <w:t xml:space="preserve">  results &lt;-</w:t>
      </w:r>
      <w:r w:rsidRPr="008915DE">
        <w:rPr>
          <w:rStyle w:val="StringTok"/>
          <w:lang w:val="en-US"/>
        </w:rPr>
        <w:t xml:space="preserve"> </w:t>
      </w:r>
      <w:r w:rsidRPr="008915DE">
        <w:rPr>
          <w:rStyle w:val="KeywordTok"/>
          <w:lang w:val="en-US"/>
        </w:rPr>
        <w:t>list</w:t>
      </w:r>
      <w:r w:rsidRPr="008915DE">
        <w:rPr>
          <w:rStyle w:val="NormalTok"/>
          <w:lang w:val="en-US"/>
        </w:rPr>
        <w:t>(</w:t>
      </w:r>
      <w:r w:rsidRPr="008915DE">
        <w:rPr>
          <w:rStyle w:val="DataTypeTok"/>
          <w:lang w:val="en-US"/>
        </w:rPr>
        <w:t>m_M =</w:t>
      </w:r>
      <w:r w:rsidRPr="008915DE">
        <w:rPr>
          <w:rStyle w:val="NormalTok"/>
          <w:lang w:val="en-US"/>
        </w:rPr>
        <w:t xml:space="preserve"> m_M, </w:t>
      </w:r>
      <w:r w:rsidRPr="008915DE">
        <w:rPr>
          <w:lang w:val="en-US"/>
        </w:rPr>
        <w:br/>
      </w:r>
      <w:r w:rsidRPr="008915DE">
        <w:rPr>
          <w:rStyle w:val="NormalTok"/>
          <w:lang w:val="en-US"/>
        </w:rPr>
        <w:t xml:space="preserve">                  </w:t>
      </w:r>
      <w:r w:rsidRPr="008915DE">
        <w:rPr>
          <w:rStyle w:val="DataTypeTok"/>
          <w:lang w:val="en-US"/>
        </w:rPr>
        <w:t>m_C =</w:t>
      </w:r>
      <w:r w:rsidRPr="008915DE">
        <w:rPr>
          <w:rStyle w:val="NormalTok"/>
          <w:lang w:val="en-US"/>
        </w:rPr>
        <w:t xml:space="preserve"> m_C, </w:t>
      </w:r>
      <w:r w:rsidRPr="008915DE">
        <w:rPr>
          <w:lang w:val="en-US"/>
        </w:rPr>
        <w:br/>
      </w:r>
      <w:r w:rsidRPr="008915DE">
        <w:rPr>
          <w:rStyle w:val="NormalTok"/>
          <w:lang w:val="en-US"/>
        </w:rPr>
        <w:t xml:space="preserve">                  </w:t>
      </w:r>
      <w:r w:rsidRPr="008915DE">
        <w:rPr>
          <w:rStyle w:val="DataTypeTok"/>
          <w:lang w:val="en-US"/>
        </w:rPr>
        <w:t>m_E =</w:t>
      </w:r>
      <w:r w:rsidRPr="008915DE">
        <w:rPr>
          <w:rStyle w:val="NormalTok"/>
          <w:lang w:val="en-US"/>
        </w:rPr>
        <w:t xml:space="preserve"> m_E, </w:t>
      </w:r>
      <w:r w:rsidRPr="008915DE">
        <w:rPr>
          <w:lang w:val="en-US"/>
        </w:rPr>
        <w:br/>
      </w:r>
      <w:r w:rsidRPr="008915DE">
        <w:rPr>
          <w:rStyle w:val="NormalTok"/>
          <w:lang w:val="en-US"/>
        </w:rPr>
        <w:t xml:space="preserve">                  </w:t>
      </w:r>
      <w:r w:rsidRPr="008915DE">
        <w:rPr>
          <w:rStyle w:val="DataTypeTok"/>
          <w:lang w:val="en-US"/>
        </w:rPr>
        <w:t>tc =</w:t>
      </w:r>
      <w:r w:rsidRPr="008915DE">
        <w:rPr>
          <w:rStyle w:val="NormalTok"/>
          <w:lang w:val="en-US"/>
        </w:rPr>
        <w:t xml:space="preserve"> tc , </w:t>
      </w:r>
      <w:r w:rsidRPr="008915DE">
        <w:rPr>
          <w:lang w:val="en-US"/>
        </w:rPr>
        <w:br/>
      </w:r>
      <w:r w:rsidRPr="008915DE">
        <w:rPr>
          <w:rStyle w:val="NormalTok"/>
          <w:lang w:val="en-US"/>
        </w:rPr>
        <w:t xml:space="preserve">                  </w:t>
      </w:r>
      <w:r w:rsidRPr="008915DE">
        <w:rPr>
          <w:rStyle w:val="DataTypeTok"/>
          <w:lang w:val="en-US"/>
        </w:rPr>
        <w:t>te =</w:t>
      </w:r>
      <w:r w:rsidRPr="008915DE">
        <w:rPr>
          <w:rStyle w:val="NormalTok"/>
          <w:lang w:val="en-US"/>
        </w:rPr>
        <w:t xml:space="preserve"> te, </w:t>
      </w:r>
      <w:r w:rsidRPr="008915DE">
        <w:rPr>
          <w:lang w:val="en-US"/>
        </w:rPr>
        <w:br/>
      </w:r>
      <w:r w:rsidRPr="008915DE">
        <w:rPr>
          <w:rStyle w:val="NormalTok"/>
          <w:lang w:val="en-US"/>
        </w:rPr>
        <w:t xml:space="preserve">                  </w:t>
      </w:r>
      <w:r w:rsidRPr="008915DE">
        <w:rPr>
          <w:rStyle w:val="DataTypeTok"/>
          <w:lang w:val="en-US"/>
        </w:rPr>
        <w:t>tc_hat =</w:t>
      </w:r>
      <w:r w:rsidRPr="008915DE">
        <w:rPr>
          <w:rStyle w:val="NormalTok"/>
          <w:lang w:val="en-US"/>
        </w:rPr>
        <w:t xml:space="preserve"> tc_hat, </w:t>
      </w:r>
      <w:r w:rsidRPr="008915DE">
        <w:rPr>
          <w:lang w:val="en-US"/>
        </w:rPr>
        <w:br/>
      </w:r>
      <w:r w:rsidRPr="008915DE">
        <w:rPr>
          <w:rStyle w:val="NormalTok"/>
          <w:lang w:val="en-US"/>
        </w:rPr>
        <w:t xml:space="preserve">                  </w:t>
      </w:r>
      <w:r w:rsidRPr="008915DE">
        <w:rPr>
          <w:rStyle w:val="DataTypeTok"/>
          <w:lang w:val="en-US"/>
        </w:rPr>
        <w:t>te_hat =</w:t>
      </w:r>
      <w:r w:rsidRPr="008915DE">
        <w:rPr>
          <w:rStyle w:val="NormalTok"/>
          <w:lang w:val="en-US"/>
        </w:rPr>
        <w:t xml:space="preserve"> te_hat,</w:t>
      </w:r>
      <w:r w:rsidRPr="008915DE">
        <w:rPr>
          <w:lang w:val="en-US"/>
        </w:rPr>
        <w:br/>
      </w:r>
      <w:r w:rsidRPr="008915DE">
        <w:rPr>
          <w:rStyle w:val="NormalTok"/>
          <w:lang w:val="en-US"/>
        </w:rPr>
        <w:t xml:space="preserve">                  </w:t>
      </w:r>
      <w:r w:rsidRPr="008915DE">
        <w:rPr>
          <w:rStyle w:val="DataTypeTok"/>
          <w:lang w:val="en-US"/>
        </w:rPr>
        <w:t>tc_sum =</w:t>
      </w:r>
      <w:r w:rsidRPr="008915DE">
        <w:rPr>
          <w:rStyle w:val="NormalTok"/>
          <w:lang w:val="en-US"/>
        </w:rPr>
        <w:t xml:space="preserve"> tc_sum, </w:t>
      </w:r>
      <w:r w:rsidRPr="008915DE">
        <w:rPr>
          <w:lang w:val="en-US"/>
        </w:rPr>
        <w:br/>
      </w:r>
      <w:r w:rsidRPr="008915DE">
        <w:rPr>
          <w:rStyle w:val="NormalTok"/>
          <w:lang w:val="en-US"/>
        </w:rPr>
        <w:t xml:space="preserve">                  </w:t>
      </w:r>
      <w:r w:rsidRPr="008915DE">
        <w:rPr>
          <w:rStyle w:val="DataTypeTok"/>
          <w:lang w:val="en-US"/>
        </w:rPr>
        <w:t>te_sum =</w:t>
      </w:r>
      <w:r w:rsidRPr="008915DE">
        <w:rPr>
          <w:rStyle w:val="NormalTok"/>
          <w:lang w:val="en-US"/>
        </w:rPr>
        <w:t xml:space="preserve"> te_sum )   </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KeywordTok"/>
          <w:lang w:val="en-US"/>
        </w:rPr>
        <w:t>return</w:t>
      </w:r>
      <w:r w:rsidRPr="008915DE">
        <w:rPr>
          <w:rStyle w:val="NormalTok"/>
          <w:lang w:val="en-US"/>
        </w:rPr>
        <w:t xml:space="preserve">(results)  </w:t>
      </w:r>
      <w:r w:rsidRPr="008915DE">
        <w:rPr>
          <w:rStyle w:val="CommentTok"/>
          <w:lang w:val="en-US"/>
        </w:rPr>
        <w:t># return the results</w:t>
      </w:r>
      <w:r w:rsidRPr="008915DE">
        <w:rPr>
          <w:lang w:val="en-US"/>
        </w:rPr>
        <w:br/>
      </w:r>
      <w:r w:rsidRPr="008915DE">
        <w:rPr>
          <w:rStyle w:val="NormalTok"/>
          <w:lang w:val="en-US"/>
        </w:rPr>
        <w:t xml:space="preserve">  </w:t>
      </w:r>
      <w:r w:rsidRPr="008915DE">
        <w:rPr>
          <w:lang w:val="en-US"/>
        </w:rPr>
        <w:br/>
      </w:r>
      <w:r w:rsidRPr="008915DE">
        <w:rPr>
          <w:rStyle w:val="NormalTok"/>
          <w:lang w:val="en-US"/>
        </w:rPr>
        <w:t xml:space="preserve">} </w:t>
      </w:r>
      <w:r w:rsidRPr="008915DE">
        <w:rPr>
          <w:rStyle w:val="CommentTok"/>
          <w:lang w:val="en-US"/>
        </w:rPr>
        <w:t xml:space="preserve"># end of the MicroSim function  </w:t>
      </w:r>
      <w:r w:rsidRPr="008915DE">
        <w:rPr>
          <w:lang w:val="en-US"/>
        </w:rPr>
        <w:br/>
      </w:r>
      <w:r w:rsidRPr="008915DE">
        <w:rPr>
          <w:lang w:val="en-US"/>
        </w:rPr>
        <w:br/>
      </w:r>
      <w:r w:rsidRPr="008915DE">
        <w:rPr>
          <w:rStyle w:val="NormalTok"/>
          <w:lang w:val="en-US"/>
        </w:rPr>
        <w:t>outcomes_dex &lt;-</w:t>
      </w:r>
      <w:r w:rsidRPr="008915DE">
        <w:rPr>
          <w:rStyle w:val="StringTok"/>
          <w:lang w:val="en-US"/>
        </w:rPr>
        <w:t xml:space="preserve"> </w:t>
      </w:r>
      <w:r w:rsidRPr="008915DE">
        <w:rPr>
          <w:rStyle w:val="KeywordTok"/>
          <w:lang w:val="en-US"/>
        </w:rPr>
        <w:t>MicroSim_dex</w:t>
      </w:r>
      <w:r w:rsidRPr="008915DE">
        <w:rPr>
          <w:rStyle w:val="NormalTok"/>
          <w:lang w:val="en-US"/>
        </w:rPr>
        <w:t xml:space="preserve">(n_i, df_X, </w:t>
      </w:r>
      <w:r w:rsidRPr="008915DE">
        <w:rPr>
          <w:rStyle w:val="DataTypeTok"/>
          <w:lang w:val="en-US"/>
        </w:rPr>
        <w:t>seed =</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lang w:val="en-US"/>
        </w:rPr>
        <w:lastRenderedPageBreak/>
        <w:br/>
      </w:r>
      <w:r w:rsidRPr="008915DE">
        <w:rPr>
          <w:rStyle w:val="NormalTok"/>
          <w:lang w:val="en-US"/>
        </w:rPr>
        <w:t>results_dex  &lt;-</w:t>
      </w:r>
      <w:r w:rsidRPr="008915DE">
        <w:rPr>
          <w:rStyle w:val="StringTok"/>
          <w:lang w:val="en-US"/>
        </w:rPr>
        <w:t xml:space="preserve"> </w:t>
      </w:r>
      <w:r w:rsidRPr="008915DE">
        <w:rPr>
          <w:rStyle w:val="KeywordTok"/>
          <w:lang w:val="en-US"/>
        </w:rPr>
        <w:t>data.frame</w:t>
      </w:r>
      <w:r w:rsidRPr="008915DE">
        <w:rPr>
          <w:rStyle w:val="NormalTok"/>
          <w:lang w:val="en-US"/>
        </w:rPr>
        <w:t>(</w:t>
      </w:r>
      <w:r w:rsidRPr="008915DE">
        <w:rPr>
          <w:rStyle w:val="StringTok"/>
          <w:lang w:val="en-US"/>
        </w:rPr>
        <w:t>"Total Cost"</w:t>
      </w:r>
      <w:r w:rsidRPr="008915DE">
        <w:rPr>
          <w:rStyle w:val="NormalTok"/>
          <w:lang w:val="en-US"/>
        </w:rPr>
        <w:t xml:space="preserve"> =</w:t>
      </w:r>
      <w:r w:rsidRPr="008915DE">
        <w:rPr>
          <w:rStyle w:val="StringTok"/>
          <w:lang w:val="en-US"/>
        </w:rPr>
        <w:t xml:space="preserve"> </w:t>
      </w:r>
      <w:r w:rsidRPr="008915DE">
        <w:rPr>
          <w:rStyle w:val="NormalTok"/>
          <w:lang w:val="en-US"/>
        </w:rPr>
        <w:t>outcomes_dex</w:t>
      </w:r>
      <w:r w:rsidRPr="008915DE">
        <w:rPr>
          <w:rStyle w:val="OperatorTok"/>
          <w:lang w:val="en-US"/>
        </w:rPr>
        <w:t>$</w:t>
      </w:r>
      <w:r w:rsidRPr="008915DE">
        <w:rPr>
          <w:rStyle w:val="NormalTok"/>
          <w:lang w:val="en-US"/>
        </w:rPr>
        <w:t xml:space="preserve">tc_hat, </w:t>
      </w:r>
      <w:r w:rsidRPr="008915DE">
        <w:rPr>
          <w:lang w:val="en-US"/>
        </w:rPr>
        <w:br/>
      </w:r>
      <w:r w:rsidRPr="008915DE">
        <w:rPr>
          <w:rStyle w:val="NormalTok"/>
          <w:lang w:val="en-US"/>
        </w:rPr>
        <w:t xml:space="preserve">                           </w:t>
      </w:r>
      <w:r w:rsidRPr="008915DE">
        <w:rPr>
          <w:rStyle w:val="StringTok"/>
          <w:lang w:val="en-US"/>
        </w:rPr>
        <w:t>"Total QALYs"</w:t>
      </w:r>
      <w:r w:rsidRPr="008915DE">
        <w:rPr>
          <w:rStyle w:val="NormalTok"/>
          <w:lang w:val="en-US"/>
        </w:rPr>
        <w:t xml:space="preserve"> =</w:t>
      </w:r>
      <w:r w:rsidRPr="008915DE">
        <w:rPr>
          <w:rStyle w:val="StringTok"/>
          <w:lang w:val="en-US"/>
        </w:rPr>
        <w:t xml:space="preserve"> </w:t>
      </w:r>
      <w:r w:rsidRPr="008915DE">
        <w:rPr>
          <w:rStyle w:val="NormalTok"/>
          <w:lang w:val="en-US"/>
        </w:rPr>
        <w:t>outcomes_dex</w:t>
      </w:r>
      <w:r w:rsidRPr="008915DE">
        <w:rPr>
          <w:rStyle w:val="OperatorTok"/>
          <w:lang w:val="en-US"/>
        </w:rPr>
        <w:t>$</w:t>
      </w:r>
      <w:r w:rsidRPr="008915DE">
        <w:rPr>
          <w:rStyle w:val="NormalTok"/>
          <w:lang w:val="en-US"/>
        </w:rPr>
        <w:t>te_hat)</w:t>
      </w:r>
      <w:r w:rsidRPr="008915DE">
        <w:rPr>
          <w:lang w:val="en-US"/>
        </w:rPr>
        <w:br/>
      </w:r>
      <w:r w:rsidRPr="008915DE">
        <w:rPr>
          <w:lang w:val="en-US"/>
        </w:rPr>
        <w:br/>
      </w:r>
      <w:r w:rsidRPr="008915DE">
        <w:rPr>
          <w:rStyle w:val="CommentTok"/>
          <w:lang w:val="en-US"/>
        </w:rPr>
        <w:t># Create dataframe to transform: alive =1 and death = 0</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 xml:space="preserve">m_M) </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"Cov19+"</w:t>
      </w:r>
      <w:r w:rsidRPr="008915DE">
        <w:rPr>
          <w:rStyle w:val="NormalTok"/>
          <w:lang w:val="en-US"/>
        </w:rPr>
        <w:t>] &lt;-</w:t>
      </w:r>
      <w:r w:rsidRPr="008915DE">
        <w:rPr>
          <w:rStyle w:val="StringTok"/>
          <w:lang w:val="en-US"/>
        </w:rPr>
        <w:t xml:space="preserve"> </w:t>
      </w:r>
      <w:r w:rsidRPr="008915DE">
        <w:rPr>
          <w:rStyle w:val="DecValTok"/>
          <w:lang w:val="en-US"/>
        </w:rPr>
        <w:t>1</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"CoV19_Dead"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 xml:space="preserve">state_m_s_dex[state_m_s_dex </w:t>
      </w:r>
      <w:r w:rsidRPr="008915DE">
        <w:rPr>
          <w:rStyle w:val="OperatorTok"/>
          <w:lang w:val="en-US"/>
        </w:rPr>
        <w:t>==</w:t>
      </w:r>
      <w:r w:rsidRPr="008915DE">
        <w:rPr>
          <w:rStyle w:val="StringTok"/>
          <w:lang w:val="en-US"/>
        </w:rPr>
        <w:t xml:space="preserve"> "O_Causes_Dead"</w:t>
      </w:r>
      <w:r w:rsidRPr="008915DE">
        <w:rPr>
          <w:rStyle w:val="NormalTok"/>
          <w:lang w:val="en-US"/>
        </w:rPr>
        <w:t>] &lt;-</w:t>
      </w:r>
      <w:r w:rsidRPr="008915DE">
        <w:rPr>
          <w:rStyle w:val="StringTok"/>
          <w:lang w:val="en-US"/>
        </w:rPr>
        <w:t xml:space="preserve"> </w:t>
      </w:r>
      <w:r w:rsidRPr="008915DE">
        <w:rPr>
          <w:rStyle w:val="DecValTok"/>
          <w:lang w:val="en-US"/>
        </w:rPr>
        <w:t>0</w:t>
      </w:r>
      <w:r w:rsidRPr="008915DE">
        <w:rPr>
          <w:rStyle w:val="NormalTok"/>
          <w:lang w:val="en-US"/>
        </w:rPr>
        <w:t xml:space="preserve"> </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sapply</w:t>
      </w:r>
      <w:r w:rsidRPr="008915DE">
        <w:rPr>
          <w:rStyle w:val="NormalTok"/>
          <w:lang w:val="en-US"/>
        </w:rPr>
        <w:t>(state_m_s_dex, as.numeric)</w:t>
      </w:r>
      <w:r w:rsidRPr="008915DE">
        <w:rPr>
          <w:lang w:val="en-US"/>
        </w:rPr>
        <w:br/>
      </w:r>
      <w:r w:rsidRPr="008915DE">
        <w:rPr>
          <w:lang w:val="en-US"/>
        </w:rPr>
        <w:br/>
      </w:r>
      <w:r w:rsidRPr="008915DE">
        <w:rPr>
          <w:rStyle w:val="NormalTok"/>
          <w:lang w:val="en-US"/>
        </w:rPr>
        <w:t>Cycle_sum_dex &lt;-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colSums</w:t>
      </w:r>
      <w:r w:rsidRPr="008915DE">
        <w:rPr>
          <w:rStyle w:val="NormalTok"/>
          <w:lang w:val="en-US"/>
        </w:rPr>
        <w:t>(state_m_s_dex)</w:t>
      </w:r>
      <w:r w:rsidRPr="008915DE">
        <w:rPr>
          <w:rStyle w:val="OperatorTok"/>
          <w:lang w:val="en-US"/>
        </w:rPr>
        <w:t>/</w:t>
      </w:r>
      <w:r w:rsidRPr="008915DE">
        <w:rPr>
          <w:rStyle w:val="NormalTok"/>
          <w:lang w:val="en-US"/>
        </w:rPr>
        <w:t xml:space="preserve">n_i </w:t>
      </w:r>
      <w:r w:rsidRPr="008915DE">
        <w:rPr>
          <w:rStyle w:val="CommentTok"/>
          <w:lang w:val="en-US"/>
        </w:rPr>
        <w:t># Compute survival probability for each cycle</w:t>
      </w:r>
      <w:r w:rsidRPr="008915DE">
        <w:rPr>
          <w:lang w:val="en-US"/>
        </w:rPr>
        <w:br/>
      </w:r>
      <w:r w:rsidRPr="008915DE">
        <w:rPr>
          <w:lang w:val="en-US"/>
        </w:rPr>
        <w:br/>
      </w:r>
      <w:r w:rsidRPr="008915DE">
        <w:rPr>
          <w:rStyle w:val="CommentTok"/>
          <w:lang w:val="en-US"/>
        </w:rPr>
        <w:t># plot(Cycle_sum)</w:t>
      </w:r>
      <w:r w:rsidRPr="008915DE">
        <w:rPr>
          <w:lang w:val="en-US"/>
        </w:rPr>
        <w:br/>
      </w:r>
      <w:r w:rsidRPr="008915DE">
        <w:rPr>
          <w:rStyle w:val="KeywordTok"/>
          <w:lang w:val="en-US"/>
        </w:rPr>
        <w:t>plot</w:t>
      </w:r>
      <w:r w:rsidRPr="008915DE">
        <w:rPr>
          <w:rStyle w:val="NormalTok"/>
          <w:lang w:val="en-US"/>
        </w:rPr>
        <w:t>(Cycle_sum_dex,</w:t>
      </w:r>
      <w:r w:rsidRPr="008915DE">
        <w:rPr>
          <w:lang w:val="en-US"/>
        </w:rPr>
        <w:br/>
      </w:r>
      <w:r w:rsidRPr="008915DE">
        <w:rPr>
          <w:rStyle w:val="NormalTok"/>
          <w:lang w:val="en-US"/>
        </w:rPr>
        <w:t xml:space="preserve">     </w:t>
      </w:r>
      <w:r w:rsidRPr="008915DE">
        <w:rPr>
          <w:rStyle w:val="DataTypeTok"/>
          <w:lang w:val="en-US"/>
        </w:rPr>
        <w:t>type =</w:t>
      </w:r>
      <w:r w:rsidRPr="008915DE">
        <w:rPr>
          <w:rStyle w:val="NormalTok"/>
          <w:lang w:val="en-US"/>
        </w:rPr>
        <w:t xml:space="preserve"> </w:t>
      </w:r>
      <w:r w:rsidRPr="008915DE">
        <w:rPr>
          <w:rStyle w:val="StringTok"/>
          <w:lang w:val="en-US"/>
        </w:rPr>
        <w:t>'l'</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ylim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FloatTok"/>
          <w:lang w:val="en-US"/>
        </w:rPr>
        <w:t>0.70</w:t>
      </w:r>
      <w:r w:rsidRPr="008915DE">
        <w:rPr>
          <w:rStyle w:val="NormalTok"/>
          <w:lang w:val="en-US"/>
        </w:rPr>
        <w:t xml:space="preserve">, </w:t>
      </w:r>
      <w:r w:rsidRPr="008915DE">
        <w:rPr>
          <w:rStyle w:val="DecValTok"/>
          <w:lang w:val="en-US"/>
        </w:rPr>
        <w:t>1</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ylab =</w:t>
      </w:r>
      <w:r w:rsidRPr="008915DE">
        <w:rPr>
          <w:rStyle w:val="NormalTok"/>
          <w:lang w:val="en-US"/>
        </w:rPr>
        <w:t xml:space="preserve"> </w:t>
      </w:r>
      <w:r w:rsidRPr="008915DE">
        <w:rPr>
          <w:rStyle w:val="StringTok"/>
          <w:lang w:val="en-US"/>
        </w:rPr>
        <w:t>"Survival probability"</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xlab =</w:t>
      </w:r>
      <w:r w:rsidRPr="008915DE">
        <w:rPr>
          <w:rStyle w:val="NormalTok"/>
          <w:lang w:val="en-US"/>
        </w:rPr>
        <w:t xml:space="preserve"> </w:t>
      </w:r>
      <w:r w:rsidRPr="008915DE">
        <w:rPr>
          <w:rStyle w:val="StringTok"/>
          <w:lang w:val="en-US"/>
        </w:rPr>
        <w:t>"Cycle"</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main =</w:t>
      </w:r>
      <w:r w:rsidRPr="008915DE">
        <w:rPr>
          <w:rStyle w:val="NormalTok"/>
          <w:lang w:val="en-US"/>
        </w:rPr>
        <w:t xml:space="preserve"> </w:t>
      </w:r>
      <w:r w:rsidRPr="008915DE">
        <w:rPr>
          <w:rStyle w:val="StringTok"/>
          <w:lang w:val="en-US"/>
        </w:rPr>
        <w:t>"Overall Survival with dexamethasone"</w:t>
      </w:r>
      <w:r w:rsidRPr="008915DE">
        <w:rPr>
          <w:rStyle w:val="NormalTok"/>
          <w:lang w:val="en-US"/>
        </w:rPr>
        <w:t xml:space="preserve">)             </w:t>
      </w:r>
      <w:r w:rsidRPr="008915DE">
        <w:rPr>
          <w:lang w:val="en-US"/>
        </w:rPr>
        <w:br/>
      </w:r>
      <w:r w:rsidRPr="008915DE">
        <w:rPr>
          <w:rStyle w:val="CommentTok"/>
          <w:lang w:val="en-US"/>
        </w:rPr>
        <w:t xml:space="preserve"># Add grid </w:t>
      </w:r>
      <w:r w:rsidRPr="008915DE">
        <w:rPr>
          <w:lang w:val="en-US"/>
        </w:rPr>
        <w:br/>
      </w:r>
      <w:r w:rsidRPr="008915DE">
        <w:rPr>
          <w:rStyle w:val="KeywordTok"/>
          <w:lang w:val="en-US"/>
        </w:rPr>
        <w:t>grid</w:t>
      </w:r>
      <w:r w:rsidRPr="008915DE">
        <w:rPr>
          <w:rStyle w:val="NormalTok"/>
          <w:lang w:val="en-US"/>
        </w:rPr>
        <w:t>(</w:t>
      </w:r>
      <w:r w:rsidRPr="008915DE">
        <w:rPr>
          <w:rStyle w:val="DataTypeTok"/>
          <w:lang w:val="en-US"/>
        </w:rPr>
        <w:t>nx  =</w:t>
      </w:r>
      <w:r w:rsidRPr="008915DE">
        <w:rPr>
          <w:rStyle w:val="NormalTok"/>
          <w:lang w:val="en-US"/>
        </w:rPr>
        <w:t xml:space="preserve"> n_t, </w:t>
      </w:r>
      <w:r w:rsidRPr="008915DE">
        <w:rPr>
          <w:lang w:val="en-US"/>
        </w:rPr>
        <w:br/>
      </w:r>
      <w:r w:rsidRPr="008915DE">
        <w:rPr>
          <w:rStyle w:val="NormalTok"/>
          <w:lang w:val="en-US"/>
        </w:rPr>
        <w:t xml:space="preserve">     </w:t>
      </w:r>
      <w:r w:rsidRPr="008915DE">
        <w:rPr>
          <w:rStyle w:val="DataTypeTok"/>
          <w:lang w:val="en-US"/>
        </w:rPr>
        <w:t>ny  =</w:t>
      </w:r>
      <w:r w:rsidRPr="008915DE">
        <w:rPr>
          <w:rStyle w:val="NormalTok"/>
          <w:lang w:val="en-US"/>
        </w:rPr>
        <w:t xml:space="preserve"> </w:t>
      </w:r>
      <w:r w:rsidRPr="008915DE">
        <w:rPr>
          <w:rStyle w:val="DecValTok"/>
          <w:lang w:val="en-US"/>
        </w:rPr>
        <w:t>10</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 =</w:t>
      </w:r>
      <w:r w:rsidRPr="008915DE">
        <w:rPr>
          <w:rStyle w:val="NormalTok"/>
          <w:lang w:val="en-US"/>
        </w:rPr>
        <w:t xml:space="preserve"> </w:t>
      </w:r>
      <w:r w:rsidRPr="008915DE">
        <w:rPr>
          <w:rStyle w:val="StringTok"/>
          <w:lang w:val="en-US"/>
        </w:rPr>
        <w:t>"lightgray"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lty =</w:t>
      </w:r>
      <w:r w:rsidRPr="008915DE">
        <w:rPr>
          <w:rStyle w:val="NormalTok"/>
          <w:lang w:val="en-US"/>
        </w:rPr>
        <w:t xml:space="preserve"> </w:t>
      </w:r>
      <w:r w:rsidRPr="008915DE">
        <w:rPr>
          <w:rStyle w:val="StringTok"/>
          <w:lang w:val="en-US"/>
        </w:rPr>
        <w:t>"dotted"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lwd =</w:t>
      </w:r>
      <w:r w:rsidRPr="008915DE">
        <w:rPr>
          <w:rStyle w:val="NormalTok"/>
          <w:lang w:val="en-US"/>
        </w:rPr>
        <w:t xml:space="preserve"> </w:t>
      </w:r>
      <w:r w:rsidRPr="008915DE">
        <w:rPr>
          <w:rStyle w:val="KeywordTok"/>
          <w:lang w:val="en-US"/>
        </w:rPr>
        <w:t>par</w:t>
      </w:r>
      <w:r w:rsidRPr="008915DE">
        <w:rPr>
          <w:rStyle w:val="NormalTok"/>
          <w:lang w:val="en-US"/>
        </w:rPr>
        <w:t>(</w:t>
      </w:r>
      <w:r w:rsidRPr="008915DE">
        <w:rPr>
          <w:rStyle w:val="StringTok"/>
          <w:lang w:val="en-US"/>
        </w:rPr>
        <w:t>"lwd"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equilogs =</w:t>
      </w:r>
      <w:r w:rsidRPr="008915DE">
        <w:rPr>
          <w:rStyle w:val="NormalTok"/>
          <w:lang w:val="en-US"/>
        </w:rPr>
        <w:t xml:space="preserve"> </w:t>
      </w:r>
      <w:r w:rsidRPr="008915DE">
        <w:rPr>
          <w:rStyle w:val="OtherTok"/>
          <w:lang w:val="en-US"/>
        </w:rPr>
        <w:t>TRUE</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Results, Visualization ####</w:t>
      </w:r>
      <w:r w:rsidRPr="008915DE">
        <w:rPr>
          <w:lang w:val="en-US"/>
        </w:rPr>
        <w:br/>
      </w:r>
      <w:r w:rsidRPr="008915DE">
        <w:rPr>
          <w:rStyle w:val="NormalTok"/>
          <w:lang w:val="en-US"/>
        </w:rPr>
        <w:t>df_hzd_cov_NT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w:t>
      </w:r>
      <w:r w:rsidRPr="008915DE">
        <w:rPr>
          <w:lang w:val="en-US"/>
        </w:rPr>
        <w:br/>
      </w:r>
      <w:r w:rsidRPr="008915DE">
        <w:rPr>
          <w:lang w:val="en-US"/>
        </w:rPr>
        <w:br/>
      </w:r>
      <w:r w:rsidRPr="008915DE">
        <w:rPr>
          <w:rStyle w:val="NormalTok"/>
          <w:lang w:val="en-US"/>
        </w:rPr>
        <w:t>df_hzd_cov_dex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(hazard_cov_red))</w:t>
      </w:r>
      <w:r w:rsidRPr="008915DE">
        <w:rPr>
          <w:lang w:val="en-US"/>
        </w:rPr>
        <w:br/>
      </w:r>
      <w:r w:rsidRPr="008915DE">
        <w:rPr>
          <w:lang w:val="en-US"/>
        </w:rPr>
        <w:br/>
      </w:r>
      <w:r w:rsidRPr="008915DE">
        <w:rPr>
          <w:rStyle w:val="NormalTok"/>
          <w:lang w:val="en-US"/>
        </w:rPr>
        <w:t>df_hzd_cov_rem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(hazard_cov_red))</w:t>
      </w:r>
      <w:r w:rsidRPr="008915DE">
        <w:rPr>
          <w:lang w:val="en-US"/>
        </w:rPr>
        <w:br/>
      </w:r>
      <w:r w:rsidRPr="008915DE">
        <w:rPr>
          <w:lang w:val="en-US"/>
        </w:rPr>
        <w:br/>
      </w:r>
      <w:r w:rsidRPr="008915DE">
        <w:rPr>
          <w:rStyle w:val="NormalTok"/>
          <w:lang w:val="en-US"/>
        </w:rPr>
        <w:t>df_hzd_cov &lt;-</w:t>
      </w:r>
      <w:r w:rsidRPr="008915DE">
        <w:rPr>
          <w:rStyle w:val="StringTok"/>
          <w:lang w:val="en-US"/>
        </w:rPr>
        <w:t xml:space="preserve"> </w:t>
      </w:r>
      <w:r w:rsidRPr="008915DE">
        <w:rPr>
          <w:rStyle w:val="NormalTok"/>
          <w:lang w:val="en-US"/>
        </w:rPr>
        <w:t xml:space="preserve">df_hzd_cov_NT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(df_hzd_cov_rem,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df_hzd_cov &lt;-</w:t>
      </w:r>
      <w:r w:rsidRPr="008915DE">
        <w:rPr>
          <w:rStyle w:val="StringTok"/>
          <w:lang w:val="en-US"/>
        </w:rPr>
        <w:t xml:space="preserve"> </w:t>
      </w:r>
      <w:r w:rsidRPr="008915DE">
        <w:rPr>
          <w:rStyle w:val="NormalTok"/>
          <w:lang w:val="en-US"/>
        </w:rPr>
        <w:t xml:space="preserve">df_hzd_cov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(df_hzd_cov_dex,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lastRenderedPageBreak/>
        <w:br/>
      </w:r>
      <w:r w:rsidRPr="008915DE">
        <w:rPr>
          <w:rStyle w:val="NormalTok"/>
          <w:lang w:val="en-US"/>
        </w:rPr>
        <w:t>df_hzd_cov_long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df_hzd_cov,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df_hzd_cov_long,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"Covid-19 Specific Hazard"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"figs/Covid-19 Specific"</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lang w:val="en-US"/>
        </w:rPr>
        <w:br/>
      </w:r>
      <w:r w:rsidRPr="008915DE">
        <w:rPr>
          <w:rStyle w:val="CommentTok"/>
          <w:lang w:val="en-US"/>
        </w:rPr>
        <w:t>## Overall ##</w:t>
      </w:r>
      <w:r w:rsidRPr="008915DE">
        <w:rPr>
          <w:lang w:val="en-US"/>
        </w:rPr>
        <w:br/>
      </w:r>
      <w:r w:rsidRPr="008915DE">
        <w:rPr>
          <w:rStyle w:val="NormalTok"/>
          <w:lang w:val="en-US"/>
        </w:rPr>
        <w:t>df_hzd_ovll_NT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lastRenderedPageBreak/>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(hazard_overall))</w:t>
      </w:r>
      <w:r w:rsidRPr="008915DE">
        <w:rPr>
          <w:lang w:val="en-US"/>
        </w:rPr>
        <w:br/>
      </w:r>
      <w:r w:rsidRPr="008915DE">
        <w:rPr>
          <w:lang w:val="en-US"/>
        </w:rPr>
        <w:br/>
      </w:r>
      <w:r w:rsidRPr="008915DE">
        <w:rPr>
          <w:rStyle w:val="NormalTok"/>
          <w:lang w:val="en-US"/>
        </w:rPr>
        <w:t>df_hzd_ovll &lt;-</w:t>
      </w:r>
      <w:r w:rsidRPr="008915DE">
        <w:rPr>
          <w:rStyle w:val="StringTok"/>
          <w:lang w:val="en-US"/>
        </w:rPr>
        <w:t xml:space="preserve"> </w:t>
      </w:r>
      <w:r w:rsidRPr="008915DE">
        <w:rPr>
          <w:rStyle w:val="NormalTok"/>
          <w:lang w:val="en-US"/>
        </w:rPr>
        <w:t xml:space="preserve">df_hzd_ovll_NT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(df_hzd_ovll_rem,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df_hzd_ovll &lt;-</w:t>
      </w:r>
      <w:r w:rsidRPr="008915DE">
        <w:rPr>
          <w:rStyle w:val="StringTok"/>
          <w:lang w:val="en-US"/>
        </w:rPr>
        <w:t xml:space="preserve"> </w:t>
      </w:r>
      <w:r w:rsidRPr="008915DE">
        <w:rPr>
          <w:rStyle w:val="NormalTok"/>
          <w:lang w:val="en-US"/>
        </w:rPr>
        <w:t xml:space="preserve">df_hzd_ovll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(df_hzd_ovll_dex,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df_hzd_ovll_long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df_hzd_ovll,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NormalTok"/>
          <w:lang w:val="en-US"/>
        </w:rPr>
        <w:t>Ovll_ggplot &lt;-</w:t>
      </w:r>
      <w:r w:rsidRPr="008915DE">
        <w:rPr>
          <w:rStyle w:val="StringTok"/>
          <w:lang w:val="en-US"/>
        </w:rPr>
        <w:t xml:space="preserve"> </w:t>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df_hzd_ovll_long,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lastRenderedPageBreak/>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"Overall Hazard"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Population ##</w:t>
      </w:r>
      <w:r w:rsidRPr="008915DE">
        <w:rPr>
          <w:lang w:val="en-US"/>
        </w:rPr>
        <w:br/>
      </w:r>
      <w:r w:rsidRPr="008915DE">
        <w:rPr>
          <w:lang w:val="en-US"/>
        </w:rPr>
        <w:br/>
      </w:r>
      <w:r w:rsidRPr="008915DE">
        <w:rPr>
          <w:rStyle w:val="NormalTok"/>
          <w:lang w:val="en-US"/>
        </w:rPr>
        <w:t>df_hzd_pop_NT &lt;-</w:t>
      </w:r>
      <w:r w:rsidRPr="008915DE">
        <w:rPr>
          <w:rStyle w:val="StringTok"/>
          <w:lang w:val="en-US"/>
        </w:rPr>
        <w:t xml:space="preserve"> </w:t>
      </w:r>
      <w:r w:rsidRPr="008915DE">
        <w:rPr>
          <w:rStyle w:val="NormalTok"/>
          <w:lang w:val="en-US"/>
        </w:rPr>
        <w:t xml:space="preserve">d_p_HD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df_hzd_pop_dex &lt;-</w:t>
      </w:r>
      <w:r w:rsidRPr="008915DE">
        <w:rPr>
          <w:rStyle w:val="StringTok"/>
          <w:lang w:val="en-US"/>
        </w:rPr>
        <w:t xml:space="preserve"> </w:t>
      </w:r>
      <w:r w:rsidRPr="008915DE">
        <w:rPr>
          <w:rStyle w:val="NormalTok"/>
          <w:lang w:val="en-US"/>
        </w:rPr>
        <w:t xml:space="preserve">d_p_HD_dex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Dexamethasone</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df_hzd_pop_rem &lt;-</w:t>
      </w:r>
      <w:r w:rsidRPr="008915DE">
        <w:rPr>
          <w:rStyle w:val="StringTok"/>
          <w:lang w:val="en-US"/>
        </w:rPr>
        <w:t xml:space="preserve"> </w:t>
      </w:r>
      <w:r w:rsidRPr="008915DE">
        <w:rPr>
          <w:rStyle w:val="NormalTok"/>
          <w:lang w:val="en-US"/>
        </w:rPr>
        <w:t xml:space="preserve">d_p_HD_red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group_by</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summarise</w:t>
      </w:r>
      <w:r w:rsidRPr="008915DE">
        <w:rPr>
          <w:rStyle w:val="NormalTok"/>
          <w:lang w:val="en-US"/>
        </w:rPr>
        <w:t>(</w:t>
      </w:r>
      <w:r w:rsidRPr="008915DE">
        <w:rPr>
          <w:rStyle w:val="StringTok"/>
          <w:lang w:val="en-US"/>
        </w:rPr>
        <w:t>`</w:t>
      </w:r>
      <w:r w:rsidRPr="008915DE">
        <w:rPr>
          <w:rStyle w:val="DataTypeTok"/>
          <w:lang w:val="en-US"/>
        </w:rPr>
        <w:t>Remdesivir</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KeywordTok"/>
          <w:lang w:val="en-US"/>
        </w:rPr>
        <w:t>mean</w:t>
      </w:r>
      <w:r w:rsidRPr="008915DE">
        <w:rPr>
          <w:rStyle w:val="NormalTok"/>
          <w:lang w:val="en-US"/>
        </w:rPr>
        <w:t>(hazard_pop))</w:t>
      </w:r>
      <w:r w:rsidRPr="008915DE">
        <w:rPr>
          <w:lang w:val="en-US"/>
        </w:rPr>
        <w:br/>
      </w:r>
      <w:r w:rsidRPr="008915DE">
        <w:rPr>
          <w:lang w:val="en-US"/>
        </w:rPr>
        <w:br/>
      </w:r>
      <w:r w:rsidRPr="008915DE">
        <w:rPr>
          <w:rStyle w:val="NormalTok"/>
          <w:lang w:val="en-US"/>
        </w:rPr>
        <w:t>df_hzd_pop &lt;-</w:t>
      </w:r>
      <w:r w:rsidRPr="008915DE">
        <w:rPr>
          <w:rStyle w:val="StringTok"/>
          <w:lang w:val="en-US"/>
        </w:rPr>
        <w:t xml:space="preserve"> </w:t>
      </w:r>
      <w:r w:rsidRPr="008915DE">
        <w:rPr>
          <w:rStyle w:val="NormalTok"/>
          <w:lang w:val="en-US"/>
        </w:rPr>
        <w:t xml:space="preserve">df_hzd_pop_NT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(df_hzd_pop_rem,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w:t>
      </w:r>
      <w:r w:rsidRPr="008915DE">
        <w:rPr>
          <w:lang w:val="en-US"/>
        </w:rPr>
        <w:br/>
      </w:r>
      <w:r w:rsidRPr="008915DE">
        <w:rPr>
          <w:lang w:val="en-US"/>
        </w:rPr>
        <w:br/>
      </w:r>
      <w:r w:rsidRPr="008915DE">
        <w:rPr>
          <w:rStyle w:val="NormalTok"/>
          <w:lang w:val="en-US"/>
        </w:rPr>
        <w:t>df_hzd_pop &lt;-</w:t>
      </w:r>
      <w:r w:rsidRPr="008915DE">
        <w:rPr>
          <w:rStyle w:val="StringTok"/>
          <w:lang w:val="en-US"/>
        </w:rPr>
        <w:t xml:space="preserve"> </w:t>
      </w:r>
      <w:r w:rsidRPr="008915DE">
        <w:rPr>
          <w:rStyle w:val="NormalTok"/>
          <w:lang w:val="en-US"/>
        </w:rPr>
        <w:t xml:space="preserve">df_hzd_pop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left_join</w:t>
      </w:r>
      <w:r w:rsidRPr="008915DE">
        <w:rPr>
          <w:rStyle w:val="NormalTok"/>
          <w:lang w:val="en-US"/>
        </w:rPr>
        <w:t xml:space="preserve">(df_hzd_pop_dex, </w:t>
      </w:r>
      <w:r w:rsidRPr="008915DE">
        <w:rPr>
          <w:rStyle w:val="DataTypeTok"/>
          <w:lang w:val="en-US"/>
        </w:rPr>
        <w:t>by =</w:t>
      </w:r>
      <w:r w:rsidRPr="008915DE">
        <w:rPr>
          <w:rStyle w:val="NormalTok"/>
          <w:lang w:val="en-US"/>
        </w:rPr>
        <w:t xml:space="preserve"> </w:t>
      </w:r>
      <w:r w:rsidRPr="008915DE">
        <w:rPr>
          <w:rStyle w:val="KeywordTok"/>
          <w:lang w:val="en-US"/>
        </w:rPr>
        <w:t>c</w:t>
      </w:r>
      <w:r w:rsidRPr="008915DE">
        <w:rPr>
          <w:rStyle w:val="NormalTok"/>
          <w:lang w:val="en-US"/>
        </w:rPr>
        <w:t>(</w:t>
      </w:r>
      <w:r w:rsidRPr="008915DE">
        <w:rPr>
          <w:rStyle w:val="StringTok"/>
          <w:lang w:val="en-US"/>
        </w:rPr>
        <w:t>"day"</w:t>
      </w:r>
      <w:r w:rsidRPr="008915DE">
        <w:rPr>
          <w:rStyle w:val="NormalTok"/>
          <w:lang w:val="en-US"/>
        </w:rPr>
        <w:t xml:space="preserve"> =</w:t>
      </w:r>
      <w:r w:rsidRPr="008915DE">
        <w:rPr>
          <w:rStyle w:val="StringTok"/>
          <w:lang w:val="en-US"/>
        </w:rPr>
        <w:t xml:space="preserve"> "day"</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filter</w:t>
      </w:r>
      <w:r w:rsidRPr="008915DE">
        <w:rPr>
          <w:rStyle w:val="NormalTok"/>
          <w:lang w:val="en-US"/>
        </w:rPr>
        <w:t xml:space="preserve">(day </w:t>
      </w:r>
      <w:r w:rsidRPr="008915DE">
        <w:rPr>
          <w:rStyle w:val="OperatorTok"/>
          <w:lang w:val="en-US"/>
        </w:rPr>
        <w:t>&gt;</w:t>
      </w:r>
      <w:r w:rsidRPr="008915DE">
        <w:rPr>
          <w:rStyle w:val="StringTok"/>
          <w:lang w:val="en-US"/>
        </w:rPr>
        <w:t xml:space="preserve"> </w:t>
      </w:r>
      <w:r w:rsidRPr="008915DE">
        <w:rPr>
          <w:rStyle w:val="DecValTok"/>
          <w:lang w:val="en-US"/>
        </w:rPr>
        <w:t>0</w:t>
      </w:r>
      <w:r w:rsidRPr="008915DE">
        <w:rPr>
          <w:rStyle w:val="NormalTok"/>
          <w:lang w:val="en-US"/>
        </w:rPr>
        <w:t>)</w:t>
      </w:r>
      <w:r w:rsidRPr="008915DE">
        <w:rPr>
          <w:lang w:val="en-US"/>
        </w:rPr>
        <w:br/>
      </w:r>
      <w:r w:rsidRPr="008915DE">
        <w:rPr>
          <w:lang w:val="en-US"/>
        </w:rPr>
        <w:br/>
      </w:r>
      <w:r w:rsidRPr="008915DE">
        <w:rPr>
          <w:rStyle w:val="NormalTok"/>
          <w:lang w:val="en-US"/>
        </w:rPr>
        <w:t>df_hzd_pop_long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df_hzd_pop, </w:t>
      </w:r>
      <w:r w:rsidRPr="008915DE">
        <w:rPr>
          <w:lang w:val="en-US"/>
        </w:rPr>
        <w:br/>
      </w:r>
      <w:r w:rsidRPr="008915DE">
        <w:rPr>
          <w:rStyle w:val="NormalTok"/>
          <w:lang w:val="en-US"/>
        </w:rPr>
        <w:t xml:space="preserve">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df_hzd_pop_long,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lastRenderedPageBreak/>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"Population"</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CommentTok"/>
          <w:lang w:val="en-US"/>
        </w:rPr>
        <w:t>#ggarrange(Cov_ggplot, Ovll_ggplot,</w:t>
      </w:r>
      <w:r w:rsidRPr="008915DE">
        <w:rPr>
          <w:lang w:val="en-US"/>
        </w:rPr>
        <w:br/>
      </w:r>
      <w:r w:rsidRPr="008915DE">
        <w:rPr>
          <w:rStyle w:val="CommentTok"/>
          <w:lang w:val="en-US"/>
        </w:rPr>
        <w:t>#          #labels        = c("Females", "Males"),</w:t>
      </w:r>
      <w:r w:rsidRPr="008915DE">
        <w:rPr>
          <w:lang w:val="en-US"/>
        </w:rPr>
        <w:br/>
      </w:r>
      <w:r w:rsidRPr="008915DE">
        <w:rPr>
          <w:rStyle w:val="CommentTok"/>
          <w:lang w:val="en-US"/>
        </w:rPr>
        <w:t xml:space="preserve">#          ncol          = 2, </w:t>
      </w:r>
      <w:r w:rsidRPr="008915DE">
        <w:rPr>
          <w:lang w:val="en-US"/>
        </w:rPr>
        <w:br/>
      </w:r>
      <w:r w:rsidRPr="008915DE">
        <w:rPr>
          <w:rStyle w:val="CommentTok"/>
          <w:lang w:val="en-US"/>
        </w:rPr>
        <w:t>#          common.legend = TRUE,</w:t>
      </w:r>
      <w:r w:rsidRPr="008915DE">
        <w:rPr>
          <w:lang w:val="en-US"/>
        </w:rPr>
        <w:br/>
      </w:r>
      <w:r w:rsidRPr="008915DE">
        <w:rPr>
          <w:rStyle w:val="CommentTok"/>
          <w:lang w:val="en-US"/>
        </w:rPr>
        <w:t>#          label.y = c(1,0),</w:t>
      </w:r>
      <w:r w:rsidRPr="008915DE">
        <w:rPr>
          <w:lang w:val="en-US"/>
        </w:rPr>
        <w:br/>
      </w:r>
      <w:r w:rsidRPr="008915DE">
        <w:rPr>
          <w:rStyle w:val="CommentTok"/>
          <w:lang w:val="en-US"/>
        </w:rPr>
        <w:t>#          legend        = "bottom")</w:t>
      </w:r>
      <w:r w:rsidRPr="008915DE">
        <w:rPr>
          <w:lang w:val="en-US"/>
        </w:rPr>
        <w:br/>
      </w:r>
      <w:r w:rsidRPr="008915DE">
        <w:rPr>
          <w:lang w:val="en-US"/>
        </w:rPr>
        <w:br/>
      </w:r>
      <w:r w:rsidRPr="008915DE">
        <w:rPr>
          <w:rStyle w:val="NormalTok"/>
          <w:lang w:val="en-US"/>
        </w:rPr>
        <w:t>df_ov_surv &lt;-</w:t>
      </w:r>
      <w:r w:rsidRPr="008915DE">
        <w:rPr>
          <w:rStyle w:val="StringTok"/>
          <w:lang w:val="en-US"/>
        </w:rPr>
        <w:t xml:space="preserve"> </w:t>
      </w:r>
      <w:r w:rsidRPr="008915DE">
        <w:rPr>
          <w:rStyle w:val="KeywordTok"/>
          <w:lang w:val="en-US"/>
        </w:rPr>
        <w:t>as.data.frame</w:t>
      </w:r>
      <w:r w:rsidRPr="008915DE">
        <w:rPr>
          <w:rStyle w:val="NormalTok"/>
          <w:lang w:val="en-US"/>
        </w:rPr>
        <w:t>(</w:t>
      </w:r>
      <w:r w:rsidRPr="008915DE">
        <w:rPr>
          <w:rStyle w:val="KeywordTok"/>
          <w:lang w:val="en-US"/>
        </w:rPr>
        <w:t>cbind</w:t>
      </w:r>
      <w:r w:rsidRPr="008915DE">
        <w:rPr>
          <w:rStyle w:val="NormalTok"/>
          <w:lang w:val="en-US"/>
        </w:rPr>
        <w:t>(Cycle_sum_dex,Cycle_sum_NT,Cycle_sum_rem))</w:t>
      </w:r>
      <w:r w:rsidRPr="008915DE">
        <w:rPr>
          <w:lang w:val="en-US"/>
        </w:rPr>
        <w:br/>
      </w:r>
      <w:r w:rsidRPr="008915DE">
        <w:rPr>
          <w:lang w:val="en-US"/>
        </w:rPr>
        <w:br/>
      </w:r>
      <w:r w:rsidRPr="008915DE">
        <w:rPr>
          <w:rStyle w:val="NormalTok"/>
          <w:lang w:val="en-US"/>
        </w:rPr>
        <w:t>df_ov_surv &lt;-</w:t>
      </w:r>
      <w:r w:rsidRPr="008915DE">
        <w:rPr>
          <w:rStyle w:val="StringTok"/>
          <w:lang w:val="en-US"/>
        </w:rPr>
        <w:t xml:space="preserve"> </w:t>
      </w:r>
      <w:r w:rsidRPr="008915DE">
        <w:rPr>
          <w:rStyle w:val="NormalTok"/>
          <w:lang w:val="en-US"/>
        </w:rPr>
        <w:t xml:space="preserve">df_ov_surv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mutate</w:t>
      </w:r>
      <w:r w:rsidRPr="008915DE">
        <w:rPr>
          <w:rStyle w:val="NormalTok"/>
          <w:lang w:val="en-US"/>
        </w:rPr>
        <w:t>(</w:t>
      </w:r>
      <w:r w:rsidRPr="008915DE">
        <w:rPr>
          <w:rStyle w:val="DataTypeTok"/>
          <w:lang w:val="en-US"/>
        </w:rPr>
        <w:t>day =</w:t>
      </w:r>
      <w:r w:rsidRPr="008915DE">
        <w:rPr>
          <w:rStyle w:val="NormalTok"/>
          <w:lang w:val="en-US"/>
        </w:rPr>
        <w:t xml:space="preserve"> </w:t>
      </w:r>
      <w:r w:rsidRPr="008915DE">
        <w:rPr>
          <w:rStyle w:val="KeywordTok"/>
          <w:lang w:val="en-US"/>
        </w:rPr>
        <w:t>row_number</w:t>
      </w:r>
      <w:r w:rsidRPr="008915DE">
        <w:rPr>
          <w:rStyle w:val="NormalTok"/>
          <w:lang w:val="en-US"/>
        </w:rPr>
        <w:t>()</w:t>
      </w:r>
      <w:r w:rsidRPr="008915DE">
        <w:rPr>
          <w:rStyle w:val="OperatorTok"/>
          <w:lang w:val="en-US"/>
        </w:rPr>
        <w:t>-</w:t>
      </w:r>
      <w:r w:rsidRPr="008915DE">
        <w:rPr>
          <w:rStyle w:val="DecValTok"/>
          <w:lang w:val="en-US"/>
        </w:rPr>
        <w:t>1</w:t>
      </w:r>
      <w:r w:rsidRPr="008915DE">
        <w:rPr>
          <w:rStyle w:val="NormalTok"/>
          <w:lang w:val="en-US"/>
        </w:rPr>
        <w:t xml:space="preserve">)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rename</w:t>
      </w:r>
      <w:r w:rsidRPr="008915DE">
        <w:rPr>
          <w:rStyle w:val="NormalTok"/>
          <w:lang w:val="en-US"/>
        </w:rPr>
        <w:t>(</w:t>
      </w:r>
      <w:r w:rsidRPr="008915DE">
        <w:rPr>
          <w:rStyle w:val="DataTypeTok"/>
          <w:lang w:val="en-US"/>
        </w:rPr>
        <w:t>Dexamethasone =</w:t>
      </w:r>
      <w:r w:rsidRPr="008915DE">
        <w:rPr>
          <w:rStyle w:val="NormalTok"/>
          <w:lang w:val="en-US"/>
        </w:rPr>
        <w:t xml:space="preserve"> Cycle_sum_dex,</w:t>
      </w:r>
      <w:r w:rsidRPr="008915DE">
        <w:rPr>
          <w:lang w:val="en-US"/>
        </w:rPr>
        <w:br/>
      </w:r>
      <w:r w:rsidRPr="008915DE">
        <w:rPr>
          <w:rStyle w:val="NormalTok"/>
          <w:lang w:val="en-US"/>
        </w:rPr>
        <w:t xml:space="preserve">         </w:t>
      </w:r>
      <w:r w:rsidRPr="008915DE">
        <w:rPr>
          <w:rStyle w:val="DataTypeTok"/>
          <w:lang w:val="en-US"/>
        </w:rPr>
        <w:t>Remdesivir =</w:t>
      </w:r>
      <w:r w:rsidRPr="008915DE">
        <w:rPr>
          <w:rStyle w:val="NormalTok"/>
          <w:lang w:val="en-US"/>
        </w:rPr>
        <w:t xml:space="preserve"> Cycle_sum_rem,</w:t>
      </w:r>
      <w:r w:rsidRPr="008915DE">
        <w:rPr>
          <w:lang w:val="en-US"/>
        </w:rPr>
        <w:br/>
      </w:r>
      <w:r w:rsidRPr="008915DE">
        <w:rPr>
          <w:rStyle w:val="NormalTok"/>
          <w:lang w:val="en-US"/>
        </w:rPr>
        <w:t xml:space="preserve">         </w:t>
      </w:r>
      <w:r w:rsidRPr="008915DE">
        <w:rPr>
          <w:rStyle w:val="StringTok"/>
          <w:lang w:val="en-US"/>
        </w:rPr>
        <w:t>`</w:t>
      </w:r>
      <w:r w:rsidRPr="008915DE">
        <w:rPr>
          <w:rStyle w:val="DataTypeTok"/>
          <w:lang w:val="en-US"/>
        </w:rPr>
        <w:t>No Treatment</w:t>
      </w:r>
      <w:r w:rsidRPr="008915DE">
        <w:rPr>
          <w:rStyle w:val="StringTok"/>
          <w:lang w:val="en-US"/>
        </w:rPr>
        <w:t>`</w:t>
      </w:r>
      <w:r w:rsidRPr="008915DE">
        <w:rPr>
          <w:rStyle w:val="NormalTok"/>
          <w:lang w:val="en-US"/>
        </w:rPr>
        <w:t xml:space="preserve"> =</w:t>
      </w:r>
      <w:r w:rsidRPr="008915DE">
        <w:rPr>
          <w:rStyle w:val="StringTok"/>
          <w:lang w:val="en-US"/>
        </w:rPr>
        <w:t xml:space="preserve"> </w:t>
      </w:r>
      <w:r w:rsidRPr="008915DE">
        <w:rPr>
          <w:rStyle w:val="NormalTok"/>
          <w:lang w:val="en-US"/>
        </w:rPr>
        <w:t>Cycle_sum_NT)</w:t>
      </w:r>
      <w:r w:rsidRPr="008915DE">
        <w:rPr>
          <w:lang w:val="en-US"/>
        </w:rPr>
        <w:br/>
      </w:r>
      <w:r w:rsidRPr="008915DE">
        <w:rPr>
          <w:lang w:val="en-US"/>
        </w:rPr>
        <w:br/>
      </w:r>
      <w:r w:rsidRPr="008915DE">
        <w:rPr>
          <w:rStyle w:val="NormalTok"/>
          <w:lang w:val="en-US"/>
        </w:rPr>
        <w:t>df_surv_long &lt;-</w:t>
      </w:r>
      <w:r w:rsidRPr="008915DE">
        <w:rPr>
          <w:rStyle w:val="StringTok"/>
          <w:lang w:val="en-US"/>
        </w:rPr>
        <w:t xml:space="preserve"> </w:t>
      </w:r>
      <w:r w:rsidRPr="008915DE">
        <w:rPr>
          <w:rStyle w:val="KeywordTok"/>
          <w:lang w:val="en-US"/>
        </w:rPr>
        <w:t>gather</w:t>
      </w:r>
      <w:r w:rsidRPr="008915DE">
        <w:rPr>
          <w:rStyle w:val="NormalTok"/>
          <w:lang w:val="en-US"/>
        </w:rPr>
        <w:t>(</w:t>
      </w:r>
      <w:r w:rsidRPr="008915DE">
        <w:rPr>
          <w:rStyle w:val="DataTypeTok"/>
          <w:lang w:val="en-US"/>
        </w:rPr>
        <w:t>data =</w:t>
      </w:r>
      <w:r w:rsidRPr="008915DE">
        <w:rPr>
          <w:rStyle w:val="NormalTok"/>
          <w:lang w:val="en-US"/>
        </w:rPr>
        <w:t xml:space="preserve"> df_ov_surv, </w:t>
      </w:r>
      <w:r w:rsidRPr="008915DE">
        <w:rPr>
          <w:rStyle w:val="DataTypeTok"/>
          <w:lang w:val="en-US"/>
        </w:rPr>
        <w:t>key =</w:t>
      </w:r>
      <w:r w:rsidRPr="008915DE">
        <w:rPr>
          <w:rStyle w:val="NormalTok"/>
          <w:lang w:val="en-US"/>
        </w:rPr>
        <w:t xml:space="preserve"> </w:t>
      </w:r>
      <w:r w:rsidRPr="008915DE">
        <w:rPr>
          <w:rStyle w:val="StringTok"/>
          <w:lang w:val="en-US"/>
        </w:rPr>
        <w:t>"Treatment"</w:t>
      </w:r>
      <w:r w:rsidRPr="008915DE">
        <w:rPr>
          <w:rStyle w:val="NormalTok"/>
          <w:lang w:val="en-US"/>
        </w:rPr>
        <w:t xml:space="preserve">, </w:t>
      </w:r>
      <w:r w:rsidRPr="008915DE">
        <w:rPr>
          <w:rStyle w:val="DataTypeTok"/>
          <w:lang w:val="en-US"/>
        </w:rPr>
        <w:t>value =</w:t>
      </w:r>
      <w:r w:rsidRPr="008915DE">
        <w:rPr>
          <w:rStyle w:val="NormalTok"/>
          <w:lang w:val="en-US"/>
        </w:rPr>
        <w:t xml:space="preserve"> </w:t>
      </w:r>
      <w:r w:rsidRPr="008915DE">
        <w:rPr>
          <w:rStyle w:val="StringTok"/>
          <w:lang w:val="en-US"/>
        </w:rPr>
        <w:t>"Hazard"</w:t>
      </w:r>
      <w:r w:rsidRPr="008915DE">
        <w:rPr>
          <w:rStyle w:val="NormalTok"/>
          <w:lang w:val="en-US"/>
        </w:rPr>
        <w:t xml:space="preserve">, </w:t>
      </w:r>
      <w:r w:rsidRPr="008915DE">
        <w:rPr>
          <w:rStyle w:val="OperatorTok"/>
          <w:lang w:val="en-US"/>
        </w:rPr>
        <w:t>-</w:t>
      </w:r>
      <w:r w:rsidRPr="008915DE">
        <w:rPr>
          <w:rStyle w:val="NormalTok"/>
          <w:lang w:val="en-US"/>
        </w:rPr>
        <w:t>day)</w:t>
      </w:r>
      <w:r w:rsidRPr="008915DE">
        <w:rPr>
          <w:lang w:val="en-US"/>
        </w:rPr>
        <w:br/>
      </w:r>
      <w:r w:rsidRPr="008915DE">
        <w:rPr>
          <w:lang w:val="en-US"/>
        </w:rPr>
        <w:br/>
      </w:r>
      <w:r w:rsidRPr="008915DE">
        <w:rPr>
          <w:rStyle w:val="KeywordTok"/>
          <w:lang w:val="en-US"/>
        </w:rPr>
        <w:t>ggplot</w:t>
      </w:r>
      <w:r w:rsidRPr="008915DE">
        <w:rPr>
          <w:rStyle w:val="NormalTok"/>
          <w:lang w:val="en-US"/>
        </w:rPr>
        <w:t>(</w:t>
      </w:r>
      <w:r w:rsidRPr="008915DE">
        <w:rPr>
          <w:rStyle w:val="DataTypeTok"/>
          <w:lang w:val="en-US"/>
        </w:rPr>
        <w:t>data =</w:t>
      </w:r>
      <w:r w:rsidRPr="008915DE">
        <w:rPr>
          <w:rStyle w:val="NormalTok"/>
          <w:lang w:val="en-US"/>
        </w:rPr>
        <w:t xml:space="preserve"> df_surv_long, </w:t>
      </w:r>
      <w:r w:rsidRPr="008915DE">
        <w:rPr>
          <w:lang w:val="en-US"/>
        </w:rPr>
        <w:br/>
      </w:r>
      <w:r w:rsidRPr="008915DE">
        <w:rPr>
          <w:rStyle w:val="NormalTok"/>
          <w:lang w:val="en-US"/>
        </w:rPr>
        <w:t xml:space="preserve">       </w:t>
      </w:r>
      <w:r w:rsidRPr="008915DE">
        <w:rPr>
          <w:rStyle w:val="KeywordTok"/>
          <w:lang w:val="en-US"/>
        </w:rPr>
        <w:t>aes</w:t>
      </w:r>
      <w:r w:rsidRPr="008915DE">
        <w:rPr>
          <w:rStyle w:val="NormalTok"/>
          <w:lang w:val="en-US"/>
        </w:rPr>
        <w:t>(</w:t>
      </w:r>
      <w:r w:rsidRPr="008915DE">
        <w:rPr>
          <w:rStyle w:val="DataTypeTok"/>
          <w:lang w:val="en-US"/>
        </w:rPr>
        <w:t>x =</w:t>
      </w:r>
      <w:r w:rsidRPr="008915DE">
        <w:rPr>
          <w:rStyle w:val="NormalTok"/>
          <w:lang w:val="en-US"/>
        </w:rPr>
        <w:t xml:space="preserve"> day, </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Hazard,</w:t>
      </w:r>
      <w:r w:rsidRPr="008915DE">
        <w:rPr>
          <w:lang w:val="en-US"/>
        </w:rPr>
        <w:br/>
      </w:r>
      <w:r w:rsidRPr="008915DE">
        <w:rPr>
          <w:rStyle w:val="NormalTok"/>
          <w:lang w:val="en-US"/>
        </w:rPr>
        <w:t xml:space="preserve">           </w:t>
      </w:r>
      <w:r w:rsidRPr="008915DE">
        <w:rPr>
          <w:rStyle w:val="CommentTok"/>
          <w:lang w:val="en-US"/>
        </w:rPr>
        <w:t># fill = Pop,</w:t>
      </w:r>
      <w:r w:rsidRPr="008915DE">
        <w:rPr>
          <w:lang w:val="en-US"/>
        </w:rPr>
        <w:br/>
      </w:r>
      <w:r w:rsidRPr="008915DE">
        <w:rPr>
          <w:rStyle w:val="NormalTok"/>
          <w:lang w:val="en-US"/>
        </w:rPr>
        <w:t xml:space="preserve">           </w:t>
      </w:r>
      <w:r w:rsidRPr="008915DE">
        <w:rPr>
          <w:rStyle w:val="DataTypeTok"/>
          <w:lang w:val="en-US"/>
        </w:rPr>
        <w:t>color =</w:t>
      </w:r>
      <w:r w:rsidRPr="008915DE">
        <w:rPr>
          <w:rStyle w:val="NormalTok"/>
          <w:lang w:val="en-US"/>
        </w:rPr>
        <w:t xml:space="preserve"> Treatment))</w:t>
      </w:r>
      <w:r w:rsidRPr="008915DE">
        <w:rPr>
          <w:rStyle w:val="OperatorTok"/>
          <w:lang w:val="en-US"/>
        </w:rPr>
        <w:t>+</w:t>
      </w:r>
      <w:r w:rsidRPr="008915DE">
        <w:rPr>
          <w:rStyle w:val="StringTok"/>
          <w:lang w:val="en-US"/>
        </w:rPr>
        <w:t xml:space="preserve"> </w:t>
      </w:r>
      <w:r w:rsidRPr="008915DE">
        <w:rPr>
          <w:lang w:val="en-US"/>
        </w:rPr>
        <w:br/>
      </w:r>
      <w:r w:rsidRPr="008915DE">
        <w:rPr>
          <w:rStyle w:val="StringTok"/>
          <w:lang w:val="en-US"/>
        </w:rPr>
        <w:lastRenderedPageBreak/>
        <w:t xml:space="preserve">  </w:t>
      </w:r>
      <w:r w:rsidRPr="008915DE">
        <w:rPr>
          <w:rStyle w:val="CommentTok"/>
          <w:lang w:val="en-US"/>
        </w:rPr>
        <w:t># geom_point(size = 1.5)+</w:t>
      </w:r>
      <w:r w:rsidRPr="008915DE">
        <w:rPr>
          <w:lang w:val="en-US"/>
        </w:rPr>
        <w:br/>
      </w:r>
      <w:r w:rsidRPr="008915DE">
        <w:rPr>
          <w:rStyle w:val="StringTok"/>
          <w:lang w:val="en-US"/>
        </w:rPr>
        <w:t xml:space="preserve">  </w:t>
      </w:r>
      <w:r w:rsidRPr="008915DE">
        <w:rPr>
          <w:rStyle w:val="KeywordTok"/>
          <w:lang w:val="en-US"/>
        </w:rPr>
        <w:t>geom_line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1.1</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"Real population"), </w:t>
      </w:r>
      <w:r w:rsidRPr="008915DE">
        <w:rPr>
          <w:lang w:val="en-US"/>
        </w:rPr>
        <w:br/>
      </w:r>
      <w:r w:rsidRPr="008915DE">
        <w:rPr>
          <w:rStyle w:val="StringTok"/>
          <w:lang w:val="en-US"/>
        </w:rPr>
        <w:t xml:space="preserve">  </w:t>
      </w:r>
      <w:r w:rsidRPr="008915DE">
        <w:rPr>
          <w:rStyle w:val="CommentTok"/>
          <w:lang w:val="en-US"/>
        </w:rPr>
        <w:t>#            aes(ymin = LB, ymax = UB), alpha = 0.3) +</w:t>
      </w:r>
      <w:r w:rsidRPr="008915DE">
        <w:rPr>
          <w:lang w:val="en-US"/>
        </w:rPr>
        <w:br/>
      </w:r>
      <w:r w:rsidRPr="008915DE">
        <w:rPr>
          <w:rStyle w:val="StringTok"/>
          <w:lang w:val="en-US"/>
        </w:rPr>
        <w:t xml:space="preserve">  </w:t>
      </w:r>
      <w:r w:rsidRPr="008915DE">
        <w:rPr>
          <w:rStyle w:val="CommentTok"/>
          <w:lang w:val="en-US"/>
        </w:rPr>
        <w:t>#geom_ribbon(data = filter(df_compare_long,</w:t>
      </w:r>
      <w:r w:rsidRPr="008915DE">
        <w:rPr>
          <w:lang w:val="en-US"/>
        </w:rPr>
        <w:br/>
      </w:r>
      <w:r w:rsidRPr="008915DE">
        <w:rPr>
          <w:rStyle w:val="StringTok"/>
          <w:lang w:val="en-US"/>
        </w:rPr>
        <w:t xml:space="preserve">  </w:t>
      </w:r>
      <w:r w:rsidRPr="008915DE">
        <w:rPr>
          <w:rStyle w:val="CommentTok"/>
          <w:lang w:val="en-US"/>
        </w:rPr>
        <w:t xml:space="preserve">#                          KM == "Microsimulation"), </w:t>
      </w:r>
      <w:r w:rsidRPr="008915DE">
        <w:rPr>
          <w:lang w:val="en-US"/>
        </w:rPr>
        <w:br/>
      </w:r>
      <w:r w:rsidRPr="008915DE">
        <w:rPr>
          <w:rStyle w:val="StringTok"/>
          <w:lang w:val="en-US"/>
        </w:rPr>
        <w:t xml:space="preserve">  </w:t>
      </w:r>
      <w:r w:rsidRPr="008915DE">
        <w:rPr>
          <w:rStyle w:val="CommentTok"/>
          <w:lang w:val="en-US"/>
        </w:rPr>
        <w:t>#            aes(ymin = LB_wald, ymax = UB_wald), alpha = 0.3) +</w:t>
      </w:r>
      <w:r w:rsidRPr="008915DE">
        <w:rPr>
          <w:lang w:val="en-US"/>
        </w:rPr>
        <w:br/>
      </w:r>
      <w:r w:rsidRPr="008915DE">
        <w:rPr>
          <w:rStyle w:val="StringTok"/>
          <w:lang w:val="en-US"/>
        </w:rPr>
        <w:t xml:space="preserve">  </w:t>
      </w:r>
      <w:r w:rsidRPr="008915DE">
        <w:rPr>
          <w:rStyle w:val="CommentTok"/>
          <w:lang w:val="en-US"/>
        </w:rPr>
        <w:t># facet_wrap(~type, scales = "free")+</w:t>
      </w:r>
      <w:r w:rsidRPr="008915DE">
        <w:rPr>
          <w:lang w:val="en-US"/>
        </w:rPr>
        <w:br/>
      </w:r>
      <w:r w:rsidRPr="008915DE">
        <w:rPr>
          <w:rStyle w:val="StringTok"/>
          <w:lang w:val="en-US"/>
        </w:rPr>
        <w:t xml:space="preserve">  </w:t>
      </w:r>
      <w:r w:rsidRPr="008915DE">
        <w:rPr>
          <w:rStyle w:val="KeywordTok"/>
          <w:lang w:val="en-US"/>
        </w:rPr>
        <w:t>theme</w:t>
      </w:r>
      <w:r w:rsidRPr="008915DE">
        <w:rPr>
          <w:rStyle w:val="NormalTok"/>
          <w:lang w:val="en-US"/>
        </w:rPr>
        <w:t>(</w:t>
      </w:r>
      <w:r w:rsidRPr="008915DE">
        <w:rPr>
          <w:rStyle w:val="DataTypeTok"/>
          <w:lang w:val="en-US"/>
        </w:rPr>
        <w:t>plot.title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face =</w:t>
      </w:r>
      <w:r w:rsidRPr="008915DE">
        <w:rPr>
          <w:rStyle w:val="NormalTok"/>
          <w:lang w:val="en-US"/>
        </w:rPr>
        <w:t xml:space="preserve"> </w:t>
      </w:r>
      <w:r w:rsidRPr="008915DE">
        <w:rPr>
          <w:rStyle w:val="StringTok"/>
          <w:lang w:val="en-US"/>
        </w:rPr>
        <w:t>"bold"</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16</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family =</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plot.caption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"#777777"</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DecValTok"/>
          <w:lang w:val="en-US"/>
        </w:rPr>
        <w:t>10</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panel.background =</w:t>
      </w:r>
      <w:r w:rsidRPr="008915DE">
        <w:rPr>
          <w:rStyle w:val="NormalTok"/>
          <w:lang w:val="en-US"/>
        </w:rPr>
        <w:t xml:space="preserve"> </w:t>
      </w:r>
      <w:r w:rsidRPr="008915DE">
        <w:rPr>
          <w:rStyle w:val="KeywordTok"/>
          <w:lang w:val="en-US"/>
        </w:rPr>
        <w:t>element_rect</w:t>
      </w:r>
      <w:r w:rsidRPr="008915DE">
        <w:rPr>
          <w:rStyle w:val="NormalTok"/>
          <w:lang w:val="en-US"/>
        </w:rPr>
        <w:t>(</w:t>
      </w:r>
      <w:r w:rsidRPr="008915DE">
        <w:rPr>
          <w:rStyle w:val="DataTypeTok"/>
          <w:lang w:val="en-US"/>
        </w:rPr>
        <w:t>fill =</w:t>
      </w:r>
      <w:r w:rsidRPr="008915DE">
        <w:rPr>
          <w:rStyle w:val="NormalTok"/>
          <w:lang w:val="en-US"/>
        </w:rPr>
        <w:t xml:space="preserve"> </w:t>
      </w:r>
      <w:r w:rsidRPr="008915DE">
        <w:rPr>
          <w:rStyle w:val="StringTok"/>
          <w:lang w:val="en-US"/>
        </w:rPr>
        <w:t>"white"</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panel.grid.major =</w:t>
      </w:r>
      <w:r w:rsidRPr="008915DE">
        <w:rPr>
          <w:rStyle w:val="NormalTok"/>
          <w:lang w:val="en-US"/>
        </w:rPr>
        <w:t xml:space="preserve"> </w:t>
      </w:r>
      <w:r w:rsidRPr="008915DE">
        <w:rPr>
          <w:rStyle w:val="KeywordTok"/>
          <w:lang w:val="en-US"/>
        </w:rPr>
        <w:t>element_line</w:t>
      </w:r>
      <w:r w:rsidRPr="008915DE">
        <w:rPr>
          <w:rStyle w:val="NormalTok"/>
          <w:lang w:val="en-US"/>
        </w:rPr>
        <w:t>(</w:t>
      </w:r>
      <w:r w:rsidRPr="008915DE">
        <w:rPr>
          <w:rStyle w:val="DataTypeTok"/>
          <w:lang w:val="en-US"/>
        </w:rPr>
        <w:t>size =</w:t>
      </w:r>
      <w:r w:rsidRPr="008915DE">
        <w:rPr>
          <w:rStyle w:val="NormalTok"/>
          <w:lang w:val="en-US"/>
        </w:rPr>
        <w:t xml:space="preserve"> </w:t>
      </w:r>
      <w:r w:rsidRPr="008915DE">
        <w:rPr>
          <w:rStyle w:val="FloatTok"/>
          <w:lang w:val="en-US"/>
        </w:rPr>
        <w:t>0.15</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linetype =</w:t>
      </w:r>
      <w:r w:rsidRPr="008915DE">
        <w:rPr>
          <w:rStyle w:val="NormalTok"/>
          <w:lang w:val="en-US"/>
        </w:rPr>
        <w:t xml:space="preserve"> </w:t>
      </w:r>
      <w:r w:rsidRPr="008915DE">
        <w:rPr>
          <w:rStyle w:val="StringTok"/>
          <w:lang w:val="en-US"/>
        </w:rPr>
        <w:t>'solid'</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colour =</w:t>
      </w:r>
      <w:r w:rsidRPr="008915DE">
        <w:rPr>
          <w:rStyle w:val="NormalTok"/>
          <w:lang w:val="en-US"/>
        </w:rPr>
        <w:t xml:space="preserve"> </w:t>
      </w:r>
      <w:r w:rsidRPr="008915DE">
        <w:rPr>
          <w:rStyle w:val="StringTok"/>
          <w:lang w:val="en-US"/>
        </w:rPr>
        <w:t>"gray"</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axis.text.x =</w:t>
      </w:r>
      <w:r w:rsidRPr="008915DE">
        <w:rPr>
          <w:rStyle w:val="NormalTok"/>
          <w:lang w:val="en-US"/>
        </w:rPr>
        <w:t xml:space="preserve"> </w:t>
      </w:r>
      <w:r w:rsidRPr="008915DE">
        <w:rPr>
          <w:rStyle w:val="KeywordTok"/>
          <w:lang w:val="en-US"/>
        </w:rPr>
        <w:t>element_text</w:t>
      </w:r>
      <w:r w:rsidRPr="008915DE">
        <w:rPr>
          <w:rStyle w:val="NormalTok"/>
          <w:lang w:val="en-US"/>
        </w:rPr>
        <w:t>(</w:t>
      </w:r>
      <w:r w:rsidRPr="008915DE">
        <w:rPr>
          <w:rStyle w:val="DataTypeTok"/>
          <w:lang w:val="en-US"/>
        </w:rPr>
        <w:t>angle =</w:t>
      </w:r>
      <w:r w:rsidRPr="008915DE">
        <w:rPr>
          <w:rStyle w:val="NormalTok"/>
          <w:lang w:val="en-US"/>
        </w:rPr>
        <w:t xml:space="preserve"> </w:t>
      </w:r>
      <w:r w:rsidRPr="008915DE">
        <w:rPr>
          <w:rStyle w:val="DecValTok"/>
          <w:lang w:val="en-US"/>
        </w:rPr>
        <w:t>90</w:t>
      </w:r>
      <w:r w:rsidRPr="008915DE">
        <w:rPr>
          <w:rStyle w:val="NormalTok"/>
          <w:lang w:val="en-US"/>
        </w:rPr>
        <w:t xml:space="preserve">, </w:t>
      </w:r>
      <w:r w:rsidRPr="008915DE">
        <w:rPr>
          <w:rStyle w:val="DataTypeTok"/>
          <w:lang w:val="en-US"/>
        </w:rPr>
        <w:t>hjust =</w:t>
      </w:r>
      <w:r w:rsidRPr="008915DE">
        <w:rPr>
          <w:rStyle w:val="NormalTok"/>
          <w:lang w:val="en-US"/>
        </w:rPr>
        <w:t xml:space="preserve"> </w:t>
      </w:r>
      <w:r w:rsidRPr="008915DE">
        <w:rPr>
          <w:rStyle w:val="DecValTok"/>
          <w:lang w:val="en-US"/>
        </w:rPr>
        <w:t>0</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scale_x_continuous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6</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scale_y_continuous</w:t>
      </w:r>
      <w:r w:rsidRPr="008915DE">
        <w:rPr>
          <w:rStyle w:val="NormalTok"/>
          <w:lang w:val="en-US"/>
        </w:rPr>
        <w:t>(</w:t>
      </w:r>
      <w:r w:rsidRPr="008915DE">
        <w:rPr>
          <w:rStyle w:val="DataTypeTok"/>
          <w:lang w:val="en-US"/>
        </w:rPr>
        <w:t>breaks =</w:t>
      </w:r>
      <w:r w:rsidRPr="008915DE">
        <w:rPr>
          <w:rStyle w:val="NormalTok"/>
          <w:lang w:val="en-US"/>
        </w:rPr>
        <w:t xml:space="preserve"> </w:t>
      </w:r>
      <w:r w:rsidRPr="008915DE">
        <w:rPr>
          <w:rStyle w:val="KeywordTok"/>
          <w:lang w:val="en-US"/>
        </w:rPr>
        <w:t>number_ticks</w:t>
      </w:r>
      <w:r w:rsidRPr="008915DE">
        <w:rPr>
          <w:rStyle w:val="NormalTok"/>
          <w:lang w:val="en-US"/>
        </w:rPr>
        <w:t>(</w:t>
      </w:r>
      <w:r w:rsidRPr="008915DE">
        <w:rPr>
          <w:rStyle w:val="DecValTok"/>
          <w:lang w:val="en-US"/>
        </w:rPr>
        <w:t>7</w:t>
      </w:r>
      <w:r w:rsidRPr="008915DE">
        <w:rPr>
          <w:rStyle w:val="NormalTok"/>
          <w:lang w:val="en-US"/>
        </w:rPr>
        <w:t>))</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scale_color_manual</w:t>
      </w:r>
      <w:r w:rsidRPr="008915DE">
        <w:rPr>
          <w:rStyle w:val="NormalTok"/>
          <w:lang w:val="en-US"/>
        </w:rPr>
        <w:t>(</w:t>
      </w:r>
      <w:r w:rsidRPr="008915DE">
        <w:rPr>
          <w:rStyle w:val="DataTypeTok"/>
          <w:lang w:val="en-US"/>
        </w:rPr>
        <w:t>values=</w:t>
      </w:r>
      <w:r w:rsidRPr="008915DE">
        <w:rPr>
          <w:rStyle w:val="KeywordTok"/>
          <w:lang w:val="en-US"/>
        </w:rPr>
        <w:t>c</w:t>
      </w:r>
      <w:r w:rsidRPr="008915DE">
        <w:rPr>
          <w:rStyle w:val="NormalTok"/>
          <w:lang w:val="en-US"/>
        </w:rPr>
        <w:t xml:space="preserve"> (</w:t>
      </w:r>
      <w:r w:rsidRPr="008915DE">
        <w:rPr>
          <w:rStyle w:val="StringTok"/>
          <w:lang w:val="en-US"/>
        </w:rPr>
        <w:t>"#02a9e0"</w:t>
      </w:r>
      <w:r w:rsidRPr="008915DE">
        <w:rPr>
          <w:rStyle w:val="NormalTok"/>
          <w:lang w:val="en-US"/>
        </w:rPr>
        <w:t xml:space="preserve">, </w:t>
      </w:r>
      <w:r w:rsidRPr="008915DE">
        <w:rPr>
          <w:rStyle w:val="StringTok"/>
          <w:lang w:val="en-US"/>
        </w:rPr>
        <w:t>"#fa054e"</w:t>
      </w:r>
      <w:r w:rsidRPr="008915DE">
        <w:rPr>
          <w:rStyle w:val="NormalTok"/>
          <w:lang w:val="en-US"/>
        </w:rPr>
        <w:t xml:space="preserve">, </w:t>
      </w:r>
      <w:r w:rsidRPr="008915DE">
        <w:rPr>
          <w:rStyle w:val="StringTok"/>
          <w:lang w:val="en-US"/>
        </w:rPr>
        <w:t>"#10bd04"</w:t>
      </w:r>
      <w:r w:rsidRPr="008915DE">
        <w:rPr>
          <w:rStyle w:val="NormalTok"/>
          <w:lang w:val="en-US"/>
        </w:rPr>
        <w:t>,</w:t>
      </w:r>
      <w:r w:rsidRPr="008915DE">
        <w:rPr>
          <w:rStyle w:val="StringTok"/>
          <w:lang w:val="en-US"/>
        </w:rPr>
        <w:t>"#113abf"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StringTok"/>
          <w:lang w:val="en-US"/>
        </w:rPr>
        <w:t>"#e918f0"</w:t>
      </w:r>
      <w:r w:rsidRPr="008915DE">
        <w:rPr>
          <w:rStyle w:val="NormalTok"/>
          <w:lang w:val="en-US"/>
        </w:rPr>
        <w:t xml:space="preserve">, </w:t>
      </w:r>
      <w:r w:rsidRPr="008915DE">
        <w:rPr>
          <w:rStyle w:val="StringTok"/>
          <w:lang w:val="en-US"/>
        </w:rPr>
        <w:t>"#9a18f0"</w:t>
      </w:r>
      <w:r w:rsidRPr="008915DE">
        <w:rPr>
          <w:rStyle w:val="NormalTok"/>
          <w:lang w:val="en-US"/>
        </w:rPr>
        <w:t xml:space="preserve"> ,</w:t>
      </w:r>
      <w:r w:rsidRPr="008915DE">
        <w:rPr>
          <w:rStyle w:val="StringTok"/>
          <w:lang w:val="en-US"/>
        </w:rPr>
        <w:t>"#6309e0"</w:t>
      </w:r>
      <w:r w:rsidRPr="008915DE">
        <w:rPr>
          <w:rStyle w:val="NormalTok"/>
          <w:lang w:val="en-US"/>
        </w:rPr>
        <w:t>,</w:t>
      </w:r>
      <w:r w:rsidRPr="008915DE">
        <w:rPr>
          <w:rStyle w:val="StringTok"/>
          <w:lang w:val="en-US"/>
        </w:rPr>
        <w:t>"#113abf"</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"#1380bf"</w:t>
      </w:r>
      <w:r w:rsidRPr="008915DE">
        <w:rPr>
          <w:rStyle w:val="NormalTok"/>
          <w:lang w:val="en-US"/>
        </w:rPr>
        <w:t xml:space="preserve">, </w:t>
      </w:r>
      <w:r w:rsidRPr="008915DE">
        <w:rPr>
          <w:rStyle w:val="StringTok"/>
          <w:lang w:val="en-US"/>
        </w:rPr>
        <w:t>"#11b9bf"</w:t>
      </w:r>
      <w:r w:rsidRPr="008915DE">
        <w:rPr>
          <w:rStyle w:val="NormalTok"/>
          <w:lang w:val="en-US"/>
        </w:rPr>
        <w:t xml:space="preserve">, </w:t>
      </w:r>
      <w:r w:rsidRPr="008915DE">
        <w:rPr>
          <w:rStyle w:val="StringTok"/>
          <w:lang w:val="en-US"/>
        </w:rPr>
        <w:t>"#11bda3"</w:t>
      </w:r>
      <w:r w:rsidRPr="008915DE">
        <w:rPr>
          <w:rStyle w:val="NormalTok"/>
          <w:lang w:val="en-US"/>
        </w:rPr>
        <w:t xml:space="preserve">, </w:t>
      </w:r>
      <w:r w:rsidRPr="008915DE">
        <w:rPr>
          <w:rStyle w:val="StringTok"/>
          <w:lang w:val="en-US"/>
        </w:rPr>
        <w:t>"#0fbd71"</w:t>
      </w:r>
      <w:r w:rsidRPr="008915DE">
        <w:rPr>
          <w:rStyle w:val="NormalTok"/>
          <w:lang w:val="en-US"/>
        </w:rPr>
        <w:t>,</w:t>
      </w:r>
      <w:r w:rsidRPr="008915DE">
        <w:rPr>
          <w:lang w:val="en-US"/>
        </w:rPr>
        <w:br/>
      </w:r>
      <w:r w:rsidRPr="008915DE">
        <w:rPr>
          <w:rStyle w:val="NormalTok"/>
          <w:lang w:val="en-US"/>
        </w:rPr>
        <w:t xml:space="preserve">                               </w:t>
      </w:r>
      <w:r w:rsidRPr="008915DE">
        <w:rPr>
          <w:rStyle w:val="StringTok"/>
          <w:lang w:val="en-US"/>
        </w:rPr>
        <w:t>"#0be357"</w:t>
      </w:r>
      <w:r w:rsidRPr="008915DE">
        <w:rPr>
          <w:rStyle w:val="NormalTok"/>
          <w:lang w:val="en-US"/>
        </w:rPr>
        <w:t xml:space="preserve">, </w:t>
      </w:r>
      <w:r w:rsidRPr="008915DE">
        <w:rPr>
          <w:rStyle w:val="StringTok"/>
          <w:lang w:val="en-US"/>
        </w:rPr>
        <w:t>"#5be809"</w:t>
      </w:r>
      <w:r w:rsidRPr="008915DE">
        <w:rPr>
          <w:rStyle w:val="NormalTok"/>
          <w:lang w:val="en-US"/>
        </w:rPr>
        <w:t xml:space="preserve">, </w:t>
      </w:r>
      <w:r w:rsidRPr="008915DE">
        <w:rPr>
          <w:rStyle w:val="StringTok"/>
          <w:lang w:val="en-US"/>
        </w:rPr>
        <w:t>"#a9e309"</w:t>
      </w:r>
      <w:r w:rsidRPr="008915DE">
        <w:rPr>
          <w:rStyle w:val="NormalTok"/>
          <w:lang w:val="en-US"/>
        </w:rPr>
        <w:t xml:space="preserve">, </w:t>
      </w:r>
      <w:r w:rsidRPr="008915DE">
        <w:rPr>
          <w:rStyle w:val="StringTok"/>
          <w:lang w:val="en-US"/>
        </w:rPr>
        <w:t>"#e8e40c"</w:t>
      </w:r>
      <w:r w:rsidRPr="008915DE">
        <w:rPr>
          <w:rStyle w:val="NormalTok"/>
          <w:lang w:val="en-US"/>
        </w:rPr>
        <w:t xml:space="preserve">)) </w:t>
      </w:r>
      <w:r w:rsidRPr="008915DE">
        <w:rPr>
          <w:rStyle w:val="OperatorTok"/>
          <w:lang w:val="en-US"/>
        </w:rPr>
        <w:t>+</w:t>
      </w:r>
      <w:r w:rsidRPr="008915DE">
        <w:rPr>
          <w:lang w:val="en-US"/>
        </w:rPr>
        <w:br/>
      </w:r>
      <w:r w:rsidRPr="008915DE">
        <w:rPr>
          <w:rStyle w:val="StringTok"/>
          <w:lang w:val="en-US"/>
        </w:rPr>
        <w:t xml:space="preserve">  </w:t>
      </w:r>
      <w:r w:rsidRPr="008915DE">
        <w:rPr>
          <w:rStyle w:val="KeywordTok"/>
          <w:lang w:val="en-US"/>
        </w:rPr>
        <w:t>labs</w:t>
      </w:r>
      <w:r w:rsidRPr="008915DE">
        <w:rPr>
          <w:rStyle w:val="NormalTok"/>
          <w:lang w:val="en-US"/>
        </w:rPr>
        <w:t>(</w:t>
      </w:r>
      <w:r w:rsidRPr="008915DE">
        <w:rPr>
          <w:rStyle w:val="DataTypeTok"/>
          <w:lang w:val="en-US"/>
        </w:rPr>
        <w:t>title =</w:t>
      </w:r>
      <w:r w:rsidRPr="008915DE">
        <w:rPr>
          <w:rStyle w:val="NormalTok"/>
          <w:lang w:val="en-US"/>
        </w:rPr>
        <w:t xml:space="preserve"> </w:t>
      </w:r>
      <w:r w:rsidRPr="008915DE">
        <w:rPr>
          <w:rStyle w:val="StringTok"/>
          <w:lang w:val="en-US"/>
        </w:rPr>
        <w:t>"Survival curves by treatment"</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x =</w:t>
      </w:r>
      <w:r w:rsidRPr="008915DE">
        <w:rPr>
          <w:rStyle w:val="NormalTok"/>
          <w:lang w:val="en-US"/>
        </w:rPr>
        <w:t xml:space="preserve"> </w:t>
      </w:r>
      <w:r w:rsidRPr="008915DE">
        <w:rPr>
          <w:rStyle w:val="StringTok"/>
          <w:lang w:val="en-US"/>
        </w:rPr>
        <w:t>"Days"</w:t>
      </w:r>
      <w:r w:rsidRPr="008915DE">
        <w:rPr>
          <w:rStyle w:val="NormalTok"/>
          <w:lang w:val="en-US"/>
        </w:rPr>
        <w:t>,</w:t>
      </w:r>
      <w:r w:rsidRPr="008915DE">
        <w:rPr>
          <w:lang w:val="en-US"/>
        </w:rPr>
        <w:br/>
      </w:r>
      <w:r w:rsidRPr="008915DE">
        <w:rPr>
          <w:rStyle w:val="NormalTok"/>
          <w:lang w:val="en-US"/>
        </w:rPr>
        <w:t xml:space="preserve">       </w:t>
      </w:r>
      <w:r w:rsidRPr="008915DE">
        <w:rPr>
          <w:rStyle w:val="DataTypeTok"/>
          <w:lang w:val="en-US"/>
        </w:rPr>
        <w:t>y =</w:t>
      </w:r>
      <w:r w:rsidRPr="008915DE">
        <w:rPr>
          <w:rStyle w:val="NormalTok"/>
          <w:lang w:val="en-US"/>
        </w:rPr>
        <w:t xml:space="preserve"> </w:t>
      </w:r>
      <w:r w:rsidRPr="008915DE">
        <w:rPr>
          <w:rStyle w:val="StringTok"/>
          <w:lang w:val="en-US"/>
        </w:rPr>
        <w:t>" "</w:t>
      </w:r>
      <w:r w:rsidRPr="008915DE">
        <w:rPr>
          <w:rStyle w:val="NormalTok"/>
          <w:lang w:val="en-US"/>
        </w:rPr>
        <w:t xml:space="preserve">)  </w:t>
      </w:r>
      <w:r w:rsidRPr="008915DE">
        <w:rPr>
          <w:lang w:val="en-US"/>
        </w:rPr>
        <w:br/>
      </w:r>
      <w:r w:rsidRPr="008915DE">
        <w:rPr>
          <w:lang w:val="en-US"/>
        </w:rPr>
        <w:br/>
      </w:r>
      <w:r w:rsidRPr="008915DE">
        <w:rPr>
          <w:rStyle w:val="KeywordTok"/>
          <w:lang w:val="en-US"/>
        </w:rPr>
        <w:t>ggsave</w:t>
      </w:r>
      <w:r w:rsidRPr="008915DE">
        <w:rPr>
          <w:rStyle w:val="NormalTok"/>
          <w:lang w:val="en-US"/>
        </w:rPr>
        <w:t>(</w:t>
      </w:r>
      <w:r w:rsidRPr="008915DE">
        <w:rPr>
          <w:rStyle w:val="KeywordTok"/>
          <w:lang w:val="en-US"/>
        </w:rPr>
        <w:t>paste0</w:t>
      </w:r>
      <w:r w:rsidRPr="008915DE">
        <w:rPr>
          <w:rStyle w:val="NormalTok"/>
          <w:lang w:val="en-US"/>
        </w:rPr>
        <w:t>(</w:t>
      </w:r>
      <w:r w:rsidRPr="008915DE">
        <w:rPr>
          <w:rStyle w:val="StringTok"/>
          <w:lang w:val="en-US"/>
        </w:rPr>
        <w:t>"figs/S_curves_byTreat"</w:t>
      </w:r>
      <w:r w:rsidRPr="008915DE">
        <w:rPr>
          <w:rStyle w:val="NormalTok"/>
          <w:lang w:val="en-US"/>
        </w:rPr>
        <w:t>,</w:t>
      </w:r>
      <w:r w:rsidRPr="008915DE">
        <w:rPr>
          <w:lang w:val="en-US"/>
        </w:rPr>
        <w:br/>
      </w:r>
      <w:r w:rsidRPr="008915DE">
        <w:rPr>
          <w:rStyle w:val="NormalTok"/>
          <w:lang w:val="en-US"/>
        </w:rPr>
        <w:t xml:space="preserve">              </w:t>
      </w:r>
      <w:r w:rsidRPr="008915DE">
        <w:rPr>
          <w:rStyle w:val="KeywordTok"/>
          <w:lang w:val="en-US"/>
        </w:rPr>
        <w:t>format</w:t>
      </w:r>
      <w:r w:rsidRPr="008915DE">
        <w:rPr>
          <w:rStyle w:val="NormalTok"/>
          <w:lang w:val="en-US"/>
        </w:rPr>
        <w:t>(</w:t>
      </w:r>
      <w:r w:rsidRPr="008915DE">
        <w:rPr>
          <w:rStyle w:val="KeywordTok"/>
          <w:lang w:val="en-US"/>
        </w:rPr>
        <w:t>Sys.Date</w:t>
      </w:r>
      <w:r w:rsidRPr="008915DE">
        <w:rPr>
          <w:rStyle w:val="NormalTok"/>
          <w:lang w:val="en-US"/>
        </w:rPr>
        <w:t xml:space="preserve">(), </w:t>
      </w:r>
      <w:r w:rsidRPr="008915DE">
        <w:rPr>
          <w:rStyle w:val="StringTok"/>
          <w:lang w:val="en-US"/>
        </w:rPr>
        <w:t>"%F"</w:t>
      </w:r>
      <w:r w:rsidRPr="008915DE">
        <w:rPr>
          <w:rStyle w:val="NormalTok"/>
          <w:lang w:val="en-US"/>
        </w:rPr>
        <w:t xml:space="preserve">), </w:t>
      </w:r>
      <w:r w:rsidRPr="008915DE">
        <w:rPr>
          <w:rStyle w:val="StringTok"/>
          <w:lang w:val="en-US"/>
        </w:rPr>
        <w:t>".pdf"</w:t>
      </w:r>
      <w:r w:rsidRPr="008915DE">
        <w:rPr>
          <w:rStyle w:val="NormalTok"/>
          <w:lang w:val="en-US"/>
        </w:rPr>
        <w:t xml:space="preserve">), </w:t>
      </w:r>
      <w:r w:rsidRPr="008915DE">
        <w:rPr>
          <w:lang w:val="en-US"/>
        </w:rPr>
        <w:br/>
      </w:r>
      <w:r w:rsidRPr="008915DE">
        <w:rPr>
          <w:rStyle w:val="NormalTok"/>
          <w:lang w:val="en-US"/>
        </w:rPr>
        <w:t xml:space="preserve">       </w:t>
      </w:r>
      <w:r w:rsidRPr="008915DE">
        <w:rPr>
          <w:rStyle w:val="DataTypeTok"/>
          <w:lang w:val="en-US"/>
        </w:rPr>
        <w:t>width =</w:t>
      </w:r>
      <w:r w:rsidRPr="008915DE">
        <w:rPr>
          <w:rStyle w:val="NormalTok"/>
          <w:lang w:val="en-US"/>
        </w:rPr>
        <w:t xml:space="preserve"> </w:t>
      </w:r>
      <w:r w:rsidRPr="008915DE">
        <w:rPr>
          <w:rStyle w:val="DecValTok"/>
          <w:lang w:val="en-US"/>
        </w:rPr>
        <w:t>7</w:t>
      </w:r>
      <w:r w:rsidRPr="008915DE">
        <w:rPr>
          <w:rStyle w:val="NormalTok"/>
          <w:lang w:val="en-US"/>
        </w:rPr>
        <w:t xml:space="preserve">, </w:t>
      </w:r>
      <w:r w:rsidRPr="008915DE">
        <w:rPr>
          <w:rStyle w:val="DataTypeTok"/>
          <w:lang w:val="en-US"/>
        </w:rPr>
        <w:t>height =</w:t>
      </w:r>
      <w:r w:rsidRPr="008915DE">
        <w:rPr>
          <w:rStyle w:val="NormalTok"/>
          <w:lang w:val="en-US"/>
        </w:rPr>
        <w:t xml:space="preserve"> </w:t>
      </w:r>
      <w:r w:rsidRPr="008915DE">
        <w:rPr>
          <w:rStyle w:val="DecValTok"/>
          <w:lang w:val="en-US"/>
        </w:rPr>
        <w:t>5</w:t>
      </w:r>
      <w:r w:rsidRPr="008915DE">
        <w:rPr>
          <w:rStyle w:val="NormalTok"/>
          <w:lang w:val="en-US"/>
        </w:rPr>
        <w:t xml:space="preserve">)  </w:t>
      </w:r>
      <w:r w:rsidRPr="008915DE">
        <w:rPr>
          <w:lang w:val="en-US"/>
        </w:rPr>
        <w:br/>
      </w:r>
      <w:r w:rsidRPr="008915DE">
        <w:rPr>
          <w:lang w:val="en-US"/>
        </w:rPr>
        <w:br/>
      </w:r>
      <w:r w:rsidRPr="008915DE">
        <w:rPr>
          <w:lang w:val="en-US"/>
        </w:rPr>
        <w:br/>
      </w:r>
      <w:r w:rsidRPr="008915DE">
        <w:rPr>
          <w:rStyle w:val="CommentTok"/>
          <w:lang w:val="en-US"/>
        </w:rPr>
        <w:t>### Vector of costs</w:t>
      </w:r>
      <w:r w:rsidRPr="008915DE">
        <w:rPr>
          <w:lang w:val="en-US"/>
        </w:rPr>
        <w:br/>
      </w:r>
      <w:r w:rsidRPr="008915DE">
        <w:rPr>
          <w:rStyle w:val="NormalTok"/>
          <w:lang w:val="en-US"/>
        </w:rPr>
        <w:t>v_ted_cost &lt;-</w:t>
      </w:r>
      <w:r w:rsidRPr="008915DE">
        <w:rPr>
          <w:rStyle w:val="StringTok"/>
          <w:lang w:val="en-US"/>
        </w:rPr>
        <w:t xml:space="preserve"> </w:t>
      </w:r>
      <w:r w:rsidRPr="008915DE">
        <w:rPr>
          <w:rStyle w:val="KeywordTok"/>
          <w:lang w:val="en-US"/>
        </w:rPr>
        <w:t>c</w:t>
      </w:r>
      <w:r w:rsidRPr="008915DE">
        <w:rPr>
          <w:rStyle w:val="NormalTok"/>
          <w:lang w:val="en-US"/>
        </w:rPr>
        <w:t>(results</w:t>
      </w:r>
      <w:r w:rsidRPr="008915DE">
        <w:rPr>
          <w:rStyle w:val="OperatorTok"/>
          <w:lang w:val="en-US"/>
        </w:rPr>
        <w:t>$</w:t>
      </w:r>
      <w:r w:rsidRPr="008915DE">
        <w:rPr>
          <w:rStyle w:val="NormalTok"/>
          <w:lang w:val="en-US"/>
        </w:rPr>
        <w:t>Total.Cost, results_dex</w:t>
      </w:r>
      <w:r w:rsidRPr="008915DE">
        <w:rPr>
          <w:rStyle w:val="OperatorTok"/>
          <w:lang w:val="en-US"/>
        </w:rPr>
        <w:t>$</w:t>
      </w:r>
      <w:r w:rsidRPr="008915DE">
        <w:rPr>
          <w:rStyle w:val="NormalTok"/>
          <w:lang w:val="en-US"/>
        </w:rPr>
        <w:t>Total.Cost,results_rem</w:t>
      </w:r>
      <w:r w:rsidRPr="008915DE">
        <w:rPr>
          <w:rStyle w:val="OperatorTok"/>
          <w:lang w:val="en-US"/>
        </w:rPr>
        <w:t>$</w:t>
      </w:r>
      <w:r w:rsidRPr="008915DE">
        <w:rPr>
          <w:rStyle w:val="NormalTok"/>
          <w:lang w:val="en-US"/>
        </w:rPr>
        <w:t>Total.Cost)</w:t>
      </w:r>
      <w:r w:rsidRPr="008915DE">
        <w:rPr>
          <w:lang w:val="en-US"/>
        </w:rPr>
        <w:br/>
      </w:r>
      <w:r w:rsidRPr="008915DE">
        <w:rPr>
          <w:rStyle w:val="CommentTok"/>
          <w:lang w:val="en-US"/>
        </w:rPr>
        <w:t>### Vector of effectiveness</w:t>
      </w:r>
      <w:r w:rsidRPr="008915DE">
        <w:rPr>
          <w:lang w:val="en-US"/>
        </w:rPr>
        <w:br/>
      </w:r>
      <w:r w:rsidRPr="008915DE">
        <w:rPr>
          <w:rStyle w:val="NormalTok"/>
          <w:lang w:val="en-US"/>
        </w:rPr>
        <w:t>v_ted_qaly &lt;-</w:t>
      </w:r>
      <w:r w:rsidRPr="008915DE">
        <w:rPr>
          <w:rStyle w:val="StringTok"/>
          <w:lang w:val="en-US"/>
        </w:rPr>
        <w:t xml:space="preserve"> </w:t>
      </w:r>
      <w:r w:rsidRPr="008915DE">
        <w:rPr>
          <w:rStyle w:val="KeywordTok"/>
          <w:lang w:val="en-US"/>
        </w:rPr>
        <w:t>c</w:t>
      </w:r>
      <w:r w:rsidRPr="008915DE">
        <w:rPr>
          <w:rStyle w:val="NormalTok"/>
          <w:lang w:val="en-US"/>
        </w:rPr>
        <w:t>(results</w:t>
      </w:r>
      <w:r w:rsidRPr="008915DE">
        <w:rPr>
          <w:rStyle w:val="OperatorTok"/>
          <w:lang w:val="en-US"/>
        </w:rPr>
        <w:t>$</w:t>
      </w:r>
      <w:r w:rsidRPr="008915DE">
        <w:rPr>
          <w:rStyle w:val="NormalTok"/>
          <w:lang w:val="en-US"/>
        </w:rPr>
        <w:t>Total.QALYs, results_dex</w:t>
      </w:r>
      <w:r w:rsidRPr="008915DE">
        <w:rPr>
          <w:rStyle w:val="OperatorTok"/>
          <w:lang w:val="en-US"/>
        </w:rPr>
        <w:t>$</w:t>
      </w:r>
      <w:r w:rsidRPr="008915DE">
        <w:rPr>
          <w:rStyle w:val="NormalTok"/>
          <w:lang w:val="en-US"/>
        </w:rPr>
        <w:t>Total.QALYs, results_rem</w:t>
      </w:r>
      <w:r w:rsidRPr="008915DE">
        <w:rPr>
          <w:rStyle w:val="OperatorTok"/>
          <w:lang w:val="en-US"/>
        </w:rPr>
        <w:t>$</w:t>
      </w:r>
      <w:r w:rsidRPr="008915DE">
        <w:rPr>
          <w:rStyle w:val="NormalTok"/>
          <w:lang w:val="en-US"/>
        </w:rPr>
        <w:t>Total.QALYs)</w:t>
      </w:r>
      <w:r w:rsidRPr="008915DE">
        <w:rPr>
          <w:lang w:val="en-US"/>
        </w:rPr>
        <w:br/>
      </w:r>
      <w:r w:rsidRPr="008915DE">
        <w:rPr>
          <w:rStyle w:val="CommentTok"/>
          <w:lang w:val="en-US"/>
        </w:rPr>
        <w:t>### Vector of treatment names</w:t>
      </w:r>
      <w:r w:rsidRPr="008915DE">
        <w:rPr>
          <w:lang w:val="en-US"/>
        </w:rPr>
        <w:br/>
      </w:r>
      <w:r w:rsidRPr="008915DE">
        <w:rPr>
          <w:rStyle w:val="NormalTok"/>
          <w:lang w:val="en-US"/>
        </w:rPr>
        <w:t>v_names_str &lt;-</w:t>
      </w:r>
      <w:r w:rsidRPr="008915DE">
        <w:rPr>
          <w:rStyle w:val="StringTok"/>
          <w:lang w:val="en-US"/>
        </w:rPr>
        <w:t xml:space="preserve"> </w:t>
      </w:r>
      <w:r w:rsidRPr="008915DE">
        <w:rPr>
          <w:rStyle w:val="KeywordTok"/>
          <w:lang w:val="en-US"/>
        </w:rPr>
        <w:t>c</w:t>
      </w:r>
      <w:r w:rsidRPr="008915DE">
        <w:rPr>
          <w:rStyle w:val="NormalTok"/>
          <w:lang w:val="en-US"/>
        </w:rPr>
        <w:t>(</w:t>
      </w:r>
      <w:r w:rsidRPr="008915DE">
        <w:rPr>
          <w:rStyle w:val="StringTok"/>
          <w:lang w:val="en-US"/>
        </w:rPr>
        <w:t>"No treatment"</w:t>
      </w:r>
      <w:r w:rsidRPr="008915DE">
        <w:rPr>
          <w:rStyle w:val="NormalTok"/>
          <w:lang w:val="en-US"/>
        </w:rPr>
        <w:t xml:space="preserve">, </w:t>
      </w:r>
      <w:r w:rsidRPr="008915DE">
        <w:rPr>
          <w:rStyle w:val="StringTok"/>
          <w:lang w:val="en-US"/>
        </w:rPr>
        <w:t>"Dexamethasone"</w:t>
      </w:r>
      <w:r w:rsidRPr="008915DE">
        <w:rPr>
          <w:rStyle w:val="NormalTok"/>
          <w:lang w:val="en-US"/>
        </w:rPr>
        <w:t xml:space="preserve">, </w:t>
      </w:r>
      <w:r w:rsidRPr="008915DE">
        <w:rPr>
          <w:rStyle w:val="StringTok"/>
          <w:lang w:val="en-US"/>
        </w:rPr>
        <w:t>"Remdesivir"</w:t>
      </w:r>
      <w:r w:rsidRPr="008915DE">
        <w:rPr>
          <w:rStyle w:val="NormalTok"/>
          <w:lang w:val="en-US"/>
        </w:rPr>
        <w:t>)</w:t>
      </w:r>
      <w:r w:rsidRPr="008915DE">
        <w:rPr>
          <w:lang w:val="en-US"/>
        </w:rPr>
        <w:br/>
      </w:r>
      <w:r w:rsidRPr="008915DE">
        <w:rPr>
          <w:lang w:val="en-US"/>
        </w:rPr>
        <w:br/>
      </w:r>
      <w:r w:rsidRPr="008915DE">
        <w:rPr>
          <w:rStyle w:val="CommentTok"/>
          <w:lang w:val="en-US"/>
        </w:rPr>
        <w:t>### Calculate incremental cost-effectiveness ratios (ICERs)</w:t>
      </w:r>
      <w:r w:rsidRPr="008915DE">
        <w:rPr>
          <w:lang w:val="en-US"/>
        </w:rPr>
        <w:br/>
      </w:r>
      <w:r w:rsidRPr="008915DE">
        <w:rPr>
          <w:rStyle w:val="NormalTok"/>
          <w:lang w:val="en-US"/>
        </w:rPr>
        <w:lastRenderedPageBreak/>
        <w:t>df_cea &lt;-</w:t>
      </w:r>
      <w:r w:rsidRPr="008915DE">
        <w:rPr>
          <w:rStyle w:val="StringTok"/>
          <w:lang w:val="en-US"/>
        </w:rPr>
        <w:t xml:space="preserve"> </w:t>
      </w:r>
      <w:r w:rsidRPr="008915DE">
        <w:rPr>
          <w:rStyle w:val="KeywordTok"/>
          <w:lang w:val="en-US"/>
        </w:rPr>
        <w:t>calculate_icers</w:t>
      </w:r>
      <w:r w:rsidRPr="008915DE">
        <w:rPr>
          <w:rStyle w:val="NormalTok"/>
          <w:lang w:val="en-US"/>
        </w:rPr>
        <w:t>(</w:t>
      </w:r>
      <w:r w:rsidRPr="008915DE">
        <w:rPr>
          <w:rStyle w:val="DataTypeTok"/>
          <w:lang w:val="en-US"/>
        </w:rPr>
        <w:t>cost =</w:t>
      </w:r>
      <w:r w:rsidRPr="008915DE">
        <w:rPr>
          <w:rStyle w:val="NormalTok"/>
          <w:lang w:val="en-US"/>
        </w:rPr>
        <w:t xml:space="preserve"> v_ted_cost,</w:t>
      </w:r>
      <w:r w:rsidRPr="008915DE">
        <w:rPr>
          <w:lang w:val="en-US"/>
        </w:rPr>
        <w:br/>
      </w:r>
      <w:r w:rsidRPr="008915DE">
        <w:rPr>
          <w:rStyle w:val="NormalTok"/>
          <w:lang w:val="en-US"/>
        </w:rPr>
        <w:t xml:space="preserve">                          </w:t>
      </w:r>
      <w:r w:rsidRPr="008915DE">
        <w:rPr>
          <w:rStyle w:val="DataTypeTok"/>
          <w:lang w:val="en-US"/>
        </w:rPr>
        <w:t>effect =</w:t>
      </w:r>
      <w:r w:rsidRPr="008915DE">
        <w:rPr>
          <w:rStyle w:val="NormalTok"/>
          <w:lang w:val="en-US"/>
        </w:rPr>
        <w:t xml:space="preserve"> v_ted_qaly,</w:t>
      </w:r>
      <w:r w:rsidRPr="008915DE">
        <w:rPr>
          <w:lang w:val="en-US"/>
        </w:rPr>
        <w:br/>
      </w:r>
      <w:r w:rsidRPr="008915DE">
        <w:rPr>
          <w:rStyle w:val="NormalTok"/>
          <w:lang w:val="en-US"/>
        </w:rPr>
        <w:t xml:space="preserve">                          </w:t>
      </w:r>
      <w:r w:rsidRPr="008915DE">
        <w:rPr>
          <w:rStyle w:val="DataTypeTok"/>
          <w:lang w:val="en-US"/>
        </w:rPr>
        <w:t>strategies =</w:t>
      </w:r>
      <w:r w:rsidRPr="008915DE">
        <w:rPr>
          <w:rStyle w:val="NormalTok"/>
          <w:lang w:val="en-US"/>
        </w:rPr>
        <w:t xml:space="preserve"> v_names_str)</w:t>
      </w:r>
      <w:r w:rsidRPr="008915DE">
        <w:rPr>
          <w:lang w:val="en-US"/>
        </w:rPr>
        <w:br/>
      </w:r>
      <w:r w:rsidRPr="008915DE">
        <w:rPr>
          <w:rStyle w:val="KeywordTok"/>
          <w:lang w:val="en-US"/>
        </w:rPr>
        <w:t>View</w:t>
      </w:r>
      <w:r w:rsidRPr="008915DE">
        <w:rPr>
          <w:rStyle w:val="NormalTok"/>
          <w:lang w:val="en-US"/>
        </w:rPr>
        <w:t>(df_cea)</w:t>
      </w:r>
      <w:r w:rsidRPr="008915DE">
        <w:rPr>
          <w:lang w:val="en-US"/>
        </w:rPr>
        <w:br/>
      </w:r>
      <w:r w:rsidRPr="008915DE">
        <w:rPr>
          <w:lang w:val="en-US"/>
        </w:rPr>
        <w:br/>
      </w:r>
      <w:r w:rsidRPr="008915DE">
        <w:rPr>
          <w:rStyle w:val="CommentTok"/>
          <w:lang w:val="en-US"/>
        </w:rPr>
        <w:t>#### Results Table ####</w:t>
      </w:r>
      <w:r w:rsidRPr="008915DE">
        <w:rPr>
          <w:lang w:val="en-US"/>
        </w:rPr>
        <w:br/>
      </w:r>
      <w:r w:rsidRPr="008915DE">
        <w:rPr>
          <w:rStyle w:val="CommentTok"/>
          <w:lang w:val="en-US"/>
        </w:rPr>
        <w:t>### Sick Cov-19</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state_m_s_dex_S &lt;-</w:t>
      </w:r>
      <w:r w:rsidRPr="008915DE">
        <w:rPr>
          <w:rStyle w:val="StringTok"/>
          <w:lang w:val="en-US"/>
        </w:rPr>
        <w:t xml:space="preserve"> </w:t>
      </w:r>
      <w:r w:rsidRPr="008915DE">
        <w:rPr>
          <w:rStyle w:val="NormalTok"/>
          <w:lang w:val="en-US"/>
        </w:rPr>
        <w:t xml:space="preserve">state_m_s_dex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state_m_s_S &lt;-</w:t>
      </w:r>
      <w:r w:rsidRPr="008915DE">
        <w:rPr>
          <w:rStyle w:val="StringTok"/>
          <w:lang w:val="en-US"/>
        </w:rPr>
        <w:t xml:space="preserve"> </w:t>
      </w:r>
      <w:r w:rsidRPr="008915DE">
        <w:rPr>
          <w:rStyle w:val="NormalTok"/>
          <w:lang w:val="en-US"/>
        </w:rPr>
        <w:t xml:space="preserve">state_m_s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w:t>
      </w:r>
      <w:r w:rsidRPr="008915DE">
        <w:rPr>
          <w:rStyle w:val="NormalTok"/>
          <w:lang w:val="en-US"/>
        </w:rPr>
        <w:t>])</w:t>
      </w:r>
      <w:r w:rsidRPr="008915DE">
        <w:rPr>
          <w:lang w:val="en-US"/>
        </w:rPr>
        <w:br/>
      </w:r>
      <w:r w:rsidRPr="008915DE">
        <w:rPr>
          <w:lang w:val="en-US"/>
        </w:rPr>
        <w:br/>
      </w:r>
      <w:r w:rsidRPr="008915DE">
        <w:rPr>
          <w:rStyle w:val="CommentTok"/>
          <w:lang w:val="en-US"/>
        </w:rPr>
        <w:t>### Dead Cov-19</w:t>
      </w:r>
      <w:r w:rsidRPr="008915DE">
        <w:rPr>
          <w:lang w:val="en-US"/>
        </w:rPr>
        <w:br/>
      </w:r>
      <w:r w:rsidRPr="008915DE">
        <w:rPr>
          <w:rStyle w:val="NormalTok"/>
          <w:lang w:val="en-US"/>
        </w:rPr>
        <w:t>state_m_s_dex &lt;-</w:t>
      </w:r>
      <w:r w:rsidRPr="008915DE">
        <w:rPr>
          <w:rStyle w:val="StringTok"/>
          <w:lang w:val="en-US"/>
        </w:rPr>
        <w:t xml:space="preserve"> </w:t>
      </w:r>
      <w:r w:rsidRPr="008915DE">
        <w:rPr>
          <w:rStyle w:val="KeywordTok"/>
          <w:lang w:val="en-US"/>
        </w:rPr>
        <w:t>as.data.frame</w:t>
      </w:r>
      <w:r w:rsidRPr="008915DE">
        <w:rPr>
          <w:rStyle w:val="NormalTok"/>
          <w:lang w:val="en-US"/>
        </w:rPr>
        <w:t>(outcomes_dex</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state_m_s_dex_S &lt;-</w:t>
      </w:r>
      <w:r w:rsidRPr="008915DE">
        <w:rPr>
          <w:rStyle w:val="StringTok"/>
          <w:lang w:val="en-US"/>
        </w:rPr>
        <w:t xml:space="preserve"> </w:t>
      </w:r>
      <w:r w:rsidRPr="008915DE">
        <w:rPr>
          <w:rStyle w:val="NormalTok"/>
          <w:lang w:val="en-US"/>
        </w:rPr>
        <w:t xml:space="preserve">state_m_s_dex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lastRenderedPageBreak/>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[state_m_s_dex_S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rStyle w:val="NormalTok"/>
          <w:lang w:val="en-US"/>
        </w:rPr>
        <w:t>state_m_s &lt;-</w:t>
      </w:r>
      <w:r w:rsidRPr="008915DE">
        <w:rPr>
          <w:rStyle w:val="StringTok"/>
          <w:lang w:val="en-US"/>
        </w:rPr>
        <w:t xml:space="preserve"> </w:t>
      </w:r>
      <w:r w:rsidRPr="008915DE">
        <w:rPr>
          <w:rStyle w:val="KeywordTok"/>
          <w:lang w:val="en-US"/>
        </w:rPr>
        <w:t>as.data.frame</w:t>
      </w:r>
      <w:r w:rsidRPr="008915DE">
        <w:rPr>
          <w:rStyle w:val="NormalTok"/>
          <w:lang w:val="en-US"/>
        </w:rPr>
        <w:t>(outcomes</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state_m_s_S &lt;-</w:t>
      </w:r>
      <w:r w:rsidRPr="008915DE">
        <w:rPr>
          <w:rStyle w:val="StringTok"/>
          <w:lang w:val="en-US"/>
        </w:rPr>
        <w:t xml:space="preserve"> </w:t>
      </w:r>
      <w:r w:rsidRPr="008915DE">
        <w:rPr>
          <w:rStyle w:val="NormalTok"/>
          <w:lang w:val="en-US"/>
        </w:rPr>
        <w:t xml:space="preserve">state_m_s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"CoV19_Dead"</w:t>
      </w:r>
      <w:r w:rsidRPr="008915DE">
        <w:rPr>
          <w:rStyle w:val="NormalTok"/>
          <w:lang w:val="en-US"/>
        </w:rPr>
        <w:t>])</w:t>
      </w:r>
      <w:r w:rsidRPr="008915DE">
        <w:rPr>
          <w:lang w:val="en-US"/>
        </w:rPr>
        <w:br/>
      </w:r>
      <w:r w:rsidRPr="008915DE">
        <w:rPr>
          <w:lang w:val="en-US"/>
        </w:rPr>
        <w:br/>
      </w:r>
      <w:r w:rsidRPr="008915DE">
        <w:rPr>
          <w:lang w:val="en-US"/>
        </w:rPr>
        <w:br/>
      </w:r>
      <w:r w:rsidRPr="008915DE">
        <w:rPr>
          <w:rStyle w:val="CommentTok"/>
          <w:lang w:val="en-US"/>
        </w:rPr>
        <w:t># Dead Other Causes</w:t>
      </w:r>
      <w:r w:rsidRPr="008915DE">
        <w:rPr>
          <w:lang w:val="en-US"/>
        </w:rPr>
        <w:br/>
      </w:r>
      <w:r w:rsidRPr="008915DE">
        <w:rPr>
          <w:lang w:val="en-US"/>
        </w:rPr>
        <w:br/>
      </w:r>
      <w:r w:rsidRPr="008915DE">
        <w:rPr>
          <w:rStyle w:val="NormalTok"/>
          <w:lang w:val="en-US"/>
        </w:rPr>
        <w:t>state_m_s_rem &lt;-</w:t>
      </w:r>
      <w:r w:rsidRPr="008915DE">
        <w:rPr>
          <w:rStyle w:val="StringTok"/>
          <w:lang w:val="en-US"/>
        </w:rPr>
        <w:t xml:space="preserve"> </w:t>
      </w:r>
      <w:r w:rsidRPr="008915DE">
        <w:rPr>
          <w:rStyle w:val="KeywordTok"/>
          <w:lang w:val="en-US"/>
        </w:rPr>
        <w:t>as.data.frame</w:t>
      </w:r>
      <w:r w:rsidRPr="008915DE">
        <w:rPr>
          <w:rStyle w:val="NormalTok"/>
          <w:lang w:val="en-US"/>
        </w:rPr>
        <w:t>(outcomes_rem</w:t>
      </w:r>
      <w:r w:rsidRPr="008915DE">
        <w:rPr>
          <w:rStyle w:val="OperatorTok"/>
          <w:lang w:val="en-US"/>
        </w:rPr>
        <w:t>$</w:t>
      </w:r>
      <w:r w:rsidRPr="008915DE">
        <w:rPr>
          <w:rStyle w:val="NormalTok"/>
          <w:lang w:val="en-US"/>
        </w:rPr>
        <w:t>m_M)</w:t>
      </w:r>
      <w:r w:rsidRPr="008915DE">
        <w:rPr>
          <w:lang w:val="en-US"/>
        </w:rPr>
        <w:br/>
      </w:r>
      <w:r w:rsidRPr="008915DE">
        <w:rPr>
          <w:rStyle w:val="NormalTok"/>
          <w:lang w:val="en-US"/>
        </w:rPr>
        <w:t>state_m_s_rem_S &lt;-</w:t>
      </w:r>
      <w:r w:rsidRPr="008915DE">
        <w:rPr>
          <w:rStyle w:val="StringTok"/>
          <w:lang w:val="en-US"/>
        </w:rPr>
        <w:t xml:space="preserve"> </w:t>
      </w:r>
      <w:r w:rsidRPr="008915DE">
        <w:rPr>
          <w:rStyle w:val="NormalTok"/>
          <w:lang w:val="en-US"/>
        </w:rPr>
        <w:t xml:space="preserve">state_m_s_rem </w:t>
      </w:r>
      <w:r w:rsidRPr="008915DE">
        <w:rPr>
          <w:rStyle w:val="OperatorTok"/>
          <w:lang w:val="en-US"/>
        </w:rPr>
        <w:t>%&gt;%</w:t>
      </w:r>
      <w:r w:rsidRPr="008915DE">
        <w:rPr>
          <w:rStyle w:val="StringTok"/>
          <w:lang w:val="en-US"/>
        </w:rPr>
        <w:t xml:space="preserve"> </w:t>
      </w:r>
      <w:r w:rsidRPr="008915DE">
        <w:rPr>
          <w:lang w:val="en-US"/>
        </w:rPr>
        <w:br/>
      </w:r>
      <w:r w:rsidRPr="008915DE">
        <w:rPr>
          <w:rStyle w:val="StringTok"/>
          <w:lang w:val="en-US"/>
        </w:rPr>
        <w:t xml:space="preserve">  </w:t>
      </w:r>
      <w:r w:rsidRPr="008915DE">
        <w:rPr>
          <w:rStyle w:val="KeywordTok"/>
          <w:lang w:val="en-US"/>
        </w:rPr>
        <w:t>select</w:t>
      </w:r>
      <w:r w:rsidRPr="008915DE">
        <w:rPr>
          <w:rStyle w:val="NormalTok"/>
          <w:lang w:val="en-US"/>
        </w:rPr>
        <w:t>(</w:t>
      </w:r>
      <w:r w:rsidRPr="008915DE">
        <w:rPr>
          <w:rStyle w:val="DecValTok"/>
          <w:lang w:val="en-US"/>
        </w:rPr>
        <w:t>6</w:t>
      </w:r>
      <w:r w:rsidRPr="008915DE">
        <w:rPr>
          <w:rStyle w:val="NormalTok"/>
          <w:lang w:val="en-US"/>
        </w:rPr>
        <w:t>,</w:t>
      </w:r>
      <w:r w:rsidRPr="008915DE">
        <w:rPr>
          <w:rStyle w:val="DecValTok"/>
          <w:lang w:val="en-US"/>
        </w:rPr>
        <w:t>16</w:t>
      </w:r>
      <w:r w:rsidRPr="008915DE">
        <w:rPr>
          <w:rStyle w:val="NormalTok"/>
          <w:lang w:val="en-US"/>
        </w:rPr>
        <w:t>,</w:t>
      </w:r>
      <w:r w:rsidRPr="008915DE">
        <w:rPr>
          <w:rStyle w:val="DecValTok"/>
          <w:lang w:val="en-US"/>
        </w:rPr>
        <w:t>31</w:t>
      </w:r>
      <w:r w:rsidRPr="008915DE">
        <w:rPr>
          <w:rStyle w:val="NormalTok"/>
          <w:lang w:val="en-US"/>
        </w:rPr>
        <w:t>,</w:t>
      </w:r>
      <w:r w:rsidRPr="008915DE">
        <w:rPr>
          <w:rStyle w:val="DecValTok"/>
          <w:lang w:val="en-US"/>
        </w:rPr>
        <w:t>46</w:t>
      </w:r>
      <w:r w:rsidRPr="008915DE">
        <w:rPr>
          <w:rStyle w:val="NormalTok"/>
          <w:lang w:val="en-US"/>
        </w:rPr>
        <w:t>,</w:t>
      </w:r>
      <w:r w:rsidRPr="008915DE">
        <w:rPr>
          <w:rStyle w:val="DecValTok"/>
          <w:lang w:val="en-US"/>
        </w:rPr>
        <w:t>61</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15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30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45</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r w:rsidRPr="008915DE">
        <w:rPr>
          <w:lang w:val="en-US"/>
        </w:rPr>
        <w:br/>
      </w:r>
      <w:r w:rsidRPr="008915DE">
        <w:rPr>
          <w:rStyle w:val="KeywordTok"/>
          <w:lang w:val="en-US"/>
        </w:rPr>
        <w:t>length</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[state_m_s_rem_S</w:t>
      </w:r>
      <w:r w:rsidRPr="008915DE">
        <w:rPr>
          <w:rStyle w:val="OperatorTok"/>
          <w:lang w:val="en-US"/>
        </w:rPr>
        <w:t>$</w:t>
      </w:r>
      <w:r w:rsidRPr="008915DE">
        <w:rPr>
          <w:rStyle w:val="StringTok"/>
          <w:lang w:val="en-US"/>
        </w:rPr>
        <w:t>`</w:t>
      </w:r>
      <w:r w:rsidRPr="008915DE">
        <w:rPr>
          <w:rStyle w:val="DataTypeTok"/>
          <w:lang w:val="en-US"/>
        </w:rPr>
        <w:t>cycle 60</w:t>
      </w:r>
      <w:r w:rsidRPr="008915DE">
        <w:rPr>
          <w:rStyle w:val="StringTok"/>
          <w:lang w:val="en-US"/>
        </w:rPr>
        <w:t>`</w:t>
      </w:r>
      <w:r w:rsidRPr="008915DE">
        <w:rPr>
          <w:rStyle w:val="NormalTok"/>
          <w:lang w:val="en-US"/>
        </w:rPr>
        <w:t xml:space="preserve"> </w:t>
      </w:r>
      <w:r w:rsidRPr="008915DE">
        <w:rPr>
          <w:rStyle w:val="OperatorTok"/>
          <w:lang w:val="en-US"/>
        </w:rPr>
        <w:t>==</w:t>
      </w:r>
      <w:r w:rsidRPr="008915DE">
        <w:rPr>
          <w:rStyle w:val="StringTok"/>
          <w:lang w:val="en-US"/>
        </w:rPr>
        <w:t xml:space="preserve"> "O_Causes_Dead"</w:t>
      </w:r>
      <w:r w:rsidRPr="008915DE">
        <w:rPr>
          <w:rStyle w:val="NormalTok"/>
          <w:lang w:val="en-US"/>
        </w:rPr>
        <w:t>])</w:t>
      </w:r>
    </w:p>
    <w:p w14:paraId="0089127E" w14:textId="77777777" w:rsidR="005564FD" w:rsidRPr="00661F93" w:rsidRDefault="005564FD" w:rsidP="005564FD">
      <w:pPr>
        <w:jc w:val="both"/>
        <w:rPr>
          <w:rFonts w:ascii="Times New Roman" w:hAnsi="Times New Roman" w:cs="Times New Roman"/>
          <w:b/>
          <w:sz w:val="28"/>
          <w:lang w:val="en-US"/>
        </w:rPr>
      </w:pPr>
    </w:p>
    <w:p w14:paraId="259727F1" w14:textId="61BFED07" w:rsidR="002A496F" w:rsidRPr="00661F93" w:rsidRDefault="002A496F">
      <w:pPr>
        <w:rPr>
          <w:lang w:val="en-US"/>
        </w:rPr>
      </w:pPr>
    </w:p>
    <w:sectPr w:rsidR="002A496F" w:rsidRPr="00661F9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ernando Alarid Escudero" w:date="2020-12-13T19:54:00Z" w:initials="FAE">
    <w:p w14:paraId="3D0E8F8C" w14:textId="7EB46333" w:rsidR="008E79F6" w:rsidRPr="00AE4B20" w:rsidRDefault="008E79F6">
      <w:pPr>
        <w:pStyle w:val="Textocomentario"/>
        <w:rPr>
          <w:lang w:val="en-US"/>
        </w:rPr>
      </w:pPr>
      <w:r>
        <w:rPr>
          <w:rStyle w:val="Refdecomentario"/>
        </w:rPr>
        <w:annotationRef/>
      </w:r>
      <w:r w:rsidRPr="00AE4B20">
        <w:rPr>
          <w:lang w:val="en-US"/>
        </w:rPr>
        <w:t>Not sure what yoiu mean by this.</w:t>
      </w:r>
    </w:p>
  </w:comment>
  <w:comment w:id="3" w:author="Fernando Alarid Escudero" w:date="2020-12-13T19:54:00Z" w:initials="FAE">
    <w:p w14:paraId="2B356AE7" w14:textId="0EFB904D" w:rsidR="008E79F6" w:rsidRPr="009D0669" w:rsidRDefault="008E79F6">
      <w:pPr>
        <w:pStyle w:val="Textocomentario"/>
        <w:rPr>
          <w:lang w:val="en-US"/>
        </w:rPr>
      </w:pPr>
      <w:r>
        <w:rPr>
          <w:rStyle w:val="Refdecomentario"/>
        </w:rPr>
        <w:annotationRef/>
      </w:r>
      <w:r w:rsidRPr="009D0669">
        <w:rPr>
          <w:lang w:val="en-US"/>
        </w:rPr>
        <w:t xml:space="preserve">I would start the paragraph defining </w:t>
      </w:r>
      <w:r>
        <w:rPr>
          <w:lang w:val="en-US"/>
        </w:rPr>
        <w:t>excess mortality.</w:t>
      </w:r>
    </w:p>
  </w:comment>
  <w:comment w:id="5" w:author="Fernando Alarid Escudero" w:date="2020-12-13T19:55:00Z" w:initials="FAE">
    <w:p w14:paraId="1C688143" w14:textId="17CAC6BE" w:rsidR="008E79F6" w:rsidRPr="009D0669" w:rsidRDefault="008E79F6">
      <w:pPr>
        <w:pStyle w:val="Textocomentario"/>
        <w:rPr>
          <w:lang w:val="en-US"/>
        </w:rPr>
      </w:pPr>
      <w:r>
        <w:rPr>
          <w:rStyle w:val="Refdecomentario"/>
        </w:rPr>
        <w:annotationRef/>
      </w:r>
      <w:r w:rsidRPr="009D0669">
        <w:rPr>
          <w:lang w:val="en-US"/>
        </w:rPr>
        <w:t>Not only to evaluate but to also</w:t>
      </w:r>
      <w:r>
        <w:rPr>
          <w:lang w:val="en-US"/>
        </w:rPr>
        <w:t xml:space="preserve"> quantify the underlying effect of such illness.</w:t>
      </w:r>
    </w:p>
  </w:comment>
  <w:comment w:id="7" w:author="Fernando Alarid Escudero" w:date="2020-12-13T19:57:00Z" w:initials="FAE">
    <w:p w14:paraId="2AC64A02" w14:textId="41503260" w:rsidR="008E79F6" w:rsidRPr="00AA775F" w:rsidRDefault="008E79F6">
      <w:pPr>
        <w:pStyle w:val="Textocomentario"/>
        <w:rPr>
          <w:lang w:val="en-US"/>
        </w:rPr>
      </w:pPr>
      <w:r>
        <w:rPr>
          <w:rStyle w:val="Refdecomentario"/>
        </w:rPr>
        <w:annotationRef/>
      </w:r>
      <w:r w:rsidRPr="00AA775F">
        <w:rPr>
          <w:lang w:val="en-US"/>
        </w:rPr>
        <w:t>Are you sure there aren’t any stud</w:t>
      </w:r>
      <w:r>
        <w:rPr>
          <w:lang w:val="en-US"/>
        </w:rPr>
        <w:t>ies?</w:t>
      </w:r>
    </w:p>
  </w:comment>
  <w:comment w:id="23" w:author="Fernando Alarid Escudero" w:date="2020-12-13T19:58:00Z" w:initials="FAE">
    <w:p w14:paraId="2570836B" w14:textId="59B147FB" w:rsidR="008E79F6" w:rsidRPr="009C6CC9" w:rsidRDefault="008E79F6">
      <w:pPr>
        <w:pStyle w:val="Textocomentario"/>
        <w:rPr>
          <w:lang w:val="en-US"/>
        </w:rPr>
      </w:pPr>
      <w:r>
        <w:rPr>
          <w:rStyle w:val="Refdecomentario"/>
        </w:rPr>
        <w:annotationRef/>
      </w:r>
      <w:r w:rsidRPr="009C6CC9">
        <w:rPr>
          <w:lang w:val="en-US"/>
        </w:rPr>
        <w:t>Rather than specific probability of de</w:t>
      </w:r>
      <w:r>
        <w:rPr>
          <w:lang w:val="en-US"/>
        </w:rPr>
        <w:t>ath, I would say that you aim to estimate the “disease-specific mortality”.</w:t>
      </w:r>
    </w:p>
  </w:comment>
  <w:comment w:id="63" w:author="Fernando Alarid Escudero" w:date="2020-12-13T20:30:00Z" w:initials="FAE">
    <w:p w14:paraId="64EE3D0C" w14:textId="087926DA" w:rsidR="008E79F6" w:rsidRPr="00D07F16" w:rsidRDefault="008E79F6">
      <w:pPr>
        <w:pStyle w:val="Textocomentario"/>
        <w:rPr>
          <w:lang w:val="en-US"/>
        </w:rPr>
      </w:pPr>
      <w:r>
        <w:rPr>
          <w:rStyle w:val="Refdecomentario"/>
        </w:rPr>
        <w:annotationRef/>
      </w:r>
      <w:r w:rsidRPr="00D07F16">
        <w:rPr>
          <w:lang w:val="en-US"/>
        </w:rPr>
        <w:t>Which previ</w:t>
      </w:r>
      <w:r>
        <w:rPr>
          <w:lang w:val="en-US"/>
        </w:rPr>
        <w:t>o</w:t>
      </w:r>
      <w:r w:rsidRPr="00D07F16">
        <w:rPr>
          <w:lang w:val="en-US"/>
        </w:rPr>
        <w:t>us hazards? I suggest you define both, dise</w:t>
      </w:r>
      <w:r>
        <w:rPr>
          <w:lang w:val="en-US"/>
        </w:rPr>
        <w:t>ase-specific, background and overall hazards.</w:t>
      </w:r>
    </w:p>
  </w:comment>
  <w:comment w:id="64" w:author="Fernando Alarid Escudero" w:date="2020-12-13T20:31:00Z" w:initials="FAE">
    <w:p w14:paraId="5767C4CA" w14:textId="3513ADA1" w:rsidR="008E79F6" w:rsidRPr="00D14DD2" w:rsidRDefault="008E79F6">
      <w:pPr>
        <w:pStyle w:val="Textocomentario"/>
        <w:rPr>
          <w:lang w:val="en-US"/>
        </w:rPr>
      </w:pPr>
      <w:r>
        <w:rPr>
          <w:rStyle w:val="Refdecomentario"/>
        </w:rPr>
        <w:annotationRef/>
      </w:r>
      <w:r w:rsidRPr="00D14DD2">
        <w:rPr>
          <w:lang w:val="en-US"/>
        </w:rPr>
        <w:t>What do you mean by life</w:t>
      </w:r>
      <w:r>
        <w:rPr>
          <w:lang w:val="en-US"/>
        </w:rPr>
        <w:t xml:space="preserve"> cycle?</w:t>
      </w:r>
    </w:p>
  </w:comment>
  <w:comment w:id="78" w:author="Fernando Alarid Escudero" w:date="2020-12-13T20:32:00Z" w:initials="FAE">
    <w:p w14:paraId="6D445259" w14:textId="416A1682" w:rsidR="008E79F6" w:rsidRPr="008E79F6" w:rsidRDefault="008E79F6">
      <w:pPr>
        <w:pStyle w:val="Textocomentario"/>
        <w:rPr>
          <w:lang w:val="en-US"/>
        </w:rPr>
      </w:pPr>
      <w:r>
        <w:rPr>
          <w:rStyle w:val="Refdecomentario"/>
        </w:rPr>
        <w:annotationRef/>
      </w:r>
      <w:r w:rsidRPr="008E79F6">
        <w:rPr>
          <w:lang w:val="en-US"/>
        </w:rPr>
        <w:t>This diagram gas 5 states.</w:t>
      </w:r>
    </w:p>
  </w:comment>
  <w:comment w:id="79" w:author="Fernando Alarid Escudero" w:date="2020-12-15T09:17:00Z" w:initials="FAE">
    <w:p w14:paraId="6B1D1FCD" w14:textId="7F936679" w:rsidR="008E79F6" w:rsidRPr="008E7974" w:rsidRDefault="008E79F6">
      <w:pPr>
        <w:pStyle w:val="Textocomentario"/>
        <w:rPr>
          <w:lang w:val="en-US"/>
        </w:rPr>
      </w:pPr>
      <w:r>
        <w:rPr>
          <w:rStyle w:val="Refdecomentario"/>
        </w:rPr>
        <w:annotationRef/>
      </w:r>
      <w:r w:rsidRPr="008E7974">
        <w:rPr>
          <w:lang w:val="en-US"/>
        </w:rPr>
        <w:t xml:space="preserve">This section needs improvement in </w:t>
      </w:r>
      <w:r>
        <w:rPr>
          <w:lang w:val="en-US"/>
        </w:rPr>
        <w:t>its description.</w:t>
      </w:r>
    </w:p>
  </w:comment>
  <w:comment w:id="97" w:author="Fernando Alarid Escudero" w:date="2020-12-15T09:12:00Z" w:initials="FAE">
    <w:p w14:paraId="1F34FA8A" w14:textId="7FD39152" w:rsidR="008E79F6" w:rsidRPr="00505AE1" w:rsidRDefault="008E79F6">
      <w:pPr>
        <w:pStyle w:val="Textocomentario"/>
        <w:rPr>
          <w:lang w:val="en-US"/>
        </w:rPr>
      </w:pPr>
      <w:r>
        <w:rPr>
          <w:rStyle w:val="Refdecomentario"/>
        </w:rPr>
        <w:annotationRef/>
      </w:r>
      <w:r w:rsidRPr="00505AE1">
        <w:rPr>
          <w:lang w:val="en-US"/>
        </w:rPr>
        <w:t xml:space="preserve">I would use </w:t>
      </w:r>
      <w:r>
        <w:rPr>
          <w:lang w:val="en-US"/>
        </w:rPr>
        <w:t>G</w:t>
      </w:r>
      <w:r w:rsidRPr="00505AE1">
        <w:rPr>
          <w:lang w:val="en-US"/>
        </w:rPr>
        <w:t>reek letters, ins</w:t>
      </w:r>
      <w:r>
        <w:rPr>
          <w:lang w:val="en-US"/>
        </w:rPr>
        <w:t>tead.</w:t>
      </w:r>
    </w:p>
  </w:comment>
  <w:comment w:id="103" w:author="Fernando Alarid Escudero" w:date="2020-12-15T09:14:00Z" w:initials="FAE">
    <w:p w14:paraId="40937794" w14:textId="03033C04" w:rsidR="008E79F6" w:rsidRPr="00831305" w:rsidRDefault="008E79F6">
      <w:pPr>
        <w:pStyle w:val="Textocomentario"/>
        <w:rPr>
          <w:lang w:val="en-US"/>
        </w:rPr>
      </w:pPr>
      <w:r>
        <w:rPr>
          <w:rStyle w:val="Refdecomentario"/>
        </w:rPr>
        <w:annotationRef/>
      </w:r>
      <w:r w:rsidRPr="00831305">
        <w:rPr>
          <w:lang w:val="en-US"/>
        </w:rPr>
        <w:t>This is often referred to as</w:t>
      </w:r>
      <w:r>
        <w:rPr>
          <w:lang w:val="en-US"/>
        </w:rPr>
        <w:t xml:space="preserve"> age-, sex, and race-specific background mortality</w:t>
      </w:r>
      <w:r w:rsidRPr="00831305">
        <w:rPr>
          <w:lang w:val="en-US"/>
        </w:rPr>
        <w:t xml:space="preserve"> </w:t>
      </w:r>
      <w:r>
        <w:rPr>
          <w:lang w:val="en-US"/>
        </w:rPr>
        <w:t xml:space="preserve">$\mu_{ASR}$. </w:t>
      </w:r>
    </w:p>
  </w:comment>
  <w:comment w:id="152" w:author="Fernando Alarid Escudero" w:date="2020-12-15T09:29:00Z" w:initials="FAE">
    <w:p w14:paraId="597FBF9C" w14:textId="01F5C711" w:rsidR="008E79F6" w:rsidRPr="00242CBA" w:rsidRDefault="008E79F6">
      <w:pPr>
        <w:pStyle w:val="Textocomentario"/>
        <w:rPr>
          <w:lang w:val="en-US"/>
        </w:rPr>
      </w:pPr>
      <w:r w:rsidRPr="00242CBA">
        <w:rPr>
          <w:lang w:val="en-US"/>
        </w:rPr>
        <w:t xml:space="preserve">I thought </w:t>
      </w:r>
      <w:r>
        <w:rPr>
          <w:rStyle w:val="Refdecomentario"/>
        </w:rPr>
        <w:annotationRef/>
      </w:r>
      <w:r w:rsidRPr="00242CBA">
        <w:rPr>
          <w:lang w:val="en-US"/>
        </w:rPr>
        <w:t xml:space="preserve">the intervention effect </w:t>
      </w:r>
      <w:r>
        <w:rPr>
          <w:lang w:val="en-US"/>
        </w:rPr>
        <w:t>was described and used as a hazard ratio (HR). This is not how we discussed it.</w:t>
      </w:r>
    </w:p>
  </w:comment>
  <w:comment w:id="796" w:author="Fernando Alarid Escudero" w:date="2020-12-15T09:20:00Z" w:initials="FAE">
    <w:p w14:paraId="49EAF6FF" w14:textId="7A699453" w:rsidR="008E79F6" w:rsidRPr="008D6B38" w:rsidRDefault="008E79F6">
      <w:pPr>
        <w:pStyle w:val="Textocomentario"/>
        <w:rPr>
          <w:lang w:val="en-US"/>
        </w:rPr>
      </w:pPr>
      <w:r>
        <w:rPr>
          <w:rStyle w:val="Refdecomentario"/>
        </w:rPr>
        <w:annotationRef/>
      </w:r>
      <w:r w:rsidRPr="008D6B38">
        <w:rPr>
          <w:lang w:val="en-US"/>
        </w:rPr>
        <w:t>Add a section on outcomes</w:t>
      </w:r>
      <w:r>
        <w:rPr>
          <w:lang w:val="en-US"/>
        </w:rPr>
        <w:t>.</w:t>
      </w:r>
    </w:p>
  </w:comment>
  <w:comment w:id="797" w:author="Fernando Alarid Escudero" w:date="2020-12-15T09:20:00Z" w:initials="FAE">
    <w:p w14:paraId="69FAB30E" w14:textId="405609D8" w:rsidR="008E79F6" w:rsidRPr="007A02F6" w:rsidRDefault="008E79F6">
      <w:pPr>
        <w:pStyle w:val="Textocomentario"/>
        <w:rPr>
          <w:lang w:val="en-US"/>
        </w:rPr>
      </w:pPr>
      <w:r>
        <w:rPr>
          <w:rStyle w:val="Refdecomentario"/>
        </w:rPr>
        <w:annotationRef/>
      </w:r>
      <w:r w:rsidRPr="007A02F6">
        <w:rPr>
          <w:lang w:val="en-US"/>
        </w:rPr>
        <w:t>Describe how you compute the ICER</w:t>
      </w:r>
      <w:r>
        <w:rPr>
          <w:lang w:val="en-US"/>
        </w:rPr>
        <w:t>s</w:t>
      </w:r>
    </w:p>
  </w:comment>
  <w:comment w:id="798" w:author="Fernando Alarid Escudero" w:date="2020-12-15T09:21:00Z" w:initials="FAE">
    <w:p w14:paraId="3F6C21C6" w14:textId="589749CA" w:rsidR="008E79F6" w:rsidRPr="008E79F6" w:rsidRDefault="008E79F6">
      <w:pPr>
        <w:pStyle w:val="Textocomentario"/>
        <w:rPr>
          <w:lang w:val="en-US"/>
        </w:rPr>
      </w:pPr>
      <w:r>
        <w:rPr>
          <w:rStyle w:val="Refdecomentario"/>
        </w:rPr>
        <w:annotationRef/>
      </w:r>
      <w:r w:rsidRPr="008E79F6">
        <w:rPr>
          <w:lang w:val="en-US"/>
        </w:rPr>
        <w:t>Describe how it’s done.</w:t>
      </w:r>
    </w:p>
  </w:comment>
  <w:comment w:id="803" w:author="Fernando Alarid Escudero" w:date="2020-12-15T09:22:00Z" w:initials="FAE">
    <w:p w14:paraId="0EB26648" w14:textId="71B7FBA2" w:rsidR="008E79F6" w:rsidRPr="00BE26E8" w:rsidRDefault="008E79F6">
      <w:pPr>
        <w:pStyle w:val="Textocomentario"/>
        <w:rPr>
          <w:lang w:val="en-US"/>
        </w:rPr>
      </w:pPr>
      <w:r>
        <w:rPr>
          <w:rStyle w:val="Refdecomentario"/>
        </w:rPr>
        <w:annotationRef/>
      </w:r>
      <w:r w:rsidRPr="00BE26E8">
        <w:rPr>
          <w:lang w:val="en-US"/>
        </w:rPr>
        <w:t>This figure is not be</w:t>
      </w:r>
      <w:r>
        <w:rPr>
          <w:lang w:val="en-US"/>
        </w:rPr>
        <w:t>ing referred to in the text.</w:t>
      </w:r>
    </w:p>
  </w:comment>
  <w:comment w:id="804" w:author="Fernando Alarid Escudero" w:date="2020-12-15T09:21:00Z" w:initials="FAE">
    <w:p w14:paraId="5ECDCAF9" w14:textId="18479F2E" w:rsidR="008E79F6" w:rsidRPr="00BE26E8" w:rsidRDefault="008E79F6">
      <w:pPr>
        <w:pStyle w:val="Textocomentario"/>
        <w:rPr>
          <w:lang w:val="en-US"/>
        </w:rPr>
      </w:pPr>
      <w:r>
        <w:rPr>
          <w:rStyle w:val="Refdecomentario"/>
        </w:rPr>
        <w:annotationRef/>
      </w:r>
      <w:r w:rsidRPr="00BE26E8">
        <w:rPr>
          <w:lang w:val="en-US"/>
        </w:rPr>
        <w:t xml:space="preserve">Isn’t this probability the result of dying from both </w:t>
      </w:r>
      <w:r>
        <w:rPr>
          <w:lang w:val="en-US"/>
        </w:rPr>
        <w:t>background and Covid-19-sepcific causes?</w:t>
      </w:r>
    </w:p>
  </w:comment>
  <w:comment w:id="805" w:author="Fernando Alarid Escudero" w:date="2020-12-15T09:23:00Z" w:initials="FAE">
    <w:p w14:paraId="3A3D71DC" w14:textId="390F963E" w:rsidR="008E79F6" w:rsidRPr="00BE26E8" w:rsidRDefault="008E79F6">
      <w:pPr>
        <w:pStyle w:val="Textocomentario"/>
        <w:rPr>
          <w:lang w:val="en-US"/>
        </w:rPr>
      </w:pPr>
      <w:r>
        <w:rPr>
          <w:rStyle w:val="Refdecomentario"/>
        </w:rPr>
        <w:annotationRef/>
      </w:r>
      <w:r w:rsidRPr="00BE26E8">
        <w:rPr>
          <w:lang w:val="en-US"/>
        </w:rPr>
        <w:t>Add the equation of the KM</w:t>
      </w:r>
      <w:r>
        <w:rPr>
          <w:lang w:val="en-US"/>
        </w:rPr>
        <w:t xml:space="preserve"> estimator of the survival curve in the appendix of your thesis.</w:t>
      </w:r>
    </w:p>
  </w:comment>
  <w:comment w:id="806" w:author="Fernando Alarid Escudero" w:date="2020-12-15T09:40:00Z" w:initials="FAE">
    <w:p w14:paraId="1EE626F3" w14:textId="05631285" w:rsidR="008E79F6" w:rsidRPr="002C66A5" w:rsidRDefault="008E79F6">
      <w:pPr>
        <w:pStyle w:val="Textocomentario"/>
        <w:rPr>
          <w:lang w:val="en-US"/>
        </w:rPr>
      </w:pPr>
      <w:r>
        <w:rPr>
          <w:rStyle w:val="Refdecomentario"/>
        </w:rPr>
        <w:annotationRef/>
      </w:r>
      <w:r w:rsidRPr="002C66A5">
        <w:rPr>
          <w:lang w:val="en-US"/>
        </w:rPr>
        <w:t>Of overall survival or rel</w:t>
      </w:r>
      <w:r>
        <w:rPr>
          <w:lang w:val="en-US"/>
        </w:rPr>
        <w:t>ative? In your presentation in class, I mentioned to you that you should produce and overall and relative survival curves for both the actual data and the microsimulated individuals.</w:t>
      </w:r>
    </w:p>
  </w:comment>
  <w:comment w:id="807" w:author="Fernando Alarid Escudero" w:date="2020-12-15T09:23:00Z" w:initials="FAE">
    <w:p w14:paraId="5758E205" w14:textId="700398AC" w:rsidR="008E79F6" w:rsidRPr="00CA777D" w:rsidRDefault="008E79F6">
      <w:pPr>
        <w:pStyle w:val="Textocomentario"/>
        <w:rPr>
          <w:lang w:val="en-US"/>
        </w:rPr>
      </w:pPr>
      <w:r>
        <w:rPr>
          <w:rStyle w:val="Refdecomentario"/>
        </w:rPr>
        <w:annotationRef/>
      </w:r>
      <w:r w:rsidRPr="00CA777D">
        <w:rPr>
          <w:lang w:val="en-US"/>
        </w:rPr>
        <w:t xml:space="preserve">Very similar but not quite. </w:t>
      </w:r>
      <w:r>
        <w:rPr>
          <w:lang w:val="en-US"/>
        </w:rPr>
        <w:t>Why is that? Any ideas why this could be?</w:t>
      </w:r>
    </w:p>
  </w:comment>
  <w:comment w:id="808" w:author="Fernando Alarid Escudero" w:date="2020-12-15T09:24:00Z" w:initials="FAE">
    <w:p w14:paraId="17B2C763" w14:textId="45B2CD33" w:rsidR="008E79F6" w:rsidRPr="008E79F6" w:rsidRDefault="008E79F6">
      <w:pPr>
        <w:pStyle w:val="Textocomentario"/>
        <w:rPr>
          <w:lang w:val="en-US"/>
        </w:rPr>
      </w:pPr>
      <w:r>
        <w:rPr>
          <w:rStyle w:val="Refdecomentario"/>
        </w:rPr>
        <w:annotationRef/>
      </w:r>
      <w:r w:rsidRPr="008E79F6">
        <w:rPr>
          <w:lang w:val="en-US"/>
        </w:rPr>
        <w:t>What does “practically” mean?</w:t>
      </w:r>
    </w:p>
  </w:comment>
  <w:comment w:id="810" w:author="Fernando Alarid Escudero" w:date="2020-12-15T09:25:00Z" w:initials="FAE">
    <w:p w14:paraId="48747898" w14:textId="30577882" w:rsidR="008E79F6" w:rsidRPr="00932A41" w:rsidRDefault="008E79F6">
      <w:pPr>
        <w:pStyle w:val="Textocomentario"/>
        <w:rPr>
          <w:lang w:val="en-US"/>
        </w:rPr>
      </w:pPr>
      <w:r>
        <w:rPr>
          <w:rStyle w:val="Refdecomentario"/>
        </w:rPr>
        <w:annotationRef/>
      </w:r>
      <w:r w:rsidRPr="00932A41">
        <w:rPr>
          <w:lang w:val="en-US"/>
        </w:rPr>
        <w:t>How could you mini</w:t>
      </w:r>
      <w:r>
        <w:rPr>
          <w:lang w:val="en-US"/>
        </w:rPr>
        <w:t>m</w:t>
      </w:r>
      <w:r w:rsidRPr="00932A41">
        <w:rPr>
          <w:lang w:val="en-US"/>
        </w:rPr>
        <w:t>ize this?</w:t>
      </w:r>
    </w:p>
  </w:comment>
  <w:comment w:id="811" w:author="Fernando Alarid Escudero" w:date="2020-12-15T09:27:00Z" w:initials="FAE">
    <w:p w14:paraId="2C9A23E5" w14:textId="0230B1AC" w:rsidR="008E79F6" w:rsidRPr="00242CBA" w:rsidRDefault="008E79F6">
      <w:pPr>
        <w:pStyle w:val="Textocomentario"/>
        <w:rPr>
          <w:lang w:val="en-US"/>
        </w:rPr>
      </w:pPr>
      <w:r>
        <w:rPr>
          <w:rStyle w:val="Refdecomentario"/>
        </w:rPr>
        <w:annotationRef/>
      </w:r>
      <w:r w:rsidRPr="00242CBA">
        <w:rPr>
          <w:lang w:val="en-US"/>
        </w:rPr>
        <w:t>This shoul</w:t>
      </w:r>
      <w:r>
        <w:rPr>
          <w:lang w:val="en-US"/>
        </w:rPr>
        <w:t>d</w:t>
      </w:r>
      <w:r w:rsidRPr="00242CBA">
        <w:rPr>
          <w:lang w:val="en-US"/>
        </w:rPr>
        <w:t xml:space="preserve"> be desc</w:t>
      </w:r>
      <w:r>
        <w:rPr>
          <w:lang w:val="en-US"/>
        </w:rPr>
        <w:t>ribed in the methods. You can add a section called “Effects of treatment”</w:t>
      </w:r>
    </w:p>
  </w:comment>
  <w:comment w:id="816" w:author="Fernando Alarid Escudero" w:date="2020-12-15T09:26:00Z" w:initials="FAE">
    <w:p w14:paraId="7E1A14F4" w14:textId="76441302" w:rsidR="008E79F6" w:rsidRPr="00242CBA" w:rsidRDefault="008E79F6">
      <w:pPr>
        <w:pStyle w:val="Textocomentario"/>
        <w:rPr>
          <w:lang w:val="en-US"/>
        </w:rPr>
      </w:pPr>
      <w:r>
        <w:rPr>
          <w:rStyle w:val="Refdecomentario"/>
        </w:rPr>
        <w:annotationRef/>
      </w:r>
      <w:r w:rsidRPr="00242CBA">
        <w:rPr>
          <w:lang w:val="en-US"/>
        </w:rPr>
        <w:t>The treatment affects the hazard (or rate</w:t>
      </w:r>
      <w:r>
        <w:rPr>
          <w:lang w:val="en-US"/>
        </w:rPr>
        <w:t>) directly and as a result, alters the probability. Not the way around.</w:t>
      </w:r>
    </w:p>
  </w:comment>
  <w:comment w:id="820" w:author="Fernando Alarid Escudero" w:date="2020-12-15T09:27:00Z" w:initials="FAE">
    <w:p w14:paraId="211CC6E3" w14:textId="10EFC5B1" w:rsidR="008E79F6" w:rsidRPr="00242CBA" w:rsidRDefault="008E79F6">
      <w:pPr>
        <w:pStyle w:val="Textocomentario"/>
        <w:rPr>
          <w:lang w:val="en-US"/>
        </w:rPr>
      </w:pPr>
      <w:r>
        <w:rPr>
          <w:rStyle w:val="Refdecomentario"/>
        </w:rPr>
        <w:annotationRef/>
      </w:r>
      <w:r w:rsidRPr="00242CBA">
        <w:rPr>
          <w:lang w:val="en-US"/>
        </w:rPr>
        <w:t xml:space="preserve">This should come before the microsimulation </w:t>
      </w:r>
      <w:r>
        <w:rPr>
          <w:lang w:val="en-US"/>
        </w:rPr>
        <w:t>results. Add a subsection in both the results and methods called Relative Survival where you define the method in detail and describe the results of such analysis, respectively. In the latter, add and describe this figure first and then figure 2.</w:t>
      </w:r>
    </w:p>
  </w:comment>
  <w:comment w:id="825" w:author="Fernando Alarid Escudero" w:date="2020-12-15T09:38:00Z" w:initials="FAE">
    <w:p w14:paraId="1D72B4B3" w14:textId="5CFAC0BA" w:rsidR="008E79F6" w:rsidRPr="00C94B7C" w:rsidRDefault="008E79F6">
      <w:pPr>
        <w:pStyle w:val="Textocomentario"/>
        <w:rPr>
          <w:lang w:val="en-US"/>
        </w:rPr>
      </w:pPr>
      <w:r>
        <w:rPr>
          <w:rStyle w:val="Refdecomentario"/>
        </w:rPr>
        <w:annotationRef/>
      </w:r>
      <w:r w:rsidRPr="00C94B7C">
        <w:rPr>
          <w:lang w:val="en-US"/>
        </w:rPr>
        <w:t xml:space="preserve">Your table does not specify </w:t>
      </w:r>
      <w:r>
        <w:rPr>
          <w:lang w:val="en-US"/>
        </w:rPr>
        <w:t xml:space="preserve">what are the units. How are you measuring the effect? Also, mention the currency </w:t>
      </w:r>
      <w:proofErr w:type="gramStart"/>
      <w:r>
        <w:rPr>
          <w:lang w:val="en-US"/>
        </w:rPr>
        <w:t>an</w:t>
      </w:r>
      <w:proofErr w:type="gramEnd"/>
      <w:r>
        <w:rPr>
          <w:lang w:val="en-US"/>
        </w:rPr>
        <w:t xml:space="preserve"> year for your costs. This can be done as a table’s footnote.</w:t>
      </w:r>
    </w:p>
  </w:comment>
  <w:comment w:id="892" w:author="Fernando Alarid Escudero" w:date="2020-12-15T09:31:00Z" w:initials="FAE">
    <w:p w14:paraId="74D7DEBE" w14:textId="293ABDAF" w:rsidR="008E79F6" w:rsidRPr="003C745B" w:rsidRDefault="008E79F6">
      <w:pPr>
        <w:pStyle w:val="Textocomentario"/>
        <w:rPr>
          <w:lang w:val="en-US"/>
        </w:rPr>
      </w:pPr>
      <w:r>
        <w:rPr>
          <w:rStyle w:val="Refdecomentario"/>
        </w:rPr>
        <w:annotationRef/>
      </w:r>
      <w:r w:rsidRPr="003C745B">
        <w:rPr>
          <w:lang w:val="en-US"/>
        </w:rPr>
        <w:t>What is the WTP threshold in Me</w:t>
      </w:r>
      <w:r>
        <w:rPr>
          <w:lang w:val="en-US"/>
        </w:rPr>
        <w:t>xico?? To say that a strategy is cost-effective, it should be compared against the WTP threshold.</w:t>
      </w:r>
    </w:p>
  </w:comment>
  <w:comment w:id="893" w:author="Fernando Alarid Escudero" w:date="2020-12-15T09:32:00Z" w:initials="FAE">
    <w:p w14:paraId="53DFE132" w14:textId="50F96BE3" w:rsidR="008E79F6" w:rsidRPr="00CD2634" w:rsidRDefault="008E79F6">
      <w:pPr>
        <w:pStyle w:val="Textocomentario"/>
        <w:rPr>
          <w:lang w:val="en-US"/>
        </w:rPr>
      </w:pPr>
      <w:r>
        <w:rPr>
          <w:rStyle w:val="Refdecomentario"/>
        </w:rPr>
        <w:annotationRef/>
      </w:r>
      <w:r w:rsidRPr="00CD2634">
        <w:rPr>
          <w:lang w:val="en-US"/>
        </w:rPr>
        <w:t>The first paragraph of the di</w:t>
      </w:r>
      <w:r>
        <w:rPr>
          <w:lang w:val="en-US"/>
        </w:rPr>
        <w:t>scussion should be a summary of what you did.</w:t>
      </w:r>
    </w:p>
  </w:comment>
  <w:comment w:id="894" w:author="Fernando Alarid Escudero" w:date="2020-12-15T09:33:00Z" w:initials="FAE">
    <w:p w14:paraId="0BACC0AE" w14:textId="4580409B" w:rsidR="008E79F6" w:rsidRPr="008E79F6" w:rsidRDefault="008E79F6">
      <w:pPr>
        <w:pStyle w:val="Textocomentario"/>
        <w:rPr>
          <w:lang w:val="en-US"/>
        </w:rPr>
      </w:pPr>
      <w:r>
        <w:rPr>
          <w:rStyle w:val="Refdecomentario"/>
        </w:rPr>
        <w:annotationRef/>
      </w:r>
      <w:r w:rsidRPr="008E79F6">
        <w:rPr>
          <w:lang w:val="en-US"/>
        </w:rPr>
        <w:t>What does this mean?</w:t>
      </w:r>
    </w:p>
  </w:comment>
  <w:comment w:id="895" w:author="Fernando Alarid Escudero" w:date="2020-12-15T09:34:00Z" w:initials="FAE">
    <w:p w14:paraId="0FDCF4EE" w14:textId="5DE3701A" w:rsidR="008E79F6" w:rsidRPr="008E79F6" w:rsidRDefault="008E79F6">
      <w:pPr>
        <w:pStyle w:val="Textocomentario"/>
        <w:rPr>
          <w:lang w:val="en-US"/>
        </w:rPr>
      </w:pPr>
      <w:r>
        <w:rPr>
          <w:rStyle w:val="Refdecomentario"/>
        </w:rPr>
        <w:annotationRef/>
      </w:r>
      <w:r w:rsidRPr="008E79F6">
        <w:rPr>
          <w:lang w:val="en-US"/>
        </w:rPr>
        <w:t>Such as what?</w:t>
      </w:r>
    </w:p>
  </w:comment>
  <w:comment w:id="896" w:author="Fernando Alarid Escudero" w:date="2020-12-15T09:35:00Z" w:initials="FAE">
    <w:p w14:paraId="795079C5" w14:textId="46A97914" w:rsidR="008E79F6" w:rsidRPr="001E34C3" w:rsidRDefault="008E79F6">
      <w:pPr>
        <w:pStyle w:val="Textocomentario"/>
        <w:rPr>
          <w:lang w:val="en-US"/>
        </w:rPr>
      </w:pPr>
      <w:r>
        <w:rPr>
          <w:rStyle w:val="Refdecomentario"/>
        </w:rPr>
        <w:annotationRef/>
      </w:r>
      <w:r w:rsidRPr="001E34C3">
        <w:rPr>
          <w:lang w:val="en-US"/>
        </w:rPr>
        <w:t>What do you mean by stage</w:t>
      </w:r>
      <w:r>
        <w:rPr>
          <w:lang w:val="en-US"/>
        </w:rPr>
        <w:t>?</w:t>
      </w:r>
    </w:p>
  </w:comment>
  <w:comment w:id="897" w:author="Fernando Alarid Escudero" w:date="2020-12-15T09:35:00Z" w:initials="FAE">
    <w:p w14:paraId="02CE5131" w14:textId="309E5CA6" w:rsidR="008E79F6" w:rsidRPr="00C27F7F" w:rsidRDefault="008E79F6">
      <w:pPr>
        <w:pStyle w:val="Textocomentario"/>
        <w:rPr>
          <w:lang w:val="en-US"/>
        </w:rPr>
      </w:pPr>
      <w:r>
        <w:rPr>
          <w:rStyle w:val="Refdecomentario"/>
        </w:rPr>
        <w:annotationRef/>
      </w:r>
      <w:r w:rsidRPr="00C27F7F">
        <w:rPr>
          <w:lang w:val="en-US"/>
        </w:rPr>
        <w:t>Make this paragraph a “Strengths” paragraph</w:t>
      </w:r>
      <w:r>
        <w:rPr>
          <w:lang w:val="en-US"/>
        </w:rPr>
        <w:t xml:space="preserve"> where you will list all the strengths of your work and methodological approach. For example, that with a microsim model you can compare multiple treatments that otherwise have not been compared head to head.</w:t>
      </w:r>
    </w:p>
  </w:comment>
  <w:comment w:id="898" w:author="Fernando Alarid Escudero" w:date="2020-12-15T09:36:00Z" w:initials="FAE">
    <w:p w14:paraId="46551476" w14:textId="4659ED60" w:rsidR="008E79F6" w:rsidRPr="00C27F7F" w:rsidRDefault="008E79F6">
      <w:pPr>
        <w:pStyle w:val="Textocomentario"/>
        <w:rPr>
          <w:lang w:val="en-US"/>
        </w:rPr>
      </w:pPr>
      <w:r>
        <w:rPr>
          <w:rStyle w:val="Refdecomentario"/>
        </w:rPr>
        <w:annotationRef/>
      </w:r>
      <w:r w:rsidRPr="00C27F7F">
        <w:rPr>
          <w:lang w:val="en-US"/>
        </w:rPr>
        <w:t xml:space="preserve">Add a final paragraph that </w:t>
      </w:r>
      <w:r>
        <w:rPr>
          <w:lang w:val="en-US"/>
        </w:rPr>
        <w:t xml:space="preserve">briefly </w:t>
      </w:r>
      <w:r w:rsidRPr="00C27F7F">
        <w:rPr>
          <w:lang w:val="en-US"/>
        </w:rPr>
        <w:t xml:space="preserve">summarizes </w:t>
      </w:r>
      <w:r>
        <w:rPr>
          <w:lang w:val="en-US"/>
        </w:rPr>
        <w:t>everything you did and provide a key policy message. This is often referred to as a “Conclusion” paragraph (just don’t add a heading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E8F8C" w15:done="0"/>
  <w15:commentEx w15:paraId="2B356AE7" w15:done="0"/>
  <w15:commentEx w15:paraId="1C688143" w15:done="0"/>
  <w15:commentEx w15:paraId="2AC64A02" w15:done="0"/>
  <w15:commentEx w15:paraId="2570836B" w15:done="0"/>
  <w15:commentEx w15:paraId="64EE3D0C" w15:done="0"/>
  <w15:commentEx w15:paraId="5767C4CA" w15:done="0"/>
  <w15:commentEx w15:paraId="6D445259" w15:done="0"/>
  <w15:commentEx w15:paraId="6B1D1FCD" w15:done="0"/>
  <w15:commentEx w15:paraId="1F34FA8A" w15:done="0"/>
  <w15:commentEx w15:paraId="40937794" w15:done="0"/>
  <w15:commentEx w15:paraId="597FBF9C" w15:done="0"/>
  <w15:commentEx w15:paraId="49EAF6FF" w15:done="0"/>
  <w15:commentEx w15:paraId="69FAB30E" w15:done="0"/>
  <w15:commentEx w15:paraId="3F6C21C6" w15:done="0"/>
  <w15:commentEx w15:paraId="0EB26648" w15:done="0"/>
  <w15:commentEx w15:paraId="5ECDCAF9" w15:done="0"/>
  <w15:commentEx w15:paraId="3A3D71DC" w15:done="0"/>
  <w15:commentEx w15:paraId="1EE626F3" w15:done="0"/>
  <w15:commentEx w15:paraId="5758E205" w15:done="0"/>
  <w15:commentEx w15:paraId="17B2C763" w15:done="0"/>
  <w15:commentEx w15:paraId="48747898" w15:done="0"/>
  <w15:commentEx w15:paraId="2C9A23E5" w15:done="0"/>
  <w15:commentEx w15:paraId="7E1A14F4" w15:done="0"/>
  <w15:commentEx w15:paraId="211CC6E3" w15:done="0"/>
  <w15:commentEx w15:paraId="1D72B4B3" w15:done="0"/>
  <w15:commentEx w15:paraId="74D7DEBE" w15:done="0"/>
  <w15:commentEx w15:paraId="53DFE132" w15:done="0"/>
  <w15:commentEx w15:paraId="0BACC0AE" w15:done="0"/>
  <w15:commentEx w15:paraId="0FDCF4EE" w15:done="0"/>
  <w15:commentEx w15:paraId="795079C5" w15:done="0"/>
  <w15:commentEx w15:paraId="02CE5131" w15:done="0"/>
  <w15:commentEx w15:paraId="465514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FF5" w16cex:dateUtc="2020-12-14T01:54:00Z"/>
  <w16cex:commentExtensible w16cex:durableId="2380F00B" w16cex:dateUtc="2020-12-14T01:54:00Z"/>
  <w16cex:commentExtensible w16cex:durableId="2380F043" w16cex:dateUtc="2020-12-14T01:55:00Z"/>
  <w16cex:commentExtensible w16cex:durableId="2380F0C7" w16cex:dateUtc="2020-12-14T01:57:00Z"/>
  <w16cex:commentExtensible w16cex:durableId="2380F0E4" w16cex:dateUtc="2020-12-14T01:58:00Z"/>
  <w16cex:commentExtensible w16cex:durableId="2380F85B" w16cex:dateUtc="2020-12-14T02:30:00Z"/>
  <w16cex:commentExtensible w16cex:durableId="2380F89F" w16cex:dateUtc="2020-12-14T02:31:00Z"/>
  <w16cex:commentExtensible w16cex:durableId="2380F8D7" w16cex:dateUtc="2020-12-14T02:32:00Z"/>
  <w16cex:commentExtensible w16cex:durableId="2382FD8C" w16cex:dateUtc="2020-12-15T15:17:00Z"/>
  <w16cex:commentExtensible w16cex:durableId="2382FC88" w16cex:dateUtc="2020-12-15T15:12:00Z"/>
  <w16cex:commentExtensible w16cex:durableId="2382FCF5" w16cex:dateUtc="2020-12-15T15:14:00Z"/>
  <w16cex:commentExtensible w16cex:durableId="23830091" w16cex:dateUtc="2020-12-15T15:29:00Z"/>
  <w16cex:commentExtensible w16cex:durableId="2382FE77" w16cex:dateUtc="2020-12-15T15:20:00Z"/>
  <w16cex:commentExtensible w16cex:durableId="2382FE5C" w16cex:dateUtc="2020-12-15T15:20:00Z"/>
  <w16cex:commentExtensible w16cex:durableId="2382FE87" w16cex:dateUtc="2020-12-15T15:21:00Z"/>
  <w16cex:commentExtensible w16cex:durableId="2382FEEF" w16cex:dateUtc="2020-12-15T15:22:00Z"/>
  <w16cex:commentExtensible w16cex:durableId="2382FEAB" w16cex:dateUtc="2020-12-15T15:21:00Z"/>
  <w16cex:commentExtensible w16cex:durableId="2382FF08" w16cex:dateUtc="2020-12-15T15:23:00Z"/>
  <w16cex:commentExtensible w16cex:durableId="238302FA" w16cex:dateUtc="2020-12-15T15:40:00Z"/>
  <w16cex:commentExtensible w16cex:durableId="2382FF2D" w16cex:dateUtc="2020-12-15T15:23:00Z"/>
  <w16cex:commentExtensible w16cex:durableId="2382FF52" w16cex:dateUtc="2020-12-15T15:24:00Z"/>
  <w16cex:commentExtensible w16cex:durableId="2382FF71" w16cex:dateUtc="2020-12-15T15:25:00Z"/>
  <w16cex:commentExtensible w16cex:durableId="2382FFE7" w16cex:dateUtc="2020-12-15T15:27:00Z"/>
  <w16cex:commentExtensible w16cex:durableId="2382FFBF" w16cex:dateUtc="2020-12-15T15:26:00Z"/>
  <w16cex:commentExtensible w16cex:durableId="2383000C" w16cex:dateUtc="2020-12-15T15:27:00Z"/>
  <w16cex:commentExtensible w16cex:durableId="238302A9" w16cex:dateUtc="2020-12-15T15:38:00Z"/>
  <w16cex:commentExtensible w16cex:durableId="238300FA" w16cex:dateUtc="2020-12-15T15:31:00Z"/>
  <w16cex:commentExtensible w16cex:durableId="2383012B" w16cex:dateUtc="2020-12-15T15:32:00Z"/>
  <w16cex:commentExtensible w16cex:durableId="2383014D" w16cex:dateUtc="2020-12-15T15:33:00Z"/>
  <w16cex:commentExtensible w16cex:durableId="238301B8" w16cex:dateUtc="2020-12-15T15:34:00Z"/>
  <w16cex:commentExtensible w16cex:durableId="238301CD" w16cex:dateUtc="2020-12-15T15:35:00Z"/>
  <w16cex:commentExtensible w16cex:durableId="238301DD" w16cex:dateUtc="2020-12-15T15:35:00Z"/>
  <w16cex:commentExtensible w16cex:durableId="23830235" w16cex:dateUtc="2020-12-15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E8F8C" w16cid:durableId="2380EFF5"/>
  <w16cid:commentId w16cid:paraId="2B356AE7" w16cid:durableId="2380F00B"/>
  <w16cid:commentId w16cid:paraId="1C688143" w16cid:durableId="2380F043"/>
  <w16cid:commentId w16cid:paraId="2AC64A02" w16cid:durableId="2380F0C7"/>
  <w16cid:commentId w16cid:paraId="2570836B" w16cid:durableId="2380F0E4"/>
  <w16cid:commentId w16cid:paraId="64EE3D0C" w16cid:durableId="2380F85B"/>
  <w16cid:commentId w16cid:paraId="5767C4CA" w16cid:durableId="2380F89F"/>
  <w16cid:commentId w16cid:paraId="6D445259" w16cid:durableId="2380F8D7"/>
  <w16cid:commentId w16cid:paraId="6B1D1FCD" w16cid:durableId="2382FD8C"/>
  <w16cid:commentId w16cid:paraId="1F34FA8A" w16cid:durableId="2382FC88"/>
  <w16cid:commentId w16cid:paraId="40937794" w16cid:durableId="2382FCF5"/>
  <w16cid:commentId w16cid:paraId="597FBF9C" w16cid:durableId="23830091"/>
  <w16cid:commentId w16cid:paraId="49EAF6FF" w16cid:durableId="2382FE77"/>
  <w16cid:commentId w16cid:paraId="69FAB30E" w16cid:durableId="2382FE5C"/>
  <w16cid:commentId w16cid:paraId="3F6C21C6" w16cid:durableId="2382FE87"/>
  <w16cid:commentId w16cid:paraId="0EB26648" w16cid:durableId="2382FEEF"/>
  <w16cid:commentId w16cid:paraId="5ECDCAF9" w16cid:durableId="2382FEAB"/>
  <w16cid:commentId w16cid:paraId="3A3D71DC" w16cid:durableId="2382FF08"/>
  <w16cid:commentId w16cid:paraId="1EE626F3" w16cid:durableId="238302FA"/>
  <w16cid:commentId w16cid:paraId="5758E205" w16cid:durableId="2382FF2D"/>
  <w16cid:commentId w16cid:paraId="17B2C763" w16cid:durableId="2382FF52"/>
  <w16cid:commentId w16cid:paraId="48747898" w16cid:durableId="2382FF71"/>
  <w16cid:commentId w16cid:paraId="2C9A23E5" w16cid:durableId="2382FFE7"/>
  <w16cid:commentId w16cid:paraId="7E1A14F4" w16cid:durableId="2382FFBF"/>
  <w16cid:commentId w16cid:paraId="211CC6E3" w16cid:durableId="2383000C"/>
  <w16cid:commentId w16cid:paraId="1D72B4B3" w16cid:durableId="238302A9"/>
  <w16cid:commentId w16cid:paraId="74D7DEBE" w16cid:durableId="238300FA"/>
  <w16cid:commentId w16cid:paraId="53DFE132" w16cid:durableId="2383012B"/>
  <w16cid:commentId w16cid:paraId="0BACC0AE" w16cid:durableId="2383014D"/>
  <w16cid:commentId w16cid:paraId="0FDCF4EE" w16cid:durableId="238301B8"/>
  <w16cid:commentId w16cid:paraId="795079C5" w16cid:durableId="238301CD"/>
  <w16cid:commentId w16cid:paraId="02CE5131" w16cid:durableId="238301DD"/>
  <w16cid:commentId w16cid:paraId="46551476" w16cid:durableId="23830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35pt;height:15.35pt;visibility:visible;mso-wrap-style:square" o:bullet="t">
        <v:imagedata r:id="rId1" o:title="3DFD13B7"/>
      </v:shape>
    </w:pict>
  </w:numPicBullet>
  <w:abstractNum w:abstractNumId="0" w15:restartNumberingAfterBreak="0">
    <w:nsid w:val="3E667F5A"/>
    <w:multiLevelType w:val="hybridMultilevel"/>
    <w:tmpl w:val="62CA78AA"/>
    <w:lvl w:ilvl="0" w:tplc="FF481D9C">
      <w:start w:val="3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o Alarid Escudero">
    <w15:presenceInfo w15:providerId="AD" w15:userId="S::fernando.alarid@cide.edu::b4161e23-79a9-4138-b25d-208f1e466b51"/>
  </w15:person>
  <w15:person w15:author="Diaz Zepeda, Hirvin Azael">
    <w15:presenceInfo w15:providerId="AD" w15:userId="S-1-5-21-1949148656-1048424227-1227993459-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93"/>
    <w:rsid w:val="0001071A"/>
    <w:rsid w:val="00013FCE"/>
    <w:rsid w:val="000146B5"/>
    <w:rsid w:val="00026FBA"/>
    <w:rsid w:val="00044321"/>
    <w:rsid w:val="00055B39"/>
    <w:rsid w:val="000A0782"/>
    <w:rsid w:val="000A2E7A"/>
    <w:rsid w:val="000A3B6E"/>
    <w:rsid w:val="000B7654"/>
    <w:rsid w:val="000D3AE3"/>
    <w:rsid w:val="00130B3D"/>
    <w:rsid w:val="00136907"/>
    <w:rsid w:val="001A7511"/>
    <w:rsid w:val="001A7A23"/>
    <w:rsid w:val="001B372F"/>
    <w:rsid w:val="001E34C3"/>
    <w:rsid w:val="001E78D8"/>
    <w:rsid w:val="00210C54"/>
    <w:rsid w:val="00214101"/>
    <w:rsid w:val="00226FCD"/>
    <w:rsid w:val="00230817"/>
    <w:rsid w:val="00242CBA"/>
    <w:rsid w:val="0025287B"/>
    <w:rsid w:val="002802A2"/>
    <w:rsid w:val="00283C4C"/>
    <w:rsid w:val="002A496F"/>
    <w:rsid w:val="002B6D07"/>
    <w:rsid w:val="002C0986"/>
    <w:rsid w:val="002C66A5"/>
    <w:rsid w:val="002D1039"/>
    <w:rsid w:val="002E61AF"/>
    <w:rsid w:val="00312781"/>
    <w:rsid w:val="0034618E"/>
    <w:rsid w:val="003C1985"/>
    <w:rsid w:val="003C1E7A"/>
    <w:rsid w:val="003C745B"/>
    <w:rsid w:val="003F6E0C"/>
    <w:rsid w:val="00432F3E"/>
    <w:rsid w:val="004474E6"/>
    <w:rsid w:val="004771BB"/>
    <w:rsid w:val="004A0F7A"/>
    <w:rsid w:val="004A3295"/>
    <w:rsid w:val="004D58C2"/>
    <w:rsid w:val="00505AE1"/>
    <w:rsid w:val="00512629"/>
    <w:rsid w:val="005145B0"/>
    <w:rsid w:val="005231FC"/>
    <w:rsid w:val="005564FD"/>
    <w:rsid w:val="005A373A"/>
    <w:rsid w:val="005C00E6"/>
    <w:rsid w:val="005F3501"/>
    <w:rsid w:val="00661F93"/>
    <w:rsid w:val="006809C6"/>
    <w:rsid w:val="00680AE4"/>
    <w:rsid w:val="0068117C"/>
    <w:rsid w:val="00681EB4"/>
    <w:rsid w:val="006B5904"/>
    <w:rsid w:val="006E2E33"/>
    <w:rsid w:val="006E6B5B"/>
    <w:rsid w:val="0075396B"/>
    <w:rsid w:val="00777A4D"/>
    <w:rsid w:val="007A00CC"/>
    <w:rsid w:val="007A02F6"/>
    <w:rsid w:val="007C7FFE"/>
    <w:rsid w:val="00813DE2"/>
    <w:rsid w:val="008306B5"/>
    <w:rsid w:val="00831305"/>
    <w:rsid w:val="00877C41"/>
    <w:rsid w:val="008915DE"/>
    <w:rsid w:val="008B2FBA"/>
    <w:rsid w:val="008D6B38"/>
    <w:rsid w:val="008E7974"/>
    <w:rsid w:val="008E79F6"/>
    <w:rsid w:val="00913F0E"/>
    <w:rsid w:val="00932A41"/>
    <w:rsid w:val="00967440"/>
    <w:rsid w:val="0097075E"/>
    <w:rsid w:val="00993512"/>
    <w:rsid w:val="009C6CC9"/>
    <w:rsid w:val="009D0669"/>
    <w:rsid w:val="009E3C54"/>
    <w:rsid w:val="00A011E6"/>
    <w:rsid w:val="00A03DAB"/>
    <w:rsid w:val="00A07CF6"/>
    <w:rsid w:val="00A500A2"/>
    <w:rsid w:val="00A564B3"/>
    <w:rsid w:val="00A741D5"/>
    <w:rsid w:val="00A86A68"/>
    <w:rsid w:val="00AA775F"/>
    <w:rsid w:val="00AB665B"/>
    <w:rsid w:val="00AB72E5"/>
    <w:rsid w:val="00AE4B20"/>
    <w:rsid w:val="00AF05B0"/>
    <w:rsid w:val="00AF31D2"/>
    <w:rsid w:val="00B445B5"/>
    <w:rsid w:val="00B73BC3"/>
    <w:rsid w:val="00B92E10"/>
    <w:rsid w:val="00BC42FF"/>
    <w:rsid w:val="00BD31AD"/>
    <w:rsid w:val="00BE26E8"/>
    <w:rsid w:val="00BF5854"/>
    <w:rsid w:val="00C27F7F"/>
    <w:rsid w:val="00C64E8A"/>
    <w:rsid w:val="00C672C4"/>
    <w:rsid w:val="00C75500"/>
    <w:rsid w:val="00C7580D"/>
    <w:rsid w:val="00C86F5B"/>
    <w:rsid w:val="00C87E5F"/>
    <w:rsid w:val="00C94B7C"/>
    <w:rsid w:val="00CA777D"/>
    <w:rsid w:val="00CB122F"/>
    <w:rsid w:val="00CD2634"/>
    <w:rsid w:val="00CE4CD8"/>
    <w:rsid w:val="00D07F16"/>
    <w:rsid w:val="00D14DD2"/>
    <w:rsid w:val="00D63B3B"/>
    <w:rsid w:val="00D8384D"/>
    <w:rsid w:val="00D92104"/>
    <w:rsid w:val="00D97189"/>
    <w:rsid w:val="00DA31D6"/>
    <w:rsid w:val="00DB3A3C"/>
    <w:rsid w:val="00DF701A"/>
    <w:rsid w:val="00E009B4"/>
    <w:rsid w:val="00E10378"/>
    <w:rsid w:val="00E15321"/>
    <w:rsid w:val="00E316C8"/>
    <w:rsid w:val="00F607FA"/>
    <w:rsid w:val="00F90E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E16"/>
  <w15:chartTrackingRefBased/>
  <w15:docId w15:val="{C9CEE9F7-DF9E-42D0-87A2-EE642A0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5564F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Ttulo2">
    <w:name w:val="heading 2"/>
    <w:basedOn w:val="Normal"/>
    <w:next w:val="Textoindependiente"/>
    <w:link w:val="Ttulo2Car"/>
    <w:uiPriority w:val="9"/>
    <w:semiHidden/>
    <w:unhideWhenUsed/>
    <w:qFormat/>
    <w:rsid w:val="005564F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Ttulo3">
    <w:name w:val="heading 3"/>
    <w:basedOn w:val="Normal"/>
    <w:next w:val="Textoindependiente"/>
    <w:link w:val="Ttulo3Car"/>
    <w:uiPriority w:val="9"/>
    <w:semiHidden/>
    <w:unhideWhenUsed/>
    <w:qFormat/>
    <w:rsid w:val="005564FD"/>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Ttulo4">
    <w:name w:val="heading 4"/>
    <w:basedOn w:val="Normal"/>
    <w:next w:val="Textoindependiente"/>
    <w:link w:val="Ttulo4Car"/>
    <w:uiPriority w:val="9"/>
    <w:semiHidden/>
    <w:unhideWhenUsed/>
    <w:qFormat/>
    <w:rsid w:val="005564FD"/>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Ttulo5">
    <w:name w:val="heading 5"/>
    <w:basedOn w:val="Normal"/>
    <w:next w:val="Textoindependiente"/>
    <w:link w:val="Ttulo5Car"/>
    <w:uiPriority w:val="9"/>
    <w:semiHidden/>
    <w:unhideWhenUsed/>
    <w:qFormat/>
    <w:rsid w:val="005564FD"/>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Ttulo6">
    <w:name w:val="heading 6"/>
    <w:basedOn w:val="Normal"/>
    <w:next w:val="Textoindependiente"/>
    <w:link w:val="Ttulo6Car"/>
    <w:uiPriority w:val="9"/>
    <w:semiHidden/>
    <w:unhideWhenUsed/>
    <w:qFormat/>
    <w:rsid w:val="005564FD"/>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Ttulo7">
    <w:name w:val="heading 7"/>
    <w:basedOn w:val="Normal"/>
    <w:next w:val="Textoindependiente"/>
    <w:link w:val="Ttulo7Car"/>
    <w:uiPriority w:val="9"/>
    <w:semiHidden/>
    <w:unhideWhenUsed/>
    <w:qFormat/>
    <w:rsid w:val="005564FD"/>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tulo8">
    <w:name w:val="heading 8"/>
    <w:basedOn w:val="Normal"/>
    <w:next w:val="Textoindependiente"/>
    <w:link w:val="Ttulo8Car"/>
    <w:uiPriority w:val="9"/>
    <w:semiHidden/>
    <w:unhideWhenUsed/>
    <w:qFormat/>
    <w:rsid w:val="005564FD"/>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tulo9">
    <w:name w:val="heading 9"/>
    <w:basedOn w:val="Normal"/>
    <w:next w:val="Textoindependiente"/>
    <w:link w:val="Ttulo9Car"/>
    <w:uiPriority w:val="9"/>
    <w:semiHidden/>
    <w:unhideWhenUsed/>
    <w:qFormat/>
    <w:rsid w:val="005564FD"/>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661F93"/>
    <w:rPr>
      <w:color w:val="0563C1" w:themeColor="hyperlink"/>
      <w:u w:val="single"/>
    </w:rPr>
  </w:style>
  <w:style w:type="character" w:styleId="Textodelmarcadordeposicin">
    <w:name w:val="Placeholder Text"/>
    <w:basedOn w:val="Fuentedeprrafopredeter"/>
    <w:uiPriority w:val="99"/>
    <w:semiHidden/>
    <w:rsid w:val="00C75500"/>
    <w:rPr>
      <w:color w:val="808080"/>
    </w:rPr>
  </w:style>
  <w:style w:type="character" w:customStyle="1" w:styleId="Ttulo1Car">
    <w:name w:val="Título 1 Car"/>
    <w:basedOn w:val="Fuentedeprrafopredeter"/>
    <w:link w:val="Ttulo1"/>
    <w:uiPriority w:val="9"/>
    <w:rsid w:val="005564FD"/>
    <w:rPr>
      <w:rFonts w:asciiTheme="majorHAnsi" w:eastAsiaTheme="majorEastAsia" w:hAnsiTheme="majorHAnsi" w:cstheme="majorBidi"/>
      <w:b/>
      <w:bCs/>
      <w:color w:val="4472C4" w:themeColor="accent1"/>
      <w:sz w:val="32"/>
      <w:szCs w:val="32"/>
      <w:lang w:val="en-US"/>
    </w:rPr>
  </w:style>
  <w:style w:type="character" w:customStyle="1" w:styleId="Ttulo2Car">
    <w:name w:val="Título 2 Car"/>
    <w:basedOn w:val="Fuentedeprrafopredeter"/>
    <w:link w:val="Ttulo2"/>
    <w:uiPriority w:val="9"/>
    <w:semiHidden/>
    <w:rsid w:val="005564FD"/>
    <w:rPr>
      <w:rFonts w:asciiTheme="majorHAnsi" w:eastAsiaTheme="majorEastAsia" w:hAnsiTheme="majorHAnsi" w:cstheme="majorBidi"/>
      <w:b/>
      <w:bCs/>
      <w:color w:val="4472C4" w:themeColor="accent1"/>
      <w:sz w:val="28"/>
      <w:szCs w:val="28"/>
      <w:lang w:val="en-US"/>
    </w:rPr>
  </w:style>
  <w:style w:type="character" w:customStyle="1" w:styleId="Ttulo3Car">
    <w:name w:val="Título 3 Car"/>
    <w:basedOn w:val="Fuentedeprrafopredeter"/>
    <w:link w:val="Ttulo3"/>
    <w:uiPriority w:val="9"/>
    <w:semiHidden/>
    <w:rsid w:val="005564FD"/>
    <w:rPr>
      <w:rFonts w:asciiTheme="majorHAnsi" w:eastAsiaTheme="majorEastAsia" w:hAnsiTheme="majorHAnsi" w:cstheme="majorBidi"/>
      <w:b/>
      <w:bCs/>
      <w:color w:val="4472C4" w:themeColor="accent1"/>
      <w:sz w:val="24"/>
      <w:szCs w:val="24"/>
      <w:lang w:val="en-US"/>
    </w:rPr>
  </w:style>
  <w:style w:type="character" w:customStyle="1" w:styleId="Ttulo4Car">
    <w:name w:val="Título 4 Car"/>
    <w:basedOn w:val="Fuentedeprrafopredeter"/>
    <w:link w:val="Ttulo4"/>
    <w:uiPriority w:val="9"/>
    <w:semiHidden/>
    <w:rsid w:val="005564FD"/>
    <w:rPr>
      <w:rFonts w:asciiTheme="majorHAnsi" w:eastAsiaTheme="majorEastAsia" w:hAnsiTheme="majorHAnsi" w:cstheme="majorBidi"/>
      <w:bCs/>
      <w:i/>
      <w:color w:val="4472C4" w:themeColor="accent1"/>
      <w:sz w:val="24"/>
      <w:szCs w:val="24"/>
      <w:lang w:val="en-US"/>
    </w:rPr>
  </w:style>
  <w:style w:type="character" w:customStyle="1" w:styleId="Ttulo5Car">
    <w:name w:val="Título 5 Car"/>
    <w:basedOn w:val="Fuentedeprrafopredeter"/>
    <w:link w:val="Ttulo5"/>
    <w:uiPriority w:val="9"/>
    <w:semiHidden/>
    <w:rsid w:val="005564FD"/>
    <w:rPr>
      <w:rFonts w:asciiTheme="majorHAnsi" w:eastAsiaTheme="majorEastAsia" w:hAnsiTheme="majorHAnsi" w:cstheme="majorBidi"/>
      <w:iCs/>
      <w:color w:val="4472C4" w:themeColor="accent1"/>
      <w:sz w:val="24"/>
      <w:szCs w:val="24"/>
      <w:lang w:val="en-US"/>
    </w:rPr>
  </w:style>
  <w:style w:type="character" w:customStyle="1" w:styleId="Ttulo6Car">
    <w:name w:val="Título 6 Car"/>
    <w:basedOn w:val="Fuentedeprrafopredeter"/>
    <w:link w:val="Ttulo6"/>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7Car">
    <w:name w:val="Título 7 Car"/>
    <w:basedOn w:val="Fuentedeprrafopredeter"/>
    <w:link w:val="Ttulo7"/>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8Car">
    <w:name w:val="Título 8 Car"/>
    <w:basedOn w:val="Fuentedeprrafopredeter"/>
    <w:link w:val="Ttulo8"/>
    <w:uiPriority w:val="9"/>
    <w:semiHidden/>
    <w:rsid w:val="005564FD"/>
    <w:rPr>
      <w:rFonts w:asciiTheme="majorHAnsi" w:eastAsiaTheme="majorEastAsia" w:hAnsiTheme="majorHAnsi" w:cstheme="majorBidi"/>
      <w:color w:val="4472C4" w:themeColor="accent1"/>
      <w:sz w:val="24"/>
      <w:szCs w:val="24"/>
      <w:lang w:val="en-US"/>
    </w:rPr>
  </w:style>
  <w:style w:type="character" w:customStyle="1" w:styleId="Ttulo9Car">
    <w:name w:val="Título 9 Car"/>
    <w:basedOn w:val="Fuentedeprrafopredeter"/>
    <w:link w:val="Ttulo9"/>
    <w:uiPriority w:val="9"/>
    <w:semiHidden/>
    <w:rsid w:val="005564FD"/>
    <w:rPr>
      <w:rFonts w:asciiTheme="majorHAnsi" w:eastAsiaTheme="majorEastAsia" w:hAnsiTheme="majorHAnsi" w:cstheme="majorBidi"/>
      <w:color w:val="4472C4" w:themeColor="accent1"/>
      <w:sz w:val="24"/>
      <w:szCs w:val="24"/>
      <w:lang w:val="en-US"/>
    </w:rPr>
  </w:style>
  <w:style w:type="character" w:styleId="Hipervnculovisitado">
    <w:name w:val="FollowedHyperlink"/>
    <w:basedOn w:val="Fuentedeprrafopredeter"/>
    <w:uiPriority w:val="99"/>
    <w:semiHidden/>
    <w:unhideWhenUsed/>
    <w:rsid w:val="005564FD"/>
    <w:rPr>
      <w:color w:val="954F72" w:themeColor="followedHyperlink"/>
      <w:u w:val="single"/>
    </w:rPr>
  </w:style>
  <w:style w:type="paragraph" w:styleId="Textoindependiente">
    <w:name w:val="Body Text"/>
    <w:basedOn w:val="Normal"/>
    <w:link w:val="TextoindependienteCar"/>
    <w:semiHidden/>
    <w:unhideWhenUsed/>
    <w:qFormat/>
    <w:rsid w:val="005564FD"/>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semiHidden/>
    <w:rsid w:val="005564FD"/>
    <w:rPr>
      <w:sz w:val="24"/>
      <w:szCs w:val="24"/>
      <w:lang w:val="en-US"/>
    </w:rPr>
  </w:style>
  <w:style w:type="paragraph" w:customStyle="1" w:styleId="msonormal0">
    <w:name w:val="msonormal"/>
    <w:basedOn w:val="Normal"/>
    <w:rsid w:val="005564F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
    <w:semiHidden/>
    <w:unhideWhenUsed/>
    <w:qFormat/>
    <w:rsid w:val="005564FD"/>
    <w:pPr>
      <w:spacing w:after="200" w:line="240" w:lineRule="auto"/>
    </w:pPr>
    <w:rPr>
      <w:sz w:val="24"/>
      <w:szCs w:val="24"/>
      <w:lang w:val="en-US"/>
    </w:rPr>
  </w:style>
  <w:style w:type="character" w:customStyle="1" w:styleId="TextonotapieCar">
    <w:name w:val="Texto nota pie Car"/>
    <w:basedOn w:val="Fuentedeprrafopredeter"/>
    <w:link w:val="Textonotapie"/>
    <w:uiPriority w:val="9"/>
    <w:semiHidden/>
    <w:rsid w:val="005564FD"/>
    <w:rPr>
      <w:sz w:val="24"/>
      <w:szCs w:val="24"/>
      <w:lang w:val="en-US"/>
    </w:rPr>
  </w:style>
  <w:style w:type="character" w:customStyle="1" w:styleId="DescripcinCar">
    <w:name w:val="Descripción Car"/>
    <w:basedOn w:val="Fuentedeprrafopredeter"/>
    <w:link w:val="Descripcin"/>
    <w:locked/>
    <w:rsid w:val="005564FD"/>
    <w:rPr>
      <w:i/>
    </w:rPr>
  </w:style>
  <w:style w:type="paragraph" w:styleId="Descripcin">
    <w:name w:val="caption"/>
    <w:basedOn w:val="Normal"/>
    <w:link w:val="DescripcinCar"/>
    <w:unhideWhenUsed/>
    <w:qFormat/>
    <w:rsid w:val="005564FD"/>
    <w:pPr>
      <w:spacing w:after="120" w:line="240" w:lineRule="auto"/>
    </w:pPr>
    <w:rPr>
      <w:i/>
    </w:rPr>
  </w:style>
  <w:style w:type="paragraph" w:styleId="Ttulo">
    <w:name w:val="Title"/>
    <w:basedOn w:val="Normal"/>
    <w:next w:val="Textoindependiente"/>
    <w:link w:val="TtuloCar"/>
    <w:qFormat/>
    <w:rsid w:val="005564F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tuloCar">
    <w:name w:val="Título Car"/>
    <w:basedOn w:val="Fuentedeprrafopredeter"/>
    <w:link w:val="Ttulo"/>
    <w:rsid w:val="005564FD"/>
    <w:rPr>
      <w:rFonts w:asciiTheme="majorHAnsi" w:eastAsiaTheme="majorEastAsia" w:hAnsiTheme="majorHAnsi" w:cstheme="majorBidi"/>
      <w:b/>
      <w:bCs/>
      <w:color w:val="2D4F8E" w:themeColor="accent1" w:themeShade="B5"/>
      <w:sz w:val="36"/>
      <w:szCs w:val="36"/>
      <w:lang w:val="en-US"/>
    </w:rPr>
  </w:style>
  <w:style w:type="paragraph" w:styleId="Subttulo">
    <w:name w:val="Subtitle"/>
    <w:basedOn w:val="Ttulo"/>
    <w:next w:val="Textoindependiente"/>
    <w:link w:val="SubttuloCar"/>
    <w:qFormat/>
    <w:rsid w:val="005564FD"/>
    <w:pPr>
      <w:spacing w:before="240"/>
    </w:pPr>
    <w:rPr>
      <w:sz w:val="30"/>
      <w:szCs w:val="30"/>
    </w:rPr>
  </w:style>
  <w:style w:type="character" w:customStyle="1" w:styleId="SubttuloCar">
    <w:name w:val="Subtítulo Car"/>
    <w:basedOn w:val="Fuentedeprrafopredeter"/>
    <w:link w:val="Subttulo"/>
    <w:rsid w:val="005564FD"/>
    <w:rPr>
      <w:rFonts w:asciiTheme="majorHAnsi" w:eastAsiaTheme="majorEastAsia" w:hAnsiTheme="majorHAnsi" w:cstheme="majorBidi"/>
      <w:b/>
      <w:bCs/>
      <w:color w:val="2D4F8E" w:themeColor="accent1" w:themeShade="B5"/>
      <w:sz w:val="30"/>
      <w:szCs w:val="30"/>
      <w:lang w:val="en-US"/>
    </w:rPr>
  </w:style>
  <w:style w:type="paragraph" w:styleId="Fecha">
    <w:name w:val="Date"/>
    <w:next w:val="Textoindependiente"/>
    <w:link w:val="FechaCar"/>
    <w:semiHidden/>
    <w:unhideWhenUsed/>
    <w:qFormat/>
    <w:rsid w:val="005564FD"/>
    <w:pPr>
      <w:keepNext/>
      <w:keepLines/>
      <w:spacing w:after="200" w:line="240" w:lineRule="auto"/>
      <w:jc w:val="center"/>
    </w:pPr>
    <w:rPr>
      <w:sz w:val="24"/>
      <w:szCs w:val="24"/>
      <w:lang w:val="en-US"/>
    </w:rPr>
  </w:style>
  <w:style w:type="character" w:customStyle="1" w:styleId="FechaCar">
    <w:name w:val="Fecha Car"/>
    <w:basedOn w:val="Fuentedeprrafopredeter"/>
    <w:link w:val="Fecha"/>
    <w:semiHidden/>
    <w:rsid w:val="005564FD"/>
    <w:rPr>
      <w:sz w:val="24"/>
      <w:szCs w:val="24"/>
      <w:lang w:val="en-US"/>
    </w:rPr>
  </w:style>
  <w:style w:type="paragraph" w:styleId="Textodebloque">
    <w:name w:val="Block Text"/>
    <w:basedOn w:val="Textoindependiente"/>
    <w:next w:val="Textoindependiente"/>
    <w:uiPriority w:val="9"/>
    <w:semiHidden/>
    <w:unhideWhenUsed/>
    <w:qFormat/>
    <w:rsid w:val="005564FD"/>
    <w:pPr>
      <w:spacing w:before="100" w:after="100"/>
      <w:ind w:left="480" w:right="480"/>
    </w:pPr>
  </w:style>
  <w:style w:type="paragraph" w:styleId="Bibliografa">
    <w:name w:val="Bibliography"/>
    <w:basedOn w:val="Normal"/>
    <w:semiHidden/>
    <w:unhideWhenUsed/>
    <w:qFormat/>
    <w:rsid w:val="005564FD"/>
    <w:pPr>
      <w:spacing w:after="200" w:line="240" w:lineRule="auto"/>
    </w:pPr>
    <w:rPr>
      <w:sz w:val="24"/>
      <w:szCs w:val="24"/>
      <w:lang w:val="en-US"/>
    </w:rPr>
  </w:style>
  <w:style w:type="paragraph" w:styleId="TtuloTDC">
    <w:name w:val="TOC Heading"/>
    <w:basedOn w:val="Ttulo1"/>
    <w:next w:val="Textoindependiente"/>
    <w:uiPriority w:val="39"/>
    <w:semiHidden/>
    <w:unhideWhenUsed/>
    <w:qFormat/>
    <w:rsid w:val="005564FD"/>
    <w:pPr>
      <w:spacing w:before="240" w:line="256" w:lineRule="auto"/>
      <w:outlineLvl w:val="9"/>
    </w:pPr>
    <w:rPr>
      <w:b w:val="0"/>
      <w:bCs w:val="0"/>
      <w:color w:val="2F5496" w:themeColor="accent1" w:themeShade="BF"/>
    </w:rPr>
  </w:style>
  <w:style w:type="paragraph" w:customStyle="1" w:styleId="FirstParagraph">
    <w:name w:val="First Paragraph"/>
    <w:basedOn w:val="Textoindependiente"/>
    <w:next w:val="Textoindependiente"/>
    <w:qFormat/>
    <w:rsid w:val="005564FD"/>
  </w:style>
  <w:style w:type="paragraph" w:customStyle="1" w:styleId="Compact">
    <w:name w:val="Compact"/>
    <w:basedOn w:val="Textoindependiente"/>
    <w:qFormat/>
    <w:rsid w:val="005564FD"/>
    <w:pPr>
      <w:spacing w:before="36" w:after="36"/>
    </w:pPr>
  </w:style>
  <w:style w:type="paragraph" w:customStyle="1" w:styleId="Author">
    <w:name w:val="Author"/>
    <w:next w:val="Textoindependiente"/>
    <w:qFormat/>
    <w:rsid w:val="005564FD"/>
    <w:pPr>
      <w:keepNext/>
      <w:keepLines/>
      <w:spacing w:after="200" w:line="240" w:lineRule="auto"/>
      <w:jc w:val="center"/>
    </w:pPr>
    <w:rPr>
      <w:sz w:val="24"/>
      <w:szCs w:val="24"/>
      <w:lang w:val="en-US"/>
    </w:rPr>
  </w:style>
  <w:style w:type="paragraph" w:customStyle="1" w:styleId="Abstract">
    <w:name w:val="Abstract"/>
    <w:basedOn w:val="Normal"/>
    <w:next w:val="Textoindependiente"/>
    <w:qFormat/>
    <w:rsid w:val="005564FD"/>
    <w:pPr>
      <w:keepNext/>
      <w:keepLines/>
      <w:spacing w:before="300" w:after="300" w:line="240" w:lineRule="auto"/>
    </w:pPr>
    <w:rPr>
      <w:sz w:val="20"/>
      <w:szCs w:val="20"/>
      <w:lang w:val="en-US"/>
    </w:rPr>
  </w:style>
  <w:style w:type="paragraph" w:customStyle="1" w:styleId="Definition">
    <w:name w:val="Definition"/>
    <w:basedOn w:val="Normal"/>
    <w:rsid w:val="005564FD"/>
    <w:pPr>
      <w:spacing w:after="200" w:line="240" w:lineRule="auto"/>
    </w:pPr>
    <w:rPr>
      <w:sz w:val="24"/>
      <w:szCs w:val="24"/>
      <w:lang w:val="en-US"/>
    </w:rPr>
  </w:style>
  <w:style w:type="paragraph" w:customStyle="1" w:styleId="DefinitionTerm">
    <w:name w:val="Definition Term"/>
    <w:basedOn w:val="Normal"/>
    <w:next w:val="Definition"/>
    <w:rsid w:val="005564FD"/>
    <w:pPr>
      <w:keepNext/>
      <w:keepLines/>
      <w:spacing w:after="0" w:line="240" w:lineRule="auto"/>
    </w:pPr>
    <w:rPr>
      <w:b/>
      <w:sz w:val="24"/>
      <w:szCs w:val="24"/>
      <w:lang w:val="en-US"/>
    </w:rPr>
  </w:style>
  <w:style w:type="paragraph" w:customStyle="1" w:styleId="TableCaption">
    <w:name w:val="Table Caption"/>
    <w:basedOn w:val="Descripcin"/>
    <w:rsid w:val="005564FD"/>
    <w:pPr>
      <w:keepNext/>
    </w:pPr>
  </w:style>
  <w:style w:type="paragraph" w:customStyle="1" w:styleId="ImageCaption">
    <w:name w:val="Image Caption"/>
    <w:basedOn w:val="Descripcin"/>
    <w:rsid w:val="005564FD"/>
  </w:style>
  <w:style w:type="paragraph" w:customStyle="1" w:styleId="Figure">
    <w:name w:val="Figure"/>
    <w:basedOn w:val="Normal"/>
    <w:rsid w:val="005564FD"/>
    <w:pPr>
      <w:spacing w:after="200" w:line="240" w:lineRule="auto"/>
    </w:pPr>
    <w:rPr>
      <w:sz w:val="24"/>
      <w:szCs w:val="24"/>
      <w:lang w:val="en-US"/>
    </w:rPr>
  </w:style>
  <w:style w:type="paragraph" w:customStyle="1" w:styleId="CaptionedFigure">
    <w:name w:val="Captioned Figure"/>
    <w:basedOn w:val="Figure"/>
    <w:rsid w:val="005564FD"/>
    <w:pPr>
      <w:keepNext/>
    </w:pPr>
  </w:style>
  <w:style w:type="character" w:customStyle="1" w:styleId="VerbatimChar">
    <w:name w:val="Verbatim Char"/>
    <w:basedOn w:val="DescripcinCar"/>
    <w:link w:val="SourceCode"/>
    <w:locked/>
    <w:rsid w:val="005564FD"/>
    <w:rPr>
      <w:rFonts w:ascii="Consolas" w:hAnsi="Consolas"/>
      <w:i/>
      <w:shd w:val="clear" w:color="auto" w:fill="F8F8F8"/>
    </w:rPr>
  </w:style>
  <w:style w:type="paragraph" w:customStyle="1" w:styleId="SourceCode">
    <w:name w:val="Source Code"/>
    <w:basedOn w:val="Normal"/>
    <w:link w:val="VerbatimChar"/>
    <w:rsid w:val="005564FD"/>
    <w:pPr>
      <w:shd w:val="clear" w:color="auto" w:fill="F8F8F8"/>
      <w:wordWrap w:val="0"/>
      <w:spacing w:after="200" w:line="240" w:lineRule="auto"/>
    </w:pPr>
    <w:rPr>
      <w:rFonts w:ascii="Consolas" w:hAnsi="Consolas"/>
      <w:i/>
    </w:rPr>
  </w:style>
  <w:style w:type="character" w:styleId="Refdenotaalpie">
    <w:name w:val="footnote reference"/>
    <w:basedOn w:val="DescripcinCar"/>
    <w:semiHidden/>
    <w:unhideWhenUsed/>
    <w:rsid w:val="005564FD"/>
    <w:rPr>
      <w:i w:val="0"/>
      <w:vertAlign w:val="superscript"/>
    </w:rPr>
  </w:style>
  <w:style w:type="character" w:customStyle="1" w:styleId="KeywordTok">
    <w:name w:val="KeywordTok"/>
    <w:basedOn w:val="VerbatimChar"/>
    <w:rsid w:val="005564FD"/>
    <w:rPr>
      <w:rFonts w:ascii="Consolas" w:hAnsi="Consolas"/>
      <w:b/>
      <w:bCs w:val="0"/>
      <w:i/>
      <w:color w:val="204A87"/>
      <w:shd w:val="clear" w:color="auto" w:fill="F8F8F8"/>
    </w:rPr>
  </w:style>
  <w:style w:type="character" w:customStyle="1" w:styleId="DataTypeTok">
    <w:name w:val="DataTypeTok"/>
    <w:basedOn w:val="VerbatimChar"/>
    <w:rsid w:val="005564FD"/>
    <w:rPr>
      <w:rFonts w:ascii="Consolas" w:hAnsi="Consolas"/>
      <w:i/>
      <w:color w:val="204A87"/>
      <w:shd w:val="clear" w:color="auto" w:fill="F8F8F8"/>
    </w:rPr>
  </w:style>
  <w:style w:type="character" w:customStyle="1" w:styleId="DecValTok">
    <w:name w:val="DecValTok"/>
    <w:basedOn w:val="VerbatimChar"/>
    <w:rsid w:val="005564FD"/>
    <w:rPr>
      <w:rFonts w:ascii="Consolas" w:hAnsi="Consolas"/>
      <w:i/>
      <w:color w:val="0000CF"/>
      <w:shd w:val="clear" w:color="auto" w:fill="F8F8F8"/>
    </w:rPr>
  </w:style>
  <w:style w:type="character" w:customStyle="1" w:styleId="BaseNTok">
    <w:name w:val="BaseNTok"/>
    <w:basedOn w:val="VerbatimChar"/>
    <w:rsid w:val="005564FD"/>
    <w:rPr>
      <w:rFonts w:ascii="Consolas" w:hAnsi="Consolas"/>
      <w:i/>
      <w:color w:val="0000CF"/>
      <w:shd w:val="clear" w:color="auto" w:fill="F8F8F8"/>
    </w:rPr>
  </w:style>
  <w:style w:type="character" w:customStyle="1" w:styleId="FloatTok">
    <w:name w:val="FloatTok"/>
    <w:basedOn w:val="VerbatimChar"/>
    <w:rsid w:val="005564FD"/>
    <w:rPr>
      <w:rFonts w:ascii="Consolas" w:hAnsi="Consolas"/>
      <w:i/>
      <w:color w:val="0000CF"/>
      <w:shd w:val="clear" w:color="auto" w:fill="F8F8F8"/>
    </w:rPr>
  </w:style>
  <w:style w:type="character" w:customStyle="1" w:styleId="ConstantTok">
    <w:name w:val="ConstantTok"/>
    <w:basedOn w:val="VerbatimChar"/>
    <w:rsid w:val="005564FD"/>
    <w:rPr>
      <w:rFonts w:ascii="Consolas" w:hAnsi="Consolas"/>
      <w:i/>
      <w:color w:val="000000"/>
      <w:shd w:val="clear" w:color="auto" w:fill="F8F8F8"/>
    </w:rPr>
  </w:style>
  <w:style w:type="character" w:customStyle="1" w:styleId="CharTok">
    <w:name w:val="CharTok"/>
    <w:basedOn w:val="VerbatimChar"/>
    <w:rsid w:val="005564FD"/>
    <w:rPr>
      <w:rFonts w:ascii="Consolas" w:hAnsi="Consolas"/>
      <w:i/>
      <w:color w:val="4E9A06"/>
      <w:shd w:val="clear" w:color="auto" w:fill="F8F8F8"/>
    </w:rPr>
  </w:style>
  <w:style w:type="character" w:customStyle="1" w:styleId="SpecialCharTok">
    <w:name w:val="SpecialCharTok"/>
    <w:basedOn w:val="VerbatimChar"/>
    <w:rsid w:val="005564FD"/>
    <w:rPr>
      <w:rFonts w:ascii="Consolas" w:hAnsi="Consolas"/>
      <w:i/>
      <w:color w:val="000000"/>
      <w:shd w:val="clear" w:color="auto" w:fill="F8F8F8"/>
    </w:rPr>
  </w:style>
  <w:style w:type="character" w:customStyle="1" w:styleId="StringTok">
    <w:name w:val="StringTok"/>
    <w:basedOn w:val="VerbatimChar"/>
    <w:rsid w:val="005564FD"/>
    <w:rPr>
      <w:rFonts w:ascii="Consolas" w:hAnsi="Consolas"/>
      <w:i/>
      <w:color w:val="4E9A06"/>
      <w:shd w:val="clear" w:color="auto" w:fill="F8F8F8"/>
    </w:rPr>
  </w:style>
  <w:style w:type="character" w:customStyle="1" w:styleId="VerbatimStringTok">
    <w:name w:val="VerbatimStringTok"/>
    <w:basedOn w:val="VerbatimChar"/>
    <w:rsid w:val="005564FD"/>
    <w:rPr>
      <w:rFonts w:ascii="Consolas" w:hAnsi="Consolas"/>
      <w:i/>
      <w:color w:val="4E9A06"/>
      <w:shd w:val="clear" w:color="auto" w:fill="F8F8F8"/>
    </w:rPr>
  </w:style>
  <w:style w:type="character" w:customStyle="1" w:styleId="SpecialStringTok">
    <w:name w:val="SpecialStringTok"/>
    <w:basedOn w:val="VerbatimChar"/>
    <w:rsid w:val="005564FD"/>
    <w:rPr>
      <w:rFonts w:ascii="Consolas" w:hAnsi="Consolas"/>
      <w:i/>
      <w:color w:val="4E9A06"/>
      <w:shd w:val="clear" w:color="auto" w:fill="F8F8F8"/>
    </w:rPr>
  </w:style>
  <w:style w:type="character" w:customStyle="1" w:styleId="ImportTok">
    <w:name w:val="ImportTok"/>
    <w:basedOn w:val="VerbatimChar"/>
    <w:rsid w:val="005564FD"/>
    <w:rPr>
      <w:rFonts w:ascii="Consolas" w:hAnsi="Consolas"/>
      <w:i/>
      <w:shd w:val="clear" w:color="auto" w:fill="F8F8F8"/>
    </w:rPr>
  </w:style>
  <w:style w:type="character" w:customStyle="1" w:styleId="CommentTok">
    <w:name w:val="CommentTok"/>
    <w:basedOn w:val="VerbatimChar"/>
    <w:rsid w:val="005564FD"/>
    <w:rPr>
      <w:rFonts w:ascii="Consolas" w:hAnsi="Consolas"/>
      <w:i w:val="0"/>
      <w:color w:val="8F5902"/>
      <w:shd w:val="clear" w:color="auto" w:fill="F8F8F8"/>
    </w:rPr>
  </w:style>
  <w:style w:type="character" w:customStyle="1" w:styleId="DocumentationTok">
    <w:name w:val="DocumentationTok"/>
    <w:basedOn w:val="VerbatimChar"/>
    <w:rsid w:val="005564FD"/>
    <w:rPr>
      <w:rFonts w:ascii="Consolas" w:hAnsi="Consolas"/>
      <w:b/>
      <w:bCs w:val="0"/>
      <w:i w:val="0"/>
      <w:color w:val="8F5902"/>
      <w:shd w:val="clear" w:color="auto" w:fill="F8F8F8"/>
    </w:rPr>
  </w:style>
  <w:style w:type="character" w:customStyle="1" w:styleId="AnnotationTok">
    <w:name w:val="AnnotationTok"/>
    <w:basedOn w:val="VerbatimChar"/>
    <w:rsid w:val="005564FD"/>
    <w:rPr>
      <w:rFonts w:ascii="Consolas" w:hAnsi="Consolas"/>
      <w:b/>
      <w:bCs w:val="0"/>
      <w:i w:val="0"/>
      <w:color w:val="8F5902"/>
      <w:shd w:val="clear" w:color="auto" w:fill="F8F8F8"/>
    </w:rPr>
  </w:style>
  <w:style w:type="character" w:customStyle="1" w:styleId="CommentVarTok">
    <w:name w:val="CommentVarTok"/>
    <w:basedOn w:val="VerbatimChar"/>
    <w:rsid w:val="005564FD"/>
    <w:rPr>
      <w:rFonts w:ascii="Consolas" w:hAnsi="Consolas"/>
      <w:b/>
      <w:bCs w:val="0"/>
      <w:i w:val="0"/>
      <w:color w:val="8F5902"/>
      <w:shd w:val="clear" w:color="auto" w:fill="F8F8F8"/>
    </w:rPr>
  </w:style>
  <w:style w:type="character" w:customStyle="1" w:styleId="OtherTok">
    <w:name w:val="OtherTok"/>
    <w:basedOn w:val="VerbatimChar"/>
    <w:rsid w:val="005564FD"/>
    <w:rPr>
      <w:rFonts w:ascii="Consolas" w:hAnsi="Consolas"/>
      <w:i/>
      <w:color w:val="8F5902"/>
      <w:shd w:val="clear" w:color="auto" w:fill="F8F8F8"/>
    </w:rPr>
  </w:style>
  <w:style w:type="character" w:customStyle="1" w:styleId="FunctionTok">
    <w:name w:val="FunctionTok"/>
    <w:basedOn w:val="VerbatimChar"/>
    <w:rsid w:val="005564FD"/>
    <w:rPr>
      <w:rFonts w:ascii="Consolas" w:hAnsi="Consolas"/>
      <w:i/>
      <w:color w:val="000000"/>
      <w:shd w:val="clear" w:color="auto" w:fill="F8F8F8"/>
    </w:rPr>
  </w:style>
  <w:style w:type="character" w:customStyle="1" w:styleId="VariableTok">
    <w:name w:val="VariableTok"/>
    <w:basedOn w:val="VerbatimChar"/>
    <w:rsid w:val="005564FD"/>
    <w:rPr>
      <w:rFonts w:ascii="Consolas" w:hAnsi="Consolas"/>
      <w:i/>
      <w:color w:val="000000"/>
      <w:shd w:val="clear" w:color="auto" w:fill="F8F8F8"/>
    </w:rPr>
  </w:style>
  <w:style w:type="character" w:customStyle="1" w:styleId="ControlFlowTok">
    <w:name w:val="ControlFlowTok"/>
    <w:basedOn w:val="VerbatimChar"/>
    <w:rsid w:val="005564FD"/>
    <w:rPr>
      <w:rFonts w:ascii="Consolas" w:hAnsi="Consolas"/>
      <w:b/>
      <w:bCs w:val="0"/>
      <w:i/>
      <w:color w:val="204A87"/>
      <w:shd w:val="clear" w:color="auto" w:fill="F8F8F8"/>
    </w:rPr>
  </w:style>
  <w:style w:type="character" w:customStyle="1" w:styleId="OperatorTok">
    <w:name w:val="OperatorTok"/>
    <w:basedOn w:val="VerbatimChar"/>
    <w:rsid w:val="005564FD"/>
    <w:rPr>
      <w:rFonts w:ascii="Consolas" w:hAnsi="Consolas"/>
      <w:b/>
      <w:bCs w:val="0"/>
      <w:i/>
      <w:color w:val="CE5C00"/>
      <w:shd w:val="clear" w:color="auto" w:fill="F8F8F8"/>
    </w:rPr>
  </w:style>
  <w:style w:type="character" w:customStyle="1" w:styleId="BuiltInTok">
    <w:name w:val="BuiltInTok"/>
    <w:basedOn w:val="VerbatimChar"/>
    <w:rsid w:val="005564FD"/>
    <w:rPr>
      <w:rFonts w:ascii="Consolas" w:hAnsi="Consolas"/>
      <w:i/>
      <w:shd w:val="clear" w:color="auto" w:fill="F8F8F8"/>
    </w:rPr>
  </w:style>
  <w:style w:type="character" w:customStyle="1" w:styleId="ExtensionTok">
    <w:name w:val="ExtensionTok"/>
    <w:basedOn w:val="VerbatimChar"/>
    <w:rsid w:val="005564FD"/>
    <w:rPr>
      <w:rFonts w:ascii="Consolas" w:hAnsi="Consolas"/>
      <w:i/>
      <w:shd w:val="clear" w:color="auto" w:fill="F8F8F8"/>
    </w:rPr>
  </w:style>
  <w:style w:type="character" w:customStyle="1" w:styleId="PreprocessorTok">
    <w:name w:val="PreprocessorTok"/>
    <w:basedOn w:val="VerbatimChar"/>
    <w:rsid w:val="005564FD"/>
    <w:rPr>
      <w:rFonts w:ascii="Consolas" w:hAnsi="Consolas"/>
      <w:i w:val="0"/>
      <w:color w:val="8F5902"/>
      <w:shd w:val="clear" w:color="auto" w:fill="F8F8F8"/>
    </w:rPr>
  </w:style>
  <w:style w:type="character" w:customStyle="1" w:styleId="AttributeTok">
    <w:name w:val="AttributeTok"/>
    <w:basedOn w:val="VerbatimChar"/>
    <w:rsid w:val="005564FD"/>
    <w:rPr>
      <w:rFonts w:ascii="Consolas" w:hAnsi="Consolas"/>
      <w:i/>
      <w:color w:val="C4A000"/>
      <w:shd w:val="clear" w:color="auto" w:fill="F8F8F8"/>
    </w:rPr>
  </w:style>
  <w:style w:type="character" w:customStyle="1" w:styleId="RegionMarkerTok">
    <w:name w:val="RegionMarkerTok"/>
    <w:basedOn w:val="VerbatimChar"/>
    <w:rsid w:val="005564FD"/>
    <w:rPr>
      <w:rFonts w:ascii="Consolas" w:hAnsi="Consolas"/>
      <w:i/>
      <w:shd w:val="clear" w:color="auto" w:fill="F8F8F8"/>
    </w:rPr>
  </w:style>
  <w:style w:type="character" w:customStyle="1" w:styleId="InformationTok">
    <w:name w:val="InformationTok"/>
    <w:basedOn w:val="VerbatimChar"/>
    <w:rsid w:val="005564FD"/>
    <w:rPr>
      <w:rFonts w:ascii="Consolas" w:hAnsi="Consolas"/>
      <w:b/>
      <w:bCs w:val="0"/>
      <w:i w:val="0"/>
      <w:color w:val="8F5902"/>
      <w:shd w:val="clear" w:color="auto" w:fill="F8F8F8"/>
    </w:rPr>
  </w:style>
  <w:style w:type="character" w:customStyle="1" w:styleId="WarningTok">
    <w:name w:val="WarningTok"/>
    <w:basedOn w:val="VerbatimChar"/>
    <w:rsid w:val="005564FD"/>
    <w:rPr>
      <w:rFonts w:ascii="Consolas" w:hAnsi="Consolas"/>
      <w:b/>
      <w:bCs w:val="0"/>
      <w:i w:val="0"/>
      <w:color w:val="8F5902"/>
      <w:shd w:val="clear" w:color="auto" w:fill="F8F8F8"/>
    </w:rPr>
  </w:style>
  <w:style w:type="character" w:customStyle="1" w:styleId="AlertTok">
    <w:name w:val="AlertTok"/>
    <w:basedOn w:val="VerbatimChar"/>
    <w:rsid w:val="005564FD"/>
    <w:rPr>
      <w:rFonts w:ascii="Consolas" w:hAnsi="Consolas"/>
      <w:i/>
      <w:color w:val="EF2929"/>
      <w:shd w:val="clear" w:color="auto" w:fill="F8F8F8"/>
    </w:rPr>
  </w:style>
  <w:style w:type="character" w:customStyle="1" w:styleId="ErrorTok">
    <w:name w:val="ErrorTok"/>
    <w:basedOn w:val="VerbatimChar"/>
    <w:rsid w:val="005564FD"/>
    <w:rPr>
      <w:rFonts w:ascii="Consolas" w:hAnsi="Consolas"/>
      <w:b/>
      <w:bCs w:val="0"/>
      <w:i/>
      <w:color w:val="A40000"/>
      <w:shd w:val="clear" w:color="auto" w:fill="F8F8F8"/>
    </w:rPr>
  </w:style>
  <w:style w:type="character" w:customStyle="1" w:styleId="NormalTok">
    <w:name w:val="NormalTok"/>
    <w:basedOn w:val="VerbatimChar"/>
    <w:rsid w:val="005564FD"/>
    <w:rPr>
      <w:rFonts w:ascii="Consolas" w:hAnsi="Consolas"/>
      <w:i/>
      <w:shd w:val="clear" w:color="auto" w:fill="F8F8F8"/>
    </w:rPr>
  </w:style>
  <w:style w:type="table" w:customStyle="1" w:styleId="Table">
    <w:name w:val="Table"/>
    <w:semiHidden/>
    <w:qFormat/>
    <w:rsid w:val="005564FD"/>
    <w:pPr>
      <w:spacing w:after="200" w:line="240" w:lineRule="auto"/>
    </w:pPr>
    <w:rPr>
      <w:sz w:val="24"/>
      <w:szCs w:val="24"/>
      <w:lang w:val="en-US"/>
    </w:rPr>
    <w:tblPr>
      <w:tblCellMar>
        <w:top w:w="0" w:type="dxa"/>
        <w:left w:w="108" w:type="dxa"/>
        <w:bottom w:w="0" w:type="dxa"/>
        <w:right w:w="108" w:type="dxa"/>
      </w:tblCellMar>
    </w:tblPr>
  </w:style>
  <w:style w:type="paragraph" w:styleId="Prrafodelista">
    <w:name w:val="List Paragraph"/>
    <w:basedOn w:val="Normal"/>
    <w:uiPriority w:val="34"/>
    <w:qFormat/>
    <w:rsid w:val="003C1985"/>
    <w:pPr>
      <w:ind w:left="720"/>
      <w:contextualSpacing/>
    </w:pPr>
  </w:style>
  <w:style w:type="character" w:styleId="Refdecomentario">
    <w:name w:val="annotation reference"/>
    <w:basedOn w:val="Fuentedeprrafopredeter"/>
    <w:uiPriority w:val="99"/>
    <w:semiHidden/>
    <w:unhideWhenUsed/>
    <w:rsid w:val="00AE4B20"/>
    <w:rPr>
      <w:sz w:val="16"/>
      <w:szCs w:val="16"/>
    </w:rPr>
  </w:style>
  <w:style w:type="paragraph" w:styleId="Textocomentario">
    <w:name w:val="annotation text"/>
    <w:basedOn w:val="Normal"/>
    <w:link w:val="TextocomentarioCar"/>
    <w:uiPriority w:val="99"/>
    <w:semiHidden/>
    <w:unhideWhenUsed/>
    <w:rsid w:val="00AE4B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B20"/>
    <w:rPr>
      <w:sz w:val="20"/>
      <w:szCs w:val="20"/>
    </w:rPr>
  </w:style>
  <w:style w:type="paragraph" w:styleId="Asuntodelcomentario">
    <w:name w:val="annotation subject"/>
    <w:basedOn w:val="Textocomentario"/>
    <w:next w:val="Textocomentario"/>
    <w:link w:val="AsuntodelcomentarioCar"/>
    <w:uiPriority w:val="99"/>
    <w:semiHidden/>
    <w:unhideWhenUsed/>
    <w:rsid w:val="00AE4B20"/>
    <w:rPr>
      <w:b/>
      <w:bCs/>
    </w:rPr>
  </w:style>
  <w:style w:type="character" w:customStyle="1" w:styleId="AsuntodelcomentarioCar">
    <w:name w:val="Asunto del comentario Car"/>
    <w:basedOn w:val="TextocomentarioCar"/>
    <w:link w:val="Asuntodelcomentario"/>
    <w:uiPriority w:val="99"/>
    <w:semiHidden/>
    <w:rsid w:val="00AE4B20"/>
    <w:rPr>
      <w:b/>
      <w:bCs/>
      <w:sz w:val="20"/>
      <w:szCs w:val="20"/>
    </w:rPr>
  </w:style>
  <w:style w:type="paragraph" w:styleId="Textodeglobo">
    <w:name w:val="Balloon Text"/>
    <w:basedOn w:val="Normal"/>
    <w:link w:val="TextodegloboCar"/>
    <w:uiPriority w:val="99"/>
    <w:semiHidden/>
    <w:unhideWhenUsed/>
    <w:rsid w:val="00AE4B2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E4B20"/>
    <w:rPr>
      <w:rFonts w:ascii="Times New Roman" w:hAnsi="Times New Roman" w:cs="Times New Roman"/>
      <w:sz w:val="18"/>
      <w:szCs w:val="18"/>
    </w:rPr>
  </w:style>
  <w:style w:type="paragraph" w:styleId="Revisin">
    <w:name w:val="Revision"/>
    <w:hidden/>
    <w:uiPriority w:val="99"/>
    <w:semiHidden/>
    <w:rsid w:val="008E79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289">
      <w:bodyDiv w:val="1"/>
      <w:marLeft w:val="0"/>
      <w:marRight w:val="0"/>
      <w:marTop w:val="0"/>
      <w:marBottom w:val="0"/>
      <w:divBdr>
        <w:top w:val="none" w:sz="0" w:space="0" w:color="auto"/>
        <w:left w:val="none" w:sz="0" w:space="0" w:color="auto"/>
        <w:bottom w:val="none" w:sz="0" w:space="0" w:color="auto"/>
        <w:right w:val="none" w:sz="0" w:space="0" w:color="auto"/>
      </w:divBdr>
    </w:div>
    <w:div w:id="22678264">
      <w:bodyDiv w:val="1"/>
      <w:marLeft w:val="0"/>
      <w:marRight w:val="0"/>
      <w:marTop w:val="0"/>
      <w:marBottom w:val="0"/>
      <w:divBdr>
        <w:top w:val="none" w:sz="0" w:space="0" w:color="auto"/>
        <w:left w:val="none" w:sz="0" w:space="0" w:color="auto"/>
        <w:bottom w:val="none" w:sz="0" w:space="0" w:color="auto"/>
        <w:right w:val="none" w:sz="0" w:space="0" w:color="auto"/>
      </w:divBdr>
    </w:div>
    <w:div w:id="56633042">
      <w:bodyDiv w:val="1"/>
      <w:marLeft w:val="0"/>
      <w:marRight w:val="0"/>
      <w:marTop w:val="0"/>
      <w:marBottom w:val="0"/>
      <w:divBdr>
        <w:top w:val="none" w:sz="0" w:space="0" w:color="auto"/>
        <w:left w:val="none" w:sz="0" w:space="0" w:color="auto"/>
        <w:bottom w:val="none" w:sz="0" w:space="0" w:color="auto"/>
        <w:right w:val="none" w:sz="0" w:space="0" w:color="auto"/>
      </w:divBdr>
    </w:div>
    <w:div w:id="93550677">
      <w:bodyDiv w:val="1"/>
      <w:marLeft w:val="0"/>
      <w:marRight w:val="0"/>
      <w:marTop w:val="0"/>
      <w:marBottom w:val="0"/>
      <w:divBdr>
        <w:top w:val="none" w:sz="0" w:space="0" w:color="auto"/>
        <w:left w:val="none" w:sz="0" w:space="0" w:color="auto"/>
        <w:bottom w:val="none" w:sz="0" w:space="0" w:color="auto"/>
        <w:right w:val="none" w:sz="0" w:space="0" w:color="auto"/>
      </w:divBdr>
    </w:div>
    <w:div w:id="152719103">
      <w:bodyDiv w:val="1"/>
      <w:marLeft w:val="0"/>
      <w:marRight w:val="0"/>
      <w:marTop w:val="0"/>
      <w:marBottom w:val="0"/>
      <w:divBdr>
        <w:top w:val="none" w:sz="0" w:space="0" w:color="auto"/>
        <w:left w:val="none" w:sz="0" w:space="0" w:color="auto"/>
        <w:bottom w:val="none" w:sz="0" w:space="0" w:color="auto"/>
        <w:right w:val="none" w:sz="0" w:space="0" w:color="auto"/>
      </w:divBdr>
    </w:div>
    <w:div w:id="185406246">
      <w:bodyDiv w:val="1"/>
      <w:marLeft w:val="0"/>
      <w:marRight w:val="0"/>
      <w:marTop w:val="0"/>
      <w:marBottom w:val="0"/>
      <w:divBdr>
        <w:top w:val="none" w:sz="0" w:space="0" w:color="auto"/>
        <w:left w:val="none" w:sz="0" w:space="0" w:color="auto"/>
        <w:bottom w:val="none" w:sz="0" w:space="0" w:color="auto"/>
        <w:right w:val="none" w:sz="0" w:space="0" w:color="auto"/>
      </w:divBdr>
    </w:div>
    <w:div w:id="232275095">
      <w:bodyDiv w:val="1"/>
      <w:marLeft w:val="0"/>
      <w:marRight w:val="0"/>
      <w:marTop w:val="0"/>
      <w:marBottom w:val="0"/>
      <w:divBdr>
        <w:top w:val="none" w:sz="0" w:space="0" w:color="auto"/>
        <w:left w:val="none" w:sz="0" w:space="0" w:color="auto"/>
        <w:bottom w:val="none" w:sz="0" w:space="0" w:color="auto"/>
        <w:right w:val="none" w:sz="0" w:space="0" w:color="auto"/>
      </w:divBdr>
    </w:div>
    <w:div w:id="240258943">
      <w:bodyDiv w:val="1"/>
      <w:marLeft w:val="0"/>
      <w:marRight w:val="0"/>
      <w:marTop w:val="0"/>
      <w:marBottom w:val="0"/>
      <w:divBdr>
        <w:top w:val="none" w:sz="0" w:space="0" w:color="auto"/>
        <w:left w:val="none" w:sz="0" w:space="0" w:color="auto"/>
        <w:bottom w:val="none" w:sz="0" w:space="0" w:color="auto"/>
        <w:right w:val="none" w:sz="0" w:space="0" w:color="auto"/>
      </w:divBdr>
    </w:div>
    <w:div w:id="243103143">
      <w:bodyDiv w:val="1"/>
      <w:marLeft w:val="0"/>
      <w:marRight w:val="0"/>
      <w:marTop w:val="0"/>
      <w:marBottom w:val="0"/>
      <w:divBdr>
        <w:top w:val="none" w:sz="0" w:space="0" w:color="auto"/>
        <w:left w:val="none" w:sz="0" w:space="0" w:color="auto"/>
        <w:bottom w:val="none" w:sz="0" w:space="0" w:color="auto"/>
        <w:right w:val="none" w:sz="0" w:space="0" w:color="auto"/>
      </w:divBdr>
    </w:div>
    <w:div w:id="256864755">
      <w:bodyDiv w:val="1"/>
      <w:marLeft w:val="0"/>
      <w:marRight w:val="0"/>
      <w:marTop w:val="0"/>
      <w:marBottom w:val="0"/>
      <w:divBdr>
        <w:top w:val="none" w:sz="0" w:space="0" w:color="auto"/>
        <w:left w:val="none" w:sz="0" w:space="0" w:color="auto"/>
        <w:bottom w:val="none" w:sz="0" w:space="0" w:color="auto"/>
        <w:right w:val="none" w:sz="0" w:space="0" w:color="auto"/>
      </w:divBdr>
    </w:div>
    <w:div w:id="272783851">
      <w:bodyDiv w:val="1"/>
      <w:marLeft w:val="0"/>
      <w:marRight w:val="0"/>
      <w:marTop w:val="0"/>
      <w:marBottom w:val="0"/>
      <w:divBdr>
        <w:top w:val="none" w:sz="0" w:space="0" w:color="auto"/>
        <w:left w:val="none" w:sz="0" w:space="0" w:color="auto"/>
        <w:bottom w:val="none" w:sz="0" w:space="0" w:color="auto"/>
        <w:right w:val="none" w:sz="0" w:space="0" w:color="auto"/>
      </w:divBdr>
    </w:div>
    <w:div w:id="289552818">
      <w:bodyDiv w:val="1"/>
      <w:marLeft w:val="0"/>
      <w:marRight w:val="0"/>
      <w:marTop w:val="0"/>
      <w:marBottom w:val="0"/>
      <w:divBdr>
        <w:top w:val="none" w:sz="0" w:space="0" w:color="auto"/>
        <w:left w:val="none" w:sz="0" w:space="0" w:color="auto"/>
        <w:bottom w:val="none" w:sz="0" w:space="0" w:color="auto"/>
        <w:right w:val="none" w:sz="0" w:space="0" w:color="auto"/>
      </w:divBdr>
    </w:div>
    <w:div w:id="316881220">
      <w:bodyDiv w:val="1"/>
      <w:marLeft w:val="0"/>
      <w:marRight w:val="0"/>
      <w:marTop w:val="0"/>
      <w:marBottom w:val="0"/>
      <w:divBdr>
        <w:top w:val="none" w:sz="0" w:space="0" w:color="auto"/>
        <w:left w:val="none" w:sz="0" w:space="0" w:color="auto"/>
        <w:bottom w:val="none" w:sz="0" w:space="0" w:color="auto"/>
        <w:right w:val="none" w:sz="0" w:space="0" w:color="auto"/>
      </w:divBdr>
    </w:div>
    <w:div w:id="320740348">
      <w:bodyDiv w:val="1"/>
      <w:marLeft w:val="0"/>
      <w:marRight w:val="0"/>
      <w:marTop w:val="0"/>
      <w:marBottom w:val="0"/>
      <w:divBdr>
        <w:top w:val="none" w:sz="0" w:space="0" w:color="auto"/>
        <w:left w:val="none" w:sz="0" w:space="0" w:color="auto"/>
        <w:bottom w:val="none" w:sz="0" w:space="0" w:color="auto"/>
        <w:right w:val="none" w:sz="0" w:space="0" w:color="auto"/>
      </w:divBdr>
    </w:div>
    <w:div w:id="321786505">
      <w:bodyDiv w:val="1"/>
      <w:marLeft w:val="0"/>
      <w:marRight w:val="0"/>
      <w:marTop w:val="0"/>
      <w:marBottom w:val="0"/>
      <w:divBdr>
        <w:top w:val="none" w:sz="0" w:space="0" w:color="auto"/>
        <w:left w:val="none" w:sz="0" w:space="0" w:color="auto"/>
        <w:bottom w:val="none" w:sz="0" w:space="0" w:color="auto"/>
        <w:right w:val="none" w:sz="0" w:space="0" w:color="auto"/>
      </w:divBdr>
    </w:div>
    <w:div w:id="378208480">
      <w:bodyDiv w:val="1"/>
      <w:marLeft w:val="0"/>
      <w:marRight w:val="0"/>
      <w:marTop w:val="0"/>
      <w:marBottom w:val="0"/>
      <w:divBdr>
        <w:top w:val="none" w:sz="0" w:space="0" w:color="auto"/>
        <w:left w:val="none" w:sz="0" w:space="0" w:color="auto"/>
        <w:bottom w:val="none" w:sz="0" w:space="0" w:color="auto"/>
        <w:right w:val="none" w:sz="0" w:space="0" w:color="auto"/>
      </w:divBdr>
    </w:div>
    <w:div w:id="384061892">
      <w:bodyDiv w:val="1"/>
      <w:marLeft w:val="0"/>
      <w:marRight w:val="0"/>
      <w:marTop w:val="0"/>
      <w:marBottom w:val="0"/>
      <w:divBdr>
        <w:top w:val="none" w:sz="0" w:space="0" w:color="auto"/>
        <w:left w:val="none" w:sz="0" w:space="0" w:color="auto"/>
        <w:bottom w:val="none" w:sz="0" w:space="0" w:color="auto"/>
        <w:right w:val="none" w:sz="0" w:space="0" w:color="auto"/>
      </w:divBdr>
    </w:div>
    <w:div w:id="405811351">
      <w:bodyDiv w:val="1"/>
      <w:marLeft w:val="0"/>
      <w:marRight w:val="0"/>
      <w:marTop w:val="0"/>
      <w:marBottom w:val="0"/>
      <w:divBdr>
        <w:top w:val="none" w:sz="0" w:space="0" w:color="auto"/>
        <w:left w:val="none" w:sz="0" w:space="0" w:color="auto"/>
        <w:bottom w:val="none" w:sz="0" w:space="0" w:color="auto"/>
        <w:right w:val="none" w:sz="0" w:space="0" w:color="auto"/>
      </w:divBdr>
    </w:div>
    <w:div w:id="423841852">
      <w:bodyDiv w:val="1"/>
      <w:marLeft w:val="0"/>
      <w:marRight w:val="0"/>
      <w:marTop w:val="0"/>
      <w:marBottom w:val="0"/>
      <w:divBdr>
        <w:top w:val="none" w:sz="0" w:space="0" w:color="auto"/>
        <w:left w:val="none" w:sz="0" w:space="0" w:color="auto"/>
        <w:bottom w:val="none" w:sz="0" w:space="0" w:color="auto"/>
        <w:right w:val="none" w:sz="0" w:space="0" w:color="auto"/>
      </w:divBdr>
    </w:div>
    <w:div w:id="526331366">
      <w:bodyDiv w:val="1"/>
      <w:marLeft w:val="0"/>
      <w:marRight w:val="0"/>
      <w:marTop w:val="0"/>
      <w:marBottom w:val="0"/>
      <w:divBdr>
        <w:top w:val="none" w:sz="0" w:space="0" w:color="auto"/>
        <w:left w:val="none" w:sz="0" w:space="0" w:color="auto"/>
        <w:bottom w:val="none" w:sz="0" w:space="0" w:color="auto"/>
        <w:right w:val="none" w:sz="0" w:space="0" w:color="auto"/>
      </w:divBdr>
    </w:div>
    <w:div w:id="532504557">
      <w:bodyDiv w:val="1"/>
      <w:marLeft w:val="0"/>
      <w:marRight w:val="0"/>
      <w:marTop w:val="0"/>
      <w:marBottom w:val="0"/>
      <w:divBdr>
        <w:top w:val="none" w:sz="0" w:space="0" w:color="auto"/>
        <w:left w:val="none" w:sz="0" w:space="0" w:color="auto"/>
        <w:bottom w:val="none" w:sz="0" w:space="0" w:color="auto"/>
        <w:right w:val="none" w:sz="0" w:space="0" w:color="auto"/>
      </w:divBdr>
    </w:div>
    <w:div w:id="547840784">
      <w:bodyDiv w:val="1"/>
      <w:marLeft w:val="0"/>
      <w:marRight w:val="0"/>
      <w:marTop w:val="0"/>
      <w:marBottom w:val="0"/>
      <w:divBdr>
        <w:top w:val="none" w:sz="0" w:space="0" w:color="auto"/>
        <w:left w:val="none" w:sz="0" w:space="0" w:color="auto"/>
        <w:bottom w:val="none" w:sz="0" w:space="0" w:color="auto"/>
        <w:right w:val="none" w:sz="0" w:space="0" w:color="auto"/>
      </w:divBdr>
    </w:div>
    <w:div w:id="550267695">
      <w:bodyDiv w:val="1"/>
      <w:marLeft w:val="0"/>
      <w:marRight w:val="0"/>
      <w:marTop w:val="0"/>
      <w:marBottom w:val="0"/>
      <w:divBdr>
        <w:top w:val="none" w:sz="0" w:space="0" w:color="auto"/>
        <w:left w:val="none" w:sz="0" w:space="0" w:color="auto"/>
        <w:bottom w:val="none" w:sz="0" w:space="0" w:color="auto"/>
        <w:right w:val="none" w:sz="0" w:space="0" w:color="auto"/>
      </w:divBdr>
    </w:div>
    <w:div w:id="566769217">
      <w:bodyDiv w:val="1"/>
      <w:marLeft w:val="0"/>
      <w:marRight w:val="0"/>
      <w:marTop w:val="0"/>
      <w:marBottom w:val="0"/>
      <w:divBdr>
        <w:top w:val="none" w:sz="0" w:space="0" w:color="auto"/>
        <w:left w:val="none" w:sz="0" w:space="0" w:color="auto"/>
        <w:bottom w:val="none" w:sz="0" w:space="0" w:color="auto"/>
        <w:right w:val="none" w:sz="0" w:space="0" w:color="auto"/>
      </w:divBdr>
    </w:div>
    <w:div w:id="604073087">
      <w:bodyDiv w:val="1"/>
      <w:marLeft w:val="0"/>
      <w:marRight w:val="0"/>
      <w:marTop w:val="0"/>
      <w:marBottom w:val="0"/>
      <w:divBdr>
        <w:top w:val="none" w:sz="0" w:space="0" w:color="auto"/>
        <w:left w:val="none" w:sz="0" w:space="0" w:color="auto"/>
        <w:bottom w:val="none" w:sz="0" w:space="0" w:color="auto"/>
        <w:right w:val="none" w:sz="0" w:space="0" w:color="auto"/>
      </w:divBdr>
    </w:div>
    <w:div w:id="637419702">
      <w:bodyDiv w:val="1"/>
      <w:marLeft w:val="0"/>
      <w:marRight w:val="0"/>
      <w:marTop w:val="0"/>
      <w:marBottom w:val="0"/>
      <w:divBdr>
        <w:top w:val="none" w:sz="0" w:space="0" w:color="auto"/>
        <w:left w:val="none" w:sz="0" w:space="0" w:color="auto"/>
        <w:bottom w:val="none" w:sz="0" w:space="0" w:color="auto"/>
        <w:right w:val="none" w:sz="0" w:space="0" w:color="auto"/>
      </w:divBdr>
    </w:div>
    <w:div w:id="648284610">
      <w:bodyDiv w:val="1"/>
      <w:marLeft w:val="0"/>
      <w:marRight w:val="0"/>
      <w:marTop w:val="0"/>
      <w:marBottom w:val="0"/>
      <w:divBdr>
        <w:top w:val="none" w:sz="0" w:space="0" w:color="auto"/>
        <w:left w:val="none" w:sz="0" w:space="0" w:color="auto"/>
        <w:bottom w:val="none" w:sz="0" w:space="0" w:color="auto"/>
        <w:right w:val="none" w:sz="0" w:space="0" w:color="auto"/>
      </w:divBdr>
    </w:div>
    <w:div w:id="664747590">
      <w:bodyDiv w:val="1"/>
      <w:marLeft w:val="0"/>
      <w:marRight w:val="0"/>
      <w:marTop w:val="0"/>
      <w:marBottom w:val="0"/>
      <w:divBdr>
        <w:top w:val="none" w:sz="0" w:space="0" w:color="auto"/>
        <w:left w:val="none" w:sz="0" w:space="0" w:color="auto"/>
        <w:bottom w:val="none" w:sz="0" w:space="0" w:color="auto"/>
        <w:right w:val="none" w:sz="0" w:space="0" w:color="auto"/>
      </w:divBdr>
    </w:div>
    <w:div w:id="682129439">
      <w:bodyDiv w:val="1"/>
      <w:marLeft w:val="0"/>
      <w:marRight w:val="0"/>
      <w:marTop w:val="0"/>
      <w:marBottom w:val="0"/>
      <w:divBdr>
        <w:top w:val="none" w:sz="0" w:space="0" w:color="auto"/>
        <w:left w:val="none" w:sz="0" w:space="0" w:color="auto"/>
        <w:bottom w:val="none" w:sz="0" w:space="0" w:color="auto"/>
        <w:right w:val="none" w:sz="0" w:space="0" w:color="auto"/>
      </w:divBdr>
    </w:div>
    <w:div w:id="689648645">
      <w:bodyDiv w:val="1"/>
      <w:marLeft w:val="0"/>
      <w:marRight w:val="0"/>
      <w:marTop w:val="0"/>
      <w:marBottom w:val="0"/>
      <w:divBdr>
        <w:top w:val="none" w:sz="0" w:space="0" w:color="auto"/>
        <w:left w:val="none" w:sz="0" w:space="0" w:color="auto"/>
        <w:bottom w:val="none" w:sz="0" w:space="0" w:color="auto"/>
        <w:right w:val="none" w:sz="0" w:space="0" w:color="auto"/>
      </w:divBdr>
    </w:div>
    <w:div w:id="717780170">
      <w:bodyDiv w:val="1"/>
      <w:marLeft w:val="0"/>
      <w:marRight w:val="0"/>
      <w:marTop w:val="0"/>
      <w:marBottom w:val="0"/>
      <w:divBdr>
        <w:top w:val="none" w:sz="0" w:space="0" w:color="auto"/>
        <w:left w:val="none" w:sz="0" w:space="0" w:color="auto"/>
        <w:bottom w:val="none" w:sz="0" w:space="0" w:color="auto"/>
        <w:right w:val="none" w:sz="0" w:space="0" w:color="auto"/>
      </w:divBdr>
    </w:div>
    <w:div w:id="830608152">
      <w:bodyDiv w:val="1"/>
      <w:marLeft w:val="0"/>
      <w:marRight w:val="0"/>
      <w:marTop w:val="0"/>
      <w:marBottom w:val="0"/>
      <w:divBdr>
        <w:top w:val="none" w:sz="0" w:space="0" w:color="auto"/>
        <w:left w:val="none" w:sz="0" w:space="0" w:color="auto"/>
        <w:bottom w:val="none" w:sz="0" w:space="0" w:color="auto"/>
        <w:right w:val="none" w:sz="0" w:space="0" w:color="auto"/>
      </w:divBdr>
    </w:div>
    <w:div w:id="838807089">
      <w:bodyDiv w:val="1"/>
      <w:marLeft w:val="0"/>
      <w:marRight w:val="0"/>
      <w:marTop w:val="0"/>
      <w:marBottom w:val="0"/>
      <w:divBdr>
        <w:top w:val="none" w:sz="0" w:space="0" w:color="auto"/>
        <w:left w:val="none" w:sz="0" w:space="0" w:color="auto"/>
        <w:bottom w:val="none" w:sz="0" w:space="0" w:color="auto"/>
        <w:right w:val="none" w:sz="0" w:space="0" w:color="auto"/>
      </w:divBdr>
    </w:div>
    <w:div w:id="845904723">
      <w:bodyDiv w:val="1"/>
      <w:marLeft w:val="0"/>
      <w:marRight w:val="0"/>
      <w:marTop w:val="0"/>
      <w:marBottom w:val="0"/>
      <w:divBdr>
        <w:top w:val="none" w:sz="0" w:space="0" w:color="auto"/>
        <w:left w:val="none" w:sz="0" w:space="0" w:color="auto"/>
        <w:bottom w:val="none" w:sz="0" w:space="0" w:color="auto"/>
        <w:right w:val="none" w:sz="0" w:space="0" w:color="auto"/>
      </w:divBdr>
    </w:div>
    <w:div w:id="854854363">
      <w:bodyDiv w:val="1"/>
      <w:marLeft w:val="0"/>
      <w:marRight w:val="0"/>
      <w:marTop w:val="0"/>
      <w:marBottom w:val="0"/>
      <w:divBdr>
        <w:top w:val="none" w:sz="0" w:space="0" w:color="auto"/>
        <w:left w:val="none" w:sz="0" w:space="0" w:color="auto"/>
        <w:bottom w:val="none" w:sz="0" w:space="0" w:color="auto"/>
        <w:right w:val="none" w:sz="0" w:space="0" w:color="auto"/>
      </w:divBdr>
    </w:div>
    <w:div w:id="863329882">
      <w:bodyDiv w:val="1"/>
      <w:marLeft w:val="0"/>
      <w:marRight w:val="0"/>
      <w:marTop w:val="0"/>
      <w:marBottom w:val="0"/>
      <w:divBdr>
        <w:top w:val="none" w:sz="0" w:space="0" w:color="auto"/>
        <w:left w:val="none" w:sz="0" w:space="0" w:color="auto"/>
        <w:bottom w:val="none" w:sz="0" w:space="0" w:color="auto"/>
        <w:right w:val="none" w:sz="0" w:space="0" w:color="auto"/>
      </w:divBdr>
    </w:div>
    <w:div w:id="924218384">
      <w:bodyDiv w:val="1"/>
      <w:marLeft w:val="0"/>
      <w:marRight w:val="0"/>
      <w:marTop w:val="0"/>
      <w:marBottom w:val="0"/>
      <w:divBdr>
        <w:top w:val="none" w:sz="0" w:space="0" w:color="auto"/>
        <w:left w:val="none" w:sz="0" w:space="0" w:color="auto"/>
        <w:bottom w:val="none" w:sz="0" w:space="0" w:color="auto"/>
        <w:right w:val="none" w:sz="0" w:space="0" w:color="auto"/>
      </w:divBdr>
    </w:div>
    <w:div w:id="934556917">
      <w:bodyDiv w:val="1"/>
      <w:marLeft w:val="0"/>
      <w:marRight w:val="0"/>
      <w:marTop w:val="0"/>
      <w:marBottom w:val="0"/>
      <w:divBdr>
        <w:top w:val="none" w:sz="0" w:space="0" w:color="auto"/>
        <w:left w:val="none" w:sz="0" w:space="0" w:color="auto"/>
        <w:bottom w:val="none" w:sz="0" w:space="0" w:color="auto"/>
        <w:right w:val="none" w:sz="0" w:space="0" w:color="auto"/>
      </w:divBdr>
    </w:div>
    <w:div w:id="948124474">
      <w:bodyDiv w:val="1"/>
      <w:marLeft w:val="0"/>
      <w:marRight w:val="0"/>
      <w:marTop w:val="0"/>
      <w:marBottom w:val="0"/>
      <w:divBdr>
        <w:top w:val="none" w:sz="0" w:space="0" w:color="auto"/>
        <w:left w:val="none" w:sz="0" w:space="0" w:color="auto"/>
        <w:bottom w:val="none" w:sz="0" w:space="0" w:color="auto"/>
        <w:right w:val="none" w:sz="0" w:space="0" w:color="auto"/>
      </w:divBdr>
    </w:div>
    <w:div w:id="979578397">
      <w:bodyDiv w:val="1"/>
      <w:marLeft w:val="0"/>
      <w:marRight w:val="0"/>
      <w:marTop w:val="0"/>
      <w:marBottom w:val="0"/>
      <w:divBdr>
        <w:top w:val="none" w:sz="0" w:space="0" w:color="auto"/>
        <w:left w:val="none" w:sz="0" w:space="0" w:color="auto"/>
        <w:bottom w:val="none" w:sz="0" w:space="0" w:color="auto"/>
        <w:right w:val="none" w:sz="0" w:space="0" w:color="auto"/>
      </w:divBdr>
    </w:div>
    <w:div w:id="980886268">
      <w:bodyDiv w:val="1"/>
      <w:marLeft w:val="0"/>
      <w:marRight w:val="0"/>
      <w:marTop w:val="0"/>
      <w:marBottom w:val="0"/>
      <w:divBdr>
        <w:top w:val="none" w:sz="0" w:space="0" w:color="auto"/>
        <w:left w:val="none" w:sz="0" w:space="0" w:color="auto"/>
        <w:bottom w:val="none" w:sz="0" w:space="0" w:color="auto"/>
        <w:right w:val="none" w:sz="0" w:space="0" w:color="auto"/>
      </w:divBdr>
    </w:div>
    <w:div w:id="999315074">
      <w:bodyDiv w:val="1"/>
      <w:marLeft w:val="0"/>
      <w:marRight w:val="0"/>
      <w:marTop w:val="0"/>
      <w:marBottom w:val="0"/>
      <w:divBdr>
        <w:top w:val="none" w:sz="0" w:space="0" w:color="auto"/>
        <w:left w:val="none" w:sz="0" w:space="0" w:color="auto"/>
        <w:bottom w:val="none" w:sz="0" w:space="0" w:color="auto"/>
        <w:right w:val="none" w:sz="0" w:space="0" w:color="auto"/>
      </w:divBdr>
    </w:div>
    <w:div w:id="1038815804">
      <w:bodyDiv w:val="1"/>
      <w:marLeft w:val="0"/>
      <w:marRight w:val="0"/>
      <w:marTop w:val="0"/>
      <w:marBottom w:val="0"/>
      <w:divBdr>
        <w:top w:val="none" w:sz="0" w:space="0" w:color="auto"/>
        <w:left w:val="none" w:sz="0" w:space="0" w:color="auto"/>
        <w:bottom w:val="none" w:sz="0" w:space="0" w:color="auto"/>
        <w:right w:val="none" w:sz="0" w:space="0" w:color="auto"/>
      </w:divBdr>
    </w:div>
    <w:div w:id="1052774084">
      <w:bodyDiv w:val="1"/>
      <w:marLeft w:val="0"/>
      <w:marRight w:val="0"/>
      <w:marTop w:val="0"/>
      <w:marBottom w:val="0"/>
      <w:divBdr>
        <w:top w:val="none" w:sz="0" w:space="0" w:color="auto"/>
        <w:left w:val="none" w:sz="0" w:space="0" w:color="auto"/>
        <w:bottom w:val="none" w:sz="0" w:space="0" w:color="auto"/>
        <w:right w:val="none" w:sz="0" w:space="0" w:color="auto"/>
      </w:divBdr>
    </w:div>
    <w:div w:id="1055348101">
      <w:bodyDiv w:val="1"/>
      <w:marLeft w:val="0"/>
      <w:marRight w:val="0"/>
      <w:marTop w:val="0"/>
      <w:marBottom w:val="0"/>
      <w:divBdr>
        <w:top w:val="none" w:sz="0" w:space="0" w:color="auto"/>
        <w:left w:val="none" w:sz="0" w:space="0" w:color="auto"/>
        <w:bottom w:val="none" w:sz="0" w:space="0" w:color="auto"/>
        <w:right w:val="none" w:sz="0" w:space="0" w:color="auto"/>
      </w:divBdr>
    </w:div>
    <w:div w:id="1076710023">
      <w:bodyDiv w:val="1"/>
      <w:marLeft w:val="0"/>
      <w:marRight w:val="0"/>
      <w:marTop w:val="0"/>
      <w:marBottom w:val="0"/>
      <w:divBdr>
        <w:top w:val="none" w:sz="0" w:space="0" w:color="auto"/>
        <w:left w:val="none" w:sz="0" w:space="0" w:color="auto"/>
        <w:bottom w:val="none" w:sz="0" w:space="0" w:color="auto"/>
        <w:right w:val="none" w:sz="0" w:space="0" w:color="auto"/>
      </w:divBdr>
    </w:div>
    <w:div w:id="1086418170">
      <w:bodyDiv w:val="1"/>
      <w:marLeft w:val="0"/>
      <w:marRight w:val="0"/>
      <w:marTop w:val="0"/>
      <w:marBottom w:val="0"/>
      <w:divBdr>
        <w:top w:val="none" w:sz="0" w:space="0" w:color="auto"/>
        <w:left w:val="none" w:sz="0" w:space="0" w:color="auto"/>
        <w:bottom w:val="none" w:sz="0" w:space="0" w:color="auto"/>
        <w:right w:val="none" w:sz="0" w:space="0" w:color="auto"/>
      </w:divBdr>
    </w:div>
    <w:div w:id="1118185919">
      <w:bodyDiv w:val="1"/>
      <w:marLeft w:val="0"/>
      <w:marRight w:val="0"/>
      <w:marTop w:val="0"/>
      <w:marBottom w:val="0"/>
      <w:divBdr>
        <w:top w:val="none" w:sz="0" w:space="0" w:color="auto"/>
        <w:left w:val="none" w:sz="0" w:space="0" w:color="auto"/>
        <w:bottom w:val="none" w:sz="0" w:space="0" w:color="auto"/>
        <w:right w:val="none" w:sz="0" w:space="0" w:color="auto"/>
      </w:divBdr>
    </w:div>
    <w:div w:id="1128352436">
      <w:bodyDiv w:val="1"/>
      <w:marLeft w:val="0"/>
      <w:marRight w:val="0"/>
      <w:marTop w:val="0"/>
      <w:marBottom w:val="0"/>
      <w:divBdr>
        <w:top w:val="none" w:sz="0" w:space="0" w:color="auto"/>
        <w:left w:val="none" w:sz="0" w:space="0" w:color="auto"/>
        <w:bottom w:val="none" w:sz="0" w:space="0" w:color="auto"/>
        <w:right w:val="none" w:sz="0" w:space="0" w:color="auto"/>
      </w:divBdr>
    </w:div>
    <w:div w:id="1128547530">
      <w:bodyDiv w:val="1"/>
      <w:marLeft w:val="0"/>
      <w:marRight w:val="0"/>
      <w:marTop w:val="0"/>
      <w:marBottom w:val="0"/>
      <w:divBdr>
        <w:top w:val="none" w:sz="0" w:space="0" w:color="auto"/>
        <w:left w:val="none" w:sz="0" w:space="0" w:color="auto"/>
        <w:bottom w:val="none" w:sz="0" w:space="0" w:color="auto"/>
        <w:right w:val="none" w:sz="0" w:space="0" w:color="auto"/>
      </w:divBdr>
    </w:div>
    <w:div w:id="1139571929">
      <w:bodyDiv w:val="1"/>
      <w:marLeft w:val="0"/>
      <w:marRight w:val="0"/>
      <w:marTop w:val="0"/>
      <w:marBottom w:val="0"/>
      <w:divBdr>
        <w:top w:val="none" w:sz="0" w:space="0" w:color="auto"/>
        <w:left w:val="none" w:sz="0" w:space="0" w:color="auto"/>
        <w:bottom w:val="none" w:sz="0" w:space="0" w:color="auto"/>
        <w:right w:val="none" w:sz="0" w:space="0" w:color="auto"/>
      </w:divBdr>
    </w:div>
    <w:div w:id="1177380249">
      <w:bodyDiv w:val="1"/>
      <w:marLeft w:val="0"/>
      <w:marRight w:val="0"/>
      <w:marTop w:val="0"/>
      <w:marBottom w:val="0"/>
      <w:divBdr>
        <w:top w:val="none" w:sz="0" w:space="0" w:color="auto"/>
        <w:left w:val="none" w:sz="0" w:space="0" w:color="auto"/>
        <w:bottom w:val="none" w:sz="0" w:space="0" w:color="auto"/>
        <w:right w:val="none" w:sz="0" w:space="0" w:color="auto"/>
      </w:divBdr>
    </w:div>
    <w:div w:id="1178957790">
      <w:bodyDiv w:val="1"/>
      <w:marLeft w:val="0"/>
      <w:marRight w:val="0"/>
      <w:marTop w:val="0"/>
      <w:marBottom w:val="0"/>
      <w:divBdr>
        <w:top w:val="none" w:sz="0" w:space="0" w:color="auto"/>
        <w:left w:val="none" w:sz="0" w:space="0" w:color="auto"/>
        <w:bottom w:val="none" w:sz="0" w:space="0" w:color="auto"/>
        <w:right w:val="none" w:sz="0" w:space="0" w:color="auto"/>
      </w:divBdr>
    </w:div>
    <w:div w:id="1204907121">
      <w:bodyDiv w:val="1"/>
      <w:marLeft w:val="0"/>
      <w:marRight w:val="0"/>
      <w:marTop w:val="0"/>
      <w:marBottom w:val="0"/>
      <w:divBdr>
        <w:top w:val="none" w:sz="0" w:space="0" w:color="auto"/>
        <w:left w:val="none" w:sz="0" w:space="0" w:color="auto"/>
        <w:bottom w:val="none" w:sz="0" w:space="0" w:color="auto"/>
        <w:right w:val="none" w:sz="0" w:space="0" w:color="auto"/>
      </w:divBdr>
    </w:div>
    <w:div w:id="1258053142">
      <w:bodyDiv w:val="1"/>
      <w:marLeft w:val="0"/>
      <w:marRight w:val="0"/>
      <w:marTop w:val="0"/>
      <w:marBottom w:val="0"/>
      <w:divBdr>
        <w:top w:val="none" w:sz="0" w:space="0" w:color="auto"/>
        <w:left w:val="none" w:sz="0" w:space="0" w:color="auto"/>
        <w:bottom w:val="none" w:sz="0" w:space="0" w:color="auto"/>
        <w:right w:val="none" w:sz="0" w:space="0" w:color="auto"/>
      </w:divBdr>
    </w:div>
    <w:div w:id="1263297025">
      <w:bodyDiv w:val="1"/>
      <w:marLeft w:val="0"/>
      <w:marRight w:val="0"/>
      <w:marTop w:val="0"/>
      <w:marBottom w:val="0"/>
      <w:divBdr>
        <w:top w:val="none" w:sz="0" w:space="0" w:color="auto"/>
        <w:left w:val="none" w:sz="0" w:space="0" w:color="auto"/>
        <w:bottom w:val="none" w:sz="0" w:space="0" w:color="auto"/>
        <w:right w:val="none" w:sz="0" w:space="0" w:color="auto"/>
      </w:divBdr>
    </w:div>
    <w:div w:id="1325624673">
      <w:bodyDiv w:val="1"/>
      <w:marLeft w:val="0"/>
      <w:marRight w:val="0"/>
      <w:marTop w:val="0"/>
      <w:marBottom w:val="0"/>
      <w:divBdr>
        <w:top w:val="none" w:sz="0" w:space="0" w:color="auto"/>
        <w:left w:val="none" w:sz="0" w:space="0" w:color="auto"/>
        <w:bottom w:val="none" w:sz="0" w:space="0" w:color="auto"/>
        <w:right w:val="none" w:sz="0" w:space="0" w:color="auto"/>
      </w:divBdr>
    </w:div>
    <w:div w:id="1328822557">
      <w:bodyDiv w:val="1"/>
      <w:marLeft w:val="0"/>
      <w:marRight w:val="0"/>
      <w:marTop w:val="0"/>
      <w:marBottom w:val="0"/>
      <w:divBdr>
        <w:top w:val="none" w:sz="0" w:space="0" w:color="auto"/>
        <w:left w:val="none" w:sz="0" w:space="0" w:color="auto"/>
        <w:bottom w:val="none" w:sz="0" w:space="0" w:color="auto"/>
        <w:right w:val="none" w:sz="0" w:space="0" w:color="auto"/>
      </w:divBdr>
    </w:div>
    <w:div w:id="1372730779">
      <w:bodyDiv w:val="1"/>
      <w:marLeft w:val="0"/>
      <w:marRight w:val="0"/>
      <w:marTop w:val="0"/>
      <w:marBottom w:val="0"/>
      <w:divBdr>
        <w:top w:val="none" w:sz="0" w:space="0" w:color="auto"/>
        <w:left w:val="none" w:sz="0" w:space="0" w:color="auto"/>
        <w:bottom w:val="none" w:sz="0" w:space="0" w:color="auto"/>
        <w:right w:val="none" w:sz="0" w:space="0" w:color="auto"/>
      </w:divBdr>
    </w:div>
    <w:div w:id="1383166972">
      <w:bodyDiv w:val="1"/>
      <w:marLeft w:val="0"/>
      <w:marRight w:val="0"/>
      <w:marTop w:val="0"/>
      <w:marBottom w:val="0"/>
      <w:divBdr>
        <w:top w:val="none" w:sz="0" w:space="0" w:color="auto"/>
        <w:left w:val="none" w:sz="0" w:space="0" w:color="auto"/>
        <w:bottom w:val="none" w:sz="0" w:space="0" w:color="auto"/>
        <w:right w:val="none" w:sz="0" w:space="0" w:color="auto"/>
      </w:divBdr>
    </w:div>
    <w:div w:id="1398557157">
      <w:bodyDiv w:val="1"/>
      <w:marLeft w:val="0"/>
      <w:marRight w:val="0"/>
      <w:marTop w:val="0"/>
      <w:marBottom w:val="0"/>
      <w:divBdr>
        <w:top w:val="none" w:sz="0" w:space="0" w:color="auto"/>
        <w:left w:val="none" w:sz="0" w:space="0" w:color="auto"/>
        <w:bottom w:val="none" w:sz="0" w:space="0" w:color="auto"/>
        <w:right w:val="none" w:sz="0" w:space="0" w:color="auto"/>
      </w:divBdr>
    </w:div>
    <w:div w:id="1459491741">
      <w:bodyDiv w:val="1"/>
      <w:marLeft w:val="0"/>
      <w:marRight w:val="0"/>
      <w:marTop w:val="0"/>
      <w:marBottom w:val="0"/>
      <w:divBdr>
        <w:top w:val="none" w:sz="0" w:space="0" w:color="auto"/>
        <w:left w:val="none" w:sz="0" w:space="0" w:color="auto"/>
        <w:bottom w:val="none" w:sz="0" w:space="0" w:color="auto"/>
        <w:right w:val="none" w:sz="0" w:space="0" w:color="auto"/>
      </w:divBdr>
    </w:div>
    <w:div w:id="1487748333">
      <w:bodyDiv w:val="1"/>
      <w:marLeft w:val="0"/>
      <w:marRight w:val="0"/>
      <w:marTop w:val="0"/>
      <w:marBottom w:val="0"/>
      <w:divBdr>
        <w:top w:val="none" w:sz="0" w:space="0" w:color="auto"/>
        <w:left w:val="none" w:sz="0" w:space="0" w:color="auto"/>
        <w:bottom w:val="none" w:sz="0" w:space="0" w:color="auto"/>
        <w:right w:val="none" w:sz="0" w:space="0" w:color="auto"/>
      </w:divBdr>
    </w:div>
    <w:div w:id="1540362924">
      <w:bodyDiv w:val="1"/>
      <w:marLeft w:val="0"/>
      <w:marRight w:val="0"/>
      <w:marTop w:val="0"/>
      <w:marBottom w:val="0"/>
      <w:divBdr>
        <w:top w:val="none" w:sz="0" w:space="0" w:color="auto"/>
        <w:left w:val="none" w:sz="0" w:space="0" w:color="auto"/>
        <w:bottom w:val="none" w:sz="0" w:space="0" w:color="auto"/>
        <w:right w:val="none" w:sz="0" w:space="0" w:color="auto"/>
      </w:divBdr>
    </w:div>
    <w:div w:id="1543594359">
      <w:bodyDiv w:val="1"/>
      <w:marLeft w:val="0"/>
      <w:marRight w:val="0"/>
      <w:marTop w:val="0"/>
      <w:marBottom w:val="0"/>
      <w:divBdr>
        <w:top w:val="none" w:sz="0" w:space="0" w:color="auto"/>
        <w:left w:val="none" w:sz="0" w:space="0" w:color="auto"/>
        <w:bottom w:val="none" w:sz="0" w:space="0" w:color="auto"/>
        <w:right w:val="none" w:sz="0" w:space="0" w:color="auto"/>
      </w:divBdr>
    </w:div>
    <w:div w:id="1547329233">
      <w:bodyDiv w:val="1"/>
      <w:marLeft w:val="0"/>
      <w:marRight w:val="0"/>
      <w:marTop w:val="0"/>
      <w:marBottom w:val="0"/>
      <w:divBdr>
        <w:top w:val="none" w:sz="0" w:space="0" w:color="auto"/>
        <w:left w:val="none" w:sz="0" w:space="0" w:color="auto"/>
        <w:bottom w:val="none" w:sz="0" w:space="0" w:color="auto"/>
        <w:right w:val="none" w:sz="0" w:space="0" w:color="auto"/>
      </w:divBdr>
    </w:div>
    <w:div w:id="1561549997">
      <w:bodyDiv w:val="1"/>
      <w:marLeft w:val="0"/>
      <w:marRight w:val="0"/>
      <w:marTop w:val="0"/>
      <w:marBottom w:val="0"/>
      <w:divBdr>
        <w:top w:val="none" w:sz="0" w:space="0" w:color="auto"/>
        <w:left w:val="none" w:sz="0" w:space="0" w:color="auto"/>
        <w:bottom w:val="none" w:sz="0" w:space="0" w:color="auto"/>
        <w:right w:val="none" w:sz="0" w:space="0" w:color="auto"/>
      </w:divBdr>
    </w:div>
    <w:div w:id="1606499799">
      <w:bodyDiv w:val="1"/>
      <w:marLeft w:val="0"/>
      <w:marRight w:val="0"/>
      <w:marTop w:val="0"/>
      <w:marBottom w:val="0"/>
      <w:divBdr>
        <w:top w:val="none" w:sz="0" w:space="0" w:color="auto"/>
        <w:left w:val="none" w:sz="0" w:space="0" w:color="auto"/>
        <w:bottom w:val="none" w:sz="0" w:space="0" w:color="auto"/>
        <w:right w:val="none" w:sz="0" w:space="0" w:color="auto"/>
      </w:divBdr>
    </w:div>
    <w:div w:id="1609121239">
      <w:bodyDiv w:val="1"/>
      <w:marLeft w:val="0"/>
      <w:marRight w:val="0"/>
      <w:marTop w:val="0"/>
      <w:marBottom w:val="0"/>
      <w:divBdr>
        <w:top w:val="none" w:sz="0" w:space="0" w:color="auto"/>
        <w:left w:val="none" w:sz="0" w:space="0" w:color="auto"/>
        <w:bottom w:val="none" w:sz="0" w:space="0" w:color="auto"/>
        <w:right w:val="none" w:sz="0" w:space="0" w:color="auto"/>
      </w:divBdr>
    </w:div>
    <w:div w:id="1616715413">
      <w:bodyDiv w:val="1"/>
      <w:marLeft w:val="0"/>
      <w:marRight w:val="0"/>
      <w:marTop w:val="0"/>
      <w:marBottom w:val="0"/>
      <w:divBdr>
        <w:top w:val="none" w:sz="0" w:space="0" w:color="auto"/>
        <w:left w:val="none" w:sz="0" w:space="0" w:color="auto"/>
        <w:bottom w:val="none" w:sz="0" w:space="0" w:color="auto"/>
        <w:right w:val="none" w:sz="0" w:space="0" w:color="auto"/>
      </w:divBdr>
    </w:div>
    <w:div w:id="1625038817">
      <w:bodyDiv w:val="1"/>
      <w:marLeft w:val="0"/>
      <w:marRight w:val="0"/>
      <w:marTop w:val="0"/>
      <w:marBottom w:val="0"/>
      <w:divBdr>
        <w:top w:val="none" w:sz="0" w:space="0" w:color="auto"/>
        <w:left w:val="none" w:sz="0" w:space="0" w:color="auto"/>
        <w:bottom w:val="none" w:sz="0" w:space="0" w:color="auto"/>
        <w:right w:val="none" w:sz="0" w:space="0" w:color="auto"/>
      </w:divBdr>
    </w:div>
    <w:div w:id="1639526504">
      <w:bodyDiv w:val="1"/>
      <w:marLeft w:val="0"/>
      <w:marRight w:val="0"/>
      <w:marTop w:val="0"/>
      <w:marBottom w:val="0"/>
      <w:divBdr>
        <w:top w:val="none" w:sz="0" w:space="0" w:color="auto"/>
        <w:left w:val="none" w:sz="0" w:space="0" w:color="auto"/>
        <w:bottom w:val="none" w:sz="0" w:space="0" w:color="auto"/>
        <w:right w:val="none" w:sz="0" w:space="0" w:color="auto"/>
      </w:divBdr>
      <w:divsChild>
        <w:div w:id="368263850">
          <w:marLeft w:val="0"/>
          <w:marRight w:val="0"/>
          <w:marTop w:val="0"/>
          <w:marBottom w:val="0"/>
          <w:divBdr>
            <w:top w:val="none" w:sz="0" w:space="0" w:color="auto"/>
            <w:left w:val="none" w:sz="0" w:space="0" w:color="auto"/>
            <w:bottom w:val="none" w:sz="0" w:space="0" w:color="auto"/>
            <w:right w:val="none" w:sz="0" w:space="0" w:color="auto"/>
          </w:divBdr>
        </w:div>
      </w:divsChild>
    </w:div>
    <w:div w:id="1733186989">
      <w:bodyDiv w:val="1"/>
      <w:marLeft w:val="0"/>
      <w:marRight w:val="0"/>
      <w:marTop w:val="0"/>
      <w:marBottom w:val="0"/>
      <w:divBdr>
        <w:top w:val="none" w:sz="0" w:space="0" w:color="auto"/>
        <w:left w:val="none" w:sz="0" w:space="0" w:color="auto"/>
        <w:bottom w:val="none" w:sz="0" w:space="0" w:color="auto"/>
        <w:right w:val="none" w:sz="0" w:space="0" w:color="auto"/>
      </w:divBdr>
    </w:div>
    <w:div w:id="1744135773">
      <w:bodyDiv w:val="1"/>
      <w:marLeft w:val="0"/>
      <w:marRight w:val="0"/>
      <w:marTop w:val="0"/>
      <w:marBottom w:val="0"/>
      <w:divBdr>
        <w:top w:val="none" w:sz="0" w:space="0" w:color="auto"/>
        <w:left w:val="none" w:sz="0" w:space="0" w:color="auto"/>
        <w:bottom w:val="none" w:sz="0" w:space="0" w:color="auto"/>
        <w:right w:val="none" w:sz="0" w:space="0" w:color="auto"/>
      </w:divBdr>
    </w:div>
    <w:div w:id="1755276738">
      <w:bodyDiv w:val="1"/>
      <w:marLeft w:val="0"/>
      <w:marRight w:val="0"/>
      <w:marTop w:val="0"/>
      <w:marBottom w:val="0"/>
      <w:divBdr>
        <w:top w:val="none" w:sz="0" w:space="0" w:color="auto"/>
        <w:left w:val="none" w:sz="0" w:space="0" w:color="auto"/>
        <w:bottom w:val="none" w:sz="0" w:space="0" w:color="auto"/>
        <w:right w:val="none" w:sz="0" w:space="0" w:color="auto"/>
      </w:divBdr>
    </w:div>
    <w:div w:id="1794471292">
      <w:bodyDiv w:val="1"/>
      <w:marLeft w:val="0"/>
      <w:marRight w:val="0"/>
      <w:marTop w:val="0"/>
      <w:marBottom w:val="0"/>
      <w:divBdr>
        <w:top w:val="none" w:sz="0" w:space="0" w:color="auto"/>
        <w:left w:val="none" w:sz="0" w:space="0" w:color="auto"/>
        <w:bottom w:val="none" w:sz="0" w:space="0" w:color="auto"/>
        <w:right w:val="none" w:sz="0" w:space="0" w:color="auto"/>
      </w:divBdr>
    </w:div>
    <w:div w:id="1807773403">
      <w:bodyDiv w:val="1"/>
      <w:marLeft w:val="0"/>
      <w:marRight w:val="0"/>
      <w:marTop w:val="0"/>
      <w:marBottom w:val="0"/>
      <w:divBdr>
        <w:top w:val="none" w:sz="0" w:space="0" w:color="auto"/>
        <w:left w:val="none" w:sz="0" w:space="0" w:color="auto"/>
        <w:bottom w:val="none" w:sz="0" w:space="0" w:color="auto"/>
        <w:right w:val="none" w:sz="0" w:space="0" w:color="auto"/>
      </w:divBdr>
    </w:div>
    <w:div w:id="1814637126">
      <w:bodyDiv w:val="1"/>
      <w:marLeft w:val="0"/>
      <w:marRight w:val="0"/>
      <w:marTop w:val="0"/>
      <w:marBottom w:val="0"/>
      <w:divBdr>
        <w:top w:val="none" w:sz="0" w:space="0" w:color="auto"/>
        <w:left w:val="none" w:sz="0" w:space="0" w:color="auto"/>
        <w:bottom w:val="none" w:sz="0" w:space="0" w:color="auto"/>
        <w:right w:val="none" w:sz="0" w:space="0" w:color="auto"/>
      </w:divBdr>
    </w:div>
    <w:div w:id="1820610009">
      <w:bodyDiv w:val="1"/>
      <w:marLeft w:val="0"/>
      <w:marRight w:val="0"/>
      <w:marTop w:val="0"/>
      <w:marBottom w:val="0"/>
      <w:divBdr>
        <w:top w:val="none" w:sz="0" w:space="0" w:color="auto"/>
        <w:left w:val="none" w:sz="0" w:space="0" w:color="auto"/>
        <w:bottom w:val="none" w:sz="0" w:space="0" w:color="auto"/>
        <w:right w:val="none" w:sz="0" w:space="0" w:color="auto"/>
      </w:divBdr>
    </w:div>
    <w:div w:id="1826161054">
      <w:bodyDiv w:val="1"/>
      <w:marLeft w:val="0"/>
      <w:marRight w:val="0"/>
      <w:marTop w:val="0"/>
      <w:marBottom w:val="0"/>
      <w:divBdr>
        <w:top w:val="none" w:sz="0" w:space="0" w:color="auto"/>
        <w:left w:val="none" w:sz="0" w:space="0" w:color="auto"/>
        <w:bottom w:val="none" w:sz="0" w:space="0" w:color="auto"/>
        <w:right w:val="none" w:sz="0" w:space="0" w:color="auto"/>
      </w:divBdr>
    </w:div>
    <w:div w:id="1831822078">
      <w:bodyDiv w:val="1"/>
      <w:marLeft w:val="0"/>
      <w:marRight w:val="0"/>
      <w:marTop w:val="0"/>
      <w:marBottom w:val="0"/>
      <w:divBdr>
        <w:top w:val="none" w:sz="0" w:space="0" w:color="auto"/>
        <w:left w:val="none" w:sz="0" w:space="0" w:color="auto"/>
        <w:bottom w:val="none" w:sz="0" w:space="0" w:color="auto"/>
        <w:right w:val="none" w:sz="0" w:space="0" w:color="auto"/>
      </w:divBdr>
    </w:div>
    <w:div w:id="1832790418">
      <w:bodyDiv w:val="1"/>
      <w:marLeft w:val="0"/>
      <w:marRight w:val="0"/>
      <w:marTop w:val="0"/>
      <w:marBottom w:val="0"/>
      <w:divBdr>
        <w:top w:val="none" w:sz="0" w:space="0" w:color="auto"/>
        <w:left w:val="none" w:sz="0" w:space="0" w:color="auto"/>
        <w:bottom w:val="none" w:sz="0" w:space="0" w:color="auto"/>
        <w:right w:val="none" w:sz="0" w:space="0" w:color="auto"/>
      </w:divBdr>
    </w:div>
    <w:div w:id="1861620346">
      <w:bodyDiv w:val="1"/>
      <w:marLeft w:val="0"/>
      <w:marRight w:val="0"/>
      <w:marTop w:val="0"/>
      <w:marBottom w:val="0"/>
      <w:divBdr>
        <w:top w:val="none" w:sz="0" w:space="0" w:color="auto"/>
        <w:left w:val="none" w:sz="0" w:space="0" w:color="auto"/>
        <w:bottom w:val="none" w:sz="0" w:space="0" w:color="auto"/>
        <w:right w:val="none" w:sz="0" w:space="0" w:color="auto"/>
      </w:divBdr>
    </w:div>
    <w:div w:id="1884250899">
      <w:bodyDiv w:val="1"/>
      <w:marLeft w:val="0"/>
      <w:marRight w:val="0"/>
      <w:marTop w:val="0"/>
      <w:marBottom w:val="0"/>
      <w:divBdr>
        <w:top w:val="none" w:sz="0" w:space="0" w:color="auto"/>
        <w:left w:val="none" w:sz="0" w:space="0" w:color="auto"/>
        <w:bottom w:val="none" w:sz="0" w:space="0" w:color="auto"/>
        <w:right w:val="none" w:sz="0" w:space="0" w:color="auto"/>
      </w:divBdr>
    </w:div>
    <w:div w:id="1894001626">
      <w:bodyDiv w:val="1"/>
      <w:marLeft w:val="0"/>
      <w:marRight w:val="0"/>
      <w:marTop w:val="0"/>
      <w:marBottom w:val="0"/>
      <w:divBdr>
        <w:top w:val="none" w:sz="0" w:space="0" w:color="auto"/>
        <w:left w:val="none" w:sz="0" w:space="0" w:color="auto"/>
        <w:bottom w:val="none" w:sz="0" w:space="0" w:color="auto"/>
        <w:right w:val="none" w:sz="0" w:space="0" w:color="auto"/>
      </w:divBdr>
    </w:div>
    <w:div w:id="1894075893">
      <w:bodyDiv w:val="1"/>
      <w:marLeft w:val="0"/>
      <w:marRight w:val="0"/>
      <w:marTop w:val="0"/>
      <w:marBottom w:val="0"/>
      <w:divBdr>
        <w:top w:val="none" w:sz="0" w:space="0" w:color="auto"/>
        <w:left w:val="none" w:sz="0" w:space="0" w:color="auto"/>
        <w:bottom w:val="none" w:sz="0" w:space="0" w:color="auto"/>
        <w:right w:val="none" w:sz="0" w:space="0" w:color="auto"/>
      </w:divBdr>
    </w:div>
    <w:div w:id="1899708980">
      <w:bodyDiv w:val="1"/>
      <w:marLeft w:val="0"/>
      <w:marRight w:val="0"/>
      <w:marTop w:val="0"/>
      <w:marBottom w:val="0"/>
      <w:divBdr>
        <w:top w:val="none" w:sz="0" w:space="0" w:color="auto"/>
        <w:left w:val="none" w:sz="0" w:space="0" w:color="auto"/>
        <w:bottom w:val="none" w:sz="0" w:space="0" w:color="auto"/>
        <w:right w:val="none" w:sz="0" w:space="0" w:color="auto"/>
      </w:divBdr>
    </w:div>
    <w:div w:id="1930768374">
      <w:bodyDiv w:val="1"/>
      <w:marLeft w:val="0"/>
      <w:marRight w:val="0"/>
      <w:marTop w:val="0"/>
      <w:marBottom w:val="0"/>
      <w:divBdr>
        <w:top w:val="none" w:sz="0" w:space="0" w:color="auto"/>
        <w:left w:val="none" w:sz="0" w:space="0" w:color="auto"/>
        <w:bottom w:val="none" w:sz="0" w:space="0" w:color="auto"/>
        <w:right w:val="none" w:sz="0" w:space="0" w:color="auto"/>
      </w:divBdr>
    </w:div>
    <w:div w:id="1961064335">
      <w:bodyDiv w:val="1"/>
      <w:marLeft w:val="0"/>
      <w:marRight w:val="0"/>
      <w:marTop w:val="0"/>
      <w:marBottom w:val="0"/>
      <w:divBdr>
        <w:top w:val="none" w:sz="0" w:space="0" w:color="auto"/>
        <w:left w:val="none" w:sz="0" w:space="0" w:color="auto"/>
        <w:bottom w:val="none" w:sz="0" w:space="0" w:color="auto"/>
        <w:right w:val="none" w:sz="0" w:space="0" w:color="auto"/>
      </w:divBdr>
    </w:div>
    <w:div w:id="1994795018">
      <w:bodyDiv w:val="1"/>
      <w:marLeft w:val="0"/>
      <w:marRight w:val="0"/>
      <w:marTop w:val="0"/>
      <w:marBottom w:val="0"/>
      <w:divBdr>
        <w:top w:val="none" w:sz="0" w:space="0" w:color="auto"/>
        <w:left w:val="none" w:sz="0" w:space="0" w:color="auto"/>
        <w:bottom w:val="none" w:sz="0" w:space="0" w:color="auto"/>
        <w:right w:val="none" w:sz="0" w:space="0" w:color="auto"/>
      </w:divBdr>
    </w:div>
    <w:div w:id="2009164838">
      <w:bodyDiv w:val="1"/>
      <w:marLeft w:val="0"/>
      <w:marRight w:val="0"/>
      <w:marTop w:val="0"/>
      <w:marBottom w:val="0"/>
      <w:divBdr>
        <w:top w:val="none" w:sz="0" w:space="0" w:color="auto"/>
        <w:left w:val="none" w:sz="0" w:space="0" w:color="auto"/>
        <w:bottom w:val="none" w:sz="0" w:space="0" w:color="auto"/>
        <w:right w:val="none" w:sz="0" w:space="0" w:color="auto"/>
      </w:divBdr>
    </w:div>
    <w:div w:id="2015716221">
      <w:bodyDiv w:val="1"/>
      <w:marLeft w:val="0"/>
      <w:marRight w:val="0"/>
      <w:marTop w:val="0"/>
      <w:marBottom w:val="0"/>
      <w:divBdr>
        <w:top w:val="none" w:sz="0" w:space="0" w:color="auto"/>
        <w:left w:val="none" w:sz="0" w:space="0" w:color="auto"/>
        <w:bottom w:val="none" w:sz="0" w:space="0" w:color="auto"/>
        <w:right w:val="none" w:sz="0" w:space="0" w:color="auto"/>
      </w:divBdr>
    </w:div>
    <w:div w:id="2056854774">
      <w:bodyDiv w:val="1"/>
      <w:marLeft w:val="0"/>
      <w:marRight w:val="0"/>
      <w:marTop w:val="0"/>
      <w:marBottom w:val="0"/>
      <w:divBdr>
        <w:top w:val="none" w:sz="0" w:space="0" w:color="auto"/>
        <w:left w:val="none" w:sz="0" w:space="0" w:color="auto"/>
        <w:bottom w:val="none" w:sz="0" w:space="0" w:color="auto"/>
        <w:right w:val="none" w:sz="0" w:space="0" w:color="auto"/>
      </w:divBdr>
    </w:div>
    <w:div w:id="2092240288">
      <w:bodyDiv w:val="1"/>
      <w:marLeft w:val="0"/>
      <w:marRight w:val="0"/>
      <w:marTop w:val="0"/>
      <w:marBottom w:val="0"/>
      <w:divBdr>
        <w:top w:val="none" w:sz="0" w:space="0" w:color="auto"/>
        <w:left w:val="none" w:sz="0" w:space="0" w:color="auto"/>
        <w:bottom w:val="none" w:sz="0" w:space="0" w:color="auto"/>
        <w:right w:val="none" w:sz="0" w:space="0" w:color="auto"/>
      </w:divBdr>
    </w:div>
    <w:div w:id="2100785797">
      <w:bodyDiv w:val="1"/>
      <w:marLeft w:val="0"/>
      <w:marRight w:val="0"/>
      <w:marTop w:val="0"/>
      <w:marBottom w:val="0"/>
      <w:divBdr>
        <w:top w:val="none" w:sz="0" w:space="0" w:color="auto"/>
        <w:left w:val="none" w:sz="0" w:space="0" w:color="auto"/>
        <w:bottom w:val="none" w:sz="0" w:space="0" w:color="auto"/>
        <w:right w:val="none" w:sz="0" w:space="0" w:color="auto"/>
      </w:divBdr>
    </w:div>
    <w:div w:id="212009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9A26-18C1-4EE5-8630-D2058D3F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55</Pages>
  <Words>27711</Words>
  <Characters>152415</Characters>
  <Application>Microsoft Office Word</Application>
  <DocSecurity>0</DocSecurity>
  <Lines>1270</Lines>
  <Paragraphs>359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2</cp:revision>
  <cp:lastPrinted>2020-12-10T07:50:00Z</cp:lastPrinted>
  <dcterms:created xsi:type="dcterms:W3CDTF">2020-12-16T19:22:00Z</dcterms:created>
  <dcterms:modified xsi:type="dcterms:W3CDTF">2020-12-16T19:22:00Z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Unique User Id_1">
    <vt:lpwstr>941b1a9d-58aa-3620-9a77-31f089a6f95f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