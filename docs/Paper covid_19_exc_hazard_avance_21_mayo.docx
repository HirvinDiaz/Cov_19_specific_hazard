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1374" w14:textId="5CC3188B" w:rsidR="00301280" w:rsidRPr="00301280" w:rsidRDefault="00301280" w:rsidP="00597F7F">
      <w:pPr>
        <w:spacing w:line="360" w:lineRule="auto"/>
        <w:ind w:firstLine="708"/>
        <w:jc w:val="center"/>
        <w:rPr>
          <w:rFonts w:ascii="Times New Roman" w:hAnsi="Times New Roman" w:cs="Times New Roman"/>
          <w:sz w:val="28"/>
        </w:rPr>
      </w:pPr>
      <w:r w:rsidRPr="00301280">
        <w:rPr>
          <w:rFonts w:ascii="Times New Roman" w:hAnsi="Times New Roman" w:cs="Times New Roman"/>
          <w:sz w:val="28"/>
        </w:rPr>
        <w:t>CENTRO DE INVESTIGACIÓN Y DOCENCIA ECONÓMICAS, A.C.</w:t>
      </w:r>
    </w:p>
    <w:p w14:paraId="5F2693FA" w14:textId="28E2DCF3" w:rsidR="00301280" w:rsidRDefault="00301280" w:rsidP="00673D1B">
      <w:pPr>
        <w:spacing w:line="360" w:lineRule="auto"/>
        <w:jc w:val="center"/>
        <w:rPr>
          <w:rFonts w:ascii="Times New Roman" w:hAnsi="Times New Roman" w:cs="Times New Roman"/>
          <w:sz w:val="32"/>
        </w:rPr>
      </w:pPr>
      <w:r w:rsidRPr="00301280">
        <w:rPr>
          <w:rFonts w:ascii="Times New Roman" w:hAnsi="Times New Roman" w:cs="Times New Roman"/>
          <w:noProof/>
          <w:sz w:val="32"/>
        </w:rPr>
        <w:drawing>
          <wp:inline distT="0" distB="0" distL="0" distR="0" wp14:anchorId="32582834" wp14:editId="0C07F8DD">
            <wp:extent cx="1488831" cy="15979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818" cy="1651611"/>
                    </a:xfrm>
                    <a:prstGeom prst="rect">
                      <a:avLst/>
                    </a:prstGeom>
                  </pic:spPr>
                </pic:pic>
              </a:graphicData>
            </a:graphic>
          </wp:inline>
        </w:drawing>
      </w:r>
    </w:p>
    <w:p w14:paraId="224325A1" w14:textId="77777777" w:rsidR="00301280" w:rsidRPr="00B735B9" w:rsidRDefault="00301280" w:rsidP="00673D1B">
      <w:pPr>
        <w:spacing w:line="360" w:lineRule="auto"/>
        <w:jc w:val="center"/>
        <w:rPr>
          <w:rFonts w:ascii="Times New Roman" w:hAnsi="Times New Roman" w:cs="Times New Roman"/>
          <w:sz w:val="28"/>
        </w:rPr>
      </w:pPr>
    </w:p>
    <w:p w14:paraId="4499D448" w14:textId="3106A369" w:rsidR="00B735B9" w:rsidRDefault="00B735B9" w:rsidP="00B735B9">
      <w:pPr>
        <w:spacing w:line="360" w:lineRule="auto"/>
        <w:jc w:val="center"/>
        <w:rPr>
          <w:rFonts w:ascii="Times New Roman" w:hAnsi="Times New Roman" w:cs="Times New Roman"/>
          <w:sz w:val="28"/>
          <w:lang w:val="en-US"/>
        </w:rPr>
      </w:pPr>
      <w:r w:rsidRPr="00B735B9">
        <w:rPr>
          <w:rFonts w:ascii="Times New Roman" w:hAnsi="Times New Roman" w:cs="Times New Roman"/>
          <w:sz w:val="28"/>
          <w:lang w:val="en-US"/>
        </w:rPr>
        <w:t>COVID-19 MORTALITY EXCESS AND COST-EFFECTIVE ANALYSIS OF DIFFERENT TREATMENTS</w:t>
      </w:r>
    </w:p>
    <w:p w14:paraId="66B7B3BB" w14:textId="3076FCCE" w:rsidR="00B735B9" w:rsidRDefault="00B735B9" w:rsidP="00B735B9">
      <w:pPr>
        <w:spacing w:line="360" w:lineRule="auto"/>
        <w:jc w:val="center"/>
        <w:rPr>
          <w:rFonts w:ascii="Times New Roman" w:hAnsi="Times New Roman" w:cs="Times New Roman"/>
          <w:sz w:val="28"/>
          <w:lang w:val="en-US"/>
        </w:rPr>
      </w:pPr>
    </w:p>
    <w:p w14:paraId="5FCD2594" w14:textId="5CA1999A" w:rsidR="00B735B9" w:rsidRPr="00DE7EEA" w:rsidRDefault="00B735B9" w:rsidP="00B735B9">
      <w:pPr>
        <w:spacing w:line="360" w:lineRule="auto"/>
        <w:jc w:val="center"/>
        <w:rPr>
          <w:rFonts w:ascii="Times New Roman" w:hAnsi="Times New Roman" w:cs="Times New Roman"/>
          <w:sz w:val="28"/>
        </w:rPr>
      </w:pPr>
      <w:r w:rsidRPr="00DE7EEA">
        <w:rPr>
          <w:rFonts w:ascii="Times New Roman" w:hAnsi="Times New Roman" w:cs="Times New Roman"/>
          <w:sz w:val="28"/>
        </w:rPr>
        <w:t>TESINA</w:t>
      </w:r>
    </w:p>
    <w:p w14:paraId="3E8E8EB3" w14:textId="3EA9CEEF" w:rsidR="00B735B9" w:rsidRDefault="00B735B9" w:rsidP="00B735B9">
      <w:pPr>
        <w:spacing w:line="360" w:lineRule="auto"/>
        <w:jc w:val="center"/>
        <w:rPr>
          <w:rFonts w:ascii="Times New Roman" w:hAnsi="Times New Roman" w:cs="Times New Roman"/>
          <w:sz w:val="28"/>
        </w:rPr>
      </w:pPr>
      <w:r w:rsidRPr="00B735B9">
        <w:rPr>
          <w:rFonts w:ascii="Times New Roman" w:hAnsi="Times New Roman" w:cs="Times New Roman"/>
          <w:sz w:val="28"/>
        </w:rPr>
        <w:t xml:space="preserve">PARA OBTENER EL </w:t>
      </w:r>
      <w:r w:rsidR="00624E5E">
        <w:rPr>
          <w:rFonts w:ascii="Times New Roman" w:hAnsi="Times New Roman" w:cs="Times New Roman"/>
          <w:sz w:val="28"/>
        </w:rPr>
        <w:t>GRADO DE</w:t>
      </w:r>
    </w:p>
    <w:p w14:paraId="137484CA" w14:textId="0765B79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MAESTRÍA EN MÉTODOS PARA EL ANÁLISIS DE POLÍTICAS PÚBLICAS</w:t>
      </w:r>
    </w:p>
    <w:p w14:paraId="644026B4" w14:textId="0C19B49A" w:rsidR="00624E5E" w:rsidRDefault="00624E5E" w:rsidP="00B735B9">
      <w:pPr>
        <w:spacing w:line="360" w:lineRule="auto"/>
        <w:jc w:val="center"/>
        <w:rPr>
          <w:rFonts w:ascii="Times New Roman" w:hAnsi="Times New Roman" w:cs="Times New Roman"/>
          <w:sz w:val="28"/>
        </w:rPr>
      </w:pPr>
    </w:p>
    <w:p w14:paraId="513234A3" w14:textId="52A4E6E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PRESENTA</w:t>
      </w:r>
    </w:p>
    <w:p w14:paraId="1B3A61E4" w14:textId="1C60AACC"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HIRVIN AZAEL DIAZ ZEPEDA</w:t>
      </w:r>
    </w:p>
    <w:p w14:paraId="43850DF4" w14:textId="62752C2B" w:rsidR="00624E5E" w:rsidRDefault="00624E5E" w:rsidP="00B735B9">
      <w:pPr>
        <w:spacing w:line="360" w:lineRule="auto"/>
        <w:jc w:val="center"/>
        <w:rPr>
          <w:rFonts w:ascii="Times New Roman" w:hAnsi="Times New Roman" w:cs="Times New Roman"/>
          <w:sz w:val="28"/>
        </w:rPr>
      </w:pPr>
    </w:p>
    <w:p w14:paraId="47245C86" w14:textId="58FE59EB" w:rsidR="00624E5E" w:rsidRDefault="00624E5E" w:rsidP="00624E5E">
      <w:pPr>
        <w:spacing w:line="360" w:lineRule="auto"/>
        <w:rPr>
          <w:rFonts w:ascii="Times New Roman" w:hAnsi="Times New Roman" w:cs="Times New Roman"/>
          <w:sz w:val="28"/>
        </w:rPr>
      </w:pPr>
    </w:p>
    <w:p w14:paraId="07196694" w14:textId="2683DB72" w:rsidR="00624E5E" w:rsidRPr="00DE7EEA" w:rsidRDefault="00624E5E" w:rsidP="00B735B9">
      <w:pPr>
        <w:spacing w:line="360" w:lineRule="auto"/>
        <w:jc w:val="center"/>
        <w:rPr>
          <w:rFonts w:ascii="Times New Roman" w:hAnsi="Times New Roman" w:cs="Times New Roman"/>
          <w:sz w:val="28"/>
          <w:lang w:val="en-US"/>
        </w:rPr>
      </w:pPr>
      <w:r>
        <w:rPr>
          <w:rFonts w:ascii="Times New Roman" w:hAnsi="Times New Roman" w:cs="Times New Roman"/>
          <w:sz w:val="28"/>
        </w:rPr>
        <w:t xml:space="preserve">DIRECTOR DE LA TESIS: DR. </w:t>
      </w:r>
      <w:r w:rsidRPr="00DE7EEA">
        <w:rPr>
          <w:rFonts w:ascii="Times New Roman" w:hAnsi="Times New Roman" w:cs="Times New Roman"/>
          <w:sz w:val="28"/>
          <w:lang w:val="en-US"/>
        </w:rPr>
        <w:t xml:space="preserve">FERNANDO ALARID ESCUDERO </w:t>
      </w:r>
    </w:p>
    <w:p w14:paraId="417A2422" w14:textId="77777777" w:rsidR="00624E5E" w:rsidRPr="00DE7EEA" w:rsidRDefault="00624E5E" w:rsidP="00624E5E">
      <w:pPr>
        <w:spacing w:line="360" w:lineRule="auto"/>
        <w:jc w:val="center"/>
        <w:rPr>
          <w:rFonts w:ascii="Times New Roman" w:hAnsi="Times New Roman" w:cs="Times New Roman"/>
          <w:sz w:val="28"/>
          <w:lang w:val="en-US"/>
        </w:rPr>
      </w:pPr>
      <w:r w:rsidRPr="00DE7EEA">
        <w:rPr>
          <w:rFonts w:ascii="Times New Roman" w:hAnsi="Times New Roman" w:cs="Times New Roman"/>
          <w:sz w:val="28"/>
          <w:lang w:val="en-US"/>
        </w:rPr>
        <w:t>AGUASCALIENTES                                                                                  2021</w:t>
      </w:r>
    </w:p>
    <w:p w14:paraId="50F35D53" w14:textId="4EB99AF2" w:rsidR="00E01353" w:rsidRPr="00DE7EEA" w:rsidRDefault="00E01353" w:rsidP="00624E5E">
      <w:pPr>
        <w:spacing w:line="360" w:lineRule="auto"/>
        <w:rPr>
          <w:rFonts w:ascii="Times New Roman" w:hAnsi="Times New Roman" w:cs="Times New Roman"/>
          <w:sz w:val="28"/>
          <w:lang w:val="en-US"/>
        </w:rPr>
      </w:pPr>
      <w:r w:rsidRPr="00502E90">
        <w:rPr>
          <w:rFonts w:ascii="Times New Roman" w:hAnsi="Times New Roman" w:cs="Times New Roman"/>
          <w:b/>
          <w:sz w:val="26"/>
          <w:szCs w:val="26"/>
          <w:lang w:val="en-US"/>
        </w:rPr>
        <w:lastRenderedPageBreak/>
        <w:t>Introduction</w:t>
      </w:r>
    </w:p>
    <w:p w14:paraId="5565045F" w14:textId="188D15B3" w:rsidR="00E01353" w:rsidRDefault="00E01353" w:rsidP="00E01353">
      <w:pPr>
        <w:spacing w:line="360" w:lineRule="auto"/>
        <w:jc w:val="both"/>
        <w:rPr>
          <w:rFonts w:ascii="Times New Roman" w:hAnsi="Times New Roman" w:cs="Times New Roman"/>
          <w:sz w:val="24"/>
          <w:szCs w:val="24"/>
          <w:lang w:val="en-US"/>
        </w:rPr>
      </w:pPr>
      <w:bookmarkStart w:id="0" w:name="_Hlk73018238"/>
      <w:bookmarkStart w:id="1" w:name="_Hlk72859220"/>
      <w:r w:rsidRPr="00502E90">
        <w:rPr>
          <w:rFonts w:ascii="Times New Roman" w:hAnsi="Times New Roman" w:cs="Times New Roman"/>
          <w:sz w:val="24"/>
          <w:szCs w:val="24"/>
          <w:lang w:val="en-US"/>
        </w:rPr>
        <w:t xml:space="preserve">COVID-19 pandemic has created a </w:t>
      </w:r>
      <w:r w:rsidR="00FF35D5">
        <w:rPr>
          <w:rFonts w:ascii="Times New Roman" w:hAnsi="Times New Roman" w:cs="Times New Roman"/>
          <w:sz w:val="24"/>
          <w:szCs w:val="24"/>
          <w:lang w:val="en-US"/>
        </w:rPr>
        <w:t xml:space="preserve">global </w:t>
      </w:r>
      <w:r w:rsidRPr="00502E90">
        <w:rPr>
          <w:rFonts w:ascii="Times New Roman" w:hAnsi="Times New Roman" w:cs="Times New Roman"/>
          <w:sz w:val="24"/>
          <w:szCs w:val="24"/>
          <w:lang w:val="en-US"/>
        </w:rPr>
        <w:t>public health crisis</w:t>
      </w:r>
      <w:r w:rsidR="00FF35D5">
        <w:rPr>
          <w:rFonts w:ascii="Times New Roman" w:hAnsi="Times New Roman" w:cs="Times New Roman"/>
          <w:sz w:val="24"/>
          <w:szCs w:val="24"/>
          <w:lang w:val="en-US"/>
        </w:rPr>
        <w:t>.</w:t>
      </w:r>
      <w:r w:rsidRPr="00502E90">
        <w:rPr>
          <w:rFonts w:ascii="Times New Roman" w:hAnsi="Times New Roman" w:cs="Times New Roman"/>
          <w:sz w:val="24"/>
          <w:szCs w:val="24"/>
          <w:lang w:val="en-US"/>
        </w:rPr>
        <w:t xml:space="preserve"> </w:t>
      </w:r>
      <w:r w:rsidR="00FF35D5">
        <w:rPr>
          <w:rFonts w:ascii="Times New Roman" w:hAnsi="Times New Roman" w:cs="Times New Roman"/>
          <w:sz w:val="24"/>
          <w:szCs w:val="24"/>
          <w:lang w:val="en-US"/>
        </w:rPr>
        <w:t xml:space="preserve">Its impact on </w:t>
      </w:r>
      <w:r w:rsidRPr="00502E90">
        <w:rPr>
          <w:rFonts w:ascii="Times New Roman" w:hAnsi="Times New Roman" w:cs="Times New Roman"/>
          <w:sz w:val="24"/>
          <w:szCs w:val="24"/>
          <w:lang w:val="en-US"/>
        </w:rPr>
        <w:t xml:space="preserve">Mexico has been </w:t>
      </w:r>
      <w:r w:rsidR="00FF35D5">
        <w:rPr>
          <w:rFonts w:ascii="Times New Roman" w:hAnsi="Times New Roman" w:cs="Times New Roman"/>
          <w:sz w:val="24"/>
          <w:szCs w:val="24"/>
          <w:lang w:val="en-US"/>
        </w:rPr>
        <w:t>particularly severe</w:t>
      </w:r>
      <w:r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bookmarkEnd w:id="0"/>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bookmarkEnd w:id="1"/>
      <w:r w:rsidR="00FF35D5">
        <w:rPr>
          <w:rFonts w:ascii="Times New Roman" w:hAnsi="Times New Roman" w:cs="Times New Roman"/>
          <w:sz w:val="24"/>
          <w:szCs w:val="24"/>
          <w:lang w:val="en-US"/>
        </w:rPr>
        <w:t xml:space="preserve">, making Mexico </w:t>
      </w:r>
      <w:r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14:paraId="1625E89C" w14:textId="11B75DEA" w:rsidR="00FD78A9" w:rsidRPr="00502E90" w:rsidRDefault="00FD78A9" w:rsidP="00FD78A9">
      <w:pPr>
        <w:spacing w:line="360" w:lineRule="auto"/>
        <w:jc w:val="both"/>
        <w:rPr>
          <w:rFonts w:ascii="Times New Roman" w:hAnsi="Times New Roman" w:cs="Times New Roman"/>
          <w:sz w:val="24"/>
          <w:szCs w:val="24"/>
          <w:lang w:val="en-US"/>
        </w:rPr>
      </w:pPr>
      <w:bookmarkStart w:id="2" w:name="_Hlk72859250"/>
      <w:r w:rsidRPr="00502E90">
        <w:rPr>
          <w:rFonts w:ascii="Times New Roman" w:hAnsi="Times New Roman" w:cs="Times New Roman"/>
          <w:sz w:val="24"/>
          <w:szCs w:val="24"/>
          <w:lang w:val="en-US"/>
        </w:rPr>
        <w:t>Excess mortality from a</w:t>
      </w:r>
      <w:r w:rsidR="00A7109D">
        <w:rPr>
          <w:rFonts w:ascii="Times New Roman" w:hAnsi="Times New Roman" w:cs="Times New Roman"/>
          <w:sz w:val="24"/>
          <w:szCs w:val="24"/>
          <w:lang w:val="en-US"/>
        </w:rPr>
        <w:t xml:space="preserve"> specific</w:t>
      </w:r>
      <w:r w:rsidRPr="00502E90">
        <w:rPr>
          <w:rFonts w:ascii="Times New Roman" w:hAnsi="Times New Roman" w:cs="Times New Roman"/>
          <w:sz w:val="24"/>
          <w:szCs w:val="24"/>
          <w:lang w:val="en-US"/>
        </w:rPr>
        <w:t xml:space="preserve"> disease </w:t>
      </w:r>
      <w:r w:rsidR="00FF35D5">
        <w:rPr>
          <w:rFonts w:ascii="Times New Roman" w:hAnsi="Times New Roman" w:cs="Times New Roman"/>
          <w:sz w:val="24"/>
          <w:szCs w:val="24"/>
          <w:lang w:val="en-US"/>
        </w:rPr>
        <w:t>is a</w:t>
      </w:r>
      <w:r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del w:id="3" w:author="Diaz Zepeda, Hirvin Azael" w:date="2021-05-12T12:10:00Z">
        <w:r w:rsidRPr="00502E90" w:rsidDel="0069443C">
          <w:rPr>
            <w:rFonts w:ascii="Times New Roman" w:hAnsi="Times New Roman" w:cs="Times New Roman"/>
            <w:sz w:val="24"/>
            <w:szCs w:val="24"/>
            <w:lang w:val="en-US"/>
          </w:rPr>
          <w:delText xml:space="preserve"> </w:delText>
        </w:r>
      </w:del>
      <w:r w:rsidR="0069443C">
        <w:rPr>
          <w:rFonts w:ascii="Times New Roman" w:hAnsi="Times New Roman" w:cs="Times New Roman"/>
          <w:sz w:val="24"/>
          <w:szCs w:val="24"/>
          <w:lang w:val="en-US"/>
        </w:rPr>
        <w:t xml:space="preserve"> this outcome</w:t>
      </w:r>
      <w:r w:rsidRPr="00502E90">
        <w:rPr>
          <w:rFonts w:ascii="Times New Roman" w:hAnsi="Times New Roman" w:cs="Times New Roman"/>
          <w:sz w:val="24"/>
          <w:szCs w:val="24"/>
          <w:lang w:val="en-US"/>
        </w:rPr>
        <w:t xml:space="preserve">. </w:t>
      </w:r>
      <w:bookmarkEnd w:id="2"/>
      <w:r w:rsidR="00A7109D">
        <w:rPr>
          <w:rFonts w:ascii="Times New Roman" w:hAnsi="Times New Roman" w:cs="Times New Roman"/>
          <w:sz w:val="24"/>
          <w:szCs w:val="24"/>
          <w:lang w:val="en-US"/>
        </w:rPr>
        <w:t>To date, no studies have estimated Mexico´s excess mortality due to COVID-19 and used such estimates to evaluate the effectiveness of various COVID-19 strategies</w:t>
      </w:r>
      <w:r w:rsidRPr="00502E90">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 xml:space="preserve">An important advantage of this approach is that it </w:t>
      </w:r>
      <w:r w:rsidRPr="00502E90">
        <w:rPr>
          <w:rFonts w:ascii="Times New Roman" w:hAnsi="Times New Roman" w:cs="Times New Roman"/>
          <w:sz w:val="24"/>
          <w:szCs w:val="24"/>
          <w:lang w:val="en-US"/>
        </w:rPr>
        <w:t xml:space="preserve">provides an opportunity to </w:t>
      </w:r>
      <w:r w:rsidR="0069443C">
        <w:rPr>
          <w:rFonts w:ascii="Times New Roman" w:hAnsi="Times New Roman" w:cs="Times New Roman"/>
          <w:sz w:val="24"/>
          <w:szCs w:val="24"/>
          <w:lang w:val="en-US"/>
        </w:rPr>
        <w:t>analyze policies that have not yet implemented</w:t>
      </w:r>
      <w:r w:rsidR="00B32EB3">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and hence supports decision-making and planning</w:t>
      </w:r>
    </w:p>
    <w:p w14:paraId="475970FA" w14:textId="4D4FDA85" w:rsidR="00E01353" w:rsidRPr="00502E90" w:rsidRDefault="00FD78A9" w:rsidP="00FD78A9">
      <w:pPr>
        <w:spacing w:line="360" w:lineRule="auto"/>
        <w:jc w:val="both"/>
        <w:rPr>
          <w:rFonts w:ascii="Times New Roman" w:hAnsi="Times New Roman" w:cs="Times New Roman"/>
          <w:sz w:val="24"/>
          <w:szCs w:val="24"/>
          <w:lang w:val="en-US"/>
        </w:rPr>
      </w:pPr>
      <w:bookmarkStart w:id="4" w:name="_Hlk72859267"/>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w:t>
      </w:r>
      <w:bookmarkStart w:id="5" w:name="_Hlk73462328"/>
      <w:r w:rsidRPr="00502E90">
        <w:rPr>
          <w:rFonts w:ascii="Times New Roman" w:hAnsi="Times New Roman" w:cs="Times New Roman"/>
          <w:sz w:val="24"/>
          <w:szCs w:val="24"/>
          <w:lang w:val="en-US"/>
        </w:rPr>
        <w:t xml:space="preserve">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bookmarkEnd w:id="5"/>
      <w:r w:rsidR="0001584A">
        <w:rPr>
          <w:rFonts w:ascii="Times New Roman" w:hAnsi="Times New Roman" w:cs="Times New Roman"/>
          <w:sz w:val="24"/>
          <w:szCs w:val="24"/>
          <w:lang w:val="en-US"/>
        </w:rPr>
        <w:t>; 2)</w:t>
      </w:r>
      <w:r w:rsidRPr="00502E90">
        <w:rPr>
          <w:rFonts w:ascii="Times New Roman" w:hAnsi="Times New Roman" w:cs="Times New Roman"/>
          <w:sz w:val="24"/>
          <w:szCs w:val="24"/>
          <w:lang w:val="en-US"/>
        </w:rPr>
        <w:t xml:space="preserve"> to quantify the </w:t>
      </w:r>
      <w:commentRangeStart w:id="6"/>
      <w:r w:rsidR="0001584A">
        <w:rPr>
          <w:rFonts w:ascii="Times New Roman" w:hAnsi="Times New Roman" w:cs="Times New Roman"/>
          <w:sz w:val="24"/>
          <w:szCs w:val="24"/>
          <w:lang w:val="en-US"/>
        </w:rPr>
        <w:t>effectiveness</w:t>
      </w:r>
      <w:commentRangeEnd w:id="6"/>
      <w:r w:rsidR="0001584A">
        <w:rPr>
          <w:rStyle w:val="Refdecomentario"/>
        </w:rPr>
        <w:commentReference w:id="6"/>
      </w:r>
      <w:r w:rsidR="0001584A">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p>
    <w:bookmarkEnd w:id="4"/>
    <w:p w14:paraId="4D500B86" w14:textId="77777777" w:rsidR="001E0F59" w:rsidRPr="00A65986" w:rsidRDefault="001E0F59" w:rsidP="00FD78A9">
      <w:pPr>
        <w:autoSpaceDE w:val="0"/>
        <w:autoSpaceDN w:val="0"/>
        <w:adjustRightInd w:val="0"/>
        <w:spacing w:after="0" w:line="360" w:lineRule="auto"/>
        <w:jc w:val="both"/>
        <w:rPr>
          <w:rFonts w:ascii="Times New Roman" w:hAnsi="Times New Roman" w:cs="Times New Roman"/>
          <w:b/>
          <w:sz w:val="26"/>
          <w:szCs w:val="26"/>
          <w:lang w:val="en-US"/>
        </w:rPr>
      </w:pPr>
      <w:r w:rsidRPr="00A65986">
        <w:rPr>
          <w:rFonts w:ascii="Times New Roman" w:hAnsi="Times New Roman" w:cs="Times New Roman"/>
          <w:b/>
          <w:sz w:val="26"/>
          <w:szCs w:val="26"/>
          <w:lang w:val="en-US"/>
        </w:rPr>
        <w:t>Met</w:t>
      </w:r>
      <w:r w:rsidR="00554198" w:rsidRPr="00A65986">
        <w:rPr>
          <w:rFonts w:ascii="Times New Roman" w:hAnsi="Times New Roman" w:cs="Times New Roman"/>
          <w:b/>
          <w:sz w:val="26"/>
          <w:szCs w:val="26"/>
          <w:lang w:val="en-US"/>
        </w:rPr>
        <w:t>ho</w:t>
      </w:r>
      <w:r w:rsidRPr="00A65986">
        <w:rPr>
          <w:rFonts w:ascii="Times New Roman" w:hAnsi="Times New Roman" w:cs="Times New Roman"/>
          <w:b/>
          <w:sz w:val="26"/>
          <w:szCs w:val="26"/>
          <w:lang w:val="en-US"/>
        </w:rPr>
        <w:t>d</w:t>
      </w:r>
      <w:r w:rsidR="00FF58C1" w:rsidRPr="00A65986">
        <w:rPr>
          <w:rFonts w:ascii="Times New Roman" w:hAnsi="Times New Roman" w:cs="Times New Roman"/>
          <w:b/>
          <w:sz w:val="26"/>
          <w:szCs w:val="26"/>
          <w:lang w:val="en-US"/>
        </w:rPr>
        <w:t>s</w:t>
      </w:r>
    </w:p>
    <w:p w14:paraId="12D6F251" w14:textId="77777777" w:rsidR="00536CBC" w:rsidRPr="00A65986" w:rsidRDefault="00536CBC" w:rsidP="00FD78A9">
      <w:pPr>
        <w:autoSpaceDE w:val="0"/>
        <w:autoSpaceDN w:val="0"/>
        <w:adjustRightInd w:val="0"/>
        <w:spacing w:after="0" w:line="360" w:lineRule="auto"/>
        <w:jc w:val="both"/>
        <w:rPr>
          <w:rFonts w:ascii="Times New Roman" w:hAnsi="Times New Roman" w:cs="Times New Roman"/>
          <w:b/>
          <w:i/>
          <w:sz w:val="24"/>
          <w:szCs w:val="26"/>
          <w:lang w:val="en-US"/>
        </w:rPr>
      </w:pPr>
      <w:r w:rsidRPr="00A65986">
        <w:rPr>
          <w:rFonts w:ascii="Times New Roman" w:hAnsi="Times New Roman" w:cs="Times New Roman"/>
          <w:b/>
          <w:i/>
          <w:sz w:val="24"/>
          <w:szCs w:val="26"/>
          <w:lang w:val="en-US"/>
        </w:rPr>
        <w:t>Data</w:t>
      </w:r>
    </w:p>
    <w:p w14:paraId="5B1AD0B6" w14:textId="43768DD0"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bookmarkStart w:id="7" w:name="_Hlk72859300"/>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w:t>
      </w:r>
      <w:r w:rsidR="00B93012">
        <w:rPr>
          <w:rFonts w:ascii="Times New Roman" w:hAnsi="Times New Roman" w:cs="Times New Roman"/>
          <w:sz w:val="24"/>
          <w:szCs w:val="24"/>
          <w:lang w:val="en-US"/>
        </w:rPr>
        <w:t>data</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 xml:space="preserve">from the </w:t>
      </w:r>
      <w:r w:rsidR="00533A0D">
        <w:rPr>
          <w:rFonts w:ascii="Times New Roman" w:hAnsi="Times New Roman" w:cs="Times New Roman"/>
          <w:sz w:val="24"/>
          <w:szCs w:val="24"/>
          <w:lang w:val="en-US"/>
        </w:rPr>
        <w:t xml:space="preserve">Mexican </w:t>
      </w:r>
      <w:r w:rsidR="0034215A" w:rsidRPr="0034215A">
        <w:rPr>
          <w:rFonts w:ascii="Times New Roman" w:hAnsi="Times New Roman" w:cs="Times New Roman"/>
          <w:sz w:val="24"/>
          <w:szCs w:val="24"/>
          <w:lang w:val="en-US"/>
        </w:rPr>
        <w:t>National Epidemiological Surveillance System</w:t>
      </w:r>
      <w:bookmarkEnd w:id="7"/>
      <w:r w:rsidR="0034215A" w:rsidRPr="0034215A">
        <w:rPr>
          <w:rFonts w:ascii="Times New Roman" w:hAnsi="Times New Roman" w:cs="Times New Roman"/>
          <w:sz w:val="24"/>
          <w:szCs w:val="24"/>
          <w:lang w:val="en-US"/>
        </w:rPr>
        <w:t xml:space="preserve">. </w:t>
      </w:r>
      <w:commentRangeStart w:id="8"/>
      <w:r w:rsidR="0034215A" w:rsidRPr="0034215A">
        <w:rPr>
          <w:rFonts w:ascii="Times New Roman" w:hAnsi="Times New Roman" w:cs="Times New Roman"/>
          <w:sz w:val="24"/>
          <w:szCs w:val="24"/>
          <w:lang w:val="en-US"/>
        </w:rPr>
        <w:t>This dataset includes people tested for SARS-CoV-2 in Mexico and contains only data obtained from test</w:t>
      </w:r>
      <w:r w:rsidR="00B93012">
        <w:rPr>
          <w:rFonts w:ascii="Times New Roman" w:hAnsi="Times New Roman" w:cs="Times New Roman"/>
          <w:sz w:val="24"/>
          <w:szCs w:val="24"/>
          <w:lang w:val="en-US"/>
        </w:rPr>
        <w:t>s</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performed</w:t>
      </w:r>
      <w:r w:rsidR="0034215A" w:rsidRPr="0034215A">
        <w:rPr>
          <w:rFonts w:ascii="Times New Roman" w:hAnsi="Times New Roman" w:cs="Times New Roman"/>
          <w:sz w:val="24"/>
          <w:szCs w:val="24"/>
          <w:lang w:val="en-US"/>
        </w:rPr>
        <w:t xml:space="preserve"> on </w:t>
      </w:r>
      <w:r w:rsidR="00B93012">
        <w:rPr>
          <w:rFonts w:ascii="Times New Roman" w:hAnsi="Times New Roman" w:cs="Times New Roman"/>
          <w:sz w:val="24"/>
          <w:szCs w:val="24"/>
          <w:lang w:val="en-US"/>
        </w:rPr>
        <w:t>people who were suspected of infection during stays</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in the medical units of the health sector</w:t>
      </w:r>
      <w:commentRangeEnd w:id="8"/>
      <w:r w:rsidR="00B93012">
        <w:rPr>
          <w:rStyle w:val="Refdecomentario"/>
        </w:rPr>
        <w:commentReference w:id="8"/>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3&lt;/sup&gt;","plainTextFormattedCitation":"3","previouslyFormattedCitation":"&lt;sup&gt;3&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3</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xml:space="preserve">. </w:t>
      </w:r>
      <w:bookmarkStart w:id="9" w:name="_Hlk72859376"/>
      <w:r w:rsidR="00B93012">
        <w:rPr>
          <w:rFonts w:ascii="Times New Roman" w:hAnsi="Times New Roman" w:cs="Times New Roman"/>
          <w:sz w:val="24"/>
          <w:szCs w:val="24"/>
          <w:lang w:val="en-US"/>
        </w:rPr>
        <w:t xml:space="preserve">We analyze data </w:t>
      </w:r>
      <w:r w:rsidR="0034215A" w:rsidRPr="0034215A">
        <w:rPr>
          <w:rFonts w:ascii="Times New Roman" w:hAnsi="Times New Roman" w:cs="Times New Roman"/>
          <w:sz w:val="24"/>
          <w:szCs w:val="24"/>
          <w:lang w:val="en-US"/>
        </w:rPr>
        <w:t xml:space="preserve">only </w:t>
      </w:r>
      <w:r w:rsidR="00B93012">
        <w:rPr>
          <w:rFonts w:ascii="Times New Roman" w:hAnsi="Times New Roman" w:cs="Times New Roman"/>
          <w:sz w:val="24"/>
          <w:szCs w:val="24"/>
          <w:lang w:val="en-US"/>
        </w:rPr>
        <w:t xml:space="preserve">for </w:t>
      </w:r>
      <w:r w:rsidR="0034215A" w:rsidRPr="0034215A">
        <w:rPr>
          <w:rFonts w:ascii="Times New Roman" w:hAnsi="Times New Roman" w:cs="Times New Roman"/>
          <w:sz w:val="24"/>
          <w:szCs w:val="24"/>
          <w:lang w:val="en-US"/>
        </w:rPr>
        <w:t xml:space="preserve">people with a positive test result, </w:t>
      </w:r>
      <w:r w:rsidR="00B93012">
        <w:rPr>
          <w:rFonts w:ascii="Times New Roman" w:hAnsi="Times New Roman" w:cs="Times New Roman"/>
          <w:sz w:val="24"/>
          <w:szCs w:val="24"/>
          <w:lang w:val="en-US"/>
        </w:rPr>
        <w:t>45 years of age and older,</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who were</w:t>
      </w:r>
      <w:r w:rsidR="0034215A" w:rsidRPr="0034215A">
        <w:rPr>
          <w:rFonts w:ascii="Times New Roman" w:hAnsi="Times New Roman" w:cs="Times New Roman"/>
          <w:sz w:val="24"/>
          <w:szCs w:val="24"/>
          <w:lang w:val="en-US"/>
        </w:rPr>
        <w:t xml:space="preserve"> hospitalized. </w:t>
      </w:r>
      <w:r w:rsidR="00B93012">
        <w:rPr>
          <w:rFonts w:ascii="Times New Roman" w:hAnsi="Times New Roman" w:cs="Times New Roman"/>
          <w:sz w:val="24"/>
          <w:szCs w:val="24"/>
          <w:lang w:val="en-US"/>
        </w:rPr>
        <w:t xml:space="preserve">We classify these patients </w:t>
      </w:r>
      <w:r w:rsidR="0034215A" w:rsidRPr="0034215A">
        <w:rPr>
          <w:rFonts w:ascii="Times New Roman" w:hAnsi="Times New Roman" w:cs="Times New Roman"/>
          <w:sz w:val="24"/>
          <w:szCs w:val="24"/>
          <w:lang w:val="en-US"/>
        </w:rPr>
        <w:t>by sex, age group</w:t>
      </w:r>
      <w:r w:rsidR="00B93012">
        <w:rPr>
          <w:rFonts w:ascii="Times New Roman" w:hAnsi="Times New Roman" w:cs="Times New Roman"/>
          <w:sz w:val="24"/>
          <w:szCs w:val="24"/>
          <w:lang w:val="en-US"/>
        </w:rPr>
        <w:t>, and whether they</w:t>
      </w:r>
      <w:r w:rsidR="0034215A" w:rsidRPr="0034215A">
        <w:rPr>
          <w:rFonts w:ascii="Times New Roman" w:hAnsi="Times New Roman" w:cs="Times New Roman"/>
          <w:sz w:val="24"/>
          <w:szCs w:val="24"/>
          <w:lang w:val="en-US"/>
        </w:rPr>
        <w:t xml:space="preserve"> </w:t>
      </w:r>
      <w:r w:rsidR="00533A0D">
        <w:rPr>
          <w:rFonts w:ascii="Times New Roman" w:hAnsi="Times New Roman" w:cs="Times New Roman"/>
          <w:sz w:val="24"/>
          <w:szCs w:val="24"/>
          <w:lang w:val="en-US"/>
        </w:rPr>
        <w:t>were intubated</w:t>
      </w:r>
      <w:r w:rsidR="0034215A" w:rsidRPr="0034215A">
        <w:rPr>
          <w:rFonts w:ascii="Times New Roman" w:hAnsi="Times New Roman" w:cs="Times New Roman"/>
          <w:sz w:val="24"/>
          <w:szCs w:val="24"/>
          <w:lang w:val="en-US"/>
        </w:rPr>
        <w:t xml:space="preserve">. </w:t>
      </w:r>
      <w:bookmarkStart w:id="10" w:name="_Hlk72859338"/>
      <w:bookmarkEnd w:id="9"/>
      <w:r w:rsidR="007701C9">
        <w:rPr>
          <w:rFonts w:ascii="Times New Roman" w:hAnsi="Times New Roman" w:cs="Times New Roman"/>
          <w:sz w:val="24"/>
          <w:szCs w:val="24"/>
          <w:lang w:val="en-US"/>
        </w:rPr>
        <w:t>T</w:t>
      </w:r>
      <w:r w:rsidR="007701C9" w:rsidRPr="0034215A">
        <w:rPr>
          <w:rFonts w:ascii="Times New Roman" w:hAnsi="Times New Roman" w:cs="Times New Roman"/>
          <w:sz w:val="24"/>
          <w:szCs w:val="24"/>
          <w:lang w:val="en-US"/>
        </w:rPr>
        <w:t>he National Population Council</w:t>
      </w:r>
      <w:bookmarkEnd w:id="10"/>
      <w:r w:rsidR="007701C9" w:rsidRPr="0034215A">
        <w:rPr>
          <w:rFonts w:ascii="Times New Roman" w:hAnsi="Times New Roman" w:cs="Times New Roman"/>
          <w:sz w:val="24"/>
          <w:szCs w:val="24"/>
          <w:lang w:val="en-US"/>
        </w:rPr>
        <w:t xml:space="preserve"> demographic indicators </w:t>
      </w:r>
      <w:r w:rsidR="007701C9">
        <w:rPr>
          <w:rFonts w:ascii="Times New Roman" w:hAnsi="Times New Roman" w:cs="Times New Roman"/>
          <w:sz w:val="24"/>
          <w:szCs w:val="24"/>
          <w:lang w:val="en-US"/>
        </w:rPr>
        <w:t xml:space="preserve">provide </w:t>
      </w:r>
      <w:bookmarkStart w:id="11" w:name="_Hlk72859317"/>
      <w:r w:rsidR="007701C9">
        <w:rPr>
          <w:rFonts w:ascii="Times New Roman" w:hAnsi="Times New Roman" w:cs="Times New Roman"/>
          <w:sz w:val="24"/>
          <w:szCs w:val="24"/>
          <w:lang w:val="en-US"/>
        </w:rPr>
        <w:t>b</w:t>
      </w:r>
      <w:r w:rsidR="0034215A" w:rsidRPr="0034215A">
        <w:rPr>
          <w:rFonts w:ascii="Times New Roman" w:hAnsi="Times New Roman" w:cs="Times New Roman"/>
          <w:sz w:val="24"/>
          <w:szCs w:val="24"/>
          <w:lang w:val="en-US"/>
        </w:rPr>
        <w:t>ackground mortality rates</w:t>
      </w:r>
      <w:bookmarkEnd w:id="11"/>
      <w:r w:rsidR="0034215A" w:rsidRPr="0034215A">
        <w:rPr>
          <w:rFonts w:ascii="Times New Roman" w:hAnsi="Times New Roman" w:cs="Times New Roman"/>
          <w:sz w:val="24"/>
          <w:szCs w:val="24"/>
          <w:lang w:val="en-US"/>
        </w:rPr>
        <w:t xml:space="preserve"> for </w:t>
      </w:r>
      <w:r w:rsidR="007701C9">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Mexican population in 2020</w:t>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4&lt;/sup&gt;","plainTextFormattedCitation":"4","previouslyFormattedCitation":"&lt;sup&gt;4&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4</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14:paraId="2851D5A6" w14:textId="343276FD" w:rsidR="00737D66" w:rsidRDefault="009021C6" w:rsidP="0034215A">
      <w:pPr>
        <w:autoSpaceDE w:val="0"/>
        <w:autoSpaceDN w:val="0"/>
        <w:adjustRightInd w:val="0"/>
        <w:spacing w:before="240"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use hospitalization costs per day published by the Mexican Social Security Institute</w:t>
      </w:r>
      <w:r>
        <w:rPr>
          <w:rFonts w:ascii="Times New Roman" w:hAnsi="Times New Roman" w:cs="Times New Roman"/>
          <w:color w:val="000000" w:themeColor="text1"/>
          <w:sz w:val="24"/>
          <w:szCs w:val="24"/>
          <w:lang w:val="en-US"/>
        </w:rPr>
        <w:fldChar w:fldCharType="begin" w:fldLock="1"/>
      </w:r>
      <w:r w:rsidR="00E12E5F">
        <w:rPr>
          <w:rFonts w:ascii="Times New Roman" w:hAnsi="Times New Roman" w:cs="Times New Roman"/>
          <w:color w:val="000000" w:themeColor="text1"/>
          <w:sz w:val="24"/>
          <w:szCs w:val="24"/>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Pr="009021C6">
        <w:rPr>
          <w:rFonts w:ascii="Times New Roman" w:hAnsi="Times New Roman" w:cs="Times New Roman"/>
          <w:noProof/>
          <w:color w:val="000000" w:themeColor="text1"/>
          <w:sz w:val="24"/>
          <w:szCs w:val="24"/>
          <w:vertAlign w:val="superscript"/>
          <w:lang w:val="en-US"/>
        </w:rPr>
        <w:t>5</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that provides health care to 60% of the Mexicans</w:t>
      </w:r>
      <w:r w:rsidR="00E12E5F">
        <w:rPr>
          <w:rFonts w:ascii="Times New Roman" w:hAnsi="Times New Roman" w:cs="Times New Roman"/>
          <w:color w:val="000000" w:themeColor="text1"/>
          <w:sz w:val="24"/>
          <w:szCs w:val="24"/>
          <w:lang w:val="en-US"/>
        </w:rPr>
        <w:fldChar w:fldCharType="begin" w:fldLock="1"/>
      </w:r>
      <w:r w:rsidR="00A03821">
        <w:rPr>
          <w:rFonts w:ascii="Times New Roman" w:hAnsi="Times New Roman" w:cs="Times New Roman"/>
          <w:color w:val="000000" w:themeColor="text1"/>
          <w:sz w:val="24"/>
          <w:szCs w:val="24"/>
          <w:lang w:val="en-US"/>
        </w:rPr>
        <w:instrText>ADDIN CSL_CITATION {"citationItems":[{"id":"ITEM-1","itemData":{"URL":"http://www.imss.gob.mx/prensa/archivo/201807/191","accessed":{"date-parts":[["2021","5","13"]]},"author":[{"dropping-particle":"","family":"Gobierno de México","given":"","non-dropping-particle":"","parse-names":false,"suffix":""}],"container-title":"Acercando el IMSS al Ciudadano","id":"ITEM-1","issued":{"date-parts":[["2018","7"]]},"title":"El IMSS atiende a 6 de cada 10 mexicanos","type":"webpage"},"uris":["http://www.mendeley.com/documents/?uuid=5c2d3f57-1334-386f-b8e6-78d8cdb163a3"]}],"mendeley":{"formattedCitation":"&lt;sup&gt;6&lt;/sup&gt;","plainTextFormattedCitation":"6","previouslyFormattedCitation":"&lt;sup&gt;6&lt;/sup&gt;"},"properties":{"noteIndex":0},"schema":"https://github.com/citation-style-language/schema/raw/master/csl-citation.json"}</w:instrText>
      </w:r>
      <w:r w:rsidR="00E12E5F">
        <w:rPr>
          <w:rFonts w:ascii="Times New Roman" w:hAnsi="Times New Roman" w:cs="Times New Roman"/>
          <w:color w:val="000000" w:themeColor="text1"/>
          <w:sz w:val="24"/>
          <w:szCs w:val="24"/>
          <w:lang w:val="en-US"/>
        </w:rPr>
        <w:fldChar w:fldCharType="separate"/>
      </w:r>
      <w:r w:rsidR="00E12E5F" w:rsidRPr="00E12E5F">
        <w:rPr>
          <w:rFonts w:ascii="Times New Roman" w:hAnsi="Times New Roman" w:cs="Times New Roman"/>
          <w:noProof/>
          <w:color w:val="000000" w:themeColor="text1"/>
          <w:sz w:val="24"/>
          <w:szCs w:val="24"/>
          <w:vertAlign w:val="superscript"/>
          <w:lang w:val="en-US"/>
        </w:rPr>
        <w:t>6</w:t>
      </w:r>
      <w:r w:rsidR="00E12E5F">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Health expenditure per year is obtained from </w:t>
      </w:r>
      <w:r>
        <w:rPr>
          <w:rFonts w:ascii="Times New Roman" w:hAnsi="Times New Roman" w:cs="Times New Roman"/>
          <w:color w:val="000000" w:themeColor="text1"/>
          <w:sz w:val="24"/>
          <w:szCs w:val="24"/>
          <w:lang w:val="en-US"/>
        </w:rPr>
        <w:lastRenderedPageBreak/>
        <w:t>World Health Organization Global Health Expenditure database</w:t>
      </w:r>
      <w:r w:rsidR="00A03821">
        <w:rPr>
          <w:rFonts w:ascii="Times New Roman" w:hAnsi="Times New Roman" w:cs="Times New Roman"/>
          <w:color w:val="000000" w:themeColor="text1"/>
          <w:sz w:val="24"/>
          <w:szCs w:val="24"/>
          <w:lang w:val="en-US"/>
        </w:rPr>
        <w:fldChar w:fldCharType="begin" w:fldLock="1"/>
      </w:r>
      <w:r w:rsidR="00A14E33">
        <w:rPr>
          <w:rFonts w:ascii="Times New Roman" w:hAnsi="Times New Roman" w:cs="Times New Roman"/>
          <w:color w:val="000000" w:themeColor="text1"/>
          <w:sz w:val="24"/>
          <w:szCs w:val="24"/>
          <w:lang w:val="en-US"/>
        </w:rPr>
        <w:instrText>ADDIN CSL_CITATION {"citationItems":[{"id":"ITEM-1","itemData":{"author":[{"dropping-particle":"","family":"The World Bank","given":"","non-dropping-particle":"","parse-names":false,"suffix":""}],"id":"ITEM-1","issued":{"date-parts":[["2018"]]},"title":"Current health expenditures per capita (current $US)","type":"article"},"uris":["http://www.mendeley.com/documents/?uuid=1a97bbbf-b62b-48f3-8921-d264ec5046ab"]}],"mendeley":{"formattedCitation":"&lt;sup&gt;7&lt;/sup&gt;","plainTextFormattedCitation":"7","previouslyFormattedCitation":"&lt;sup&gt;7&lt;/sup&gt;"},"properties":{"noteIndex":0},"schema":"https://github.com/citation-style-language/schema/raw/master/csl-citation.json"}</w:instrText>
      </w:r>
      <w:r w:rsidR="00A03821">
        <w:rPr>
          <w:rFonts w:ascii="Times New Roman" w:hAnsi="Times New Roman" w:cs="Times New Roman"/>
          <w:color w:val="000000" w:themeColor="text1"/>
          <w:sz w:val="24"/>
          <w:szCs w:val="24"/>
          <w:lang w:val="en-US"/>
        </w:rPr>
        <w:fldChar w:fldCharType="separate"/>
      </w:r>
      <w:r w:rsidR="00A03821" w:rsidRPr="00A03821">
        <w:rPr>
          <w:rFonts w:ascii="Times New Roman" w:hAnsi="Times New Roman" w:cs="Times New Roman"/>
          <w:noProof/>
          <w:color w:val="000000" w:themeColor="text1"/>
          <w:sz w:val="24"/>
          <w:szCs w:val="24"/>
          <w:vertAlign w:val="superscript"/>
          <w:lang w:val="en-US"/>
        </w:rPr>
        <w:t>7</w:t>
      </w:r>
      <w:r w:rsidR="00A03821">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and</w:t>
      </w:r>
      <w:r w:rsidR="00471DC9">
        <w:rPr>
          <w:rFonts w:ascii="Times New Roman" w:hAnsi="Times New Roman" w:cs="Times New Roman"/>
          <w:color w:val="000000" w:themeColor="text1"/>
          <w:sz w:val="24"/>
          <w:szCs w:val="24"/>
          <w:lang w:val="en-US"/>
        </w:rPr>
        <w:t xml:space="preserve"> age based utilities</w:t>
      </w:r>
      <w:r>
        <w:rPr>
          <w:rFonts w:ascii="Times New Roman" w:hAnsi="Times New Roman" w:cs="Times New Roman"/>
          <w:color w:val="000000" w:themeColor="text1"/>
          <w:sz w:val="24"/>
          <w:szCs w:val="24"/>
          <w:lang w:val="en-US"/>
        </w:rPr>
        <w:t xml:space="preserve"> from </w:t>
      </w:r>
      <w:r w:rsidR="00A65986">
        <w:rPr>
          <w:rFonts w:ascii="Times New Roman" w:hAnsi="Times New Roman" w:cs="Times New Roman"/>
          <w:color w:val="000000" w:themeColor="text1"/>
          <w:sz w:val="24"/>
          <w:szCs w:val="24"/>
          <w:lang w:val="en-US"/>
        </w:rPr>
        <w:t xml:space="preserve">preference </w:t>
      </w:r>
      <w:r>
        <w:rPr>
          <w:rFonts w:ascii="Times New Roman" w:hAnsi="Times New Roman" w:cs="Times New Roman"/>
          <w:color w:val="000000" w:themeColor="text1"/>
          <w:sz w:val="24"/>
          <w:szCs w:val="24"/>
          <w:lang w:val="en-US"/>
        </w:rPr>
        <w:t xml:space="preserve">EQ-5D </w:t>
      </w:r>
      <w:r w:rsidR="00A65986">
        <w:rPr>
          <w:rFonts w:ascii="Times New Roman" w:hAnsi="Times New Roman" w:cs="Times New Roman"/>
          <w:color w:val="000000" w:themeColor="text1"/>
          <w:sz w:val="24"/>
          <w:szCs w:val="24"/>
          <w:lang w:val="en-US"/>
        </w:rPr>
        <w:t>scores in United States</w:t>
      </w:r>
      <w:r w:rsidR="00A65986">
        <w:rPr>
          <w:rFonts w:ascii="Times New Roman" w:hAnsi="Times New Roman" w:cs="Times New Roman"/>
          <w:color w:val="000000" w:themeColor="text1"/>
          <w:sz w:val="24"/>
          <w:szCs w:val="24"/>
          <w:lang w:val="en-US"/>
        </w:rPr>
        <w:fldChar w:fldCharType="begin" w:fldLock="1"/>
      </w:r>
      <w:r w:rsidR="00A65986">
        <w:rPr>
          <w:rFonts w:ascii="Times New Roman" w:hAnsi="Times New Roman" w:cs="Times New Roman"/>
          <w:color w:val="000000" w:themeColor="text1"/>
          <w:sz w:val="24"/>
          <w:szCs w:val="24"/>
          <w:lang w:val="en-US"/>
        </w:rPr>
        <w:instrText>ADDIN CSL_CITATION {"citationItems":[{"id":"ITEM-1","itemData":{"DOI":"10.1177/0272989X06290495.Preference-Based","ISBN":"6176321972","ISSN":"15378276","PMID":"1000000221","abstract":"With the effectiveness of therapeutic agents ever decreasing and the increased incidence of multi-drug resistant pathogens, there is a clear need for administration of more potent, potentially more toxic, drugs. Alternatively, biopharmaceuticals may hold potential but require specialised protection from premature in vivo degradation. Thus, a paralleled need for specialised drug delivery systems has arisen. Although cell-mediated drug delivery is not a completely novel concept, the few applications described to date are not yet ready for in vivo application, for various reasons such as drug-induced carrier cell death, limited control over the site and timing of drug release and/or drug degradation by the host immune system. Here, we present our hypothesis for a new drug delivery system, which aims to negate these limitations. We propose transport of nanoparticle-encapsulated drugs inside autologous macrophages polarised to M1 phenotype for high mobility and treated to induce transient phagosome maturation arrest. In addition, we propose a significant shift of existing paradigms in the study of host-microbe interactions, in order to study microbial host immune evasion and dissemination patterns for their therapeutic utilisation in the context of drug delivery. We describe a system in which microbial strategies may be adopted to facilitate absolute control over drug delivery, and without sacrificing the host carrier cells. We provide a comprehensive summary of the lessons we can learn from microbes in the context of drug delivery and discuss their feasibility for in vivo therapeutic application. We then describe our proposed “synthetic microbe drug delivery system” in detail. In our opinion, this multidisciplinary approach may hold the solution to effective, controlled drug delivery.","author":[{"dropping-particle":"","family":"Sullivan","given":"Patrick W.","non-dropping-particle":"","parse-names":false,"suffix":""},{"dropping-particle":"","family":"Ghushchyan","given":"Vahram","non-dropping-particle":"","parse-names":false,"suffix":""}],"container-title":"Medical Decision Making","id":"ITEM-1","issue":"4","issued":{"date-parts":[["2006"]]},"page":"410-420","title":"Preference-Based EQ-5D Index Scores for Chronic Conditions in the United States","type":"article-journal","volume":"23"},"uris":["http://www.mendeley.com/documents/?uuid=77ff7f06-b3c2-4502-ada8-ca01c24ab661"]}],"mendeley":{"formattedCitation":"&lt;sup&gt;8&lt;/sup&gt;","plainTextFormattedCitation":"8"},"properties":{"noteIndex":0},"schema":"https://github.com/citation-style-language/schema/raw/master/csl-citation.json"}</w:instrText>
      </w:r>
      <w:r w:rsidR="00A65986">
        <w:rPr>
          <w:rFonts w:ascii="Times New Roman" w:hAnsi="Times New Roman" w:cs="Times New Roman"/>
          <w:color w:val="000000" w:themeColor="text1"/>
          <w:sz w:val="24"/>
          <w:szCs w:val="24"/>
          <w:lang w:val="en-US"/>
        </w:rPr>
        <w:fldChar w:fldCharType="separate"/>
      </w:r>
      <w:r w:rsidR="00A65986" w:rsidRPr="00A65986">
        <w:rPr>
          <w:rFonts w:ascii="Times New Roman" w:hAnsi="Times New Roman" w:cs="Times New Roman"/>
          <w:noProof/>
          <w:color w:val="000000" w:themeColor="text1"/>
          <w:sz w:val="24"/>
          <w:szCs w:val="24"/>
          <w:vertAlign w:val="superscript"/>
          <w:lang w:val="en-US"/>
        </w:rPr>
        <w:t>8</w:t>
      </w:r>
      <w:r w:rsidR="00A65986">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w:t>
      </w:r>
    </w:p>
    <w:p w14:paraId="4A71A9A2" w14:textId="77777777" w:rsidR="00597F7F" w:rsidRPr="00471DC9" w:rsidRDefault="00597F7F" w:rsidP="00597F7F">
      <w:pPr>
        <w:pStyle w:val="Descripcin"/>
        <w:jc w:val="both"/>
        <w:rPr>
          <w:rFonts w:ascii="Times New Roman" w:hAnsi="Times New Roman" w:cs="Times New Roman"/>
          <w:b/>
          <w:szCs w:val="24"/>
          <w:lang w:val="en-US"/>
        </w:rPr>
      </w:pPr>
      <w:r w:rsidRPr="00471DC9">
        <w:rPr>
          <w:rFonts w:ascii="Times New Roman" w:hAnsi="Times New Roman" w:cs="Times New Roman"/>
          <w:b/>
          <w:szCs w:val="24"/>
          <w:lang w:val="en-US"/>
        </w:rPr>
        <w:t>Costs</w:t>
      </w:r>
    </w:p>
    <w:p w14:paraId="0585768F" w14:textId="707CC1E3" w:rsidR="00597F7F" w:rsidRDefault="00597F7F" w:rsidP="00597F7F">
      <w:pPr>
        <w:autoSpaceDE w:val="0"/>
        <w:autoSpaceDN w:val="0"/>
        <w:adjustRightInd w:val="0"/>
        <w:spacing w:before="240" w:after="0" w:line="360" w:lineRule="auto"/>
        <w:jc w:val="both"/>
        <w:rPr>
          <w:rFonts w:ascii="Times New Roman" w:hAnsi="Times New Roman" w:cs="Times New Roman"/>
          <w:sz w:val="24"/>
          <w:szCs w:val="26"/>
          <w:lang w:val="en-US"/>
        </w:rPr>
      </w:pPr>
      <w:commentRangeStart w:id="12"/>
      <w:r>
        <w:rPr>
          <w:rFonts w:ascii="Times New Roman" w:hAnsi="Times New Roman" w:cs="Times New Roman"/>
          <w:sz w:val="24"/>
          <w:szCs w:val="26"/>
          <w:lang w:val="en-US"/>
        </w:rPr>
        <w:t xml:space="preserve">Costs includes expected daily costs by hospitalization and an estimation of the treatment costs </w:t>
      </w:r>
      <w:r w:rsidRPr="00BE77D3">
        <w:rPr>
          <w:rFonts w:ascii="Times New Roman" w:hAnsi="Times New Roman" w:cs="Times New Roman"/>
          <w:sz w:val="24"/>
          <w:szCs w:val="26"/>
          <w:lang w:val="en-US"/>
        </w:rPr>
        <w:t>based on information reported by the Mexican Institute of Social Security</w:t>
      </w:r>
      <w:r>
        <w:rPr>
          <w:rFonts w:ascii="Times New Roman" w:hAnsi="Times New Roman" w:cs="Times New Roman"/>
          <w:sz w:val="24"/>
          <w:szCs w:val="26"/>
          <w:lang w:val="en-US"/>
        </w:rPr>
        <w:t xml:space="preserve"> </w:t>
      </w:r>
      <w:r>
        <w:rPr>
          <w:rFonts w:ascii="Times New Roman" w:hAnsi="Times New Roman" w:cs="Times New Roman"/>
          <w:sz w:val="24"/>
          <w:szCs w:val="26"/>
          <w:lang w:val="en-US"/>
        </w:rPr>
        <w:fldChar w:fldCharType="begin" w:fldLock="1"/>
      </w:r>
      <w:r>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sz w:val="24"/>
          <w:szCs w:val="26"/>
          <w:lang w:val="en-US"/>
        </w:rPr>
        <w:fldChar w:fldCharType="separate"/>
      </w:r>
      <w:r w:rsidRPr="009021C6">
        <w:rPr>
          <w:rFonts w:ascii="Times New Roman" w:hAnsi="Times New Roman" w:cs="Times New Roman"/>
          <w:noProof/>
          <w:sz w:val="24"/>
          <w:szCs w:val="26"/>
          <w:vertAlign w:val="superscript"/>
          <w:lang w:val="en-US"/>
        </w:rPr>
        <w:t>5</w:t>
      </w:r>
      <w:r>
        <w:rPr>
          <w:rFonts w:ascii="Times New Roman" w:hAnsi="Times New Roman" w:cs="Times New Roman"/>
          <w:sz w:val="24"/>
          <w:szCs w:val="26"/>
          <w:lang w:val="en-US"/>
        </w:rPr>
        <w:fldChar w:fldCharType="end"/>
      </w:r>
      <w:r>
        <w:rPr>
          <w:rFonts w:ascii="Times New Roman" w:hAnsi="Times New Roman" w:cs="Times New Roman"/>
          <w:sz w:val="24"/>
          <w:szCs w:val="26"/>
          <w:lang w:val="en-US"/>
        </w:rPr>
        <w:t>. All costs are reported in Mexican pesos</w:t>
      </w:r>
      <w:r w:rsidR="00B15111">
        <w:rPr>
          <w:rFonts w:ascii="Times New Roman" w:hAnsi="Times New Roman" w:cs="Times New Roman"/>
          <w:sz w:val="24"/>
          <w:szCs w:val="26"/>
          <w:lang w:val="en-US"/>
        </w:rPr>
        <w:t xml:space="preserve"> (</w:t>
      </w:r>
      <w:r w:rsidR="00B15111" w:rsidRPr="00B15111">
        <w:rPr>
          <w:rFonts w:ascii="Times New Roman" w:hAnsi="Times New Roman" w:cs="Times New Roman"/>
          <w:color w:val="FF0000"/>
          <w:sz w:val="24"/>
          <w:szCs w:val="26"/>
          <w:lang w:val="en-US"/>
        </w:rPr>
        <w:t xml:space="preserve">que </w:t>
      </w:r>
      <w:proofErr w:type="spellStart"/>
      <w:r w:rsidR="00B15111" w:rsidRPr="00B15111">
        <w:rPr>
          <w:rFonts w:ascii="Times New Roman" w:hAnsi="Times New Roman" w:cs="Times New Roman"/>
          <w:color w:val="FF0000"/>
          <w:sz w:val="24"/>
          <w:szCs w:val="26"/>
          <w:lang w:val="en-US"/>
        </w:rPr>
        <w:t>año</w:t>
      </w:r>
      <w:proofErr w:type="spellEnd"/>
      <w:r w:rsidR="00B15111">
        <w:rPr>
          <w:rFonts w:ascii="Times New Roman" w:hAnsi="Times New Roman" w:cs="Times New Roman"/>
          <w:sz w:val="24"/>
          <w:szCs w:val="26"/>
          <w:lang w:val="en-US"/>
        </w:rPr>
        <w:t>)</w:t>
      </w:r>
      <w:r>
        <w:rPr>
          <w:rFonts w:ascii="Times New Roman" w:hAnsi="Times New Roman" w:cs="Times New Roman"/>
          <w:sz w:val="24"/>
          <w:szCs w:val="26"/>
          <w:lang w:val="en-US"/>
        </w:rPr>
        <w:t>.</w:t>
      </w:r>
      <w:commentRangeEnd w:id="12"/>
      <w:r>
        <w:rPr>
          <w:rStyle w:val="Refdecomentario"/>
        </w:rPr>
        <w:commentReference w:id="12"/>
      </w:r>
    </w:p>
    <w:p w14:paraId="6C220318" w14:textId="77777777" w:rsidR="00597F7F" w:rsidRPr="00471DC9" w:rsidRDefault="00597F7F" w:rsidP="00597F7F">
      <w:pPr>
        <w:pStyle w:val="Descripcin"/>
        <w:jc w:val="both"/>
        <w:rPr>
          <w:rFonts w:ascii="Times New Roman" w:hAnsi="Times New Roman" w:cs="Times New Roman"/>
          <w:b/>
          <w:szCs w:val="24"/>
          <w:lang w:val="en-US"/>
        </w:rPr>
      </w:pPr>
      <w:r w:rsidRPr="00471DC9">
        <w:rPr>
          <w:rFonts w:ascii="Times New Roman" w:hAnsi="Times New Roman" w:cs="Times New Roman"/>
          <w:b/>
          <w:szCs w:val="24"/>
          <w:lang w:val="en-US"/>
        </w:rPr>
        <w:t>Health Outcomes</w:t>
      </w:r>
    </w:p>
    <w:p w14:paraId="2BE72CA6" w14:textId="485FFCD9" w:rsidR="00A816C2" w:rsidRDefault="00A816C2" w:rsidP="0034215A">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Primary outcomes where (life years, QALY)</w:t>
      </w:r>
    </w:p>
    <w:p w14:paraId="588EA959" w14:textId="7403A74D" w:rsidR="00A816C2" w:rsidRDefault="00597F7F" w:rsidP="0034215A">
      <w:pPr>
        <w:autoSpaceDE w:val="0"/>
        <w:autoSpaceDN w:val="0"/>
        <w:adjustRightInd w:val="0"/>
        <w:spacing w:before="240" w:after="0" w:line="360" w:lineRule="auto"/>
        <w:jc w:val="both"/>
        <w:rPr>
          <w:rFonts w:ascii="Times New Roman" w:hAnsi="Times New Roman" w:cs="Times New Roman"/>
          <w:sz w:val="24"/>
          <w:szCs w:val="26"/>
          <w:lang w:val="en-US"/>
        </w:rPr>
      </w:pPr>
      <w:commentRangeStart w:id="13"/>
      <w:r>
        <w:rPr>
          <w:rFonts w:ascii="Times New Roman" w:hAnsi="Times New Roman" w:cs="Times New Roman"/>
          <w:sz w:val="24"/>
          <w:szCs w:val="26"/>
          <w:lang w:val="en-US"/>
        </w:rPr>
        <w:t xml:space="preserve">Effectiveness is expressed in </w:t>
      </w:r>
      <w:r w:rsidR="00A816C2">
        <w:rPr>
          <w:rFonts w:ascii="Times New Roman" w:hAnsi="Times New Roman" w:cs="Times New Roman"/>
          <w:sz w:val="24"/>
          <w:szCs w:val="26"/>
          <w:lang w:val="en-US"/>
        </w:rPr>
        <w:t>q</w:t>
      </w:r>
      <w:r>
        <w:rPr>
          <w:rFonts w:ascii="Times New Roman" w:hAnsi="Times New Roman" w:cs="Times New Roman"/>
          <w:sz w:val="24"/>
          <w:szCs w:val="26"/>
          <w:lang w:val="en-US"/>
        </w:rPr>
        <w:t xml:space="preserve">uality Adjusted Life Years (QALYs) by strategy. </w:t>
      </w:r>
      <w:r w:rsidRPr="007C09E2">
        <w:rPr>
          <w:rFonts w:ascii="Times New Roman" w:hAnsi="Times New Roman" w:cs="Times New Roman"/>
          <w:sz w:val="24"/>
          <w:szCs w:val="26"/>
          <w:lang w:val="en-US"/>
        </w:rPr>
        <w:t xml:space="preserve">To calculate </w:t>
      </w:r>
    </w:p>
    <w:p w14:paraId="4B362B5C" w14:textId="785BB152" w:rsidR="00A816C2" w:rsidRPr="00E62028" w:rsidRDefault="00A816C2" w:rsidP="0034215A">
      <w:pPr>
        <w:autoSpaceDE w:val="0"/>
        <w:autoSpaceDN w:val="0"/>
        <w:adjustRightInd w:val="0"/>
        <w:spacing w:before="240" w:after="0" w:line="360" w:lineRule="auto"/>
        <w:jc w:val="both"/>
        <w:rPr>
          <w:rFonts w:ascii="Times New Roman" w:hAnsi="Times New Roman" w:cs="Times New Roman"/>
          <w:sz w:val="24"/>
          <w:szCs w:val="26"/>
          <w:lang w:val="en-US"/>
        </w:rPr>
      </w:pPr>
      <w:r w:rsidRPr="00E62028">
        <w:rPr>
          <w:rFonts w:ascii="Times New Roman" w:hAnsi="Times New Roman" w:cs="Times New Roman"/>
          <w:sz w:val="24"/>
          <w:szCs w:val="26"/>
          <w:lang w:val="en-US"/>
        </w:rPr>
        <w:t>Calculating QALY (</w:t>
      </w:r>
      <w:proofErr w:type="spellStart"/>
      <w:r w:rsidRPr="00E62028">
        <w:rPr>
          <w:rFonts w:ascii="Times New Roman" w:hAnsi="Times New Roman" w:cs="Times New Roman"/>
          <w:sz w:val="24"/>
          <w:szCs w:val="26"/>
          <w:lang w:val="en-US"/>
        </w:rPr>
        <w:t>mencionar</w:t>
      </w:r>
      <w:proofErr w:type="spellEnd"/>
      <w:r w:rsidRPr="00E62028">
        <w:rPr>
          <w:rFonts w:ascii="Times New Roman" w:hAnsi="Times New Roman" w:cs="Times New Roman"/>
          <w:sz w:val="24"/>
          <w:szCs w:val="26"/>
          <w:lang w:val="en-US"/>
        </w:rPr>
        <w:t xml:space="preserve"> que lo </w:t>
      </w:r>
      <w:proofErr w:type="spellStart"/>
      <w:r w:rsidRPr="00E62028">
        <w:rPr>
          <w:rFonts w:ascii="Times New Roman" w:hAnsi="Times New Roman" w:cs="Times New Roman"/>
          <w:sz w:val="24"/>
          <w:szCs w:val="26"/>
          <w:lang w:val="en-US"/>
        </w:rPr>
        <w:t>modelo</w:t>
      </w:r>
      <w:proofErr w:type="spellEnd"/>
      <w:r w:rsidRPr="00E62028">
        <w:rPr>
          <w:rFonts w:ascii="Times New Roman" w:hAnsi="Times New Roman" w:cs="Times New Roman"/>
          <w:sz w:val="24"/>
          <w:szCs w:val="26"/>
          <w:lang w:val="en-US"/>
        </w:rPr>
        <w:t xml:space="preserve"> </w:t>
      </w:r>
      <w:proofErr w:type="spellStart"/>
      <w:r w:rsidRPr="00E62028">
        <w:rPr>
          <w:rFonts w:ascii="Times New Roman" w:hAnsi="Times New Roman" w:cs="Times New Roman"/>
          <w:sz w:val="24"/>
          <w:szCs w:val="26"/>
          <w:lang w:val="en-US"/>
        </w:rPr>
        <w:t>markov</w:t>
      </w:r>
      <w:proofErr w:type="spellEnd"/>
      <w:r w:rsidRPr="00E62028">
        <w:rPr>
          <w:rFonts w:ascii="Times New Roman" w:hAnsi="Times New Roman" w:cs="Times New Roman"/>
          <w:sz w:val="24"/>
          <w:szCs w:val="26"/>
          <w:lang w:val="en-US"/>
        </w:rPr>
        <w:t xml:space="preserve">, age and sex specific y que </w:t>
      </w:r>
      <w:proofErr w:type="spellStart"/>
      <w:r w:rsidRPr="00E62028">
        <w:rPr>
          <w:rFonts w:ascii="Times New Roman" w:hAnsi="Times New Roman" w:cs="Times New Roman"/>
          <w:sz w:val="24"/>
          <w:szCs w:val="26"/>
          <w:lang w:val="en-US"/>
        </w:rPr>
        <w:t>estoy</w:t>
      </w:r>
      <w:proofErr w:type="spellEnd"/>
      <w:r w:rsidRPr="00E62028">
        <w:rPr>
          <w:rFonts w:ascii="Times New Roman" w:hAnsi="Times New Roman" w:cs="Times New Roman"/>
          <w:sz w:val="24"/>
          <w:szCs w:val="26"/>
          <w:lang w:val="en-US"/>
        </w:rPr>
        <w:t xml:space="preserve"> </w:t>
      </w:r>
      <w:proofErr w:type="spellStart"/>
      <w:r w:rsidRPr="00E62028">
        <w:rPr>
          <w:rFonts w:ascii="Times New Roman" w:hAnsi="Times New Roman" w:cs="Times New Roman"/>
          <w:sz w:val="24"/>
          <w:szCs w:val="26"/>
          <w:lang w:val="en-US"/>
        </w:rPr>
        <w:t>ajustando</w:t>
      </w:r>
      <w:proofErr w:type="spellEnd"/>
      <w:r w:rsidRPr="00E62028">
        <w:rPr>
          <w:rFonts w:ascii="Times New Roman" w:hAnsi="Times New Roman" w:cs="Times New Roman"/>
          <w:sz w:val="24"/>
          <w:szCs w:val="26"/>
          <w:lang w:val="en-US"/>
        </w:rPr>
        <w:t xml:space="preserve"> por age and sex specific utilities)</w:t>
      </w:r>
    </w:p>
    <w:p w14:paraId="0F0B9577" w14:textId="2B222914" w:rsidR="00597F7F" w:rsidRPr="00597F7F" w:rsidRDefault="00597F7F" w:rsidP="0034215A">
      <w:pPr>
        <w:autoSpaceDE w:val="0"/>
        <w:autoSpaceDN w:val="0"/>
        <w:adjustRightInd w:val="0"/>
        <w:spacing w:before="240" w:after="0" w:line="360" w:lineRule="auto"/>
        <w:jc w:val="both"/>
        <w:rPr>
          <w:rFonts w:ascii="Times New Roman" w:hAnsi="Times New Roman" w:cs="Times New Roman"/>
          <w:sz w:val="24"/>
          <w:szCs w:val="26"/>
          <w:lang w:val="en-US"/>
        </w:rPr>
      </w:pPr>
      <w:r w:rsidRPr="007C09E2">
        <w:rPr>
          <w:rFonts w:ascii="Times New Roman" w:hAnsi="Times New Roman" w:cs="Times New Roman"/>
          <w:sz w:val="24"/>
          <w:szCs w:val="26"/>
          <w:lang w:val="en-US"/>
        </w:rPr>
        <w:t xml:space="preserve">this, </w:t>
      </w:r>
      <w:r>
        <w:rPr>
          <w:rFonts w:ascii="Times New Roman" w:hAnsi="Times New Roman" w:cs="Times New Roman"/>
          <w:sz w:val="24"/>
          <w:szCs w:val="26"/>
          <w:lang w:val="en-US"/>
        </w:rPr>
        <w:t>we take the people</w:t>
      </w:r>
      <w:r w:rsidRPr="007C09E2">
        <w:rPr>
          <w:rFonts w:ascii="Times New Roman" w:hAnsi="Times New Roman" w:cs="Times New Roman"/>
          <w:sz w:val="24"/>
          <w:szCs w:val="26"/>
          <w:lang w:val="en-US"/>
        </w:rPr>
        <w:t xml:space="preserve"> that survived after the simulated 50 days and</w:t>
      </w:r>
      <w:r>
        <w:rPr>
          <w:rFonts w:ascii="Times New Roman" w:hAnsi="Times New Roman" w:cs="Times New Roman"/>
          <w:sz w:val="24"/>
          <w:szCs w:val="26"/>
          <w:lang w:val="en-US"/>
        </w:rPr>
        <w:t xml:space="preserve"> </w:t>
      </w:r>
      <w:r w:rsidRPr="007C09E2">
        <w:rPr>
          <w:rFonts w:ascii="Times New Roman" w:hAnsi="Times New Roman" w:cs="Times New Roman"/>
          <w:sz w:val="24"/>
          <w:szCs w:val="26"/>
          <w:lang w:val="en-US"/>
        </w:rPr>
        <w:t>added the expected years of life according to their sex and age.</w:t>
      </w:r>
      <w:r>
        <w:rPr>
          <w:rFonts w:ascii="Times New Roman" w:hAnsi="Times New Roman" w:cs="Times New Roman"/>
          <w:sz w:val="24"/>
          <w:szCs w:val="26"/>
          <w:lang w:val="en-US"/>
        </w:rPr>
        <w:t xml:space="preserve"> </w:t>
      </w:r>
      <w:commentRangeEnd w:id="13"/>
      <w:r>
        <w:rPr>
          <w:rStyle w:val="Refdecomentario"/>
        </w:rPr>
        <w:commentReference w:id="13"/>
      </w:r>
    </w:p>
    <w:p w14:paraId="7EA2900D" w14:textId="77777777" w:rsidR="00471DC9" w:rsidRDefault="00471DC9" w:rsidP="00471DC9">
      <w:pPr>
        <w:autoSpaceDE w:val="0"/>
        <w:autoSpaceDN w:val="0"/>
        <w:adjustRightInd w:val="0"/>
        <w:spacing w:after="0" w:line="360" w:lineRule="auto"/>
        <w:jc w:val="both"/>
        <w:rPr>
          <w:rFonts w:ascii="Times New Roman" w:hAnsi="Times New Roman" w:cs="Times New Roman"/>
          <w:b/>
          <w:i/>
          <w:sz w:val="24"/>
          <w:szCs w:val="24"/>
          <w:lang w:val="en-US"/>
        </w:rPr>
      </w:pPr>
    </w:p>
    <w:p w14:paraId="71A2D42C" w14:textId="113EBEE9" w:rsidR="001E0F59" w:rsidRPr="00471DC9" w:rsidRDefault="001E0F59" w:rsidP="00471DC9">
      <w:pPr>
        <w:autoSpaceDE w:val="0"/>
        <w:autoSpaceDN w:val="0"/>
        <w:adjustRightInd w:val="0"/>
        <w:spacing w:after="0" w:line="360" w:lineRule="auto"/>
        <w:jc w:val="both"/>
        <w:rPr>
          <w:rFonts w:ascii="Times New Roman" w:hAnsi="Times New Roman" w:cs="Times New Roman"/>
          <w:b/>
          <w:i/>
          <w:sz w:val="24"/>
          <w:szCs w:val="24"/>
          <w:lang w:val="en-US"/>
        </w:rPr>
      </w:pPr>
      <w:r w:rsidRPr="00471DC9">
        <w:rPr>
          <w:rFonts w:ascii="Times New Roman" w:hAnsi="Times New Roman" w:cs="Times New Roman"/>
          <w:b/>
          <w:i/>
          <w:sz w:val="24"/>
          <w:szCs w:val="24"/>
          <w:lang w:val="en-US"/>
        </w:rPr>
        <w:t>Relative Survival</w:t>
      </w:r>
      <w:r w:rsidR="00576AD7" w:rsidRPr="00471DC9">
        <w:rPr>
          <w:rFonts w:ascii="Times New Roman" w:hAnsi="Times New Roman" w:cs="Times New Roman"/>
          <w:b/>
          <w:i/>
          <w:sz w:val="24"/>
          <w:szCs w:val="24"/>
          <w:lang w:val="en-US"/>
        </w:rPr>
        <w:t xml:space="preserve"> and </w:t>
      </w:r>
      <w:r w:rsidR="00A816C2">
        <w:rPr>
          <w:rFonts w:ascii="Times New Roman" w:hAnsi="Times New Roman" w:cs="Times New Roman"/>
          <w:b/>
          <w:i/>
          <w:sz w:val="24"/>
          <w:szCs w:val="24"/>
          <w:lang w:val="en-US"/>
        </w:rPr>
        <w:t>Disease-specific Hazard</w:t>
      </w:r>
    </w:p>
    <w:p w14:paraId="0EB292E6" w14:textId="75F5DA67" w:rsidR="00A736AF" w:rsidRPr="00576AD7" w:rsidRDefault="00BD0E6D" w:rsidP="0034215A">
      <w:pPr>
        <w:autoSpaceDE w:val="0"/>
        <w:autoSpaceDN w:val="0"/>
        <w:adjustRightInd w:val="0"/>
        <w:spacing w:before="240" w:after="0" w:line="360" w:lineRule="auto"/>
        <w:jc w:val="both"/>
        <w:rPr>
          <w:rFonts w:ascii="Times New Roman" w:hAnsi="Times New Roman" w:cs="Times New Roman"/>
          <w:i/>
          <w:sz w:val="28"/>
          <w:szCs w:val="26"/>
          <w:lang w:val="en-US"/>
        </w:rPr>
      </w:pPr>
      <w:bookmarkStart w:id="14" w:name="_Hlk72859400"/>
      <w:r>
        <w:rPr>
          <w:rFonts w:ascii="Times New Roman" w:hAnsi="Times New Roman" w:cs="Times New Roman"/>
          <w:sz w:val="24"/>
          <w:lang w:val="en-US"/>
        </w:rPr>
        <w:t>We employ the r</w:t>
      </w:r>
      <w:r w:rsidR="00A736AF" w:rsidRPr="00576AD7">
        <w:rPr>
          <w:rFonts w:ascii="Times New Roman" w:hAnsi="Times New Roman" w:cs="Times New Roman"/>
          <w:sz w:val="24"/>
          <w:lang w:val="en-US"/>
        </w:rPr>
        <w:t>elative survival and excess mortality analysis</w:t>
      </w:r>
      <w:bookmarkEnd w:id="14"/>
      <w:r w:rsidR="00A736AF" w:rsidRPr="00576AD7">
        <w:rPr>
          <w:rFonts w:ascii="Times New Roman" w:hAnsi="Times New Roman" w:cs="Times New Roman"/>
          <w:sz w:val="24"/>
          <w:lang w:val="en-US"/>
        </w:rPr>
        <w:t xml:space="preserve"> </w:t>
      </w:r>
      <w:bookmarkStart w:id="15" w:name="_Hlk72859418"/>
      <w:r w:rsidR="00A736AF" w:rsidRPr="00576AD7">
        <w:rPr>
          <w:rFonts w:ascii="Times New Roman" w:hAnsi="Times New Roman" w:cs="Times New Roman"/>
          <w:sz w:val="24"/>
          <w:lang w:val="en-US"/>
        </w:rPr>
        <w:t>methodology</w:t>
      </w:r>
      <w:bookmarkEnd w:id="15"/>
      <w:r>
        <w:rPr>
          <w:rFonts w:ascii="Times New Roman" w:hAnsi="Times New Roman" w:cs="Times New Roman"/>
          <w:sz w:val="24"/>
          <w:lang w:val="en-US"/>
        </w:rPr>
        <w:t xml:space="preserve">. The methodology is appropriate when one </w:t>
      </w:r>
      <w:r w:rsidR="00471758">
        <w:rPr>
          <w:rFonts w:ascii="Times New Roman" w:hAnsi="Times New Roman" w:cs="Times New Roman"/>
          <w:sz w:val="24"/>
          <w:lang w:val="en-US"/>
        </w:rPr>
        <w:t>is studying</w:t>
      </w:r>
      <w:r>
        <w:rPr>
          <w:rFonts w:ascii="Times New Roman" w:hAnsi="Times New Roman" w:cs="Times New Roman"/>
          <w:sz w:val="24"/>
          <w:lang w:val="en-US"/>
        </w:rPr>
        <w:t xml:space="preserve"> </w:t>
      </w:r>
      <w:r w:rsidR="00471758">
        <w:rPr>
          <w:rFonts w:ascii="Times New Roman" w:hAnsi="Times New Roman" w:cs="Times New Roman"/>
          <w:sz w:val="24"/>
          <w:lang w:val="en-US"/>
        </w:rPr>
        <w:t xml:space="preserve">data on </w:t>
      </w:r>
      <w:r>
        <w:rPr>
          <w:rFonts w:ascii="Times New Roman" w:hAnsi="Times New Roman" w:cs="Times New Roman"/>
          <w:sz w:val="24"/>
          <w:lang w:val="en-US"/>
        </w:rPr>
        <w:t>a cohort of people diagnosed with a disease as well as follow-up time and information on vital status but does not have definitive cause of death information</w:t>
      </w:r>
      <w:r w:rsidR="00A736AF" w:rsidRPr="00576AD7">
        <w:rPr>
          <w:rFonts w:ascii="Times New Roman" w:hAnsi="Times New Roman" w:cs="Times New Roman"/>
          <w:sz w:val="24"/>
          <w:lang w:val="en-US"/>
        </w:rPr>
        <w:t>.</w:t>
      </w:r>
      <w:r w:rsidR="00A736AF" w:rsidRPr="00576AD7">
        <w:rPr>
          <w:rFonts w:ascii="Times New Roman" w:hAnsi="Times New Roman" w:cs="Times New Roman"/>
          <w:sz w:val="24"/>
          <w:lang w:val="en-US"/>
        </w:rPr>
        <w:fldChar w:fldCharType="begin" w:fldLock="1"/>
      </w:r>
      <w:r w:rsidR="00A65986">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8&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A65986" w:rsidRPr="00A65986">
        <w:rPr>
          <w:rFonts w:ascii="Times New Roman" w:hAnsi="Times New Roman" w:cs="Times New Roman"/>
          <w:noProof/>
          <w:sz w:val="24"/>
          <w:vertAlign w:val="superscript"/>
          <w:lang w:val="en-US"/>
        </w:rPr>
        <w:t>9</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p>
    <w:p w14:paraId="73BA3F38" w14:textId="5296129F"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w:t>
      </w:r>
      <w:commentRangeStart w:id="16"/>
      <w:r w:rsidRPr="00576AD7">
        <w:rPr>
          <w:rFonts w:ascii="Times New Roman" w:eastAsiaTheme="minorEastAsia" w:hAnsi="Times New Roman" w:cs="Times New Roman"/>
          <w:sz w:val="24"/>
          <w:lang w:val="en-US"/>
        </w:rPr>
        <w:t xml:space="preserve">the population </w:t>
      </w:r>
      <w:commentRangeEnd w:id="16"/>
      <w:r w:rsidR="00BD0E6D">
        <w:rPr>
          <w:rStyle w:val="Refdecomentario"/>
        </w:rPr>
        <w:commentReference w:id="16"/>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fldChar w:fldCharType="begin" w:fldLock="1"/>
      </w:r>
      <w:r w:rsidR="00A65986">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9,10&lt;/sup&gt;","plainTextFormattedCitation":"9,10","previouslyFormattedCitation":"&lt;sup&gt;8,9&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65986" w:rsidRPr="00A65986">
        <w:rPr>
          <w:rFonts w:ascii="Times New Roman" w:eastAsiaTheme="minorEastAsia" w:hAnsi="Times New Roman" w:cs="Times New Roman"/>
          <w:noProof/>
          <w:sz w:val="24"/>
          <w:vertAlign w:val="superscript"/>
          <w:lang w:val="en-US"/>
        </w:rPr>
        <w:t>9,10</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commentRangeStart w:id="17"/>
      <w:r w:rsidR="00BD0E6D" w:rsidRPr="00576AD7">
        <w:rPr>
          <w:rFonts w:ascii="Times New Roman" w:hAnsi="Times New Roman" w:cs="Times New Roman"/>
          <w:sz w:val="24"/>
          <w:lang w:val="en-US"/>
        </w:rPr>
        <w:t>Th</w:t>
      </w:r>
      <w:r w:rsidR="00BD0E6D">
        <w:rPr>
          <w:rFonts w:ascii="Times New Roman" w:hAnsi="Times New Roman" w:cs="Times New Roman"/>
          <w:sz w:val="24"/>
          <w:lang w:val="en-US"/>
        </w:rPr>
        <w:t>e</w:t>
      </w:r>
      <w:commentRangeEnd w:id="17"/>
      <w:r w:rsidR="00471758">
        <w:rPr>
          <w:rStyle w:val="Refdecomentario"/>
        </w:rPr>
        <w:commentReference w:id="17"/>
      </w:r>
      <w:r w:rsidR="00BD0E6D" w:rsidRPr="00576AD7">
        <w:rPr>
          <w:rFonts w:ascii="Times New Roman" w:hAnsi="Times New Roman" w:cs="Times New Roman"/>
          <w:sz w:val="24"/>
          <w:lang w:val="en-US"/>
        </w:rPr>
        <w:t xml:space="preserve"> </w:t>
      </w:r>
      <w:r w:rsidR="00BD0E6D">
        <w:rPr>
          <w:rStyle w:val="Refdecomentario"/>
        </w:rPr>
        <w:commentReference w:id="18"/>
      </w:r>
      <w:r w:rsidRPr="00576AD7">
        <w:rPr>
          <w:rFonts w:ascii="Times New Roman" w:hAnsi="Times New Roman" w:cs="Times New Roman"/>
          <w:sz w:val="24"/>
          <w:lang w:val="en-US"/>
        </w:rPr>
        <w:t xml:space="preserve">methodology </w:t>
      </w:r>
      <w:r w:rsidR="00BD0E6D">
        <w:rPr>
          <w:rFonts w:ascii="Times New Roman" w:hAnsi="Times New Roman" w:cs="Times New Roman"/>
          <w:sz w:val="24"/>
          <w:lang w:val="en-US"/>
        </w:rPr>
        <w:t xml:space="preserve">also </w:t>
      </w:r>
      <w:r w:rsidRPr="00576AD7">
        <w:rPr>
          <w:rFonts w:ascii="Times New Roman" w:hAnsi="Times New Roman" w:cs="Times New Roman"/>
          <w:sz w:val="24"/>
          <w:lang w:val="en-US"/>
        </w:rPr>
        <w:t xml:space="preserve">allows </w:t>
      </w:r>
      <w:r w:rsidR="00BD0E6D">
        <w:rPr>
          <w:rFonts w:ascii="Times New Roman" w:hAnsi="Times New Roman" w:cs="Times New Roman"/>
          <w:sz w:val="24"/>
          <w:lang w:val="en-US"/>
        </w:rPr>
        <w:t xml:space="preserve">one </w:t>
      </w:r>
      <w:r w:rsidRPr="00576AD7">
        <w:rPr>
          <w:rFonts w:ascii="Times New Roman" w:hAnsi="Times New Roman" w:cs="Times New Roman"/>
          <w:sz w:val="24"/>
          <w:lang w:val="en-US"/>
        </w:rPr>
        <w:t xml:space="preserve">to report </w:t>
      </w:r>
      <w:r w:rsidR="00BD0E6D">
        <w:rPr>
          <w:rFonts w:ascii="Times New Roman" w:hAnsi="Times New Roman" w:cs="Times New Roman"/>
          <w:sz w:val="24"/>
          <w:lang w:val="en-US"/>
        </w:rPr>
        <w:t xml:space="preserve">the </w:t>
      </w:r>
      <w:r w:rsidRPr="00576AD7">
        <w:rPr>
          <w:rFonts w:ascii="Times New Roman" w:hAnsi="Times New Roman" w:cs="Times New Roman"/>
          <w:sz w:val="24"/>
          <w:lang w:val="en-US"/>
        </w:rPr>
        <w:t xml:space="preserve">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w:t>
      </w:r>
      <w:r w:rsidR="00BD0E6D" w:rsidRPr="00576AD7">
        <w:rPr>
          <w:rFonts w:ascii="Times New Roman" w:hAnsi="Times New Roman" w:cs="Times New Roman"/>
          <w:sz w:val="24"/>
          <w:lang w:val="en-US"/>
        </w:rPr>
        <w:t xml:space="preserve"> </w:t>
      </w:r>
      <w:r w:rsidR="00BD0E6D">
        <w:rPr>
          <w:rFonts w:ascii="Times New Roman" w:hAnsi="Times New Roman" w:cs="Times New Roman"/>
          <w:sz w:val="24"/>
          <w:lang w:val="en-US"/>
        </w:rPr>
        <w:t>for the cohort analyzed</w:t>
      </w:r>
      <w:r w:rsidRPr="00576AD7">
        <w:rPr>
          <w:rFonts w:ascii="Times New Roman" w:hAnsi="Times New Roman" w:cs="Times New Roman"/>
          <w:sz w:val="24"/>
          <w:lang w:val="en-US"/>
        </w:rPr>
        <w:t>, which c</w:t>
      </w:r>
      <w:r w:rsidR="00BD0E6D">
        <w:rPr>
          <w:rFonts w:ascii="Times New Roman" w:hAnsi="Times New Roman" w:cs="Times New Roman"/>
          <w:sz w:val="24"/>
          <w:lang w:val="en-US"/>
        </w:rPr>
        <w:t xml:space="preserve">an </w:t>
      </w:r>
      <w:r w:rsidRPr="00576AD7">
        <w:rPr>
          <w:rFonts w:ascii="Times New Roman" w:hAnsi="Times New Roman" w:cs="Times New Roman"/>
          <w:sz w:val="24"/>
          <w:lang w:val="en-US"/>
        </w:rPr>
        <w:t xml:space="preserve">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commentRangeStart w:id="19"/>
      <w:r w:rsidR="005754AC">
        <w:rPr>
          <w:rFonts w:ascii="Times New Roman" w:hAnsi="Times New Roman" w:cs="Times New Roman"/>
          <w:sz w:val="24"/>
          <w:lang w:val="en-US"/>
        </w:rPr>
        <w:t xml:space="preserve">average </w:t>
      </w:r>
      <w:commentRangeEnd w:id="19"/>
      <w:r w:rsidR="00BD0E6D">
        <w:rPr>
          <w:rStyle w:val="Refdecomentario"/>
        </w:rPr>
        <w:commentReference w:id="19"/>
      </w:r>
      <w:r w:rsidR="005754AC">
        <w:rPr>
          <w:rFonts w:ascii="Times New Roman" w:hAnsi="Times New Roman" w:cs="Times New Roman"/>
          <w:sz w:val="24"/>
          <w:lang w:val="en-US"/>
        </w:rPr>
        <w:t xml:space="preserve">background </w:t>
      </w:r>
      <w:commentRangeStart w:id="20"/>
      <w:r w:rsidR="005754AC">
        <w:rPr>
          <w:rFonts w:ascii="Times New Roman" w:hAnsi="Times New Roman" w:cs="Times New Roman"/>
          <w:sz w:val="24"/>
          <w:lang w:val="en-US"/>
        </w:rPr>
        <w:t xml:space="preserve">population </w:t>
      </w:r>
      <w:commentRangeEnd w:id="20"/>
      <w:r w:rsidR="00BD0E6D">
        <w:rPr>
          <w:rStyle w:val="Refdecomentario"/>
        </w:rPr>
        <w:commentReference w:id="20"/>
      </w:r>
      <w:r w:rsidR="005754AC">
        <w:rPr>
          <w:rFonts w:ascii="Times New Roman" w:hAnsi="Times New Roman" w:cs="Times New Roman"/>
          <w:sz w:val="24"/>
          <w:lang w:val="en-US"/>
        </w:rPr>
        <w:t>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A65986">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65986" w:rsidRPr="00A65986">
        <w:rPr>
          <w:rFonts w:ascii="Times New Roman" w:eastAsiaTheme="minorEastAsia" w:hAnsi="Times New Roman" w:cs="Times New Roman"/>
          <w:noProof/>
          <w:sz w:val="24"/>
          <w:vertAlign w:val="superscript"/>
          <w:lang w:val="en-US"/>
        </w:rPr>
        <w:t>9</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14:paraId="6968E62E" w14:textId="17710A0E" w:rsidR="004D1154" w:rsidRPr="00A14E33" w:rsidRDefault="00A14E33" w:rsidP="00A14E33">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lastRenderedPageBreak/>
        <w:t>We</w:t>
      </w:r>
      <w:r w:rsidR="00B53A43" w:rsidRPr="00A14E33">
        <w:rPr>
          <w:rFonts w:ascii="Times New Roman" w:eastAsiaTheme="minorEastAsia" w:hAnsi="Times New Roman" w:cs="Times New Roman"/>
          <w:sz w:val="24"/>
          <w:lang w:val="en-US"/>
        </w:rPr>
        <w:t xml:space="preserve"> extracted the disease-specific hazard from a modified versions of function </w:t>
      </w:r>
      <w:proofErr w:type="spellStart"/>
      <w:r w:rsidR="00B53A43" w:rsidRPr="00A14E33">
        <w:rPr>
          <w:rFonts w:ascii="Times New Roman" w:eastAsiaTheme="minorEastAsia" w:hAnsi="Times New Roman" w:cs="Times New Roman"/>
          <w:i/>
          <w:iCs/>
          <w:sz w:val="24"/>
          <w:lang w:val="en-US"/>
        </w:rPr>
        <w:t>relsurv</w:t>
      </w:r>
      <w:proofErr w:type="spellEnd"/>
      <w:r w:rsidR="00B53A43" w:rsidRPr="00A14E33">
        <w:rPr>
          <w:rFonts w:ascii="Times New Roman" w:eastAsiaTheme="minorEastAsia" w:hAnsi="Times New Roman" w:cs="Times New Roman"/>
          <w:sz w:val="24"/>
          <w:lang w:val="en-US"/>
        </w:rPr>
        <w:t xml:space="preserve"> package of Pohar-Perme</w:t>
      </w:r>
      <w:r>
        <w:rPr>
          <w:rFonts w:ascii="Times New Roman" w:eastAsiaTheme="minorEastAsia" w:hAnsi="Times New Roman" w:cs="Times New Roman"/>
          <w:sz w:val="24"/>
          <w:lang w:val="en-US"/>
        </w:rPr>
        <w:fldChar w:fldCharType="begin" w:fldLock="1"/>
      </w:r>
      <w:r w:rsidR="00A65986">
        <w:rPr>
          <w:rFonts w:ascii="Times New Roman" w:eastAsiaTheme="minorEastAsia"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11&lt;/sup&gt;","plainTextFormattedCitation":"11","previouslyFormattedCitation":"&lt;sup&gt;10&lt;/sup&gt;"},"properties":{"noteIndex":0},"schema":"https://github.com/citation-style-language/schema/raw/master/csl-citation.json"}</w:instrText>
      </w:r>
      <w:r>
        <w:rPr>
          <w:rFonts w:ascii="Times New Roman" w:eastAsiaTheme="minorEastAsia" w:hAnsi="Times New Roman" w:cs="Times New Roman"/>
          <w:sz w:val="24"/>
          <w:lang w:val="en-US"/>
        </w:rPr>
        <w:fldChar w:fldCharType="separate"/>
      </w:r>
      <w:r w:rsidR="00A65986" w:rsidRPr="00A65986">
        <w:rPr>
          <w:rFonts w:ascii="Times New Roman" w:eastAsiaTheme="minorEastAsia" w:hAnsi="Times New Roman" w:cs="Times New Roman"/>
          <w:noProof/>
          <w:sz w:val="24"/>
          <w:vertAlign w:val="superscript"/>
          <w:lang w:val="en-US"/>
        </w:rPr>
        <w:t>11</w:t>
      </w:r>
      <w:r>
        <w:rPr>
          <w:rFonts w:ascii="Times New Roman" w:eastAsiaTheme="minorEastAsia" w:hAnsi="Times New Roman" w:cs="Times New Roman"/>
          <w:sz w:val="24"/>
          <w:lang w:val="en-US"/>
        </w:rPr>
        <w:fldChar w:fldCharType="end"/>
      </w:r>
      <w:r w:rsidR="00B53A43" w:rsidRPr="00A14E33">
        <w:rPr>
          <w:rFonts w:ascii="Times New Roman" w:eastAsiaTheme="minorEastAsia" w:hAnsi="Times New Roman" w:cs="Times New Roman"/>
          <w:sz w:val="24"/>
          <w:lang w:val="en-US"/>
        </w:rPr>
        <w:t xml:space="preserve">, who proposed an estimator for the </w:t>
      </w:r>
      <w:r w:rsidR="00B53A43" w:rsidRPr="00A14E33">
        <w:rPr>
          <w:rFonts w:ascii="Times New Roman" w:eastAsiaTheme="minorEastAsia" w:hAnsi="Times New Roman" w:cs="Times New Roman"/>
          <w:i/>
          <w:iCs/>
          <w:sz w:val="24"/>
          <w:lang w:val="en-US"/>
        </w:rPr>
        <w:t>excess</w:t>
      </w:r>
      <w:r w:rsidR="00B53A43" w:rsidRPr="00A14E33">
        <w:rPr>
          <w:rFonts w:ascii="Times New Roman" w:eastAsiaTheme="minorEastAsia" w:hAnsi="Times New Roman" w:cs="Times New Roman"/>
          <w:sz w:val="24"/>
          <w:lang w:val="en-US"/>
        </w:rPr>
        <w:t xml:space="preserve"> or </w:t>
      </w:r>
      <w:r w:rsidR="00B53A43" w:rsidRPr="00A14E33">
        <w:rPr>
          <w:rFonts w:ascii="Times New Roman" w:eastAsiaTheme="minorEastAsia" w:hAnsi="Times New Roman" w:cs="Times New Roman"/>
          <w:i/>
          <w:iCs/>
          <w:sz w:val="24"/>
          <w:lang w:val="en-US"/>
        </w:rPr>
        <w:t>disease-specific</w:t>
      </w:r>
      <w:r w:rsidR="00B53A43" w:rsidRPr="00A14E33">
        <w:rPr>
          <w:rFonts w:ascii="Times New Roman" w:eastAsiaTheme="minorEastAsia" w:hAnsi="Times New Roman" w:cs="Times New Roman"/>
          <w:sz w:val="24"/>
          <w:lang w:val="en-US"/>
        </w:rPr>
        <w:t xml:space="preserve"> </w:t>
      </w:r>
      <w:r w:rsidR="00B53A43" w:rsidRPr="00A14E33">
        <w:rPr>
          <w:rFonts w:ascii="Times New Roman" w:eastAsiaTheme="minorEastAsia" w:hAnsi="Times New Roman" w:cs="Times New Roman"/>
          <w:i/>
          <w:iCs/>
          <w:sz w:val="24"/>
          <w:lang w:val="en-US"/>
        </w:rPr>
        <w:t xml:space="preserve">Hazard </w:t>
      </w: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r>
              <w:rPr>
                <w:rFonts w:ascii="Cambria Math" w:eastAsiaTheme="minorEastAsia" w:hAnsi="Cambria Math" w:cs="Times New Roman"/>
                <w:sz w:val="24"/>
                <w:lang w:val="en-US"/>
              </w:rPr>
              <m:t>.</m:t>
            </m:r>
          </m:sub>
        </m:sSub>
      </m:oMath>
    </w:p>
    <w:p w14:paraId="08B7F9FB" w14:textId="3D03881A" w:rsidR="004D1154" w:rsidRPr="00A14E33" w:rsidRDefault="00F66CEC"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O</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P</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oMath>
      </m:oMathPara>
    </w:p>
    <w:p w14:paraId="14FDD612" w14:textId="68741F86" w:rsidR="004D1154" w:rsidRPr="00A14E33" w:rsidRDefault="00F66CEC"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r>
            <m:rPr>
              <m:sty m:val="p"/>
            </m:rPr>
            <w:rPr>
              <w:rFonts w:ascii="Cambria Math" w:eastAsiaTheme="minorEastAsia" w:hAnsi="Cambria Math" w:cs="Times New Roman"/>
              <w:sz w:val="24"/>
              <w:lang w:val="es-419"/>
            </w:rPr>
            <m:t>exp</m:t>
          </m:r>
          <m:d>
            <m:dPr>
              <m:begChr m:val="{"/>
              <m:endChr m:val="}"/>
              <m:ctrlPr>
                <w:rPr>
                  <w:rFonts w:ascii="Cambria Math" w:eastAsiaTheme="minorEastAsia" w:hAnsi="Cambria Math" w:cs="Times New Roman"/>
                  <w:i/>
                  <w:iCs/>
                  <w:sz w:val="24"/>
                  <w:lang w:val="es-419"/>
                </w:rPr>
              </m:ctrlPr>
            </m:dPr>
            <m:e>
              <m:r>
                <m:rPr>
                  <m:sty m:val="p"/>
                </m:rPr>
                <w:rPr>
                  <w:rFonts w:ascii="Cambria Math" w:eastAsiaTheme="minorEastAsia" w:hAnsi="Cambria Math" w:cs="Times New Roman"/>
                  <w:sz w:val="24"/>
                  <w:lang w:val="es-419"/>
                </w:rPr>
                <m:t>- </m:t>
              </m:r>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u</m:t>
                  </m:r>
                </m:e>
              </m:d>
              <m:r>
                <w:rPr>
                  <w:rFonts w:ascii="Cambria Math" w:eastAsiaTheme="minorEastAsia" w:hAnsi="Cambria Math" w:cs="Times New Roman"/>
                  <w:sz w:val="24"/>
                  <w:lang w:val="es-419"/>
                </w:rPr>
                <m:t>du</m:t>
              </m:r>
            </m:e>
          </m:d>
        </m:oMath>
      </m:oMathPara>
    </w:p>
    <w:p w14:paraId="233C623F" w14:textId="4B893465" w:rsidR="00A14E33" w:rsidRPr="00A14E33" w:rsidRDefault="00F66CEC" w:rsidP="00A14E33">
      <w:pPr>
        <w:autoSpaceDE w:val="0"/>
        <w:autoSpaceDN w:val="0"/>
        <w:adjustRightInd w:val="0"/>
        <w:spacing w:before="240" w:line="360" w:lineRule="auto"/>
        <w:jc w:val="both"/>
        <w:rPr>
          <w:rFonts w:ascii="Times New Roman" w:eastAsiaTheme="minorEastAsia" w:hAnsi="Times New Roman" w:cs="Times New Roman"/>
          <w:sz w:val="24"/>
          <w:lang w:val="en-US"/>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r>
            <w:rPr>
              <w:rFonts w:ascii="Cambria Math" w:eastAsiaTheme="minorEastAsia" w:hAnsi="Cambria Math" w:cs="Times New Roman"/>
              <w:sz w:val="24"/>
              <w:lang w:val="es-419"/>
            </w:rPr>
            <m:t>=</m:t>
          </m:r>
          <m:f>
            <m:fPr>
              <m:ctrlPr>
                <w:rPr>
                  <w:rFonts w:ascii="Cambria Math" w:eastAsiaTheme="minorEastAsia" w:hAnsi="Cambria Math" w:cs="Times New Roman"/>
                  <w:i/>
                  <w:iCs/>
                  <w:sz w:val="24"/>
                  <w:lang w:val="es-419"/>
                </w:rPr>
              </m:ctrlPr>
            </m:fPr>
            <m:num>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E</m:t>
                          </m:r>
                        </m:e>
                        <m:sub>
                          <m:r>
                            <w:rPr>
                              <w:rFonts w:ascii="Cambria Math" w:eastAsiaTheme="minorEastAsia" w:hAnsi="Cambria Math" w:cs="Times New Roman"/>
                              <w:sz w:val="24"/>
                              <w:lang w:val="es-419"/>
                            </w:rPr>
                            <m:t>i</m:t>
                          </m:r>
                        </m:sub>
                      </m:sSub>
                    </m:sub>
                  </m:sSub>
                  <m:r>
                    <w:rPr>
                      <w:rFonts w:ascii="Cambria Math" w:eastAsiaTheme="minorEastAsia" w:hAnsi="Cambria Math" w:cs="Times New Roman"/>
                      <w:sz w:val="24"/>
                      <w:lang w:val="es-419"/>
                    </w:rPr>
                    <m:t>(t)</m:t>
                  </m:r>
                </m:e>
              </m:nary>
            </m:num>
            <m:den>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r>
                    <w:rPr>
                      <w:rFonts w:ascii="Cambria Math" w:eastAsiaTheme="minorEastAsia" w:hAnsi="Cambria Math" w:cs="Times New Roman"/>
                      <w:sz w:val="24"/>
                      <w:lang w:val="es-419"/>
                    </w:rPr>
                    <m:t>(t)</m:t>
                  </m:r>
                </m:e>
              </m:nary>
            </m:den>
          </m:f>
        </m:oMath>
      </m:oMathPara>
    </w:p>
    <w:p w14:paraId="4B1833FD" w14:textId="64388D1A" w:rsidR="00847228" w:rsidRPr="00A816C2" w:rsidRDefault="00A736AF" w:rsidP="0034215A">
      <w:pPr>
        <w:autoSpaceDE w:val="0"/>
        <w:autoSpaceDN w:val="0"/>
        <w:adjustRightInd w:val="0"/>
        <w:spacing w:before="240" w:line="360" w:lineRule="auto"/>
        <w:jc w:val="both"/>
        <w:rPr>
          <w:rFonts w:ascii="Times New Roman" w:eastAsiaTheme="minorEastAsia" w:hAnsi="Times New Roman" w:cs="Times New Roman"/>
          <w:color w:val="FF0000"/>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estimates allow</w:t>
      </w:r>
      <w:r w:rsidR="00471758">
        <w:rPr>
          <w:rFonts w:ascii="Times New Roman" w:eastAsiaTheme="minorEastAsia" w:hAnsi="Times New Roman" w:cs="Times New Roman"/>
          <w:sz w:val="24"/>
          <w:lang w:val="en-US"/>
        </w:rPr>
        <w:t xml:space="preserve"> one</w:t>
      </w:r>
      <w:r w:rsidR="005754AC">
        <w:rPr>
          <w:rFonts w:ascii="Times New Roman" w:eastAsiaTheme="minorEastAsia" w:hAnsi="Times New Roman" w:cs="Times New Roman"/>
          <w:sz w:val="24"/>
          <w:lang w:val="en-US"/>
        </w:rPr>
        <w:t xml:space="preserve"> </w:t>
      </w:r>
      <w:bookmarkStart w:id="21" w:name="_Hlk72859446"/>
      <w:r w:rsidR="005754AC">
        <w:rPr>
          <w:rFonts w:ascii="Times New Roman" w:eastAsiaTheme="minorEastAsia" w:hAnsi="Times New Roman" w:cs="Times New Roman"/>
          <w:sz w:val="24"/>
          <w:lang w:val="en-US"/>
        </w:rPr>
        <w:t xml:space="preserve">to compute disease-specific mortality </w:t>
      </w:r>
      <w:r w:rsidR="00471758">
        <w:rPr>
          <w:rFonts w:ascii="Times New Roman" w:eastAsiaTheme="minorEastAsia" w:hAnsi="Times New Roman" w:cs="Times New Roman"/>
          <w:sz w:val="24"/>
          <w:lang w:val="en-US"/>
        </w:rPr>
        <w:t xml:space="preserve">rates </w:t>
      </w:r>
      <w:r w:rsidR="005754AC">
        <w:rPr>
          <w:rFonts w:ascii="Times New Roman" w:eastAsiaTheme="minorEastAsia" w:hAnsi="Times New Roman" w:cs="Times New Roman"/>
          <w:sz w:val="24"/>
          <w:lang w:val="en-US"/>
        </w:rPr>
        <w:t xml:space="preserve">and </w:t>
      </w:r>
      <w:r w:rsidR="00471758">
        <w:rPr>
          <w:rFonts w:ascii="Times New Roman" w:eastAsiaTheme="minorEastAsia" w:hAnsi="Times New Roman" w:cs="Times New Roman"/>
          <w:sz w:val="24"/>
          <w:lang w:val="en-US"/>
        </w:rPr>
        <w:t xml:space="preserve">then to </w:t>
      </w:r>
      <w:r w:rsidR="005754AC">
        <w:rPr>
          <w:rFonts w:ascii="Times New Roman" w:eastAsiaTheme="minorEastAsia" w:hAnsi="Times New Roman" w:cs="Times New Roman"/>
          <w:sz w:val="24"/>
          <w:lang w:val="en-US"/>
        </w:rPr>
        <w:t xml:space="preserve">extrapolate intervention effects </w:t>
      </w:r>
      <w:r w:rsidR="00471758">
        <w:rPr>
          <w:rFonts w:ascii="Times New Roman" w:eastAsiaTheme="minorEastAsia" w:hAnsi="Times New Roman" w:cs="Times New Roman"/>
          <w:sz w:val="24"/>
          <w:lang w:val="en-US"/>
        </w:rPr>
        <w:t xml:space="preserve">derived </w:t>
      </w:r>
      <w:r w:rsidR="005754AC">
        <w:rPr>
          <w:rFonts w:ascii="Times New Roman" w:eastAsiaTheme="minorEastAsia" w:hAnsi="Times New Roman" w:cs="Times New Roman"/>
          <w:sz w:val="24"/>
          <w:lang w:val="en-US"/>
        </w:rPr>
        <w:t>from RCTs</w:t>
      </w:r>
      <w:bookmarkEnd w:id="21"/>
      <w:r w:rsidR="00471758">
        <w:rPr>
          <w:rFonts w:ascii="Times New Roman" w:eastAsiaTheme="minorEastAsia" w:hAnsi="Times New Roman" w:cs="Times New Roman"/>
          <w:sz w:val="24"/>
          <w:lang w:val="en-US"/>
        </w:rPr>
        <w:t xml:space="preserve"> (i.e., hazard rate ratios) in computing survival in the presence of interventions</w:t>
      </w:r>
      <w:r w:rsidR="005754AC">
        <w:rPr>
          <w:rFonts w:ascii="Times New Roman" w:eastAsiaTheme="minorEastAsia" w:hAnsi="Times New Roman" w:cs="Times New Roman"/>
          <w:sz w:val="24"/>
          <w:lang w:val="en-US"/>
        </w:rPr>
        <w:t xml:space="preserve">. </w:t>
      </w:r>
      <w:commentRangeStart w:id="22"/>
      <w:r w:rsidR="00BC7A89">
        <w:rPr>
          <w:rFonts w:ascii="Times New Roman" w:eastAsiaTheme="minorEastAsia" w:hAnsi="Times New Roman" w:cs="Times New Roman"/>
          <w:sz w:val="24"/>
          <w:lang w:val="en-US"/>
        </w:rPr>
        <w:t>By</w:t>
      </w:r>
      <w:commentRangeEnd w:id="22"/>
      <w:r w:rsidR="00471758">
        <w:rPr>
          <w:rStyle w:val="Refdecomentario"/>
        </w:rPr>
        <w:commentReference w:id="22"/>
      </w:r>
      <w:r w:rsidR="00BC7A89">
        <w:rPr>
          <w:rFonts w:ascii="Times New Roman" w:eastAsiaTheme="minorEastAsia" w:hAnsi="Times New Roman" w:cs="Times New Roman"/>
          <w:sz w:val="24"/>
          <w:lang w:val="en-US"/>
        </w:rPr>
        <w:t xml:space="preserve"> </w:t>
      </w:r>
      <w:commentRangeStart w:id="23"/>
      <w:r w:rsidR="00BC7A89">
        <w:rPr>
          <w:rFonts w:ascii="Times New Roman" w:eastAsiaTheme="minorEastAsia" w:hAnsi="Times New Roman" w:cs="Times New Roman"/>
          <w:sz w:val="24"/>
          <w:lang w:val="en-US"/>
        </w:rPr>
        <w:t xml:space="preserve">deriving </w:t>
      </w:r>
      <w:commentRangeEnd w:id="23"/>
      <w:r w:rsidR="00471758">
        <w:rPr>
          <w:rStyle w:val="Refdecomentario"/>
        </w:rPr>
        <w:commentReference w:id="23"/>
      </w:r>
      <w:r w:rsidR="00BC7A89">
        <w:rPr>
          <w:rFonts w:ascii="Times New Roman" w:eastAsiaTheme="minorEastAsia" w:hAnsi="Times New Roman" w:cs="Times New Roman"/>
          <w:sz w:val="24"/>
          <w:lang w:val="en-US"/>
        </w:rPr>
        <w:t>the disease-specific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xml:space="preserve">, and assuming the hazard </w:t>
      </w:r>
      <w:r w:rsidR="00471758">
        <w:rPr>
          <w:rFonts w:ascii="Times New Roman" w:eastAsiaTheme="minorEastAsia" w:hAnsi="Times New Roman" w:cs="Times New Roman"/>
          <w:sz w:val="24"/>
          <w:lang w:val="en-US"/>
        </w:rPr>
        <w:t>is</w:t>
      </w:r>
      <w:r w:rsidR="00BC7A89">
        <w:rPr>
          <w:rFonts w:ascii="Times New Roman" w:eastAsiaTheme="minorEastAsia" w:hAnsi="Times New Roman" w:cs="Times New Roman"/>
          <w:sz w:val="24"/>
          <w:lang w:val="en-US"/>
        </w:rPr>
        <w:t xml:space="preserve"> an additive function of each specific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 xml:space="preserve">the </w:t>
      </w:r>
      <w:r w:rsidR="00847228">
        <w:rPr>
          <w:rFonts w:ascii="Times New Roman" w:eastAsiaTheme="minorEastAsia" w:hAnsi="Times New Roman" w:cs="Times New Roman"/>
          <w:sz w:val="24"/>
          <w:lang w:val="en-US"/>
        </w:rPr>
        <w:t>overall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is then</w:t>
      </w:r>
      <w:r w:rsidR="00847228">
        <w:rPr>
          <w:rFonts w:ascii="Times New Roman" w:eastAsiaTheme="minorEastAsia" w:hAnsi="Times New Roman" w:cs="Times New Roman"/>
          <w:sz w:val="24"/>
          <w:lang w:val="en-US"/>
        </w:rPr>
        <w:t xml:space="preserve"> defined as </w:t>
      </w:r>
      <w:r w:rsidR="00847228">
        <w:rPr>
          <w:rFonts w:ascii="Times New Roman" w:eastAsiaTheme="minorEastAsia" w:hAnsi="Times New Roman" w:cs="Times New Roman"/>
          <w:sz w:val="24"/>
          <w:lang w:val="en-US"/>
        </w:rPr>
        <w:fldChar w:fldCharType="begin" w:fldLock="1"/>
      </w:r>
      <w:r w:rsidR="00A65986">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12&lt;/sup&gt;","plainTextFormattedCitation":"12","previouslyFormattedCitation":"&lt;sup&gt;11&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A65986" w:rsidRPr="00A65986">
        <w:rPr>
          <w:rFonts w:ascii="Times New Roman" w:eastAsiaTheme="minorEastAsia" w:hAnsi="Times New Roman" w:cs="Times New Roman"/>
          <w:noProof/>
          <w:sz w:val="24"/>
          <w:vertAlign w:val="superscript"/>
          <w:lang w:val="en-US"/>
        </w:rPr>
        <w:t>12</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r w:rsidR="00A816C2">
        <w:rPr>
          <w:rFonts w:ascii="Times New Roman" w:eastAsiaTheme="minorEastAsia" w:hAnsi="Times New Roman" w:cs="Times New Roman"/>
          <w:sz w:val="24"/>
          <w:lang w:val="en-US"/>
        </w:rPr>
        <w:t xml:space="preserve"> (</w:t>
      </w:r>
      <w:r w:rsidR="00A816C2" w:rsidRPr="00A816C2">
        <w:rPr>
          <w:rFonts w:ascii="Times New Roman" w:eastAsiaTheme="minorEastAsia" w:hAnsi="Times New Roman" w:cs="Times New Roman"/>
          <w:color w:val="FF0000"/>
          <w:sz w:val="24"/>
          <w:highlight w:val="yellow"/>
          <w:lang w:val="en-US"/>
        </w:rPr>
        <w:t xml:space="preserve">Ser </w:t>
      </w:r>
      <w:proofErr w:type="spellStart"/>
      <w:r w:rsidR="00A816C2" w:rsidRPr="00A816C2">
        <w:rPr>
          <w:rFonts w:ascii="Times New Roman" w:eastAsiaTheme="minorEastAsia" w:hAnsi="Times New Roman" w:cs="Times New Roman"/>
          <w:color w:val="FF0000"/>
          <w:sz w:val="24"/>
          <w:highlight w:val="yellow"/>
          <w:lang w:val="en-US"/>
        </w:rPr>
        <w:t>consistente</w:t>
      </w:r>
      <w:proofErr w:type="spellEnd"/>
      <w:r w:rsidR="00A816C2" w:rsidRPr="00A816C2">
        <w:rPr>
          <w:rFonts w:ascii="Times New Roman" w:eastAsiaTheme="minorEastAsia" w:hAnsi="Times New Roman" w:cs="Times New Roman"/>
          <w:color w:val="FF0000"/>
          <w:sz w:val="24"/>
          <w:highlight w:val="yellow"/>
          <w:lang w:val="en-US"/>
        </w:rPr>
        <w:t xml:space="preserve"> entre lambdas y Mus)</w:t>
      </w:r>
    </w:p>
    <w:p w14:paraId="7A8F596F" w14:textId="77777777" w:rsidR="005754AC" w:rsidRPr="00847228" w:rsidRDefault="00F66CEC"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highlight w:val="yellow"/>
                  <w:lang w:val="en-US"/>
                </w:rPr>
              </m:ctrlPr>
            </m:sSubPr>
            <m:e>
              <m:r>
                <w:rPr>
                  <w:rFonts w:ascii="Cambria Math" w:eastAsiaTheme="minorEastAsia" w:hAnsi="Cambria Math" w:cs="Times New Roman"/>
                  <w:sz w:val="28"/>
                  <w:highlight w:val="yellow"/>
                  <w:lang w:val="en-US"/>
                </w:rPr>
                <m:t>μ</m:t>
              </m:r>
            </m:e>
            <m:sub>
              <m:r>
                <w:rPr>
                  <w:rFonts w:ascii="Cambria Math" w:eastAsiaTheme="minorEastAsia" w:hAnsi="Cambria Math" w:cs="Times New Roman"/>
                  <w:sz w:val="28"/>
                  <w:highlight w:val="yellow"/>
                  <w:lang w:val="en-US"/>
                </w:rPr>
                <m:t>Ovall</m:t>
              </m:r>
            </m:sub>
          </m:sSub>
          <m:r>
            <w:rPr>
              <w:rFonts w:ascii="Cambria Math" w:eastAsiaTheme="minorEastAsia" w:hAnsi="Cambria Math" w:cs="Times New Roman"/>
              <w:sz w:val="28"/>
              <w:highlight w:val="yellow"/>
              <w:lang w:val="en-US"/>
            </w:rPr>
            <m:t>=</m:t>
          </m:r>
          <m:sSub>
            <m:sSubPr>
              <m:ctrlPr>
                <w:rPr>
                  <w:rFonts w:ascii="Cambria Math" w:eastAsiaTheme="minorEastAsia" w:hAnsi="Cambria Math" w:cs="Times New Roman"/>
                  <w:i/>
                  <w:sz w:val="28"/>
                  <w:highlight w:val="yellow"/>
                  <w:lang w:val="en-US"/>
                </w:rPr>
              </m:ctrlPr>
            </m:sSubPr>
            <m:e>
              <m:r>
                <w:rPr>
                  <w:rFonts w:ascii="Cambria Math" w:eastAsiaTheme="minorEastAsia" w:hAnsi="Cambria Math" w:cs="Times New Roman"/>
                  <w:sz w:val="28"/>
                  <w:highlight w:val="yellow"/>
                  <w:lang w:val="en-US"/>
                </w:rPr>
                <m:t>μ</m:t>
              </m:r>
            </m:e>
            <m:sub>
              <m:r>
                <w:rPr>
                  <w:rFonts w:ascii="Cambria Math" w:eastAsiaTheme="minorEastAsia" w:hAnsi="Cambria Math" w:cs="Times New Roman"/>
                  <w:sz w:val="28"/>
                  <w:highlight w:val="yellow"/>
                  <w:lang w:val="en-US"/>
                </w:rPr>
                <m:t>Dis</m:t>
              </m:r>
            </m:sub>
          </m:sSub>
          <m:r>
            <w:rPr>
              <w:rFonts w:ascii="Cambria Math" w:eastAsiaTheme="minorEastAsia" w:hAnsi="Cambria Math" w:cs="Times New Roman"/>
              <w:sz w:val="28"/>
              <w:highlight w:val="yellow"/>
              <w:lang w:val="en-US"/>
            </w:rPr>
            <m:t>+</m:t>
          </m:r>
          <m:sSub>
            <m:sSubPr>
              <m:ctrlPr>
                <w:rPr>
                  <w:rFonts w:ascii="Cambria Math" w:eastAsiaTheme="minorEastAsia" w:hAnsi="Cambria Math" w:cs="Times New Roman"/>
                  <w:i/>
                  <w:sz w:val="28"/>
                  <w:highlight w:val="yellow"/>
                  <w:lang w:val="en-US"/>
                </w:rPr>
              </m:ctrlPr>
            </m:sSubPr>
            <m:e>
              <m:r>
                <w:rPr>
                  <w:rFonts w:ascii="Cambria Math" w:eastAsiaTheme="minorEastAsia" w:hAnsi="Cambria Math" w:cs="Times New Roman"/>
                  <w:sz w:val="28"/>
                  <w:highlight w:val="yellow"/>
                  <w:lang w:val="en-US"/>
                </w:rPr>
                <m:t>μ</m:t>
              </m:r>
            </m:e>
            <m:sub>
              <m:r>
                <w:rPr>
                  <w:rFonts w:ascii="Cambria Math" w:eastAsiaTheme="minorEastAsia" w:hAnsi="Cambria Math" w:cs="Times New Roman"/>
                  <w:sz w:val="28"/>
                  <w:highlight w:val="yellow"/>
                  <w:lang w:val="en-US"/>
                </w:rPr>
                <m:t xml:space="preserve">SA </m:t>
              </m:r>
            </m:sub>
          </m:sSub>
        </m:oMath>
      </m:oMathPara>
    </w:p>
    <w:p w14:paraId="4DAF1058" w14:textId="0B816CCF" w:rsidR="00C53693" w:rsidRPr="00C53693" w:rsidRDefault="00471758" w:rsidP="001D764A">
      <w:pPr>
        <w:autoSpaceDE w:val="0"/>
        <w:autoSpaceDN w:val="0"/>
        <w:adjustRightInd w:val="0"/>
        <w:spacing w:before="240"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szCs w:val="24"/>
          <w:lang w:val="en-US"/>
        </w:rPr>
        <w:t>I</w:t>
      </w:r>
      <w:r w:rsidR="001D764A">
        <w:rPr>
          <w:rFonts w:ascii="Times New Roman" w:eastAsiaTheme="minorEastAsia" w:hAnsi="Times New Roman" w:cs="Times New Roman"/>
          <w:sz w:val="24"/>
          <w:szCs w:val="24"/>
          <w:lang w:val="en-US"/>
        </w:rPr>
        <w:t>ncorporat</w:t>
      </w:r>
      <w:r>
        <w:rPr>
          <w:rFonts w:ascii="Times New Roman" w:eastAsiaTheme="minorEastAsia" w:hAnsi="Times New Roman" w:cs="Times New Roman"/>
          <w:sz w:val="24"/>
          <w:szCs w:val="24"/>
          <w:lang w:val="en-US"/>
        </w:rPr>
        <w:t>ing</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then involves modifying</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from </w:t>
      </w:r>
      <w:r w:rsidR="001D764A">
        <w:rPr>
          <w:rFonts w:ascii="Times New Roman" w:eastAsiaTheme="minorEastAsia" w:hAnsi="Times New Roman" w:cs="Times New Roman"/>
          <w:sz w:val="24"/>
          <w:szCs w:val="24"/>
          <w:lang w:val="en-US"/>
        </w:rPr>
        <w:t>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when estimated on the disease</w:t>
      </w:r>
      <w:r w:rsidR="000B648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specific hazards, are then applied to 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which in turn alters the overall total mortality rate</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4"/>
          <w:lang w:val="en-US"/>
        </w:rPr>
        <w:t>:</w:t>
      </w:r>
      <w:r w:rsidR="001D764A">
        <w:rPr>
          <w:rFonts w:ascii="Times New Roman" w:eastAsiaTheme="minorEastAsia" w:hAnsi="Times New Roman" w:cs="Times New Roman"/>
          <w:sz w:val="24"/>
          <w:lang w:val="en-US"/>
        </w:rPr>
        <w:t xml:space="preserve"> </w:t>
      </w:r>
      <m:oMath>
        <m:sSubSup>
          <m:sSubSupPr>
            <m:ctrlPr>
              <w:rPr>
                <w:rFonts w:ascii="Cambria Math" w:eastAsiaTheme="minorEastAsia" w:hAnsi="Cambria Math" w:cs="Times New Roman"/>
                <w:i/>
                <w:sz w:val="20"/>
                <w:szCs w:val="16"/>
                <w:lang w:val="en-US"/>
              </w:rPr>
            </m:ctrlPr>
          </m:sSubSup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up>
            <m:r>
              <w:rPr>
                <w:rFonts w:ascii="Cambria Math" w:eastAsiaTheme="minorEastAsia" w:hAnsi="Cambria Math" w:cs="Times New Roman"/>
                <w:sz w:val="20"/>
                <w:szCs w:val="16"/>
                <w:lang w:val="en-US"/>
              </w:rPr>
              <m:t>*</m:t>
            </m:r>
          </m:sup>
        </m:sSubSup>
        <m:r>
          <w:rPr>
            <w:rFonts w:ascii="Cambria Math" w:eastAsiaTheme="minorEastAsia" w:hAnsi="Cambria Math" w:cs="Times New Roman"/>
            <w:sz w:val="20"/>
            <w:szCs w:val="16"/>
            <w:lang w:val="en-US"/>
          </w:rPr>
          <m:t>=</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Sub>
        <m:r>
          <w:rPr>
            <w:rFonts w:ascii="Cambria Math" w:eastAsiaTheme="minorEastAsia" w:hAnsi="Cambria Math" w:cs="Times New Roman"/>
            <w:sz w:val="20"/>
            <w:szCs w:val="16"/>
            <w:lang w:val="en-US"/>
          </w:rPr>
          <m:t>*H</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R</m:t>
            </m:r>
          </m:e>
          <m:sub>
            <m:r>
              <w:rPr>
                <w:rFonts w:ascii="Cambria Math" w:eastAsiaTheme="minorEastAsia" w:hAnsi="Cambria Math" w:cs="Times New Roman"/>
                <w:sz w:val="20"/>
                <w:szCs w:val="16"/>
                <w:lang w:val="en-US"/>
              </w:rPr>
              <m:t>CT</m:t>
            </m:r>
          </m:sub>
        </m:sSub>
      </m:oMath>
    </w:p>
    <w:p w14:paraId="5012D8D5" w14:textId="77777777" w:rsidR="001D764A" w:rsidRPr="00847228" w:rsidRDefault="00F66CEC"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124D02D3" w14:textId="77777777" w:rsidR="001E0F59" w:rsidRPr="00471DC9" w:rsidRDefault="001E0F59" w:rsidP="00FD78A9">
      <w:pPr>
        <w:autoSpaceDE w:val="0"/>
        <w:autoSpaceDN w:val="0"/>
        <w:adjustRightInd w:val="0"/>
        <w:spacing w:after="0" w:line="360" w:lineRule="auto"/>
        <w:jc w:val="both"/>
        <w:rPr>
          <w:rFonts w:ascii="Times New Roman" w:hAnsi="Times New Roman" w:cs="Times New Roman"/>
          <w:b/>
          <w:i/>
          <w:sz w:val="24"/>
          <w:szCs w:val="24"/>
          <w:lang w:val="en-US"/>
        </w:rPr>
      </w:pPr>
      <w:commentRangeStart w:id="24"/>
      <w:r w:rsidRPr="00471DC9">
        <w:rPr>
          <w:rFonts w:ascii="Times New Roman" w:hAnsi="Times New Roman" w:cs="Times New Roman"/>
          <w:b/>
          <w:i/>
          <w:sz w:val="24"/>
          <w:szCs w:val="24"/>
          <w:lang w:val="en-US"/>
        </w:rPr>
        <w:t xml:space="preserve">Decision </w:t>
      </w:r>
      <w:commentRangeEnd w:id="24"/>
      <w:r w:rsidR="00117EF5" w:rsidRPr="00471DC9">
        <w:rPr>
          <w:rStyle w:val="Refdecomentario"/>
          <w:rFonts w:ascii="Times New Roman" w:hAnsi="Times New Roman" w:cs="Times New Roman"/>
          <w:b/>
          <w:i/>
          <w:sz w:val="24"/>
          <w:szCs w:val="24"/>
        </w:rPr>
        <w:commentReference w:id="24"/>
      </w:r>
      <w:r w:rsidRPr="00471DC9">
        <w:rPr>
          <w:rFonts w:ascii="Times New Roman" w:hAnsi="Times New Roman" w:cs="Times New Roman"/>
          <w:b/>
          <w:i/>
          <w:sz w:val="24"/>
          <w:szCs w:val="24"/>
          <w:lang w:val="en-US"/>
        </w:rPr>
        <w:t xml:space="preserve">Model </w:t>
      </w:r>
    </w:p>
    <w:p w14:paraId="2F722202" w14:textId="10A2AFC0" w:rsidR="00D51124" w:rsidRDefault="000422F9" w:rsidP="00D51124">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Using the population of hospitalized Mexican patients testing positive for COVID-19 who were age 45 and older as our cohort along with information on expected mortality in the general population aged 45 and older in </w:t>
      </w:r>
      <w:commentRangeStart w:id="25"/>
      <w:r>
        <w:rPr>
          <w:rFonts w:ascii="Times New Roman" w:hAnsi="Times New Roman" w:cs="Times New Roman"/>
          <w:sz w:val="24"/>
          <w:lang w:val="en-US"/>
        </w:rPr>
        <w:t>2020</w:t>
      </w:r>
      <w:commentRangeEnd w:id="25"/>
      <w:r>
        <w:rPr>
          <w:rStyle w:val="Refdecomentario"/>
        </w:rPr>
        <w:commentReference w:id="25"/>
      </w:r>
      <w:r>
        <w:rPr>
          <w:rFonts w:ascii="Times New Roman" w:hAnsi="Times New Roman" w:cs="Times New Roman"/>
          <w:sz w:val="24"/>
          <w:lang w:val="en-US"/>
        </w:rPr>
        <w:t>, w</w:t>
      </w:r>
      <w:r w:rsidR="00D51124" w:rsidRPr="00580C12">
        <w:rPr>
          <w:rFonts w:ascii="Times New Roman" w:hAnsi="Times New Roman" w:cs="Times New Roman"/>
          <w:sz w:val="24"/>
          <w:lang w:val="en-US"/>
        </w:rPr>
        <w:t>e estimated disease</w:t>
      </w:r>
      <w:r>
        <w:rPr>
          <w:rFonts w:ascii="Times New Roman" w:hAnsi="Times New Roman" w:cs="Times New Roman"/>
          <w:sz w:val="24"/>
          <w:lang w:val="en-US"/>
        </w:rPr>
        <w:t>-</w:t>
      </w:r>
      <w:r w:rsidR="00D51124" w:rsidRPr="00580C12">
        <w:rPr>
          <w:rFonts w:ascii="Times New Roman" w:hAnsi="Times New Roman" w:cs="Times New Roman"/>
          <w:sz w:val="24"/>
          <w:lang w:val="en-US"/>
        </w:rPr>
        <w:t>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00D51124" w:rsidRPr="00580C12">
        <w:rPr>
          <w:rFonts w:ascii="Times New Roman" w:hAnsi="Times New Roman" w:cs="Times New Roman"/>
          <w:sz w:val="24"/>
          <w:lang w:val="en-US"/>
        </w:rPr>
        <w:t xml:space="preserve">) and background </w:t>
      </w:r>
      <w:r w:rsidR="002A3460" w:rsidRPr="00580C12">
        <w:rPr>
          <w:rFonts w:ascii="Times New Roman" w:hAnsi="Times New Roman" w:cs="Times New Roman"/>
          <w:sz w:val="24"/>
          <w:lang w:val="en-US"/>
        </w:rPr>
        <w:t>hazards</w:t>
      </w:r>
      <w:r w:rsidR="00D51124"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00D51124"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r w:rsidR="00D51124" w:rsidRPr="00580C12">
        <w:rPr>
          <w:rFonts w:ascii="Times New Roman" w:hAnsi="Times New Roman" w:cs="Times New Roman"/>
          <w:sz w:val="24"/>
          <w:lang w:val="en-US"/>
        </w:rPr>
        <w:t>50</w:t>
      </w:r>
      <w:r w:rsidR="00D91BDA">
        <w:rPr>
          <w:rFonts w:ascii="Times New Roman" w:hAnsi="Times New Roman" w:cs="Times New Roman"/>
          <w:sz w:val="24"/>
          <w:lang w:val="en-US"/>
        </w:rPr>
        <w:t>-</w:t>
      </w:r>
      <w:r w:rsidR="00D51124" w:rsidRPr="00580C12">
        <w:rPr>
          <w:rFonts w:ascii="Times New Roman" w:hAnsi="Times New Roman" w:cs="Times New Roman"/>
          <w:sz w:val="24"/>
          <w:lang w:val="en-US"/>
        </w:rPr>
        <w:t>day</w:t>
      </w:r>
      <w:r>
        <w:rPr>
          <w:rFonts w:ascii="Times New Roman" w:hAnsi="Times New Roman" w:cs="Times New Roman"/>
          <w:sz w:val="24"/>
          <w:lang w:val="en-US"/>
        </w:rPr>
        <w:t xml:space="preserve"> follow-up period from time of diagnosis</w:t>
      </w:r>
      <w:r w:rsidR="00D51124" w:rsidRPr="00580C12">
        <w:rPr>
          <w:rFonts w:ascii="Times New Roman" w:hAnsi="Times New Roman" w:cs="Times New Roman"/>
          <w:sz w:val="24"/>
          <w:lang w:val="en-US"/>
        </w:rPr>
        <w:t xml:space="preserve">. These estimates allowed us to calculate </w:t>
      </w:r>
      <w:r>
        <w:rPr>
          <w:rFonts w:ascii="Times New Roman" w:hAnsi="Times New Roman" w:cs="Times New Roman"/>
          <w:sz w:val="24"/>
          <w:lang w:val="en-US"/>
        </w:rPr>
        <w:t xml:space="preserve">daily </w:t>
      </w:r>
      <w:r w:rsidR="00D51124" w:rsidRPr="00580C12">
        <w:rPr>
          <w:rFonts w:ascii="Times New Roman" w:hAnsi="Times New Roman" w:cs="Times New Roman"/>
          <w:sz w:val="24"/>
          <w:lang w:val="en-US"/>
        </w:rPr>
        <w:t xml:space="preserve">disease-specific and background </w:t>
      </w:r>
      <w:r w:rsidR="00D51124" w:rsidRPr="00580C12">
        <w:rPr>
          <w:rFonts w:ascii="Times New Roman" w:hAnsi="Times New Roman" w:cs="Times New Roman"/>
          <w:sz w:val="24"/>
          <w:lang w:val="en-US"/>
        </w:rPr>
        <w:lastRenderedPageBreak/>
        <w:t xml:space="preserve">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14:paraId="4C3D2194" w14:textId="67DF36BA" w:rsidR="00A816C2" w:rsidRPr="00E62028" w:rsidRDefault="00A816C2" w:rsidP="00D51124">
      <w:pPr>
        <w:autoSpaceDE w:val="0"/>
        <w:autoSpaceDN w:val="0"/>
        <w:adjustRightInd w:val="0"/>
        <w:spacing w:line="360" w:lineRule="auto"/>
        <w:jc w:val="both"/>
        <w:rPr>
          <w:rFonts w:ascii="Times New Roman" w:hAnsi="Times New Roman" w:cs="Times New Roman"/>
          <w:sz w:val="24"/>
          <w:lang w:val="en-US"/>
        </w:rPr>
      </w:pPr>
      <w:r w:rsidRPr="00E62028">
        <w:rPr>
          <w:rFonts w:ascii="Times New Roman" w:hAnsi="Times New Roman" w:cs="Times New Roman"/>
          <w:sz w:val="24"/>
          <w:lang w:val="en-US"/>
        </w:rPr>
        <w:t xml:space="preserve">Si define lambda hat overall el </w:t>
      </w:r>
      <w:proofErr w:type="spellStart"/>
      <w:r w:rsidRPr="00E62028">
        <w:rPr>
          <w:rFonts w:ascii="Times New Roman" w:hAnsi="Times New Roman" w:cs="Times New Roman"/>
          <w:sz w:val="24"/>
          <w:lang w:val="en-US"/>
        </w:rPr>
        <w:t>denominador</w:t>
      </w:r>
      <w:proofErr w:type="spellEnd"/>
      <w:r w:rsidRPr="00E62028">
        <w:rPr>
          <w:rFonts w:ascii="Times New Roman" w:hAnsi="Times New Roman" w:cs="Times New Roman"/>
          <w:sz w:val="24"/>
          <w:lang w:val="en-US"/>
        </w:rPr>
        <w:t xml:space="preserve"> solo </w:t>
      </w:r>
      <w:proofErr w:type="spellStart"/>
      <w:r w:rsidRPr="00E62028">
        <w:rPr>
          <w:rFonts w:ascii="Times New Roman" w:hAnsi="Times New Roman" w:cs="Times New Roman"/>
          <w:sz w:val="24"/>
          <w:lang w:val="en-US"/>
        </w:rPr>
        <w:t>seria</w:t>
      </w:r>
      <w:proofErr w:type="spellEnd"/>
      <w:r w:rsidRPr="00E62028">
        <w:rPr>
          <w:rFonts w:ascii="Times New Roman" w:hAnsi="Times New Roman" w:cs="Times New Roman"/>
          <w:sz w:val="24"/>
          <w:lang w:val="en-US"/>
        </w:rPr>
        <w:t xml:space="preserve"> lambda overall</w:t>
      </w:r>
    </w:p>
    <w:p w14:paraId="488F79E6" w14:textId="00501027" w:rsidR="00580C12" w:rsidRPr="00B368BC" w:rsidRDefault="006D1BA3"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045F6D55" w14:textId="3EBD8E5E" w:rsidR="00D00851" w:rsidRPr="006D1BA3" w:rsidRDefault="00B368BC"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d>
            <m:dPr>
              <m:ctrlPr>
                <w:rPr>
                  <w:rFonts w:ascii="Cambria Math" w:hAnsi="Cambria Math" w:cstheme="majorHAnsi"/>
                  <w:i/>
                  <w:lang w:val="en-US"/>
                </w:rPr>
              </m:ctrlPr>
            </m:dPr>
            <m:e>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e>
          </m:d>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33DBC40F" w14:textId="173A6DF3" w:rsidR="00B368BC" w:rsidRPr="006D1BA3" w:rsidRDefault="00B368BC" w:rsidP="00B368B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181C458F" w14:textId="77777777" w:rsidR="00184FD3" w:rsidRDefault="00624E5E" w:rsidP="00657B4C">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Then, </w:t>
      </w:r>
      <w:bookmarkStart w:id="26" w:name="_Hlk72859563"/>
      <w:r>
        <w:rPr>
          <w:rFonts w:ascii="Times New Roman" w:hAnsi="Times New Roman" w:cs="Times New Roman"/>
          <w:sz w:val="24"/>
          <w:lang w:val="en-US"/>
        </w:rPr>
        <w:t>we</w:t>
      </w:r>
      <w:r w:rsidR="00CD0BFF">
        <w:rPr>
          <w:rFonts w:ascii="Times New Roman" w:hAnsi="Times New Roman" w:cs="Times New Roman"/>
          <w:sz w:val="24"/>
          <w:lang w:val="en-US"/>
        </w:rPr>
        <w:t xml:space="preserve">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sidR="00CD0BFF">
        <w:rPr>
          <w:rFonts w:ascii="Times New Roman" w:hAnsi="Times New Roman" w:cs="Times New Roman"/>
          <w:sz w:val="24"/>
          <w:lang w:val="en-US"/>
        </w:rPr>
        <w:t xml:space="preserve">. </w:t>
      </w:r>
      <w:bookmarkEnd w:id="26"/>
      <w:r w:rsidR="00CD0BFF">
        <w:rPr>
          <w:rFonts w:ascii="Times New Roman" w:hAnsi="Times New Roman" w:cs="Times New Roman"/>
          <w:sz w:val="24"/>
          <w:lang w:val="en-US"/>
        </w:rPr>
        <w:t xml:space="preserve">The model also </w:t>
      </w:r>
      <w:bookmarkStart w:id="27" w:name="_Hlk73540259"/>
      <w:r w:rsidR="00CD0BFF">
        <w:rPr>
          <w:rFonts w:ascii="Times New Roman" w:hAnsi="Times New Roman" w:cs="Times New Roman"/>
          <w:sz w:val="24"/>
          <w:lang w:val="en-US"/>
        </w:rPr>
        <w:t xml:space="preserve">evaluates alternative treatment strategies by </w:t>
      </w:r>
      <w:r w:rsidR="00EF009C" w:rsidRPr="006D1BA3">
        <w:rPr>
          <w:rFonts w:ascii="Times New Roman" w:hAnsi="Times New Roman" w:cs="Times New Roman"/>
          <w:sz w:val="24"/>
          <w:lang w:val="en-US"/>
        </w:rPr>
        <w:t>incorporat</w:t>
      </w:r>
      <w:r w:rsidR="00CD0BFF">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sidR="00CD0BFF">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sidR="00CD0BFF">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Covid-19</w:t>
      </w:r>
      <w:bookmarkEnd w:id="27"/>
      <w:r w:rsidR="00EF009C" w:rsidRPr="006D1BA3">
        <w:rPr>
          <w:rFonts w:ascii="Times New Roman" w:hAnsi="Times New Roman" w:cs="Times New Roman"/>
          <w:sz w:val="24"/>
          <w:lang w:val="en-US"/>
        </w:rPr>
        <w:t>: Dexamethasone</w:t>
      </w:r>
      <w:r w:rsidR="006D1BA3">
        <w:rPr>
          <w:rFonts w:ascii="Times New Roman" w:hAnsi="Times New Roman" w:cs="Times New Roman"/>
          <w:sz w:val="24"/>
          <w:lang w:val="en-US"/>
        </w:rPr>
        <w:fldChar w:fldCharType="begin" w:fldLock="1"/>
      </w:r>
      <w:r w:rsidR="00A65986">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13&lt;/sup&gt;","plainTextFormattedCitation":"13","previouslyFormattedCitation":"&lt;sup&gt;12&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65986" w:rsidRPr="00A65986">
        <w:rPr>
          <w:rFonts w:ascii="Times New Roman" w:hAnsi="Times New Roman" w:cs="Times New Roman"/>
          <w:noProof/>
          <w:sz w:val="24"/>
          <w:vertAlign w:val="superscript"/>
          <w:lang w:val="en-US"/>
        </w:rPr>
        <w:t>13</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A65986">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14&lt;/sup&gt;","plainTextFormattedCitation":"14","previouslyFormattedCitation":"&lt;sup&gt;13&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65986" w:rsidRPr="00A65986">
        <w:rPr>
          <w:rFonts w:ascii="Times New Roman" w:hAnsi="Times New Roman" w:cs="Times New Roman"/>
          <w:noProof/>
          <w:sz w:val="24"/>
          <w:vertAlign w:val="superscript"/>
          <w:lang w:val="en-US"/>
        </w:rPr>
        <w:t>14</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A65986">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15&lt;/sup&gt;","plainTextFormattedCitation":"15","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65986" w:rsidRPr="00A65986">
        <w:rPr>
          <w:rFonts w:ascii="Times New Roman" w:hAnsi="Times New Roman" w:cs="Times New Roman"/>
          <w:noProof/>
          <w:sz w:val="24"/>
          <w:vertAlign w:val="superscript"/>
          <w:lang w:val="en-US"/>
        </w:rPr>
        <w:t>15</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w:t>
      </w:r>
    </w:p>
    <w:p w14:paraId="2B1FBB74" w14:textId="68441D13" w:rsidR="000577F1" w:rsidRDefault="00657B4C"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commentRangeStart w:id="28"/>
      <w:r>
        <w:rPr>
          <w:rFonts w:ascii="Times New Roman" w:hAnsi="Times New Roman" w:cs="Times New Roman"/>
          <w:sz w:val="24"/>
          <w:lang w:val="en-US"/>
        </w:rPr>
        <w:t>The</w:t>
      </w:r>
      <w:r w:rsidR="006563CF">
        <w:rPr>
          <w:rFonts w:ascii="Times New Roman" w:hAnsi="Times New Roman" w:cs="Times New Roman"/>
          <w:sz w:val="24"/>
          <w:lang w:val="en-US"/>
        </w:rPr>
        <w:t xml:space="preserve"> overall Hazard Ratio of the clinical trials</w:t>
      </w:r>
      <w:r w:rsidR="00EF009C" w:rsidRPr="006D1BA3">
        <w:rPr>
          <w:rFonts w:ascii="Times New Roman" w:hAnsi="Times New Roman" w:cs="Times New Roman"/>
          <w:sz w:val="24"/>
          <w:lang w:val="en-US"/>
        </w:rPr>
        <w:t xml:space="preserve"> </w:t>
      </w:r>
      <m:oMath>
        <m:r>
          <w:rPr>
            <w:rFonts w:ascii="Cambria Math" w:hAnsi="Cambria Math" w:cs="Times New Roman"/>
            <w:sz w:val="24"/>
            <w:lang w:val="en-US"/>
          </w:rPr>
          <m:t>(o</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w:commentRangeEnd w:id="28"/>
      <w:r w:rsidR="00CD0BFF">
        <w:rPr>
          <w:rStyle w:val="Refdecomentario"/>
        </w:rPr>
        <w:commentReference w:id="28"/>
      </w:r>
      <w:r>
        <w:rPr>
          <w:rFonts w:ascii="Times New Roman" w:eastAsiaTheme="minorEastAsia" w:hAnsi="Times New Roman" w:cs="Times New Roman"/>
          <w:sz w:val="24"/>
          <w:szCs w:val="24"/>
          <w:lang w:val="en-US"/>
        </w:rPr>
        <w:t>of these treatments was applied to obtain the COVID-19 specific death probabilities under the effect of different drugs:</w:t>
      </w:r>
    </w:p>
    <w:p w14:paraId="51914186" w14:textId="77777777" w:rsidR="006563CF" w:rsidRDefault="00CD0BFF" w:rsidP="006563CF">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Because</w:t>
      </w:r>
      <w:r w:rsidRPr="000A33E1">
        <w:rPr>
          <w:rFonts w:ascii="Times New Roman" w:eastAsiaTheme="minorEastAsia" w:hAnsi="Times New Roman" w:cs="Times New Roman"/>
          <w:sz w:val="24"/>
          <w:lang w:val="en-US"/>
        </w:rPr>
        <w:t xml:space="preserve"> the hazard ratio</w:t>
      </w:r>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t xml:space="preserve">Remdesivir and Baricitinib is reported </w:t>
      </w:r>
      <w:r>
        <w:rPr>
          <w:rFonts w:ascii="Times New Roman" w:eastAsiaTheme="minorEastAsia" w:hAnsi="Times New Roman" w:cs="Times New Roman"/>
          <w:sz w:val="24"/>
          <w:lang w:val="en-US"/>
        </w:rPr>
        <w:t xml:space="preserve">in comparison to </w:t>
      </w:r>
      <w:r w:rsidRPr="000A33E1">
        <w:rPr>
          <w:rFonts w:ascii="Times New Roman" w:eastAsiaTheme="minorEastAsia" w:hAnsi="Times New Roman" w:cs="Times New Roman"/>
          <w:sz w:val="24"/>
          <w:lang w:val="en-US"/>
        </w:rPr>
        <w:t xml:space="preserve">a group treated with Remdesivir, the effect of Baricitinib is </w:t>
      </w:r>
      <w:r>
        <w:rPr>
          <w:rFonts w:ascii="Times New Roman" w:eastAsiaTheme="minorEastAsia" w:hAnsi="Times New Roman" w:cs="Times New Roman"/>
          <w:sz w:val="24"/>
          <w:lang w:val="en-US"/>
        </w:rPr>
        <w:t>applied</w:t>
      </w:r>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Pr>
          <w:rFonts w:ascii="Times New Roman" w:eastAsiaTheme="minorEastAsia" w:hAnsi="Times New Roman" w:cs="Times New Roman"/>
          <w:sz w:val="24"/>
          <w:lang w:val="en-US"/>
        </w:rPr>
        <w:t xml:space="preserve"> which is computed as defined above.</w:t>
      </w:r>
    </w:p>
    <w:p w14:paraId="00BCEA0B" w14:textId="52F00A10"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e>
              </m:d>
            </m:e>
          </m:func>
        </m:oMath>
      </m:oMathPara>
    </w:p>
    <w:p w14:paraId="6A6B697B" w14:textId="173BDFEB"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 &amp; Bari</m:t>
              </m:r>
            </m:sub>
          </m:sSub>
          <m:r>
            <w:rPr>
              <w:rFonts w:ascii="Cambria Math" w:eastAsiaTheme="minorEastAsia" w:hAnsi="Cambria Math" w:cs="Times New Roman"/>
              <w:lang w:val="es-419"/>
            </w:rPr>
            <m:t>)</m:t>
          </m:r>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r>
                    <w:rPr>
                      <w:rFonts w:ascii="Cambria Math" w:eastAsiaTheme="minorEastAsia" w:hAnsi="Cambria Math" w:cs="Times New Roman"/>
                      <w:lang w:val="es-419"/>
                    </w:rPr>
                    <m:t> *oH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Bari</m:t>
                      </m:r>
                    </m:sub>
                  </m:sSub>
                </m:e>
              </m:d>
            </m:e>
          </m:func>
        </m:oMath>
      </m:oMathPara>
    </w:p>
    <w:p w14:paraId="4A2BDE0E" w14:textId="3B4A3F39" w:rsidR="000A33E1" w:rsidRPr="000A33E1" w:rsidRDefault="006563CF" w:rsidP="002D139B">
      <w:pPr>
        <w:autoSpaceDE w:val="0"/>
        <w:autoSpaceDN w:val="0"/>
        <w:adjustRightInd w:val="0"/>
        <w:spacing w:line="360" w:lineRule="auto"/>
        <w:jc w:val="both"/>
        <w:rPr>
          <w:rFonts w:ascii="Times New Roman" w:eastAsiaTheme="minorEastAsia" w:hAnsi="Times New Roman" w:cs="Times New Roman"/>
          <w:sz w:val="24"/>
          <w:lang w:val="en-US"/>
        </w:rPr>
      </w:pPr>
      <m:oMathPara>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Dexa</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Dexa</m:t>
                      </m:r>
                    </m:sub>
                  </m:sSub>
                </m:e>
              </m:d>
            </m:e>
          </m:func>
        </m:oMath>
      </m:oMathPara>
    </w:p>
    <w:p w14:paraId="0FF2A511" w14:textId="7E928042"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A65986">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16&lt;/sup&gt;","plainTextFormattedCitation":"16","previouslyFormattedCitation":"&lt;sup&gt;15&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65986" w:rsidRPr="00A65986">
        <w:rPr>
          <w:rFonts w:ascii="Times New Roman" w:hAnsi="Times New Roman" w:cs="Times New Roman"/>
          <w:noProof/>
          <w:sz w:val="24"/>
          <w:vertAlign w:val="superscript"/>
          <w:lang w:val="en-US"/>
        </w:rPr>
        <w:t>16</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commentRangeStart w:id="29"/>
      <w:r w:rsidR="008139BE">
        <w:rPr>
          <w:rFonts w:ascii="Times New Roman" w:hAnsi="Times New Roman" w:cs="Times New Roman"/>
          <w:sz w:val="24"/>
          <w:lang w:val="en-US"/>
        </w:rPr>
        <w:t>The model includes two health states: Detected with COVID-19 infection during hospitalization and Dead.</w:t>
      </w:r>
      <w:commentRangeEnd w:id="29"/>
      <w:r w:rsidR="008139BE">
        <w:rPr>
          <w:rStyle w:val="Refdecomentario"/>
        </w:rPr>
        <w:commentReference w:id="29"/>
      </w:r>
      <w:r w:rsidR="008139BE">
        <w:rPr>
          <w:rFonts w:ascii="Times New Roman" w:hAnsi="Times New Roman" w:cs="Times New Roman"/>
          <w:sz w:val="24"/>
          <w:lang w:val="en-US"/>
        </w:rPr>
        <w:t xml:space="preserve"> The model tracks whether those who die do so because of COVID-19 or from other causes.</w:t>
      </w:r>
      <w:r w:rsidR="008139BE">
        <w:rPr>
          <w:rStyle w:val="Refdecomentario"/>
        </w:rPr>
        <w:commentReference w:id="30"/>
      </w:r>
    </w:p>
    <w:p w14:paraId="6AB338D1" w14:textId="77777777" w:rsidR="00764E7A" w:rsidRDefault="00160AFC" w:rsidP="00764E7A">
      <w:pPr>
        <w:keepNext/>
        <w:autoSpaceDE w:val="0"/>
        <w:autoSpaceDN w:val="0"/>
        <w:adjustRightInd w:val="0"/>
        <w:spacing w:before="240" w:after="0" w:line="360" w:lineRule="auto"/>
        <w:jc w:val="center"/>
      </w:pPr>
      <w:commentRangeStart w:id="31"/>
      <w:r w:rsidRPr="00764E7A">
        <w:rPr>
          <w:rFonts w:ascii="Times New Roman" w:hAnsi="Times New Roman" w:cs="Times New Roman"/>
          <w:noProof/>
          <w:sz w:val="24"/>
          <w:szCs w:val="26"/>
          <w:lang w:val="en-US"/>
        </w:rPr>
        <w:lastRenderedPageBreak/>
        <w:drawing>
          <wp:inline distT="0" distB="0" distL="0" distR="0" wp14:anchorId="0FD5EFD1" wp14:editId="1D5DD09D">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commentRangeEnd w:id="31"/>
      <w:r w:rsidR="008139BE">
        <w:rPr>
          <w:rStyle w:val="Refdecomentario"/>
        </w:rPr>
        <w:commentReference w:id="31"/>
      </w:r>
    </w:p>
    <w:p w14:paraId="78979A3D" w14:textId="3798D1BA" w:rsidR="00160AFC" w:rsidRPr="00E62028" w:rsidRDefault="00764E7A" w:rsidP="00764E7A">
      <w:pPr>
        <w:pStyle w:val="Descripcin"/>
        <w:jc w:val="center"/>
      </w:pPr>
      <w:r w:rsidRPr="00E62028">
        <w:t xml:space="preserve">Figure </w:t>
      </w:r>
      <w:r w:rsidR="00681EE5">
        <w:rPr>
          <w:lang w:val="en-US"/>
        </w:rPr>
        <w:fldChar w:fldCharType="begin"/>
      </w:r>
      <w:r w:rsidR="00681EE5" w:rsidRPr="00E62028">
        <w:instrText xml:space="preserve"> SEQ Figure \* ARABIC </w:instrText>
      </w:r>
      <w:r w:rsidR="00681EE5">
        <w:rPr>
          <w:lang w:val="en-US"/>
        </w:rPr>
        <w:fldChar w:fldCharType="separate"/>
      </w:r>
      <w:r w:rsidR="00681EE5" w:rsidRPr="00E62028">
        <w:rPr>
          <w:noProof/>
        </w:rPr>
        <w:t>1</w:t>
      </w:r>
      <w:r w:rsidR="00681EE5">
        <w:rPr>
          <w:lang w:val="en-US"/>
        </w:rPr>
        <w:fldChar w:fldCharType="end"/>
      </w:r>
      <w:r w:rsidRPr="00E62028">
        <w:t xml:space="preserve"> </w:t>
      </w:r>
      <w:proofErr w:type="spellStart"/>
      <w:r w:rsidRPr="00E62028">
        <w:t>Model</w:t>
      </w:r>
      <w:proofErr w:type="spellEnd"/>
      <w:r w:rsidRPr="00E62028">
        <w:t xml:space="preserve"> </w:t>
      </w:r>
      <w:proofErr w:type="spellStart"/>
      <w:r w:rsidRPr="00E62028">
        <w:t>structure</w:t>
      </w:r>
      <w:proofErr w:type="spellEnd"/>
    </w:p>
    <w:p w14:paraId="7CB2AD39" w14:textId="0D7EFE12" w:rsidR="00A816C2" w:rsidRPr="00E62028" w:rsidRDefault="00A816C2" w:rsidP="00764E7A">
      <w:pPr>
        <w:pStyle w:val="Descripcin"/>
        <w:jc w:val="center"/>
        <w:rPr>
          <w:rFonts w:asciiTheme="majorHAnsi" w:hAnsiTheme="majorHAnsi" w:cstheme="majorHAnsi"/>
          <w:sz w:val="24"/>
          <w:szCs w:val="26"/>
        </w:rPr>
      </w:pPr>
      <w:r w:rsidRPr="00A816C2">
        <w:rPr>
          <w:rFonts w:asciiTheme="majorHAnsi" w:hAnsiTheme="majorHAnsi" w:cstheme="majorHAnsi"/>
          <w:sz w:val="24"/>
          <w:szCs w:val="26"/>
        </w:rPr>
        <w:t xml:space="preserve">Cambiar los </w:t>
      </w:r>
      <w:proofErr w:type="spellStart"/>
      <w:r w:rsidRPr="00A816C2">
        <w:rPr>
          <w:rFonts w:asciiTheme="majorHAnsi" w:hAnsiTheme="majorHAnsi" w:cstheme="majorHAnsi"/>
          <w:sz w:val="24"/>
          <w:szCs w:val="26"/>
        </w:rPr>
        <w:t>titul</w:t>
      </w:r>
      <w:r>
        <w:rPr>
          <w:rFonts w:asciiTheme="majorHAnsi" w:hAnsiTheme="majorHAnsi" w:cstheme="majorHAnsi"/>
          <w:sz w:val="24"/>
          <w:szCs w:val="26"/>
        </w:rPr>
        <w:t>o</w:t>
      </w:r>
      <w:r w:rsidRPr="00A816C2">
        <w:rPr>
          <w:rFonts w:asciiTheme="majorHAnsi" w:hAnsiTheme="majorHAnsi" w:cstheme="majorHAnsi"/>
          <w:sz w:val="24"/>
          <w:szCs w:val="26"/>
        </w:rPr>
        <w:t>s</w:t>
      </w:r>
      <w:proofErr w:type="spellEnd"/>
      <w:r w:rsidRPr="00A816C2">
        <w:rPr>
          <w:rFonts w:asciiTheme="majorHAnsi" w:hAnsiTheme="majorHAnsi" w:cstheme="majorHAnsi"/>
          <w:sz w:val="24"/>
          <w:szCs w:val="26"/>
        </w:rPr>
        <w:t xml:space="preserve"> de l</w:t>
      </w:r>
      <w:r>
        <w:rPr>
          <w:rFonts w:asciiTheme="majorHAnsi" w:hAnsiTheme="majorHAnsi" w:cstheme="majorHAnsi"/>
          <w:sz w:val="24"/>
          <w:szCs w:val="26"/>
        </w:rPr>
        <w:t xml:space="preserve">os COVID-19 </w:t>
      </w:r>
      <w:proofErr w:type="spellStart"/>
      <w:r>
        <w:rPr>
          <w:rFonts w:asciiTheme="majorHAnsi" w:hAnsiTheme="majorHAnsi" w:cstheme="majorHAnsi"/>
          <w:sz w:val="24"/>
          <w:szCs w:val="26"/>
        </w:rPr>
        <w:t>death</w:t>
      </w:r>
      <w:proofErr w:type="spellEnd"/>
      <w:r>
        <w:rPr>
          <w:rFonts w:asciiTheme="majorHAnsi" w:hAnsiTheme="majorHAnsi" w:cstheme="majorHAnsi"/>
          <w:sz w:val="24"/>
          <w:szCs w:val="26"/>
        </w:rPr>
        <w:t xml:space="preserve">, </w:t>
      </w:r>
      <w:proofErr w:type="spellStart"/>
      <w:r>
        <w:rPr>
          <w:rFonts w:asciiTheme="majorHAnsi" w:hAnsiTheme="majorHAnsi" w:cstheme="majorHAnsi"/>
          <w:sz w:val="24"/>
          <w:szCs w:val="26"/>
        </w:rPr>
        <w:t>other</w:t>
      </w:r>
      <w:proofErr w:type="spellEnd"/>
      <w:r>
        <w:rPr>
          <w:rFonts w:asciiTheme="majorHAnsi" w:hAnsiTheme="majorHAnsi" w:cstheme="majorHAnsi"/>
          <w:sz w:val="24"/>
          <w:szCs w:val="26"/>
        </w:rPr>
        <w:t xml:space="preserve"> causes </w:t>
      </w:r>
      <w:proofErr w:type="spellStart"/>
      <w:r>
        <w:rPr>
          <w:rFonts w:asciiTheme="majorHAnsi" w:hAnsiTheme="majorHAnsi" w:cstheme="majorHAnsi"/>
          <w:sz w:val="24"/>
          <w:szCs w:val="26"/>
        </w:rPr>
        <w:t>death</w:t>
      </w:r>
      <w:proofErr w:type="spellEnd"/>
      <w:r>
        <w:rPr>
          <w:rFonts w:asciiTheme="majorHAnsi" w:hAnsiTheme="majorHAnsi" w:cstheme="majorHAnsi"/>
          <w:sz w:val="24"/>
          <w:szCs w:val="26"/>
        </w:rPr>
        <w:t xml:space="preserve">. </w:t>
      </w:r>
      <w:r w:rsidRPr="00E62028">
        <w:rPr>
          <w:rFonts w:asciiTheme="majorHAnsi" w:hAnsiTheme="majorHAnsi" w:cstheme="majorHAnsi"/>
          <w:sz w:val="24"/>
          <w:szCs w:val="26"/>
        </w:rPr>
        <w:t xml:space="preserve">Hablar una </w:t>
      </w:r>
      <w:proofErr w:type="spellStart"/>
      <w:r w:rsidRPr="00E62028">
        <w:rPr>
          <w:rFonts w:asciiTheme="majorHAnsi" w:hAnsiTheme="majorHAnsi" w:cstheme="majorHAnsi"/>
          <w:sz w:val="24"/>
          <w:szCs w:val="26"/>
        </w:rPr>
        <w:t>QALEs</w:t>
      </w:r>
      <w:proofErr w:type="spellEnd"/>
      <w:r w:rsidRPr="00E62028">
        <w:rPr>
          <w:rFonts w:asciiTheme="majorHAnsi" w:hAnsiTheme="majorHAnsi" w:cstheme="majorHAnsi"/>
          <w:sz w:val="24"/>
          <w:szCs w:val="26"/>
        </w:rPr>
        <w:t xml:space="preserve"> </w:t>
      </w:r>
      <w:proofErr w:type="spellStart"/>
      <w:r w:rsidRPr="00E62028">
        <w:rPr>
          <w:rFonts w:asciiTheme="majorHAnsi" w:hAnsiTheme="majorHAnsi" w:cstheme="majorHAnsi"/>
          <w:sz w:val="24"/>
          <w:szCs w:val="26"/>
        </w:rPr>
        <w:t>based</w:t>
      </w:r>
      <w:proofErr w:type="spellEnd"/>
      <w:r w:rsidRPr="00E62028">
        <w:rPr>
          <w:rFonts w:asciiTheme="majorHAnsi" w:hAnsiTheme="majorHAnsi" w:cstheme="majorHAnsi"/>
          <w:sz w:val="24"/>
          <w:szCs w:val="26"/>
        </w:rPr>
        <w:t xml:space="preserve"> </w:t>
      </w:r>
      <w:proofErr w:type="spellStart"/>
      <w:r w:rsidRPr="00E62028">
        <w:rPr>
          <w:rFonts w:asciiTheme="majorHAnsi" w:hAnsiTheme="majorHAnsi" w:cstheme="majorHAnsi"/>
          <w:sz w:val="24"/>
          <w:szCs w:val="26"/>
        </w:rPr>
        <w:t>on</w:t>
      </w:r>
      <w:proofErr w:type="spellEnd"/>
      <w:r w:rsidRPr="00E62028">
        <w:rPr>
          <w:rFonts w:asciiTheme="majorHAnsi" w:hAnsiTheme="majorHAnsi" w:cstheme="majorHAnsi"/>
          <w:sz w:val="24"/>
          <w:szCs w:val="26"/>
        </w:rPr>
        <w:t xml:space="preserve"> sex and </w:t>
      </w:r>
      <w:proofErr w:type="spellStart"/>
      <w:r w:rsidRPr="00E62028">
        <w:rPr>
          <w:rFonts w:asciiTheme="majorHAnsi" w:hAnsiTheme="majorHAnsi" w:cstheme="majorHAnsi"/>
          <w:sz w:val="24"/>
          <w:szCs w:val="26"/>
        </w:rPr>
        <w:t>age</w:t>
      </w:r>
      <w:proofErr w:type="spellEnd"/>
      <w:r w:rsidRPr="00E62028">
        <w:rPr>
          <w:rFonts w:asciiTheme="majorHAnsi" w:hAnsiTheme="majorHAnsi" w:cstheme="majorHAnsi"/>
          <w:sz w:val="24"/>
          <w:szCs w:val="26"/>
        </w:rPr>
        <w:t xml:space="preserve">.  </w:t>
      </w:r>
    </w:p>
    <w:p w14:paraId="29FB9D54" w14:textId="14E2BB95" w:rsidR="009801FF" w:rsidRPr="00A65986" w:rsidRDefault="009801FF" w:rsidP="007F592C">
      <w:pPr>
        <w:autoSpaceDE w:val="0"/>
        <w:autoSpaceDN w:val="0"/>
        <w:adjustRightInd w:val="0"/>
        <w:spacing w:before="240" w:after="0" w:line="360" w:lineRule="auto"/>
        <w:jc w:val="both"/>
        <w:rPr>
          <w:rFonts w:ascii="Times New Roman" w:hAnsi="Times New Roman" w:cs="Times New Roman"/>
          <w:b/>
          <w:i/>
          <w:sz w:val="24"/>
          <w:szCs w:val="26"/>
          <w:lang w:val="en-US"/>
        </w:rPr>
      </w:pPr>
      <w:r w:rsidRPr="00A65986">
        <w:rPr>
          <w:rFonts w:ascii="Times New Roman" w:hAnsi="Times New Roman" w:cs="Times New Roman"/>
          <w:b/>
          <w:i/>
          <w:sz w:val="24"/>
          <w:szCs w:val="26"/>
          <w:lang w:val="en-US"/>
        </w:rPr>
        <w:t>Treatments</w:t>
      </w:r>
    </w:p>
    <w:p w14:paraId="3813AB13" w14:textId="5261372F" w:rsidR="00EA56C2" w:rsidRPr="00A65986"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w:t>
      </w:r>
      <w:commentRangeStart w:id="32"/>
      <w:r w:rsidR="00673D1B">
        <w:rPr>
          <w:rFonts w:ascii="Times New Roman" w:hAnsi="Times New Roman" w:cs="Times New Roman"/>
          <w:sz w:val="24"/>
          <w:szCs w:val="26"/>
          <w:lang w:val="en-US"/>
        </w:rPr>
        <w:t>cohorts</w:t>
      </w:r>
      <w:r w:rsidR="005D739D">
        <w:rPr>
          <w:rFonts w:ascii="Times New Roman" w:hAnsi="Times New Roman" w:cs="Times New Roman"/>
          <w:sz w:val="24"/>
          <w:szCs w:val="26"/>
          <w:lang w:val="en-US"/>
        </w:rPr>
        <w:t xml:space="preserve"> </w:t>
      </w:r>
      <w:commentRangeEnd w:id="32"/>
      <w:r w:rsidR="00874247">
        <w:rPr>
          <w:rStyle w:val="Refdecomentario"/>
        </w:rPr>
        <w:commentReference w:id="32"/>
      </w:r>
      <w:r w:rsidR="005D739D">
        <w:rPr>
          <w:rFonts w:ascii="Times New Roman" w:hAnsi="Times New Roman" w:cs="Times New Roman"/>
          <w:sz w:val="24"/>
          <w:szCs w:val="26"/>
          <w:lang w:val="en-US"/>
        </w:rPr>
        <w:t>as the feasible decision alternatives are different in these two groups</w:t>
      </w:r>
      <w:r w:rsidRPr="007F592C">
        <w:rPr>
          <w:rFonts w:ascii="Times New Roman" w:hAnsi="Times New Roman" w:cs="Times New Roman"/>
          <w:sz w:val="24"/>
          <w:szCs w:val="26"/>
          <w:lang w:val="en-US"/>
        </w:rPr>
        <w:t xml:space="preserve">: </w:t>
      </w:r>
      <w:commentRangeStart w:id="33"/>
      <w:r w:rsidR="00993E42">
        <w:rPr>
          <w:rFonts w:ascii="Times New Roman" w:hAnsi="Times New Roman" w:cs="Times New Roman"/>
          <w:sz w:val="24"/>
          <w:szCs w:val="26"/>
          <w:lang w:val="en-US"/>
        </w:rPr>
        <w:t>Patients who were h</w:t>
      </w:r>
      <w:r w:rsidRPr="007F592C">
        <w:rPr>
          <w:rFonts w:ascii="Times New Roman" w:hAnsi="Times New Roman" w:cs="Times New Roman"/>
          <w:sz w:val="24"/>
          <w:szCs w:val="26"/>
          <w:lang w:val="en-US"/>
        </w:rPr>
        <w:t xml:space="preserve">ospitalized </w:t>
      </w:r>
      <w:r w:rsidR="00993E42">
        <w:rPr>
          <w:rFonts w:ascii="Times New Roman" w:hAnsi="Times New Roman" w:cs="Times New Roman"/>
          <w:sz w:val="24"/>
          <w:szCs w:val="26"/>
          <w:lang w:val="en-US"/>
        </w:rPr>
        <w:t xml:space="preserve">without intubation </w:t>
      </w:r>
      <w:r w:rsidRPr="007F592C">
        <w:rPr>
          <w:rFonts w:ascii="Times New Roman" w:hAnsi="Times New Roman" w:cs="Times New Roman"/>
          <w:sz w:val="24"/>
          <w:szCs w:val="26"/>
          <w:lang w:val="en-US"/>
        </w:rPr>
        <w:t xml:space="preserve">and </w:t>
      </w:r>
      <w:r w:rsidR="00993E42">
        <w:rPr>
          <w:rFonts w:ascii="Times New Roman" w:hAnsi="Times New Roman" w:cs="Times New Roman"/>
          <w:sz w:val="24"/>
          <w:szCs w:val="26"/>
          <w:lang w:val="en-US"/>
        </w:rPr>
        <w:t xml:space="preserve">patients who were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commentRangeEnd w:id="33"/>
      <w:r w:rsidR="00993E42">
        <w:rPr>
          <w:rStyle w:val="Refdecomentario"/>
        </w:rPr>
        <w:commentReference w:id="33"/>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r w:rsidR="00A65986">
        <w:rPr>
          <w:rFonts w:ascii="Times New Roman" w:hAnsi="Times New Roman" w:cs="Times New Roman"/>
          <w:sz w:val="24"/>
          <w:szCs w:val="26"/>
          <w:lang w:val="en-US"/>
        </w:rPr>
        <w:t xml:space="preserve"> </w:t>
      </w:r>
      <w:r w:rsidR="00A65986" w:rsidRPr="00A65986">
        <w:rPr>
          <w:rFonts w:ascii="Times New Roman" w:hAnsi="Times New Roman" w:cs="Times New Roman"/>
          <w:i/>
          <w:sz w:val="24"/>
          <w:szCs w:val="26"/>
          <w:lang w:val="en-US"/>
        </w:rPr>
        <w:t>Treat with Remdesivir</w:t>
      </w:r>
      <w:r w:rsidR="00A65986">
        <w:rPr>
          <w:rFonts w:ascii="Times New Roman" w:hAnsi="Times New Roman" w:cs="Times New Roman"/>
          <w:sz w:val="24"/>
          <w:szCs w:val="26"/>
          <w:lang w:val="en-US"/>
        </w:rPr>
        <w:t xml:space="preserve">, </w:t>
      </w:r>
      <w:r w:rsidR="00A65986" w:rsidRPr="00A65986">
        <w:rPr>
          <w:rFonts w:ascii="Times New Roman" w:hAnsi="Times New Roman" w:cs="Times New Roman"/>
          <w:i/>
          <w:sz w:val="24"/>
          <w:szCs w:val="26"/>
          <w:lang w:val="en-US"/>
        </w:rPr>
        <w:t xml:space="preserve">Treat with Remdesivir and Baricitinib </w:t>
      </w:r>
      <w:r w:rsidR="00A65986">
        <w:rPr>
          <w:rFonts w:ascii="Times New Roman" w:hAnsi="Times New Roman" w:cs="Times New Roman"/>
          <w:sz w:val="24"/>
          <w:szCs w:val="26"/>
          <w:lang w:val="en-US"/>
        </w:rPr>
        <w:t xml:space="preserve">and </w:t>
      </w:r>
      <w:r w:rsidR="00A65986">
        <w:rPr>
          <w:rFonts w:ascii="Times New Roman" w:hAnsi="Times New Roman" w:cs="Times New Roman"/>
          <w:i/>
          <w:sz w:val="24"/>
          <w:szCs w:val="26"/>
          <w:lang w:val="en-US"/>
        </w:rPr>
        <w:t>n</w:t>
      </w:r>
      <w:r w:rsidR="00A65986" w:rsidRPr="00A65986">
        <w:rPr>
          <w:rFonts w:ascii="Times New Roman" w:hAnsi="Times New Roman" w:cs="Times New Roman"/>
          <w:i/>
          <w:sz w:val="24"/>
          <w:szCs w:val="26"/>
          <w:lang w:val="en-US"/>
        </w:rPr>
        <w:t>o treatment</w:t>
      </w:r>
      <w:r w:rsidR="00A65986">
        <w:rPr>
          <w:rFonts w:ascii="Times New Roman" w:hAnsi="Times New Roman" w:cs="Times New Roman"/>
          <w:i/>
          <w:sz w:val="24"/>
          <w:szCs w:val="26"/>
          <w:lang w:val="en-US"/>
        </w:rPr>
        <w:t xml:space="preserve"> </w:t>
      </w:r>
      <w:r w:rsidR="00A65986">
        <w:rPr>
          <w:rFonts w:ascii="Times New Roman" w:hAnsi="Times New Roman" w:cs="Times New Roman"/>
          <w:sz w:val="24"/>
          <w:szCs w:val="26"/>
          <w:lang w:val="en-US"/>
        </w:rPr>
        <w:t>for a cohort of h</w:t>
      </w:r>
      <w:r w:rsidR="00A65986" w:rsidRPr="00EA56C2">
        <w:rPr>
          <w:rFonts w:ascii="Times New Roman" w:hAnsi="Times New Roman" w:cs="Times New Roman"/>
          <w:sz w:val="24"/>
          <w:szCs w:val="26"/>
          <w:lang w:val="en-US"/>
        </w:rPr>
        <w:t>ospitalized</w:t>
      </w:r>
      <w:r w:rsidR="00A65986">
        <w:rPr>
          <w:rFonts w:ascii="Times New Roman" w:hAnsi="Times New Roman" w:cs="Times New Roman"/>
          <w:sz w:val="24"/>
          <w:szCs w:val="26"/>
          <w:lang w:val="en-US"/>
        </w:rPr>
        <w:t xml:space="preserve"> patients, not intubated. For intubated patients the strategies are: </w:t>
      </w:r>
      <w:r w:rsidR="00A65986" w:rsidRPr="00A65986">
        <w:rPr>
          <w:rFonts w:ascii="Times New Roman" w:hAnsi="Times New Roman" w:cs="Times New Roman"/>
          <w:i/>
          <w:sz w:val="24"/>
          <w:szCs w:val="26"/>
          <w:lang w:val="en-US"/>
        </w:rPr>
        <w:t>Treat with Dexamethasone</w:t>
      </w:r>
      <w:r w:rsidR="00A65986">
        <w:rPr>
          <w:rFonts w:ascii="Times New Roman" w:hAnsi="Times New Roman" w:cs="Times New Roman"/>
          <w:sz w:val="24"/>
          <w:szCs w:val="26"/>
          <w:lang w:val="en-US"/>
        </w:rPr>
        <w:t xml:space="preserve"> and </w:t>
      </w:r>
      <w:r w:rsidR="00A65986" w:rsidRPr="00A65986">
        <w:rPr>
          <w:rFonts w:ascii="Times New Roman" w:hAnsi="Times New Roman" w:cs="Times New Roman"/>
          <w:i/>
          <w:sz w:val="24"/>
          <w:szCs w:val="26"/>
          <w:lang w:val="en-US"/>
        </w:rPr>
        <w:t>no treatment</w:t>
      </w:r>
      <w:r w:rsidR="00A65986">
        <w:rPr>
          <w:rFonts w:ascii="Times New Roman" w:hAnsi="Times New Roman" w:cs="Times New Roman"/>
          <w:sz w:val="24"/>
          <w:szCs w:val="26"/>
          <w:lang w:val="en-US"/>
        </w:rPr>
        <w:t>.</w:t>
      </w:r>
    </w:p>
    <w:p w14:paraId="2141048E" w14:textId="25646711"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34"/>
      <w:r w:rsidRPr="00EA56C2">
        <w:rPr>
          <w:rFonts w:ascii="Times New Roman" w:hAnsi="Times New Roman" w:cs="Times New Roman"/>
          <w:sz w:val="24"/>
          <w:szCs w:val="26"/>
          <w:lang w:val="en-US"/>
        </w:rPr>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A65986">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17&lt;/sup&gt;","plainTextFormattedCitation":"17","previouslyFormattedCitation":"&lt;sup&gt;16&lt;/sup&gt;"},"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A65986" w:rsidRPr="00A65986">
        <w:rPr>
          <w:rFonts w:ascii="Times New Roman" w:hAnsi="Times New Roman" w:cs="Times New Roman"/>
          <w:noProof/>
          <w:sz w:val="24"/>
          <w:szCs w:val="26"/>
          <w:vertAlign w:val="superscript"/>
          <w:lang w:val="en-US"/>
        </w:rPr>
        <w:t>17</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The cost-effectiveness analysis was developed with a probabilistic sensitivity analysis to incorporate 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commentRangeEnd w:id="34"/>
      <w:r w:rsidR="00CA71D4">
        <w:rPr>
          <w:rStyle w:val="Refdecomentario"/>
        </w:rPr>
        <w:commentReference w:id="34"/>
      </w:r>
    </w:p>
    <w:p w14:paraId="682B3FFC" w14:textId="5ED62B3F" w:rsidR="0069443C" w:rsidRDefault="0069443C" w:rsidP="00EA56C2">
      <w:pPr>
        <w:spacing w:before="240" w:line="360" w:lineRule="auto"/>
        <w:jc w:val="both"/>
        <w:rPr>
          <w:rFonts w:ascii="Times New Roman" w:hAnsi="Times New Roman" w:cs="Times New Roman"/>
          <w:sz w:val="24"/>
          <w:szCs w:val="24"/>
          <w:lang w:val="en-US"/>
        </w:rPr>
      </w:pPr>
      <w:commentRangeStart w:id="35"/>
      <w:r w:rsidRPr="00502E90">
        <w:rPr>
          <w:rFonts w:ascii="Times New Roman" w:hAnsi="Times New Roman" w:cs="Times New Roman"/>
          <w:sz w:val="24"/>
          <w:szCs w:val="24"/>
          <w:lang w:val="en-US"/>
        </w:rPr>
        <w:t>All calculations, models and graphs were done using R,</w:t>
      </w:r>
      <w:r w:rsidRPr="00502E90">
        <w:rPr>
          <w:rFonts w:ascii="Times New Roman" w:hAnsi="Times New Roman" w:cs="Times New Roman"/>
          <w:sz w:val="24"/>
          <w:szCs w:val="24"/>
          <w:lang w:val="en-US"/>
        </w:rPr>
        <w:fldChar w:fldCharType="begin" w:fldLock="1"/>
      </w:r>
      <w:r w:rsidR="00A65986">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18&lt;/sup&gt;","plainTextFormattedCitation":"18","previouslyFormattedCitation":"&lt;sup&gt;17&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65986" w:rsidRPr="00A65986">
        <w:rPr>
          <w:rFonts w:ascii="Times New Roman" w:hAnsi="Times New Roman" w:cs="Times New Roman"/>
          <w:noProof/>
          <w:sz w:val="24"/>
          <w:szCs w:val="24"/>
          <w:vertAlign w:val="superscript"/>
          <w:lang w:val="en-US"/>
        </w:rPr>
        <w:t>18</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Pr="00502E90">
        <w:rPr>
          <w:rFonts w:ascii="Times New Roman" w:hAnsi="Times New Roman" w:cs="Times New Roman"/>
          <w:sz w:val="24"/>
          <w:szCs w:val="24"/>
          <w:lang w:val="en-US"/>
        </w:rPr>
        <w:fldChar w:fldCharType="begin" w:fldLock="1"/>
      </w:r>
      <w:r w:rsidR="00A65986">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19&lt;/sup&gt;","plainTextFormattedCitation":"19","previouslyFormattedCitation":"&lt;sup&gt;18&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65986" w:rsidRPr="00A65986">
        <w:rPr>
          <w:rFonts w:ascii="Times New Roman" w:hAnsi="Times New Roman" w:cs="Times New Roman"/>
          <w:noProof/>
          <w:sz w:val="24"/>
          <w:szCs w:val="24"/>
          <w:vertAlign w:val="superscript"/>
          <w:lang w:val="en-US"/>
        </w:rPr>
        <w:t>19</w:t>
      </w:r>
      <w:r w:rsidRPr="00502E90">
        <w:rPr>
          <w:rFonts w:ascii="Times New Roman" w:hAnsi="Times New Roman" w:cs="Times New Roman"/>
          <w:sz w:val="24"/>
          <w:szCs w:val="24"/>
          <w:lang w:val="en-US"/>
        </w:rPr>
        <w:fldChar w:fldCharType="end"/>
      </w:r>
      <w:commentRangeEnd w:id="35"/>
      <w:r>
        <w:rPr>
          <w:rStyle w:val="Refdecomentario"/>
        </w:rPr>
        <w:commentReference w:id="35"/>
      </w:r>
    </w:p>
    <w:p w14:paraId="684D7A9E" w14:textId="3AAEF664" w:rsidR="00F66CEC" w:rsidRDefault="00681EE5" w:rsidP="00EA56C2">
      <w:pPr>
        <w:spacing w:before="240" w:line="360" w:lineRule="auto"/>
        <w:jc w:val="both"/>
      </w:pPr>
      <w:r>
        <w:rPr>
          <w:lang w:val="en-US"/>
        </w:rPr>
        <w:fldChar w:fldCharType="begin"/>
      </w:r>
      <w:r>
        <w:rPr>
          <w:lang w:val="en-US"/>
        </w:rPr>
        <w:instrText xml:space="preserve"> LINK </w:instrText>
      </w:r>
      <w:r w:rsidR="00F66CEC">
        <w:rPr>
          <w:lang w:val="en-US"/>
        </w:rPr>
        <w:instrText xml:space="preserve">Excel.Sheet.12 "C:\\Users\\IRVING\\Documents\\GitHub\\Cov_19_specific_hazard\\docs\\Parameter table total.xlsx" "Parameter Table!F1C1:F53C4" </w:instrText>
      </w:r>
      <w:r>
        <w:rPr>
          <w:lang w:val="en-US"/>
        </w:rPr>
        <w:instrText xml:space="preserve">\a \f 4 \h </w:instrText>
      </w:r>
      <w:r w:rsidR="00F66CEC">
        <w:rPr>
          <w:lang w:val="en-US"/>
        </w:rPr>
        <w:fldChar w:fldCharType="separate"/>
      </w:r>
    </w:p>
    <w:tbl>
      <w:tblPr>
        <w:tblW w:w="8640" w:type="dxa"/>
        <w:tblCellMar>
          <w:left w:w="70" w:type="dxa"/>
          <w:right w:w="70" w:type="dxa"/>
        </w:tblCellMar>
        <w:tblLook w:val="04A0" w:firstRow="1" w:lastRow="0" w:firstColumn="1" w:lastColumn="0" w:noHBand="0" w:noVBand="1"/>
      </w:tblPr>
      <w:tblGrid>
        <w:gridCol w:w="4966"/>
        <w:gridCol w:w="1364"/>
        <w:gridCol w:w="1002"/>
        <w:gridCol w:w="1308"/>
      </w:tblGrid>
      <w:tr w:rsidR="00F66CEC" w:rsidRPr="00F66CEC" w14:paraId="246356C7" w14:textId="77777777" w:rsidTr="00F66CEC">
        <w:trPr>
          <w:divId w:val="1098677099"/>
          <w:trHeight w:val="288"/>
        </w:trPr>
        <w:tc>
          <w:tcPr>
            <w:tcW w:w="8640" w:type="dxa"/>
            <w:gridSpan w:val="4"/>
            <w:tcBorders>
              <w:top w:val="nil"/>
              <w:left w:val="nil"/>
              <w:bottom w:val="nil"/>
              <w:right w:val="nil"/>
            </w:tcBorders>
            <w:shd w:val="clear" w:color="000000" w:fill="262626"/>
            <w:noWrap/>
            <w:vAlign w:val="bottom"/>
            <w:hideMark/>
          </w:tcPr>
          <w:p w14:paraId="76C2A5E6" w14:textId="0EA197E9" w:rsidR="00F66CEC" w:rsidRPr="00F66CEC" w:rsidRDefault="00F66CEC" w:rsidP="00F66CEC">
            <w:pPr>
              <w:spacing w:after="0" w:line="240" w:lineRule="auto"/>
              <w:jc w:val="center"/>
              <w:rPr>
                <w:rFonts w:ascii="Times New Roman" w:eastAsia="Times New Roman" w:hAnsi="Times New Roman" w:cs="Times New Roman"/>
                <w:b/>
                <w:bCs/>
                <w:color w:val="FFFFFF"/>
                <w:lang w:val="en-US" w:eastAsia="es-MX"/>
              </w:rPr>
            </w:pPr>
            <w:r w:rsidRPr="00F66CEC">
              <w:rPr>
                <w:rFonts w:ascii="Times New Roman" w:eastAsia="Times New Roman" w:hAnsi="Times New Roman" w:cs="Times New Roman"/>
                <w:b/>
                <w:bCs/>
                <w:color w:val="FFFFFF"/>
                <w:lang w:val="en-US" w:eastAsia="es-MX"/>
              </w:rPr>
              <w:lastRenderedPageBreak/>
              <w:t>Model Values, Utilities and Costs</w:t>
            </w:r>
          </w:p>
        </w:tc>
      </w:tr>
      <w:tr w:rsidR="00F66CEC" w:rsidRPr="00F66CEC" w14:paraId="5CF6A14E" w14:textId="77777777" w:rsidTr="00F66CEC">
        <w:trPr>
          <w:divId w:val="1098677099"/>
          <w:trHeight w:val="288"/>
        </w:trPr>
        <w:tc>
          <w:tcPr>
            <w:tcW w:w="8640" w:type="dxa"/>
            <w:gridSpan w:val="4"/>
            <w:tcBorders>
              <w:top w:val="nil"/>
              <w:left w:val="nil"/>
              <w:bottom w:val="nil"/>
              <w:right w:val="nil"/>
            </w:tcBorders>
            <w:shd w:val="clear" w:color="000000" w:fill="757171"/>
            <w:noWrap/>
            <w:vAlign w:val="bottom"/>
            <w:hideMark/>
          </w:tcPr>
          <w:p w14:paraId="1204CB44" w14:textId="77777777" w:rsidR="00F66CEC" w:rsidRPr="00F66CEC" w:rsidRDefault="00F66CEC" w:rsidP="00F66CEC">
            <w:pPr>
              <w:spacing w:after="0" w:line="240" w:lineRule="auto"/>
              <w:jc w:val="center"/>
              <w:rPr>
                <w:rFonts w:ascii="Times New Roman" w:eastAsia="Times New Roman" w:hAnsi="Times New Roman" w:cs="Times New Roman"/>
                <w:color w:val="FFFFFF"/>
                <w:lang w:eastAsia="es-MX"/>
              </w:rPr>
            </w:pPr>
            <w:proofErr w:type="spellStart"/>
            <w:r w:rsidRPr="00F66CEC">
              <w:rPr>
                <w:rFonts w:ascii="Times New Roman" w:eastAsia="Times New Roman" w:hAnsi="Times New Roman" w:cs="Times New Roman"/>
                <w:color w:val="FFFFFF"/>
                <w:lang w:eastAsia="es-MX"/>
              </w:rPr>
              <w:t>Cohorts</w:t>
            </w:r>
            <w:proofErr w:type="spellEnd"/>
            <w:r w:rsidRPr="00F66CEC">
              <w:rPr>
                <w:rFonts w:ascii="Times New Roman" w:eastAsia="Times New Roman" w:hAnsi="Times New Roman" w:cs="Times New Roman"/>
                <w:color w:val="FFFFFF"/>
                <w:lang w:eastAsia="es-MX"/>
              </w:rPr>
              <w:t xml:space="preserve"> </w:t>
            </w:r>
            <w:proofErr w:type="spellStart"/>
            <w:r w:rsidRPr="00F66CEC">
              <w:rPr>
                <w:rFonts w:ascii="Times New Roman" w:eastAsia="Times New Roman" w:hAnsi="Times New Roman" w:cs="Times New Roman"/>
                <w:color w:val="FFFFFF"/>
                <w:lang w:eastAsia="es-MX"/>
              </w:rPr>
              <w:t>characteristics</w:t>
            </w:r>
            <w:proofErr w:type="spellEnd"/>
          </w:p>
        </w:tc>
      </w:tr>
      <w:tr w:rsidR="00F66CEC" w:rsidRPr="00F66CEC" w14:paraId="4A654AB9" w14:textId="77777777" w:rsidTr="00F66CEC">
        <w:trPr>
          <w:divId w:val="1098677099"/>
          <w:trHeight w:val="288"/>
        </w:trPr>
        <w:tc>
          <w:tcPr>
            <w:tcW w:w="8640" w:type="dxa"/>
            <w:gridSpan w:val="4"/>
            <w:tcBorders>
              <w:top w:val="nil"/>
              <w:left w:val="nil"/>
              <w:bottom w:val="nil"/>
              <w:right w:val="nil"/>
            </w:tcBorders>
            <w:shd w:val="clear" w:color="000000" w:fill="E7E6E6"/>
            <w:noWrap/>
            <w:vAlign w:val="bottom"/>
            <w:hideMark/>
          </w:tcPr>
          <w:p w14:paraId="7C97109D"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Hospitalized</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not</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intubated</w:t>
            </w:r>
            <w:proofErr w:type="spellEnd"/>
          </w:p>
        </w:tc>
      </w:tr>
      <w:tr w:rsidR="00F66CEC" w:rsidRPr="00F66CEC" w14:paraId="36FEDF1A"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2AF0866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Sex</w:t>
            </w:r>
          </w:p>
        </w:tc>
        <w:tc>
          <w:tcPr>
            <w:tcW w:w="1364" w:type="dxa"/>
            <w:tcBorders>
              <w:top w:val="nil"/>
              <w:left w:val="nil"/>
              <w:bottom w:val="nil"/>
              <w:right w:val="nil"/>
            </w:tcBorders>
            <w:shd w:val="clear" w:color="000000" w:fill="E7E6E6"/>
            <w:noWrap/>
            <w:vAlign w:val="bottom"/>
            <w:hideMark/>
          </w:tcPr>
          <w:p w14:paraId="6862010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Age </w:t>
            </w:r>
            <w:proofErr w:type="spellStart"/>
            <w:r w:rsidRPr="00F66CEC">
              <w:rPr>
                <w:rFonts w:ascii="Times New Roman" w:eastAsia="Times New Roman" w:hAnsi="Times New Roman" w:cs="Times New Roman"/>
                <w:color w:val="000000"/>
                <w:lang w:eastAsia="es-MX"/>
              </w:rPr>
              <w:t>Group</w:t>
            </w:r>
            <w:proofErr w:type="spellEnd"/>
          </w:p>
        </w:tc>
        <w:tc>
          <w:tcPr>
            <w:tcW w:w="1002" w:type="dxa"/>
            <w:tcBorders>
              <w:top w:val="nil"/>
              <w:left w:val="nil"/>
              <w:bottom w:val="nil"/>
              <w:right w:val="nil"/>
            </w:tcBorders>
            <w:shd w:val="clear" w:color="000000" w:fill="E7E6E6"/>
            <w:noWrap/>
            <w:vAlign w:val="bottom"/>
            <w:hideMark/>
          </w:tcPr>
          <w:p w14:paraId="12CE45E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N</w:t>
            </w:r>
          </w:p>
        </w:tc>
        <w:tc>
          <w:tcPr>
            <w:tcW w:w="1308" w:type="dxa"/>
            <w:tcBorders>
              <w:top w:val="nil"/>
              <w:left w:val="nil"/>
              <w:bottom w:val="nil"/>
              <w:right w:val="nil"/>
            </w:tcBorders>
            <w:shd w:val="clear" w:color="000000" w:fill="E7E6E6"/>
            <w:noWrap/>
            <w:vAlign w:val="bottom"/>
            <w:hideMark/>
          </w:tcPr>
          <w:p w14:paraId="0E5D93E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Proportion</w:t>
            </w:r>
            <w:proofErr w:type="spellEnd"/>
          </w:p>
        </w:tc>
      </w:tr>
      <w:tr w:rsidR="00F66CEC" w:rsidRPr="00F66CEC" w14:paraId="66BBE9D4" w14:textId="77777777" w:rsidTr="00F66CEC">
        <w:trPr>
          <w:divId w:val="1098677099"/>
          <w:trHeight w:val="288"/>
        </w:trPr>
        <w:tc>
          <w:tcPr>
            <w:tcW w:w="4966" w:type="dxa"/>
            <w:vMerge w:val="restart"/>
            <w:tcBorders>
              <w:top w:val="nil"/>
              <w:left w:val="nil"/>
              <w:bottom w:val="nil"/>
              <w:right w:val="nil"/>
            </w:tcBorders>
            <w:shd w:val="clear" w:color="000000" w:fill="FFFFFF"/>
            <w:noWrap/>
            <w:vAlign w:val="center"/>
            <w:hideMark/>
          </w:tcPr>
          <w:p w14:paraId="6AC1C36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Male</w:t>
            </w:r>
            <w:proofErr w:type="spellEnd"/>
          </w:p>
        </w:tc>
        <w:tc>
          <w:tcPr>
            <w:tcW w:w="1364" w:type="dxa"/>
            <w:tcBorders>
              <w:top w:val="nil"/>
              <w:left w:val="nil"/>
              <w:bottom w:val="nil"/>
              <w:right w:val="nil"/>
            </w:tcBorders>
            <w:shd w:val="clear" w:color="000000" w:fill="FFFFFF"/>
            <w:noWrap/>
            <w:vAlign w:val="bottom"/>
            <w:hideMark/>
          </w:tcPr>
          <w:p w14:paraId="26725A4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45 - 54 yo.</w:t>
            </w:r>
          </w:p>
        </w:tc>
        <w:tc>
          <w:tcPr>
            <w:tcW w:w="1002" w:type="dxa"/>
            <w:tcBorders>
              <w:top w:val="nil"/>
              <w:left w:val="nil"/>
              <w:bottom w:val="nil"/>
              <w:right w:val="nil"/>
            </w:tcBorders>
            <w:shd w:val="clear" w:color="000000" w:fill="FFFFFF"/>
            <w:noWrap/>
            <w:vAlign w:val="bottom"/>
            <w:hideMark/>
          </w:tcPr>
          <w:p w14:paraId="0BFD318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32,154</w:t>
            </w:r>
          </w:p>
        </w:tc>
        <w:tc>
          <w:tcPr>
            <w:tcW w:w="1308" w:type="dxa"/>
            <w:tcBorders>
              <w:top w:val="nil"/>
              <w:left w:val="nil"/>
              <w:bottom w:val="nil"/>
              <w:right w:val="nil"/>
            </w:tcBorders>
            <w:shd w:val="clear" w:color="000000" w:fill="FFFFFF"/>
            <w:noWrap/>
            <w:vAlign w:val="bottom"/>
            <w:hideMark/>
          </w:tcPr>
          <w:p w14:paraId="0B62C21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16%</w:t>
            </w:r>
          </w:p>
        </w:tc>
      </w:tr>
      <w:tr w:rsidR="00F66CEC" w:rsidRPr="00F66CEC" w14:paraId="44D98574" w14:textId="77777777" w:rsidTr="00F66CEC">
        <w:trPr>
          <w:divId w:val="1098677099"/>
          <w:trHeight w:val="288"/>
        </w:trPr>
        <w:tc>
          <w:tcPr>
            <w:tcW w:w="4966" w:type="dxa"/>
            <w:vMerge/>
            <w:tcBorders>
              <w:top w:val="nil"/>
              <w:left w:val="nil"/>
              <w:bottom w:val="nil"/>
              <w:right w:val="nil"/>
            </w:tcBorders>
            <w:vAlign w:val="center"/>
            <w:hideMark/>
          </w:tcPr>
          <w:p w14:paraId="52065A2F"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58BE93B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55 -64 yo.</w:t>
            </w:r>
          </w:p>
        </w:tc>
        <w:tc>
          <w:tcPr>
            <w:tcW w:w="1002" w:type="dxa"/>
            <w:tcBorders>
              <w:top w:val="nil"/>
              <w:left w:val="nil"/>
              <w:bottom w:val="nil"/>
              <w:right w:val="nil"/>
            </w:tcBorders>
            <w:shd w:val="clear" w:color="000000" w:fill="FFFFFF"/>
            <w:noWrap/>
            <w:vAlign w:val="bottom"/>
            <w:hideMark/>
          </w:tcPr>
          <w:p w14:paraId="2234C63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35,973</w:t>
            </w:r>
          </w:p>
        </w:tc>
        <w:tc>
          <w:tcPr>
            <w:tcW w:w="1308" w:type="dxa"/>
            <w:tcBorders>
              <w:top w:val="nil"/>
              <w:left w:val="nil"/>
              <w:bottom w:val="nil"/>
              <w:right w:val="nil"/>
            </w:tcBorders>
            <w:shd w:val="clear" w:color="000000" w:fill="FFFFFF"/>
            <w:noWrap/>
            <w:vAlign w:val="bottom"/>
            <w:hideMark/>
          </w:tcPr>
          <w:p w14:paraId="5DA6034D"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18%</w:t>
            </w:r>
          </w:p>
        </w:tc>
      </w:tr>
      <w:tr w:rsidR="00F66CEC" w:rsidRPr="00F66CEC" w14:paraId="42FC8448" w14:textId="77777777" w:rsidTr="00F66CEC">
        <w:trPr>
          <w:divId w:val="1098677099"/>
          <w:trHeight w:val="288"/>
        </w:trPr>
        <w:tc>
          <w:tcPr>
            <w:tcW w:w="4966" w:type="dxa"/>
            <w:vMerge/>
            <w:tcBorders>
              <w:top w:val="nil"/>
              <w:left w:val="nil"/>
              <w:bottom w:val="nil"/>
              <w:right w:val="nil"/>
            </w:tcBorders>
            <w:vAlign w:val="center"/>
            <w:hideMark/>
          </w:tcPr>
          <w:p w14:paraId="67E17CDE"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508046A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65 - 69 yo.</w:t>
            </w:r>
          </w:p>
        </w:tc>
        <w:tc>
          <w:tcPr>
            <w:tcW w:w="1002" w:type="dxa"/>
            <w:tcBorders>
              <w:top w:val="nil"/>
              <w:left w:val="nil"/>
              <w:bottom w:val="nil"/>
              <w:right w:val="nil"/>
            </w:tcBorders>
            <w:shd w:val="clear" w:color="000000" w:fill="FFFFFF"/>
            <w:noWrap/>
            <w:vAlign w:val="bottom"/>
            <w:hideMark/>
          </w:tcPr>
          <w:p w14:paraId="64239E7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16,133</w:t>
            </w:r>
          </w:p>
        </w:tc>
        <w:tc>
          <w:tcPr>
            <w:tcW w:w="1308" w:type="dxa"/>
            <w:tcBorders>
              <w:top w:val="nil"/>
              <w:left w:val="nil"/>
              <w:bottom w:val="nil"/>
              <w:right w:val="nil"/>
            </w:tcBorders>
            <w:shd w:val="clear" w:color="000000" w:fill="FFFFFF"/>
            <w:noWrap/>
            <w:vAlign w:val="bottom"/>
            <w:hideMark/>
          </w:tcPr>
          <w:p w14:paraId="4582B8E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8%</w:t>
            </w:r>
          </w:p>
        </w:tc>
      </w:tr>
      <w:tr w:rsidR="00F66CEC" w:rsidRPr="00F66CEC" w14:paraId="3FF52CAC" w14:textId="77777777" w:rsidTr="00F66CEC">
        <w:trPr>
          <w:divId w:val="1098677099"/>
          <w:trHeight w:val="288"/>
        </w:trPr>
        <w:tc>
          <w:tcPr>
            <w:tcW w:w="4966" w:type="dxa"/>
            <w:vMerge/>
            <w:tcBorders>
              <w:top w:val="nil"/>
              <w:left w:val="nil"/>
              <w:bottom w:val="nil"/>
              <w:right w:val="nil"/>
            </w:tcBorders>
            <w:vAlign w:val="center"/>
            <w:hideMark/>
          </w:tcPr>
          <w:p w14:paraId="6C6B9C7D"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775F5B8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70 + yo.</w:t>
            </w:r>
          </w:p>
        </w:tc>
        <w:tc>
          <w:tcPr>
            <w:tcW w:w="1002" w:type="dxa"/>
            <w:tcBorders>
              <w:top w:val="nil"/>
              <w:left w:val="nil"/>
              <w:bottom w:val="nil"/>
              <w:right w:val="nil"/>
            </w:tcBorders>
            <w:shd w:val="clear" w:color="000000" w:fill="FFFFFF"/>
            <w:noWrap/>
            <w:vAlign w:val="bottom"/>
            <w:hideMark/>
          </w:tcPr>
          <w:p w14:paraId="2047F8A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34,915</w:t>
            </w:r>
          </w:p>
        </w:tc>
        <w:tc>
          <w:tcPr>
            <w:tcW w:w="1308" w:type="dxa"/>
            <w:tcBorders>
              <w:top w:val="nil"/>
              <w:left w:val="nil"/>
              <w:bottom w:val="nil"/>
              <w:right w:val="nil"/>
            </w:tcBorders>
            <w:shd w:val="clear" w:color="000000" w:fill="FFFFFF"/>
            <w:noWrap/>
            <w:vAlign w:val="bottom"/>
            <w:hideMark/>
          </w:tcPr>
          <w:p w14:paraId="041BF79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17%</w:t>
            </w:r>
          </w:p>
        </w:tc>
      </w:tr>
      <w:tr w:rsidR="00F66CEC" w:rsidRPr="00F66CEC" w14:paraId="47D3FADD" w14:textId="77777777" w:rsidTr="00F66CEC">
        <w:trPr>
          <w:divId w:val="1098677099"/>
          <w:trHeight w:val="288"/>
        </w:trPr>
        <w:tc>
          <w:tcPr>
            <w:tcW w:w="4966" w:type="dxa"/>
            <w:vMerge w:val="restart"/>
            <w:tcBorders>
              <w:top w:val="nil"/>
              <w:left w:val="nil"/>
              <w:bottom w:val="nil"/>
              <w:right w:val="nil"/>
            </w:tcBorders>
            <w:shd w:val="clear" w:color="000000" w:fill="E7E6E6"/>
            <w:noWrap/>
            <w:vAlign w:val="center"/>
            <w:hideMark/>
          </w:tcPr>
          <w:p w14:paraId="3BBFA8C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Female</w:t>
            </w:r>
            <w:proofErr w:type="spellEnd"/>
          </w:p>
        </w:tc>
        <w:tc>
          <w:tcPr>
            <w:tcW w:w="1364" w:type="dxa"/>
            <w:tcBorders>
              <w:top w:val="nil"/>
              <w:left w:val="nil"/>
              <w:bottom w:val="nil"/>
              <w:right w:val="nil"/>
            </w:tcBorders>
            <w:shd w:val="clear" w:color="000000" w:fill="E7E6E6"/>
            <w:noWrap/>
            <w:vAlign w:val="bottom"/>
            <w:hideMark/>
          </w:tcPr>
          <w:p w14:paraId="42BA185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45 - 54 yo.</w:t>
            </w:r>
          </w:p>
        </w:tc>
        <w:tc>
          <w:tcPr>
            <w:tcW w:w="1002" w:type="dxa"/>
            <w:tcBorders>
              <w:top w:val="nil"/>
              <w:left w:val="nil"/>
              <w:bottom w:val="nil"/>
              <w:right w:val="nil"/>
            </w:tcBorders>
            <w:shd w:val="clear" w:color="000000" w:fill="E7E6E6"/>
            <w:noWrap/>
            <w:vAlign w:val="bottom"/>
            <w:hideMark/>
          </w:tcPr>
          <w:p w14:paraId="78453AE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19,869</w:t>
            </w:r>
          </w:p>
        </w:tc>
        <w:tc>
          <w:tcPr>
            <w:tcW w:w="1308" w:type="dxa"/>
            <w:tcBorders>
              <w:top w:val="nil"/>
              <w:left w:val="nil"/>
              <w:bottom w:val="nil"/>
              <w:right w:val="nil"/>
            </w:tcBorders>
            <w:shd w:val="clear" w:color="000000" w:fill="E7E6E6"/>
            <w:noWrap/>
            <w:vAlign w:val="bottom"/>
            <w:hideMark/>
          </w:tcPr>
          <w:p w14:paraId="12F122E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10%</w:t>
            </w:r>
          </w:p>
        </w:tc>
      </w:tr>
      <w:tr w:rsidR="00F66CEC" w:rsidRPr="00F66CEC" w14:paraId="61A30DEF" w14:textId="77777777" w:rsidTr="00F66CEC">
        <w:trPr>
          <w:divId w:val="1098677099"/>
          <w:trHeight w:val="288"/>
        </w:trPr>
        <w:tc>
          <w:tcPr>
            <w:tcW w:w="4966" w:type="dxa"/>
            <w:vMerge/>
            <w:tcBorders>
              <w:top w:val="nil"/>
              <w:left w:val="nil"/>
              <w:bottom w:val="nil"/>
              <w:right w:val="nil"/>
            </w:tcBorders>
            <w:vAlign w:val="center"/>
            <w:hideMark/>
          </w:tcPr>
          <w:p w14:paraId="2A4BC40E"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37AD29C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55 -64 yo.</w:t>
            </w:r>
          </w:p>
        </w:tc>
        <w:tc>
          <w:tcPr>
            <w:tcW w:w="1002" w:type="dxa"/>
            <w:tcBorders>
              <w:top w:val="nil"/>
              <w:left w:val="nil"/>
              <w:bottom w:val="nil"/>
              <w:right w:val="nil"/>
            </w:tcBorders>
            <w:shd w:val="clear" w:color="000000" w:fill="E7E6E6"/>
            <w:noWrap/>
            <w:vAlign w:val="bottom"/>
            <w:hideMark/>
          </w:tcPr>
          <w:p w14:paraId="09285ED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24,948</w:t>
            </w:r>
          </w:p>
        </w:tc>
        <w:tc>
          <w:tcPr>
            <w:tcW w:w="1308" w:type="dxa"/>
            <w:tcBorders>
              <w:top w:val="nil"/>
              <w:left w:val="nil"/>
              <w:bottom w:val="nil"/>
              <w:right w:val="nil"/>
            </w:tcBorders>
            <w:shd w:val="clear" w:color="000000" w:fill="E7E6E6"/>
            <w:noWrap/>
            <w:vAlign w:val="bottom"/>
            <w:hideMark/>
          </w:tcPr>
          <w:p w14:paraId="6CCBCDC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12%</w:t>
            </w:r>
          </w:p>
        </w:tc>
      </w:tr>
      <w:tr w:rsidR="00F66CEC" w:rsidRPr="00F66CEC" w14:paraId="713BE267" w14:textId="77777777" w:rsidTr="00F66CEC">
        <w:trPr>
          <w:divId w:val="1098677099"/>
          <w:trHeight w:val="288"/>
        </w:trPr>
        <w:tc>
          <w:tcPr>
            <w:tcW w:w="4966" w:type="dxa"/>
            <w:vMerge/>
            <w:tcBorders>
              <w:top w:val="nil"/>
              <w:left w:val="nil"/>
              <w:bottom w:val="nil"/>
              <w:right w:val="nil"/>
            </w:tcBorders>
            <w:vAlign w:val="center"/>
            <w:hideMark/>
          </w:tcPr>
          <w:p w14:paraId="475A695C"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7288B89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65 - 69 yo.</w:t>
            </w:r>
          </w:p>
        </w:tc>
        <w:tc>
          <w:tcPr>
            <w:tcW w:w="1002" w:type="dxa"/>
            <w:tcBorders>
              <w:top w:val="nil"/>
              <w:left w:val="nil"/>
              <w:bottom w:val="nil"/>
              <w:right w:val="nil"/>
            </w:tcBorders>
            <w:shd w:val="clear" w:color="000000" w:fill="E7E6E6"/>
            <w:noWrap/>
            <w:vAlign w:val="bottom"/>
            <w:hideMark/>
          </w:tcPr>
          <w:p w14:paraId="021EBF0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11,512</w:t>
            </w:r>
          </w:p>
        </w:tc>
        <w:tc>
          <w:tcPr>
            <w:tcW w:w="1308" w:type="dxa"/>
            <w:tcBorders>
              <w:top w:val="nil"/>
              <w:left w:val="nil"/>
              <w:bottom w:val="nil"/>
              <w:right w:val="nil"/>
            </w:tcBorders>
            <w:shd w:val="clear" w:color="000000" w:fill="E7E6E6"/>
            <w:noWrap/>
            <w:vAlign w:val="bottom"/>
            <w:hideMark/>
          </w:tcPr>
          <w:p w14:paraId="7093CD6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w:t>
            </w:r>
          </w:p>
        </w:tc>
      </w:tr>
      <w:tr w:rsidR="00F66CEC" w:rsidRPr="00F66CEC" w14:paraId="2F60D0D3" w14:textId="77777777" w:rsidTr="00F66CEC">
        <w:trPr>
          <w:divId w:val="1098677099"/>
          <w:trHeight w:val="288"/>
        </w:trPr>
        <w:tc>
          <w:tcPr>
            <w:tcW w:w="4966" w:type="dxa"/>
            <w:vMerge/>
            <w:tcBorders>
              <w:top w:val="nil"/>
              <w:left w:val="nil"/>
              <w:bottom w:val="nil"/>
              <w:right w:val="nil"/>
            </w:tcBorders>
            <w:vAlign w:val="center"/>
            <w:hideMark/>
          </w:tcPr>
          <w:p w14:paraId="21696F3F"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64DD980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70 + yo.</w:t>
            </w:r>
          </w:p>
        </w:tc>
        <w:tc>
          <w:tcPr>
            <w:tcW w:w="1002" w:type="dxa"/>
            <w:tcBorders>
              <w:top w:val="nil"/>
              <w:left w:val="nil"/>
              <w:bottom w:val="nil"/>
              <w:right w:val="nil"/>
            </w:tcBorders>
            <w:shd w:val="clear" w:color="000000" w:fill="E7E6E6"/>
            <w:noWrap/>
            <w:vAlign w:val="bottom"/>
            <w:hideMark/>
          </w:tcPr>
          <w:p w14:paraId="241E441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25,189</w:t>
            </w:r>
          </w:p>
        </w:tc>
        <w:tc>
          <w:tcPr>
            <w:tcW w:w="1308" w:type="dxa"/>
            <w:tcBorders>
              <w:top w:val="nil"/>
              <w:left w:val="nil"/>
              <w:bottom w:val="nil"/>
              <w:right w:val="nil"/>
            </w:tcBorders>
            <w:shd w:val="clear" w:color="000000" w:fill="E7E6E6"/>
            <w:noWrap/>
            <w:vAlign w:val="bottom"/>
            <w:hideMark/>
          </w:tcPr>
          <w:p w14:paraId="3826463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13%</w:t>
            </w:r>
          </w:p>
        </w:tc>
      </w:tr>
      <w:tr w:rsidR="00F66CEC" w:rsidRPr="00F66CEC" w14:paraId="7A988DA2"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3037F98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Total</w:t>
            </w:r>
          </w:p>
        </w:tc>
        <w:tc>
          <w:tcPr>
            <w:tcW w:w="1364" w:type="dxa"/>
            <w:tcBorders>
              <w:top w:val="nil"/>
              <w:left w:val="nil"/>
              <w:bottom w:val="nil"/>
              <w:right w:val="nil"/>
            </w:tcBorders>
            <w:shd w:val="clear" w:color="000000" w:fill="FFFFFF"/>
            <w:noWrap/>
            <w:vAlign w:val="bottom"/>
            <w:hideMark/>
          </w:tcPr>
          <w:p w14:paraId="6E6BB54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c>
          <w:tcPr>
            <w:tcW w:w="1002" w:type="dxa"/>
            <w:tcBorders>
              <w:top w:val="nil"/>
              <w:left w:val="nil"/>
              <w:bottom w:val="nil"/>
              <w:right w:val="nil"/>
            </w:tcBorders>
            <w:shd w:val="clear" w:color="000000" w:fill="FFFFFF"/>
            <w:noWrap/>
            <w:vAlign w:val="bottom"/>
            <w:hideMark/>
          </w:tcPr>
          <w:p w14:paraId="351783A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200,693</w:t>
            </w:r>
          </w:p>
        </w:tc>
        <w:tc>
          <w:tcPr>
            <w:tcW w:w="1308" w:type="dxa"/>
            <w:tcBorders>
              <w:top w:val="nil"/>
              <w:left w:val="nil"/>
              <w:bottom w:val="nil"/>
              <w:right w:val="nil"/>
            </w:tcBorders>
            <w:shd w:val="clear" w:color="000000" w:fill="FFFFFF"/>
            <w:noWrap/>
            <w:vAlign w:val="bottom"/>
            <w:hideMark/>
          </w:tcPr>
          <w:p w14:paraId="62232D9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14BE6DF1" w14:textId="77777777" w:rsidTr="00F66CEC">
        <w:trPr>
          <w:divId w:val="1098677099"/>
          <w:trHeight w:val="288"/>
        </w:trPr>
        <w:tc>
          <w:tcPr>
            <w:tcW w:w="8640" w:type="dxa"/>
            <w:gridSpan w:val="4"/>
            <w:tcBorders>
              <w:top w:val="nil"/>
              <w:left w:val="nil"/>
              <w:bottom w:val="nil"/>
              <w:right w:val="nil"/>
            </w:tcBorders>
            <w:shd w:val="clear" w:color="000000" w:fill="E7E6E6"/>
            <w:noWrap/>
            <w:vAlign w:val="bottom"/>
            <w:hideMark/>
          </w:tcPr>
          <w:p w14:paraId="497E7E41"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Hospitalized</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intubated</w:t>
            </w:r>
            <w:proofErr w:type="spellEnd"/>
          </w:p>
        </w:tc>
      </w:tr>
      <w:tr w:rsidR="00F66CEC" w:rsidRPr="00F66CEC" w14:paraId="0EF328D1"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688C605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Sex</w:t>
            </w:r>
          </w:p>
        </w:tc>
        <w:tc>
          <w:tcPr>
            <w:tcW w:w="1364" w:type="dxa"/>
            <w:tcBorders>
              <w:top w:val="nil"/>
              <w:left w:val="nil"/>
              <w:bottom w:val="nil"/>
              <w:right w:val="nil"/>
            </w:tcBorders>
            <w:shd w:val="clear" w:color="000000" w:fill="E7E6E6"/>
            <w:noWrap/>
            <w:vAlign w:val="bottom"/>
            <w:hideMark/>
          </w:tcPr>
          <w:p w14:paraId="6C5990E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Age </w:t>
            </w:r>
            <w:proofErr w:type="spellStart"/>
            <w:r w:rsidRPr="00F66CEC">
              <w:rPr>
                <w:rFonts w:ascii="Times New Roman" w:eastAsia="Times New Roman" w:hAnsi="Times New Roman" w:cs="Times New Roman"/>
                <w:color w:val="000000"/>
                <w:lang w:eastAsia="es-MX"/>
              </w:rPr>
              <w:t>Group</w:t>
            </w:r>
            <w:proofErr w:type="spellEnd"/>
          </w:p>
        </w:tc>
        <w:tc>
          <w:tcPr>
            <w:tcW w:w="1002" w:type="dxa"/>
            <w:tcBorders>
              <w:top w:val="nil"/>
              <w:left w:val="nil"/>
              <w:bottom w:val="nil"/>
              <w:right w:val="nil"/>
            </w:tcBorders>
            <w:shd w:val="clear" w:color="000000" w:fill="E7E6E6"/>
            <w:noWrap/>
            <w:vAlign w:val="bottom"/>
            <w:hideMark/>
          </w:tcPr>
          <w:p w14:paraId="43189B7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N</w:t>
            </w:r>
          </w:p>
        </w:tc>
        <w:tc>
          <w:tcPr>
            <w:tcW w:w="1308" w:type="dxa"/>
            <w:tcBorders>
              <w:top w:val="nil"/>
              <w:left w:val="nil"/>
              <w:bottom w:val="nil"/>
              <w:right w:val="nil"/>
            </w:tcBorders>
            <w:shd w:val="clear" w:color="000000" w:fill="E7E6E6"/>
            <w:noWrap/>
            <w:vAlign w:val="bottom"/>
            <w:hideMark/>
          </w:tcPr>
          <w:p w14:paraId="22115B9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Proportion</w:t>
            </w:r>
            <w:proofErr w:type="spellEnd"/>
          </w:p>
        </w:tc>
      </w:tr>
      <w:tr w:rsidR="00F66CEC" w:rsidRPr="00F66CEC" w14:paraId="2A6D38C4" w14:textId="77777777" w:rsidTr="00F66CEC">
        <w:trPr>
          <w:divId w:val="1098677099"/>
          <w:trHeight w:val="288"/>
        </w:trPr>
        <w:tc>
          <w:tcPr>
            <w:tcW w:w="4966" w:type="dxa"/>
            <w:vMerge w:val="restart"/>
            <w:tcBorders>
              <w:top w:val="nil"/>
              <w:left w:val="nil"/>
              <w:bottom w:val="nil"/>
              <w:right w:val="nil"/>
            </w:tcBorders>
            <w:shd w:val="clear" w:color="000000" w:fill="FFFFFF"/>
            <w:noWrap/>
            <w:vAlign w:val="center"/>
            <w:hideMark/>
          </w:tcPr>
          <w:p w14:paraId="21718A8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Male</w:t>
            </w:r>
            <w:proofErr w:type="spellEnd"/>
          </w:p>
        </w:tc>
        <w:tc>
          <w:tcPr>
            <w:tcW w:w="1364" w:type="dxa"/>
            <w:tcBorders>
              <w:top w:val="nil"/>
              <w:left w:val="nil"/>
              <w:bottom w:val="nil"/>
              <w:right w:val="nil"/>
            </w:tcBorders>
            <w:shd w:val="clear" w:color="000000" w:fill="FFFFFF"/>
            <w:noWrap/>
            <w:vAlign w:val="bottom"/>
            <w:hideMark/>
          </w:tcPr>
          <w:p w14:paraId="1BDD3F0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45 - 54 yo.</w:t>
            </w:r>
          </w:p>
        </w:tc>
        <w:tc>
          <w:tcPr>
            <w:tcW w:w="1002" w:type="dxa"/>
            <w:tcBorders>
              <w:top w:val="nil"/>
              <w:left w:val="nil"/>
              <w:bottom w:val="nil"/>
              <w:right w:val="nil"/>
            </w:tcBorders>
            <w:shd w:val="clear" w:color="000000" w:fill="FFFFFF"/>
            <w:noWrap/>
            <w:vAlign w:val="bottom"/>
            <w:hideMark/>
          </w:tcPr>
          <w:p w14:paraId="11C6E5E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5,898</w:t>
            </w:r>
          </w:p>
        </w:tc>
        <w:tc>
          <w:tcPr>
            <w:tcW w:w="1308" w:type="dxa"/>
            <w:tcBorders>
              <w:top w:val="nil"/>
              <w:left w:val="nil"/>
              <w:bottom w:val="nil"/>
              <w:right w:val="nil"/>
            </w:tcBorders>
            <w:shd w:val="clear" w:color="000000" w:fill="FFFFFF"/>
            <w:noWrap/>
            <w:vAlign w:val="bottom"/>
            <w:hideMark/>
          </w:tcPr>
          <w:p w14:paraId="166E8EE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15%</w:t>
            </w:r>
          </w:p>
        </w:tc>
      </w:tr>
      <w:tr w:rsidR="00F66CEC" w:rsidRPr="00F66CEC" w14:paraId="2B97EDA5" w14:textId="77777777" w:rsidTr="00F66CEC">
        <w:trPr>
          <w:divId w:val="1098677099"/>
          <w:trHeight w:val="288"/>
        </w:trPr>
        <w:tc>
          <w:tcPr>
            <w:tcW w:w="4966" w:type="dxa"/>
            <w:vMerge/>
            <w:tcBorders>
              <w:top w:val="nil"/>
              <w:left w:val="nil"/>
              <w:bottom w:val="nil"/>
              <w:right w:val="nil"/>
            </w:tcBorders>
            <w:vAlign w:val="center"/>
            <w:hideMark/>
          </w:tcPr>
          <w:p w14:paraId="3B2792EA"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783C016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55 -64 yo.</w:t>
            </w:r>
          </w:p>
        </w:tc>
        <w:tc>
          <w:tcPr>
            <w:tcW w:w="1002" w:type="dxa"/>
            <w:tcBorders>
              <w:top w:val="nil"/>
              <w:left w:val="nil"/>
              <w:bottom w:val="nil"/>
              <w:right w:val="nil"/>
            </w:tcBorders>
            <w:shd w:val="clear" w:color="000000" w:fill="FFFFFF"/>
            <w:noWrap/>
            <w:vAlign w:val="bottom"/>
            <w:hideMark/>
          </w:tcPr>
          <w:p w14:paraId="310FE4C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7,837</w:t>
            </w:r>
          </w:p>
        </w:tc>
        <w:tc>
          <w:tcPr>
            <w:tcW w:w="1308" w:type="dxa"/>
            <w:tcBorders>
              <w:top w:val="nil"/>
              <w:left w:val="nil"/>
              <w:bottom w:val="nil"/>
              <w:right w:val="nil"/>
            </w:tcBorders>
            <w:shd w:val="clear" w:color="000000" w:fill="FFFFFF"/>
            <w:noWrap/>
            <w:vAlign w:val="bottom"/>
            <w:hideMark/>
          </w:tcPr>
          <w:p w14:paraId="49C87E0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20%</w:t>
            </w:r>
          </w:p>
        </w:tc>
      </w:tr>
      <w:tr w:rsidR="00F66CEC" w:rsidRPr="00F66CEC" w14:paraId="7BE8273D" w14:textId="77777777" w:rsidTr="00F66CEC">
        <w:trPr>
          <w:divId w:val="1098677099"/>
          <w:trHeight w:val="288"/>
        </w:trPr>
        <w:tc>
          <w:tcPr>
            <w:tcW w:w="4966" w:type="dxa"/>
            <w:vMerge/>
            <w:tcBorders>
              <w:top w:val="nil"/>
              <w:left w:val="nil"/>
              <w:bottom w:val="nil"/>
              <w:right w:val="nil"/>
            </w:tcBorders>
            <w:vAlign w:val="center"/>
            <w:hideMark/>
          </w:tcPr>
          <w:p w14:paraId="7E84ACA1"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42DF869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65 - 69 yo.</w:t>
            </w:r>
          </w:p>
        </w:tc>
        <w:tc>
          <w:tcPr>
            <w:tcW w:w="1002" w:type="dxa"/>
            <w:tcBorders>
              <w:top w:val="nil"/>
              <w:left w:val="nil"/>
              <w:bottom w:val="nil"/>
              <w:right w:val="nil"/>
            </w:tcBorders>
            <w:shd w:val="clear" w:color="000000" w:fill="FFFFFF"/>
            <w:noWrap/>
            <w:vAlign w:val="bottom"/>
            <w:hideMark/>
          </w:tcPr>
          <w:p w14:paraId="143B0A20"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3,838</w:t>
            </w:r>
          </w:p>
        </w:tc>
        <w:tc>
          <w:tcPr>
            <w:tcW w:w="1308" w:type="dxa"/>
            <w:tcBorders>
              <w:top w:val="nil"/>
              <w:left w:val="nil"/>
              <w:bottom w:val="nil"/>
              <w:right w:val="nil"/>
            </w:tcBorders>
            <w:shd w:val="clear" w:color="000000" w:fill="FFFFFF"/>
            <w:noWrap/>
            <w:vAlign w:val="bottom"/>
            <w:hideMark/>
          </w:tcPr>
          <w:p w14:paraId="38003B1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10%</w:t>
            </w:r>
          </w:p>
        </w:tc>
      </w:tr>
      <w:tr w:rsidR="00F66CEC" w:rsidRPr="00F66CEC" w14:paraId="7E5DE4E0" w14:textId="77777777" w:rsidTr="00F66CEC">
        <w:trPr>
          <w:divId w:val="1098677099"/>
          <w:trHeight w:val="288"/>
        </w:trPr>
        <w:tc>
          <w:tcPr>
            <w:tcW w:w="4966" w:type="dxa"/>
            <w:vMerge/>
            <w:tcBorders>
              <w:top w:val="nil"/>
              <w:left w:val="nil"/>
              <w:bottom w:val="nil"/>
              <w:right w:val="nil"/>
            </w:tcBorders>
            <w:vAlign w:val="center"/>
            <w:hideMark/>
          </w:tcPr>
          <w:p w14:paraId="1436445A"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00E8E77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70 + yo.</w:t>
            </w:r>
          </w:p>
        </w:tc>
        <w:tc>
          <w:tcPr>
            <w:tcW w:w="1002" w:type="dxa"/>
            <w:tcBorders>
              <w:top w:val="nil"/>
              <w:left w:val="nil"/>
              <w:bottom w:val="nil"/>
              <w:right w:val="nil"/>
            </w:tcBorders>
            <w:shd w:val="clear" w:color="000000" w:fill="FFFFFF"/>
            <w:noWrap/>
            <w:vAlign w:val="bottom"/>
            <w:hideMark/>
          </w:tcPr>
          <w:p w14:paraId="0204B7F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7,295</w:t>
            </w:r>
          </w:p>
        </w:tc>
        <w:tc>
          <w:tcPr>
            <w:tcW w:w="1308" w:type="dxa"/>
            <w:tcBorders>
              <w:top w:val="nil"/>
              <w:left w:val="nil"/>
              <w:bottom w:val="nil"/>
              <w:right w:val="nil"/>
            </w:tcBorders>
            <w:shd w:val="clear" w:color="000000" w:fill="FFFFFF"/>
            <w:noWrap/>
            <w:vAlign w:val="bottom"/>
            <w:hideMark/>
          </w:tcPr>
          <w:p w14:paraId="0A12629D"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19%</w:t>
            </w:r>
          </w:p>
        </w:tc>
      </w:tr>
      <w:tr w:rsidR="00F66CEC" w:rsidRPr="00F66CEC" w14:paraId="50B7060C" w14:textId="77777777" w:rsidTr="00F66CEC">
        <w:trPr>
          <w:divId w:val="1098677099"/>
          <w:trHeight w:val="288"/>
        </w:trPr>
        <w:tc>
          <w:tcPr>
            <w:tcW w:w="4966" w:type="dxa"/>
            <w:vMerge w:val="restart"/>
            <w:tcBorders>
              <w:top w:val="nil"/>
              <w:left w:val="nil"/>
              <w:bottom w:val="nil"/>
              <w:right w:val="nil"/>
            </w:tcBorders>
            <w:shd w:val="clear" w:color="000000" w:fill="E7E6E6"/>
            <w:noWrap/>
            <w:vAlign w:val="center"/>
            <w:hideMark/>
          </w:tcPr>
          <w:p w14:paraId="7322740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Female</w:t>
            </w:r>
            <w:proofErr w:type="spellEnd"/>
          </w:p>
        </w:tc>
        <w:tc>
          <w:tcPr>
            <w:tcW w:w="1364" w:type="dxa"/>
            <w:tcBorders>
              <w:top w:val="nil"/>
              <w:left w:val="nil"/>
              <w:bottom w:val="nil"/>
              <w:right w:val="nil"/>
            </w:tcBorders>
            <w:shd w:val="clear" w:color="000000" w:fill="E7E6E6"/>
            <w:noWrap/>
            <w:vAlign w:val="bottom"/>
            <w:hideMark/>
          </w:tcPr>
          <w:p w14:paraId="0BC9639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45 - 54 yo.</w:t>
            </w:r>
          </w:p>
        </w:tc>
        <w:tc>
          <w:tcPr>
            <w:tcW w:w="1002" w:type="dxa"/>
            <w:tcBorders>
              <w:top w:val="nil"/>
              <w:left w:val="nil"/>
              <w:bottom w:val="nil"/>
              <w:right w:val="nil"/>
            </w:tcBorders>
            <w:shd w:val="clear" w:color="000000" w:fill="E7E6E6"/>
            <w:noWrap/>
            <w:vAlign w:val="bottom"/>
            <w:hideMark/>
          </w:tcPr>
          <w:p w14:paraId="47FE833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2,719</w:t>
            </w:r>
          </w:p>
        </w:tc>
        <w:tc>
          <w:tcPr>
            <w:tcW w:w="1308" w:type="dxa"/>
            <w:tcBorders>
              <w:top w:val="nil"/>
              <w:left w:val="nil"/>
              <w:bottom w:val="nil"/>
              <w:right w:val="nil"/>
            </w:tcBorders>
            <w:shd w:val="clear" w:color="000000" w:fill="E7E6E6"/>
            <w:noWrap/>
            <w:vAlign w:val="bottom"/>
            <w:hideMark/>
          </w:tcPr>
          <w:p w14:paraId="09FD2D1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w:t>
            </w:r>
          </w:p>
        </w:tc>
      </w:tr>
      <w:tr w:rsidR="00F66CEC" w:rsidRPr="00F66CEC" w14:paraId="3E397F04" w14:textId="77777777" w:rsidTr="00F66CEC">
        <w:trPr>
          <w:divId w:val="1098677099"/>
          <w:trHeight w:val="288"/>
        </w:trPr>
        <w:tc>
          <w:tcPr>
            <w:tcW w:w="4966" w:type="dxa"/>
            <w:vMerge/>
            <w:tcBorders>
              <w:top w:val="nil"/>
              <w:left w:val="nil"/>
              <w:bottom w:val="nil"/>
              <w:right w:val="nil"/>
            </w:tcBorders>
            <w:vAlign w:val="center"/>
            <w:hideMark/>
          </w:tcPr>
          <w:p w14:paraId="186FD387"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15129B5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55 -64 yo.</w:t>
            </w:r>
          </w:p>
        </w:tc>
        <w:tc>
          <w:tcPr>
            <w:tcW w:w="1002" w:type="dxa"/>
            <w:tcBorders>
              <w:top w:val="nil"/>
              <w:left w:val="nil"/>
              <w:bottom w:val="nil"/>
              <w:right w:val="nil"/>
            </w:tcBorders>
            <w:shd w:val="clear" w:color="000000" w:fill="E7E6E6"/>
            <w:noWrap/>
            <w:vAlign w:val="bottom"/>
            <w:hideMark/>
          </w:tcPr>
          <w:p w14:paraId="05DF16E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4,451</w:t>
            </w:r>
          </w:p>
        </w:tc>
        <w:tc>
          <w:tcPr>
            <w:tcW w:w="1308" w:type="dxa"/>
            <w:tcBorders>
              <w:top w:val="nil"/>
              <w:left w:val="nil"/>
              <w:bottom w:val="nil"/>
              <w:right w:val="nil"/>
            </w:tcBorders>
            <w:shd w:val="clear" w:color="000000" w:fill="E7E6E6"/>
            <w:noWrap/>
            <w:vAlign w:val="bottom"/>
            <w:hideMark/>
          </w:tcPr>
          <w:p w14:paraId="5A7E66C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11%</w:t>
            </w:r>
          </w:p>
        </w:tc>
      </w:tr>
      <w:tr w:rsidR="00F66CEC" w:rsidRPr="00F66CEC" w14:paraId="5F70E93E" w14:textId="77777777" w:rsidTr="00F66CEC">
        <w:trPr>
          <w:divId w:val="1098677099"/>
          <w:trHeight w:val="288"/>
        </w:trPr>
        <w:tc>
          <w:tcPr>
            <w:tcW w:w="4966" w:type="dxa"/>
            <w:vMerge/>
            <w:tcBorders>
              <w:top w:val="nil"/>
              <w:left w:val="nil"/>
              <w:bottom w:val="nil"/>
              <w:right w:val="nil"/>
            </w:tcBorders>
            <w:vAlign w:val="center"/>
            <w:hideMark/>
          </w:tcPr>
          <w:p w14:paraId="3ECA8210"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79EC6FD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65 - 69 yo.</w:t>
            </w:r>
          </w:p>
        </w:tc>
        <w:tc>
          <w:tcPr>
            <w:tcW w:w="1002" w:type="dxa"/>
            <w:tcBorders>
              <w:top w:val="nil"/>
              <w:left w:val="nil"/>
              <w:bottom w:val="nil"/>
              <w:right w:val="nil"/>
            </w:tcBorders>
            <w:shd w:val="clear" w:color="000000" w:fill="E7E6E6"/>
            <w:noWrap/>
            <w:vAlign w:val="bottom"/>
            <w:hideMark/>
          </w:tcPr>
          <w:p w14:paraId="7E8B3E4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2,268</w:t>
            </w:r>
          </w:p>
        </w:tc>
        <w:tc>
          <w:tcPr>
            <w:tcW w:w="1308" w:type="dxa"/>
            <w:tcBorders>
              <w:top w:val="nil"/>
              <w:left w:val="nil"/>
              <w:bottom w:val="nil"/>
              <w:right w:val="nil"/>
            </w:tcBorders>
            <w:shd w:val="clear" w:color="000000" w:fill="E7E6E6"/>
            <w:noWrap/>
            <w:vAlign w:val="bottom"/>
            <w:hideMark/>
          </w:tcPr>
          <w:p w14:paraId="3EE12C6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w:t>
            </w:r>
          </w:p>
        </w:tc>
      </w:tr>
      <w:tr w:rsidR="00F66CEC" w:rsidRPr="00F66CEC" w14:paraId="726899FF" w14:textId="77777777" w:rsidTr="00F66CEC">
        <w:trPr>
          <w:divId w:val="1098677099"/>
          <w:trHeight w:val="288"/>
        </w:trPr>
        <w:tc>
          <w:tcPr>
            <w:tcW w:w="4966" w:type="dxa"/>
            <w:vMerge/>
            <w:tcBorders>
              <w:top w:val="nil"/>
              <w:left w:val="nil"/>
              <w:bottom w:val="nil"/>
              <w:right w:val="nil"/>
            </w:tcBorders>
            <w:vAlign w:val="center"/>
            <w:hideMark/>
          </w:tcPr>
          <w:p w14:paraId="09B0E577"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625FB5F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70 + yo.</w:t>
            </w:r>
          </w:p>
        </w:tc>
        <w:tc>
          <w:tcPr>
            <w:tcW w:w="1002" w:type="dxa"/>
            <w:tcBorders>
              <w:top w:val="nil"/>
              <w:left w:val="nil"/>
              <w:bottom w:val="nil"/>
              <w:right w:val="nil"/>
            </w:tcBorders>
            <w:shd w:val="clear" w:color="000000" w:fill="E7E6E6"/>
            <w:noWrap/>
            <w:vAlign w:val="bottom"/>
            <w:hideMark/>
          </w:tcPr>
          <w:p w14:paraId="0CD46CE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4,578</w:t>
            </w:r>
          </w:p>
        </w:tc>
        <w:tc>
          <w:tcPr>
            <w:tcW w:w="1308" w:type="dxa"/>
            <w:tcBorders>
              <w:top w:val="nil"/>
              <w:left w:val="nil"/>
              <w:bottom w:val="nil"/>
              <w:right w:val="nil"/>
            </w:tcBorders>
            <w:shd w:val="clear" w:color="000000" w:fill="E7E6E6"/>
            <w:noWrap/>
            <w:vAlign w:val="bottom"/>
            <w:hideMark/>
          </w:tcPr>
          <w:p w14:paraId="4C624E7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12%</w:t>
            </w:r>
          </w:p>
        </w:tc>
      </w:tr>
      <w:tr w:rsidR="00F66CEC" w:rsidRPr="00F66CEC" w14:paraId="4D03B591"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31E8AE0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Total</w:t>
            </w:r>
          </w:p>
        </w:tc>
        <w:tc>
          <w:tcPr>
            <w:tcW w:w="1364" w:type="dxa"/>
            <w:tcBorders>
              <w:top w:val="nil"/>
              <w:left w:val="nil"/>
              <w:bottom w:val="nil"/>
              <w:right w:val="nil"/>
            </w:tcBorders>
            <w:shd w:val="clear" w:color="000000" w:fill="FFFFFF"/>
            <w:noWrap/>
            <w:vAlign w:val="bottom"/>
            <w:hideMark/>
          </w:tcPr>
          <w:p w14:paraId="4668BC5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c>
          <w:tcPr>
            <w:tcW w:w="1002" w:type="dxa"/>
            <w:tcBorders>
              <w:top w:val="nil"/>
              <w:left w:val="nil"/>
              <w:bottom w:val="nil"/>
              <w:right w:val="nil"/>
            </w:tcBorders>
            <w:shd w:val="clear" w:color="000000" w:fill="FFFFFF"/>
            <w:noWrap/>
            <w:vAlign w:val="bottom"/>
            <w:hideMark/>
          </w:tcPr>
          <w:p w14:paraId="3B0D931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38,884</w:t>
            </w:r>
          </w:p>
        </w:tc>
        <w:tc>
          <w:tcPr>
            <w:tcW w:w="1308" w:type="dxa"/>
            <w:tcBorders>
              <w:top w:val="nil"/>
              <w:left w:val="nil"/>
              <w:bottom w:val="nil"/>
              <w:right w:val="nil"/>
            </w:tcBorders>
            <w:shd w:val="clear" w:color="000000" w:fill="FFFFFF"/>
            <w:noWrap/>
            <w:vAlign w:val="bottom"/>
            <w:hideMark/>
          </w:tcPr>
          <w:p w14:paraId="12CFE7F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5A0425AC" w14:textId="77777777" w:rsidTr="00F66CEC">
        <w:trPr>
          <w:divId w:val="1098677099"/>
          <w:trHeight w:val="288"/>
        </w:trPr>
        <w:tc>
          <w:tcPr>
            <w:tcW w:w="8640" w:type="dxa"/>
            <w:gridSpan w:val="4"/>
            <w:tcBorders>
              <w:top w:val="nil"/>
              <w:left w:val="nil"/>
              <w:bottom w:val="nil"/>
              <w:right w:val="nil"/>
            </w:tcBorders>
            <w:shd w:val="clear" w:color="000000" w:fill="AEAAAA"/>
            <w:noWrap/>
            <w:vAlign w:val="bottom"/>
            <w:hideMark/>
          </w:tcPr>
          <w:p w14:paraId="225961A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Model</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Assumptions</w:t>
            </w:r>
            <w:proofErr w:type="spellEnd"/>
          </w:p>
        </w:tc>
      </w:tr>
      <w:tr w:rsidR="00F66CEC" w:rsidRPr="00F66CEC" w14:paraId="0ED1C808" w14:textId="77777777" w:rsidTr="00F66CEC">
        <w:trPr>
          <w:divId w:val="1098677099"/>
          <w:trHeight w:val="288"/>
        </w:trPr>
        <w:tc>
          <w:tcPr>
            <w:tcW w:w="8640" w:type="dxa"/>
            <w:gridSpan w:val="4"/>
            <w:tcBorders>
              <w:top w:val="nil"/>
              <w:left w:val="nil"/>
              <w:bottom w:val="nil"/>
              <w:right w:val="nil"/>
            </w:tcBorders>
            <w:shd w:val="clear" w:color="000000" w:fill="E7E6E6"/>
            <w:noWrap/>
            <w:vAlign w:val="bottom"/>
            <w:hideMark/>
          </w:tcPr>
          <w:p w14:paraId="6C2627CD" w14:textId="77777777" w:rsidR="00F66CEC" w:rsidRPr="00F66CEC" w:rsidRDefault="00F66CEC" w:rsidP="00F66CEC">
            <w:pPr>
              <w:spacing w:after="0" w:line="240" w:lineRule="auto"/>
              <w:rPr>
                <w:rFonts w:ascii="Times New Roman" w:eastAsia="Times New Roman" w:hAnsi="Times New Roman" w:cs="Times New Roman"/>
                <w:color w:val="000000"/>
                <w:lang w:val="en-US" w:eastAsia="es-MX"/>
              </w:rPr>
            </w:pPr>
            <w:r w:rsidRPr="00F66CEC">
              <w:rPr>
                <w:rFonts w:ascii="Times New Roman" w:eastAsia="Times New Roman" w:hAnsi="Times New Roman" w:cs="Times New Roman"/>
                <w:color w:val="000000"/>
                <w:lang w:val="en-US" w:eastAsia="es-MX"/>
              </w:rPr>
              <w:t>Markov Model COVID-19 Sick - Dead</w:t>
            </w:r>
          </w:p>
        </w:tc>
      </w:tr>
      <w:tr w:rsidR="00F66CEC" w:rsidRPr="00F66CEC" w14:paraId="794A0EF0"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20F3856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Time </w:t>
            </w:r>
            <w:proofErr w:type="spellStart"/>
            <w:r w:rsidRPr="00F66CEC">
              <w:rPr>
                <w:rFonts w:ascii="Times New Roman" w:eastAsia="Times New Roman" w:hAnsi="Times New Roman" w:cs="Times New Roman"/>
                <w:color w:val="000000"/>
                <w:lang w:eastAsia="es-MX"/>
              </w:rPr>
              <w:t>horizon</w:t>
            </w:r>
            <w:proofErr w:type="spellEnd"/>
          </w:p>
        </w:tc>
        <w:tc>
          <w:tcPr>
            <w:tcW w:w="3674" w:type="dxa"/>
            <w:gridSpan w:val="3"/>
            <w:tcBorders>
              <w:top w:val="nil"/>
              <w:left w:val="nil"/>
              <w:bottom w:val="nil"/>
              <w:right w:val="nil"/>
            </w:tcBorders>
            <w:shd w:val="clear" w:color="000000" w:fill="FFFFFF"/>
            <w:noWrap/>
            <w:vAlign w:val="bottom"/>
            <w:hideMark/>
          </w:tcPr>
          <w:p w14:paraId="395126C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50 </w:t>
            </w:r>
            <w:proofErr w:type="spellStart"/>
            <w:r w:rsidRPr="00F66CEC">
              <w:rPr>
                <w:rFonts w:ascii="Times New Roman" w:eastAsia="Times New Roman" w:hAnsi="Times New Roman" w:cs="Times New Roman"/>
                <w:color w:val="000000"/>
                <w:lang w:eastAsia="es-MX"/>
              </w:rPr>
              <w:t>days</w:t>
            </w:r>
            <w:proofErr w:type="spellEnd"/>
          </w:p>
        </w:tc>
      </w:tr>
      <w:tr w:rsidR="00F66CEC" w:rsidRPr="00F66CEC" w14:paraId="741360F5"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292BFB2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Number</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of</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states</w:t>
            </w:r>
            <w:proofErr w:type="spellEnd"/>
            <w:r w:rsidRPr="00F66CEC">
              <w:rPr>
                <w:rFonts w:ascii="Times New Roman" w:eastAsia="Times New Roman" w:hAnsi="Times New Roman" w:cs="Times New Roman"/>
                <w:color w:val="000000"/>
                <w:lang w:eastAsia="es-MX"/>
              </w:rPr>
              <w:t xml:space="preserve"> </w:t>
            </w:r>
          </w:p>
        </w:tc>
        <w:tc>
          <w:tcPr>
            <w:tcW w:w="3674" w:type="dxa"/>
            <w:gridSpan w:val="3"/>
            <w:tcBorders>
              <w:top w:val="nil"/>
              <w:left w:val="nil"/>
              <w:bottom w:val="nil"/>
              <w:right w:val="nil"/>
            </w:tcBorders>
            <w:shd w:val="clear" w:color="000000" w:fill="E7E6E6"/>
            <w:noWrap/>
            <w:vAlign w:val="bottom"/>
            <w:hideMark/>
          </w:tcPr>
          <w:p w14:paraId="1750066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w:t>
            </w:r>
          </w:p>
        </w:tc>
      </w:tr>
      <w:tr w:rsidR="00F66CEC" w:rsidRPr="00F66CEC" w14:paraId="19E32831" w14:textId="77777777" w:rsidTr="00F66CEC">
        <w:trPr>
          <w:divId w:val="1098677099"/>
          <w:trHeight w:val="288"/>
        </w:trPr>
        <w:tc>
          <w:tcPr>
            <w:tcW w:w="4966" w:type="dxa"/>
            <w:vMerge w:val="restart"/>
            <w:tcBorders>
              <w:top w:val="nil"/>
              <w:left w:val="nil"/>
              <w:bottom w:val="nil"/>
              <w:right w:val="nil"/>
            </w:tcBorders>
            <w:shd w:val="clear" w:color="000000" w:fill="FFFFFF"/>
            <w:noWrap/>
            <w:vAlign w:val="center"/>
            <w:hideMark/>
          </w:tcPr>
          <w:p w14:paraId="267B7D4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Name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of</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states</w:t>
            </w:r>
            <w:proofErr w:type="spellEnd"/>
          </w:p>
        </w:tc>
        <w:tc>
          <w:tcPr>
            <w:tcW w:w="3674" w:type="dxa"/>
            <w:gridSpan w:val="3"/>
            <w:tcBorders>
              <w:top w:val="nil"/>
              <w:left w:val="nil"/>
              <w:bottom w:val="nil"/>
              <w:right w:val="nil"/>
            </w:tcBorders>
            <w:shd w:val="clear" w:color="000000" w:fill="FFFFFF"/>
            <w:noWrap/>
            <w:vAlign w:val="center"/>
            <w:hideMark/>
          </w:tcPr>
          <w:p w14:paraId="6A820AB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Cov-19 +</w:t>
            </w:r>
          </w:p>
        </w:tc>
      </w:tr>
      <w:tr w:rsidR="00F66CEC" w:rsidRPr="00F66CEC" w14:paraId="284246D0" w14:textId="77777777" w:rsidTr="00F66CEC">
        <w:trPr>
          <w:divId w:val="1098677099"/>
          <w:trHeight w:val="288"/>
        </w:trPr>
        <w:tc>
          <w:tcPr>
            <w:tcW w:w="4966" w:type="dxa"/>
            <w:vMerge/>
            <w:tcBorders>
              <w:top w:val="nil"/>
              <w:left w:val="nil"/>
              <w:bottom w:val="nil"/>
              <w:right w:val="nil"/>
            </w:tcBorders>
            <w:vAlign w:val="center"/>
            <w:hideMark/>
          </w:tcPr>
          <w:p w14:paraId="3A899B5F"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center"/>
            <w:hideMark/>
          </w:tcPr>
          <w:p w14:paraId="4C1A4E7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Cov-19 </w:t>
            </w:r>
            <w:proofErr w:type="spellStart"/>
            <w:r w:rsidRPr="00F66CEC">
              <w:rPr>
                <w:rFonts w:ascii="Times New Roman" w:eastAsia="Times New Roman" w:hAnsi="Times New Roman" w:cs="Times New Roman"/>
                <w:color w:val="000000"/>
                <w:lang w:eastAsia="es-MX"/>
              </w:rPr>
              <w:t>Dead</w:t>
            </w:r>
            <w:proofErr w:type="spellEnd"/>
          </w:p>
        </w:tc>
      </w:tr>
      <w:tr w:rsidR="00F66CEC" w:rsidRPr="00F66CEC" w14:paraId="4347ABA1" w14:textId="77777777" w:rsidTr="00F66CEC">
        <w:trPr>
          <w:divId w:val="1098677099"/>
          <w:trHeight w:val="288"/>
        </w:trPr>
        <w:tc>
          <w:tcPr>
            <w:tcW w:w="4966" w:type="dxa"/>
            <w:vMerge/>
            <w:tcBorders>
              <w:top w:val="nil"/>
              <w:left w:val="nil"/>
              <w:bottom w:val="nil"/>
              <w:right w:val="nil"/>
            </w:tcBorders>
            <w:vAlign w:val="center"/>
            <w:hideMark/>
          </w:tcPr>
          <w:p w14:paraId="11A369E4"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center"/>
            <w:hideMark/>
          </w:tcPr>
          <w:p w14:paraId="4521F88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Dead</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Other</w:t>
            </w:r>
            <w:proofErr w:type="spellEnd"/>
            <w:r w:rsidRPr="00F66CEC">
              <w:rPr>
                <w:rFonts w:ascii="Times New Roman" w:eastAsia="Times New Roman" w:hAnsi="Times New Roman" w:cs="Times New Roman"/>
                <w:color w:val="000000"/>
                <w:lang w:eastAsia="es-MX"/>
              </w:rPr>
              <w:t xml:space="preserve"> causes</w:t>
            </w:r>
          </w:p>
        </w:tc>
      </w:tr>
      <w:tr w:rsidR="00F66CEC" w:rsidRPr="00F66CEC" w14:paraId="48C91EED" w14:textId="77777777" w:rsidTr="00F66CEC">
        <w:trPr>
          <w:divId w:val="1098677099"/>
          <w:trHeight w:val="288"/>
        </w:trPr>
        <w:tc>
          <w:tcPr>
            <w:tcW w:w="8640" w:type="dxa"/>
            <w:gridSpan w:val="4"/>
            <w:tcBorders>
              <w:top w:val="nil"/>
              <w:left w:val="nil"/>
              <w:bottom w:val="nil"/>
              <w:right w:val="nil"/>
            </w:tcBorders>
            <w:shd w:val="clear" w:color="000000" w:fill="E7E6E6"/>
            <w:noWrap/>
            <w:vAlign w:val="bottom"/>
            <w:hideMark/>
          </w:tcPr>
          <w:p w14:paraId="2F902ADD" w14:textId="77777777" w:rsidR="00F66CEC" w:rsidRPr="00F66CEC" w:rsidRDefault="00F66CEC" w:rsidP="00F66CEC">
            <w:pPr>
              <w:spacing w:after="0" w:line="240" w:lineRule="auto"/>
              <w:rPr>
                <w:rFonts w:ascii="Times New Roman" w:eastAsia="Times New Roman" w:hAnsi="Times New Roman" w:cs="Times New Roman"/>
                <w:color w:val="000000"/>
                <w:lang w:val="en-US" w:eastAsia="es-MX"/>
              </w:rPr>
            </w:pPr>
            <w:r w:rsidRPr="00F66CEC">
              <w:rPr>
                <w:rFonts w:ascii="Times New Roman" w:eastAsia="Times New Roman" w:hAnsi="Times New Roman" w:cs="Times New Roman"/>
                <w:color w:val="000000"/>
                <w:lang w:val="en-US" w:eastAsia="es-MX"/>
              </w:rPr>
              <w:t>Markov Model COVID-19 Alive - Dead</w:t>
            </w:r>
          </w:p>
        </w:tc>
      </w:tr>
      <w:tr w:rsidR="00F66CEC" w:rsidRPr="00F66CEC" w14:paraId="32AEA49F"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66B43E3D"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Time </w:t>
            </w:r>
            <w:proofErr w:type="spellStart"/>
            <w:r w:rsidRPr="00F66CEC">
              <w:rPr>
                <w:rFonts w:ascii="Times New Roman" w:eastAsia="Times New Roman" w:hAnsi="Times New Roman" w:cs="Times New Roman"/>
                <w:color w:val="000000"/>
                <w:lang w:eastAsia="es-MX"/>
              </w:rPr>
              <w:t>horizon</w:t>
            </w:r>
            <w:proofErr w:type="spellEnd"/>
          </w:p>
        </w:tc>
        <w:tc>
          <w:tcPr>
            <w:tcW w:w="3674" w:type="dxa"/>
            <w:gridSpan w:val="3"/>
            <w:tcBorders>
              <w:top w:val="nil"/>
              <w:left w:val="nil"/>
              <w:bottom w:val="nil"/>
              <w:right w:val="nil"/>
            </w:tcBorders>
            <w:shd w:val="clear" w:color="000000" w:fill="FFFFFF"/>
            <w:noWrap/>
            <w:vAlign w:val="center"/>
            <w:hideMark/>
          </w:tcPr>
          <w:p w14:paraId="2BC4A9B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Lifetime</w:t>
            </w:r>
            <w:proofErr w:type="spellEnd"/>
          </w:p>
        </w:tc>
      </w:tr>
      <w:tr w:rsidR="00F66CEC" w:rsidRPr="00F66CEC" w14:paraId="72E73D60"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70EE3FE0"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Number</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of</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states</w:t>
            </w:r>
            <w:proofErr w:type="spellEnd"/>
            <w:r w:rsidRPr="00F66CEC">
              <w:rPr>
                <w:rFonts w:ascii="Times New Roman" w:eastAsia="Times New Roman" w:hAnsi="Times New Roman" w:cs="Times New Roman"/>
                <w:color w:val="000000"/>
                <w:lang w:eastAsia="es-MX"/>
              </w:rPr>
              <w:t xml:space="preserve"> </w:t>
            </w:r>
          </w:p>
        </w:tc>
        <w:tc>
          <w:tcPr>
            <w:tcW w:w="3674" w:type="dxa"/>
            <w:gridSpan w:val="3"/>
            <w:tcBorders>
              <w:top w:val="nil"/>
              <w:left w:val="nil"/>
              <w:bottom w:val="nil"/>
              <w:right w:val="nil"/>
            </w:tcBorders>
            <w:shd w:val="clear" w:color="000000" w:fill="E7E6E6"/>
            <w:noWrap/>
            <w:vAlign w:val="bottom"/>
            <w:hideMark/>
          </w:tcPr>
          <w:p w14:paraId="7F15659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2</w:t>
            </w:r>
          </w:p>
        </w:tc>
      </w:tr>
      <w:tr w:rsidR="00F66CEC" w:rsidRPr="00F66CEC" w14:paraId="032D5FB2" w14:textId="77777777" w:rsidTr="00F66CEC">
        <w:trPr>
          <w:divId w:val="1098677099"/>
          <w:trHeight w:val="288"/>
        </w:trPr>
        <w:tc>
          <w:tcPr>
            <w:tcW w:w="4966" w:type="dxa"/>
            <w:vMerge w:val="restart"/>
            <w:tcBorders>
              <w:top w:val="nil"/>
              <w:left w:val="nil"/>
              <w:bottom w:val="nil"/>
              <w:right w:val="nil"/>
            </w:tcBorders>
            <w:shd w:val="clear" w:color="000000" w:fill="FFFFFF"/>
            <w:noWrap/>
            <w:vAlign w:val="center"/>
            <w:hideMark/>
          </w:tcPr>
          <w:p w14:paraId="2C2A7EE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Name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of</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states</w:t>
            </w:r>
            <w:proofErr w:type="spellEnd"/>
          </w:p>
        </w:tc>
        <w:tc>
          <w:tcPr>
            <w:tcW w:w="3674" w:type="dxa"/>
            <w:gridSpan w:val="3"/>
            <w:tcBorders>
              <w:top w:val="nil"/>
              <w:left w:val="nil"/>
              <w:bottom w:val="nil"/>
              <w:right w:val="nil"/>
            </w:tcBorders>
            <w:shd w:val="clear" w:color="000000" w:fill="FFFFFF"/>
            <w:noWrap/>
            <w:vAlign w:val="center"/>
            <w:hideMark/>
          </w:tcPr>
          <w:p w14:paraId="7552C3C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Alive</w:t>
            </w:r>
            <w:proofErr w:type="spellEnd"/>
          </w:p>
        </w:tc>
      </w:tr>
      <w:tr w:rsidR="00F66CEC" w:rsidRPr="00F66CEC" w14:paraId="66161637" w14:textId="77777777" w:rsidTr="00F66CEC">
        <w:trPr>
          <w:divId w:val="1098677099"/>
          <w:trHeight w:val="288"/>
        </w:trPr>
        <w:tc>
          <w:tcPr>
            <w:tcW w:w="4966" w:type="dxa"/>
            <w:vMerge/>
            <w:tcBorders>
              <w:top w:val="nil"/>
              <w:left w:val="nil"/>
              <w:bottom w:val="nil"/>
              <w:right w:val="nil"/>
            </w:tcBorders>
            <w:vAlign w:val="center"/>
            <w:hideMark/>
          </w:tcPr>
          <w:p w14:paraId="7EBCDE57"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bottom"/>
            <w:hideMark/>
          </w:tcPr>
          <w:p w14:paraId="2EAAB60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Dead</w:t>
            </w:r>
            <w:proofErr w:type="spellEnd"/>
          </w:p>
        </w:tc>
      </w:tr>
      <w:tr w:rsidR="00F66CEC" w:rsidRPr="00F66CEC" w14:paraId="4DC071D9"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785F167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Discount</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rate</w:t>
            </w:r>
            <w:proofErr w:type="spellEnd"/>
          </w:p>
        </w:tc>
        <w:tc>
          <w:tcPr>
            <w:tcW w:w="3674" w:type="dxa"/>
            <w:gridSpan w:val="3"/>
            <w:tcBorders>
              <w:top w:val="nil"/>
              <w:left w:val="nil"/>
              <w:bottom w:val="nil"/>
              <w:right w:val="nil"/>
            </w:tcBorders>
            <w:shd w:val="clear" w:color="000000" w:fill="E7E6E6"/>
            <w:noWrap/>
            <w:vAlign w:val="bottom"/>
            <w:hideMark/>
          </w:tcPr>
          <w:p w14:paraId="72EEC9C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0.05</w:t>
            </w:r>
          </w:p>
        </w:tc>
      </w:tr>
      <w:tr w:rsidR="00F66CEC" w:rsidRPr="00F66CEC" w14:paraId="24ED793A" w14:textId="77777777" w:rsidTr="00F66CEC">
        <w:trPr>
          <w:divId w:val="1098677099"/>
          <w:trHeight w:val="288"/>
        </w:trPr>
        <w:tc>
          <w:tcPr>
            <w:tcW w:w="8640" w:type="dxa"/>
            <w:gridSpan w:val="4"/>
            <w:tcBorders>
              <w:top w:val="nil"/>
              <w:left w:val="nil"/>
              <w:bottom w:val="nil"/>
              <w:right w:val="nil"/>
            </w:tcBorders>
            <w:shd w:val="clear" w:color="000000" w:fill="AEAAAA"/>
            <w:noWrap/>
            <w:vAlign w:val="bottom"/>
            <w:hideMark/>
          </w:tcPr>
          <w:p w14:paraId="6ADC6A7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Utilities</w:t>
            </w:r>
            <w:proofErr w:type="spellEnd"/>
            <w:r w:rsidRPr="00F66CEC">
              <w:rPr>
                <w:rFonts w:ascii="Times New Roman" w:eastAsia="Times New Roman" w:hAnsi="Times New Roman" w:cs="Times New Roman"/>
                <w:color w:val="000000"/>
                <w:lang w:eastAsia="es-MX"/>
              </w:rPr>
              <w:t xml:space="preserve"> and </w:t>
            </w:r>
            <w:proofErr w:type="spellStart"/>
            <w:r w:rsidRPr="00F66CEC">
              <w:rPr>
                <w:rFonts w:ascii="Times New Roman" w:eastAsia="Times New Roman" w:hAnsi="Times New Roman" w:cs="Times New Roman"/>
                <w:color w:val="000000"/>
                <w:lang w:eastAsia="es-MX"/>
              </w:rPr>
              <w:t>Costs</w:t>
            </w:r>
            <w:proofErr w:type="spellEnd"/>
          </w:p>
        </w:tc>
      </w:tr>
      <w:tr w:rsidR="00F66CEC" w:rsidRPr="00F66CEC" w14:paraId="3A9E7275" w14:textId="77777777" w:rsidTr="00F66CEC">
        <w:trPr>
          <w:divId w:val="1098677099"/>
          <w:trHeight w:val="288"/>
        </w:trPr>
        <w:tc>
          <w:tcPr>
            <w:tcW w:w="8640" w:type="dxa"/>
            <w:gridSpan w:val="4"/>
            <w:tcBorders>
              <w:top w:val="nil"/>
              <w:left w:val="nil"/>
              <w:bottom w:val="nil"/>
              <w:right w:val="nil"/>
            </w:tcBorders>
            <w:shd w:val="clear" w:color="000000" w:fill="AEAAAA"/>
            <w:noWrap/>
            <w:vAlign w:val="bottom"/>
            <w:hideMark/>
          </w:tcPr>
          <w:p w14:paraId="455074D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Cost (2021 </w:t>
            </w:r>
            <w:proofErr w:type="spellStart"/>
            <w:r w:rsidRPr="00F66CEC">
              <w:rPr>
                <w:rFonts w:ascii="Times New Roman" w:eastAsia="Times New Roman" w:hAnsi="Times New Roman" w:cs="Times New Roman"/>
                <w:color w:val="000000"/>
                <w:lang w:eastAsia="es-MX"/>
              </w:rPr>
              <w:t>Mexican</w:t>
            </w:r>
            <w:proofErr w:type="spellEnd"/>
            <w:r w:rsidRPr="00F66CEC">
              <w:rPr>
                <w:rFonts w:ascii="Times New Roman" w:eastAsia="Times New Roman" w:hAnsi="Times New Roman" w:cs="Times New Roman"/>
                <w:color w:val="000000"/>
                <w:lang w:eastAsia="es-MX"/>
              </w:rPr>
              <w:t xml:space="preserve"> Pesos) $</w:t>
            </w:r>
          </w:p>
        </w:tc>
      </w:tr>
      <w:tr w:rsidR="00F66CEC" w:rsidRPr="00F66CEC" w14:paraId="6510CD8E" w14:textId="77777777" w:rsidTr="00F66CEC">
        <w:trPr>
          <w:divId w:val="1098677099"/>
          <w:trHeight w:val="288"/>
        </w:trPr>
        <w:tc>
          <w:tcPr>
            <w:tcW w:w="4966" w:type="dxa"/>
            <w:tcBorders>
              <w:top w:val="nil"/>
              <w:left w:val="nil"/>
              <w:bottom w:val="nil"/>
              <w:right w:val="nil"/>
            </w:tcBorders>
            <w:shd w:val="clear" w:color="000000" w:fill="E7E6E6"/>
            <w:noWrap/>
            <w:vAlign w:val="bottom"/>
            <w:hideMark/>
          </w:tcPr>
          <w:p w14:paraId="6B99C7F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Treatment</w:t>
            </w:r>
          </w:p>
        </w:tc>
        <w:tc>
          <w:tcPr>
            <w:tcW w:w="1364" w:type="dxa"/>
            <w:tcBorders>
              <w:top w:val="nil"/>
              <w:left w:val="nil"/>
              <w:bottom w:val="nil"/>
              <w:right w:val="nil"/>
            </w:tcBorders>
            <w:shd w:val="clear" w:color="000000" w:fill="E7E6E6"/>
            <w:noWrap/>
            <w:vAlign w:val="bottom"/>
            <w:hideMark/>
          </w:tcPr>
          <w:p w14:paraId="059A652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c>
          <w:tcPr>
            <w:tcW w:w="2310" w:type="dxa"/>
            <w:gridSpan w:val="2"/>
            <w:tcBorders>
              <w:top w:val="nil"/>
              <w:left w:val="nil"/>
              <w:bottom w:val="nil"/>
              <w:right w:val="nil"/>
            </w:tcBorders>
            <w:shd w:val="clear" w:color="000000" w:fill="E7E6E6"/>
            <w:noWrap/>
            <w:vAlign w:val="bottom"/>
            <w:hideMark/>
          </w:tcPr>
          <w:p w14:paraId="0F26F850"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Frequency</w:t>
            </w:r>
            <w:proofErr w:type="spellEnd"/>
          </w:p>
        </w:tc>
      </w:tr>
      <w:tr w:rsidR="00F66CEC" w:rsidRPr="00F66CEC" w14:paraId="660FEB15"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50AABF2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Remdesivir Treatment</w:t>
            </w:r>
          </w:p>
        </w:tc>
        <w:tc>
          <w:tcPr>
            <w:tcW w:w="1364" w:type="dxa"/>
            <w:tcBorders>
              <w:top w:val="nil"/>
              <w:left w:val="nil"/>
              <w:bottom w:val="nil"/>
              <w:right w:val="nil"/>
            </w:tcBorders>
            <w:shd w:val="clear" w:color="000000" w:fill="E7E6E6"/>
            <w:noWrap/>
            <w:vAlign w:val="bottom"/>
            <w:hideMark/>
          </w:tcPr>
          <w:p w14:paraId="417399E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6,188</w:t>
            </w:r>
          </w:p>
        </w:tc>
        <w:tc>
          <w:tcPr>
            <w:tcW w:w="2310" w:type="dxa"/>
            <w:gridSpan w:val="2"/>
            <w:tcBorders>
              <w:top w:val="nil"/>
              <w:left w:val="nil"/>
              <w:bottom w:val="nil"/>
              <w:right w:val="nil"/>
            </w:tcBorders>
            <w:shd w:val="clear" w:color="000000" w:fill="FFFFFF"/>
            <w:noWrap/>
            <w:vAlign w:val="bottom"/>
            <w:hideMark/>
          </w:tcPr>
          <w:p w14:paraId="0AE3F3E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Daily</w:t>
            </w:r>
            <w:proofErr w:type="spellEnd"/>
          </w:p>
        </w:tc>
      </w:tr>
      <w:tr w:rsidR="00F66CEC" w:rsidRPr="00F66CEC" w14:paraId="751777AA"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0BBA777F"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Baricitinib Treatment</w:t>
            </w:r>
          </w:p>
        </w:tc>
        <w:tc>
          <w:tcPr>
            <w:tcW w:w="1364" w:type="dxa"/>
            <w:tcBorders>
              <w:top w:val="nil"/>
              <w:left w:val="nil"/>
              <w:bottom w:val="nil"/>
              <w:right w:val="nil"/>
            </w:tcBorders>
            <w:shd w:val="clear" w:color="000000" w:fill="E7E6E6"/>
            <w:noWrap/>
            <w:vAlign w:val="bottom"/>
            <w:hideMark/>
          </w:tcPr>
          <w:p w14:paraId="0B87081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3,672</w:t>
            </w:r>
          </w:p>
        </w:tc>
        <w:tc>
          <w:tcPr>
            <w:tcW w:w="2310" w:type="dxa"/>
            <w:gridSpan w:val="2"/>
            <w:tcBorders>
              <w:top w:val="nil"/>
              <w:left w:val="nil"/>
              <w:bottom w:val="nil"/>
              <w:right w:val="nil"/>
            </w:tcBorders>
            <w:shd w:val="clear" w:color="000000" w:fill="FFFFFF"/>
            <w:noWrap/>
            <w:vAlign w:val="bottom"/>
            <w:hideMark/>
          </w:tcPr>
          <w:p w14:paraId="564D789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Daily</w:t>
            </w:r>
            <w:proofErr w:type="spellEnd"/>
          </w:p>
        </w:tc>
      </w:tr>
      <w:tr w:rsidR="00F66CEC" w:rsidRPr="00F66CEC" w14:paraId="241AFB75"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2056B3E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Dexamethasone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treatment</w:t>
            </w:r>
            <w:proofErr w:type="spellEnd"/>
          </w:p>
        </w:tc>
        <w:tc>
          <w:tcPr>
            <w:tcW w:w="1364" w:type="dxa"/>
            <w:tcBorders>
              <w:top w:val="nil"/>
              <w:left w:val="nil"/>
              <w:bottom w:val="nil"/>
              <w:right w:val="nil"/>
            </w:tcBorders>
            <w:shd w:val="clear" w:color="000000" w:fill="E7E6E6"/>
            <w:noWrap/>
            <w:vAlign w:val="bottom"/>
            <w:hideMark/>
          </w:tcPr>
          <w:p w14:paraId="3940D4ED"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w:t>
            </w:r>
          </w:p>
        </w:tc>
        <w:tc>
          <w:tcPr>
            <w:tcW w:w="2310" w:type="dxa"/>
            <w:gridSpan w:val="2"/>
            <w:tcBorders>
              <w:top w:val="nil"/>
              <w:left w:val="nil"/>
              <w:bottom w:val="nil"/>
              <w:right w:val="nil"/>
            </w:tcBorders>
            <w:shd w:val="clear" w:color="000000" w:fill="FFFFFF"/>
            <w:noWrap/>
            <w:vAlign w:val="bottom"/>
            <w:hideMark/>
          </w:tcPr>
          <w:p w14:paraId="0735556D"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Daily</w:t>
            </w:r>
            <w:proofErr w:type="spellEnd"/>
          </w:p>
        </w:tc>
      </w:tr>
      <w:tr w:rsidR="00F66CEC" w:rsidRPr="00F66CEC" w14:paraId="041E3AD2"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3A2D8E92" w14:textId="77777777" w:rsidR="00F66CEC" w:rsidRPr="00F66CEC" w:rsidRDefault="00F66CEC" w:rsidP="00F66CEC">
            <w:pPr>
              <w:spacing w:after="0" w:line="240" w:lineRule="auto"/>
              <w:jc w:val="center"/>
              <w:rPr>
                <w:rFonts w:ascii="Times New Roman" w:eastAsia="Times New Roman" w:hAnsi="Times New Roman" w:cs="Times New Roman"/>
                <w:color w:val="000000"/>
                <w:lang w:val="en-US" w:eastAsia="es-MX"/>
              </w:rPr>
            </w:pPr>
            <w:r w:rsidRPr="00F66CEC">
              <w:rPr>
                <w:rFonts w:ascii="Times New Roman" w:eastAsia="Times New Roman" w:hAnsi="Times New Roman" w:cs="Times New Roman"/>
                <w:color w:val="000000"/>
                <w:lang w:val="en-US" w:eastAsia="es-MX"/>
              </w:rPr>
              <w:t>Mean Hospitalization costs, not intubated</w:t>
            </w:r>
          </w:p>
        </w:tc>
        <w:tc>
          <w:tcPr>
            <w:tcW w:w="1364" w:type="dxa"/>
            <w:tcBorders>
              <w:top w:val="nil"/>
              <w:left w:val="nil"/>
              <w:bottom w:val="nil"/>
              <w:right w:val="nil"/>
            </w:tcBorders>
            <w:shd w:val="clear" w:color="000000" w:fill="E7E6E6"/>
            <w:noWrap/>
            <w:vAlign w:val="bottom"/>
            <w:hideMark/>
          </w:tcPr>
          <w:p w14:paraId="00C3536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9,272</w:t>
            </w:r>
          </w:p>
        </w:tc>
        <w:tc>
          <w:tcPr>
            <w:tcW w:w="2310" w:type="dxa"/>
            <w:gridSpan w:val="2"/>
            <w:tcBorders>
              <w:top w:val="nil"/>
              <w:left w:val="nil"/>
              <w:bottom w:val="nil"/>
              <w:right w:val="nil"/>
            </w:tcBorders>
            <w:shd w:val="clear" w:color="000000" w:fill="FFFFFF"/>
            <w:noWrap/>
            <w:vAlign w:val="bottom"/>
            <w:hideMark/>
          </w:tcPr>
          <w:p w14:paraId="6064550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Daily</w:t>
            </w:r>
            <w:proofErr w:type="spellEnd"/>
          </w:p>
        </w:tc>
      </w:tr>
      <w:tr w:rsidR="00F66CEC" w:rsidRPr="00F66CEC" w14:paraId="12DF327F"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16C34A5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Mean </w:t>
            </w:r>
            <w:proofErr w:type="spellStart"/>
            <w:r w:rsidRPr="00F66CEC">
              <w:rPr>
                <w:rFonts w:ascii="Times New Roman" w:eastAsia="Times New Roman" w:hAnsi="Times New Roman" w:cs="Times New Roman"/>
                <w:color w:val="000000"/>
                <w:lang w:eastAsia="es-MX"/>
              </w:rPr>
              <w:t>Hospitalization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costs</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intubated</w:t>
            </w:r>
            <w:proofErr w:type="spellEnd"/>
          </w:p>
        </w:tc>
        <w:tc>
          <w:tcPr>
            <w:tcW w:w="1364" w:type="dxa"/>
            <w:tcBorders>
              <w:top w:val="nil"/>
              <w:left w:val="nil"/>
              <w:bottom w:val="nil"/>
              <w:right w:val="nil"/>
            </w:tcBorders>
            <w:shd w:val="clear" w:color="000000" w:fill="E7E6E6"/>
            <w:noWrap/>
            <w:vAlign w:val="bottom"/>
            <w:hideMark/>
          </w:tcPr>
          <w:p w14:paraId="5D08442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44,151</w:t>
            </w:r>
          </w:p>
        </w:tc>
        <w:tc>
          <w:tcPr>
            <w:tcW w:w="2310" w:type="dxa"/>
            <w:gridSpan w:val="2"/>
            <w:tcBorders>
              <w:top w:val="nil"/>
              <w:left w:val="nil"/>
              <w:bottom w:val="nil"/>
              <w:right w:val="nil"/>
            </w:tcBorders>
            <w:shd w:val="clear" w:color="000000" w:fill="FFFFFF"/>
            <w:noWrap/>
            <w:vAlign w:val="bottom"/>
            <w:hideMark/>
          </w:tcPr>
          <w:p w14:paraId="212B3D6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Daily</w:t>
            </w:r>
            <w:proofErr w:type="spellEnd"/>
          </w:p>
        </w:tc>
      </w:tr>
      <w:tr w:rsidR="00F66CEC" w:rsidRPr="00F66CEC" w14:paraId="004D3592" w14:textId="77777777" w:rsidTr="00F66CEC">
        <w:trPr>
          <w:divId w:val="1098677099"/>
          <w:trHeight w:val="288"/>
        </w:trPr>
        <w:tc>
          <w:tcPr>
            <w:tcW w:w="4966" w:type="dxa"/>
            <w:tcBorders>
              <w:top w:val="nil"/>
              <w:left w:val="nil"/>
              <w:bottom w:val="nil"/>
              <w:right w:val="nil"/>
            </w:tcBorders>
            <w:shd w:val="clear" w:color="000000" w:fill="FFFFFF"/>
            <w:noWrap/>
            <w:vAlign w:val="bottom"/>
            <w:hideMark/>
          </w:tcPr>
          <w:p w14:paraId="17A0EDB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lastRenderedPageBreak/>
              <w:t xml:space="preserve"> </w:t>
            </w:r>
            <w:proofErr w:type="spellStart"/>
            <w:r w:rsidRPr="00F66CEC">
              <w:rPr>
                <w:rFonts w:ascii="Times New Roman" w:eastAsia="Times New Roman" w:hAnsi="Times New Roman" w:cs="Times New Roman"/>
                <w:color w:val="000000"/>
                <w:lang w:eastAsia="es-MX"/>
              </w:rPr>
              <w:t>Healthcare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expenditure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by</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patient</w:t>
            </w:r>
            <w:proofErr w:type="spellEnd"/>
          </w:p>
        </w:tc>
        <w:tc>
          <w:tcPr>
            <w:tcW w:w="1364" w:type="dxa"/>
            <w:tcBorders>
              <w:top w:val="nil"/>
              <w:left w:val="nil"/>
              <w:bottom w:val="nil"/>
              <w:right w:val="nil"/>
            </w:tcBorders>
            <w:shd w:val="clear" w:color="000000" w:fill="E7E6E6"/>
            <w:noWrap/>
            <w:vAlign w:val="bottom"/>
            <w:hideMark/>
          </w:tcPr>
          <w:p w14:paraId="13CBFBB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11,483</w:t>
            </w:r>
          </w:p>
        </w:tc>
        <w:tc>
          <w:tcPr>
            <w:tcW w:w="2310" w:type="dxa"/>
            <w:gridSpan w:val="2"/>
            <w:tcBorders>
              <w:top w:val="nil"/>
              <w:left w:val="nil"/>
              <w:bottom w:val="nil"/>
              <w:right w:val="nil"/>
            </w:tcBorders>
            <w:shd w:val="clear" w:color="000000" w:fill="FFFFFF"/>
            <w:noWrap/>
            <w:vAlign w:val="bottom"/>
            <w:hideMark/>
          </w:tcPr>
          <w:p w14:paraId="13856A5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Annually</w:t>
            </w:r>
            <w:proofErr w:type="spellEnd"/>
          </w:p>
        </w:tc>
      </w:tr>
      <w:tr w:rsidR="00F66CEC" w:rsidRPr="00F66CEC" w14:paraId="5ECA0D3F" w14:textId="77777777" w:rsidTr="00F66CEC">
        <w:trPr>
          <w:divId w:val="1098677099"/>
          <w:trHeight w:val="288"/>
        </w:trPr>
        <w:tc>
          <w:tcPr>
            <w:tcW w:w="8640" w:type="dxa"/>
            <w:gridSpan w:val="4"/>
            <w:tcBorders>
              <w:top w:val="nil"/>
              <w:left w:val="nil"/>
              <w:bottom w:val="nil"/>
              <w:right w:val="nil"/>
            </w:tcBorders>
            <w:shd w:val="clear" w:color="000000" w:fill="AEAAAA"/>
            <w:noWrap/>
            <w:vAlign w:val="bottom"/>
            <w:hideMark/>
          </w:tcPr>
          <w:p w14:paraId="2D0CCAB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Quality</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of</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life</w:t>
            </w:r>
            <w:proofErr w:type="spellEnd"/>
          </w:p>
        </w:tc>
      </w:tr>
      <w:tr w:rsidR="00F66CEC" w:rsidRPr="00F66CEC" w14:paraId="5E8D0155" w14:textId="77777777" w:rsidTr="00F66CEC">
        <w:trPr>
          <w:divId w:val="1098677099"/>
          <w:trHeight w:val="288"/>
        </w:trPr>
        <w:tc>
          <w:tcPr>
            <w:tcW w:w="6330" w:type="dxa"/>
            <w:gridSpan w:val="2"/>
            <w:tcBorders>
              <w:top w:val="nil"/>
              <w:left w:val="nil"/>
              <w:bottom w:val="nil"/>
              <w:right w:val="nil"/>
            </w:tcBorders>
            <w:shd w:val="clear" w:color="000000" w:fill="E7E6E6"/>
            <w:noWrap/>
            <w:vAlign w:val="bottom"/>
            <w:hideMark/>
          </w:tcPr>
          <w:p w14:paraId="086B23A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Age - </w:t>
            </w:r>
            <w:proofErr w:type="spellStart"/>
            <w:r w:rsidRPr="00F66CEC">
              <w:rPr>
                <w:rFonts w:ascii="Times New Roman" w:eastAsia="Times New Roman" w:hAnsi="Times New Roman" w:cs="Times New Roman"/>
                <w:color w:val="000000"/>
                <w:lang w:eastAsia="es-MX"/>
              </w:rPr>
              <w:t>Group</w:t>
            </w:r>
            <w:proofErr w:type="spellEnd"/>
          </w:p>
        </w:tc>
        <w:tc>
          <w:tcPr>
            <w:tcW w:w="2310" w:type="dxa"/>
            <w:gridSpan w:val="2"/>
            <w:tcBorders>
              <w:top w:val="nil"/>
              <w:left w:val="nil"/>
              <w:bottom w:val="nil"/>
              <w:right w:val="nil"/>
            </w:tcBorders>
            <w:shd w:val="clear" w:color="000000" w:fill="E7E6E6"/>
            <w:noWrap/>
            <w:vAlign w:val="bottom"/>
            <w:hideMark/>
          </w:tcPr>
          <w:p w14:paraId="1143512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Utilities</w:t>
            </w:r>
            <w:proofErr w:type="spellEnd"/>
          </w:p>
        </w:tc>
      </w:tr>
      <w:tr w:rsidR="00F66CEC" w:rsidRPr="00F66CEC" w14:paraId="7BC25657" w14:textId="77777777" w:rsidTr="00F66CEC">
        <w:trPr>
          <w:divId w:val="1098677099"/>
          <w:trHeight w:val="300"/>
        </w:trPr>
        <w:tc>
          <w:tcPr>
            <w:tcW w:w="6330" w:type="dxa"/>
            <w:gridSpan w:val="2"/>
            <w:tcBorders>
              <w:top w:val="nil"/>
              <w:left w:val="nil"/>
              <w:bottom w:val="nil"/>
              <w:right w:val="nil"/>
            </w:tcBorders>
            <w:shd w:val="clear" w:color="000000" w:fill="E7E6E6"/>
            <w:noWrap/>
            <w:vAlign w:val="bottom"/>
            <w:hideMark/>
          </w:tcPr>
          <w:p w14:paraId="6279149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45 - 49</w:t>
            </w:r>
          </w:p>
        </w:tc>
        <w:tc>
          <w:tcPr>
            <w:tcW w:w="2310" w:type="dxa"/>
            <w:gridSpan w:val="2"/>
            <w:tcBorders>
              <w:top w:val="nil"/>
              <w:left w:val="nil"/>
              <w:bottom w:val="nil"/>
              <w:right w:val="nil"/>
            </w:tcBorders>
            <w:shd w:val="clear" w:color="000000" w:fill="FFFFFF"/>
            <w:noWrap/>
            <w:vAlign w:val="bottom"/>
            <w:hideMark/>
          </w:tcPr>
          <w:p w14:paraId="5A1892B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0.871</w:t>
            </w:r>
          </w:p>
        </w:tc>
      </w:tr>
      <w:tr w:rsidR="00F66CEC" w:rsidRPr="00F66CEC" w14:paraId="60C05225" w14:textId="77777777" w:rsidTr="00F66CEC">
        <w:trPr>
          <w:divId w:val="1098677099"/>
          <w:trHeight w:val="288"/>
        </w:trPr>
        <w:tc>
          <w:tcPr>
            <w:tcW w:w="6330" w:type="dxa"/>
            <w:gridSpan w:val="2"/>
            <w:tcBorders>
              <w:top w:val="nil"/>
              <w:left w:val="nil"/>
              <w:bottom w:val="nil"/>
              <w:right w:val="nil"/>
            </w:tcBorders>
            <w:shd w:val="clear" w:color="000000" w:fill="E7E6E6"/>
            <w:noWrap/>
            <w:vAlign w:val="bottom"/>
            <w:hideMark/>
          </w:tcPr>
          <w:p w14:paraId="6977473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50 - 59</w:t>
            </w:r>
          </w:p>
        </w:tc>
        <w:tc>
          <w:tcPr>
            <w:tcW w:w="2310" w:type="dxa"/>
            <w:gridSpan w:val="2"/>
            <w:tcBorders>
              <w:top w:val="nil"/>
              <w:left w:val="nil"/>
              <w:bottom w:val="nil"/>
              <w:right w:val="nil"/>
            </w:tcBorders>
            <w:shd w:val="clear" w:color="000000" w:fill="FFFFFF"/>
            <w:noWrap/>
            <w:vAlign w:val="bottom"/>
            <w:hideMark/>
          </w:tcPr>
          <w:p w14:paraId="1FF3A2F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0.842</w:t>
            </w:r>
          </w:p>
        </w:tc>
      </w:tr>
      <w:tr w:rsidR="00F66CEC" w:rsidRPr="00F66CEC" w14:paraId="3AA633C2" w14:textId="77777777" w:rsidTr="00F66CEC">
        <w:trPr>
          <w:divId w:val="1098677099"/>
          <w:trHeight w:val="288"/>
        </w:trPr>
        <w:tc>
          <w:tcPr>
            <w:tcW w:w="6330" w:type="dxa"/>
            <w:gridSpan w:val="2"/>
            <w:tcBorders>
              <w:top w:val="nil"/>
              <w:left w:val="nil"/>
              <w:bottom w:val="nil"/>
              <w:right w:val="nil"/>
            </w:tcBorders>
            <w:shd w:val="clear" w:color="000000" w:fill="E7E6E6"/>
            <w:noWrap/>
            <w:vAlign w:val="bottom"/>
            <w:hideMark/>
          </w:tcPr>
          <w:p w14:paraId="4D1C42E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60 - 69</w:t>
            </w:r>
          </w:p>
        </w:tc>
        <w:tc>
          <w:tcPr>
            <w:tcW w:w="2310" w:type="dxa"/>
            <w:gridSpan w:val="2"/>
            <w:tcBorders>
              <w:top w:val="nil"/>
              <w:left w:val="nil"/>
              <w:bottom w:val="nil"/>
              <w:right w:val="nil"/>
            </w:tcBorders>
            <w:shd w:val="clear" w:color="000000" w:fill="FFFFFF"/>
            <w:noWrap/>
            <w:vAlign w:val="bottom"/>
            <w:hideMark/>
          </w:tcPr>
          <w:p w14:paraId="503FCCF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0.823</w:t>
            </w:r>
          </w:p>
        </w:tc>
      </w:tr>
      <w:tr w:rsidR="00F66CEC" w:rsidRPr="00F66CEC" w14:paraId="76C51425" w14:textId="77777777" w:rsidTr="00F66CEC">
        <w:trPr>
          <w:divId w:val="1098677099"/>
          <w:trHeight w:val="288"/>
        </w:trPr>
        <w:tc>
          <w:tcPr>
            <w:tcW w:w="6330" w:type="dxa"/>
            <w:gridSpan w:val="2"/>
            <w:tcBorders>
              <w:top w:val="nil"/>
              <w:left w:val="nil"/>
              <w:bottom w:val="nil"/>
              <w:right w:val="nil"/>
            </w:tcBorders>
            <w:shd w:val="clear" w:color="000000" w:fill="E7E6E6"/>
            <w:noWrap/>
            <w:vAlign w:val="bottom"/>
            <w:hideMark/>
          </w:tcPr>
          <w:p w14:paraId="151C7D2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70 - 79</w:t>
            </w:r>
          </w:p>
        </w:tc>
        <w:tc>
          <w:tcPr>
            <w:tcW w:w="2310" w:type="dxa"/>
            <w:gridSpan w:val="2"/>
            <w:tcBorders>
              <w:top w:val="nil"/>
              <w:left w:val="nil"/>
              <w:bottom w:val="nil"/>
              <w:right w:val="nil"/>
            </w:tcBorders>
            <w:shd w:val="clear" w:color="000000" w:fill="FFFFFF"/>
            <w:noWrap/>
            <w:vAlign w:val="bottom"/>
            <w:hideMark/>
          </w:tcPr>
          <w:p w14:paraId="00F94B29"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0.79</w:t>
            </w:r>
          </w:p>
        </w:tc>
      </w:tr>
      <w:tr w:rsidR="00F66CEC" w:rsidRPr="00F66CEC" w14:paraId="4D81FBB1" w14:textId="77777777" w:rsidTr="00F66CEC">
        <w:trPr>
          <w:divId w:val="1098677099"/>
          <w:trHeight w:val="288"/>
        </w:trPr>
        <w:tc>
          <w:tcPr>
            <w:tcW w:w="6330" w:type="dxa"/>
            <w:gridSpan w:val="2"/>
            <w:tcBorders>
              <w:top w:val="nil"/>
              <w:left w:val="nil"/>
              <w:bottom w:val="nil"/>
              <w:right w:val="nil"/>
            </w:tcBorders>
            <w:shd w:val="clear" w:color="000000" w:fill="E7E6E6"/>
            <w:noWrap/>
            <w:vAlign w:val="bottom"/>
            <w:hideMark/>
          </w:tcPr>
          <w:p w14:paraId="01A2CEC0"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Calibri" w:eastAsia="Times New Roman" w:hAnsi="Calibri" w:cs="Calibri"/>
                <w:color w:val="000000"/>
                <w:lang w:eastAsia="es-MX"/>
              </w:rPr>
              <w:t>≥</w:t>
            </w:r>
            <w:r w:rsidRPr="00F66CEC">
              <w:rPr>
                <w:rFonts w:ascii="Times New Roman" w:eastAsia="Times New Roman" w:hAnsi="Times New Roman" w:cs="Times New Roman"/>
                <w:color w:val="000000"/>
                <w:lang w:eastAsia="es-MX"/>
              </w:rPr>
              <w:t xml:space="preserve"> 80</w:t>
            </w:r>
          </w:p>
        </w:tc>
        <w:tc>
          <w:tcPr>
            <w:tcW w:w="2310" w:type="dxa"/>
            <w:gridSpan w:val="2"/>
            <w:tcBorders>
              <w:top w:val="nil"/>
              <w:left w:val="nil"/>
              <w:bottom w:val="nil"/>
              <w:right w:val="nil"/>
            </w:tcBorders>
            <w:shd w:val="clear" w:color="000000" w:fill="FFFFFF"/>
            <w:noWrap/>
            <w:vAlign w:val="bottom"/>
            <w:hideMark/>
          </w:tcPr>
          <w:p w14:paraId="5DE24BC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0.736</w:t>
            </w:r>
          </w:p>
        </w:tc>
      </w:tr>
    </w:tbl>
    <w:p w14:paraId="03347909" w14:textId="418B71FC" w:rsidR="00597F7F" w:rsidRPr="00F66CEC" w:rsidRDefault="00681EE5" w:rsidP="00F66CEC">
      <w:pPr>
        <w:spacing w:before="240" w:line="360" w:lineRule="auto"/>
        <w:jc w:val="both"/>
        <w:rPr>
          <w:rFonts w:ascii="Times New Roman" w:hAnsi="Times New Roman" w:cs="Times New Roman"/>
          <w:color w:val="FF0000"/>
          <w:sz w:val="24"/>
          <w:szCs w:val="26"/>
          <w:lang w:val="en-US"/>
        </w:rPr>
      </w:pPr>
      <w:r>
        <w:rPr>
          <w:rFonts w:ascii="Times New Roman" w:hAnsi="Times New Roman" w:cs="Times New Roman"/>
          <w:color w:val="FF0000"/>
          <w:sz w:val="24"/>
          <w:szCs w:val="26"/>
          <w:lang w:val="en-US"/>
        </w:rPr>
        <w:fldChar w:fldCharType="end"/>
      </w:r>
    </w:p>
    <w:p w14:paraId="23CA7B11" w14:textId="06A5016D"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14:paraId="2999B846" w14:textId="5DA58E30" w:rsidR="00412D02" w:rsidRDefault="00571BE6" w:rsidP="00471DC9">
      <w:pPr>
        <w:keepNext/>
        <w:autoSpaceDE w:val="0"/>
        <w:autoSpaceDN w:val="0"/>
        <w:adjustRightInd w:val="0"/>
        <w:spacing w:after="0" w:line="360" w:lineRule="auto"/>
        <w:jc w:val="center"/>
        <w:rPr>
          <w:rFonts w:ascii="Times New Roman" w:hAnsi="Times New Roman" w:cs="Times New Roman"/>
          <w:sz w:val="20"/>
          <w:lang w:val="en-US"/>
        </w:rPr>
      </w:pPr>
      <w:r>
        <w:rPr>
          <w:rStyle w:val="Refdecomentario"/>
        </w:rPr>
        <w:commentReference w:id="36"/>
      </w:r>
    </w:p>
    <w:p w14:paraId="53341338" w14:textId="77777777"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14:paraId="0FD227F5" w14:textId="334CAE77" w:rsidR="00E01353"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14:paraId="37726561" w14:textId="5BA868B7" w:rsidR="00471DC9" w:rsidRDefault="00754BF0" w:rsidP="00471DC9">
      <w:pPr>
        <w:keepNext/>
        <w:autoSpaceDE w:val="0"/>
        <w:autoSpaceDN w:val="0"/>
        <w:adjustRightInd w:val="0"/>
        <w:spacing w:after="0" w:line="360" w:lineRule="auto"/>
        <w:jc w:val="center"/>
      </w:pPr>
      <w:r>
        <w:rPr>
          <w:noProof/>
        </w:rPr>
        <w:lastRenderedPageBreak/>
        <w:drawing>
          <wp:inline distT="0" distB="0" distL="0" distR="0" wp14:anchorId="66C6143D" wp14:editId="66AB73CB">
            <wp:extent cx="5612130" cy="400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008120"/>
                    </a:xfrm>
                    <a:prstGeom prst="rect">
                      <a:avLst/>
                    </a:prstGeom>
                    <a:noFill/>
                    <a:ln>
                      <a:noFill/>
                    </a:ln>
                  </pic:spPr>
                </pic:pic>
              </a:graphicData>
            </a:graphic>
          </wp:inline>
        </w:drawing>
      </w:r>
    </w:p>
    <w:p w14:paraId="3AA7FDAD" w14:textId="4F152E95" w:rsidR="00471DC9" w:rsidRDefault="00471DC9" w:rsidP="00471DC9">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00681EE5">
        <w:rPr>
          <w:rFonts w:ascii="Times New Roman" w:hAnsi="Times New Roman" w:cs="Times New Roman"/>
          <w:sz w:val="20"/>
          <w:lang w:val="en-US"/>
        </w:rPr>
        <w:fldChar w:fldCharType="begin"/>
      </w:r>
      <w:r w:rsidR="00681EE5">
        <w:rPr>
          <w:rFonts w:ascii="Times New Roman" w:hAnsi="Times New Roman" w:cs="Times New Roman"/>
          <w:sz w:val="20"/>
          <w:lang w:val="en-US"/>
        </w:rPr>
        <w:instrText xml:space="preserve"> SEQ Figure \* ARABIC </w:instrText>
      </w:r>
      <w:r w:rsidR="00681EE5">
        <w:rPr>
          <w:rFonts w:ascii="Times New Roman" w:hAnsi="Times New Roman" w:cs="Times New Roman"/>
          <w:sz w:val="20"/>
          <w:lang w:val="en-US"/>
        </w:rPr>
        <w:fldChar w:fldCharType="separate"/>
      </w:r>
      <w:r w:rsidR="00681EE5">
        <w:rPr>
          <w:rFonts w:ascii="Times New Roman" w:hAnsi="Times New Roman" w:cs="Times New Roman"/>
          <w:noProof/>
          <w:sz w:val="20"/>
          <w:lang w:val="en-US"/>
        </w:rPr>
        <w:t>2</w:t>
      </w:r>
      <w:r w:rsidR="00681EE5">
        <w:rPr>
          <w:rFonts w:ascii="Times New Roman" w:hAnsi="Times New Roman" w:cs="Times New Roman"/>
          <w:sz w:val="20"/>
          <w:lang w:val="en-US"/>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14:paraId="7AA8E324" w14:textId="3C1ED430" w:rsidR="00E62028" w:rsidRDefault="00E62028" w:rsidP="00E62028">
      <w:pPr>
        <w:pStyle w:val="Descripcin"/>
        <w:rPr>
          <w:rFonts w:ascii="Times New Roman" w:hAnsi="Times New Roman" w:cs="Times New Roman"/>
          <w:sz w:val="20"/>
          <w:lang w:val="en-US"/>
        </w:rPr>
      </w:pPr>
    </w:p>
    <w:p w14:paraId="7844FD3B" w14:textId="2BFFC638" w:rsidR="003148DA" w:rsidRPr="003148DA" w:rsidRDefault="003148DA" w:rsidP="00471DC9">
      <w:pPr>
        <w:pStyle w:val="Descripcin"/>
        <w:jc w:val="both"/>
        <w:rPr>
          <w:rFonts w:ascii="Times New Roman" w:hAnsi="Times New Roman" w:cs="Times New Roman"/>
          <w:b/>
          <w:i w:val="0"/>
          <w:sz w:val="24"/>
          <w:szCs w:val="24"/>
        </w:rPr>
      </w:pPr>
      <w:r w:rsidRPr="003148DA">
        <w:rPr>
          <w:rFonts w:ascii="Times New Roman" w:hAnsi="Times New Roman" w:cs="Times New Roman"/>
          <w:b/>
          <w:i w:val="0"/>
          <w:sz w:val="24"/>
          <w:szCs w:val="24"/>
        </w:rPr>
        <w:t>Primero describe resultados</w:t>
      </w:r>
      <w:r>
        <w:rPr>
          <w:rFonts w:ascii="Times New Roman" w:hAnsi="Times New Roman" w:cs="Times New Roman"/>
          <w:b/>
          <w:i w:val="0"/>
          <w:sz w:val="24"/>
          <w:szCs w:val="24"/>
        </w:rPr>
        <w:t xml:space="preserve"> y luego el PSA. Tengo que checar como describieron el PSA y escribirlo.</w:t>
      </w:r>
    </w:p>
    <w:p w14:paraId="65898E34" w14:textId="0DA7C533" w:rsidR="00471DC9" w:rsidRPr="00E62028" w:rsidRDefault="00471DC9" w:rsidP="00471DC9">
      <w:pPr>
        <w:pStyle w:val="Descripcin"/>
        <w:jc w:val="both"/>
        <w:rPr>
          <w:rFonts w:ascii="Times New Roman" w:hAnsi="Times New Roman" w:cs="Times New Roman"/>
          <w:b/>
          <w:i w:val="0"/>
          <w:sz w:val="24"/>
          <w:szCs w:val="24"/>
          <w:lang w:val="en-US"/>
        </w:rPr>
      </w:pPr>
      <w:r w:rsidRPr="00E62028">
        <w:rPr>
          <w:rFonts w:ascii="Times New Roman" w:hAnsi="Times New Roman" w:cs="Times New Roman"/>
          <w:b/>
          <w:i w:val="0"/>
          <w:sz w:val="24"/>
          <w:szCs w:val="24"/>
          <w:lang w:val="en-US"/>
        </w:rPr>
        <w:t>Probabilistic Sensitivity Analysis</w:t>
      </w:r>
    </w:p>
    <w:p w14:paraId="01F09C8F" w14:textId="036B17B5" w:rsidR="00395A7F"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w:t>
      </w:r>
      <w:r w:rsidR="001E5D4B">
        <w:rPr>
          <w:rFonts w:ascii="Times New Roman" w:hAnsi="Times New Roman" w:cs="Times New Roman"/>
          <w:sz w:val="24"/>
          <w:szCs w:val="24"/>
          <w:lang w:val="en-US"/>
        </w:rPr>
        <w:t xml:space="preserve"> is shown</w:t>
      </w:r>
      <w:r>
        <w:rPr>
          <w:rFonts w:ascii="Times New Roman" w:hAnsi="Times New Roman" w:cs="Times New Roman"/>
          <w:sz w:val="24"/>
          <w:szCs w:val="24"/>
          <w:lang w:val="en-US"/>
        </w:rPr>
        <w:t xml:space="preserve"> in the supplemental material.</w:t>
      </w:r>
    </w:p>
    <w:p w14:paraId="3E7920AB" w14:textId="26AEB5AD" w:rsidR="00A65986" w:rsidRDefault="00A65986" w:rsidP="00257290">
      <w:pPr>
        <w:spacing w:line="360" w:lineRule="auto"/>
        <w:jc w:val="both"/>
        <w:rPr>
          <w:rFonts w:ascii="Times New Roman" w:hAnsi="Times New Roman" w:cs="Times New Roman"/>
          <w:sz w:val="24"/>
          <w:szCs w:val="24"/>
          <w:lang w:val="en-US"/>
        </w:rPr>
      </w:pPr>
      <w:r>
        <w:rPr>
          <w:noProof/>
        </w:rPr>
        <w:lastRenderedPageBreak/>
        <w:drawing>
          <wp:inline distT="0" distB="0" distL="0" distR="0" wp14:anchorId="4455860D" wp14:editId="069A6DA6">
            <wp:extent cx="5612130" cy="2953753"/>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14:paraId="177C678C" w14:textId="27B7DEF3" w:rsidR="003148DA" w:rsidRDefault="003148DA" w:rsidP="00257290">
      <w:pPr>
        <w:spacing w:line="360" w:lineRule="auto"/>
        <w:jc w:val="both"/>
        <w:rPr>
          <w:rFonts w:ascii="Times New Roman" w:hAnsi="Times New Roman" w:cs="Times New Roman"/>
          <w:sz w:val="24"/>
          <w:szCs w:val="24"/>
        </w:rPr>
      </w:pPr>
      <w:r w:rsidRPr="003148DA">
        <w:rPr>
          <w:rFonts w:ascii="Times New Roman" w:hAnsi="Times New Roman" w:cs="Times New Roman"/>
          <w:sz w:val="24"/>
          <w:szCs w:val="24"/>
        </w:rPr>
        <w:t>Que tengan el mismo t</w:t>
      </w:r>
      <w:r>
        <w:rPr>
          <w:rFonts w:ascii="Times New Roman" w:hAnsi="Times New Roman" w:cs="Times New Roman"/>
          <w:sz w:val="24"/>
          <w:szCs w:val="24"/>
        </w:rPr>
        <w:t>amaño de letra.</w:t>
      </w:r>
    </w:p>
    <w:p w14:paraId="53F0CDCB" w14:textId="3CE2958C" w:rsidR="003148DA" w:rsidRDefault="003148DA" w:rsidP="00257290">
      <w:pPr>
        <w:spacing w:line="360" w:lineRule="auto"/>
        <w:jc w:val="both"/>
        <w:rPr>
          <w:rFonts w:ascii="Times New Roman" w:hAnsi="Times New Roman" w:cs="Times New Roman"/>
          <w:sz w:val="24"/>
          <w:szCs w:val="24"/>
        </w:rPr>
      </w:pPr>
      <w:r>
        <w:rPr>
          <w:rFonts w:ascii="Times New Roman" w:hAnsi="Times New Roman" w:cs="Times New Roman"/>
          <w:sz w:val="24"/>
          <w:szCs w:val="24"/>
        </w:rPr>
        <w:t>No Treatment siempre va primero.</w:t>
      </w:r>
    </w:p>
    <w:p w14:paraId="5B8FEF41" w14:textId="46B9D7E1" w:rsidR="003148DA" w:rsidRPr="003148DA" w:rsidRDefault="003148DA" w:rsidP="002572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Explorar si en esta gráfica con una figura, disminuir el Alpha. Poner un punto grande que indique el punto promedio. Si le bajo el Alpha se difumina, y el promedio Alpha 1. </w:t>
      </w:r>
    </w:p>
    <w:p w14:paraId="6C3BD9EA" w14:textId="6EBFE75F" w:rsidR="00A65986" w:rsidRPr="003148DA" w:rsidRDefault="00A65986" w:rsidP="00A65986">
      <w:pPr>
        <w:pStyle w:val="Descripcin"/>
        <w:jc w:val="both"/>
        <w:rPr>
          <w:rFonts w:ascii="Times New Roman" w:hAnsi="Times New Roman" w:cs="Times New Roman"/>
          <w:b/>
          <w:i w:val="0"/>
          <w:sz w:val="24"/>
          <w:szCs w:val="24"/>
        </w:rPr>
      </w:pPr>
    </w:p>
    <w:p w14:paraId="7A3228F7" w14:textId="637F7AEE" w:rsidR="00A65986" w:rsidRPr="00A65986" w:rsidRDefault="00A65986" w:rsidP="00A65986">
      <w:pPr>
        <w:spacing w:line="360" w:lineRule="auto"/>
        <w:jc w:val="both"/>
        <w:rPr>
          <w:rFonts w:ascii="Times New Roman" w:hAnsi="Times New Roman" w:cs="Times New Roman"/>
          <w:b/>
          <w:sz w:val="28"/>
          <w:szCs w:val="24"/>
          <w:lang w:val="en-US"/>
        </w:rPr>
      </w:pPr>
      <w:r w:rsidRPr="00A65986">
        <w:rPr>
          <w:rFonts w:ascii="Times New Roman" w:hAnsi="Times New Roman" w:cs="Times New Roman"/>
          <w:b/>
          <w:sz w:val="28"/>
          <w:szCs w:val="24"/>
          <w:lang w:val="en-US"/>
        </w:rPr>
        <w:t>Health Outcomes and Treatment Costs</w:t>
      </w:r>
    </w:p>
    <w:p w14:paraId="16A337A3" w14:textId="531C27DD" w:rsidR="00257290" w:rsidRDefault="00257290" w:rsidP="00A65986">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w:t>
      </w:r>
      <w:r w:rsidRPr="00A65986">
        <w:rPr>
          <w:rFonts w:ascii="Times New Roman" w:hAnsi="Times New Roman" w:cs="Times New Roman"/>
          <w:i/>
          <w:sz w:val="24"/>
          <w:szCs w:val="24"/>
          <w:lang w:val="en-US"/>
        </w:rPr>
        <w:t>Baricitinib and Remdesivir</w:t>
      </w:r>
      <w:r w:rsidRPr="00257290">
        <w:rPr>
          <w:rFonts w:ascii="Times New Roman" w:hAnsi="Times New Roman" w:cs="Times New Roman"/>
          <w:sz w:val="24"/>
          <w:szCs w:val="24"/>
          <w:lang w:val="en-US"/>
        </w:rPr>
        <w:t xml:space="preserve">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E360E7A" w14:textId="629B9E44" w:rsidR="00681EE5" w:rsidRDefault="00A65986" w:rsidP="00A65986">
      <w:pPr>
        <w:spacing w:line="360" w:lineRule="auto"/>
        <w:jc w:val="both"/>
        <w:rPr>
          <w:rFonts w:ascii="Times New Roman" w:hAnsi="Times New Roman" w:cs="Times New Roman"/>
          <w:sz w:val="24"/>
          <w:szCs w:val="24"/>
          <w:lang w:val="en-US"/>
        </w:rPr>
      </w:pPr>
      <w:r w:rsidRPr="00A65986">
        <w:rPr>
          <w:rFonts w:ascii="Times New Roman" w:hAnsi="Times New Roman" w:cs="Times New Roman"/>
          <w:i/>
          <w:sz w:val="24"/>
          <w:szCs w:val="24"/>
          <w:lang w:val="en-US"/>
        </w:rPr>
        <w:t xml:space="preserve">Treat with </w:t>
      </w:r>
      <w:r w:rsidR="00257290" w:rsidRPr="00A65986">
        <w:rPr>
          <w:rFonts w:ascii="Times New Roman" w:hAnsi="Times New Roman" w:cs="Times New Roman"/>
          <w:i/>
          <w:sz w:val="24"/>
          <w:szCs w:val="24"/>
          <w:lang w:val="en-US"/>
        </w:rPr>
        <w:t>Remdesivir</w:t>
      </w:r>
      <w:r w:rsidR="00257290" w:rsidRPr="00257290">
        <w:rPr>
          <w:rFonts w:ascii="Times New Roman" w:hAnsi="Times New Roman" w:cs="Times New Roman"/>
          <w:sz w:val="24"/>
          <w:szCs w:val="24"/>
          <w:lang w:val="en-US"/>
        </w:rPr>
        <w:t xml:space="preserve"> is a weakly dominated strategy as can be seen in the efficient frontier, which implies that the “Remdesivir and Baricitinib” strategy is always chosen if the willingness to pay increases </w:t>
      </w:r>
      <w:commentRangeStart w:id="37"/>
      <w:r w:rsidR="00257290" w:rsidRPr="00257290">
        <w:rPr>
          <w:rFonts w:ascii="Times New Roman" w:hAnsi="Times New Roman" w:cs="Times New Roman"/>
          <w:sz w:val="24"/>
          <w:szCs w:val="24"/>
          <w:lang w:val="en-US"/>
        </w:rPr>
        <w:t>above the “No treatment” limit.</w:t>
      </w:r>
      <w:commentRangeEnd w:id="37"/>
      <w:r w:rsidR="0054334C">
        <w:rPr>
          <w:rStyle w:val="Refdecomentario"/>
        </w:rPr>
        <w:commentReference w:id="37"/>
      </w:r>
    </w:p>
    <w:p w14:paraId="07137424" w14:textId="105B4FF7" w:rsidR="003148DA" w:rsidRDefault="003148DA" w:rsidP="00A65986">
      <w:pPr>
        <w:spacing w:line="360" w:lineRule="auto"/>
        <w:jc w:val="both"/>
        <w:rPr>
          <w:rFonts w:ascii="Times New Roman" w:hAnsi="Times New Roman" w:cs="Times New Roman"/>
          <w:sz w:val="24"/>
          <w:szCs w:val="24"/>
          <w:lang w:val="en-US"/>
        </w:rPr>
      </w:pPr>
    </w:p>
    <w:p w14:paraId="1A1763C4" w14:textId="0E5B100D" w:rsidR="003148DA" w:rsidRDefault="003148DA" w:rsidP="00A65986">
      <w:pPr>
        <w:spacing w:line="360" w:lineRule="auto"/>
        <w:jc w:val="both"/>
        <w:rPr>
          <w:rFonts w:ascii="Times New Roman" w:hAnsi="Times New Roman" w:cs="Times New Roman"/>
          <w:sz w:val="24"/>
          <w:szCs w:val="24"/>
          <w:lang w:val="en-US"/>
        </w:rPr>
      </w:pPr>
    </w:p>
    <w:p w14:paraId="56837EE4" w14:textId="77777777" w:rsidR="003148DA" w:rsidRDefault="003148DA" w:rsidP="00A65986">
      <w:pPr>
        <w:spacing w:line="360" w:lineRule="auto"/>
        <w:jc w:val="both"/>
        <w:rPr>
          <w:rFonts w:ascii="Times New Roman" w:hAnsi="Times New Roman" w:cs="Times New Roman"/>
          <w:sz w:val="24"/>
          <w:szCs w:val="24"/>
          <w:lang w:val="en-US"/>
        </w:rPr>
      </w:pPr>
    </w:p>
    <w:p w14:paraId="03D1024A" w14:textId="736B5EAE" w:rsidR="00F66CEC" w:rsidRPr="00F66CEC" w:rsidRDefault="00681EE5" w:rsidP="00A65986">
      <w:pPr>
        <w:spacing w:line="360" w:lineRule="auto"/>
        <w:jc w:val="both"/>
        <w:rPr>
          <w:lang w:val="en-US"/>
        </w:rPr>
      </w:pPr>
      <w:r>
        <w:rPr>
          <w:lang w:val="en-US"/>
        </w:rPr>
        <w:fldChar w:fldCharType="begin"/>
      </w:r>
      <w:r>
        <w:rPr>
          <w:lang w:val="en-US"/>
        </w:rPr>
        <w:instrText xml:space="preserve"> LINK </w:instrText>
      </w:r>
      <w:r w:rsidR="00F66CEC">
        <w:rPr>
          <w:lang w:val="en-US"/>
        </w:rPr>
        <w:instrText xml:space="preserve">Excel.Sheet.12 "C:\\Users\\IRVING\\Documents\\GitHub\\Cov_19_specific_hazard\\docs\\Parameter table total.xlsx" Cost-effectiveness!F2C1:F10C6 </w:instrText>
      </w:r>
      <w:r>
        <w:rPr>
          <w:lang w:val="en-US"/>
        </w:rPr>
        <w:instrText xml:space="preserve">\a \f 4 \h  \* MERGEFORMAT </w:instrText>
      </w:r>
      <w:r w:rsidR="00F66CEC">
        <w:rPr>
          <w:lang w:val="en-US"/>
        </w:rPr>
        <w:fldChar w:fldCharType="separate"/>
      </w:r>
    </w:p>
    <w:tbl>
      <w:tblPr>
        <w:tblW w:w="9219" w:type="dxa"/>
        <w:tblCellMar>
          <w:left w:w="70" w:type="dxa"/>
          <w:right w:w="70" w:type="dxa"/>
        </w:tblCellMar>
        <w:tblLook w:val="04A0" w:firstRow="1" w:lastRow="0" w:firstColumn="1" w:lastColumn="0" w:noHBand="0" w:noVBand="1"/>
      </w:tblPr>
      <w:tblGrid>
        <w:gridCol w:w="3372"/>
        <w:gridCol w:w="1169"/>
        <w:gridCol w:w="1169"/>
        <w:gridCol w:w="1169"/>
        <w:gridCol w:w="1169"/>
        <w:gridCol w:w="1171"/>
        <w:gridCol w:w="5"/>
      </w:tblGrid>
      <w:tr w:rsidR="00F66CEC" w:rsidRPr="00F66CEC" w14:paraId="622F910E" w14:textId="77777777" w:rsidTr="00F66CEC">
        <w:trPr>
          <w:gridAfter w:val="1"/>
          <w:divId w:val="1385330585"/>
          <w:trHeight w:val="281"/>
        </w:trPr>
        <w:tc>
          <w:tcPr>
            <w:tcW w:w="9219" w:type="dxa"/>
            <w:gridSpan w:val="6"/>
            <w:tcBorders>
              <w:top w:val="nil"/>
              <w:left w:val="nil"/>
              <w:bottom w:val="nil"/>
              <w:right w:val="nil"/>
            </w:tcBorders>
            <w:shd w:val="clear" w:color="000000" w:fill="262626"/>
            <w:noWrap/>
            <w:vAlign w:val="bottom"/>
            <w:hideMark/>
          </w:tcPr>
          <w:p w14:paraId="51F29449" w14:textId="1B7C1F7F" w:rsidR="00F66CEC" w:rsidRPr="00F66CEC" w:rsidRDefault="00F66CEC" w:rsidP="00F66CEC">
            <w:pPr>
              <w:spacing w:after="0" w:line="240" w:lineRule="auto"/>
              <w:jc w:val="center"/>
              <w:rPr>
                <w:rFonts w:ascii="Times New Roman" w:eastAsia="Times New Roman" w:hAnsi="Times New Roman" w:cs="Times New Roman"/>
                <w:bCs/>
                <w:color w:val="FFFFFF"/>
                <w:sz w:val="20"/>
                <w:lang w:eastAsia="es-MX"/>
              </w:rPr>
            </w:pPr>
            <w:r w:rsidRPr="00F66CEC">
              <w:rPr>
                <w:rFonts w:ascii="Times New Roman" w:eastAsia="Times New Roman" w:hAnsi="Times New Roman" w:cs="Times New Roman"/>
                <w:bCs/>
                <w:color w:val="FFFFFF"/>
                <w:sz w:val="20"/>
                <w:lang w:eastAsia="es-MX"/>
              </w:rPr>
              <w:lastRenderedPageBreak/>
              <w:t>Cost-</w:t>
            </w:r>
            <w:proofErr w:type="spellStart"/>
            <w:r w:rsidRPr="00F66CEC">
              <w:rPr>
                <w:rFonts w:ascii="Times New Roman" w:eastAsia="Times New Roman" w:hAnsi="Times New Roman" w:cs="Times New Roman"/>
                <w:bCs/>
                <w:color w:val="FFFFFF"/>
                <w:sz w:val="20"/>
                <w:lang w:eastAsia="es-MX"/>
              </w:rPr>
              <w:t>effectiveness</w:t>
            </w:r>
            <w:proofErr w:type="spellEnd"/>
            <w:r w:rsidRPr="00F66CEC">
              <w:rPr>
                <w:rFonts w:ascii="Times New Roman" w:eastAsia="Times New Roman" w:hAnsi="Times New Roman" w:cs="Times New Roman"/>
                <w:bCs/>
                <w:color w:val="FFFFFF"/>
                <w:sz w:val="20"/>
                <w:lang w:eastAsia="es-MX"/>
              </w:rPr>
              <w:t xml:space="preserve"> </w:t>
            </w:r>
            <w:proofErr w:type="spellStart"/>
            <w:r w:rsidRPr="00F66CEC">
              <w:rPr>
                <w:rFonts w:ascii="Times New Roman" w:eastAsia="Times New Roman" w:hAnsi="Times New Roman" w:cs="Times New Roman"/>
                <w:bCs/>
                <w:color w:val="FFFFFF"/>
                <w:sz w:val="20"/>
                <w:lang w:eastAsia="es-MX"/>
              </w:rPr>
              <w:t>results</w:t>
            </w:r>
            <w:proofErr w:type="spellEnd"/>
            <w:r w:rsidRPr="00F66CEC">
              <w:rPr>
                <w:rFonts w:ascii="Times New Roman" w:eastAsia="Times New Roman" w:hAnsi="Times New Roman" w:cs="Times New Roman"/>
                <w:bCs/>
                <w:color w:val="FFFFFF"/>
                <w:sz w:val="20"/>
                <w:lang w:eastAsia="es-MX"/>
              </w:rPr>
              <w:t xml:space="preserve"> </w:t>
            </w:r>
          </w:p>
        </w:tc>
      </w:tr>
      <w:tr w:rsidR="00F66CEC" w:rsidRPr="00F66CEC" w14:paraId="0CFF5001" w14:textId="77777777" w:rsidTr="00F66CEC">
        <w:trPr>
          <w:divId w:val="1385330585"/>
          <w:trHeight w:val="562"/>
        </w:trPr>
        <w:tc>
          <w:tcPr>
            <w:tcW w:w="3372" w:type="dxa"/>
            <w:tcBorders>
              <w:top w:val="nil"/>
              <w:left w:val="nil"/>
              <w:bottom w:val="single" w:sz="4" w:space="0" w:color="auto"/>
              <w:right w:val="nil"/>
            </w:tcBorders>
            <w:shd w:val="clear" w:color="000000" w:fill="D0CECE"/>
            <w:vAlign w:val="center"/>
            <w:hideMark/>
          </w:tcPr>
          <w:p w14:paraId="55DCAC70"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Strategy</w:t>
            </w:r>
          </w:p>
        </w:tc>
        <w:tc>
          <w:tcPr>
            <w:tcW w:w="1169" w:type="dxa"/>
            <w:tcBorders>
              <w:top w:val="nil"/>
              <w:left w:val="nil"/>
              <w:bottom w:val="single" w:sz="4" w:space="0" w:color="auto"/>
              <w:right w:val="nil"/>
            </w:tcBorders>
            <w:shd w:val="clear" w:color="000000" w:fill="D0CECE"/>
            <w:vAlign w:val="center"/>
            <w:hideMark/>
          </w:tcPr>
          <w:p w14:paraId="0DD0232D"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Costs</w:t>
            </w:r>
            <w:proofErr w:type="spellEnd"/>
            <w:r w:rsidRPr="00F66CEC">
              <w:rPr>
                <w:rFonts w:ascii="Times New Roman" w:eastAsia="Times New Roman" w:hAnsi="Times New Roman" w:cs="Times New Roman"/>
                <w:color w:val="000000"/>
                <w:sz w:val="20"/>
                <w:lang w:eastAsia="es-MX"/>
              </w:rPr>
              <w:t xml:space="preserve"> ($)</w:t>
            </w:r>
          </w:p>
        </w:tc>
        <w:tc>
          <w:tcPr>
            <w:tcW w:w="1169" w:type="dxa"/>
            <w:tcBorders>
              <w:top w:val="nil"/>
              <w:left w:val="nil"/>
              <w:bottom w:val="single" w:sz="4" w:space="0" w:color="auto"/>
              <w:right w:val="nil"/>
            </w:tcBorders>
            <w:shd w:val="clear" w:color="000000" w:fill="D0CECE"/>
            <w:vAlign w:val="center"/>
            <w:hideMark/>
          </w:tcPr>
          <w:p w14:paraId="04E22AB3"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QALYs</w:t>
            </w:r>
            <w:proofErr w:type="spellEnd"/>
          </w:p>
        </w:tc>
        <w:tc>
          <w:tcPr>
            <w:tcW w:w="1169" w:type="dxa"/>
            <w:tcBorders>
              <w:top w:val="nil"/>
              <w:left w:val="nil"/>
              <w:bottom w:val="single" w:sz="4" w:space="0" w:color="auto"/>
              <w:right w:val="nil"/>
            </w:tcBorders>
            <w:shd w:val="clear" w:color="000000" w:fill="D0CECE"/>
            <w:vAlign w:val="center"/>
            <w:hideMark/>
          </w:tcPr>
          <w:p w14:paraId="738CD517"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xml:space="preserve">Incremental </w:t>
            </w:r>
            <w:proofErr w:type="spellStart"/>
            <w:r w:rsidRPr="00F66CEC">
              <w:rPr>
                <w:rFonts w:ascii="Times New Roman" w:eastAsia="Times New Roman" w:hAnsi="Times New Roman" w:cs="Times New Roman"/>
                <w:color w:val="000000"/>
                <w:sz w:val="20"/>
                <w:lang w:eastAsia="es-MX"/>
              </w:rPr>
              <w:t>Costs</w:t>
            </w:r>
            <w:proofErr w:type="spellEnd"/>
          </w:p>
        </w:tc>
        <w:tc>
          <w:tcPr>
            <w:tcW w:w="1169" w:type="dxa"/>
            <w:tcBorders>
              <w:top w:val="nil"/>
              <w:left w:val="nil"/>
              <w:bottom w:val="single" w:sz="4" w:space="0" w:color="auto"/>
              <w:right w:val="nil"/>
            </w:tcBorders>
            <w:shd w:val="clear" w:color="000000" w:fill="D0CECE"/>
            <w:vAlign w:val="center"/>
            <w:hideMark/>
          </w:tcPr>
          <w:p w14:paraId="7CD7B8CE"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xml:space="preserve">Incremental </w:t>
            </w:r>
            <w:proofErr w:type="spellStart"/>
            <w:r w:rsidRPr="00F66CEC">
              <w:rPr>
                <w:rFonts w:ascii="Times New Roman" w:eastAsia="Times New Roman" w:hAnsi="Times New Roman" w:cs="Times New Roman"/>
                <w:color w:val="000000"/>
                <w:sz w:val="20"/>
                <w:lang w:eastAsia="es-MX"/>
              </w:rPr>
              <w:t>QALYs</w:t>
            </w:r>
            <w:proofErr w:type="spellEnd"/>
          </w:p>
        </w:tc>
        <w:tc>
          <w:tcPr>
            <w:tcW w:w="1169" w:type="dxa"/>
            <w:gridSpan w:val="2"/>
            <w:tcBorders>
              <w:top w:val="nil"/>
              <w:left w:val="nil"/>
              <w:bottom w:val="single" w:sz="4" w:space="0" w:color="auto"/>
              <w:right w:val="nil"/>
            </w:tcBorders>
            <w:shd w:val="clear" w:color="000000" w:fill="D0CECE"/>
            <w:vAlign w:val="center"/>
            <w:hideMark/>
          </w:tcPr>
          <w:p w14:paraId="7AD9B4F0"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ICERs</w:t>
            </w:r>
            <w:proofErr w:type="spellEnd"/>
          </w:p>
        </w:tc>
      </w:tr>
      <w:tr w:rsidR="00F66CEC" w:rsidRPr="00F66CEC" w14:paraId="3A9C22E1" w14:textId="77777777" w:rsidTr="00F66CEC">
        <w:trPr>
          <w:gridAfter w:val="1"/>
          <w:divId w:val="1385330585"/>
          <w:trHeight w:val="281"/>
        </w:trPr>
        <w:tc>
          <w:tcPr>
            <w:tcW w:w="9219" w:type="dxa"/>
            <w:gridSpan w:val="6"/>
            <w:tcBorders>
              <w:top w:val="nil"/>
              <w:left w:val="nil"/>
              <w:bottom w:val="nil"/>
              <w:right w:val="nil"/>
            </w:tcBorders>
            <w:shd w:val="clear" w:color="000000" w:fill="D0CECE"/>
            <w:noWrap/>
            <w:vAlign w:val="bottom"/>
            <w:hideMark/>
          </w:tcPr>
          <w:p w14:paraId="39ACF0BC"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Cohort</w:t>
            </w:r>
            <w:proofErr w:type="spellEnd"/>
            <w:r w:rsidRPr="00F66CEC">
              <w:rPr>
                <w:rFonts w:ascii="Times New Roman" w:eastAsia="Times New Roman" w:hAnsi="Times New Roman" w:cs="Times New Roman"/>
                <w:color w:val="000000"/>
                <w:sz w:val="20"/>
                <w:lang w:eastAsia="es-MX"/>
              </w:rPr>
              <w:t xml:space="preserve">: </w:t>
            </w:r>
            <w:proofErr w:type="spellStart"/>
            <w:r w:rsidRPr="00F66CEC">
              <w:rPr>
                <w:rFonts w:ascii="Times New Roman" w:eastAsia="Times New Roman" w:hAnsi="Times New Roman" w:cs="Times New Roman"/>
                <w:color w:val="000000"/>
                <w:sz w:val="20"/>
                <w:lang w:eastAsia="es-MX"/>
              </w:rPr>
              <w:t>Hospitalized</w:t>
            </w:r>
            <w:proofErr w:type="spellEnd"/>
            <w:r w:rsidRPr="00F66CEC">
              <w:rPr>
                <w:rFonts w:ascii="Times New Roman" w:eastAsia="Times New Roman" w:hAnsi="Times New Roman" w:cs="Times New Roman"/>
                <w:color w:val="000000"/>
                <w:sz w:val="20"/>
                <w:lang w:eastAsia="es-MX"/>
              </w:rPr>
              <w:t xml:space="preserve">, </w:t>
            </w:r>
            <w:proofErr w:type="spellStart"/>
            <w:r w:rsidRPr="00F66CEC">
              <w:rPr>
                <w:rFonts w:ascii="Times New Roman" w:eastAsia="Times New Roman" w:hAnsi="Times New Roman" w:cs="Times New Roman"/>
                <w:color w:val="000000"/>
                <w:sz w:val="20"/>
                <w:lang w:eastAsia="es-MX"/>
              </w:rPr>
              <w:t>Not</w:t>
            </w:r>
            <w:proofErr w:type="spellEnd"/>
            <w:r w:rsidRPr="00F66CEC">
              <w:rPr>
                <w:rFonts w:ascii="Times New Roman" w:eastAsia="Times New Roman" w:hAnsi="Times New Roman" w:cs="Times New Roman"/>
                <w:color w:val="000000"/>
                <w:sz w:val="20"/>
                <w:lang w:eastAsia="es-MX"/>
              </w:rPr>
              <w:t xml:space="preserve"> </w:t>
            </w:r>
            <w:proofErr w:type="spellStart"/>
            <w:r w:rsidRPr="00F66CEC">
              <w:rPr>
                <w:rFonts w:ascii="Times New Roman" w:eastAsia="Times New Roman" w:hAnsi="Times New Roman" w:cs="Times New Roman"/>
                <w:color w:val="000000"/>
                <w:sz w:val="20"/>
                <w:lang w:eastAsia="es-MX"/>
              </w:rPr>
              <w:t>Intubated</w:t>
            </w:r>
            <w:proofErr w:type="spellEnd"/>
          </w:p>
        </w:tc>
      </w:tr>
      <w:tr w:rsidR="00F66CEC" w:rsidRPr="00F66CEC" w14:paraId="0BC5A5D3" w14:textId="77777777" w:rsidTr="00F66CEC">
        <w:trPr>
          <w:divId w:val="1385330585"/>
          <w:trHeight w:val="281"/>
        </w:trPr>
        <w:tc>
          <w:tcPr>
            <w:tcW w:w="3372" w:type="dxa"/>
            <w:tcBorders>
              <w:top w:val="nil"/>
              <w:left w:val="nil"/>
              <w:bottom w:val="nil"/>
              <w:right w:val="nil"/>
            </w:tcBorders>
            <w:shd w:val="clear" w:color="000000" w:fill="FFFFFF"/>
            <w:noWrap/>
            <w:vAlign w:val="bottom"/>
            <w:hideMark/>
          </w:tcPr>
          <w:p w14:paraId="12F2EFA0"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xml:space="preserve">No </w:t>
            </w:r>
            <w:proofErr w:type="spellStart"/>
            <w:r w:rsidRPr="00F66CEC">
              <w:rPr>
                <w:rFonts w:ascii="Times New Roman" w:eastAsia="Times New Roman" w:hAnsi="Times New Roman" w:cs="Times New Roman"/>
                <w:color w:val="000000"/>
                <w:sz w:val="20"/>
                <w:lang w:eastAsia="es-MX"/>
              </w:rPr>
              <w:t>treatment</w:t>
            </w:r>
            <w:proofErr w:type="spellEnd"/>
          </w:p>
        </w:tc>
        <w:tc>
          <w:tcPr>
            <w:tcW w:w="1169" w:type="dxa"/>
            <w:tcBorders>
              <w:top w:val="nil"/>
              <w:left w:val="nil"/>
              <w:bottom w:val="nil"/>
              <w:right w:val="nil"/>
            </w:tcBorders>
            <w:shd w:val="clear" w:color="000000" w:fill="FFFFFF"/>
            <w:noWrap/>
            <w:vAlign w:val="bottom"/>
            <w:hideMark/>
          </w:tcPr>
          <w:p w14:paraId="0CDF9775"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203,329</w:t>
            </w:r>
          </w:p>
        </w:tc>
        <w:tc>
          <w:tcPr>
            <w:tcW w:w="1169" w:type="dxa"/>
            <w:tcBorders>
              <w:top w:val="nil"/>
              <w:left w:val="nil"/>
              <w:bottom w:val="nil"/>
              <w:right w:val="nil"/>
            </w:tcBorders>
            <w:shd w:val="clear" w:color="000000" w:fill="FFFFFF"/>
            <w:noWrap/>
            <w:vAlign w:val="bottom"/>
            <w:hideMark/>
          </w:tcPr>
          <w:p w14:paraId="78C21E2B"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5.76</w:t>
            </w:r>
          </w:p>
        </w:tc>
        <w:tc>
          <w:tcPr>
            <w:tcW w:w="1169" w:type="dxa"/>
            <w:tcBorders>
              <w:top w:val="nil"/>
              <w:left w:val="nil"/>
              <w:bottom w:val="nil"/>
              <w:right w:val="nil"/>
            </w:tcBorders>
            <w:shd w:val="clear" w:color="000000" w:fill="FFFFFF"/>
            <w:noWrap/>
            <w:vAlign w:val="bottom"/>
            <w:hideMark/>
          </w:tcPr>
          <w:p w14:paraId="4A0C6071"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c>
          <w:tcPr>
            <w:tcW w:w="1169" w:type="dxa"/>
            <w:tcBorders>
              <w:top w:val="nil"/>
              <w:left w:val="nil"/>
              <w:bottom w:val="nil"/>
              <w:right w:val="nil"/>
            </w:tcBorders>
            <w:shd w:val="clear" w:color="000000" w:fill="FFFFFF"/>
            <w:noWrap/>
            <w:vAlign w:val="bottom"/>
            <w:hideMark/>
          </w:tcPr>
          <w:p w14:paraId="57DC9C9A"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c>
          <w:tcPr>
            <w:tcW w:w="1169" w:type="dxa"/>
            <w:gridSpan w:val="2"/>
            <w:tcBorders>
              <w:top w:val="nil"/>
              <w:left w:val="nil"/>
              <w:bottom w:val="nil"/>
              <w:right w:val="nil"/>
            </w:tcBorders>
            <w:shd w:val="clear" w:color="000000" w:fill="FFFFFF"/>
            <w:noWrap/>
            <w:vAlign w:val="bottom"/>
            <w:hideMark/>
          </w:tcPr>
          <w:p w14:paraId="457099B6"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r>
      <w:tr w:rsidR="00F66CEC" w:rsidRPr="00F66CEC" w14:paraId="51212E09" w14:textId="77777777" w:rsidTr="00F66CEC">
        <w:trPr>
          <w:divId w:val="1385330585"/>
          <w:trHeight w:val="281"/>
        </w:trPr>
        <w:tc>
          <w:tcPr>
            <w:tcW w:w="3372" w:type="dxa"/>
            <w:tcBorders>
              <w:top w:val="nil"/>
              <w:left w:val="nil"/>
              <w:bottom w:val="nil"/>
              <w:right w:val="nil"/>
            </w:tcBorders>
            <w:shd w:val="clear" w:color="000000" w:fill="FFFFFF"/>
            <w:noWrap/>
            <w:vAlign w:val="bottom"/>
            <w:hideMark/>
          </w:tcPr>
          <w:p w14:paraId="387746CD"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Remdesivir &amp; Baricitinib</w:t>
            </w:r>
          </w:p>
        </w:tc>
        <w:tc>
          <w:tcPr>
            <w:tcW w:w="1169" w:type="dxa"/>
            <w:tcBorders>
              <w:top w:val="nil"/>
              <w:left w:val="nil"/>
              <w:bottom w:val="nil"/>
              <w:right w:val="nil"/>
            </w:tcBorders>
            <w:shd w:val="clear" w:color="000000" w:fill="FFFFFF"/>
            <w:noWrap/>
            <w:vAlign w:val="bottom"/>
            <w:hideMark/>
          </w:tcPr>
          <w:p w14:paraId="52E3F453"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331,725</w:t>
            </w:r>
          </w:p>
        </w:tc>
        <w:tc>
          <w:tcPr>
            <w:tcW w:w="1169" w:type="dxa"/>
            <w:tcBorders>
              <w:top w:val="nil"/>
              <w:left w:val="nil"/>
              <w:bottom w:val="nil"/>
              <w:right w:val="nil"/>
            </w:tcBorders>
            <w:shd w:val="clear" w:color="000000" w:fill="FFFFFF"/>
            <w:noWrap/>
            <w:vAlign w:val="bottom"/>
            <w:hideMark/>
          </w:tcPr>
          <w:p w14:paraId="0E20E36E"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7.32</w:t>
            </w:r>
          </w:p>
        </w:tc>
        <w:tc>
          <w:tcPr>
            <w:tcW w:w="1169" w:type="dxa"/>
            <w:tcBorders>
              <w:top w:val="nil"/>
              <w:left w:val="nil"/>
              <w:bottom w:val="nil"/>
              <w:right w:val="nil"/>
            </w:tcBorders>
            <w:shd w:val="clear" w:color="000000" w:fill="FFFFFF"/>
            <w:noWrap/>
            <w:vAlign w:val="bottom"/>
            <w:hideMark/>
          </w:tcPr>
          <w:p w14:paraId="1EC1AD2F" w14:textId="77777777" w:rsidR="00F66CEC" w:rsidRPr="00F66CEC" w:rsidRDefault="00F66CEC" w:rsidP="00F66CEC">
            <w:pPr>
              <w:spacing w:after="0" w:line="240" w:lineRule="auto"/>
              <w:jc w:val="right"/>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128,396</w:t>
            </w:r>
          </w:p>
        </w:tc>
        <w:tc>
          <w:tcPr>
            <w:tcW w:w="1169" w:type="dxa"/>
            <w:tcBorders>
              <w:top w:val="nil"/>
              <w:left w:val="nil"/>
              <w:bottom w:val="nil"/>
              <w:right w:val="nil"/>
            </w:tcBorders>
            <w:shd w:val="clear" w:color="000000" w:fill="FFFFFF"/>
            <w:noWrap/>
            <w:vAlign w:val="bottom"/>
            <w:hideMark/>
          </w:tcPr>
          <w:p w14:paraId="071D9CB9" w14:textId="77777777" w:rsidR="00F66CEC" w:rsidRPr="00F66CEC" w:rsidRDefault="00F66CEC" w:rsidP="00F66CEC">
            <w:pPr>
              <w:spacing w:after="0" w:line="240" w:lineRule="auto"/>
              <w:jc w:val="right"/>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1.565334</w:t>
            </w:r>
          </w:p>
        </w:tc>
        <w:tc>
          <w:tcPr>
            <w:tcW w:w="1169" w:type="dxa"/>
            <w:gridSpan w:val="2"/>
            <w:tcBorders>
              <w:top w:val="nil"/>
              <w:left w:val="nil"/>
              <w:bottom w:val="nil"/>
              <w:right w:val="nil"/>
            </w:tcBorders>
            <w:shd w:val="clear" w:color="000000" w:fill="FFFFFF"/>
            <w:noWrap/>
            <w:vAlign w:val="bottom"/>
            <w:hideMark/>
          </w:tcPr>
          <w:p w14:paraId="161224F9"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82,025</w:t>
            </w:r>
          </w:p>
        </w:tc>
      </w:tr>
      <w:tr w:rsidR="00F66CEC" w:rsidRPr="00F66CEC" w14:paraId="31957C9A" w14:textId="77777777" w:rsidTr="00F66CEC">
        <w:trPr>
          <w:divId w:val="1385330585"/>
          <w:trHeight w:val="281"/>
        </w:trPr>
        <w:tc>
          <w:tcPr>
            <w:tcW w:w="3372" w:type="dxa"/>
            <w:tcBorders>
              <w:top w:val="nil"/>
              <w:left w:val="nil"/>
              <w:bottom w:val="nil"/>
              <w:right w:val="nil"/>
            </w:tcBorders>
            <w:shd w:val="clear" w:color="000000" w:fill="FFFFFF"/>
            <w:noWrap/>
            <w:vAlign w:val="bottom"/>
            <w:hideMark/>
          </w:tcPr>
          <w:p w14:paraId="00EFF759"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xml:space="preserve">Remdesivir* </w:t>
            </w:r>
          </w:p>
        </w:tc>
        <w:tc>
          <w:tcPr>
            <w:tcW w:w="1169" w:type="dxa"/>
            <w:tcBorders>
              <w:top w:val="nil"/>
              <w:left w:val="nil"/>
              <w:bottom w:val="nil"/>
              <w:right w:val="nil"/>
            </w:tcBorders>
            <w:shd w:val="clear" w:color="000000" w:fill="FFFFFF"/>
            <w:noWrap/>
            <w:vAlign w:val="bottom"/>
            <w:hideMark/>
          </w:tcPr>
          <w:p w14:paraId="10F0D046"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271,403</w:t>
            </w:r>
          </w:p>
        </w:tc>
        <w:tc>
          <w:tcPr>
            <w:tcW w:w="1169" w:type="dxa"/>
            <w:tcBorders>
              <w:top w:val="nil"/>
              <w:left w:val="nil"/>
              <w:bottom w:val="nil"/>
              <w:right w:val="nil"/>
            </w:tcBorders>
            <w:shd w:val="clear" w:color="000000" w:fill="FFFFFF"/>
            <w:noWrap/>
            <w:vAlign w:val="bottom"/>
            <w:hideMark/>
          </w:tcPr>
          <w:p w14:paraId="0172D717"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6.51</w:t>
            </w:r>
          </w:p>
        </w:tc>
        <w:tc>
          <w:tcPr>
            <w:tcW w:w="1169" w:type="dxa"/>
            <w:tcBorders>
              <w:top w:val="nil"/>
              <w:left w:val="nil"/>
              <w:bottom w:val="nil"/>
              <w:right w:val="nil"/>
            </w:tcBorders>
            <w:shd w:val="clear" w:color="000000" w:fill="FFFFFF"/>
            <w:noWrap/>
            <w:vAlign w:val="bottom"/>
            <w:hideMark/>
          </w:tcPr>
          <w:p w14:paraId="2DB23B2D"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c>
          <w:tcPr>
            <w:tcW w:w="1169" w:type="dxa"/>
            <w:tcBorders>
              <w:top w:val="nil"/>
              <w:left w:val="nil"/>
              <w:bottom w:val="nil"/>
              <w:right w:val="nil"/>
            </w:tcBorders>
            <w:shd w:val="clear" w:color="000000" w:fill="FFFFFF"/>
            <w:noWrap/>
            <w:vAlign w:val="bottom"/>
            <w:hideMark/>
          </w:tcPr>
          <w:p w14:paraId="2994F6D1"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c>
          <w:tcPr>
            <w:tcW w:w="1169" w:type="dxa"/>
            <w:gridSpan w:val="2"/>
            <w:tcBorders>
              <w:top w:val="nil"/>
              <w:left w:val="nil"/>
              <w:bottom w:val="nil"/>
              <w:right w:val="nil"/>
            </w:tcBorders>
            <w:shd w:val="clear" w:color="000000" w:fill="FFFFFF"/>
            <w:noWrap/>
            <w:vAlign w:val="bottom"/>
            <w:hideMark/>
          </w:tcPr>
          <w:p w14:paraId="52CD85DE"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r>
      <w:tr w:rsidR="00F66CEC" w:rsidRPr="00F66CEC" w14:paraId="18DDC1E3" w14:textId="77777777" w:rsidTr="00F66CEC">
        <w:trPr>
          <w:gridAfter w:val="1"/>
          <w:divId w:val="1385330585"/>
          <w:trHeight w:val="281"/>
        </w:trPr>
        <w:tc>
          <w:tcPr>
            <w:tcW w:w="9219" w:type="dxa"/>
            <w:gridSpan w:val="6"/>
            <w:tcBorders>
              <w:top w:val="nil"/>
              <w:left w:val="nil"/>
              <w:bottom w:val="nil"/>
              <w:right w:val="nil"/>
            </w:tcBorders>
            <w:shd w:val="clear" w:color="000000" w:fill="D0CECE"/>
            <w:noWrap/>
            <w:vAlign w:val="bottom"/>
            <w:hideMark/>
          </w:tcPr>
          <w:p w14:paraId="4ED9E973"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Cohort</w:t>
            </w:r>
            <w:proofErr w:type="spellEnd"/>
            <w:r w:rsidRPr="00F66CEC">
              <w:rPr>
                <w:rFonts w:ascii="Times New Roman" w:eastAsia="Times New Roman" w:hAnsi="Times New Roman" w:cs="Times New Roman"/>
                <w:color w:val="000000"/>
                <w:sz w:val="20"/>
                <w:lang w:eastAsia="es-MX"/>
              </w:rPr>
              <w:t xml:space="preserve">: </w:t>
            </w:r>
            <w:proofErr w:type="spellStart"/>
            <w:r w:rsidRPr="00F66CEC">
              <w:rPr>
                <w:rFonts w:ascii="Times New Roman" w:eastAsia="Times New Roman" w:hAnsi="Times New Roman" w:cs="Times New Roman"/>
                <w:color w:val="000000"/>
                <w:sz w:val="20"/>
                <w:lang w:eastAsia="es-MX"/>
              </w:rPr>
              <w:t>Hospitalized</w:t>
            </w:r>
            <w:proofErr w:type="spellEnd"/>
            <w:r w:rsidRPr="00F66CEC">
              <w:rPr>
                <w:rFonts w:ascii="Times New Roman" w:eastAsia="Times New Roman" w:hAnsi="Times New Roman" w:cs="Times New Roman"/>
                <w:color w:val="000000"/>
                <w:sz w:val="20"/>
                <w:lang w:eastAsia="es-MX"/>
              </w:rPr>
              <w:t xml:space="preserve">, </w:t>
            </w:r>
            <w:proofErr w:type="spellStart"/>
            <w:r w:rsidRPr="00F66CEC">
              <w:rPr>
                <w:rFonts w:ascii="Times New Roman" w:eastAsia="Times New Roman" w:hAnsi="Times New Roman" w:cs="Times New Roman"/>
                <w:color w:val="000000"/>
                <w:sz w:val="20"/>
                <w:lang w:eastAsia="es-MX"/>
              </w:rPr>
              <w:t>Intubated</w:t>
            </w:r>
            <w:proofErr w:type="spellEnd"/>
          </w:p>
        </w:tc>
      </w:tr>
      <w:tr w:rsidR="00F66CEC" w:rsidRPr="00F66CEC" w14:paraId="5EA7C3E8" w14:textId="77777777" w:rsidTr="00F66CEC">
        <w:trPr>
          <w:divId w:val="1385330585"/>
          <w:trHeight w:val="281"/>
        </w:trPr>
        <w:tc>
          <w:tcPr>
            <w:tcW w:w="3372" w:type="dxa"/>
            <w:tcBorders>
              <w:top w:val="nil"/>
              <w:left w:val="nil"/>
              <w:bottom w:val="nil"/>
              <w:right w:val="nil"/>
            </w:tcBorders>
            <w:shd w:val="clear" w:color="000000" w:fill="FFFFFF"/>
            <w:noWrap/>
            <w:vAlign w:val="bottom"/>
            <w:hideMark/>
          </w:tcPr>
          <w:p w14:paraId="0E63E487"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xml:space="preserve">No </w:t>
            </w:r>
            <w:proofErr w:type="spellStart"/>
            <w:r w:rsidRPr="00F66CEC">
              <w:rPr>
                <w:rFonts w:ascii="Times New Roman" w:eastAsia="Times New Roman" w:hAnsi="Times New Roman" w:cs="Times New Roman"/>
                <w:color w:val="000000"/>
                <w:sz w:val="20"/>
                <w:lang w:eastAsia="es-MX"/>
              </w:rPr>
              <w:t>treatment</w:t>
            </w:r>
            <w:proofErr w:type="spellEnd"/>
          </w:p>
        </w:tc>
        <w:tc>
          <w:tcPr>
            <w:tcW w:w="1169" w:type="dxa"/>
            <w:tcBorders>
              <w:top w:val="nil"/>
              <w:left w:val="nil"/>
              <w:bottom w:val="nil"/>
              <w:right w:val="nil"/>
            </w:tcBorders>
            <w:shd w:val="clear" w:color="000000" w:fill="FFFFFF"/>
            <w:noWrap/>
            <w:vAlign w:val="bottom"/>
            <w:hideMark/>
          </w:tcPr>
          <w:p w14:paraId="2942D853"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614,371</w:t>
            </w:r>
          </w:p>
        </w:tc>
        <w:tc>
          <w:tcPr>
            <w:tcW w:w="1169" w:type="dxa"/>
            <w:tcBorders>
              <w:top w:val="nil"/>
              <w:left w:val="nil"/>
              <w:bottom w:val="nil"/>
              <w:right w:val="nil"/>
            </w:tcBorders>
            <w:shd w:val="clear" w:color="000000" w:fill="FFFFFF"/>
            <w:noWrap/>
            <w:vAlign w:val="bottom"/>
            <w:hideMark/>
          </w:tcPr>
          <w:p w14:paraId="0471B45C"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1.58</w:t>
            </w:r>
          </w:p>
        </w:tc>
        <w:tc>
          <w:tcPr>
            <w:tcW w:w="1169" w:type="dxa"/>
            <w:tcBorders>
              <w:top w:val="nil"/>
              <w:left w:val="nil"/>
              <w:bottom w:val="nil"/>
              <w:right w:val="nil"/>
            </w:tcBorders>
            <w:shd w:val="clear" w:color="000000" w:fill="FFFFFF"/>
            <w:noWrap/>
            <w:vAlign w:val="bottom"/>
            <w:hideMark/>
          </w:tcPr>
          <w:p w14:paraId="1920D67C"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w:t>
            </w:r>
          </w:p>
        </w:tc>
        <w:tc>
          <w:tcPr>
            <w:tcW w:w="1169" w:type="dxa"/>
            <w:tcBorders>
              <w:top w:val="nil"/>
              <w:left w:val="nil"/>
              <w:bottom w:val="nil"/>
              <w:right w:val="nil"/>
            </w:tcBorders>
            <w:shd w:val="clear" w:color="000000" w:fill="FFFFFF"/>
            <w:noWrap/>
            <w:vAlign w:val="bottom"/>
            <w:hideMark/>
          </w:tcPr>
          <w:p w14:paraId="1BD11B35"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c>
          <w:tcPr>
            <w:tcW w:w="1169" w:type="dxa"/>
            <w:gridSpan w:val="2"/>
            <w:tcBorders>
              <w:top w:val="nil"/>
              <w:left w:val="nil"/>
              <w:bottom w:val="nil"/>
              <w:right w:val="nil"/>
            </w:tcBorders>
            <w:shd w:val="clear" w:color="000000" w:fill="FFFFFF"/>
            <w:noWrap/>
            <w:vAlign w:val="bottom"/>
            <w:hideMark/>
          </w:tcPr>
          <w:p w14:paraId="400D70A8"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 </w:t>
            </w:r>
          </w:p>
        </w:tc>
      </w:tr>
      <w:tr w:rsidR="00F66CEC" w:rsidRPr="00F66CEC" w14:paraId="0A488753" w14:textId="77777777" w:rsidTr="00F66CEC">
        <w:trPr>
          <w:divId w:val="1385330585"/>
          <w:trHeight w:val="281"/>
        </w:trPr>
        <w:tc>
          <w:tcPr>
            <w:tcW w:w="3372" w:type="dxa"/>
            <w:tcBorders>
              <w:top w:val="nil"/>
              <w:left w:val="nil"/>
              <w:bottom w:val="nil"/>
              <w:right w:val="nil"/>
            </w:tcBorders>
            <w:shd w:val="clear" w:color="000000" w:fill="FFFFFF"/>
            <w:noWrap/>
            <w:vAlign w:val="bottom"/>
            <w:hideMark/>
          </w:tcPr>
          <w:p w14:paraId="6513842E" w14:textId="77777777" w:rsidR="00F66CEC" w:rsidRPr="00F66CEC" w:rsidRDefault="00F66CEC" w:rsidP="00F66CEC">
            <w:pPr>
              <w:spacing w:after="0" w:line="240" w:lineRule="auto"/>
              <w:rPr>
                <w:rFonts w:ascii="Times New Roman" w:eastAsia="Times New Roman" w:hAnsi="Times New Roman" w:cs="Times New Roman"/>
                <w:color w:val="000000"/>
                <w:sz w:val="20"/>
                <w:lang w:eastAsia="es-MX"/>
              </w:rPr>
            </w:pPr>
            <w:proofErr w:type="spellStart"/>
            <w:r w:rsidRPr="00F66CEC">
              <w:rPr>
                <w:rFonts w:ascii="Times New Roman" w:eastAsia="Times New Roman" w:hAnsi="Times New Roman" w:cs="Times New Roman"/>
                <w:color w:val="000000"/>
                <w:sz w:val="20"/>
                <w:lang w:eastAsia="es-MX"/>
              </w:rPr>
              <w:t>Dexamethasone</w:t>
            </w:r>
            <w:proofErr w:type="spellEnd"/>
          </w:p>
        </w:tc>
        <w:tc>
          <w:tcPr>
            <w:tcW w:w="1169" w:type="dxa"/>
            <w:tcBorders>
              <w:top w:val="nil"/>
              <w:left w:val="nil"/>
              <w:bottom w:val="nil"/>
              <w:right w:val="nil"/>
            </w:tcBorders>
            <w:shd w:val="clear" w:color="000000" w:fill="FFFFFF"/>
            <w:noWrap/>
            <w:vAlign w:val="bottom"/>
            <w:hideMark/>
          </w:tcPr>
          <w:p w14:paraId="38C2BDF1"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633,602</w:t>
            </w:r>
          </w:p>
        </w:tc>
        <w:tc>
          <w:tcPr>
            <w:tcW w:w="1169" w:type="dxa"/>
            <w:tcBorders>
              <w:top w:val="nil"/>
              <w:left w:val="nil"/>
              <w:bottom w:val="nil"/>
              <w:right w:val="nil"/>
            </w:tcBorders>
            <w:shd w:val="clear" w:color="000000" w:fill="FFFFFF"/>
            <w:noWrap/>
            <w:vAlign w:val="bottom"/>
            <w:hideMark/>
          </w:tcPr>
          <w:p w14:paraId="21FD893D"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2.96</w:t>
            </w:r>
          </w:p>
        </w:tc>
        <w:tc>
          <w:tcPr>
            <w:tcW w:w="1169" w:type="dxa"/>
            <w:tcBorders>
              <w:top w:val="nil"/>
              <w:left w:val="nil"/>
              <w:bottom w:val="nil"/>
              <w:right w:val="nil"/>
            </w:tcBorders>
            <w:shd w:val="clear" w:color="000000" w:fill="FFFFFF"/>
            <w:noWrap/>
            <w:vAlign w:val="bottom"/>
            <w:hideMark/>
          </w:tcPr>
          <w:p w14:paraId="1686B5F7" w14:textId="77777777" w:rsidR="00F66CEC" w:rsidRPr="00F66CEC" w:rsidRDefault="00F66CEC" w:rsidP="00F66CEC">
            <w:pPr>
              <w:spacing w:after="0" w:line="240" w:lineRule="auto"/>
              <w:jc w:val="right"/>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19,231</w:t>
            </w:r>
          </w:p>
        </w:tc>
        <w:tc>
          <w:tcPr>
            <w:tcW w:w="1169" w:type="dxa"/>
            <w:tcBorders>
              <w:top w:val="nil"/>
              <w:left w:val="nil"/>
              <w:bottom w:val="nil"/>
              <w:right w:val="nil"/>
            </w:tcBorders>
            <w:shd w:val="clear" w:color="000000" w:fill="FFFFFF"/>
            <w:noWrap/>
            <w:vAlign w:val="bottom"/>
            <w:hideMark/>
          </w:tcPr>
          <w:p w14:paraId="48FF7F2D" w14:textId="77777777" w:rsidR="00F66CEC" w:rsidRPr="00F66CEC" w:rsidRDefault="00F66CEC" w:rsidP="00F66CEC">
            <w:pPr>
              <w:spacing w:after="0" w:line="240" w:lineRule="auto"/>
              <w:jc w:val="right"/>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1.38</w:t>
            </w:r>
          </w:p>
        </w:tc>
        <w:tc>
          <w:tcPr>
            <w:tcW w:w="1169" w:type="dxa"/>
            <w:gridSpan w:val="2"/>
            <w:tcBorders>
              <w:top w:val="nil"/>
              <w:left w:val="nil"/>
              <w:bottom w:val="nil"/>
              <w:right w:val="nil"/>
            </w:tcBorders>
            <w:shd w:val="clear" w:color="000000" w:fill="FFFFFF"/>
            <w:noWrap/>
            <w:vAlign w:val="bottom"/>
            <w:hideMark/>
          </w:tcPr>
          <w:p w14:paraId="0CBEAEE7" w14:textId="77777777" w:rsidR="00F66CEC" w:rsidRPr="00F66CEC" w:rsidRDefault="00F66CEC" w:rsidP="00F66CEC">
            <w:pPr>
              <w:spacing w:after="0" w:line="240" w:lineRule="auto"/>
              <w:jc w:val="center"/>
              <w:rPr>
                <w:rFonts w:ascii="Times New Roman" w:eastAsia="Times New Roman" w:hAnsi="Times New Roman" w:cs="Times New Roman"/>
                <w:color w:val="000000"/>
                <w:sz w:val="20"/>
                <w:lang w:eastAsia="es-MX"/>
              </w:rPr>
            </w:pPr>
            <w:r w:rsidRPr="00F66CEC">
              <w:rPr>
                <w:rFonts w:ascii="Times New Roman" w:eastAsia="Times New Roman" w:hAnsi="Times New Roman" w:cs="Times New Roman"/>
                <w:color w:val="000000"/>
                <w:sz w:val="20"/>
                <w:lang w:eastAsia="es-MX"/>
              </w:rPr>
              <w:t>13,936</w:t>
            </w:r>
          </w:p>
        </w:tc>
      </w:tr>
    </w:tbl>
    <w:p w14:paraId="12D4A8B9" w14:textId="3AEFBC81" w:rsidR="00681EE5" w:rsidRDefault="00681EE5" w:rsidP="00A65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1A1F7666" w14:textId="32012530" w:rsidR="003148DA" w:rsidRPr="00754BF0" w:rsidRDefault="003148DA" w:rsidP="00A65986">
      <w:pPr>
        <w:spacing w:line="360" w:lineRule="auto"/>
        <w:jc w:val="both"/>
        <w:rPr>
          <w:rFonts w:ascii="Times New Roman" w:hAnsi="Times New Roman" w:cs="Times New Roman"/>
          <w:color w:val="FF0000"/>
          <w:sz w:val="24"/>
          <w:szCs w:val="24"/>
        </w:rPr>
      </w:pPr>
      <w:r w:rsidRPr="00754BF0">
        <w:rPr>
          <w:rFonts w:ascii="Times New Roman" w:hAnsi="Times New Roman" w:cs="Times New Roman"/>
          <w:color w:val="FF0000"/>
          <w:sz w:val="24"/>
          <w:szCs w:val="24"/>
        </w:rPr>
        <w:t xml:space="preserve">Poner guion y que este centrado. </w:t>
      </w:r>
      <w:r w:rsidR="00BE4F6C" w:rsidRPr="00754BF0">
        <w:rPr>
          <w:rFonts w:ascii="Times New Roman" w:hAnsi="Times New Roman" w:cs="Times New Roman"/>
          <w:color w:val="FF0000"/>
          <w:sz w:val="24"/>
          <w:szCs w:val="24"/>
        </w:rPr>
        <w:t xml:space="preserve">Remdesivir poner si está dominado y que tipo de dominancia tiene. Es </w:t>
      </w:r>
      <w:proofErr w:type="spellStart"/>
      <w:r w:rsidR="00BE4F6C" w:rsidRPr="00754BF0">
        <w:rPr>
          <w:rFonts w:ascii="Times New Roman" w:hAnsi="Times New Roman" w:cs="Times New Roman"/>
          <w:color w:val="FF0000"/>
          <w:sz w:val="24"/>
          <w:szCs w:val="24"/>
        </w:rPr>
        <w:t>weakly</w:t>
      </w:r>
      <w:proofErr w:type="spellEnd"/>
      <w:r w:rsidR="00BE4F6C" w:rsidRPr="00754BF0">
        <w:rPr>
          <w:rFonts w:ascii="Times New Roman" w:hAnsi="Times New Roman" w:cs="Times New Roman"/>
          <w:color w:val="FF0000"/>
          <w:sz w:val="24"/>
          <w:szCs w:val="24"/>
        </w:rPr>
        <w:t xml:space="preserve"> </w:t>
      </w:r>
      <w:proofErr w:type="spellStart"/>
      <w:r w:rsidR="00BE4F6C" w:rsidRPr="00754BF0">
        <w:rPr>
          <w:rFonts w:ascii="Times New Roman" w:hAnsi="Times New Roman" w:cs="Times New Roman"/>
          <w:color w:val="FF0000"/>
          <w:sz w:val="24"/>
          <w:szCs w:val="24"/>
        </w:rPr>
        <w:t>or</w:t>
      </w:r>
      <w:proofErr w:type="spellEnd"/>
      <w:r w:rsidR="00BE4F6C" w:rsidRPr="00754BF0">
        <w:rPr>
          <w:rFonts w:ascii="Times New Roman" w:hAnsi="Times New Roman" w:cs="Times New Roman"/>
          <w:color w:val="FF0000"/>
          <w:sz w:val="24"/>
          <w:szCs w:val="24"/>
        </w:rPr>
        <w:t xml:space="preserve"> </w:t>
      </w:r>
      <w:proofErr w:type="spellStart"/>
      <w:r w:rsidR="00BE4F6C" w:rsidRPr="00754BF0">
        <w:rPr>
          <w:rFonts w:ascii="Times New Roman" w:hAnsi="Times New Roman" w:cs="Times New Roman"/>
          <w:color w:val="FF0000"/>
          <w:sz w:val="24"/>
          <w:szCs w:val="24"/>
        </w:rPr>
        <w:t>dominated</w:t>
      </w:r>
      <w:proofErr w:type="spellEnd"/>
      <w:r w:rsidR="00BE4F6C" w:rsidRPr="00754BF0">
        <w:rPr>
          <w:rFonts w:ascii="Times New Roman" w:hAnsi="Times New Roman" w:cs="Times New Roman"/>
          <w:color w:val="FF0000"/>
          <w:sz w:val="24"/>
          <w:szCs w:val="24"/>
        </w:rPr>
        <w:t xml:space="preserve"> </w:t>
      </w:r>
      <w:proofErr w:type="spellStart"/>
      <w:r w:rsidR="00BE4F6C" w:rsidRPr="00754BF0">
        <w:rPr>
          <w:rFonts w:ascii="Times New Roman" w:hAnsi="Times New Roman" w:cs="Times New Roman"/>
          <w:color w:val="FF0000"/>
          <w:sz w:val="24"/>
          <w:szCs w:val="24"/>
        </w:rPr>
        <w:t>by</w:t>
      </w:r>
      <w:proofErr w:type="spellEnd"/>
      <w:r w:rsidR="00BE4F6C" w:rsidRPr="00754BF0">
        <w:rPr>
          <w:rFonts w:ascii="Times New Roman" w:hAnsi="Times New Roman" w:cs="Times New Roman"/>
          <w:color w:val="FF0000"/>
          <w:sz w:val="24"/>
          <w:szCs w:val="24"/>
        </w:rPr>
        <w:t xml:space="preserve"> extensión y </w:t>
      </w:r>
      <w:proofErr w:type="spellStart"/>
      <w:r w:rsidR="00BE4F6C" w:rsidRPr="00754BF0">
        <w:rPr>
          <w:rFonts w:ascii="Times New Roman" w:hAnsi="Times New Roman" w:cs="Times New Roman"/>
          <w:color w:val="FF0000"/>
          <w:sz w:val="24"/>
          <w:szCs w:val="24"/>
        </w:rPr>
        <w:t>por que</w:t>
      </w:r>
      <w:proofErr w:type="spellEnd"/>
      <w:r w:rsidR="00BE4F6C" w:rsidRPr="00754BF0">
        <w:rPr>
          <w:rFonts w:ascii="Times New Roman" w:hAnsi="Times New Roman" w:cs="Times New Roman"/>
          <w:color w:val="FF0000"/>
          <w:sz w:val="24"/>
          <w:szCs w:val="24"/>
        </w:rPr>
        <w:t xml:space="preserve"> lo estoy usando.</w:t>
      </w:r>
    </w:p>
    <w:p w14:paraId="232E1C46" w14:textId="77777777" w:rsidR="00754BF0" w:rsidRPr="00754BF0" w:rsidRDefault="00754BF0" w:rsidP="00754BF0">
      <w:pPr>
        <w:rPr>
          <w:color w:val="FF0000"/>
          <w:lang w:val="es-419"/>
        </w:rPr>
      </w:pPr>
      <w:proofErr w:type="spellStart"/>
      <w:r w:rsidRPr="00754BF0">
        <w:rPr>
          <w:color w:val="FF0000"/>
          <w:lang w:val="es-419"/>
        </w:rPr>
        <w:t>Estimacion</w:t>
      </w:r>
      <w:proofErr w:type="spellEnd"/>
      <w:r w:rsidRPr="00754BF0">
        <w:rPr>
          <w:color w:val="FF0000"/>
          <w:lang w:val="es-419"/>
        </w:rPr>
        <w:t xml:space="preserve"> por costo promedio para grupo de edad tal que el costo, poner el porcentaje de personas que requieren servicios, y eso me da un proxy. </w:t>
      </w:r>
    </w:p>
    <w:p w14:paraId="3AFF77F5" w14:textId="77777777" w:rsidR="00754BF0" w:rsidRPr="00754BF0" w:rsidRDefault="00754BF0" w:rsidP="00754BF0">
      <w:pPr>
        <w:rPr>
          <w:color w:val="FF0000"/>
          <w:lang w:val="es-419"/>
        </w:rPr>
      </w:pPr>
      <w:r w:rsidRPr="00754BF0">
        <w:rPr>
          <w:color w:val="FF0000"/>
          <w:lang w:val="es-419"/>
        </w:rPr>
        <w:t>Proyectas los costos a futuro por inflación.</w:t>
      </w:r>
    </w:p>
    <w:p w14:paraId="13AC1384" w14:textId="0A4F1990" w:rsidR="00681EE5" w:rsidRPr="00754BF0" w:rsidRDefault="00754BF0" w:rsidP="00754BF0">
      <w:pPr>
        <w:rPr>
          <w:color w:val="FF0000"/>
          <w:lang w:val="es-419"/>
        </w:rPr>
      </w:pPr>
      <w:r w:rsidRPr="00754BF0">
        <w:rPr>
          <w:color w:val="FF0000"/>
          <w:lang w:val="es-419"/>
        </w:rPr>
        <w:t>Sacar las proporciones. Alto a los jóvenes, jóvenes niños.</w:t>
      </w:r>
    </w:p>
    <w:p w14:paraId="2132C1BA" w14:textId="7E9201C9" w:rsidR="00BE4F6C" w:rsidRPr="00754BF0" w:rsidRDefault="00BE4F6C" w:rsidP="00BE4F6C">
      <w:pPr>
        <w:pStyle w:val="Descripcin"/>
        <w:keepNext/>
        <w:rPr>
          <w:rFonts w:ascii="Times New Roman" w:hAnsi="Times New Roman" w:cs="Times New Roman"/>
          <w:color w:val="FF0000"/>
          <w:sz w:val="24"/>
        </w:rPr>
      </w:pPr>
      <w:r w:rsidRPr="00754BF0">
        <w:rPr>
          <w:rFonts w:ascii="Times New Roman" w:hAnsi="Times New Roman" w:cs="Times New Roman"/>
          <w:color w:val="FF0000"/>
          <w:sz w:val="24"/>
        </w:rPr>
        <w:t>Incrementar el tamaño de letra y de, podría dividir el eje de las y entre 1000 y ponerlo entre paréntesis, hace mucho espacio.</w:t>
      </w:r>
    </w:p>
    <w:p w14:paraId="22FFB9B9" w14:textId="70FC7C20" w:rsidR="00681EE5" w:rsidRPr="00BE4F6C" w:rsidRDefault="00681EE5" w:rsidP="00BE4F6C">
      <w:pPr>
        <w:pStyle w:val="Descripcin"/>
        <w:keepNext/>
        <w:rPr>
          <w:rFonts w:ascii="Times New Roman" w:hAnsi="Times New Roman" w:cs="Times New Roman"/>
          <w:sz w:val="24"/>
        </w:rPr>
      </w:pPr>
      <w:r w:rsidRPr="00BE4F6C">
        <w:rPr>
          <w:rFonts w:ascii="Times New Roman" w:hAnsi="Times New Roman" w:cs="Times New Roman"/>
          <w:sz w:val="24"/>
        </w:rPr>
        <w:t xml:space="preserve">Figure </w:t>
      </w:r>
      <w:r w:rsidRPr="00681EE5">
        <w:rPr>
          <w:rFonts w:ascii="Times New Roman" w:hAnsi="Times New Roman" w:cs="Times New Roman"/>
          <w:sz w:val="24"/>
        </w:rPr>
        <w:fldChar w:fldCharType="begin"/>
      </w:r>
      <w:r w:rsidRPr="00BE4F6C">
        <w:rPr>
          <w:rFonts w:ascii="Times New Roman" w:hAnsi="Times New Roman" w:cs="Times New Roman"/>
          <w:sz w:val="24"/>
        </w:rPr>
        <w:instrText xml:space="preserve"> SEQ Figure \* ARABIC </w:instrText>
      </w:r>
      <w:r w:rsidRPr="00681EE5">
        <w:rPr>
          <w:rFonts w:ascii="Times New Roman" w:hAnsi="Times New Roman" w:cs="Times New Roman"/>
          <w:sz w:val="24"/>
        </w:rPr>
        <w:fldChar w:fldCharType="separate"/>
      </w:r>
      <w:r w:rsidRPr="00BE4F6C">
        <w:rPr>
          <w:rFonts w:ascii="Times New Roman" w:hAnsi="Times New Roman" w:cs="Times New Roman"/>
          <w:noProof/>
          <w:sz w:val="24"/>
        </w:rPr>
        <w:t>3</w:t>
      </w:r>
      <w:r w:rsidRPr="00681EE5">
        <w:rPr>
          <w:rFonts w:ascii="Times New Roman" w:hAnsi="Times New Roman" w:cs="Times New Roman"/>
          <w:sz w:val="24"/>
        </w:rPr>
        <w:fldChar w:fldCharType="end"/>
      </w:r>
      <w:r w:rsidRPr="00BE4F6C">
        <w:rPr>
          <w:rFonts w:ascii="Times New Roman" w:hAnsi="Times New Roman" w:cs="Times New Roman"/>
          <w:sz w:val="24"/>
        </w:rPr>
        <w:t xml:space="preserve">: </w:t>
      </w:r>
      <w:proofErr w:type="spellStart"/>
      <w:r w:rsidRPr="00BE4F6C">
        <w:rPr>
          <w:rFonts w:ascii="Times New Roman" w:hAnsi="Times New Roman" w:cs="Times New Roman"/>
          <w:sz w:val="24"/>
        </w:rPr>
        <w:t>Efficient</w:t>
      </w:r>
      <w:proofErr w:type="spellEnd"/>
      <w:r w:rsidRPr="00BE4F6C">
        <w:rPr>
          <w:rFonts w:ascii="Times New Roman" w:hAnsi="Times New Roman" w:cs="Times New Roman"/>
          <w:sz w:val="24"/>
        </w:rPr>
        <w:t xml:space="preserve"> </w:t>
      </w:r>
      <w:proofErr w:type="spellStart"/>
      <w:r w:rsidRPr="00BE4F6C">
        <w:rPr>
          <w:rFonts w:ascii="Times New Roman" w:hAnsi="Times New Roman" w:cs="Times New Roman"/>
          <w:sz w:val="24"/>
        </w:rPr>
        <w:t>Frontier</w:t>
      </w:r>
      <w:proofErr w:type="spellEnd"/>
    </w:p>
    <w:p w14:paraId="3CCAD186" w14:textId="77777777" w:rsidR="00681EE5" w:rsidRDefault="00681EE5" w:rsidP="00681EE5">
      <w:pPr>
        <w:keepNext/>
        <w:spacing w:line="360" w:lineRule="auto"/>
        <w:jc w:val="center"/>
      </w:pPr>
      <w:r>
        <w:rPr>
          <w:noProof/>
        </w:rPr>
        <w:drawing>
          <wp:inline distT="0" distB="0" distL="0" distR="0" wp14:anchorId="7C70E6FE" wp14:editId="49D0C055">
            <wp:extent cx="5723401" cy="29654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2485" cy="2980519"/>
                    </a:xfrm>
                    <a:prstGeom prst="rect">
                      <a:avLst/>
                    </a:prstGeom>
                    <a:noFill/>
                    <a:ln>
                      <a:noFill/>
                    </a:ln>
                  </pic:spPr>
                </pic:pic>
              </a:graphicData>
            </a:graphic>
          </wp:inline>
        </w:drawing>
      </w:r>
    </w:p>
    <w:p w14:paraId="13CB75E2" w14:textId="7F7EE12D" w:rsidR="00681EE5" w:rsidRPr="00681EE5" w:rsidRDefault="00681EE5" w:rsidP="00681EE5">
      <w:pPr>
        <w:pStyle w:val="Descripcin"/>
        <w:jc w:val="center"/>
        <w:rPr>
          <w:rFonts w:ascii="Times New Roman" w:hAnsi="Times New Roman" w:cs="Times New Roman"/>
          <w:szCs w:val="24"/>
          <w:lang w:val="en-US"/>
        </w:rPr>
      </w:pPr>
      <w:r w:rsidRPr="00681EE5">
        <w:rPr>
          <w:rFonts w:ascii="Times New Roman" w:hAnsi="Times New Roman" w:cs="Times New Roman"/>
          <w:sz w:val="20"/>
          <w:lang w:val="en-US"/>
        </w:rPr>
        <w:t xml:space="preserve">All costs are </w:t>
      </w:r>
      <w:proofErr w:type="spellStart"/>
      <w:r w:rsidRPr="00681EE5">
        <w:rPr>
          <w:rFonts w:ascii="Times New Roman" w:hAnsi="Times New Roman" w:cs="Times New Roman"/>
          <w:sz w:val="20"/>
          <w:lang w:val="en-US"/>
        </w:rPr>
        <w:t>expresed</w:t>
      </w:r>
      <w:proofErr w:type="spellEnd"/>
      <w:r w:rsidRPr="00681EE5">
        <w:rPr>
          <w:rFonts w:ascii="Times New Roman" w:hAnsi="Times New Roman" w:cs="Times New Roman"/>
          <w:sz w:val="20"/>
          <w:lang w:val="en-US"/>
        </w:rPr>
        <w:t xml:space="preserve"> in Mexican Pesos</w:t>
      </w:r>
    </w:p>
    <w:p w14:paraId="7586614B" w14:textId="5A2CDBC5" w:rsidR="00054C33" w:rsidRPr="00A65986" w:rsidRDefault="004659F1" w:rsidP="00A65986">
      <w:pPr>
        <w:keepNext/>
        <w:spacing w:line="360" w:lineRule="auto"/>
        <w:jc w:val="both"/>
        <w:rPr>
          <w:rFonts w:ascii="Times New Roman" w:hAnsi="Times New Roman" w:cs="Times New Roman"/>
          <w:szCs w:val="24"/>
          <w:lang w:val="en-US"/>
        </w:rPr>
      </w:pPr>
      <w:r>
        <w:rPr>
          <w:rStyle w:val="Refdecomentario"/>
        </w:rPr>
        <w:lastRenderedPageBreak/>
        <w:commentReference w:id="38"/>
      </w:r>
      <w:r w:rsidR="00054C33" w:rsidRPr="00054C33">
        <w:rPr>
          <w:rFonts w:ascii="Times New Roman" w:hAnsi="Times New Roman" w:cs="Times New Roman"/>
          <w:sz w:val="24"/>
          <w:szCs w:val="28"/>
          <w:lang w:val="en-US"/>
        </w:rPr>
        <w:t xml:space="preserve">The expected Life Years gained by dexamethasone are </w:t>
      </w:r>
      <w:r w:rsidR="00054C33">
        <w:rPr>
          <w:rFonts w:ascii="Times New Roman" w:hAnsi="Times New Roman" w:cs="Times New Roman"/>
          <w:sz w:val="24"/>
          <w:szCs w:val="28"/>
          <w:lang w:val="en-US"/>
        </w:rPr>
        <w:t>1.8</w:t>
      </w:r>
      <w:r w:rsidR="00054C33"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00054C33" w:rsidRPr="00054C33">
        <w:rPr>
          <w:rFonts w:ascii="Times New Roman" w:hAnsi="Times New Roman" w:cs="Times New Roman"/>
          <w:sz w:val="24"/>
          <w:szCs w:val="28"/>
          <w:lang w:val="en-US"/>
        </w:rPr>
        <w:t xml:space="preserve"> pesos).</w:t>
      </w:r>
    </w:p>
    <w:p w14:paraId="30F51022" w14:textId="00EAEC6B" w:rsidR="00B51721" w:rsidRDefault="000B2BA8" w:rsidP="00A65986">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14:paraId="4F7C8529" w14:textId="225858A8" w:rsidR="00754BF0" w:rsidRDefault="00805DDC" w:rsidP="00A65986">
      <w:pPr>
        <w:spacing w:line="360" w:lineRule="auto"/>
        <w:jc w:val="both"/>
        <w:rPr>
          <w:rFonts w:ascii="Times New Roman" w:hAnsi="Times New Roman" w:cs="Times New Roman"/>
          <w:b/>
          <w:i/>
          <w:sz w:val="20"/>
          <w:szCs w:val="24"/>
          <w:lang w:val="en-US"/>
        </w:rPr>
      </w:pPr>
      <w:r>
        <w:rPr>
          <w:noProof/>
        </w:rPr>
        <w:drawing>
          <wp:inline distT="0" distB="0" distL="0" distR="0" wp14:anchorId="6C2B7CD0" wp14:editId="0A40FA4E">
            <wp:extent cx="5612130" cy="40086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324DDFED" w14:textId="1B61C7BF" w:rsidR="00805DDC" w:rsidRDefault="00805DDC" w:rsidP="00A65986">
      <w:pPr>
        <w:spacing w:line="360" w:lineRule="auto"/>
        <w:jc w:val="both"/>
        <w:rPr>
          <w:rFonts w:ascii="Times New Roman" w:hAnsi="Times New Roman" w:cs="Times New Roman"/>
          <w:b/>
          <w:i/>
          <w:sz w:val="20"/>
          <w:szCs w:val="24"/>
          <w:lang w:val="en-US"/>
        </w:rPr>
      </w:pPr>
      <w:r>
        <w:rPr>
          <w:noProof/>
        </w:rPr>
        <w:lastRenderedPageBreak/>
        <w:drawing>
          <wp:inline distT="0" distB="0" distL="0" distR="0" wp14:anchorId="1571A85D" wp14:editId="01CFEA1C">
            <wp:extent cx="5612130" cy="4008664"/>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1E9DAF3C" w14:textId="77777777" w:rsidR="00805DDC" w:rsidRPr="00B51721" w:rsidRDefault="00805DDC" w:rsidP="00A65986">
      <w:pPr>
        <w:spacing w:line="360" w:lineRule="auto"/>
        <w:jc w:val="both"/>
        <w:rPr>
          <w:rFonts w:ascii="Times New Roman" w:hAnsi="Times New Roman" w:cs="Times New Roman"/>
          <w:b/>
          <w:i/>
          <w:sz w:val="20"/>
          <w:szCs w:val="24"/>
          <w:lang w:val="en-US"/>
        </w:rPr>
      </w:pPr>
    </w:p>
    <w:p w14:paraId="7E1EE076" w14:textId="77777777" w:rsidR="008C5DEE" w:rsidRPr="00CD0128" w:rsidRDefault="008C5DEE" w:rsidP="00A37478">
      <w:pPr>
        <w:spacing w:line="360" w:lineRule="auto"/>
        <w:rPr>
          <w:rFonts w:asciiTheme="majorHAnsi" w:hAnsiTheme="majorHAnsi" w:cstheme="majorHAnsi"/>
          <w:b/>
          <w:szCs w:val="24"/>
          <w:lang w:val="en-US"/>
        </w:rPr>
      </w:pPr>
    </w:p>
    <w:p w14:paraId="01960DCD" w14:textId="55D32E34" w:rsidR="008C5DEE" w:rsidRPr="000A5510" w:rsidRDefault="00624E5E" w:rsidP="00A37478">
      <w:pPr>
        <w:spacing w:line="360" w:lineRule="auto"/>
        <w:rPr>
          <w:rFonts w:ascii="Times New Roman" w:hAnsi="Times New Roman" w:cs="Times New Roman"/>
          <w:b/>
          <w:sz w:val="28"/>
          <w:szCs w:val="24"/>
        </w:rPr>
      </w:pPr>
      <w:proofErr w:type="spellStart"/>
      <w:r w:rsidRPr="000A5510">
        <w:rPr>
          <w:rFonts w:ascii="Times New Roman" w:hAnsi="Times New Roman" w:cs="Times New Roman"/>
          <w:b/>
          <w:sz w:val="28"/>
          <w:szCs w:val="24"/>
        </w:rPr>
        <w:t>Discussion</w:t>
      </w:r>
      <w:proofErr w:type="spellEnd"/>
    </w:p>
    <w:p w14:paraId="23ADDC9A" w14:textId="77777777" w:rsidR="00754BF0" w:rsidRDefault="00754BF0" w:rsidP="00754BF0">
      <w:pPr>
        <w:rPr>
          <w:lang w:val="es-419"/>
        </w:rPr>
      </w:pPr>
      <w:r>
        <w:rPr>
          <w:lang w:val="es-419"/>
        </w:rPr>
        <w:t>Primer párrafo resumen breve</w:t>
      </w:r>
    </w:p>
    <w:p w14:paraId="5FF4CAA6" w14:textId="77777777" w:rsidR="00754BF0" w:rsidRDefault="00754BF0" w:rsidP="00754BF0">
      <w:pPr>
        <w:rPr>
          <w:lang w:val="es-419"/>
        </w:rPr>
      </w:pPr>
      <w:r>
        <w:rPr>
          <w:lang w:val="es-419"/>
        </w:rPr>
        <w:t>Segundo, comparar mis resultados con resultados de otros lados (</w:t>
      </w:r>
      <w:proofErr w:type="spellStart"/>
      <w:r>
        <w:rPr>
          <w:lang w:val="es-419"/>
        </w:rPr>
        <w:t>research</w:t>
      </w:r>
      <w:proofErr w:type="spellEnd"/>
      <w:r>
        <w:rPr>
          <w:lang w:val="es-419"/>
        </w:rPr>
        <w:t xml:space="preserve"> in </w:t>
      </w:r>
      <w:proofErr w:type="spellStart"/>
      <w:r>
        <w:rPr>
          <w:lang w:val="es-419"/>
        </w:rPr>
        <w:t>context</w:t>
      </w:r>
      <w:proofErr w:type="spellEnd"/>
      <w:r>
        <w:rPr>
          <w:lang w:val="es-419"/>
        </w:rPr>
        <w:t>)</w:t>
      </w:r>
    </w:p>
    <w:p w14:paraId="35EA7E3E" w14:textId="2E87758A" w:rsidR="00754BF0" w:rsidRPr="000A5510" w:rsidRDefault="00754BF0" w:rsidP="00754BF0">
      <w:pPr>
        <w:spacing w:line="360" w:lineRule="auto"/>
        <w:rPr>
          <w:rFonts w:ascii="Times New Roman" w:hAnsi="Times New Roman" w:cs="Times New Roman"/>
          <w:b/>
          <w:szCs w:val="24"/>
        </w:rPr>
      </w:pPr>
      <w:bookmarkStart w:id="39" w:name="_Hlk73018133"/>
      <w:r w:rsidRPr="000A5510">
        <w:rPr>
          <w:rFonts w:ascii="Times New Roman" w:hAnsi="Times New Roman" w:cs="Times New Roman"/>
          <w:b/>
          <w:szCs w:val="24"/>
        </w:rPr>
        <w:t xml:space="preserve">Key </w:t>
      </w:r>
      <w:proofErr w:type="spellStart"/>
      <w:r w:rsidRPr="000A5510">
        <w:rPr>
          <w:rFonts w:ascii="Times New Roman" w:hAnsi="Times New Roman" w:cs="Times New Roman"/>
          <w:b/>
          <w:szCs w:val="24"/>
        </w:rPr>
        <w:t>Points</w:t>
      </w:r>
      <w:proofErr w:type="spellEnd"/>
      <w:r w:rsidRPr="000A5510">
        <w:rPr>
          <w:rFonts w:ascii="Times New Roman" w:hAnsi="Times New Roman" w:cs="Times New Roman"/>
          <w:b/>
          <w:szCs w:val="24"/>
        </w:rPr>
        <w:t xml:space="preserve"> </w:t>
      </w:r>
      <w:proofErr w:type="spellStart"/>
      <w:r w:rsidRPr="000A5510">
        <w:rPr>
          <w:rFonts w:ascii="Times New Roman" w:hAnsi="Times New Roman" w:cs="Times New Roman"/>
          <w:b/>
          <w:szCs w:val="24"/>
        </w:rPr>
        <w:t>for</w:t>
      </w:r>
      <w:proofErr w:type="spellEnd"/>
      <w:r w:rsidRPr="000A5510">
        <w:rPr>
          <w:rFonts w:ascii="Times New Roman" w:hAnsi="Times New Roman" w:cs="Times New Roman"/>
          <w:b/>
          <w:szCs w:val="24"/>
        </w:rPr>
        <w:t xml:space="preserve"> </w:t>
      </w:r>
      <w:proofErr w:type="spellStart"/>
      <w:r w:rsidRPr="000A5510">
        <w:rPr>
          <w:rFonts w:ascii="Times New Roman" w:hAnsi="Times New Roman" w:cs="Times New Roman"/>
          <w:b/>
          <w:szCs w:val="24"/>
        </w:rPr>
        <w:t>Decision</w:t>
      </w:r>
      <w:proofErr w:type="spellEnd"/>
      <w:r w:rsidRPr="000A5510">
        <w:rPr>
          <w:rFonts w:ascii="Times New Roman" w:hAnsi="Times New Roman" w:cs="Times New Roman"/>
          <w:b/>
          <w:szCs w:val="24"/>
        </w:rPr>
        <w:t xml:space="preserve"> </w:t>
      </w:r>
      <w:proofErr w:type="spellStart"/>
      <w:r w:rsidRPr="000A5510">
        <w:rPr>
          <w:rFonts w:ascii="Times New Roman" w:hAnsi="Times New Roman" w:cs="Times New Roman"/>
          <w:b/>
          <w:szCs w:val="24"/>
        </w:rPr>
        <w:t>Makers</w:t>
      </w:r>
      <w:proofErr w:type="spellEnd"/>
    </w:p>
    <w:bookmarkEnd w:id="39"/>
    <w:p w14:paraId="335FE08B" w14:textId="1DB4F664" w:rsidR="00754BF0" w:rsidRPr="00754BF0" w:rsidRDefault="00754BF0" w:rsidP="00754BF0">
      <w:pPr>
        <w:rPr>
          <w:b/>
          <w:highlight w:val="yellow"/>
          <w:lang w:val="es-419"/>
        </w:rPr>
      </w:pPr>
      <w:r w:rsidRPr="005E4707">
        <w:rPr>
          <w:b/>
          <w:highlight w:val="yellow"/>
          <w:lang w:val="es-419"/>
        </w:rPr>
        <w:t>Recomendaciones de política.</w:t>
      </w:r>
    </w:p>
    <w:p w14:paraId="584462C6" w14:textId="77777777" w:rsidR="00754BF0" w:rsidRDefault="00754BF0" w:rsidP="00754BF0">
      <w:pPr>
        <w:rPr>
          <w:lang w:val="es-419"/>
        </w:rPr>
      </w:pPr>
      <w:proofErr w:type="spellStart"/>
      <w:r>
        <w:rPr>
          <w:lang w:val="es-419"/>
        </w:rPr>
        <w:t>Parrafo</w:t>
      </w:r>
      <w:proofErr w:type="spellEnd"/>
      <w:r>
        <w:rPr>
          <w:lang w:val="es-419"/>
        </w:rPr>
        <w:t xml:space="preserve"> de limitaciones</w:t>
      </w:r>
    </w:p>
    <w:p w14:paraId="528E3B91" w14:textId="77777777" w:rsidR="00754BF0" w:rsidRPr="000A5510" w:rsidRDefault="00754BF0" w:rsidP="00754BF0">
      <w:pPr>
        <w:rPr>
          <w:lang w:val="en-US"/>
        </w:rPr>
      </w:pPr>
      <w:proofErr w:type="spellStart"/>
      <w:r w:rsidRPr="000A5510">
        <w:rPr>
          <w:lang w:val="en-US"/>
        </w:rPr>
        <w:t>Parrafo</w:t>
      </w:r>
      <w:proofErr w:type="spellEnd"/>
      <w:r w:rsidRPr="000A5510">
        <w:rPr>
          <w:lang w:val="en-US"/>
        </w:rPr>
        <w:t xml:space="preserve"> </w:t>
      </w:r>
      <w:proofErr w:type="spellStart"/>
      <w:r w:rsidRPr="000A5510">
        <w:rPr>
          <w:lang w:val="en-US"/>
        </w:rPr>
        <w:t>fortalezas</w:t>
      </w:r>
      <w:proofErr w:type="spellEnd"/>
    </w:p>
    <w:p w14:paraId="0B28D87F" w14:textId="77777777" w:rsidR="00754BF0" w:rsidRPr="00754BF0" w:rsidRDefault="00754BF0" w:rsidP="00754BF0">
      <w:pPr>
        <w:spacing w:line="360" w:lineRule="auto"/>
        <w:rPr>
          <w:rFonts w:ascii="Times New Roman" w:hAnsi="Times New Roman" w:cs="Times New Roman"/>
          <w:b/>
          <w:szCs w:val="24"/>
          <w:lang w:val="en-US"/>
        </w:rPr>
      </w:pPr>
      <w:r w:rsidRPr="00754BF0">
        <w:rPr>
          <w:rFonts w:ascii="Times New Roman" w:hAnsi="Times New Roman" w:cs="Times New Roman"/>
          <w:b/>
          <w:szCs w:val="24"/>
          <w:lang w:val="en-US"/>
        </w:rPr>
        <w:t>Key Points for Decision Makers</w:t>
      </w:r>
    </w:p>
    <w:p w14:paraId="71E664FC" w14:textId="77777777" w:rsidR="00754BF0" w:rsidRDefault="00754BF0" w:rsidP="00754BF0">
      <w:pPr>
        <w:rPr>
          <w:lang w:val="es-419"/>
        </w:rPr>
      </w:pPr>
      <w:proofErr w:type="spellStart"/>
      <w:r>
        <w:rPr>
          <w:lang w:val="es-419"/>
        </w:rPr>
        <w:t>Parrafo</w:t>
      </w:r>
      <w:proofErr w:type="spellEnd"/>
      <w:r>
        <w:rPr>
          <w:lang w:val="es-419"/>
        </w:rPr>
        <w:t xml:space="preserve"> de conclusión.</w:t>
      </w:r>
    </w:p>
    <w:p w14:paraId="783907A4" w14:textId="1DA0A54B" w:rsidR="00D66472" w:rsidRDefault="00D66472" w:rsidP="00361C45">
      <w:pPr>
        <w:widowControl w:val="0"/>
        <w:autoSpaceDE w:val="0"/>
        <w:autoSpaceDN w:val="0"/>
        <w:adjustRightInd w:val="0"/>
        <w:spacing w:line="360" w:lineRule="auto"/>
        <w:rPr>
          <w:rFonts w:ascii="Times New Roman" w:hAnsi="Times New Roman" w:cs="Times New Roman"/>
          <w:b/>
          <w:sz w:val="28"/>
          <w:szCs w:val="24"/>
        </w:rPr>
      </w:pPr>
    </w:p>
    <w:p w14:paraId="6D681129" w14:textId="7859CE20" w:rsidR="00CE34C2" w:rsidRPr="00673D1B" w:rsidRDefault="00A37478" w:rsidP="00361C45">
      <w:pPr>
        <w:widowControl w:val="0"/>
        <w:autoSpaceDE w:val="0"/>
        <w:autoSpaceDN w:val="0"/>
        <w:adjustRightInd w:val="0"/>
        <w:spacing w:line="360" w:lineRule="auto"/>
        <w:rPr>
          <w:rFonts w:ascii="Times New Roman" w:hAnsi="Times New Roman" w:cs="Times New Roman"/>
          <w:b/>
          <w:sz w:val="26"/>
          <w:szCs w:val="26"/>
        </w:rPr>
      </w:pPr>
      <w:bookmarkStart w:id="40" w:name="_GoBack"/>
      <w:bookmarkEnd w:id="40"/>
      <w:proofErr w:type="spellStart"/>
      <w:r w:rsidRPr="00673D1B">
        <w:rPr>
          <w:rFonts w:ascii="Times New Roman" w:hAnsi="Times New Roman" w:cs="Times New Roman"/>
          <w:b/>
          <w:sz w:val="26"/>
          <w:szCs w:val="26"/>
        </w:rPr>
        <w:lastRenderedPageBreak/>
        <w:t>References</w:t>
      </w:r>
      <w:proofErr w:type="spellEnd"/>
    </w:p>
    <w:p w14:paraId="7A71E53B" w14:textId="52F2E900" w:rsidR="00A65986" w:rsidRPr="00A65986" w:rsidRDefault="00CE34C2" w:rsidP="00A65986">
      <w:pPr>
        <w:widowControl w:val="0"/>
        <w:autoSpaceDE w:val="0"/>
        <w:autoSpaceDN w:val="0"/>
        <w:adjustRightInd w:val="0"/>
        <w:spacing w:line="360" w:lineRule="auto"/>
        <w:ind w:left="640" w:hanging="640"/>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A65986" w:rsidRPr="00A65986">
        <w:rPr>
          <w:rFonts w:ascii="Times New Roman" w:hAnsi="Times New Roman" w:cs="Times New Roman"/>
          <w:noProof/>
          <w:sz w:val="24"/>
          <w:szCs w:val="24"/>
        </w:rPr>
        <w:t>1</w:t>
      </w:r>
      <w:r w:rsidR="00A65986" w:rsidRPr="00A65986">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7E740FC0"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2</w:t>
      </w:r>
      <w:r w:rsidRPr="00597F7F">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14:paraId="458D3AC0" w14:textId="77777777" w:rsidR="00A65986" w:rsidRPr="00A65986"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rPr>
      </w:pPr>
      <w:r w:rsidRPr="00A65986">
        <w:rPr>
          <w:rFonts w:ascii="Times New Roman" w:hAnsi="Times New Roman" w:cs="Times New Roman"/>
          <w:noProof/>
          <w:sz w:val="24"/>
          <w:szCs w:val="24"/>
        </w:rPr>
        <w:t>3</w:t>
      </w:r>
      <w:r w:rsidRPr="00A65986">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5613B748"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65986">
        <w:rPr>
          <w:rFonts w:ascii="Times New Roman" w:hAnsi="Times New Roman" w:cs="Times New Roman"/>
          <w:noProof/>
          <w:sz w:val="24"/>
          <w:szCs w:val="24"/>
        </w:rPr>
        <w:t>4</w:t>
      </w:r>
      <w:r w:rsidRPr="00A65986">
        <w:rPr>
          <w:rFonts w:ascii="Times New Roman" w:hAnsi="Times New Roman" w:cs="Times New Roman"/>
          <w:noProof/>
          <w:sz w:val="24"/>
          <w:szCs w:val="24"/>
        </w:rPr>
        <w:tab/>
        <w:t xml:space="preserve">Consejo Nacional de Población (CONAPO). Proyecciones de la Población de los Municipios de México, 2015-2030. </w:t>
      </w:r>
      <w:r w:rsidRPr="00597F7F">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14:paraId="4D6B35B3" w14:textId="77777777" w:rsidR="00A65986" w:rsidRPr="00A65986"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rPr>
      </w:pPr>
      <w:r w:rsidRPr="00A65986">
        <w:rPr>
          <w:rFonts w:ascii="Times New Roman" w:hAnsi="Times New Roman" w:cs="Times New Roman"/>
          <w:noProof/>
          <w:sz w:val="24"/>
          <w:szCs w:val="24"/>
        </w:rPr>
        <w:t>5</w:t>
      </w:r>
      <w:r w:rsidRPr="00A65986">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24F7E720"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65986">
        <w:rPr>
          <w:rFonts w:ascii="Times New Roman" w:hAnsi="Times New Roman" w:cs="Times New Roman"/>
          <w:noProof/>
          <w:sz w:val="24"/>
          <w:szCs w:val="24"/>
        </w:rPr>
        <w:t>6</w:t>
      </w:r>
      <w:r w:rsidRPr="00A65986">
        <w:rPr>
          <w:rFonts w:ascii="Times New Roman" w:hAnsi="Times New Roman" w:cs="Times New Roman"/>
          <w:noProof/>
          <w:sz w:val="24"/>
          <w:szCs w:val="24"/>
        </w:rPr>
        <w:tab/>
        <w:t xml:space="preserve">Gobierno de México. El IMSS atiende a 6 de cada 10 mexicanos. Acercando el IMSS al Ciudad. </w:t>
      </w:r>
      <w:r w:rsidRPr="00597F7F">
        <w:rPr>
          <w:rFonts w:ascii="Times New Roman" w:hAnsi="Times New Roman" w:cs="Times New Roman"/>
          <w:noProof/>
          <w:sz w:val="24"/>
          <w:szCs w:val="24"/>
          <w:lang w:val="en-US"/>
        </w:rPr>
        <w:t>2018; published online July. http://www.imss.gob.mx/prensa/archivo/201807/191 (accessed May 13, 2021).</w:t>
      </w:r>
    </w:p>
    <w:p w14:paraId="556A7AF5"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7</w:t>
      </w:r>
      <w:r w:rsidRPr="00597F7F">
        <w:rPr>
          <w:rFonts w:ascii="Times New Roman" w:hAnsi="Times New Roman" w:cs="Times New Roman"/>
          <w:noProof/>
          <w:sz w:val="24"/>
          <w:szCs w:val="24"/>
          <w:lang w:val="en-US"/>
        </w:rPr>
        <w:tab/>
        <w:t>The World Bank. Current health expenditures per capita (current $US). 2018. https://data.worldbank.org/indicator/SH.XPD.CHEX.PC.CD?locations=MX.</w:t>
      </w:r>
    </w:p>
    <w:p w14:paraId="70FBFC04"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8</w:t>
      </w:r>
      <w:r w:rsidRPr="00597F7F">
        <w:rPr>
          <w:rFonts w:ascii="Times New Roman" w:hAnsi="Times New Roman" w:cs="Times New Roman"/>
          <w:noProof/>
          <w:sz w:val="24"/>
          <w:szCs w:val="24"/>
          <w:lang w:val="en-US"/>
        </w:rPr>
        <w:tab/>
        <w:t xml:space="preserve">Sullivan PW, Ghushchyan V. Preference-Based EQ-5D Index Scores for Chronic Conditions in the United States. </w:t>
      </w:r>
      <w:r w:rsidRPr="00597F7F">
        <w:rPr>
          <w:rFonts w:ascii="Times New Roman" w:hAnsi="Times New Roman" w:cs="Times New Roman"/>
          <w:i/>
          <w:iCs/>
          <w:noProof/>
          <w:sz w:val="24"/>
          <w:szCs w:val="24"/>
          <w:lang w:val="en-US"/>
        </w:rPr>
        <w:t>Med Decis Mak</w:t>
      </w:r>
      <w:r w:rsidRPr="00597F7F">
        <w:rPr>
          <w:rFonts w:ascii="Times New Roman" w:hAnsi="Times New Roman" w:cs="Times New Roman"/>
          <w:noProof/>
          <w:sz w:val="24"/>
          <w:szCs w:val="24"/>
          <w:lang w:val="en-US"/>
        </w:rPr>
        <w:t xml:space="preserve"> 2006; </w:t>
      </w:r>
      <w:r w:rsidRPr="00597F7F">
        <w:rPr>
          <w:rFonts w:ascii="Times New Roman" w:hAnsi="Times New Roman" w:cs="Times New Roman"/>
          <w:b/>
          <w:bCs/>
          <w:noProof/>
          <w:sz w:val="24"/>
          <w:szCs w:val="24"/>
          <w:lang w:val="en-US"/>
        </w:rPr>
        <w:t>23</w:t>
      </w:r>
      <w:r w:rsidRPr="00597F7F">
        <w:rPr>
          <w:rFonts w:ascii="Times New Roman" w:hAnsi="Times New Roman" w:cs="Times New Roman"/>
          <w:noProof/>
          <w:sz w:val="24"/>
          <w:szCs w:val="24"/>
          <w:lang w:val="en-US"/>
        </w:rPr>
        <w:t>: 410–20.</w:t>
      </w:r>
    </w:p>
    <w:p w14:paraId="0E001EB1"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9</w:t>
      </w:r>
      <w:r w:rsidRPr="00597F7F">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597F7F">
        <w:rPr>
          <w:rFonts w:ascii="Times New Roman" w:hAnsi="Times New Roman" w:cs="Times New Roman"/>
          <w:i/>
          <w:iCs/>
          <w:noProof/>
          <w:sz w:val="24"/>
          <w:szCs w:val="24"/>
          <w:lang w:val="en-US"/>
        </w:rPr>
        <w:t>J Stat Softw</w:t>
      </w:r>
      <w:r w:rsidRPr="00597F7F">
        <w:rPr>
          <w:rFonts w:ascii="Times New Roman" w:hAnsi="Times New Roman" w:cs="Times New Roman"/>
          <w:noProof/>
          <w:sz w:val="24"/>
          <w:szCs w:val="24"/>
          <w:lang w:val="en-US"/>
        </w:rPr>
        <w:t xml:space="preserve"> 2018; </w:t>
      </w:r>
      <w:r w:rsidRPr="00597F7F">
        <w:rPr>
          <w:rFonts w:ascii="Times New Roman" w:hAnsi="Times New Roman" w:cs="Times New Roman"/>
          <w:b/>
          <w:bCs/>
          <w:noProof/>
          <w:sz w:val="24"/>
          <w:szCs w:val="24"/>
          <w:lang w:val="en-US"/>
        </w:rPr>
        <w:t>87</w:t>
      </w:r>
      <w:r w:rsidRPr="00597F7F">
        <w:rPr>
          <w:rFonts w:ascii="Times New Roman" w:hAnsi="Times New Roman" w:cs="Times New Roman"/>
          <w:noProof/>
          <w:sz w:val="24"/>
          <w:szCs w:val="24"/>
          <w:lang w:val="en-US"/>
        </w:rPr>
        <w:t>. DOI:https://doi.org/10.18637/jss.v087.i08.</w:t>
      </w:r>
    </w:p>
    <w:p w14:paraId="35A61BE2"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lastRenderedPageBreak/>
        <w:t>10</w:t>
      </w:r>
      <w:r w:rsidRPr="00597F7F">
        <w:rPr>
          <w:rFonts w:ascii="Times New Roman" w:hAnsi="Times New Roman" w:cs="Times New Roman"/>
          <w:noProof/>
          <w:sz w:val="24"/>
          <w:szCs w:val="24"/>
          <w:lang w:val="en-US"/>
        </w:rPr>
        <w:tab/>
        <w:t xml:space="preserve">EDERER F, AXTELL L, CUTLER S. The relative survival rate: a statistical methodology. </w:t>
      </w:r>
      <w:r w:rsidRPr="00597F7F">
        <w:rPr>
          <w:rFonts w:ascii="Times New Roman" w:hAnsi="Times New Roman" w:cs="Times New Roman"/>
          <w:i/>
          <w:iCs/>
          <w:noProof/>
          <w:sz w:val="24"/>
          <w:szCs w:val="24"/>
          <w:lang w:val="en-US"/>
        </w:rPr>
        <w:t>Natl Cancer Inst Monogr</w:t>
      </w:r>
      <w:r w:rsidRPr="00597F7F">
        <w:rPr>
          <w:rFonts w:ascii="Times New Roman" w:hAnsi="Times New Roman" w:cs="Times New Roman"/>
          <w:noProof/>
          <w:sz w:val="24"/>
          <w:szCs w:val="24"/>
          <w:lang w:val="en-US"/>
        </w:rPr>
        <w:t xml:space="preserve"> 1961; </w:t>
      </w:r>
      <w:r w:rsidRPr="00597F7F">
        <w:rPr>
          <w:rFonts w:ascii="Times New Roman" w:hAnsi="Times New Roman" w:cs="Times New Roman"/>
          <w:b/>
          <w:bCs/>
          <w:noProof/>
          <w:sz w:val="24"/>
          <w:szCs w:val="24"/>
          <w:lang w:val="en-US"/>
        </w:rPr>
        <w:t>6</w:t>
      </w:r>
      <w:r w:rsidRPr="00597F7F">
        <w:rPr>
          <w:rFonts w:ascii="Times New Roman" w:hAnsi="Times New Roman" w:cs="Times New Roman"/>
          <w:noProof/>
          <w:sz w:val="24"/>
          <w:szCs w:val="24"/>
          <w:lang w:val="en-US"/>
        </w:rPr>
        <w:t>: 101.</w:t>
      </w:r>
    </w:p>
    <w:p w14:paraId="40886DB1"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11</w:t>
      </w:r>
      <w:r w:rsidRPr="00597F7F">
        <w:rPr>
          <w:rFonts w:ascii="Times New Roman" w:hAnsi="Times New Roman" w:cs="Times New Roman"/>
          <w:noProof/>
          <w:sz w:val="24"/>
          <w:szCs w:val="24"/>
          <w:lang w:val="en-US"/>
        </w:rPr>
        <w:tab/>
        <w:t>Pohar Perme M. Package ‘ relsurv ’. 2018. https://cran.r-project.org/web/packages/relsurv/relsurv.pdf.</w:t>
      </w:r>
    </w:p>
    <w:p w14:paraId="4CE4E8CE"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65986">
        <w:rPr>
          <w:rFonts w:ascii="Times New Roman" w:hAnsi="Times New Roman" w:cs="Times New Roman"/>
          <w:noProof/>
          <w:sz w:val="24"/>
          <w:szCs w:val="24"/>
        </w:rPr>
        <w:t>12</w:t>
      </w:r>
      <w:r w:rsidRPr="00A65986">
        <w:rPr>
          <w:rFonts w:ascii="Times New Roman" w:hAnsi="Times New Roman" w:cs="Times New Roman"/>
          <w:noProof/>
          <w:sz w:val="24"/>
          <w:szCs w:val="24"/>
        </w:rPr>
        <w:tab/>
        <w:t xml:space="preserve">Alarid-Escudero F, Kuntz KM. </w:t>
      </w:r>
      <w:r w:rsidRPr="00597F7F">
        <w:rPr>
          <w:rFonts w:ascii="Times New Roman" w:hAnsi="Times New Roman" w:cs="Times New Roman"/>
          <w:noProof/>
          <w:sz w:val="24"/>
          <w:szCs w:val="24"/>
          <w:lang w:val="en-US"/>
        </w:rPr>
        <w:t xml:space="preserve">Potential Bias Associated with Modeling the Effectiveness of Healthcare Interventions in Reducing Mortality Using an Overall Hazard Ratio. </w:t>
      </w:r>
      <w:r w:rsidRPr="00597F7F">
        <w:rPr>
          <w:rFonts w:ascii="Times New Roman" w:hAnsi="Times New Roman" w:cs="Times New Roman"/>
          <w:i/>
          <w:iCs/>
          <w:noProof/>
          <w:sz w:val="24"/>
          <w:szCs w:val="24"/>
          <w:lang w:val="en-US"/>
        </w:rPr>
        <w:t>Pharmacoeconomics</w:t>
      </w:r>
      <w:r w:rsidRPr="00597F7F">
        <w:rPr>
          <w:rFonts w:ascii="Times New Roman" w:hAnsi="Times New Roman" w:cs="Times New Roman"/>
          <w:noProof/>
          <w:sz w:val="24"/>
          <w:szCs w:val="24"/>
          <w:lang w:val="en-US"/>
        </w:rPr>
        <w:t xml:space="preserve"> 2020; </w:t>
      </w:r>
      <w:r w:rsidRPr="00597F7F">
        <w:rPr>
          <w:rFonts w:ascii="Times New Roman" w:hAnsi="Times New Roman" w:cs="Times New Roman"/>
          <w:b/>
          <w:bCs/>
          <w:noProof/>
          <w:sz w:val="24"/>
          <w:szCs w:val="24"/>
          <w:lang w:val="en-US"/>
        </w:rPr>
        <w:t>38</w:t>
      </w:r>
      <w:r w:rsidRPr="00597F7F">
        <w:rPr>
          <w:rFonts w:ascii="Times New Roman" w:hAnsi="Times New Roman" w:cs="Times New Roman"/>
          <w:noProof/>
          <w:sz w:val="24"/>
          <w:szCs w:val="24"/>
          <w:lang w:val="en-US"/>
        </w:rPr>
        <w:t>: 285–96.</w:t>
      </w:r>
    </w:p>
    <w:p w14:paraId="04C407F2"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13</w:t>
      </w:r>
      <w:r w:rsidRPr="00597F7F">
        <w:rPr>
          <w:rFonts w:ascii="Times New Roman" w:hAnsi="Times New Roman" w:cs="Times New Roman"/>
          <w:noProof/>
          <w:sz w:val="24"/>
          <w:szCs w:val="24"/>
          <w:lang w:val="en-US"/>
        </w:rPr>
        <w:tab/>
        <w:t xml:space="preserve">The RECOVERY Collaborative Group. Dexamethasone in Hospitalized Patients with Covid-19 — Preliminary Report. </w:t>
      </w:r>
      <w:r w:rsidRPr="00597F7F">
        <w:rPr>
          <w:rFonts w:ascii="Times New Roman" w:hAnsi="Times New Roman" w:cs="Times New Roman"/>
          <w:i/>
          <w:iCs/>
          <w:noProof/>
          <w:sz w:val="24"/>
          <w:szCs w:val="24"/>
          <w:lang w:val="en-US"/>
        </w:rPr>
        <w:t>N Engl J Med</w:t>
      </w:r>
      <w:r w:rsidRPr="00597F7F">
        <w:rPr>
          <w:rFonts w:ascii="Times New Roman" w:hAnsi="Times New Roman" w:cs="Times New Roman"/>
          <w:noProof/>
          <w:sz w:val="24"/>
          <w:szCs w:val="24"/>
          <w:lang w:val="en-US"/>
        </w:rPr>
        <w:t xml:space="preserve"> 2020; : 1–11.</w:t>
      </w:r>
    </w:p>
    <w:p w14:paraId="6F7191F9" w14:textId="77777777" w:rsidR="00A65986" w:rsidRPr="00A65986"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rPr>
      </w:pPr>
      <w:r w:rsidRPr="00597F7F">
        <w:rPr>
          <w:rFonts w:ascii="Times New Roman" w:hAnsi="Times New Roman" w:cs="Times New Roman"/>
          <w:noProof/>
          <w:sz w:val="24"/>
          <w:szCs w:val="24"/>
          <w:lang w:val="en-US"/>
        </w:rPr>
        <w:t>14</w:t>
      </w:r>
      <w:r w:rsidRPr="00597F7F">
        <w:rPr>
          <w:rFonts w:ascii="Times New Roman" w:hAnsi="Times New Roman" w:cs="Times New Roman"/>
          <w:noProof/>
          <w:sz w:val="24"/>
          <w:szCs w:val="24"/>
          <w:lang w:val="en-US"/>
        </w:rPr>
        <w:tab/>
        <w:t xml:space="preserve">Beigel JH, Tomashek KM, Dodd LE, </w:t>
      </w:r>
      <w:r w:rsidRPr="00597F7F">
        <w:rPr>
          <w:rFonts w:ascii="Times New Roman" w:hAnsi="Times New Roman" w:cs="Times New Roman"/>
          <w:i/>
          <w:iCs/>
          <w:noProof/>
          <w:sz w:val="24"/>
          <w:szCs w:val="24"/>
          <w:lang w:val="en-US"/>
        </w:rPr>
        <w:t>et al.</w:t>
      </w:r>
      <w:r w:rsidRPr="00597F7F">
        <w:rPr>
          <w:rFonts w:ascii="Times New Roman" w:hAnsi="Times New Roman" w:cs="Times New Roman"/>
          <w:noProof/>
          <w:sz w:val="24"/>
          <w:szCs w:val="24"/>
          <w:lang w:val="en-US"/>
        </w:rPr>
        <w:t xml:space="preserve"> Remdesivir for the Treatment of Covid-19 — Final Report. </w:t>
      </w:r>
      <w:r w:rsidRPr="00A65986">
        <w:rPr>
          <w:rFonts w:ascii="Times New Roman" w:hAnsi="Times New Roman" w:cs="Times New Roman"/>
          <w:i/>
          <w:iCs/>
          <w:noProof/>
          <w:sz w:val="24"/>
          <w:szCs w:val="24"/>
        </w:rPr>
        <w:t>N Engl J Med</w:t>
      </w:r>
      <w:r w:rsidRPr="00A65986">
        <w:rPr>
          <w:rFonts w:ascii="Times New Roman" w:hAnsi="Times New Roman" w:cs="Times New Roman"/>
          <w:noProof/>
          <w:sz w:val="24"/>
          <w:szCs w:val="24"/>
        </w:rPr>
        <w:t xml:space="preserve"> 2020; </w:t>
      </w:r>
      <w:r w:rsidRPr="00A65986">
        <w:rPr>
          <w:rFonts w:ascii="Times New Roman" w:hAnsi="Times New Roman" w:cs="Times New Roman"/>
          <w:b/>
          <w:bCs/>
          <w:noProof/>
          <w:sz w:val="24"/>
          <w:szCs w:val="24"/>
        </w:rPr>
        <w:t>383</w:t>
      </w:r>
      <w:r w:rsidRPr="00A65986">
        <w:rPr>
          <w:rFonts w:ascii="Times New Roman" w:hAnsi="Times New Roman" w:cs="Times New Roman"/>
          <w:noProof/>
          <w:sz w:val="24"/>
          <w:szCs w:val="24"/>
        </w:rPr>
        <w:t>: 1813–26.</w:t>
      </w:r>
    </w:p>
    <w:p w14:paraId="72F9ED19"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65986">
        <w:rPr>
          <w:rFonts w:ascii="Times New Roman" w:hAnsi="Times New Roman" w:cs="Times New Roman"/>
          <w:noProof/>
          <w:sz w:val="24"/>
          <w:szCs w:val="24"/>
        </w:rPr>
        <w:t>15</w:t>
      </w:r>
      <w:r w:rsidRPr="00A65986">
        <w:rPr>
          <w:rFonts w:ascii="Times New Roman" w:hAnsi="Times New Roman" w:cs="Times New Roman"/>
          <w:noProof/>
          <w:sz w:val="24"/>
          <w:szCs w:val="24"/>
        </w:rPr>
        <w:tab/>
        <w:t xml:space="preserve">Marconi VC, Palacios GMR, Hsieh L, </w:t>
      </w:r>
      <w:r w:rsidRPr="00A65986">
        <w:rPr>
          <w:rFonts w:ascii="Times New Roman" w:hAnsi="Times New Roman" w:cs="Times New Roman"/>
          <w:i/>
          <w:iCs/>
          <w:noProof/>
          <w:sz w:val="24"/>
          <w:szCs w:val="24"/>
        </w:rPr>
        <w:t>et al.</w:t>
      </w:r>
      <w:r w:rsidRPr="00A65986">
        <w:rPr>
          <w:rFonts w:ascii="Times New Roman" w:hAnsi="Times New Roman" w:cs="Times New Roman"/>
          <w:noProof/>
          <w:sz w:val="24"/>
          <w:szCs w:val="24"/>
        </w:rPr>
        <w:t xml:space="preserve"> </w:t>
      </w:r>
      <w:r w:rsidRPr="00597F7F">
        <w:rPr>
          <w:rFonts w:ascii="Times New Roman" w:hAnsi="Times New Roman" w:cs="Times New Roman"/>
          <w:noProof/>
          <w:sz w:val="24"/>
          <w:szCs w:val="24"/>
          <w:lang w:val="en-US"/>
        </w:rPr>
        <w:t>Baricitinib plus Remdesivir for Hospitalized Adults with Covid-19. 2020; : 1–13.</w:t>
      </w:r>
    </w:p>
    <w:p w14:paraId="7909CACB" w14:textId="77777777" w:rsidR="00A65986" w:rsidRPr="00A65986"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rPr>
      </w:pPr>
      <w:r w:rsidRPr="00597F7F">
        <w:rPr>
          <w:rFonts w:ascii="Times New Roman" w:hAnsi="Times New Roman" w:cs="Times New Roman"/>
          <w:noProof/>
          <w:sz w:val="24"/>
          <w:szCs w:val="24"/>
          <w:lang w:val="en-US"/>
        </w:rPr>
        <w:t>16</w:t>
      </w:r>
      <w:r w:rsidRPr="00597F7F">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A65986">
        <w:rPr>
          <w:rFonts w:ascii="Times New Roman" w:hAnsi="Times New Roman" w:cs="Times New Roman"/>
          <w:i/>
          <w:iCs/>
          <w:noProof/>
          <w:sz w:val="24"/>
          <w:szCs w:val="24"/>
        </w:rPr>
        <w:t>Med Decis Mak</w:t>
      </w:r>
      <w:r w:rsidRPr="00A65986">
        <w:rPr>
          <w:rFonts w:ascii="Times New Roman" w:hAnsi="Times New Roman" w:cs="Times New Roman"/>
          <w:noProof/>
          <w:sz w:val="24"/>
          <w:szCs w:val="24"/>
        </w:rPr>
        <w:t xml:space="preserve"> 2018; </w:t>
      </w:r>
      <w:r w:rsidRPr="00A65986">
        <w:rPr>
          <w:rFonts w:ascii="Times New Roman" w:hAnsi="Times New Roman" w:cs="Times New Roman"/>
          <w:b/>
          <w:bCs/>
          <w:noProof/>
          <w:sz w:val="24"/>
          <w:szCs w:val="24"/>
        </w:rPr>
        <w:t>38</w:t>
      </w:r>
      <w:r w:rsidRPr="00A65986">
        <w:rPr>
          <w:rFonts w:ascii="Times New Roman" w:hAnsi="Times New Roman" w:cs="Times New Roman"/>
          <w:noProof/>
          <w:sz w:val="24"/>
          <w:szCs w:val="24"/>
        </w:rPr>
        <w:t>: 400–22.</w:t>
      </w:r>
    </w:p>
    <w:p w14:paraId="07B5D18C"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65986">
        <w:rPr>
          <w:rFonts w:ascii="Times New Roman" w:hAnsi="Times New Roman" w:cs="Times New Roman"/>
          <w:noProof/>
          <w:sz w:val="24"/>
          <w:szCs w:val="24"/>
        </w:rPr>
        <w:t>17</w:t>
      </w:r>
      <w:r w:rsidRPr="00A65986">
        <w:rPr>
          <w:rFonts w:ascii="Times New Roman" w:hAnsi="Times New Roman" w:cs="Times New Roman"/>
          <w:noProof/>
          <w:sz w:val="24"/>
          <w:szCs w:val="24"/>
        </w:rPr>
        <w:tab/>
        <w:t xml:space="preserve">Alarid-Escudero F, Krijkamp EM, Pechlivanoglou P, </w:t>
      </w:r>
      <w:r w:rsidRPr="00A65986">
        <w:rPr>
          <w:rFonts w:ascii="Times New Roman" w:hAnsi="Times New Roman" w:cs="Times New Roman"/>
          <w:i/>
          <w:iCs/>
          <w:noProof/>
          <w:sz w:val="24"/>
          <w:szCs w:val="24"/>
        </w:rPr>
        <w:t>et al.</w:t>
      </w:r>
      <w:r w:rsidRPr="00A65986">
        <w:rPr>
          <w:rFonts w:ascii="Times New Roman" w:hAnsi="Times New Roman" w:cs="Times New Roman"/>
          <w:noProof/>
          <w:sz w:val="24"/>
          <w:szCs w:val="24"/>
        </w:rPr>
        <w:t xml:space="preserve"> </w:t>
      </w:r>
      <w:r w:rsidRPr="00597F7F">
        <w:rPr>
          <w:rFonts w:ascii="Times New Roman" w:hAnsi="Times New Roman" w:cs="Times New Roman"/>
          <w:noProof/>
          <w:sz w:val="24"/>
          <w:szCs w:val="24"/>
          <w:lang w:val="en-US"/>
        </w:rPr>
        <w:t xml:space="preserve">A need for change! A coding framework for improving transparency in decision modeling. </w:t>
      </w:r>
      <w:r w:rsidRPr="00597F7F">
        <w:rPr>
          <w:rFonts w:ascii="Times New Roman" w:hAnsi="Times New Roman" w:cs="Times New Roman"/>
          <w:i/>
          <w:iCs/>
          <w:noProof/>
          <w:sz w:val="24"/>
          <w:szCs w:val="24"/>
          <w:lang w:val="en-US"/>
        </w:rPr>
        <w:t>Pharmacoeconomics</w:t>
      </w:r>
      <w:r w:rsidRPr="00597F7F">
        <w:rPr>
          <w:rFonts w:ascii="Times New Roman" w:hAnsi="Times New Roman" w:cs="Times New Roman"/>
          <w:noProof/>
          <w:sz w:val="24"/>
          <w:szCs w:val="24"/>
          <w:lang w:val="en-US"/>
        </w:rPr>
        <w:t xml:space="preserve"> 2019; </w:t>
      </w:r>
      <w:r w:rsidRPr="00597F7F">
        <w:rPr>
          <w:rFonts w:ascii="Times New Roman" w:hAnsi="Times New Roman" w:cs="Times New Roman"/>
          <w:b/>
          <w:bCs/>
          <w:noProof/>
          <w:sz w:val="24"/>
          <w:szCs w:val="24"/>
          <w:lang w:val="en-US"/>
        </w:rPr>
        <w:t>37</w:t>
      </w:r>
      <w:r w:rsidRPr="00597F7F">
        <w:rPr>
          <w:rFonts w:ascii="Times New Roman" w:hAnsi="Times New Roman" w:cs="Times New Roman"/>
          <w:noProof/>
          <w:sz w:val="24"/>
          <w:szCs w:val="24"/>
          <w:lang w:val="en-US"/>
        </w:rPr>
        <w:t>: 1329–1339.</w:t>
      </w:r>
    </w:p>
    <w:p w14:paraId="6534AED1"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597F7F">
        <w:rPr>
          <w:rFonts w:ascii="Times New Roman" w:hAnsi="Times New Roman" w:cs="Times New Roman"/>
          <w:noProof/>
          <w:sz w:val="24"/>
          <w:szCs w:val="24"/>
          <w:lang w:val="en-US"/>
        </w:rPr>
        <w:t>18</w:t>
      </w:r>
      <w:r w:rsidRPr="00597F7F">
        <w:rPr>
          <w:rFonts w:ascii="Times New Roman" w:hAnsi="Times New Roman" w:cs="Times New Roman"/>
          <w:noProof/>
          <w:sz w:val="24"/>
          <w:szCs w:val="24"/>
          <w:lang w:val="en-US"/>
        </w:rPr>
        <w:tab/>
        <w:t>R Core Team. R: A Language and Environment for Statistical Computing. 2013. http://www.r-project.org.</w:t>
      </w:r>
    </w:p>
    <w:p w14:paraId="3123624A" w14:textId="77777777" w:rsidR="00A65986" w:rsidRPr="00597F7F" w:rsidRDefault="00A65986" w:rsidP="00A65986">
      <w:pPr>
        <w:widowControl w:val="0"/>
        <w:autoSpaceDE w:val="0"/>
        <w:autoSpaceDN w:val="0"/>
        <w:adjustRightInd w:val="0"/>
        <w:spacing w:line="360" w:lineRule="auto"/>
        <w:ind w:left="640" w:hanging="640"/>
        <w:rPr>
          <w:rFonts w:ascii="Times New Roman" w:hAnsi="Times New Roman" w:cs="Times New Roman"/>
          <w:noProof/>
          <w:sz w:val="24"/>
          <w:lang w:val="en-US"/>
        </w:rPr>
      </w:pPr>
      <w:r w:rsidRPr="00597F7F">
        <w:rPr>
          <w:rFonts w:ascii="Times New Roman" w:hAnsi="Times New Roman" w:cs="Times New Roman"/>
          <w:noProof/>
          <w:sz w:val="24"/>
          <w:szCs w:val="24"/>
          <w:lang w:val="en-US"/>
        </w:rPr>
        <w:t>19</w:t>
      </w:r>
      <w:r w:rsidRPr="00597F7F">
        <w:rPr>
          <w:rFonts w:ascii="Times New Roman" w:hAnsi="Times New Roman" w:cs="Times New Roman"/>
          <w:noProof/>
          <w:sz w:val="24"/>
          <w:szCs w:val="24"/>
          <w:lang w:val="en-US"/>
        </w:rPr>
        <w:tab/>
        <w:t>Rstudio Team. RStudio: Integrated Development for R. 2020. http://www.rstudio.com/.</w:t>
      </w:r>
    </w:p>
    <w:p w14:paraId="3D8EBCE7" w14:textId="77777777"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1EE3D34D" w14:textId="77777777" w:rsidR="00681EE5" w:rsidRDefault="00681EE5" w:rsidP="00C34690">
      <w:pPr>
        <w:rPr>
          <w:rFonts w:ascii="Times New Roman" w:hAnsi="Times New Roman" w:cs="Times New Roman"/>
          <w:b/>
          <w:sz w:val="26"/>
          <w:szCs w:val="26"/>
          <w:lang w:val="en-US"/>
        </w:rPr>
      </w:pPr>
    </w:p>
    <w:p w14:paraId="7D8E078F" w14:textId="1102437D"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lastRenderedPageBreak/>
        <w:t>Appendix</w:t>
      </w:r>
    </w:p>
    <w:p w14:paraId="6CBBB1E0" w14:textId="47B3F910" w:rsidR="00DE4C7F" w:rsidRPr="00DE4C7F" w:rsidRDefault="00DE4C7F" w:rsidP="00DE4C7F">
      <w:pPr>
        <w:pStyle w:val="Prrafodelista"/>
        <w:numPr>
          <w:ilvl w:val="0"/>
          <w:numId w:val="6"/>
        </w:numPr>
        <w:jc w:val="both"/>
        <w:rPr>
          <w:rFonts w:ascii="Times New Roman" w:hAnsi="Times New Roman" w:cs="Times New Roman"/>
          <w:sz w:val="24"/>
          <w:lang w:val="en-US"/>
        </w:rPr>
      </w:pPr>
      <w:r w:rsidRPr="00DE4C7F">
        <w:rPr>
          <w:rFonts w:ascii="Times New Roman" w:hAnsi="Times New Roman" w:cs="Times New Roman"/>
          <w:sz w:val="24"/>
          <w:lang w:val="en-US"/>
        </w:rPr>
        <w:t>COVID-19 specific hazard by month</w:t>
      </w:r>
    </w:p>
    <w:p w14:paraId="53CB71EF" w14:textId="4D4931DF" w:rsidR="00DE4C7F" w:rsidRDefault="00DE4C7F" w:rsidP="008C5DEE">
      <w:pPr>
        <w:jc w:val="both"/>
        <w:rPr>
          <w:rFonts w:ascii="Times New Roman" w:hAnsi="Times New Roman" w:cs="Times New Roman"/>
          <w:sz w:val="24"/>
          <w:lang w:val="en-US"/>
        </w:rPr>
      </w:pPr>
      <w:r>
        <w:rPr>
          <w:noProof/>
        </w:rPr>
        <w:drawing>
          <wp:inline distT="0" distB="0" distL="0" distR="0" wp14:anchorId="548C5022" wp14:editId="32CA7D31">
            <wp:extent cx="5612130" cy="4008664"/>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602978EE" w14:textId="77777777" w:rsidR="00DE4C7F" w:rsidRDefault="00DE4C7F" w:rsidP="008C5DEE">
      <w:pPr>
        <w:jc w:val="both"/>
        <w:rPr>
          <w:rFonts w:ascii="Times New Roman" w:hAnsi="Times New Roman" w:cs="Times New Roman"/>
          <w:sz w:val="24"/>
          <w:lang w:val="en-US"/>
        </w:rPr>
      </w:pPr>
    </w:p>
    <w:p w14:paraId="0B6A1E46" w14:textId="77777777" w:rsidR="00DE4C7F" w:rsidRDefault="00DE4C7F" w:rsidP="00DE4C7F">
      <w:pPr>
        <w:jc w:val="both"/>
        <w:rPr>
          <w:rFonts w:ascii="Times New Roman" w:hAnsi="Times New Roman" w:cs="Times New Roman"/>
          <w:sz w:val="24"/>
          <w:lang w:val="en-US"/>
        </w:rPr>
      </w:pPr>
    </w:p>
    <w:p w14:paraId="15B7A27F" w14:textId="77777777" w:rsidR="00DE4C7F" w:rsidRDefault="00DE4C7F" w:rsidP="00DE4C7F">
      <w:pPr>
        <w:jc w:val="both"/>
        <w:rPr>
          <w:rFonts w:ascii="Times New Roman" w:hAnsi="Times New Roman" w:cs="Times New Roman"/>
          <w:sz w:val="24"/>
          <w:lang w:val="en-US"/>
        </w:rPr>
      </w:pPr>
    </w:p>
    <w:p w14:paraId="2C014502" w14:textId="77777777" w:rsidR="00DE4C7F" w:rsidRDefault="00DE4C7F" w:rsidP="00DE4C7F">
      <w:pPr>
        <w:jc w:val="both"/>
        <w:rPr>
          <w:rFonts w:ascii="Times New Roman" w:hAnsi="Times New Roman" w:cs="Times New Roman"/>
          <w:sz w:val="24"/>
          <w:lang w:val="en-US"/>
        </w:rPr>
      </w:pPr>
    </w:p>
    <w:p w14:paraId="5852C04E" w14:textId="77777777" w:rsidR="00DE4C7F" w:rsidRDefault="00DE4C7F" w:rsidP="00DE4C7F">
      <w:pPr>
        <w:jc w:val="both"/>
        <w:rPr>
          <w:rFonts w:ascii="Times New Roman" w:hAnsi="Times New Roman" w:cs="Times New Roman"/>
          <w:sz w:val="24"/>
          <w:lang w:val="en-US"/>
        </w:rPr>
      </w:pPr>
    </w:p>
    <w:p w14:paraId="4C57224C" w14:textId="77777777" w:rsidR="00DE4C7F" w:rsidRDefault="00DE4C7F" w:rsidP="00DE4C7F">
      <w:pPr>
        <w:jc w:val="both"/>
        <w:rPr>
          <w:rFonts w:ascii="Times New Roman" w:hAnsi="Times New Roman" w:cs="Times New Roman"/>
          <w:sz w:val="24"/>
          <w:lang w:val="en-US"/>
        </w:rPr>
      </w:pPr>
    </w:p>
    <w:p w14:paraId="3083512C" w14:textId="77777777" w:rsidR="00DE4C7F" w:rsidRDefault="00DE4C7F" w:rsidP="00DE4C7F">
      <w:pPr>
        <w:jc w:val="both"/>
        <w:rPr>
          <w:rFonts w:ascii="Times New Roman" w:hAnsi="Times New Roman" w:cs="Times New Roman"/>
          <w:sz w:val="24"/>
          <w:lang w:val="en-US"/>
        </w:rPr>
      </w:pPr>
    </w:p>
    <w:p w14:paraId="4AEA6D58" w14:textId="77777777" w:rsidR="00DE4C7F" w:rsidRDefault="00DE4C7F" w:rsidP="00DE4C7F">
      <w:pPr>
        <w:jc w:val="both"/>
        <w:rPr>
          <w:rFonts w:ascii="Times New Roman" w:hAnsi="Times New Roman" w:cs="Times New Roman"/>
          <w:sz w:val="24"/>
          <w:lang w:val="en-US"/>
        </w:rPr>
      </w:pPr>
    </w:p>
    <w:p w14:paraId="0920A9A2" w14:textId="77777777" w:rsidR="00DE4C7F" w:rsidRDefault="00DE4C7F" w:rsidP="00DE4C7F">
      <w:pPr>
        <w:jc w:val="both"/>
        <w:rPr>
          <w:rFonts w:ascii="Times New Roman" w:hAnsi="Times New Roman" w:cs="Times New Roman"/>
          <w:sz w:val="24"/>
          <w:lang w:val="en-US"/>
        </w:rPr>
      </w:pPr>
    </w:p>
    <w:p w14:paraId="52E5ACFF" w14:textId="77777777" w:rsidR="00DE4C7F" w:rsidRDefault="00DE4C7F" w:rsidP="00DE4C7F">
      <w:pPr>
        <w:jc w:val="both"/>
        <w:rPr>
          <w:rFonts w:ascii="Times New Roman" w:hAnsi="Times New Roman" w:cs="Times New Roman"/>
          <w:sz w:val="24"/>
          <w:lang w:val="en-US"/>
        </w:rPr>
      </w:pPr>
    </w:p>
    <w:p w14:paraId="0E305568" w14:textId="77777777" w:rsidR="00DE4C7F" w:rsidRDefault="00DE4C7F" w:rsidP="00DE4C7F">
      <w:pPr>
        <w:jc w:val="both"/>
        <w:rPr>
          <w:rFonts w:ascii="Times New Roman" w:hAnsi="Times New Roman" w:cs="Times New Roman"/>
          <w:sz w:val="24"/>
          <w:lang w:val="en-US"/>
        </w:rPr>
      </w:pPr>
    </w:p>
    <w:p w14:paraId="646E3D14" w14:textId="77777777" w:rsidR="00DE4C7F" w:rsidRDefault="00DE4C7F" w:rsidP="00DE4C7F">
      <w:pPr>
        <w:jc w:val="both"/>
        <w:rPr>
          <w:rFonts w:ascii="Times New Roman" w:hAnsi="Times New Roman" w:cs="Times New Roman"/>
          <w:sz w:val="24"/>
          <w:lang w:val="en-US"/>
        </w:rPr>
      </w:pPr>
    </w:p>
    <w:p w14:paraId="4CC4F1BC" w14:textId="425B849D" w:rsidR="0066428F" w:rsidRPr="00DE4C7F" w:rsidRDefault="00681EE5" w:rsidP="00DE4C7F">
      <w:pPr>
        <w:pStyle w:val="Prrafodelista"/>
        <w:numPr>
          <w:ilvl w:val="0"/>
          <w:numId w:val="6"/>
        </w:numPr>
        <w:jc w:val="both"/>
        <w:rPr>
          <w:rFonts w:ascii="Times New Roman" w:hAnsi="Times New Roman" w:cs="Times New Roman"/>
          <w:sz w:val="24"/>
          <w:lang w:val="en-US"/>
        </w:rPr>
      </w:pPr>
      <w:r w:rsidRPr="00DE4C7F">
        <w:rPr>
          <w:rFonts w:ascii="Times New Roman" w:hAnsi="Times New Roman" w:cs="Times New Roman"/>
          <w:sz w:val="24"/>
          <w:lang w:val="en-US"/>
        </w:rPr>
        <w:lastRenderedPageBreak/>
        <w:t>Parameter distribution</w:t>
      </w:r>
      <w:r w:rsidR="00BE4F6C">
        <w:rPr>
          <w:rFonts w:ascii="Times New Roman" w:hAnsi="Times New Roman" w:cs="Times New Roman"/>
          <w:sz w:val="24"/>
          <w:lang w:val="en-US"/>
        </w:rPr>
        <w:t>s</w:t>
      </w:r>
    </w:p>
    <w:p w14:paraId="17CED14A" w14:textId="2A95FE9A" w:rsidR="00F66CEC" w:rsidRDefault="00681EE5" w:rsidP="008C5DEE">
      <w:pPr>
        <w:jc w:val="both"/>
      </w:pPr>
      <w:r>
        <w:rPr>
          <w:lang w:val="en-US"/>
        </w:rPr>
        <w:fldChar w:fldCharType="begin"/>
      </w:r>
      <w:r>
        <w:rPr>
          <w:lang w:val="en-US"/>
        </w:rPr>
        <w:instrText xml:space="preserve"> LINK </w:instrText>
      </w:r>
      <w:r w:rsidR="00F66CEC">
        <w:rPr>
          <w:lang w:val="en-US"/>
        </w:rPr>
        <w:instrText xml:space="preserve">Excel.Sheet.12 "C:\\Users\\IRVING\\Documents\\GitHub\\Cov_19_specific_hazard\\docs\\Parameter table total.xlsx" PSA!F2C1:F10C4 </w:instrText>
      </w:r>
      <w:r>
        <w:rPr>
          <w:lang w:val="en-US"/>
        </w:rPr>
        <w:instrText xml:space="preserve">\a \f 4 \h </w:instrText>
      </w:r>
      <w:r w:rsidR="00F66CEC">
        <w:rPr>
          <w:lang w:val="en-US"/>
        </w:rPr>
        <w:fldChar w:fldCharType="separate"/>
      </w:r>
    </w:p>
    <w:tbl>
      <w:tblPr>
        <w:tblW w:w="9580" w:type="dxa"/>
        <w:tblCellMar>
          <w:left w:w="70" w:type="dxa"/>
          <w:right w:w="70" w:type="dxa"/>
        </w:tblCellMar>
        <w:tblLook w:val="04A0" w:firstRow="1" w:lastRow="0" w:firstColumn="1" w:lastColumn="0" w:noHBand="0" w:noVBand="1"/>
      </w:tblPr>
      <w:tblGrid>
        <w:gridCol w:w="4587"/>
        <w:gridCol w:w="2611"/>
        <w:gridCol w:w="1651"/>
        <w:gridCol w:w="751"/>
      </w:tblGrid>
      <w:tr w:rsidR="00F66CEC" w:rsidRPr="00F66CEC" w14:paraId="6C4ABB67" w14:textId="77777777" w:rsidTr="00F66CEC">
        <w:trPr>
          <w:divId w:val="65223270"/>
          <w:trHeight w:val="288"/>
        </w:trPr>
        <w:tc>
          <w:tcPr>
            <w:tcW w:w="9580" w:type="dxa"/>
            <w:gridSpan w:val="4"/>
            <w:tcBorders>
              <w:top w:val="nil"/>
              <w:left w:val="nil"/>
              <w:bottom w:val="nil"/>
              <w:right w:val="nil"/>
            </w:tcBorders>
            <w:shd w:val="clear" w:color="000000" w:fill="000000"/>
            <w:noWrap/>
            <w:vAlign w:val="bottom"/>
            <w:hideMark/>
          </w:tcPr>
          <w:p w14:paraId="030184A7" w14:textId="10C2AF61" w:rsidR="00F66CEC" w:rsidRPr="00F66CEC" w:rsidRDefault="00F66CEC" w:rsidP="00F66CEC">
            <w:pPr>
              <w:spacing w:after="0" w:line="240" w:lineRule="auto"/>
              <w:jc w:val="center"/>
              <w:rPr>
                <w:rFonts w:ascii="Times New Roman" w:eastAsia="Times New Roman" w:hAnsi="Times New Roman" w:cs="Times New Roman"/>
                <w:b/>
                <w:bCs/>
                <w:color w:val="FFFFFF"/>
                <w:lang w:val="en-US" w:eastAsia="es-MX"/>
              </w:rPr>
            </w:pPr>
            <w:r w:rsidRPr="00F66CEC">
              <w:rPr>
                <w:rFonts w:ascii="Times New Roman" w:eastAsia="Times New Roman" w:hAnsi="Times New Roman" w:cs="Times New Roman"/>
                <w:b/>
                <w:bCs/>
                <w:color w:val="FFFFFF"/>
                <w:lang w:val="en-US" w:eastAsia="es-MX"/>
              </w:rPr>
              <w:t xml:space="preserve">Parameter Distributions for Probabilistic Sensitivity Analysis </w:t>
            </w:r>
          </w:p>
        </w:tc>
      </w:tr>
      <w:tr w:rsidR="00F66CEC" w:rsidRPr="00F66CEC" w14:paraId="3BC0C9F3" w14:textId="77777777" w:rsidTr="00F66CEC">
        <w:trPr>
          <w:divId w:val="65223270"/>
          <w:trHeight w:val="288"/>
        </w:trPr>
        <w:tc>
          <w:tcPr>
            <w:tcW w:w="4587" w:type="dxa"/>
            <w:tcBorders>
              <w:top w:val="nil"/>
              <w:left w:val="nil"/>
              <w:bottom w:val="single" w:sz="4" w:space="0" w:color="auto"/>
              <w:right w:val="nil"/>
            </w:tcBorders>
            <w:shd w:val="clear" w:color="000000" w:fill="D0CECE"/>
            <w:noWrap/>
            <w:vAlign w:val="bottom"/>
            <w:hideMark/>
          </w:tcPr>
          <w:p w14:paraId="0A045C3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Hospitalization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costs</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not</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intubated</w:t>
            </w:r>
            <w:proofErr w:type="spellEnd"/>
          </w:p>
        </w:tc>
        <w:tc>
          <w:tcPr>
            <w:tcW w:w="2611" w:type="dxa"/>
            <w:tcBorders>
              <w:top w:val="nil"/>
              <w:left w:val="nil"/>
              <w:bottom w:val="single" w:sz="4" w:space="0" w:color="auto"/>
              <w:right w:val="nil"/>
            </w:tcBorders>
            <w:shd w:val="clear" w:color="000000" w:fill="D0CECE"/>
            <w:noWrap/>
            <w:vAlign w:val="bottom"/>
            <w:hideMark/>
          </w:tcPr>
          <w:p w14:paraId="6452E693"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Value</w:t>
            </w:r>
            <w:proofErr w:type="spellEnd"/>
          </w:p>
        </w:tc>
        <w:tc>
          <w:tcPr>
            <w:tcW w:w="1651" w:type="dxa"/>
            <w:tcBorders>
              <w:top w:val="nil"/>
              <w:left w:val="nil"/>
              <w:bottom w:val="single" w:sz="4" w:space="0" w:color="auto"/>
              <w:right w:val="nil"/>
            </w:tcBorders>
            <w:shd w:val="clear" w:color="000000" w:fill="D0CECE"/>
            <w:noWrap/>
            <w:vAlign w:val="bottom"/>
            <w:hideMark/>
          </w:tcPr>
          <w:p w14:paraId="5B64768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Distribution</w:t>
            </w:r>
            <w:proofErr w:type="spellEnd"/>
          </w:p>
        </w:tc>
        <w:tc>
          <w:tcPr>
            <w:tcW w:w="731" w:type="dxa"/>
            <w:tcBorders>
              <w:top w:val="nil"/>
              <w:left w:val="nil"/>
              <w:bottom w:val="single" w:sz="4" w:space="0" w:color="auto"/>
              <w:right w:val="nil"/>
            </w:tcBorders>
            <w:shd w:val="clear" w:color="000000" w:fill="D0CECE"/>
            <w:noWrap/>
            <w:vAlign w:val="bottom"/>
            <w:hideMark/>
          </w:tcPr>
          <w:p w14:paraId="382342A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Source</w:t>
            </w:r>
            <w:proofErr w:type="spellEnd"/>
          </w:p>
        </w:tc>
      </w:tr>
      <w:tr w:rsidR="00F66CEC" w:rsidRPr="00F66CEC" w14:paraId="5574D4E7"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6E103B7A" w14:textId="77777777" w:rsidR="00F66CEC" w:rsidRPr="00F66CEC" w:rsidRDefault="00F66CEC" w:rsidP="00F66CEC">
            <w:pPr>
              <w:spacing w:after="0" w:line="240" w:lineRule="auto"/>
              <w:rPr>
                <w:rFonts w:ascii="Times New Roman" w:eastAsia="Times New Roman" w:hAnsi="Times New Roman" w:cs="Times New Roman"/>
                <w:color w:val="000000"/>
                <w:lang w:val="en-US" w:eastAsia="es-MX"/>
              </w:rPr>
            </w:pPr>
            <w:r w:rsidRPr="00F66CEC">
              <w:rPr>
                <w:rFonts w:ascii="Times New Roman" w:eastAsia="Times New Roman" w:hAnsi="Times New Roman" w:cs="Times New Roman"/>
                <w:color w:val="000000"/>
                <w:lang w:val="en-US" w:eastAsia="es-MX"/>
              </w:rPr>
              <w:t>Hospitalization time: Not intubated Cohort</w:t>
            </w:r>
          </w:p>
        </w:tc>
        <w:tc>
          <w:tcPr>
            <w:tcW w:w="2611" w:type="dxa"/>
            <w:tcBorders>
              <w:top w:val="nil"/>
              <w:left w:val="nil"/>
              <w:bottom w:val="nil"/>
              <w:right w:val="nil"/>
            </w:tcBorders>
            <w:shd w:val="clear" w:color="000000" w:fill="FFFFFF"/>
            <w:vAlign w:val="bottom"/>
            <w:hideMark/>
          </w:tcPr>
          <w:p w14:paraId="7FC6AD1B"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μ = 13.29; SD = 7.17</w:t>
            </w:r>
          </w:p>
        </w:tc>
        <w:tc>
          <w:tcPr>
            <w:tcW w:w="1651" w:type="dxa"/>
            <w:tcBorders>
              <w:top w:val="nil"/>
              <w:left w:val="nil"/>
              <w:bottom w:val="nil"/>
              <w:right w:val="nil"/>
            </w:tcBorders>
            <w:shd w:val="clear" w:color="000000" w:fill="D0CECE"/>
            <w:vAlign w:val="center"/>
            <w:hideMark/>
          </w:tcPr>
          <w:p w14:paraId="03EBD35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Lognormal</w:t>
            </w:r>
            <w:proofErr w:type="spellEnd"/>
            <w:r w:rsidRPr="00F66CEC">
              <w:rPr>
                <w:rFonts w:ascii="Times New Roman" w:eastAsia="Times New Roman" w:hAnsi="Times New Roman" w:cs="Times New Roman"/>
                <w:color w:val="000000"/>
                <w:lang w:eastAsia="es-MX"/>
              </w:rPr>
              <w:t xml:space="preserve">           μ = 2.43, σ = 0.51</w:t>
            </w:r>
          </w:p>
        </w:tc>
        <w:tc>
          <w:tcPr>
            <w:tcW w:w="731" w:type="dxa"/>
            <w:tcBorders>
              <w:top w:val="nil"/>
              <w:left w:val="nil"/>
              <w:bottom w:val="nil"/>
              <w:right w:val="nil"/>
            </w:tcBorders>
            <w:shd w:val="clear" w:color="000000" w:fill="FFFFFF"/>
            <w:noWrap/>
            <w:vAlign w:val="bottom"/>
            <w:hideMark/>
          </w:tcPr>
          <w:p w14:paraId="0917145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3D173A1B"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7E1886B1"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Hospitalization</w:t>
            </w:r>
            <w:proofErr w:type="spellEnd"/>
            <w:r w:rsidRPr="00F66CEC">
              <w:rPr>
                <w:rFonts w:ascii="Times New Roman" w:eastAsia="Times New Roman" w:hAnsi="Times New Roman" w:cs="Times New Roman"/>
                <w:color w:val="000000"/>
                <w:lang w:eastAsia="es-MX"/>
              </w:rPr>
              <w:t xml:space="preserve"> time: </w:t>
            </w:r>
            <w:proofErr w:type="spellStart"/>
            <w:r w:rsidRPr="00F66CEC">
              <w:rPr>
                <w:rFonts w:ascii="Times New Roman" w:eastAsia="Times New Roman" w:hAnsi="Times New Roman" w:cs="Times New Roman"/>
                <w:color w:val="000000"/>
                <w:lang w:eastAsia="es-MX"/>
              </w:rPr>
              <w:t>Intubated</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Cohort</w:t>
            </w:r>
            <w:proofErr w:type="spellEnd"/>
          </w:p>
        </w:tc>
        <w:tc>
          <w:tcPr>
            <w:tcW w:w="2611" w:type="dxa"/>
            <w:tcBorders>
              <w:top w:val="nil"/>
              <w:left w:val="nil"/>
              <w:bottom w:val="nil"/>
              <w:right w:val="nil"/>
            </w:tcBorders>
            <w:shd w:val="clear" w:color="000000" w:fill="FFFFFF"/>
            <w:vAlign w:val="bottom"/>
            <w:hideMark/>
          </w:tcPr>
          <w:p w14:paraId="0DF44045"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μ = 13.89; SD = 13.17</w:t>
            </w:r>
          </w:p>
        </w:tc>
        <w:tc>
          <w:tcPr>
            <w:tcW w:w="1651" w:type="dxa"/>
            <w:tcBorders>
              <w:top w:val="nil"/>
              <w:left w:val="nil"/>
              <w:bottom w:val="nil"/>
              <w:right w:val="nil"/>
            </w:tcBorders>
            <w:shd w:val="clear" w:color="000000" w:fill="D0CECE"/>
            <w:vAlign w:val="center"/>
            <w:hideMark/>
          </w:tcPr>
          <w:p w14:paraId="6E52563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Lognormal</w:t>
            </w:r>
            <w:proofErr w:type="spellEnd"/>
            <w:r w:rsidRPr="00F66CEC">
              <w:rPr>
                <w:rFonts w:ascii="Times New Roman" w:eastAsia="Times New Roman" w:hAnsi="Times New Roman" w:cs="Times New Roman"/>
                <w:color w:val="000000"/>
                <w:lang w:eastAsia="es-MX"/>
              </w:rPr>
              <w:t xml:space="preserve">           μ = 2.31, σ = 0.80</w:t>
            </w:r>
          </w:p>
        </w:tc>
        <w:tc>
          <w:tcPr>
            <w:tcW w:w="731" w:type="dxa"/>
            <w:tcBorders>
              <w:top w:val="nil"/>
              <w:left w:val="nil"/>
              <w:bottom w:val="nil"/>
              <w:right w:val="nil"/>
            </w:tcBorders>
            <w:shd w:val="clear" w:color="000000" w:fill="FFFFFF"/>
            <w:noWrap/>
            <w:vAlign w:val="bottom"/>
            <w:hideMark/>
          </w:tcPr>
          <w:p w14:paraId="67C2F3F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228B15A1"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3F1CE7B0" w14:textId="77777777" w:rsidR="00F66CEC" w:rsidRPr="00F66CEC" w:rsidRDefault="00F66CEC" w:rsidP="00F66CEC">
            <w:pPr>
              <w:spacing w:after="0" w:line="240" w:lineRule="auto"/>
              <w:rPr>
                <w:rFonts w:ascii="Times New Roman" w:eastAsia="Times New Roman" w:hAnsi="Times New Roman" w:cs="Times New Roman"/>
                <w:color w:val="000000"/>
                <w:lang w:val="en-US" w:eastAsia="es-MX"/>
              </w:rPr>
            </w:pPr>
            <w:r w:rsidRPr="00F66CEC">
              <w:rPr>
                <w:rFonts w:ascii="Times New Roman" w:eastAsia="Times New Roman" w:hAnsi="Times New Roman" w:cs="Times New Roman"/>
                <w:color w:val="000000"/>
                <w:lang w:val="en-US" w:eastAsia="es-MX"/>
              </w:rPr>
              <w:t>Hospitalization costs $: Not intubated Cohort</w:t>
            </w:r>
          </w:p>
        </w:tc>
        <w:tc>
          <w:tcPr>
            <w:tcW w:w="2611" w:type="dxa"/>
            <w:tcBorders>
              <w:top w:val="nil"/>
              <w:left w:val="nil"/>
              <w:bottom w:val="nil"/>
              <w:right w:val="nil"/>
            </w:tcBorders>
            <w:shd w:val="clear" w:color="000000" w:fill="FFFFFF"/>
            <w:vAlign w:val="bottom"/>
            <w:hideMark/>
          </w:tcPr>
          <w:p w14:paraId="52F1288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μ = 9,272; SD = 3278</w:t>
            </w:r>
          </w:p>
        </w:tc>
        <w:tc>
          <w:tcPr>
            <w:tcW w:w="1651" w:type="dxa"/>
            <w:tcBorders>
              <w:top w:val="nil"/>
              <w:left w:val="nil"/>
              <w:bottom w:val="nil"/>
              <w:right w:val="nil"/>
            </w:tcBorders>
            <w:shd w:val="clear" w:color="000000" w:fill="D0CECE"/>
            <w:vAlign w:val="center"/>
            <w:hideMark/>
          </w:tcPr>
          <w:p w14:paraId="08AC7181"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Gamma </w:t>
            </w:r>
            <w:r w:rsidRPr="00F66CEC">
              <w:rPr>
                <w:rFonts w:ascii="Times New Roman" w:eastAsia="Times New Roman" w:hAnsi="Times New Roman" w:cs="Times New Roman"/>
                <w:color w:val="000000"/>
                <w:lang w:eastAsia="es-MX"/>
              </w:rPr>
              <w:br/>
              <w:t>α = 8, β= 1159</w:t>
            </w:r>
          </w:p>
        </w:tc>
        <w:tc>
          <w:tcPr>
            <w:tcW w:w="731" w:type="dxa"/>
            <w:tcBorders>
              <w:top w:val="nil"/>
              <w:left w:val="nil"/>
              <w:bottom w:val="nil"/>
              <w:right w:val="nil"/>
            </w:tcBorders>
            <w:shd w:val="clear" w:color="000000" w:fill="FFFFFF"/>
            <w:noWrap/>
            <w:vAlign w:val="bottom"/>
            <w:hideMark/>
          </w:tcPr>
          <w:p w14:paraId="5A8B06A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330EAF9E"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4CC9769D"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Hospitalization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costs</w:t>
            </w:r>
            <w:proofErr w:type="spellEnd"/>
            <w:r w:rsidRPr="00F66CEC">
              <w:rPr>
                <w:rFonts w:ascii="Times New Roman" w:eastAsia="Times New Roman" w:hAnsi="Times New Roman" w:cs="Times New Roman"/>
                <w:color w:val="000000"/>
                <w:lang w:eastAsia="es-MX"/>
              </w:rPr>
              <w:t xml:space="preserve"> $: </w:t>
            </w:r>
            <w:proofErr w:type="spellStart"/>
            <w:r w:rsidRPr="00F66CEC">
              <w:rPr>
                <w:rFonts w:ascii="Times New Roman" w:eastAsia="Times New Roman" w:hAnsi="Times New Roman" w:cs="Times New Roman"/>
                <w:color w:val="000000"/>
                <w:lang w:eastAsia="es-MX"/>
              </w:rPr>
              <w:t>Intubated</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Cohort</w:t>
            </w:r>
            <w:proofErr w:type="spellEnd"/>
          </w:p>
        </w:tc>
        <w:tc>
          <w:tcPr>
            <w:tcW w:w="2611" w:type="dxa"/>
            <w:tcBorders>
              <w:top w:val="nil"/>
              <w:left w:val="nil"/>
              <w:bottom w:val="nil"/>
              <w:right w:val="nil"/>
            </w:tcBorders>
            <w:shd w:val="clear" w:color="000000" w:fill="FFFFFF"/>
            <w:vAlign w:val="bottom"/>
            <w:hideMark/>
          </w:tcPr>
          <w:p w14:paraId="67D8368E"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μ = 44,151; SD = 15,610</w:t>
            </w:r>
          </w:p>
        </w:tc>
        <w:tc>
          <w:tcPr>
            <w:tcW w:w="1651" w:type="dxa"/>
            <w:tcBorders>
              <w:top w:val="nil"/>
              <w:left w:val="nil"/>
              <w:bottom w:val="nil"/>
              <w:right w:val="nil"/>
            </w:tcBorders>
            <w:shd w:val="clear" w:color="000000" w:fill="D0CECE"/>
            <w:vAlign w:val="center"/>
            <w:hideMark/>
          </w:tcPr>
          <w:p w14:paraId="6CB1D76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Gamma </w:t>
            </w:r>
            <w:r w:rsidRPr="00F66CEC">
              <w:rPr>
                <w:rFonts w:ascii="Times New Roman" w:eastAsia="Times New Roman" w:hAnsi="Times New Roman" w:cs="Times New Roman"/>
                <w:color w:val="000000"/>
                <w:lang w:eastAsia="es-MX"/>
              </w:rPr>
              <w:br/>
              <w:t>α = 8, β= 5519</w:t>
            </w:r>
          </w:p>
        </w:tc>
        <w:tc>
          <w:tcPr>
            <w:tcW w:w="731" w:type="dxa"/>
            <w:tcBorders>
              <w:top w:val="nil"/>
              <w:left w:val="nil"/>
              <w:bottom w:val="nil"/>
              <w:right w:val="nil"/>
            </w:tcBorders>
            <w:shd w:val="clear" w:color="000000" w:fill="FFFFFF"/>
            <w:noWrap/>
            <w:vAlign w:val="bottom"/>
            <w:hideMark/>
          </w:tcPr>
          <w:p w14:paraId="7DA160E2"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351D08EC"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5574216E"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Remdesivir </w:t>
            </w:r>
            <w:proofErr w:type="spellStart"/>
            <w:r w:rsidRPr="00F66CEC">
              <w:rPr>
                <w:rFonts w:ascii="Times New Roman" w:eastAsia="Times New Roman" w:hAnsi="Times New Roman" w:cs="Times New Roman"/>
                <w:color w:val="000000"/>
                <w:lang w:eastAsia="es-MX"/>
              </w:rPr>
              <w:t>Intervention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effect</w:t>
            </w:r>
            <w:proofErr w:type="spellEnd"/>
          </w:p>
        </w:tc>
        <w:tc>
          <w:tcPr>
            <w:tcW w:w="2611" w:type="dxa"/>
            <w:tcBorders>
              <w:top w:val="nil"/>
              <w:left w:val="nil"/>
              <w:bottom w:val="nil"/>
              <w:right w:val="nil"/>
            </w:tcBorders>
            <w:shd w:val="clear" w:color="000000" w:fill="FFFFFF"/>
            <w:noWrap/>
            <w:vAlign w:val="center"/>
            <w:hideMark/>
          </w:tcPr>
          <w:p w14:paraId="63335B6A"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HR: 0.73, CI: 0.52 - 1.03</w:t>
            </w:r>
          </w:p>
        </w:tc>
        <w:tc>
          <w:tcPr>
            <w:tcW w:w="1651" w:type="dxa"/>
            <w:tcBorders>
              <w:top w:val="nil"/>
              <w:left w:val="nil"/>
              <w:bottom w:val="nil"/>
              <w:right w:val="nil"/>
            </w:tcBorders>
            <w:shd w:val="clear" w:color="000000" w:fill="D0CECE"/>
            <w:vAlign w:val="center"/>
            <w:hideMark/>
          </w:tcPr>
          <w:p w14:paraId="4446E546"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Lognormal</w:t>
            </w:r>
            <w:proofErr w:type="spellEnd"/>
            <w:r w:rsidRPr="00F66CEC">
              <w:rPr>
                <w:rFonts w:ascii="Times New Roman" w:eastAsia="Times New Roman" w:hAnsi="Times New Roman" w:cs="Times New Roman"/>
                <w:color w:val="000000"/>
                <w:lang w:eastAsia="es-MX"/>
              </w:rPr>
              <w:t xml:space="preserve">            μ = 0.73, σ = 0.17</w:t>
            </w:r>
          </w:p>
        </w:tc>
        <w:tc>
          <w:tcPr>
            <w:tcW w:w="731" w:type="dxa"/>
            <w:tcBorders>
              <w:top w:val="nil"/>
              <w:left w:val="nil"/>
              <w:bottom w:val="nil"/>
              <w:right w:val="nil"/>
            </w:tcBorders>
            <w:shd w:val="clear" w:color="000000" w:fill="FFFFFF"/>
            <w:noWrap/>
            <w:vAlign w:val="bottom"/>
            <w:hideMark/>
          </w:tcPr>
          <w:p w14:paraId="6ED67A41"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33CFE178"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35EC2292"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xml:space="preserve">Baricitinib </w:t>
            </w:r>
            <w:proofErr w:type="spellStart"/>
            <w:r w:rsidRPr="00F66CEC">
              <w:rPr>
                <w:rFonts w:ascii="Times New Roman" w:eastAsia="Times New Roman" w:hAnsi="Times New Roman" w:cs="Times New Roman"/>
                <w:color w:val="000000"/>
                <w:lang w:eastAsia="es-MX"/>
              </w:rPr>
              <w:t>Intervention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effect</w:t>
            </w:r>
            <w:proofErr w:type="spellEnd"/>
          </w:p>
        </w:tc>
        <w:tc>
          <w:tcPr>
            <w:tcW w:w="2611" w:type="dxa"/>
            <w:tcBorders>
              <w:top w:val="nil"/>
              <w:left w:val="nil"/>
              <w:bottom w:val="nil"/>
              <w:right w:val="nil"/>
            </w:tcBorders>
            <w:shd w:val="clear" w:color="000000" w:fill="FFFFFF"/>
            <w:noWrap/>
            <w:vAlign w:val="center"/>
            <w:hideMark/>
          </w:tcPr>
          <w:p w14:paraId="3EF716E7"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HR: 0.65, CI: 0.39 - 1.09</w:t>
            </w:r>
          </w:p>
        </w:tc>
        <w:tc>
          <w:tcPr>
            <w:tcW w:w="1651" w:type="dxa"/>
            <w:tcBorders>
              <w:top w:val="nil"/>
              <w:left w:val="nil"/>
              <w:bottom w:val="nil"/>
              <w:right w:val="nil"/>
            </w:tcBorders>
            <w:shd w:val="clear" w:color="000000" w:fill="D0CECE"/>
            <w:vAlign w:val="center"/>
            <w:hideMark/>
          </w:tcPr>
          <w:p w14:paraId="283669EC"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Lognormal</w:t>
            </w:r>
            <w:proofErr w:type="spellEnd"/>
            <w:r w:rsidRPr="00F66CEC">
              <w:rPr>
                <w:rFonts w:ascii="Times New Roman" w:eastAsia="Times New Roman" w:hAnsi="Times New Roman" w:cs="Times New Roman"/>
                <w:color w:val="000000"/>
                <w:lang w:eastAsia="es-MX"/>
              </w:rPr>
              <w:t xml:space="preserve">           μ = 0.65, σ = 0.26</w:t>
            </w:r>
          </w:p>
        </w:tc>
        <w:tc>
          <w:tcPr>
            <w:tcW w:w="731" w:type="dxa"/>
            <w:tcBorders>
              <w:top w:val="nil"/>
              <w:left w:val="nil"/>
              <w:bottom w:val="nil"/>
              <w:right w:val="nil"/>
            </w:tcBorders>
            <w:shd w:val="clear" w:color="000000" w:fill="FFFFFF"/>
            <w:noWrap/>
            <w:vAlign w:val="bottom"/>
            <w:hideMark/>
          </w:tcPr>
          <w:p w14:paraId="4A8A3995"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r w:rsidR="00F66CEC" w:rsidRPr="00F66CEC" w14:paraId="1411FA79" w14:textId="77777777" w:rsidTr="00F66CEC">
        <w:trPr>
          <w:divId w:val="65223270"/>
          <w:trHeight w:val="552"/>
        </w:trPr>
        <w:tc>
          <w:tcPr>
            <w:tcW w:w="4587" w:type="dxa"/>
            <w:tcBorders>
              <w:top w:val="nil"/>
              <w:left w:val="nil"/>
              <w:bottom w:val="nil"/>
              <w:right w:val="nil"/>
            </w:tcBorders>
            <w:shd w:val="clear" w:color="000000" w:fill="D0CECE"/>
            <w:noWrap/>
            <w:vAlign w:val="bottom"/>
            <w:hideMark/>
          </w:tcPr>
          <w:p w14:paraId="4909985A"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Dexamethasone</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intervention</w:t>
            </w:r>
            <w:proofErr w:type="spellEnd"/>
            <w:r w:rsidRPr="00F66CEC">
              <w:rPr>
                <w:rFonts w:ascii="Times New Roman" w:eastAsia="Times New Roman" w:hAnsi="Times New Roman" w:cs="Times New Roman"/>
                <w:color w:val="000000"/>
                <w:lang w:eastAsia="es-MX"/>
              </w:rPr>
              <w:t xml:space="preserve"> </w:t>
            </w:r>
            <w:proofErr w:type="spellStart"/>
            <w:r w:rsidRPr="00F66CEC">
              <w:rPr>
                <w:rFonts w:ascii="Times New Roman" w:eastAsia="Times New Roman" w:hAnsi="Times New Roman" w:cs="Times New Roman"/>
                <w:color w:val="000000"/>
                <w:lang w:eastAsia="es-MX"/>
              </w:rPr>
              <w:t>effect</w:t>
            </w:r>
            <w:proofErr w:type="spellEnd"/>
          </w:p>
        </w:tc>
        <w:tc>
          <w:tcPr>
            <w:tcW w:w="2611" w:type="dxa"/>
            <w:tcBorders>
              <w:top w:val="nil"/>
              <w:left w:val="nil"/>
              <w:bottom w:val="nil"/>
              <w:right w:val="nil"/>
            </w:tcBorders>
            <w:shd w:val="clear" w:color="000000" w:fill="FFFFFF"/>
            <w:noWrap/>
            <w:vAlign w:val="center"/>
            <w:hideMark/>
          </w:tcPr>
          <w:p w14:paraId="102693C8"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HR: 0.64, CI: 0.51 - 0.81</w:t>
            </w:r>
          </w:p>
        </w:tc>
        <w:tc>
          <w:tcPr>
            <w:tcW w:w="1651" w:type="dxa"/>
            <w:tcBorders>
              <w:top w:val="nil"/>
              <w:left w:val="nil"/>
              <w:bottom w:val="nil"/>
              <w:right w:val="nil"/>
            </w:tcBorders>
            <w:shd w:val="clear" w:color="000000" w:fill="D0CECE"/>
            <w:vAlign w:val="center"/>
            <w:hideMark/>
          </w:tcPr>
          <w:p w14:paraId="33002664" w14:textId="77777777" w:rsidR="00F66CEC" w:rsidRPr="00F66CEC" w:rsidRDefault="00F66CEC" w:rsidP="00F66CEC">
            <w:pPr>
              <w:spacing w:after="0" w:line="240" w:lineRule="auto"/>
              <w:jc w:val="center"/>
              <w:rPr>
                <w:rFonts w:ascii="Times New Roman" w:eastAsia="Times New Roman" w:hAnsi="Times New Roman" w:cs="Times New Roman"/>
                <w:color w:val="000000"/>
                <w:lang w:eastAsia="es-MX"/>
              </w:rPr>
            </w:pPr>
            <w:proofErr w:type="spellStart"/>
            <w:r w:rsidRPr="00F66CEC">
              <w:rPr>
                <w:rFonts w:ascii="Times New Roman" w:eastAsia="Times New Roman" w:hAnsi="Times New Roman" w:cs="Times New Roman"/>
                <w:color w:val="000000"/>
                <w:lang w:eastAsia="es-MX"/>
              </w:rPr>
              <w:t>Lognormal</w:t>
            </w:r>
            <w:proofErr w:type="spellEnd"/>
            <w:r w:rsidRPr="00F66CEC">
              <w:rPr>
                <w:rFonts w:ascii="Times New Roman" w:eastAsia="Times New Roman" w:hAnsi="Times New Roman" w:cs="Times New Roman"/>
                <w:color w:val="000000"/>
                <w:lang w:eastAsia="es-MX"/>
              </w:rPr>
              <w:t xml:space="preserve">            μ = 0.64, σ = 0.11</w:t>
            </w:r>
          </w:p>
        </w:tc>
        <w:tc>
          <w:tcPr>
            <w:tcW w:w="731" w:type="dxa"/>
            <w:tcBorders>
              <w:top w:val="nil"/>
              <w:left w:val="nil"/>
              <w:bottom w:val="nil"/>
              <w:right w:val="nil"/>
            </w:tcBorders>
            <w:shd w:val="clear" w:color="000000" w:fill="FFFFFF"/>
            <w:noWrap/>
            <w:vAlign w:val="bottom"/>
            <w:hideMark/>
          </w:tcPr>
          <w:p w14:paraId="27CD8FCA" w14:textId="77777777" w:rsidR="00F66CEC" w:rsidRPr="00F66CEC" w:rsidRDefault="00F66CEC" w:rsidP="00F66CEC">
            <w:pPr>
              <w:spacing w:after="0" w:line="240" w:lineRule="auto"/>
              <w:rPr>
                <w:rFonts w:ascii="Times New Roman" w:eastAsia="Times New Roman" w:hAnsi="Times New Roman" w:cs="Times New Roman"/>
                <w:color w:val="000000"/>
                <w:lang w:eastAsia="es-MX"/>
              </w:rPr>
            </w:pPr>
            <w:r w:rsidRPr="00F66CEC">
              <w:rPr>
                <w:rFonts w:ascii="Times New Roman" w:eastAsia="Times New Roman" w:hAnsi="Times New Roman" w:cs="Times New Roman"/>
                <w:color w:val="000000"/>
                <w:lang w:eastAsia="es-MX"/>
              </w:rPr>
              <w:t> </w:t>
            </w:r>
          </w:p>
        </w:tc>
      </w:tr>
    </w:tbl>
    <w:p w14:paraId="15FF15F2" w14:textId="792F85FE" w:rsidR="00CE6778" w:rsidRDefault="00681EE5" w:rsidP="008C5DEE">
      <w:pPr>
        <w:jc w:val="both"/>
        <w:rPr>
          <w:rFonts w:ascii="Times New Roman" w:hAnsi="Times New Roman" w:cs="Times New Roman"/>
          <w:sz w:val="24"/>
          <w:lang w:val="en-US"/>
        </w:rPr>
      </w:pPr>
      <w:r>
        <w:rPr>
          <w:rFonts w:ascii="Times New Roman" w:hAnsi="Times New Roman" w:cs="Times New Roman"/>
          <w:sz w:val="24"/>
          <w:lang w:val="en-US"/>
        </w:rPr>
        <w:fldChar w:fldCharType="end"/>
      </w:r>
    </w:p>
    <w:p w14:paraId="2F345078" w14:textId="5DD106E9" w:rsidR="00681EE5" w:rsidRDefault="00681EE5" w:rsidP="008C5DEE">
      <w:pPr>
        <w:jc w:val="both"/>
        <w:rPr>
          <w:rFonts w:ascii="Times New Roman" w:hAnsi="Times New Roman" w:cs="Times New Roman"/>
          <w:sz w:val="24"/>
          <w:lang w:val="en-US"/>
        </w:rPr>
      </w:pPr>
      <w:r>
        <w:rPr>
          <w:noProof/>
        </w:rPr>
        <w:lastRenderedPageBreak/>
        <w:drawing>
          <wp:inline distT="0" distB="0" distL="0" distR="0" wp14:anchorId="513D54F4" wp14:editId="265D213E">
            <wp:extent cx="5612130" cy="400866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4B402264" w14:textId="4BFB59F8" w:rsidR="00CE6778" w:rsidRPr="00BE4F6C" w:rsidRDefault="00681EE5" w:rsidP="008C5DEE">
      <w:pPr>
        <w:jc w:val="both"/>
        <w:rPr>
          <w:rFonts w:ascii="Times New Roman" w:hAnsi="Times New Roman" w:cs="Times New Roman"/>
          <w:sz w:val="24"/>
          <w:lang w:val="en-US"/>
        </w:rPr>
      </w:pPr>
      <w:r>
        <w:rPr>
          <w:noProof/>
        </w:rPr>
        <w:drawing>
          <wp:inline distT="0" distB="0" distL="0" distR="0" wp14:anchorId="26F3595B" wp14:editId="1BBE0854">
            <wp:extent cx="5612130" cy="400866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7674461E" w14:textId="21A8DD85" w:rsidR="00CE6778" w:rsidRDefault="00681EE5" w:rsidP="00E8702E">
      <w:pPr>
        <w:tabs>
          <w:tab w:val="left" w:pos="2769"/>
        </w:tabs>
        <w:jc w:val="both"/>
        <w:rPr>
          <w:rFonts w:asciiTheme="majorHAnsi" w:hAnsiTheme="majorHAnsi" w:cstheme="majorHAnsi"/>
          <w:lang w:val="en-US"/>
        </w:rPr>
      </w:pPr>
      <w:r>
        <w:rPr>
          <w:noProof/>
        </w:rPr>
        <w:lastRenderedPageBreak/>
        <w:drawing>
          <wp:inline distT="0" distB="0" distL="0" distR="0" wp14:anchorId="3AB6AF72" wp14:editId="5FBB41F3">
            <wp:extent cx="5612130" cy="40086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72FAC7BA" w14:textId="19CD0D54" w:rsidR="00E8702E" w:rsidRDefault="00E8702E" w:rsidP="00E8702E">
      <w:pPr>
        <w:tabs>
          <w:tab w:val="left" w:pos="2769"/>
        </w:tabs>
        <w:jc w:val="both"/>
        <w:rPr>
          <w:rFonts w:asciiTheme="majorHAnsi" w:hAnsiTheme="majorHAnsi" w:cstheme="majorHAnsi"/>
          <w:lang w:val="en-US"/>
        </w:rPr>
      </w:pPr>
    </w:p>
    <w:p w14:paraId="6A851293" w14:textId="0E26810D" w:rsidR="00E8702E" w:rsidRDefault="00E8702E" w:rsidP="00E8702E">
      <w:pPr>
        <w:tabs>
          <w:tab w:val="left" w:pos="2769"/>
        </w:tabs>
        <w:jc w:val="both"/>
        <w:rPr>
          <w:rFonts w:asciiTheme="majorHAnsi" w:hAnsiTheme="majorHAnsi" w:cstheme="majorHAnsi"/>
          <w:lang w:val="en-US"/>
        </w:rPr>
      </w:pPr>
    </w:p>
    <w:p w14:paraId="7631758F" w14:textId="6277E4BC" w:rsidR="00E8702E" w:rsidRDefault="00E8702E" w:rsidP="00E8702E">
      <w:pPr>
        <w:tabs>
          <w:tab w:val="left" w:pos="2769"/>
        </w:tabs>
        <w:jc w:val="both"/>
        <w:rPr>
          <w:rFonts w:asciiTheme="majorHAnsi" w:hAnsiTheme="majorHAnsi" w:cstheme="majorHAnsi"/>
          <w:lang w:val="en-US"/>
        </w:rPr>
      </w:pPr>
    </w:p>
    <w:p w14:paraId="2C8EEED1" w14:textId="026C9EB2" w:rsidR="00E8702E" w:rsidRDefault="00E8702E" w:rsidP="00E8702E">
      <w:pPr>
        <w:tabs>
          <w:tab w:val="left" w:pos="2769"/>
        </w:tabs>
        <w:jc w:val="both"/>
        <w:rPr>
          <w:rFonts w:asciiTheme="majorHAnsi" w:hAnsiTheme="majorHAnsi" w:cstheme="majorHAnsi"/>
          <w:lang w:val="en-US"/>
        </w:rPr>
      </w:pPr>
    </w:p>
    <w:p w14:paraId="1C10D32E" w14:textId="4C824E40" w:rsidR="00E8702E" w:rsidRDefault="00E8702E" w:rsidP="00E8702E">
      <w:pPr>
        <w:tabs>
          <w:tab w:val="left" w:pos="2769"/>
        </w:tabs>
        <w:jc w:val="both"/>
        <w:rPr>
          <w:rFonts w:asciiTheme="majorHAnsi" w:hAnsiTheme="majorHAnsi" w:cstheme="majorHAnsi"/>
          <w:lang w:val="en-US"/>
        </w:rPr>
      </w:pPr>
    </w:p>
    <w:p w14:paraId="3E00C31E" w14:textId="3E4A35E2" w:rsidR="00E8702E" w:rsidRDefault="00E8702E" w:rsidP="00E8702E">
      <w:pPr>
        <w:tabs>
          <w:tab w:val="left" w:pos="2769"/>
        </w:tabs>
        <w:jc w:val="both"/>
        <w:rPr>
          <w:rFonts w:asciiTheme="majorHAnsi" w:hAnsiTheme="majorHAnsi" w:cstheme="majorHAnsi"/>
          <w:lang w:val="en-US"/>
        </w:rPr>
      </w:pPr>
    </w:p>
    <w:p w14:paraId="4001ECBA" w14:textId="24E37C4E" w:rsidR="00E8702E" w:rsidRDefault="00E8702E" w:rsidP="00E8702E">
      <w:pPr>
        <w:tabs>
          <w:tab w:val="left" w:pos="2769"/>
        </w:tabs>
        <w:jc w:val="both"/>
        <w:rPr>
          <w:rFonts w:asciiTheme="majorHAnsi" w:hAnsiTheme="majorHAnsi" w:cstheme="majorHAnsi"/>
          <w:lang w:val="en-US"/>
        </w:rPr>
      </w:pPr>
    </w:p>
    <w:p w14:paraId="7EA25587" w14:textId="77777777" w:rsidR="00597F7F" w:rsidRDefault="00597F7F" w:rsidP="00597F7F">
      <w:pPr>
        <w:jc w:val="both"/>
        <w:rPr>
          <w:rFonts w:asciiTheme="majorHAnsi" w:hAnsiTheme="majorHAnsi" w:cstheme="majorHAnsi"/>
          <w:lang w:val="en-US"/>
        </w:rPr>
      </w:pPr>
    </w:p>
    <w:p w14:paraId="7BD26118" w14:textId="04B75E42" w:rsidR="006239E6" w:rsidRDefault="00DE4C7F" w:rsidP="00597F7F">
      <w:pPr>
        <w:pStyle w:val="Prrafodelista"/>
        <w:numPr>
          <w:ilvl w:val="0"/>
          <w:numId w:val="6"/>
        </w:numPr>
        <w:jc w:val="both"/>
        <w:rPr>
          <w:rFonts w:ascii="Times New Roman" w:hAnsi="Times New Roman" w:cs="Times New Roman"/>
          <w:sz w:val="24"/>
          <w:lang w:val="en-US"/>
        </w:rPr>
      </w:pPr>
      <w:r w:rsidRPr="00597F7F">
        <w:rPr>
          <w:rFonts w:ascii="Times New Roman" w:hAnsi="Times New Roman" w:cs="Times New Roman"/>
          <w:sz w:val="24"/>
          <w:lang w:val="en-US"/>
        </w:rPr>
        <w:t>Cost-effectiveness acceptability curve, assuming a threshold of $219,806 per year pesos to be cost-effective.</w:t>
      </w:r>
    </w:p>
    <w:p w14:paraId="09A7B151" w14:textId="007DADC6" w:rsidR="00BE4F6C" w:rsidRDefault="00BE4F6C" w:rsidP="00BE4F6C">
      <w:pPr>
        <w:jc w:val="both"/>
        <w:rPr>
          <w:rFonts w:ascii="Times New Roman" w:hAnsi="Times New Roman" w:cs="Times New Roman"/>
          <w:sz w:val="24"/>
          <w:lang w:val="en-US"/>
        </w:rPr>
      </w:pPr>
    </w:p>
    <w:p w14:paraId="70802D8A" w14:textId="005FF236" w:rsidR="00BE4F6C" w:rsidRDefault="00BE4F6C" w:rsidP="00BE4F6C">
      <w:pPr>
        <w:jc w:val="both"/>
        <w:rPr>
          <w:rFonts w:ascii="Times New Roman" w:hAnsi="Times New Roman" w:cs="Times New Roman"/>
          <w:sz w:val="24"/>
          <w:lang w:val="en-US"/>
        </w:rPr>
      </w:pPr>
    </w:p>
    <w:p w14:paraId="7BDBAFFF" w14:textId="35FBB430" w:rsidR="00BE4F6C" w:rsidRDefault="00BE4F6C" w:rsidP="00BE4F6C">
      <w:pPr>
        <w:jc w:val="both"/>
        <w:rPr>
          <w:rFonts w:ascii="Times New Roman" w:hAnsi="Times New Roman" w:cs="Times New Roman"/>
          <w:sz w:val="24"/>
          <w:lang w:val="en-US"/>
        </w:rPr>
      </w:pPr>
    </w:p>
    <w:p w14:paraId="143C628B" w14:textId="6B9D1E73" w:rsidR="00BE4F6C" w:rsidRDefault="00BE4F6C" w:rsidP="00BE4F6C">
      <w:pPr>
        <w:jc w:val="both"/>
        <w:rPr>
          <w:rFonts w:ascii="Times New Roman" w:hAnsi="Times New Roman" w:cs="Times New Roman"/>
          <w:sz w:val="24"/>
          <w:lang w:val="en-US"/>
        </w:rPr>
      </w:pPr>
    </w:p>
    <w:p w14:paraId="05A60536" w14:textId="4D229D97" w:rsidR="00BE4F6C" w:rsidRDefault="00BE4F6C" w:rsidP="00BE4F6C">
      <w:pPr>
        <w:jc w:val="both"/>
        <w:rPr>
          <w:rFonts w:ascii="Times New Roman" w:hAnsi="Times New Roman" w:cs="Times New Roman"/>
          <w:sz w:val="24"/>
          <w:lang w:val="en-US"/>
        </w:rPr>
      </w:pPr>
    </w:p>
    <w:p w14:paraId="440493CE" w14:textId="4E34AF30" w:rsidR="00BE4F6C" w:rsidRDefault="00BE4F6C" w:rsidP="00BE4F6C">
      <w:pPr>
        <w:jc w:val="both"/>
        <w:rPr>
          <w:rFonts w:ascii="Times New Roman" w:hAnsi="Times New Roman" w:cs="Times New Roman"/>
          <w:sz w:val="24"/>
        </w:rPr>
      </w:pPr>
      <w:r w:rsidRPr="00BE4F6C">
        <w:rPr>
          <w:rFonts w:ascii="Times New Roman" w:hAnsi="Times New Roman" w:cs="Times New Roman"/>
          <w:sz w:val="24"/>
        </w:rPr>
        <w:lastRenderedPageBreak/>
        <w:t>Remarcar las fronteras, y l</w:t>
      </w:r>
      <w:r>
        <w:rPr>
          <w:rFonts w:ascii="Times New Roman" w:hAnsi="Times New Roman" w:cs="Times New Roman"/>
          <w:sz w:val="24"/>
        </w:rPr>
        <w:t>as paso resultados.</w:t>
      </w:r>
    </w:p>
    <w:p w14:paraId="5631B461" w14:textId="37041979" w:rsidR="00BE4F6C" w:rsidRPr="00BE4F6C" w:rsidRDefault="00BE4F6C" w:rsidP="00BE4F6C">
      <w:pPr>
        <w:jc w:val="both"/>
        <w:rPr>
          <w:rFonts w:ascii="Times New Roman" w:hAnsi="Times New Roman" w:cs="Times New Roman"/>
          <w:sz w:val="24"/>
        </w:rPr>
      </w:pPr>
      <w:r>
        <w:rPr>
          <w:rFonts w:ascii="Times New Roman" w:hAnsi="Times New Roman" w:cs="Times New Roman"/>
          <w:sz w:val="24"/>
        </w:rPr>
        <w:t xml:space="preserve">Calcular el EVPI para ver como se ve y generar las </w:t>
      </w:r>
      <w:proofErr w:type="spellStart"/>
      <w:r>
        <w:rPr>
          <w:rFonts w:ascii="Times New Roman" w:hAnsi="Times New Roman" w:cs="Times New Roman"/>
          <w:sz w:val="24"/>
        </w:rPr>
        <w:t>expected</w:t>
      </w:r>
      <w:proofErr w:type="spellEnd"/>
      <w:r>
        <w:rPr>
          <w:rFonts w:ascii="Times New Roman" w:hAnsi="Times New Roman" w:cs="Times New Roman"/>
          <w:sz w:val="24"/>
        </w:rPr>
        <w:t xml:space="preserve"> </w:t>
      </w:r>
      <w:proofErr w:type="spellStart"/>
      <w:r>
        <w:rPr>
          <w:rFonts w:ascii="Times New Roman" w:hAnsi="Times New Roman" w:cs="Times New Roman"/>
          <w:sz w:val="24"/>
        </w:rPr>
        <w:t>loss</w:t>
      </w:r>
      <w:proofErr w:type="spellEnd"/>
      <w:r>
        <w:rPr>
          <w:rFonts w:ascii="Times New Roman" w:hAnsi="Times New Roman" w:cs="Times New Roman"/>
          <w:sz w:val="24"/>
        </w:rPr>
        <w:t xml:space="preserve"> curves.</w:t>
      </w:r>
    </w:p>
    <w:p w14:paraId="07B83464" w14:textId="25A33311" w:rsidR="00DE4C7F" w:rsidRPr="000A5510" w:rsidRDefault="00DE4C7F" w:rsidP="008C5DEE">
      <w:pPr>
        <w:jc w:val="both"/>
        <w:rPr>
          <w:rFonts w:ascii="Times New Roman" w:hAnsi="Times New Roman" w:cs="Times New Roman"/>
          <w:sz w:val="24"/>
        </w:rPr>
      </w:pPr>
    </w:p>
    <w:p w14:paraId="5620F938" w14:textId="4A05C3AB" w:rsidR="00597F7F" w:rsidRPr="000A5510" w:rsidRDefault="00597F7F" w:rsidP="008C5DEE">
      <w:pPr>
        <w:jc w:val="both"/>
        <w:rPr>
          <w:rFonts w:ascii="Times New Roman" w:hAnsi="Times New Roman" w:cs="Times New Roman"/>
          <w:sz w:val="24"/>
        </w:rPr>
      </w:pPr>
    </w:p>
    <w:p w14:paraId="5A30474B" w14:textId="092BEFBA" w:rsidR="00597F7F" w:rsidRPr="000A5510" w:rsidRDefault="00597F7F" w:rsidP="008C5DEE">
      <w:pPr>
        <w:jc w:val="both"/>
        <w:rPr>
          <w:rFonts w:ascii="Times New Roman" w:hAnsi="Times New Roman" w:cs="Times New Roman"/>
          <w:sz w:val="24"/>
        </w:rPr>
      </w:pPr>
    </w:p>
    <w:p w14:paraId="31849554" w14:textId="582E90C6" w:rsidR="003148DA" w:rsidRDefault="003148DA" w:rsidP="008C5DEE">
      <w:pPr>
        <w:jc w:val="both"/>
        <w:rPr>
          <w:rFonts w:ascii="Times New Roman" w:hAnsi="Times New Roman" w:cs="Times New Roman"/>
          <w:sz w:val="24"/>
        </w:rPr>
      </w:pPr>
      <w:r>
        <w:rPr>
          <w:rFonts w:ascii="Times New Roman" w:hAnsi="Times New Roman" w:cs="Times New Roman"/>
          <w:sz w:val="24"/>
        </w:rPr>
        <w:t xml:space="preserve">Tabla con </w:t>
      </w:r>
      <w:proofErr w:type="spellStart"/>
      <w:r>
        <w:rPr>
          <w:rFonts w:ascii="Times New Roman" w:hAnsi="Times New Roman" w:cs="Times New Roman"/>
          <w:sz w:val="24"/>
        </w:rPr>
        <w:t>QALEs</w:t>
      </w:r>
      <w:proofErr w:type="spellEnd"/>
      <w:r>
        <w:rPr>
          <w:rFonts w:ascii="Times New Roman" w:hAnsi="Times New Roman" w:cs="Times New Roman"/>
          <w:sz w:val="24"/>
        </w:rPr>
        <w:t xml:space="preserve">. </w:t>
      </w:r>
    </w:p>
    <w:p w14:paraId="0D74F159" w14:textId="2E891CAF" w:rsidR="003148DA" w:rsidRDefault="003148DA" w:rsidP="008C5DEE">
      <w:pPr>
        <w:jc w:val="both"/>
        <w:rPr>
          <w:rFonts w:ascii="Times New Roman" w:hAnsi="Times New Roman" w:cs="Times New Roman"/>
          <w:sz w:val="24"/>
        </w:rPr>
      </w:pPr>
      <w:r>
        <w:rPr>
          <w:rFonts w:ascii="Times New Roman" w:hAnsi="Times New Roman" w:cs="Times New Roman"/>
          <w:sz w:val="24"/>
        </w:rPr>
        <w:t xml:space="preserve">Tabla con 50 filas y cuatro columnas, descontado </w:t>
      </w:r>
      <w:proofErr w:type="spellStart"/>
      <w:r>
        <w:rPr>
          <w:rFonts w:ascii="Times New Roman" w:hAnsi="Times New Roman" w:cs="Times New Roman"/>
          <w:sz w:val="24"/>
        </w:rPr>
        <w:t>QALEs</w:t>
      </w:r>
      <w:proofErr w:type="spellEnd"/>
      <w:r>
        <w:rPr>
          <w:rFonts w:ascii="Times New Roman" w:hAnsi="Times New Roman" w:cs="Times New Roman"/>
          <w:sz w:val="24"/>
        </w:rPr>
        <w:t xml:space="preserve">. Ponlas sin descontar, </w:t>
      </w:r>
      <w:proofErr w:type="spellStart"/>
      <w:r>
        <w:rPr>
          <w:rFonts w:ascii="Times New Roman" w:hAnsi="Times New Roman" w:cs="Times New Roman"/>
          <w:sz w:val="24"/>
        </w:rPr>
        <w:t>QALEs</w:t>
      </w:r>
      <w:proofErr w:type="spellEnd"/>
      <w:r>
        <w:rPr>
          <w:rFonts w:ascii="Times New Roman" w:hAnsi="Times New Roman" w:cs="Times New Roman"/>
          <w:sz w:val="24"/>
        </w:rPr>
        <w:t xml:space="preserve"> (sin el 5%) y con el 5%.</w:t>
      </w:r>
    </w:p>
    <w:p w14:paraId="35FA0CF5" w14:textId="0F07BCB7" w:rsidR="003148DA" w:rsidRPr="003148DA" w:rsidRDefault="003148DA" w:rsidP="008C5DEE">
      <w:pPr>
        <w:jc w:val="both"/>
        <w:rPr>
          <w:rFonts w:ascii="Times New Roman" w:hAnsi="Times New Roman" w:cs="Times New Roman"/>
          <w:sz w:val="24"/>
          <w:lang w:val="en-US"/>
        </w:rPr>
      </w:pPr>
      <w:r w:rsidRPr="003148DA">
        <w:rPr>
          <w:rFonts w:ascii="Times New Roman" w:hAnsi="Times New Roman" w:cs="Times New Roman"/>
          <w:sz w:val="24"/>
          <w:lang w:val="en-US"/>
        </w:rPr>
        <w:t>Age and sex s</w:t>
      </w:r>
      <w:r>
        <w:rPr>
          <w:rFonts w:ascii="Times New Roman" w:hAnsi="Times New Roman" w:cs="Times New Roman"/>
          <w:sz w:val="24"/>
          <w:lang w:val="en-US"/>
        </w:rPr>
        <w:t xml:space="preserve">pecific discounted and undiscounted QALEs entre parenthesis (5%) </w:t>
      </w:r>
    </w:p>
    <w:p w14:paraId="50E3C882" w14:textId="5B41FBC0" w:rsidR="006239E6" w:rsidRPr="0064310D" w:rsidRDefault="003148DA" w:rsidP="008C5DEE">
      <w:pPr>
        <w:jc w:val="both"/>
        <w:rPr>
          <w:rFonts w:ascii="Times New Roman" w:hAnsi="Times New Roman" w:cs="Times New Roman"/>
          <w:sz w:val="24"/>
          <w:lang w:val="en-US"/>
        </w:rPr>
      </w:pPr>
      <w:proofErr w:type="spellStart"/>
      <w:r w:rsidRPr="003148DA">
        <w:rPr>
          <w:rFonts w:ascii="Times New Roman" w:hAnsi="Times New Roman" w:cs="Times New Roman"/>
          <w:sz w:val="24"/>
          <w:lang w:val="en-US"/>
        </w:rPr>
        <w:t>Descontadas</w:t>
      </w:r>
      <w:proofErr w:type="spellEnd"/>
      <w:r w:rsidRPr="003148DA">
        <w:rPr>
          <w:rFonts w:ascii="Times New Roman" w:hAnsi="Times New Roman" w:cs="Times New Roman"/>
          <w:sz w:val="24"/>
          <w:lang w:val="en-US"/>
        </w:rPr>
        <w:t xml:space="preserve">, </w:t>
      </w:r>
    </w:p>
    <w:p w14:paraId="73EAC008" w14:textId="77777777" w:rsidR="0066428F" w:rsidRPr="00597F7F" w:rsidRDefault="0066428F" w:rsidP="008C5DEE">
      <w:pPr>
        <w:jc w:val="both"/>
        <w:rPr>
          <w:rFonts w:asciiTheme="majorHAnsi" w:hAnsiTheme="majorHAnsi" w:cstheme="majorHAnsi"/>
        </w:rPr>
      </w:pPr>
    </w:p>
    <w:sectPr w:rsidR="0066428F" w:rsidRPr="00597F7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eremy Goldhaber-Fiebert" w:date="2021-04-15T12:55:00Z" w:initials="JG">
    <w:p w14:paraId="74AE2920" w14:textId="0E24A639" w:rsidR="00305F76" w:rsidRPr="00D00851" w:rsidRDefault="00305F76" w:rsidP="00B32EB3">
      <w:pPr>
        <w:pStyle w:val="Textocomentario"/>
        <w:ind w:firstLine="708"/>
        <w:rPr>
          <w:lang w:val="en-US"/>
        </w:rPr>
      </w:pPr>
      <w:r>
        <w:rPr>
          <w:rStyle w:val="Refdecomentario"/>
        </w:rPr>
        <w:annotationRef/>
      </w:r>
      <w:r w:rsidRPr="00D00851">
        <w:rPr>
          <w:lang w:val="en-US"/>
        </w:rPr>
        <w:t>A Wise mentor of mine once said to focus first on the effects in the context of Health since that is what Health and medical journals care most about … and for other reasons</w:t>
      </w:r>
    </w:p>
  </w:comment>
  <w:comment w:id="8" w:author="Jeremy Goldhaber-Fiebert" w:date="2021-04-15T13:49:00Z" w:initials="JG">
    <w:p w14:paraId="2C6C31D4" w14:textId="7AF60292" w:rsidR="00305F76" w:rsidRPr="00D00851" w:rsidRDefault="00305F76">
      <w:pPr>
        <w:pStyle w:val="Textocomentario"/>
        <w:rPr>
          <w:lang w:val="en-US"/>
        </w:rPr>
      </w:pPr>
      <w:r>
        <w:rPr>
          <w:rStyle w:val="Refdecomentario"/>
        </w:rPr>
        <w:annotationRef/>
      </w:r>
      <w:r w:rsidRPr="00D00851">
        <w:rPr>
          <w:lang w:val="en-US"/>
        </w:rPr>
        <w:t>Please check that my edits are accurate</w:t>
      </w:r>
    </w:p>
  </w:comment>
  <w:comment w:id="12" w:author="Jeremy Goldhaber-Fiebert" w:date="2021-04-15T15:23:00Z" w:initials="JG">
    <w:p w14:paraId="24E6D72D" w14:textId="77777777" w:rsidR="00305F76" w:rsidRPr="00D00851" w:rsidRDefault="00305F76" w:rsidP="00597F7F">
      <w:pPr>
        <w:pStyle w:val="Textocomentario"/>
        <w:rPr>
          <w:lang w:val="en-US"/>
        </w:rPr>
      </w:pPr>
      <w:r>
        <w:rPr>
          <w:rStyle w:val="Refdecomentario"/>
        </w:rPr>
        <w:annotationRef/>
      </w:r>
      <w:r w:rsidRPr="00D00851">
        <w:rPr>
          <w:lang w:val="en-US"/>
        </w:rPr>
        <w:t xml:space="preserve">Do you </w:t>
      </w:r>
      <w:proofErr w:type="spellStart"/>
      <w:r w:rsidRPr="00D00851">
        <w:rPr>
          <w:lang w:val="en-US"/>
        </w:rPr>
        <w:t>asume</w:t>
      </w:r>
      <w:proofErr w:type="spellEnd"/>
      <w:r w:rsidRPr="00D00851">
        <w:rPr>
          <w:lang w:val="en-US"/>
        </w:rPr>
        <w:t xml:space="preserve"> that </w:t>
      </w:r>
      <w:proofErr w:type="spellStart"/>
      <w:r w:rsidRPr="00D00851">
        <w:rPr>
          <w:lang w:val="en-US"/>
        </w:rPr>
        <w:t>individualse</w:t>
      </w:r>
      <w:proofErr w:type="spellEnd"/>
      <w:r w:rsidRPr="00D00851">
        <w:rPr>
          <w:lang w:val="en-US"/>
        </w:rPr>
        <w:t xml:space="preserve"> are hospitalized for all days until they die or until day 50? This is surprising. </w:t>
      </w:r>
      <w:proofErr w:type="spellStart"/>
      <w:r w:rsidRPr="00D00851">
        <w:rPr>
          <w:lang w:val="en-US"/>
        </w:rPr>
        <w:t>Shoudl</w:t>
      </w:r>
      <w:proofErr w:type="spellEnd"/>
      <w:r w:rsidRPr="00D00851">
        <w:rPr>
          <w:lang w:val="en-US"/>
        </w:rPr>
        <w:t xml:space="preserve"> say something about daily treatment cost and how death prior to the end of treatment makes the cost lower.</w:t>
      </w:r>
    </w:p>
  </w:comment>
  <w:comment w:id="13" w:author="Jeremy Goldhaber-Fiebert" w:date="2021-04-15T15:24:00Z" w:initials="JG">
    <w:p w14:paraId="46D99A9C" w14:textId="77777777" w:rsidR="00305F76" w:rsidRPr="00D00851" w:rsidRDefault="00305F76" w:rsidP="00597F7F">
      <w:pPr>
        <w:pStyle w:val="Textocomentario"/>
        <w:rPr>
          <w:lang w:val="en-US"/>
        </w:rPr>
      </w:pPr>
      <w:r>
        <w:rPr>
          <w:rStyle w:val="Refdecomentario"/>
        </w:rPr>
        <w:annotationRef/>
      </w:r>
      <w:r w:rsidRPr="00D00851">
        <w:rPr>
          <w:lang w:val="en-US"/>
        </w:rPr>
        <w:t>I think you probably need QALYs and hence QoL as well. The addition of the long-term Benefit as if intubation from covid-19 may not impact long-term survival or quality of life is a potentially Strong assumption. Would examine this in sensitivity analyses.</w:t>
      </w:r>
    </w:p>
  </w:comment>
  <w:comment w:id="16" w:author="Jeremy Goldhaber-Fiebert" w:date="2021-04-15T13:59:00Z" w:initials="JG">
    <w:p w14:paraId="7A288766" w14:textId="41F16A15" w:rsidR="00305F76" w:rsidRPr="00D00851" w:rsidRDefault="00305F76">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17" w:author="Jeremy Goldhaber-Fiebert" w:date="2021-04-15T14:08:00Z" w:initials="JG">
    <w:p w14:paraId="5A20C121" w14:textId="29CE68B4" w:rsidR="00305F76" w:rsidRPr="00D00851" w:rsidRDefault="00305F76">
      <w:pPr>
        <w:pStyle w:val="Textocomentario"/>
        <w:rPr>
          <w:lang w:val="en-US"/>
        </w:rPr>
      </w:pPr>
      <w:r>
        <w:rPr>
          <w:rStyle w:val="Refdecomentario"/>
        </w:rPr>
        <w:annotationRef/>
      </w:r>
      <w:r w:rsidRPr="00D00851">
        <w:rPr>
          <w:lang w:val="en-US"/>
        </w:rPr>
        <w:t>I think you need a sentence either before or after this sentence which states how you go from the S(t)’s to the lambda(t)’s</w:t>
      </w:r>
    </w:p>
  </w:comment>
  <w:comment w:id="18" w:author="Jeremy Goldhaber-Fiebert" w:date="2021-04-15T14:02:00Z" w:initials="JG">
    <w:p w14:paraId="39E7853D" w14:textId="77777777" w:rsidR="00305F76" w:rsidRPr="00D00851" w:rsidRDefault="00305F76">
      <w:pPr>
        <w:pStyle w:val="Textocomentario"/>
        <w:rPr>
          <w:lang w:val="en-US"/>
        </w:rPr>
      </w:pPr>
      <w:r>
        <w:rPr>
          <w:rStyle w:val="Refdecomentario"/>
        </w:rPr>
        <w:annotationRef/>
      </w:r>
      <w:r w:rsidRPr="00D00851">
        <w:rPr>
          <w:lang w:val="en-US"/>
        </w:rPr>
        <w:t xml:space="preserve">Where do the </w:t>
      </w:r>
      <w:proofErr w:type="spellStart"/>
      <w:r w:rsidRPr="00D00851">
        <w:rPr>
          <w:lang w:val="en-US"/>
        </w:rPr>
        <w:t>i</w:t>
      </w:r>
      <w:proofErr w:type="spellEnd"/>
      <w:r w:rsidRPr="00D00851">
        <w:rPr>
          <w:lang w:val="en-US"/>
        </w:rPr>
        <w:t xml:space="preserve"> subscripts come from here?</w:t>
      </w:r>
    </w:p>
    <w:p w14:paraId="52C25B2C" w14:textId="77777777" w:rsidR="00305F76" w:rsidRPr="00D00851" w:rsidRDefault="00305F76">
      <w:pPr>
        <w:pStyle w:val="Textocomentario"/>
        <w:rPr>
          <w:lang w:val="en-US"/>
        </w:rPr>
      </w:pPr>
    </w:p>
    <w:p w14:paraId="002D2282" w14:textId="01EF41F7" w:rsidR="00305F76" w:rsidRPr="00D00851" w:rsidRDefault="00305F76">
      <w:pPr>
        <w:pStyle w:val="Textocomentario"/>
        <w:rPr>
          <w:lang w:val="en-US"/>
        </w:rPr>
      </w:pPr>
    </w:p>
  </w:comment>
  <w:comment w:id="19" w:author="Jeremy Goldhaber-Fiebert" w:date="2021-04-15T14:05:00Z" w:initials="JG">
    <w:p w14:paraId="247930C5" w14:textId="5041861E" w:rsidR="00305F76" w:rsidRPr="00D00851" w:rsidRDefault="00305F76">
      <w:pPr>
        <w:pStyle w:val="Textocomentario"/>
        <w:rPr>
          <w:lang w:val="en-US"/>
        </w:rPr>
      </w:pPr>
      <w:r>
        <w:rPr>
          <w:rStyle w:val="Refdecomentario"/>
        </w:rPr>
        <w:annotationRef/>
      </w:r>
      <w:r w:rsidRPr="00D00851">
        <w:rPr>
          <w:lang w:val="en-US"/>
        </w:rPr>
        <w:t>Averaged over what?</w:t>
      </w:r>
    </w:p>
  </w:comment>
  <w:comment w:id="20" w:author="Jeremy Goldhaber-Fiebert" w:date="2021-04-15T14:05:00Z" w:initials="JG">
    <w:p w14:paraId="7CC2FF8A" w14:textId="762E77E1" w:rsidR="00305F76" w:rsidRPr="00D00851" w:rsidRDefault="00305F76">
      <w:pPr>
        <w:pStyle w:val="Textocomentario"/>
        <w:rPr>
          <w:lang w:val="en-US"/>
        </w:rPr>
      </w:pPr>
      <w:r>
        <w:rPr>
          <w:rStyle w:val="Refdecomentario"/>
        </w:rPr>
        <w:annotationRef/>
      </w:r>
      <w:r w:rsidRPr="00D00851">
        <w:rPr>
          <w:lang w:val="en-US"/>
        </w:rPr>
        <w:t>Would just remove this word</w:t>
      </w:r>
    </w:p>
  </w:comment>
  <w:comment w:id="22" w:author="Jeremy Goldhaber-Fiebert" w:date="2021-04-15T14:11:00Z" w:initials="JG">
    <w:p w14:paraId="1673F0B4" w14:textId="50DC3BF7" w:rsidR="00305F76" w:rsidRPr="00D00851" w:rsidRDefault="00305F76">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23" w:author="Jeremy Goldhaber-Fiebert" w:date="2021-04-15T14:15:00Z" w:initials="JG">
    <w:p w14:paraId="0D3DE3BA" w14:textId="21E44F62" w:rsidR="00305F76" w:rsidRPr="00D00851" w:rsidRDefault="00305F76">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24" w:author="Jeremy Goldhaber-Fiebert" w:date="2021-04-15T14:17:00Z" w:initials="JG">
    <w:p w14:paraId="258B1C3F" w14:textId="1DE7720C" w:rsidR="00305F76" w:rsidRPr="00D00851" w:rsidRDefault="00305F76">
      <w:pPr>
        <w:pStyle w:val="Textocomentario"/>
        <w:rPr>
          <w:lang w:val="en-US"/>
        </w:rPr>
      </w:pPr>
      <w:r>
        <w:rPr>
          <w:rStyle w:val="Refdecomentario"/>
        </w:rPr>
        <w:annotationRef/>
      </w:r>
      <w:r w:rsidRPr="00D00851">
        <w:rPr>
          <w:lang w:val="en-US"/>
        </w:rPr>
        <w:t xml:space="preserve">I think the time subscript you were using up above is now omitted below in the lambdas which is fine. Perhaps either saying </w:t>
      </w:r>
      <w:proofErr w:type="spellStart"/>
      <w:proofErr w:type="gramStart"/>
      <w:r w:rsidRPr="00D00851">
        <w:rPr>
          <w:lang w:val="en-US"/>
        </w:rPr>
        <w:t>your</w:t>
      </w:r>
      <w:proofErr w:type="spellEnd"/>
      <w:proofErr w:type="gramEnd"/>
      <w:r w:rsidRPr="00D00851">
        <w:rPr>
          <w:lang w:val="en-US"/>
        </w:rPr>
        <w:t xml:space="preserve"> are </w:t>
      </w:r>
      <w:proofErr w:type="spellStart"/>
      <w:r w:rsidRPr="00D00851">
        <w:rPr>
          <w:lang w:val="en-US"/>
        </w:rPr>
        <w:t>supressing</w:t>
      </w:r>
      <w:proofErr w:type="spellEnd"/>
      <w:r w:rsidRPr="00D00851">
        <w:rPr>
          <w:lang w:val="en-US"/>
        </w:rPr>
        <w:t xml:space="preserve"> it for readability or else removing it throughout makes sense? Discuss with Fernando?</w:t>
      </w:r>
    </w:p>
  </w:comment>
  <w:comment w:id="25" w:author="Jeremy Goldhaber-Fiebert" w:date="2021-04-15T14:23:00Z" w:initials="JG">
    <w:p w14:paraId="0E5E723D" w14:textId="40C8C24E" w:rsidR="00305F76" w:rsidRPr="00D00851" w:rsidRDefault="00305F76">
      <w:pPr>
        <w:pStyle w:val="Textocomentario"/>
        <w:rPr>
          <w:lang w:val="en-US"/>
        </w:rPr>
      </w:pPr>
      <w:r>
        <w:rPr>
          <w:rStyle w:val="Refdecomentario"/>
        </w:rPr>
        <w:annotationRef/>
      </w:r>
      <w:r w:rsidRPr="00D00851">
        <w:rPr>
          <w:lang w:val="en-US"/>
        </w:rPr>
        <w:t>How different would things have turned out if you used pre-pandemic rates of background mortality?</w:t>
      </w:r>
    </w:p>
  </w:comment>
  <w:comment w:id="28" w:author="Jeremy Goldhaber-Fiebert" w:date="2021-04-15T14:53:00Z" w:initials="JG">
    <w:p w14:paraId="62855E77" w14:textId="3ACAF077" w:rsidR="00305F76" w:rsidRPr="00D00851" w:rsidRDefault="00305F76">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29" w:author="Jeremy Goldhaber-Fiebert" w:date="2021-04-15T15:13:00Z" w:initials="JG">
    <w:p w14:paraId="16845A35" w14:textId="6AD23157" w:rsidR="00305F76" w:rsidRPr="00D00851" w:rsidRDefault="00305F76">
      <w:pPr>
        <w:pStyle w:val="Textocomentario"/>
        <w:rPr>
          <w:lang w:val="en-US"/>
        </w:rPr>
      </w:pPr>
      <w:r>
        <w:rPr>
          <w:rStyle w:val="Refdecomentario"/>
        </w:rPr>
        <w:annotationRef/>
      </w:r>
      <w:r w:rsidRPr="00D00851">
        <w:rPr>
          <w:lang w:val="en-US"/>
        </w:rPr>
        <w:t>Describe model les in terms of “model-</w:t>
      </w:r>
      <w:proofErr w:type="spellStart"/>
      <w:r w:rsidRPr="00D00851">
        <w:rPr>
          <w:lang w:val="en-US"/>
        </w:rPr>
        <w:t>ly</w:t>
      </w:r>
      <w:proofErr w:type="spellEnd"/>
      <w:r w:rsidRPr="00D00851">
        <w:rPr>
          <w:lang w:val="en-US"/>
        </w:rPr>
        <w:t xml:space="preserve">” details and more in terms of the underlying states of the world. </w:t>
      </w:r>
    </w:p>
  </w:comment>
  <w:comment w:id="30" w:author="Jeremy Goldhaber-Fiebert" w:date="2021-04-15T15:15:00Z" w:initials="JG">
    <w:p w14:paraId="4B5E0AAA" w14:textId="2AA36936" w:rsidR="00305F76" w:rsidRPr="00D00851" w:rsidRDefault="00305F76">
      <w:pPr>
        <w:pStyle w:val="Textocomentario"/>
        <w:rPr>
          <w:lang w:val="en-US"/>
        </w:rPr>
      </w:pPr>
      <w:r>
        <w:rPr>
          <w:rStyle w:val="Refdecomentario"/>
        </w:rPr>
        <w:annotationRef/>
      </w:r>
      <w:r w:rsidRPr="00D00851">
        <w:rPr>
          <w:lang w:val="en-US"/>
        </w:rPr>
        <w:t xml:space="preserve">I believe that in your </w:t>
      </w:r>
      <w:proofErr w:type="spellStart"/>
      <w:r w:rsidRPr="00D00851">
        <w:rPr>
          <w:lang w:val="en-US"/>
        </w:rPr>
        <w:t>microsim</w:t>
      </w:r>
      <w:proofErr w:type="spellEnd"/>
      <w:r w:rsidRPr="00D00851">
        <w:rPr>
          <w:lang w:val="en-US"/>
        </w:rPr>
        <w:t xml:space="preserve">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w:t>
      </w:r>
      <w:proofErr w:type="gramStart"/>
      <w:r w:rsidRPr="00D00851">
        <w:rPr>
          <w:lang w:val="en-US"/>
        </w:rPr>
        <w:t>Also</w:t>
      </w:r>
      <w:proofErr w:type="gramEnd"/>
      <w:r w:rsidRPr="00D00851">
        <w:rPr>
          <w:lang w:val="en-US"/>
        </w:rPr>
        <w:t xml:space="preserve"> it is unclear whether intubation status changes over 50 days in which case something about this transition probability (and the probability of coming off intubation) should be stated as well.</w:t>
      </w:r>
    </w:p>
  </w:comment>
  <w:comment w:id="31" w:author="Jeremy Goldhaber-Fiebert" w:date="2021-04-15T15:15:00Z" w:initials="JG">
    <w:p w14:paraId="1F862509" w14:textId="1BB7984E" w:rsidR="00305F76" w:rsidRPr="00D00851" w:rsidRDefault="00305F76">
      <w:pPr>
        <w:pStyle w:val="Textocomentario"/>
        <w:rPr>
          <w:lang w:val="en-US"/>
        </w:rPr>
      </w:pPr>
      <w:r>
        <w:rPr>
          <w:rStyle w:val="Refdecomentario"/>
        </w:rPr>
        <w:annotationRef/>
      </w:r>
      <w:r w:rsidRPr="00D00851">
        <w:rPr>
          <w:lang w:val="en-US"/>
        </w:rPr>
        <w:t>See previous note about updating this figure</w:t>
      </w:r>
    </w:p>
  </w:comment>
  <w:comment w:id="32" w:author="Jeremy Goldhaber-Fiebert" w:date="2021-04-15T15:21:00Z" w:initials="JG">
    <w:p w14:paraId="59F80081" w14:textId="3DFD53AA" w:rsidR="00305F76" w:rsidRPr="00D00851" w:rsidRDefault="00305F76">
      <w:pPr>
        <w:pStyle w:val="Textocomentario"/>
        <w:rPr>
          <w:lang w:val="en-US"/>
        </w:rPr>
      </w:pPr>
      <w:r>
        <w:rPr>
          <w:rStyle w:val="Refdecomentario"/>
        </w:rPr>
        <w:annotationRef/>
      </w:r>
      <w:r w:rsidRPr="00D00851">
        <w:rPr>
          <w:lang w:val="en-US"/>
        </w:rPr>
        <w:t>Population and cohort have slightly different meanings so we need to be careful about how we use them and being consistent in their use</w:t>
      </w:r>
    </w:p>
  </w:comment>
  <w:comment w:id="33" w:author="Jeremy Goldhaber-Fiebert" w:date="2021-04-15T15:19:00Z" w:initials="JG">
    <w:p w14:paraId="5D7F35E5" w14:textId="1FD2826A" w:rsidR="00305F76" w:rsidRPr="00D00851" w:rsidRDefault="00305F76">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34" w:author="Jeremy Goldhaber-Fiebert" w:date="2021-04-15T15:22:00Z" w:initials="JG">
    <w:p w14:paraId="14C8EAC0" w14:textId="5406AF13" w:rsidR="00305F76" w:rsidRPr="00D00851" w:rsidRDefault="00305F76">
      <w:pPr>
        <w:pStyle w:val="Textocomentario"/>
        <w:rPr>
          <w:lang w:val="en-US"/>
        </w:rPr>
      </w:pPr>
      <w:r>
        <w:rPr>
          <w:rStyle w:val="Refdecomentario"/>
        </w:rPr>
        <w:annotationRef/>
      </w:r>
      <w:r w:rsidRPr="00D00851">
        <w:rPr>
          <w:lang w:val="en-US"/>
        </w:rPr>
        <w:t>Take a look at some published CEAs from Good journals like the Annals of Internal Medicine and use similar language for how they describe CEA methods.</w:t>
      </w:r>
    </w:p>
  </w:comment>
  <w:comment w:id="35" w:author="Jeremy Goldhaber-Fiebert" w:date="2021-04-15T12:56:00Z" w:initials="JG">
    <w:p w14:paraId="3E06C54B" w14:textId="77777777" w:rsidR="00305F76" w:rsidRPr="00D00851" w:rsidRDefault="00305F76" w:rsidP="0069443C">
      <w:pPr>
        <w:pStyle w:val="Textocomentario"/>
        <w:rPr>
          <w:lang w:val="en-US"/>
        </w:rPr>
      </w:pPr>
      <w:r>
        <w:rPr>
          <w:rStyle w:val="Refdecomentario"/>
        </w:rPr>
        <w:annotationRef/>
      </w:r>
      <w:r w:rsidRPr="00D00851">
        <w:rPr>
          <w:lang w:val="en-US"/>
        </w:rPr>
        <w:t xml:space="preserve">For a journal article this would typically not be in the Introduction but rather </w:t>
      </w:r>
      <w:proofErr w:type="spellStart"/>
      <w:r w:rsidRPr="00D00851">
        <w:rPr>
          <w:lang w:val="en-US"/>
        </w:rPr>
        <w:t>towars</w:t>
      </w:r>
      <w:proofErr w:type="spellEnd"/>
      <w:r w:rsidRPr="00D00851">
        <w:rPr>
          <w:lang w:val="en-US"/>
        </w:rPr>
        <w:t xml:space="preserve"> the end of the Methods section</w:t>
      </w:r>
    </w:p>
  </w:comment>
  <w:comment w:id="36" w:author="Jeremy Goldhaber-Fiebert" w:date="2021-04-15T15:26:00Z" w:initials="JG">
    <w:p w14:paraId="71F1AB4A" w14:textId="5419E1C8" w:rsidR="00305F76" w:rsidRPr="00D00851" w:rsidRDefault="00305F76">
      <w:pPr>
        <w:pStyle w:val="Textocomentario"/>
        <w:rPr>
          <w:lang w:val="en-US"/>
        </w:rPr>
      </w:pPr>
      <w:r>
        <w:rPr>
          <w:rStyle w:val="Refdecomentario"/>
        </w:rPr>
        <w:annotationRef/>
      </w:r>
      <w:r w:rsidRPr="00D00851">
        <w:rPr>
          <w:lang w:val="en-US"/>
        </w:rPr>
        <w:t xml:space="preserve">Would make Y-axis for non-intubated same as for intubated (0.08 = max for both). Also relabel using Hospitalized, Not intubated and Hospitalized, </w:t>
      </w:r>
      <w:proofErr w:type="gramStart"/>
      <w:r w:rsidRPr="00D00851">
        <w:rPr>
          <w:lang w:val="en-US"/>
        </w:rPr>
        <w:t>Intubated</w:t>
      </w:r>
      <w:proofErr w:type="gramEnd"/>
      <w:r w:rsidRPr="00D00851">
        <w:rPr>
          <w:lang w:val="en-US"/>
        </w:rPr>
        <w:t xml:space="preserve"> to indicate that both groups start out hospitalized</w:t>
      </w:r>
    </w:p>
  </w:comment>
  <w:comment w:id="37" w:author="Jeremy Goldhaber-Fiebert" w:date="2021-04-15T16:10:00Z" w:initials="JG">
    <w:p w14:paraId="1D4F4E2B" w14:textId="45F769AD" w:rsidR="00305F76" w:rsidRPr="00D00851" w:rsidRDefault="00305F76">
      <w:pPr>
        <w:pStyle w:val="Textocomentario"/>
        <w:rPr>
          <w:lang w:val="en-US"/>
        </w:rPr>
      </w:pPr>
      <w:r>
        <w:rPr>
          <w:rStyle w:val="Refdecomentario"/>
        </w:rPr>
        <w:annotationRef/>
      </w:r>
      <w:r w:rsidRPr="00D00851">
        <w:rPr>
          <w:lang w:val="en-US"/>
        </w:rPr>
        <w:t>I think you mean “above $81,532 per LY gained”</w:t>
      </w:r>
    </w:p>
  </w:comment>
  <w:comment w:id="38" w:author="Jeremy Goldhaber-Fiebert" w:date="2021-04-15T16:11:00Z" w:initials="JG">
    <w:p w14:paraId="3E21900F" w14:textId="511BD25D" w:rsidR="00305F76" w:rsidRPr="00D00851" w:rsidRDefault="00305F76">
      <w:pPr>
        <w:pStyle w:val="Textocomentario"/>
        <w:rPr>
          <w:lang w:val="en-US"/>
        </w:rPr>
      </w:pPr>
      <w:r>
        <w:rPr>
          <w:rStyle w:val="Refdecomentario"/>
        </w:rPr>
        <w:annotationRef/>
      </w:r>
      <w:r w:rsidRPr="00D00851">
        <w:rPr>
          <w:lang w:val="en-US"/>
        </w:rPr>
        <w:t xml:space="preserve">In order to understand whether there is a </w:t>
      </w:r>
      <w:proofErr w:type="spellStart"/>
      <w:r w:rsidRPr="00D00851">
        <w:rPr>
          <w:lang w:val="en-US"/>
        </w:rPr>
        <w:t>loto</w:t>
      </w:r>
      <w:proofErr w:type="spellEnd"/>
      <w:r w:rsidRPr="00D00851">
        <w:rPr>
          <w:lang w:val="en-US"/>
        </w:rPr>
        <w:t xml:space="preserve"> f </w:t>
      </w:r>
      <w:proofErr w:type="spellStart"/>
      <w:r w:rsidRPr="00D00851">
        <w:rPr>
          <w:lang w:val="en-US"/>
        </w:rPr>
        <w:t>decisión</w:t>
      </w:r>
      <w:proofErr w:type="spellEnd"/>
      <w:r w:rsidRPr="00D00851">
        <w:rPr>
          <w:lang w:val="en-US"/>
        </w:rPr>
        <w:t xml:space="preserve"> uncertainty we need to know what the typical WTP for </w:t>
      </w:r>
      <w:proofErr w:type="spellStart"/>
      <w:r w:rsidRPr="00D00851">
        <w:rPr>
          <w:lang w:val="en-US"/>
        </w:rPr>
        <w:t>mexico</w:t>
      </w:r>
      <w:proofErr w:type="spellEnd"/>
      <w:r w:rsidRPr="00D00851">
        <w:rPr>
          <w:lang w:val="en-US"/>
        </w:rPr>
        <w:t xml:space="preserve"> might be. For </w:t>
      </w:r>
      <w:proofErr w:type="gramStart"/>
      <w:r w:rsidRPr="00D00851">
        <w:rPr>
          <w:lang w:val="en-US"/>
        </w:rPr>
        <w:t>example</w:t>
      </w:r>
      <w:proofErr w:type="gramEnd"/>
      <w:r w:rsidRPr="00D00851">
        <w:rPr>
          <w:lang w:val="en-US"/>
        </w:rPr>
        <w:t xml:space="preserve"> if it were 200K/LY gained then we are quite confident that R+B is the best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E2920" w15:done="0"/>
  <w15:commentEx w15:paraId="2C6C31D4" w15:done="0"/>
  <w15:commentEx w15:paraId="24E6D72D" w15:done="0"/>
  <w15:commentEx w15:paraId="46D99A9C" w15:done="0"/>
  <w15:commentEx w15:paraId="7A288766" w15:done="0"/>
  <w15:commentEx w15:paraId="5A20C121" w15:done="0"/>
  <w15:commentEx w15:paraId="002D2282" w15:done="0"/>
  <w15:commentEx w15:paraId="247930C5" w15:done="0"/>
  <w15:commentEx w15:paraId="7CC2FF8A" w15:done="0"/>
  <w15:commentEx w15:paraId="1673F0B4" w15:done="0"/>
  <w15:commentEx w15:paraId="0D3DE3BA" w15:done="0"/>
  <w15:commentEx w15:paraId="258B1C3F" w15:done="0"/>
  <w15:commentEx w15:paraId="0E5E723D" w15:done="0"/>
  <w15:commentEx w15:paraId="62855E77" w15:done="0"/>
  <w15:commentEx w15:paraId="16845A35" w15:done="0"/>
  <w15:commentEx w15:paraId="4B5E0AAA" w15:done="0"/>
  <w15:commentEx w15:paraId="1F862509" w15:done="0"/>
  <w15:commentEx w15:paraId="59F80081" w15:done="0"/>
  <w15:commentEx w15:paraId="5D7F35E5" w15:done="0"/>
  <w15:commentEx w15:paraId="14C8EAC0" w15:done="0"/>
  <w15:commentEx w15:paraId="3E06C54B" w15:done="0"/>
  <w15:commentEx w15:paraId="71F1AB4A" w15:done="0"/>
  <w15:commentEx w15:paraId="1D4F4E2B" w15:done="0"/>
  <w15:commentEx w15:paraId="3E219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E2920" w16cid:durableId="2422B65B"/>
  <w16cid:commentId w16cid:paraId="2C6C31D4" w16cid:durableId="2422C2F2"/>
  <w16cid:commentId w16cid:paraId="24E6D72D" w16cid:durableId="2422D8F0"/>
  <w16cid:commentId w16cid:paraId="46D99A9C" w16cid:durableId="2422D92C"/>
  <w16cid:commentId w16cid:paraId="7A288766" w16cid:durableId="2422C531"/>
  <w16cid:commentId w16cid:paraId="5A20C121" w16cid:durableId="2422C759"/>
  <w16cid:commentId w16cid:paraId="247930C5" w16cid:durableId="2422C69D"/>
  <w16cid:commentId w16cid:paraId="7CC2FF8A" w16cid:durableId="2422C6A4"/>
  <w16cid:commentId w16cid:paraId="1673F0B4" w16cid:durableId="2422C809"/>
  <w16cid:commentId w16cid:paraId="0D3DE3BA" w16cid:durableId="2422C8F8"/>
  <w16cid:commentId w16cid:paraId="258B1C3F" w16cid:durableId="2422C98C"/>
  <w16cid:commentId w16cid:paraId="0E5E723D" w16cid:durableId="2422CACC"/>
  <w16cid:commentId w16cid:paraId="62855E77" w16cid:durableId="2422D1DF"/>
  <w16cid:commentId w16cid:paraId="16845A35" w16cid:durableId="2422D681"/>
  <w16cid:commentId w16cid:paraId="1F862509" w16cid:durableId="2422D6F6"/>
  <w16cid:commentId w16cid:paraId="59F80081" w16cid:durableId="2422D894"/>
  <w16cid:commentId w16cid:paraId="5D7F35E5" w16cid:durableId="2422D81D"/>
  <w16cid:commentId w16cid:paraId="14C8EAC0" w16cid:durableId="2422D8C4"/>
  <w16cid:commentId w16cid:paraId="3E06C54B" w16cid:durableId="2446462A"/>
  <w16cid:commentId w16cid:paraId="1D4F4E2B" w16cid:durableId="2422E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F050202020403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B35"/>
    <w:multiLevelType w:val="hybridMultilevel"/>
    <w:tmpl w:val="5E5A3C2E"/>
    <w:lvl w:ilvl="0" w:tplc="0D782C6C">
      <w:start w:val="1"/>
      <w:numFmt w:val="bullet"/>
      <w:lvlText w:val="•"/>
      <w:lvlJc w:val="left"/>
      <w:pPr>
        <w:tabs>
          <w:tab w:val="num" w:pos="720"/>
        </w:tabs>
        <w:ind w:left="720" w:hanging="360"/>
      </w:pPr>
      <w:rPr>
        <w:rFonts w:ascii="Arial" w:hAnsi="Arial" w:hint="default"/>
      </w:rPr>
    </w:lvl>
    <w:lvl w:ilvl="1" w:tplc="B0B0E82A" w:tentative="1">
      <w:start w:val="1"/>
      <w:numFmt w:val="bullet"/>
      <w:lvlText w:val="•"/>
      <w:lvlJc w:val="left"/>
      <w:pPr>
        <w:tabs>
          <w:tab w:val="num" w:pos="1440"/>
        </w:tabs>
        <w:ind w:left="1440" w:hanging="360"/>
      </w:pPr>
      <w:rPr>
        <w:rFonts w:ascii="Arial" w:hAnsi="Arial" w:hint="default"/>
      </w:rPr>
    </w:lvl>
    <w:lvl w:ilvl="2" w:tplc="309E9002" w:tentative="1">
      <w:start w:val="1"/>
      <w:numFmt w:val="bullet"/>
      <w:lvlText w:val="•"/>
      <w:lvlJc w:val="left"/>
      <w:pPr>
        <w:tabs>
          <w:tab w:val="num" w:pos="2160"/>
        </w:tabs>
        <w:ind w:left="2160" w:hanging="360"/>
      </w:pPr>
      <w:rPr>
        <w:rFonts w:ascii="Arial" w:hAnsi="Arial" w:hint="default"/>
      </w:rPr>
    </w:lvl>
    <w:lvl w:ilvl="3" w:tplc="3E024B6C" w:tentative="1">
      <w:start w:val="1"/>
      <w:numFmt w:val="bullet"/>
      <w:lvlText w:val="•"/>
      <w:lvlJc w:val="left"/>
      <w:pPr>
        <w:tabs>
          <w:tab w:val="num" w:pos="2880"/>
        </w:tabs>
        <w:ind w:left="2880" w:hanging="360"/>
      </w:pPr>
      <w:rPr>
        <w:rFonts w:ascii="Arial" w:hAnsi="Arial" w:hint="default"/>
      </w:rPr>
    </w:lvl>
    <w:lvl w:ilvl="4" w:tplc="BC1E4966" w:tentative="1">
      <w:start w:val="1"/>
      <w:numFmt w:val="bullet"/>
      <w:lvlText w:val="•"/>
      <w:lvlJc w:val="left"/>
      <w:pPr>
        <w:tabs>
          <w:tab w:val="num" w:pos="3600"/>
        </w:tabs>
        <w:ind w:left="3600" w:hanging="360"/>
      </w:pPr>
      <w:rPr>
        <w:rFonts w:ascii="Arial" w:hAnsi="Arial" w:hint="default"/>
      </w:rPr>
    </w:lvl>
    <w:lvl w:ilvl="5" w:tplc="4B743418" w:tentative="1">
      <w:start w:val="1"/>
      <w:numFmt w:val="bullet"/>
      <w:lvlText w:val="•"/>
      <w:lvlJc w:val="left"/>
      <w:pPr>
        <w:tabs>
          <w:tab w:val="num" w:pos="4320"/>
        </w:tabs>
        <w:ind w:left="4320" w:hanging="360"/>
      </w:pPr>
      <w:rPr>
        <w:rFonts w:ascii="Arial" w:hAnsi="Arial" w:hint="default"/>
      </w:rPr>
    </w:lvl>
    <w:lvl w:ilvl="6" w:tplc="E9BA3B0A" w:tentative="1">
      <w:start w:val="1"/>
      <w:numFmt w:val="bullet"/>
      <w:lvlText w:val="•"/>
      <w:lvlJc w:val="left"/>
      <w:pPr>
        <w:tabs>
          <w:tab w:val="num" w:pos="5040"/>
        </w:tabs>
        <w:ind w:left="5040" w:hanging="360"/>
      </w:pPr>
      <w:rPr>
        <w:rFonts w:ascii="Arial" w:hAnsi="Arial" w:hint="default"/>
      </w:rPr>
    </w:lvl>
    <w:lvl w:ilvl="7" w:tplc="627EF684" w:tentative="1">
      <w:start w:val="1"/>
      <w:numFmt w:val="bullet"/>
      <w:lvlText w:val="•"/>
      <w:lvlJc w:val="left"/>
      <w:pPr>
        <w:tabs>
          <w:tab w:val="num" w:pos="5760"/>
        </w:tabs>
        <w:ind w:left="5760" w:hanging="360"/>
      </w:pPr>
      <w:rPr>
        <w:rFonts w:ascii="Arial" w:hAnsi="Arial" w:hint="default"/>
      </w:rPr>
    </w:lvl>
    <w:lvl w:ilvl="8" w:tplc="AE94D6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064BD"/>
    <w:multiLevelType w:val="hybridMultilevel"/>
    <w:tmpl w:val="D7CC535A"/>
    <w:lvl w:ilvl="0" w:tplc="23E2057C">
      <w:start w:val="1"/>
      <w:numFmt w:val="bullet"/>
      <w:lvlText w:val="•"/>
      <w:lvlJc w:val="left"/>
      <w:pPr>
        <w:tabs>
          <w:tab w:val="num" w:pos="720"/>
        </w:tabs>
        <w:ind w:left="720" w:hanging="360"/>
      </w:pPr>
      <w:rPr>
        <w:rFonts w:ascii="Arial" w:hAnsi="Arial" w:hint="default"/>
      </w:rPr>
    </w:lvl>
    <w:lvl w:ilvl="1" w:tplc="E41ED166" w:tentative="1">
      <w:start w:val="1"/>
      <w:numFmt w:val="bullet"/>
      <w:lvlText w:val="•"/>
      <w:lvlJc w:val="left"/>
      <w:pPr>
        <w:tabs>
          <w:tab w:val="num" w:pos="1440"/>
        </w:tabs>
        <w:ind w:left="1440" w:hanging="360"/>
      </w:pPr>
      <w:rPr>
        <w:rFonts w:ascii="Arial" w:hAnsi="Arial" w:hint="default"/>
      </w:rPr>
    </w:lvl>
    <w:lvl w:ilvl="2" w:tplc="C1B61454" w:tentative="1">
      <w:start w:val="1"/>
      <w:numFmt w:val="bullet"/>
      <w:lvlText w:val="•"/>
      <w:lvlJc w:val="left"/>
      <w:pPr>
        <w:tabs>
          <w:tab w:val="num" w:pos="2160"/>
        </w:tabs>
        <w:ind w:left="2160" w:hanging="360"/>
      </w:pPr>
      <w:rPr>
        <w:rFonts w:ascii="Arial" w:hAnsi="Arial" w:hint="default"/>
      </w:rPr>
    </w:lvl>
    <w:lvl w:ilvl="3" w:tplc="47C01498" w:tentative="1">
      <w:start w:val="1"/>
      <w:numFmt w:val="bullet"/>
      <w:lvlText w:val="•"/>
      <w:lvlJc w:val="left"/>
      <w:pPr>
        <w:tabs>
          <w:tab w:val="num" w:pos="2880"/>
        </w:tabs>
        <w:ind w:left="2880" w:hanging="360"/>
      </w:pPr>
      <w:rPr>
        <w:rFonts w:ascii="Arial" w:hAnsi="Arial" w:hint="default"/>
      </w:rPr>
    </w:lvl>
    <w:lvl w:ilvl="4" w:tplc="68D40D82" w:tentative="1">
      <w:start w:val="1"/>
      <w:numFmt w:val="bullet"/>
      <w:lvlText w:val="•"/>
      <w:lvlJc w:val="left"/>
      <w:pPr>
        <w:tabs>
          <w:tab w:val="num" w:pos="3600"/>
        </w:tabs>
        <w:ind w:left="3600" w:hanging="360"/>
      </w:pPr>
      <w:rPr>
        <w:rFonts w:ascii="Arial" w:hAnsi="Arial" w:hint="default"/>
      </w:rPr>
    </w:lvl>
    <w:lvl w:ilvl="5" w:tplc="83B8D230" w:tentative="1">
      <w:start w:val="1"/>
      <w:numFmt w:val="bullet"/>
      <w:lvlText w:val="•"/>
      <w:lvlJc w:val="left"/>
      <w:pPr>
        <w:tabs>
          <w:tab w:val="num" w:pos="4320"/>
        </w:tabs>
        <w:ind w:left="4320" w:hanging="360"/>
      </w:pPr>
      <w:rPr>
        <w:rFonts w:ascii="Arial" w:hAnsi="Arial" w:hint="default"/>
      </w:rPr>
    </w:lvl>
    <w:lvl w:ilvl="6" w:tplc="02B66A90" w:tentative="1">
      <w:start w:val="1"/>
      <w:numFmt w:val="bullet"/>
      <w:lvlText w:val="•"/>
      <w:lvlJc w:val="left"/>
      <w:pPr>
        <w:tabs>
          <w:tab w:val="num" w:pos="5040"/>
        </w:tabs>
        <w:ind w:left="5040" w:hanging="360"/>
      </w:pPr>
      <w:rPr>
        <w:rFonts w:ascii="Arial" w:hAnsi="Arial" w:hint="default"/>
      </w:rPr>
    </w:lvl>
    <w:lvl w:ilvl="7" w:tplc="79FA0536" w:tentative="1">
      <w:start w:val="1"/>
      <w:numFmt w:val="bullet"/>
      <w:lvlText w:val="•"/>
      <w:lvlJc w:val="left"/>
      <w:pPr>
        <w:tabs>
          <w:tab w:val="num" w:pos="5760"/>
        </w:tabs>
        <w:ind w:left="5760" w:hanging="360"/>
      </w:pPr>
      <w:rPr>
        <w:rFonts w:ascii="Arial" w:hAnsi="Arial" w:hint="default"/>
      </w:rPr>
    </w:lvl>
    <w:lvl w:ilvl="8" w:tplc="3EE68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652305"/>
    <w:multiLevelType w:val="hybridMultilevel"/>
    <w:tmpl w:val="3936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400D85"/>
    <w:multiLevelType w:val="hybridMultilevel"/>
    <w:tmpl w:val="C218B22E"/>
    <w:lvl w:ilvl="0" w:tplc="CEC6414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Zepeda, Hirvin Azael">
    <w15:presenceInfo w15:providerId="AD" w15:userId="S-1-5-21-1949148656-1048424227-1227993459-1002"/>
  </w15:person>
  <w15:person w15:author="Jeremy Goldhaber-Fiebert">
    <w15:presenceInfo w15:providerId="Windows Live" w15:userId="a6df913a60cd6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A33E1"/>
    <w:rsid w:val="000A5510"/>
    <w:rsid w:val="000B2BA8"/>
    <w:rsid w:val="000B6488"/>
    <w:rsid w:val="000C4CE3"/>
    <w:rsid w:val="000D0226"/>
    <w:rsid w:val="00117EF5"/>
    <w:rsid w:val="00160AFC"/>
    <w:rsid w:val="00184FD3"/>
    <w:rsid w:val="0018601C"/>
    <w:rsid w:val="001865BC"/>
    <w:rsid w:val="00194994"/>
    <w:rsid w:val="001A2C43"/>
    <w:rsid w:val="001D764A"/>
    <w:rsid w:val="001E0F59"/>
    <w:rsid w:val="001E5D4B"/>
    <w:rsid w:val="001E7970"/>
    <w:rsid w:val="001F2D3B"/>
    <w:rsid w:val="002103E0"/>
    <w:rsid w:val="00210EA6"/>
    <w:rsid w:val="00247AB7"/>
    <w:rsid w:val="00257290"/>
    <w:rsid w:val="00282816"/>
    <w:rsid w:val="00295EAA"/>
    <w:rsid w:val="002A3460"/>
    <w:rsid w:val="002C2079"/>
    <w:rsid w:val="002C6CEE"/>
    <w:rsid w:val="002D139B"/>
    <w:rsid w:val="002D46E8"/>
    <w:rsid w:val="002F2522"/>
    <w:rsid w:val="002F71E5"/>
    <w:rsid w:val="00300E64"/>
    <w:rsid w:val="00301280"/>
    <w:rsid w:val="00304C24"/>
    <w:rsid w:val="00305F76"/>
    <w:rsid w:val="003148DA"/>
    <w:rsid w:val="0034215A"/>
    <w:rsid w:val="00361C45"/>
    <w:rsid w:val="0038256A"/>
    <w:rsid w:val="00395A7F"/>
    <w:rsid w:val="00412D02"/>
    <w:rsid w:val="00420648"/>
    <w:rsid w:val="004659F1"/>
    <w:rsid w:val="0046711D"/>
    <w:rsid w:val="004710B0"/>
    <w:rsid w:val="00471758"/>
    <w:rsid w:val="00471DC9"/>
    <w:rsid w:val="004A2029"/>
    <w:rsid w:val="004C6748"/>
    <w:rsid w:val="004D1154"/>
    <w:rsid w:val="004E5A5C"/>
    <w:rsid w:val="004F24EA"/>
    <w:rsid w:val="00502E90"/>
    <w:rsid w:val="00533A0D"/>
    <w:rsid w:val="00536CBC"/>
    <w:rsid w:val="0054334C"/>
    <w:rsid w:val="00554198"/>
    <w:rsid w:val="00571BE6"/>
    <w:rsid w:val="005754AC"/>
    <w:rsid w:val="00576AD7"/>
    <w:rsid w:val="00580C12"/>
    <w:rsid w:val="00597F7F"/>
    <w:rsid w:val="005A76A9"/>
    <w:rsid w:val="005B2D8B"/>
    <w:rsid w:val="005C3824"/>
    <w:rsid w:val="005D739D"/>
    <w:rsid w:val="00606743"/>
    <w:rsid w:val="006239E6"/>
    <w:rsid w:val="00624E5E"/>
    <w:rsid w:val="0064310D"/>
    <w:rsid w:val="006563CF"/>
    <w:rsid w:val="00657B4C"/>
    <w:rsid w:val="0066428F"/>
    <w:rsid w:val="00673D1B"/>
    <w:rsid w:val="00681EE5"/>
    <w:rsid w:val="0069443C"/>
    <w:rsid w:val="00697BD6"/>
    <w:rsid w:val="006B4829"/>
    <w:rsid w:val="006D1BA3"/>
    <w:rsid w:val="007146D8"/>
    <w:rsid w:val="0072554B"/>
    <w:rsid w:val="00737D66"/>
    <w:rsid w:val="007404D0"/>
    <w:rsid w:val="00754BF0"/>
    <w:rsid w:val="00764E7A"/>
    <w:rsid w:val="007701C9"/>
    <w:rsid w:val="007C09E2"/>
    <w:rsid w:val="007D22DD"/>
    <w:rsid w:val="007E0187"/>
    <w:rsid w:val="007F592C"/>
    <w:rsid w:val="00805DDC"/>
    <w:rsid w:val="008122F4"/>
    <w:rsid w:val="008139BE"/>
    <w:rsid w:val="008257EF"/>
    <w:rsid w:val="00847228"/>
    <w:rsid w:val="00864FB6"/>
    <w:rsid w:val="00874247"/>
    <w:rsid w:val="008912C4"/>
    <w:rsid w:val="008B1B6B"/>
    <w:rsid w:val="008C5DEE"/>
    <w:rsid w:val="008D6418"/>
    <w:rsid w:val="009021C6"/>
    <w:rsid w:val="00907C73"/>
    <w:rsid w:val="00924EFF"/>
    <w:rsid w:val="009338D4"/>
    <w:rsid w:val="00934165"/>
    <w:rsid w:val="00961C47"/>
    <w:rsid w:val="00971DFA"/>
    <w:rsid w:val="00976B13"/>
    <w:rsid w:val="009801FF"/>
    <w:rsid w:val="00993E42"/>
    <w:rsid w:val="009A02BC"/>
    <w:rsid w:val="009B0B47"/>
    <w:rsid w:val="00A03821"/>
    <w:rsid w:val="00A14E33"/>
    <w:rsid w:val="00A21CAC"/>
    <w:rsid w:val="00A3555D"/>
    <w:rsid w:val="00A37478"/>
    <w:rsid w:val="00A54238"/>
    <w:rsid w:val="00A60023"/>
    <w:rsid w:val="00A65986"/>
    <w:rsid w:val="00A7109D"/>
    <w:rsid w:val="00A736AF"/>
    <w:rsid w:val="00A816C2"/>
    <w:rsid w:val="00A90333"/>
    <w:rsid w:val="00A97511"/>
    <w:rsid w:val="00AA6D8A"/>
    <w:rsid w:val="00B06CE0"/>
    <w:rsid w:val="00B15111"/>
    <w:rsid w:val="00B16853"/>
    <w:rsid w:val="00B32EB3"/>
    <w:rsid w:val="00B33641"/>
    <w:rsid w:val="00B368BC"/>
    <w:rsid w:val="00B51721"/>
    <w:rsid w:val="00B53A43"/>
    <w:rsid w:val="00B735B9"/>
    <w:rsid w:val="00B8523B"/>
    <w:rsid w:val="00B93012"/>
    <w:rsid w:val="00BC7A89"/>
    <w:rsid w:val="00BD0E6D"/>
    <w:rsid w:val="00BD3B69"/>
    <w:rsid w:val="00BE4F6C"/>
    <w:rsid w:val="00BE55F8"/>
    <w:rsid w:val="00BE77D3"/>
    <w:rsid w:val="00C34690"/>
    <w:rsid w:val="00C53693"/>
    <w:rsid w:val="00C5708E"/>
    <w:rsid w:val="00CA71D4"/>
    <w:rsid w:val="00CC169C"/>
    <w:rsid w:val="00CD0128"/>
    <w:rsid w:val="00CD0BFF"/>
    <w:rsid w:val="00CD1A34"/>
    <w:rsid w:val="00CD7157"/>
    <w:rsid w:val="00CE0B6D"/>
    <w:rsid w:val="00CE34C2"/>
    <w:rsid w:val="00CE6778"/>
    <w:rsid w:val="00CF1833"/>
    <w:rsid w:val="00D007A3"/>
    <w:rsid w:val="00D00851"/>
    <w:rsid w:val="00D4065F"/>
    <w:rsid w:val="00D51124"/>
    <w:rsid w:val="00D5465D"/>
    <w:rsid w:val="00D66472"/>
    <w:rsid w:val="00D845E2"/>
    <w:rsid w:val="00D91BDA"/>
    <w:rsid w:val="00DE4C7F"/>
    <w:rsid w:val="00DE7EEA"/>
    <w:rsid w:val="00E01353"/>
    <w:rsid w:val="00E06E8B"/>
    <w:rsid w:val="00E12E5F"/>
    <w:rsid w:val="00E13FA6"/>
    <w:rsid w:val="00E60F7E"/>
    <w:rsid w:val="00E62028"/>
    <w:rsid w:val="00E8702E"/>
    <w:rsid w:val="00EA1421"/>
    <w:rsid w:val="00EA56C2"/>
    <w:rsid w:val="00EF009C"/>
    <w:rsid w:val="00F00795"/>
    <w:rsid w:val="00F01AC1"/>
    <w:rsid w:val="00F1523D"/>
    <w:rsid w:val="00F66998"/>
    <w:rsid w:val="00F66CEC"/>
    <w:rsid w:val="00FD1D05"/>
    <w:rsid w:val="00FD78A9"/>
    <w:rsid w:val="00FF35D5"/>
    <w:rsid w:val="00FF4D7E"/>
    <w:rsid w:val="00FF51C3"/>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BAB"/>
  <w15:chartTrackingRefBased/>
  <w15:docId w15:val="{A479078C-43F1-4A16-8B9C-74912D45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34240064">
      <w:bodyDiv w:val="1"/>
      <w:marLeft w:val="0"/>
      <w:marRight w:val="0"/>
      <w:marTop w:val="0"/>
      <w:marBottom w:val="0"/>
      <w:divBdr>
        <w:top w:val="none" w:sz="0" w:space="0" w:color="auto"/>
        <w:left w:val="none" w:sz="0" w:space="0" w:color="auto"/>
        <w:bottom w:val="none" w:sz="0" w:space="0" w:color="auto"/>
        <w:right w:val="none" w:sz="0" w:space="0" w:color="auto"/>
      </w:divBdr>
    </w:div>
    <w:div w:id="61608784">
      <w:bodyDiv w:val="1"/>
      <w:marLeft w:val="0"/>
      <w:marRight w:val="0"/>
      <w:marTop w:val="0"/>
      <w:marBottom w:val="0"/>
      <w:divBdr>
        <w:top w:val="none" w:sz="0" w:space="0" w:color="auto"/>
        <w:left w:val="none" w:sz="0" w:space="0" w:color="auto"/>
        <w:bottom w:val="none" w:sz="0" w:space="0" w:color="auto"/>
        <w:right w:val="none" w:sz="0" w:space="0" w:color="auto"/>
      </w:divBdr>
    </w:div>
    <w:div w:id="65223270">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109397700">
      <w:bodyDiv w:val="1"/>
      <w:marLeft w:val="0"/>
      <w:marRight w:val="0"/>
      <w:marTop w:val="0"/>
      <w:marBottom w:val="0"/>
      <w:divBdr>
        <w:top w:val="none" w:sz="0" w:space="0" w:color="auto"/>
        <w:left w:val="none" w:sz="0" w:space="0" w:color="auto"/>
        <w:bottom w:val="none" w:sz="0" w:space="0" w:color="auto"/>
        <w:right w:val="none" w:sz="0" w:space="0" w:color="auto"/>
      </w:divBdr>
    </w:div>
    <w:div w:id="154344707">
      <w:bodyDiv w:val="1"/>
      <w:marLeft w:val="0"/>
      <w:marRight w:val="0"/>
      <w:marTop w:val="0"/>
      <w:marBottom w:val="0"/>
      <w:divBdr>
        <w:top w:val="none" w:sz="0" w:space="0" w:color="auto"/>
        <w:left w:val="none" w:sz="0" w:space="0" w:color="auto"/>
        <w:bottom w:val="none" w:sz="0" w:space="0" w:color="auto"/>
        <w:right w:val="none" w:sz="0" w:space="0" w:color="auto"/>
      </w:divBdr>
    </w:div>
    <w:div w:id="186987676">
      <w:bodyDiv w:val="1"/>
      <w:marLeft w:val="0"/>
      <w:marRight w:val="0"/>
      <w:marTop w:val="0"/>
      <w:marBottom w:val="0"/>
      <w:divBdr>
        <w:top w:val="none" w:sz="0" w:space="0" w:color="auto"/>
        <w:left w:val="none" w:sz="0" w:space="0" w:color="auto"/>
        <w:bottom w:val="none" w:sz="0" w:space="0" w:color="auto"/>
        <w:right w:val="none" w:sz="0" w:space="0" w:color="auto"/>
      </w:divBdr>
    </w:div>
    <w:div w:id="301354521">
      <w:bodyDiv w:val="1"/>
      <w:marLeft w:val="0"/>
      <w:marRight w:val="0"/>
      <w:marTop w:val="0"/>
      <w:marBottom w:val="0"/>
      <w:divBdr>
        <w:top w:val="none" w:sz="0" w:space="0" w:color="auto"/>
        <w:left w:val="none" w:sz="0" w:space="0" w:color="auto"/>
        <w:bottom w:val="none" w:sz="0" w:space="0" w:color="auto"/>
        <w:right w:val="none" w:sz="0" w:space="0" w:color="auto"/>
      </w:divBdr>
    </w:div>
    <w:div w:id="326634789">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30508883">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0192675">
      <w:bodyDiv w:val="1"/>
      <w:marLeft w:val="0"/>
      <w:marRight w:val="0"/>
      <w:marTop w:val="0"/>
      <w:marBottom w:val="0"/>
      <w:divBdr>
        <w:top w:val="none" w:sz="0" w:space="0" w:color="auto"/>
        <w:left w:val="none" w:sz="0" w:space="0" w:color="auto"/>
        <w:bottom w:val="none" w:sz="0" w:space="0" w:color="auto"/>
        <w:right w:val="none" w:sz="0" w:space="0" w:color="auto"/>
      </w:divBdr>
    </w:div>
    <w:div w:id="535388397">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538444317">
      <w:bodyDiv w:val="1"/>
      <w:marLeft w:val="0"/>
      <w:marRight w:val="0"/>
      <w:marTop w:val="0"/>
      <w:marBottom w:val="0"/>
      <w:divBdr>
        <w:top w:val="none" w:sz="0" w:space="0" w:color="auto"/>
        <w:left w:val="none" w:sz="0" w:space="0" w:color="auto"/>
        <w:bottom w:val="none" w:sz="0" w:space="0" w:color="auto"/>
        <w:right w:val="none" w:sz="0" w:space="0" w:color="auto"/>
      </w:divBdr>
    </w:div>
    <w:div w:id="562721976">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33421748">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21261515">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967248446">
      <w:bodyDiv w:val="1"/>
      <w:marLeft w:val="0"/>
      <w:marRight w:val="0"/>
      <w:marTop w:val="0"/>
      <w:marBottom w:val="0"/>
      <w:divBdr>
        <w:top w:val="none" w:sz="0" w:space="0" w:color="auto"/>
        <w:left w:val="none" w:sz="0" w:space="0" w:color="auto"/>
        <w:bottom w:val="none" w:sz="0" w:space="0" w:color="auto"/>
        <w:right w:val="none" w:sz="0" w:space="0" w:color="auto"/>
      </w:divBdr>
    </w:div>
    <w:div w:id="991183150">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017584067">
      <w:bodyDiv w:val="1"/>
      <w:marLeft w:val="0"/>
      <w:marRight w:val="0"/>
      <w:marTop w:val="0"/>
      <w:marBottom w:val="0"/>
      <w:divBdr>
        <w:top w:val="none" w:sz="0" w:space="0" w:color="auto"/>
        <w:left w:val="none" w:sz="0" w:space="0" w:color="auto"/>
        <w:bottom w:val="none" w:sz="0" w:space="0" w:color="auto"/>
        <w:right w:val="none" w:sz="0" w:space="0" w:color="auto"/>
      </w:divBdr>
    </w:div>
    <w:div w:id="1021006715">
      <w:bodyDiv w:val="1"/>
      <w:marLeft w:val="0"/>
      <w:marRight w:val="0"/>
      <w:marTop w:val="0"/>
      <w:marBottom w:val="0"/>
      <w:divBdr>
        <w:top w:val="none" w:sz="0" w:space="0" w:color="auto"/>
        <w:left w:val="none" w:sz="0" w:space="0" w:color="auto"/>
        <w:bottom w:val="none" w:sz="0" w:space="0" w:color="auto"/>
        <w:right w:val="none" w:sz="0" w:space="0" w:color="auto"/>
      </w:divBdr>
      <w:divsChild>
        <w:div w:id="241767911">
          <w:marLeft w:val="360"/>
          <w:marRight w:val="0"/>
          <w:marTop w:val="200"/>
          <w:marBottom w:val="0"/>
          <w:divBdr>
            <w:top w:val="none" w:sz="0" w:space="0" w:color="auto"/>
            <w:left w:val="none" w:sz="0" w:space="0" w:color="auto"/>
            <w:bottom w:val="none" w:sz="0" w:space="0" w:color="auto"/>
            <w:right w:val="none" w:sz="0" w:space="0" w:color="auto"/>
          </w:divBdr>
        </w:div>
      </w:divsChild>
    </w:div>
    <w:div w:id="1062171771">
      <w:bodyDiv w:val="1"/>
      <w:marLeft w:val="0"/>
      <w:marRight w:val="0"/>
      <w:marTop w:val="0"/>
      <w:marBottom w:val="0"/>
      <w:divBdr>
        <w:top w:val="none" w:sz="0" w:space="0" w:color="auto"/>
        <w:left w:val="none" w:sz="0" w:space="0" w:color="auto"/>
        <w:bottom w:val="none" w:sz="0" w:space="0" w:color="auto"/>
        <w:right w:val="none" w:sz="0" w:space="0" w:color="auto"/>
      </w:divBdr>
    </w:div>
    <w:div w:id="1071657772">
      <w:bodyDiv w:val="1"/>
      <w:marLeft w:val="0"/>
      <w:marRight w:val="0"/>
      <w:marTop w:val="0"/>
      <w:marBottom w:val="0"/>
      <w:divBdr>
        <w:top w:val="none" w:sz="0" w:space="0" w:color="auto"/>
        <w:left w:val="none" w:sz="0" w:space="0" w:color="auto"/>
        <w:bottom w:val="none" w:sz="0" w:space="0" w:color="auto"/>
        <w:right w:val="none" w:sz="0" w:space="0" w:color="auto"/>
      </w:divBdr>
    </w:div>
    <w:div w:id="1098677099">
      <w:bodyDiv w:val="1"/>
      <w:marLeft w:val="0"/>
      <w:marRight w:val="0"/>
      <w:marTop w:val="0"/>
      <w:marBottom w:val="0"/>
      <w:divBdr>
        <w:top w:val="none" w:sz="0" w:space="0" w:color="auto"/>
        <w:left w:val="none" w:sz="0" w:space="0" w:color="auto"/>
        <w:bottom w:val="none" w:sz="0" w:space="0" w:color="auto"/>
        <w:right w:val="none" w:sz="0" w:space="0" w:color="auto"/>
      </w:divBdr>
    </w:div>
    <w:div w:id="1125777980">
      <w:bodyDiv w:val="1"/>
      <w:marLeft w:val="0"/>
      <w:marRight w:val="0"/>
      <w:marTop w:val="0"/>
      <w:marBottom w:val="0"/>
      <w:divBdr>
        <w:top w:val="none" w:sz="0" w:space="0" w:color="auto"/>
        <w:left w:val="none" w:sz="0" w:space="0" w:color="auto"/>
        <w:bottom w:val="none" w:sz="0" w:space="0" w:color="auto"/>
        <w:right w:val="none" w:sz="0" w:space="0" w:color="auto"/>
      </w:divBdr>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349025569">
      <w:bodyDiv w:val="1"/>
      <w:marLeft w:val="0"/>
      <w:marRight w:val="0"/>
      <w:marTop w:val="0"/>
      <w:marBottom w:val="0"/>
      <w:divBdr>
        <w:top w:val="none" w:sz="0" w:space="0" w:color="auto"/>
        <w:left w:val="none" w:sz="0" w:space="0" w:color="auto"/>
        <w:bottom w:val="none" w:sz="0" w:space="0" w:color="auto"/>
        <w:right w:val="none" w:sz="0" w:space="0" w:color="auto"/>
      </w:divBdr>
    </w:div>
    <w:div w:id="1354913436">
      <w:bodyDiv w:val="1"/>
      <w:marLeft w:val="0"/>
      <w:marRight w:val="0"/>
      <w:marTop w:val="0"/>
      <w:marBottom w:val="0"/>
      <w:divBdr>
        <w:top w:val="none" w:sz="0" w:space="0" w:color="auto"/>
        <w:left w:val="none" w:sz="0" w:space="0" w:color="auto"/>
        <w:bottom w:val="none" w:sz="0" w:space="0" w:color="auto"/>
        <w:right w:val="none" w:sz="0" w:space="0" w:color="auto"/>
      </w:divBdr>
    </w:div>
    <w:div w:id="1385330585">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18501828">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577471491">
      <w:bodyDiv w:val="1"/>
      <w:marLeft w:val="0"/>
      <w:marRight w:val="0"/>
      <w:marTop w:val="0"/>
      <w:marBottom w:val="0"/>
      <w:divBdr>
        <w:top w:val="none" w:sz="0" w:space="0" w:color="auto"/>
        <w:left w:val="none" w:sz="0" w:space="0" w:color="auto"/>
        <w:bottom w:val="none" w:sz="0" w:space="0" w:color="auto"/>
        <w:right w:val="none" w:sz="0" w:space="0" w:color="auto"/>
      </w:divBdr>
    </w:div>
    <w:div w:id="1592740744">
      <w:bodyDiv w:val="1"/>
      <w:marLeft w:val="0"/>
      <w:marRight w:val="0"/>
      <w:marTop w:val="0"/>
      <w:marBottom w:val="0"/>
      <w:divBdr>
        <w:top w:val="none" w:sz="0" w:space="0" w:color="auto"/>
        <w:left w:val="none" w:sz="0" w:space="0" w:color="auto"/>
        <w:bottom w:val="none" w:sz="0" w:space="0" w:color="auto"/>
        <w:right w:val="none" w:sz="0" w:space="0" w:color="auto"/>
      </w:divBdr>
    </w:div>
    <w:div w:id="1601374183">
      <w:bodyDiv w:val="1"/>
      <w:marLeft w:val="0"/>
      <w:marRight w:val="0"/>
      <w:marTop w:val="0"/>
      <w:marBottom w:val="0"/>
      <w:divBdr>
        <w:top w:val="none" w:sz="0" w:space="0" w:color="auto"/>
        <w:left w:val="none" w:sz="0" w:space="0" w:color="auto"/>
        <w:bottom w:val="none" w:sz="0" w:space="0" w:color="auto"/>
        <w:right w:val="none" w:sz="0" w:space="0" w:color="auto"/>
      </w:divBdr>
      <w:divsChild>
        <w:div w:id="495152441">
          <w:marLeft w:val="360"/>
          <w:marRight w:val="0"/>
          <w:marTop w:val="200"/>
          <w:marBottom w:val="0"/>
          <w:divBdr>
            <w:top w:val="none" w:sz="0" w:space="0" w:color="auto"/>
            <w:left w:val="none" w:sz="0" w:space="0" w:color="auto"/>
            <w:bottom w:val="none" w:sz="0" w:space="0" w:color="auto"/>
            <w:right w:val="none" w:sz="0" w:space="0" w:color="auto"/>
          </w:divBdr>
        </w:div>
        <w:div w:id="2101178754">
          <w:marLeft w:val="360"/>
          <w:marRight w:val="0"/>
          <w:marTop w:val="200"/>
          <w:marBottom w:val="0"/>
          <w:divBdr>
            <w:top w:val="none" w:sz="0" w:space="0" w:color="auto"/>
            <w:left w:val="none" w:sz="0" w:space="0" w:color="auto"/>
            <w:bottom w:val="none" w:sz="0" w:space="0" w:color="auto"/>
            <w:right w:val="none" w:sz="0" w:space="0" w:color="auto"/>
          </w:divBdr>
        </w:div>
      </w:divsChild>
    </w:div>
    <w:div w:id="1609966364">
      <w:bodyDiv w:val="1"/>
      <w:marLeft w:val="0"/>
      <w:marRight w:val="0"/>
      <w:marTop w:val="0"/>
      <w:marBottom w:val="0"/>
      <w:divBdr>
        <w:top w:val="none" w:sz="0" w:space="0" w:color="auto"/>
        <w:left w:val="none" w:sz="0" w:space="0" w:color="auto"/>
        <w:bottom w:val="none" w:sz="0" w:space="0" w:color="auto"/>
        <w:right w:val="none" w:sz="0" w:space="0" w:color="auto"/>
      </w:divBdr>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661274077">
      <w:bodyDiv w:val="1"/>
      <w:marLeft w:val="0"/>
      <w:marRight w:val="0"/>
      <w:marTop w:val="0"/>
      <w:marBottom w:val="0"/>
      <w:divBdr>
        <w:top w:val="none" w:sz="0" w:space="0" w:color="auto"/>
        <w:left w:val="none" w:sz="0" w:space="0" w:color="auto"/>
        <w:bottom w:val="none" w:sz="0" w:space="0" w:color="auto"/>
        <w:right w:val="none" w:sz="0" w:space="0" w:color="auto"/>
      </w:divBdr>
    </w:div>
    <w:div w:id="1809397357">
      <w:bodyDiv w:val="1"/>
      <w:marLeft w:val="0"/>
      <w:marRight w:val="0"/>
      <w:marTop w:val="0"/>
      <w:marBottom w:val="0"/>
      <w:divBdr>
        <w:top w:val="none" w:sz="0" w:space="0" w:color="auto"/>
        <w:left w:val="none" w:sz="0" w:space="0" w:color="auto"/>
        <w:bottom w:val="none" w:sz="0" w:space="0" w:color="auto"/>
        <w:right w:val="none" w:sz="0" w:space="0" w:color="auto"/>
      </w:divBdr>
    </w:div>
    <w:div w:id="1823160719">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64572860">
      <w:bodyDiv w:val="1"/>
      <w:marLeft w:val="0"/>
      <w:marRight w:val="0"/>
      <w:marTop w:val="0"/>
      <w:marBottom w:val="0"/>
      <w:divBdr>
        <w:top w:val="none" w:sz="0" w:space="0" w:color="auto"/>
        <w:left w:val="none" w:sz="0" w:space="0" w:color="auto"/>
        <w:bottom w:val="none" w:sz="0" w:space="0" w:color="auto"/>
        <w:right w:val="none" w:sz="0" w:space="0" w:color="auto"/>
      </w:divBdr>
    </w:div>
    <w:div w:id="1994482391">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03779271">
      <w:bodyDiv w:val="1"/>
      <w:marLeft w:val="0"/>
      <w:marRight w:val="0"/>
      <w:marTop w:val="0"/>
      <w:marBottom w:val="0"/>
      <w:divBdr>
        <w:top w:val="none" w:sz="0" w:space="0" w:color="auto"/>
        <w:left w:val="none" w:sz="0" w:space="0" w:color="auto"/>
        <w:bottom w:val="none" w:sz="0" w:space="0" w:color="auto"/>
        <w:right w:val="none" w:sz="0" w:space="0" w:color="auto"/>
      </w:divBdr>
    </w:div>
    <w:div w:id="2018849516">
      <w:bodyDiv w:val="1"/>
      <w:marLeft w:val="0"/>
      <w:marRight w:val="0"/>
      <w:marTop w:val="0"/>
      <w:marBottom w:val="0"/>
      <w:divBdr>
        <w:top w:val="none" w:sz="0" w:space="0" w:color="auto"/>
        <w:left w:val="none" w:sz="0" w:space="0" w:color="auto"/>
        <w:bottom w:val="none" w:sz="0" w:space="0" w:color="auto"/>
        <w:right w:val="none" w:sz="0" w:space="0" w:color="auto"/>
      </w:divBdr>
    </w:div>
    <w:div w:id="2030132113">
      <w:bodyDiv w:val="1"/>
      <w:marLeft w:val="0"/>
      <w:marRight w:val="0"/>
      <w:marTop w:val="0"/>
      <w:marBottom w:val="0"/>
      <w:divBdr>
        <w:top w:val="none" w:sz="0" w:space="0" w:color="auto"/>
        <w:left w:val="none" w:sz="0" w:space="0" w:color="auto"/>
        <w:bottom w:val="none" w:sz="0" w:space="0" w:color="auto"/>
        <w:right w:val="none" w:sz="0" w:space="0" w:color="auto"/>
      </w:divBdr>
    </w:div>
    <w:div w:id="2051568343">
      <w:bodyDiv w:val="1"/>
      <w:marLeft w:val="0"/>
      <w:marRight w:val="0"/>
      <w:marTop w:val="0"/>
      <w:marBottom w:val="0"/>
      <w:divBdr>
        <w:top w:val="none" w:sz="0" w:space="0" w:color="auto"/>
        <w:left w:val="none" w:sz="0" w:space="0" w:color="auto"/>
        <w:bottom w:val="none" w:sz="0" w:space="0" w:color="auto"/>
        <w:right w:val="none" w:sz="0" w:space="0" w:color="auto"/>
      </w:divBdr>
    </w:div>
    <w:div w:id="2057000245">
      <w:bodyDiv w:val="1"/>
      <w:marLeft w:val="0"/>
      <w:marRight w:val="0"/>
      <w:marTop w:val="0"/>
      <w:marBottom w:val="0"/>
      <w:divBdr>
        <w:top w:val="none" w:sz="0" w:space="0" w:color="auto"/>
        <w:left w:val="none" w:sz="0" w:space="0" w:color="auto"/>
        <w:bottom w:val="none" w:sz="0" w:space="0" w:color="auto"/>
        <w:right w:val="none" w:sz="0" w:space="0" w:color="auto"/>
      </w:divBdr>
    </w:div>
    <w:div w:id="2068407056">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 w:id="2104720915">
      <w:bodyDiv w:val="1"/>
      <w:marLeft w:val="0"/>
      <w:marRight w:val="0"/>
      <w:marTop w:val="0"/>
      <w:marBottom w:val="0"/>
      <w:divBdr>
        <w:top w:val="none" w:sz="0" w:space="0" w:color="auto"/>
        <w:left w:val="none" w:sz="0" w:space="0" w:color="auto"/>
        <w:bottom w:val="none" w:sz="0" w:space="0" w:color="auto"/>
        <w:right w:val="none" w:sz="0" w:space="0" w:color="auto"/>
      </w:divBdr>
    </w:div>
    <w:div w:id="2106414551">
      <w:bodyDiv w:val="1"/>
      <w:marLeft w:val="0"/>
      <w:marRight w:val="0"/>
      <w:marTop w:val="0"/>
      <w:marBottom w:val="0"/>
      <w:divBdr>
        <w:top w:val="none" w:sz="0" w:space="0" w:color="auto"/>
        <w:left w:val="none" w:sz="0" w:space="0" w:color="auto"/>
        <w:bottom w:val="none" w:sz="0" w:space="0" w:color="auto"/>
        <w:right w:val="none" w:sz="0" w:space="0" w:color="auto"/>
      </w:divBdr>
      <w:divsChild>
        <w:div w:id="1852648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19545-74CE-4ECF-9B0E-81DE35A0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20</Pages>
  <Words>8836</Words>
  <Characters>48598</Characters>
  <Application>Microsoft Office Word</Application>
  <DocSecurity>0</DocSecurity>
  <Lines>404</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8</cp:revision>
  <dcterms:created xsi:type="dcterms:W3CDTF">2021-05-19T23:02:00Z</dcterms:created>
  <dcterms:modified xsi:type="dcterms:W3CDTF">2021-06-02T23:20:00Z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