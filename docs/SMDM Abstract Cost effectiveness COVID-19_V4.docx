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6B81" w14:textId="284CB90A" w:rsidR="004E1D8C" w:rsidRPr="00A86C33" w:rsidRDefault="003745F2" w:rsidP="004E1D8C">
      <w:pPr>
        <w:jc w:val="center"/>
        <w:rPr>
          <w:rFonts w:ascii="Arial" w:hAnsi="Arial" w:cs="Arial"/>
          <w:b/>
          <w:bCs/>
        </w:rPr>
      </w:pPr>
      <w:bookmarkStart w:id="0" w:name="_Hlk73634017"/>
      <w:r>
        <w:rPr>
          <w:rFonts w:ascii="Arial" w:hAnsi="Arial" w:cs="Arial"/>
          <w:b/>
          <w:bCs/>
        </w:rPr>
        <w:t xml:space="preserve">COVID-19 </w:t>
      </w:r>
      <w:r w:rsidR="0045428F">
        <w:rPr>
          <w:rFonts w:ascii="Arial" w:hAnsi="Arial" w:cs="Arial"/>
          <w:b/>
          <w:bCs/>
        </w:rPr>
        <w:t xml:space="preserve">Excess </w:t>
      </w:r>
      <w:r>
        <w:rPr>
          <w:rFonts w:ascii="Arial" w:hAnsi="Arial" w:cs="Arial"/>
          <w:b/>
          <w:bCs/>
        </w:rPr>
        <w:t xml:space="preserve">Mortality and </w:t>
      </w:r>
      <w:r w:rsidR="0045428F">
        <w:rPr>
          <w:rFonts w:ascii="Arial" w:hAnsi="Arial" w:cs="Arial"/>
          <w:b/>
          <w:bCs/>
        </w:rPr>
        <w:t xml:space="preserve">the </w:t>
      </w:r>
      <w:r w:rsidR="00EF64D3">
        <w:rPr>
          <w:rFonts w:ascii="Arial" w:hAnsi="Arial" w:cs="Arial"/>
          <w:b/>
          <w:bCs/>
        </w:rPr>
        <w:t>Cost</w:t>
      </w:r>
      <w:r w:rsidR="004E1D8C">
        <w:rPr>
          <w:rFonts w:ascii="Arial" w:hAnsi="Arial" w:cs="Arial"/>
          <w:b/>
          <w:bCs/>
        </w:rPr>
        <w:t>-Effective</w:t>
      </w:r>
      <w:r w:rsidR="0045428F">
        <w:rPr>
          <w:rFonts w:ascii="Arial" w:hAnsi="Arial" w:cs="Arial"/>
          <w:b/>
          <w:bCs/>
        </w:rPr>
        <w:t>ness</w:t>
      </w:r>
      <w:r w:rsidR="004E1D8C">
        <w:rPr>
          <w:rFonts w:ascii="Arial" w:hAnsi="Arial" w:cs="Arial"/>
          <w:b/>
          <w:bCs/>
        </w:rPr>
        <w:t xml:space="preserve"> of </w:t>
      </w:r>
      <w:r w:rsidR="00EF64D3">
        <w:rPr>
          <w:rFonts w:ascii="Arial" w:hAnsi="Arial" w:cs="Arial"/>
          <w:b/>
          <w:bCs/>
        </w:rPr>
        <w:t>T</w:t>
      </w:r>
      <w:r w:rsidR="004E1D8C">
        <w:rPr>
          <w:rFonts w:ascii="Arial" w:hAnsi="Arial" w:cs="Arial"/>
          <w:b/>
          <w:bCs/>
        </w:rPr>
        <w:t>reatment</w:t>
      </w:r>
      <w:r w:rsidR="0045428F">
        <w:rPr>
          <w:rFonts w:ascii="Arial" w:hAnsi="Arial" w:cs="Arial"/>
          <w:b/>
          <w:bCs/>
        </w:rPr>
        <w:t xml:space="preserve"> Option</w:t>
      </w:r>
      <w:r w:rsidR="004E1D8C">
        <w:rPr>
          <w:rFonts w:ascii="Arial" w:hAnsi="Arial" w:cs="Arial"/>
          <w:b/>
          <w:bCs/>
        </w:rPr>
        <w:t>s</w:t>
      </w:r>
    </w:p>
    <w:bookmarkEnd w:id="0"/>
    <w:p w14:paraId="78FE1112" w14:textId="29968025" w:rsidR="004E1D8C" w:rsidRPr="004E1D8C" w:rsidRDefault="004E1D8C" w:rsidP="004E1D8C">
      <w:pPr>
        <w:jc w:val="both"/>
        <w:rPr>
          <w:rFonts w:ascii="Arial" w:hAnsi="Arial" w:cs="Arial"/>
        </w:rPr>
      </w:pPr>
      <w:r w:rsidRPr="004E1D8C">
        <w:rPr>
          <w:rFonts w:ascii="Arial" w:hAnsi="Arial" w:cs="Arial"/>
          <w:b/>
          <w:bCs/>
        </w:rPr>
        <w:t>Authors:</w:t>
      </w:r>
      <w:r w:rsidRPr="004E1D8C">
        <w:rPr>
          <w:rFonts w:ascii="Arial" w:hAnsi="Arial" w:cs="Arial"/>
        </w:rPr>
        <w:t xml:space="preserve"> Hirvin</w:t>
      </w:r>
      <w:r w:rsidR="00BB7248">
        <w:rPr>
          <w:rFonts w:ascii="Arial" w:hAnsi="Arial" w:cs="Arial"/>
        </w:rPr>
        <w:t xml:space="preserve"> A.</w:t>
      </w:r>
      <w:r w:rsidRPr="004E1D8C">
        <w:rPr>
          <w:rFonts w:ascii="Arial" w:hAnsi="Arial" w:cs="Arial"/>
        </w:rPr>
        <w:t xml:space="preserve"> Diaz</w:t>
      </w:r>
      <w:r w:rsidR="006E39C2">
        <w:rPr>
          <w:rFonts w:ascii="Arial" w:hAnsi="Arial" w:cs="Arial"/>
        </w:rPr>
        <w:t>-Zepeda</w:t>
      </w:r>
      <w:r w:rsidRPr="004E1D8C">
        <w:rPr>
          <w:rFonts w:ascii="Arial" w:hAnsi="Arial" w:cs="Arial"/>
          <w:vertAlign w:val="superscript"/>
        </w:rPr>
        <w:t>1</w:t>
      </w:r>
      <w:r w:rsidRPr="004E1D8C">
        <w:rPr>
          <w:rFonts w:ascii="Arial" w:hAnsi="Arial" w:cs="Arial"/>
        </w:rPr>
        <w:t xml:space="preserve">, Jeremy </w:t>
      </w:r>
      <w:r w:rsidR="0045428F">
        <w:rPr>
          <w:rFonts w:ascii="Arial" w:hAnsi="Arial" w:cs="Arial"/>
        </w:rPr>
        <w:t xml:space="preserve">D. </w:t>
      </w:r>
      <w:r w:rsidRPr="004E1D8C">
        <w:rPr>
          <w:rFonts w:ascii="Arial" w:hAnsi="Arial" w:cs="Arial"/>
        </w:rPr>
        <w:t>Goldhaber-Fiebert</w:t>
      </w:r>
      <w:r w:rsidRPr="004E1D8C">
        <w:rPr>
          <w:rFonts w:ascii="Arial" w:hAnsi="Arial" w:cs="Arial"/>
          <w:vertAlign w:val="superscript"/>
        </w:rPr>
        <w:t>2</w:t>
      </w:r>
      <w:r w:rsidRPr="004E1D8C">
        <w:rPr>
          <w:rFonts w:ascii="Arial" w:hAnsi="Arial" w:cs="Arial"/>
        </w:rPr>
        <w:t>, Fernando Alarid-Escudero</w:t>
      </w:r>
      <w:r w:rsidRPr="004E1D8C">
        <w:rPr>
          <w:rFonts w:ascii="Arial" w:hAnsi="Arial" w:cs="Arial"/>
          <w:vertAlign w:val="superscript"/>
        </w:rPr>
        <w:t>3</w:t>
      </w:r>
      <w:r w:rsidRPr="004E1D8C">
        <w:rPr>
          <w:rFonts w:ascii="Arial" w:hAnsi="Arial" w:cs="Arial"/>
        </w:rPr>
        <w:t xml:space="preserve"> </w:t>
      </w:r>
    </w:p>
    <w:p w14:paraId="45E1DE3E" w14:textId="77777777" w:rsidR="004E1D8C" w:rsidRDefault="004E1D8C" w:rsidP="000B4F7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  <w:pPrChange w:id="1" w:author="Diaz Zepeda, Hirvin Azael" w:date="2021-06-03T21:07:00Z">
          <w:pPr>
            <w:pStyle w:val="Prrafodelista"/>
            <w:numPr>
              <w:numId w:val="1"/>
            </w:numPr>
            <w:ind w:hanging="360"/>
          </w:pPr>
        </w:pPrChange>
      </w:pPr>
      <w:r w:rsidRPr="00A86C33">
        <w:rPr>
          <w:rFonts w:ascii="Arial" w:hAnsi="Arial" w:cs="Arial"/>
        </w:rPr>
        <w:t>Center for Research and Teaching in Economics (CIDE), Aguascalientes, Mexico.</w:t>
      </w:r>
    </w:p>
    <w:p w14:paraId="0517D05C" w14:textId="77777777" w:rsidR="004E1D8C" w:rsidRPr="00021891" w:rsidRDefault="00021891" w:rsidP="000B4F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  <w:pPrChange w:id="2" w:author="Diaz Zepeda, Hirvin Azael" w:date="2021-06-03T21:07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rFonts w:ascii="Arial" w:hAnsi="Arial" w:cs="Arial"/>
          <w:color w:val="000000" w:themeColor="text1"/>
        </w:rPr>
        <w:t>Center for Health Policy and the Center for Primary Care and Outcomes Research, Department of Medicine, Stanford University School of Medicine, Stanford, CA, USA</w:t>
      </w:r>
      <w:r w:rsidR="00722567">
        <w:rPr>
          <w:rFonts w:ascii="Arial" w:hAnsi="Arial" w:cs="Arial"/>
          <w:color w:val="000000" w:themeColor="text1"/>
        </w:rPr>
        <w:t>.</w:t>
      </w:r>
    </w:p>
    <w:p w14:paraId="7DA1191C" w14:textId="77777777" w:rsidR="004E1D8C" w:rsidRPr="009C0461" w:rsidRDefault="004E1D8C" w:rsidP="000B4F7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  <w:pPrChange w:id="3" w:author="Diaz Zepeda, Hirvin Azael" w:date="2021-06-03T21:07:00Z">
          <w:pPr>
            <w:pStyle w:val="Prrafodelista"/>
            <w:numPr>
              <w:numId w:val="1"/>
            </w:numPr>
            <w:spacing w:after="0"/>
            <w:ind w:hanging="360"/>
            <w:jc w:val="both"/>
          </w:pPr>
        </w:pPrChange>
      </w:pPr>
      <w:r w:rsidRPr="0074793F">
        <w:rPr>
          <w:rFonts w:ascii="Arial" w:hAnsi="Arial" w:cs="Arial"/>
        </w:rPr>
        <w:t xml:space="preserve">Division of Public Administration, Center for Research and Teaching in Economics (CIDE), </w:t>
      </w:r>
      <w:r w:rsidRPr="001E44FC">
        <w:rPr>
          <w:rFonts w:ascii="Arial" w:hAnsi="Arial" w:cs="Arial"/>
        </w:rPr>
        <w:t>Aguascalientes, Mexico</w:t>
      </w:r>
      <w:r w:rsidR="00722567">
        <w:rPr>
          <w:rFonts w:ascii="Arial" w:hAnsi="Arial" w:cs="Arial"/>
        </w:rPr>
        <w:t>.</w:t>
      </w:r>
    </w:p>
    <w:p w14:paraId="284D3026" w14:textId="77777777" w:rsidR="004E1D8C" w:rsidRPr="00D062EE" w:rsidRDefault="004E1D8C" w:rsidP="004E1D8C">
      <w:pPr>
        <w:pStyle w:val="Prrafodelista"/>
        <w:spacing w:after="0"/>
        <w:rPr>
          <w:rFonts w:ascii="Arial" w:hAnsi="Arial" w:cs="Arial"/>
        </w:rPr>
      </w:pPr>
    </w:p>
    <w:p w14:paraId="343CE7B7" w14:textId="47B389B9" w:rsidR="004E1D8C" w:rsidRPr="00A86C33" w:rsidRDefault="004E1D8C" w:rsidP="004E1D8C">
      <w:pPr>
        <w:jc w:val="both"/>
        <w:rPr>
          <w:rFonts w:ascii="Arial" w:hAnsi="Arial" w:cs="Arial"/>
          <w:b/>
          <w:bCs/>
        </w:rPr>
      </w:pPr>
      <w:r w:rsidRPr="1A71B3C8">
        <w:rPr>
          <w:rFonts w:ascii="Arial" w:hAnsi="Arial" w:cs="Arial"/>
          <w:b/>
          <w:bCs/>
        </w:rPr>
        <w:t xml:space="preserve">Word Count: </w:t>
      </w:r>
      <w:r w:rsidR="000466FB">
        <w:rPr>
          <w:rFonts w:ascii="Arial" w:hAnsi="Arial" w:cs="Arial"/>
          <w:b/>
          <w:bCs/>
        </w:rPr>
        <w:t>3</w:t>
      </w:r>
      <w:ins w:id="4" w:author="Diaz Zepeda, Hirvin Azael" w:date="2021-06-03T21:06:00Z">
        <w:r w:rsidR="000B4F70">
          <w:rPr>
            <w:rFonts w:ascii="Arial" w:hAnsi="Arial" w:cs="Arial"/>
            <w:b/>
            <w:bCs/>
          </w:rPr>
          <w:t>46</w:t>
        </w:r>
      </w:ins>
      <w:del w:id="5" w:author="Diaz Zepeda, Hirvin Azael" w:date="2021-06-03T21:06:00Z">
        <w:r w:rsidR="000466FB" w:rsidDel="000B4F70">
          <w:rPr>
            <w:rFonts w:ascii="Arial" w:hAnsi="Arial" w:cs="Arial"/>
            <w:b/>
            <w:bCs/>
          </w:rPr>
          <w:delText>42</w:delText>
        </w:r>
      </w:del>
    </w:p>
    <w:p w14:paraId="1F921D04" w14:textId="28DCC8AF" w:rsidR="004E1D8C" w:rsidRDefault="004E1D8C" w:rsidP="004E1D8C">
      <w:pPr>
        <w:jc w:val="both"/>
        <w:rPr>
          <w:rFonts w:ascii="Arial" w:hAnsi="Arial" w:cs="Arial"/>
        </w:rPr>
      </w:pPr>
      <w:r w:rsidRPr="1A71B3C8">
        <w:rPr>
          <w:rFonts w:ascii="Arial" w:hAnsi="Arial" w:cs="Arial"/>
          <w:b/>
          <w:bCs/>
        </w:rPr>
        <w:t>Purpose:</w:t>
      </w:r>
      <w:r w:rsidR="00722567" w:rsidRPr="1A71B3C8">
        <w:rPr>
          <w:rFonts w:ascii="Arial" w:hAnsi="Arial" w:cs="Arial"/>
        </w:rPr>
        <w:t xml:space="preserve"> </w:t>
      </w:r>
      <w:r w:rsidR="00100628" w:rsidRPr="1A71B3C8">
        <w:rPr>
          <w:rFonts w:ascii="Arial" w:hAnsi="Arial" w:cs="Arial"/>
        </w:rPr>
        <w:t xml:space="preserve">Mexico has </w:t>
      </w:r>
      <w:r w:rsidR="00011331" w:rsidRPr="1A71B3C8">
        <w:rPr>
          <w:rFonts w:ascii="Arial" w:hAnsi="Arial" w:cs="Arial"/>
        </w:rPr>
        <w:t xml:space="preserve">experienced </w:t>
      </w:r>
      <w:r w:rsidR="001A7517" w:rsidRPr="1A71B3C8">
        <w:rPr>
          <w:rFonts w:ascii="Arial" w:hAnsi="Arial" w:cs="Arial"/>
        </w:rPr>
        <w:t xml:space="preserve">one of the worst </w:t>
      </w:r>
      <w:r w:rsidR="00100628" w:rsidRPr="1A71B3C8">
        <w:rPr>
          <w:rFonts w:ascii="Arial" w:hAnsi="Arial" w:cs="Arial"/>
        </w:rPr>
        <w:t xml:space="preserve">COVID-19 </w:t>
      </w:r>
      <w:r w:rsidR="001A7517" w:rsidRPr="1A71B3C8">
        <w:rPr>
          <w:rFonts w:ascii="Arial" w:hAnsi="Arial" w:cs="Arial"/>
        </w:rPr>
        <w:t>epidemics worldwide</w:t>
      </w:r>
      <w:r w:rsidR="00A61B4E" w:rsidRPr="1A71B3C8">
        <w:rPr>
          <w:rFonts w:ascii="Arial" w:hAnsi="Arial" w:cs="Arial"/>
        </w:rPr>
        <w:t>,</w:t>
      </w:r>
      <w:r w:rsidR="001A7517" w:rsidRPr="1A71B3C8">
        <w:rPr>
          <w:rFonts w:ascii="Arial" w:hAnsi="Arial" w:cs="Arial"/>
        </w:rPr>
        <w:t xml:space="preserve"> with high </w:t>
      </w:r>
      <w:r w:rsidR="005149DD" w:rsidRPr="1A71B3C8">
        <w:rPr>
          <w:rFonts w:ascii="Arial" w:hAnsi="Arial" w:cs="Arial"/>
        </w:rPr>
        <w:t>hospitalization and case fatality rate</w:t>
      </w:r>
      <w:r w:rsidR="00B409E7" w:rsidRPr="1A71B3C8">
        <w:rPr>
          <w:rFonts w:ascii="Arial" w:hAnsi="Arial" w:cs="Arial"/>
        </w:rPr>
        <w:t>s</w:t>
      </w:r>
      <w:r w:rsidR="001A7517" w:rsidRPr="1A71B3C8">
        <w:rPr>
          <w:rFonts w:ascii="Arial" w:hAnsi="Arial" w:cs="Arial"/>
        </w:rPr>
        <w:t>.</w:t>
      </w:r>
      <w:r w:rsidR="005149DD" w:rsidRPr="1A71B3C8">
        <w:rPr>
          <w:rFonts w:ascii="Arial" w:hAnsi="Arial" w:cs="Arial"/>
        </w:rPr>
        <w:t xml:space="preserve"> T</w:t>
      </w:r>
      <w:r w:rsidR="00100628" w:rsidRPr="1A71B3C8">
        <w:rPr>
          <w:rFonts w:ascii="Arial" w:hAnsi="Arial" w:cs="Arial"/>
        </w:rPr>
        <w:t xml:space="preserve">here is </w:t>
      </w:r>
      <w:r w:rsidR="0045428F">
        <w:rPr>
          <w:rFonts w:ascii="Arial" w:hAnsi="Arial" w:cs="Arial"/>
        </w:rPr>
        <w:t>limited</w:t>
      </w:r>
      <w:r w:rsidR="0045428F" w:rsidRPr="1A71B3C8">
        <w:rPr>
          <w:rFonts w:ascii="Arial" w:hAnsi="Arial" w:cs="Arial"/>
        </w:rPr>
        <w:t xml:space="preserve"> </w:t>
      </w:r>
      <w:r w:rsidR="00D731BD" w:rsidRPr="1A71B3C8">
        <w:rPr>
          <w:rFonts w:ascii="Arial" w:hAnsi="Arial" w:cs="Arial"/>
        </w:rPr>
        <w:t xml:space="preserve">evidence </w:t>
      </w:r>
      <w:r w:rsidR="0045428F">
        <w:rPr>
          <w:rFonts w:ascii="Arial" w:hAnsi="Arial" w:cs="Arial"/>
        </w:rPr>
        <w:t xml:space="preserve">to guide treatment decisions aimed at mitigating </w:t>
      </w:r>
      <w:r w:rsidR="00100628" w:rsidRPr="1A71B3C8">
        <w:rPr>
          <w:rFonts w:ascii="Arial" w:hAnsi="Arial" w:cs="Arial"/>
        </w:rPr>
        <w:t>th</w:t>
      </w:r>
      <w:r w:rsidR="0045428F">
        <w:rPr>
          <w:rFonts w:ascii="Arial" w:hAnsi="Arial" w:cs="Arial"/>
        </w:rPr>
        <w:t>e</w:t>
      </w:r>
      <w:r w:rsidR="00100628" w:rsidRPr="1A71B3C8">
        <w:rPr>
          <w:rFonts w:ascii="Arial" w:hAnsi="Arial" w:cs="Arial"/>
        </w:rPr>
        <w:t>s</w:t>
      </w:r>
      <w:r w:rsidR="0045428F">
        <w:rPr>
          <w:rFonts w:ascii="Arial" w:hAnsi="Arial" w:cs="Arial"/>
        </w:rPr>
        <w:t>e</w:t>
      </w:r>
      <w:r w:rsidR="00100628" w:rsidRPr="1A71B3C8">
        <w:rPr>
          <w:rFonts w:ascii="Arial" w:hAnsi="Arial" w:cs="Arial"/>
        </w:rPr>
        <w:t xml:space="preserve"> </w:t>
      </w:r>
      <w:r w:rsidR="0045428F">
        <w:rPr>
          <w:rFonts w:ascii="Arial" w:hAnsi="Arial" w:cs="Arial"/>
        </w:rPr>
        <w:t xml:space="preserve">disease </w:t>
      </w:r>
      <w:r w:rsidR="00100628" w:rsidRPr="1A71B3C8">
        <w:rPr>
          <w:rFonts w:ascii="Arial" w:hAnsi="Arial" w:cs="Arial"/>
        </w:rPr>
        <w:t>burden</w:t>
      </w:r>
      <w:r w:rsidR="0045428F">
        <w:rPr>
          <w:rFonts w:ascii="Arial" w:hAnsi="Arial" w:cs="Arial"/>
        </w:rPr>
        <w:t>s</w:t>
      </w:r>
      <w:r w:rsidR="00100628" w:rsidRPr="1A71B3C8">
        <w:rPr>
          <w:rFonts w:ascii="Arial" w:hAnsi="Arial" w:cs="Arial"/>
        </w:rPr>
        <w:t xml:space="preserve">. </w:t>
      </w:r>
      <w:r w:rsidR="00DE1B7A" w:rsidRPr="1A71B3C8">
        <w:rPr>
          <w:rFonts w:ascii="Arial" w:hAnsi="Arial" w:cs="Arial"/>
        </w:rPr>
        <w:t>We aim</w:t>
      </w:r>
      <w:r w:rsidR="00100628" w:rsidRPr="1A71B3C8">
        <w:rPr>
          <w:rFonts w:ascii="Arial" w:hAnsi="Arial" w:cs="Arial"/>
        </w:rPr>
        <w:t xml:space="preserve"> to </w:t>
      </w:r>
      <w:r w:rsidR="00423FFF" w:rsidRPr="1A71B3C8">
        <w:rPr>
          <w:rFonts w:ascii="Arial" w:hAnsi="Arial" w:cs="Arial"/>
        </w:rPr>
        <w:t xml:space="preserve">evaluate </w:t>
      </w:r>
      <w:r w:rsidR="00100628" w:rsidRPr="1A71B3C8">
        <w:rPr>
          <w:rFonts w:ascii="Arial" w:hAnsi="Arial" w:cs="Arial"/>
        </w:rPr>
        <w:t xml:space="preserve">the cost-effectiveness of different treatments </w:t>
      </w:r>
      <w:r w:rsidR="0045428F">
        <w:rPr>
          <w:rFonts w:ascii="Arial" w:hAnsi="Arial" w:cs="Arial"/>
        </w:rPr>
        <w:t>that</w:t>
      </w:r>
      <w:r w:rsidR="0045428F" w:rsidRPr="1A71B3C8">
        <w:rPr>
          <w:rFonts w:ascii="Arial" w:hAnsi="Arial" w:cs="Arial"/>
        </w:rPr>
        <w:t xml:space="preserve"> </w:t>
      </w:r>
      <w:r w:rsidR="00100628" w:rsidRPr="1A71B3C8">
        <w:rPr>
          <w:rFonts w:ascii="Arial" w:hAnsi="Arial" w:cs="Arial"/>
        </w:rPr>
        <w:t xml:space="preserve">reduce mortality </w:t>
      </w:r>
      <w:r w:rsidR="00B74448" w:rsidRPr="1A71B3C8">
        <w:rPr>
          <w:rFonts w:ascii="Arial" w:hAnsi="Arial" w:cs="Arial"/>
        </w:rPr>
        <w:t xml:space="preserve">in </w:t>
      </w:r>
      <w:r w:rsidR="0045428F">
        <w:rPr>
          <w:rFonts w:ascii="Arial" w:hAnsi="Arial" w:cs="Arial"/>
        </w:rPr>
        <w:t>COVID</w:t>
      </w:r>
      <w:r w:rsidR="00B74448" w:rsidRPr="1A71B3C8">
        <w:rPr>
          <w:rFonts w:ascii="Arial" w:hAnsi="Arial" w:cs="Arial"/>
        </w:rPr>
        <w:t xml:space="preserve">-19 hospitalized patients </w:t>
      </w:r>
      <w:r w:rsidR="00281564" w:rsidRPr="1A71B3C8">
        <w:rPr>
          <w:rFonts w:ascii="Arial" w:hAnsi="Arial" w:cs="Arial"/>
        </w:rPr>
        <w:t xml:space="preserve">in Mexico </w:t>
      </w:r>
      <w:r w:rsidR="00100628" w:rsidRPr="1A71B3C8">
        <w:rPr>
          <w:rFonts w:ascii="Arial" w:hAnsi="Arial" w:cs="Arial"/>
        </w:rPr>
        <w:t>using a microsimulation m</w:t>
      </w:r>
      <w:bookmarkStart w:id="6" w:name="_GoBack"/>
      <w:bookmarkEnd w:id="6"/>
      <w:r w:rsidR="00100628" w:rsidRPr="1A71B3C8">
        <w:rPr>
          <w:rFonts w:ascii="Arial" w:hAnsi="Arial" w:cs="Arial"/>
        </w:rPr>
        <w:t>odel.</w:t>
      </w:r>
    </w:p>
    <w:p w14:paraId="436FEB82" w14:textId="44421E68" w:rsidR="00CC111F" w:rsidRPr="00FF323E" w:rsidRDefault="004E1D8C" w:rsidP="00AC43F8">
      <w:pPr>
        <w:jc w:val="both"/>
        <w:rPr>
          <w:rFonts w:ascii="Arial" w:hAnsi="Arial" w:cs="Arial"/>
        </w:rPr>
      </w:pPr>
      <w:r w:rsidRPr="16B19465">
        <w:rPr>
          <w:rFonts w:ascii="Arial" w:hAnsi="Arial" w:cs="Arial"/>
          <w:b/>
          <w:bCs/>
        </w:rPr>
        <w:t>Methods:</w:t>
      </w:r>
      <w:r w:rsidR="00CC111F" w:rsidRPr="16B19465">
        <w:rPr>
          <w:rFonts w:ascii="Arial" w:hAnsi="Arial" w:cs="Arial"/>
          <w:b/>
          <w:bCs/>
        </w:rPr>
        <w:t xml:space="preserve"> </w:t>
      </w:r>
      <w:r w:rsidR="00CD167A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</w:t>
      </w:r>
      <w:r w:rsidR="00CD167A" w:rsidRPr="16B19465">
        <w:rPr>
          <w:rFonts w:ascii="Arial" w:hAnsi="Arial" w:cs="Arial"/>
        </w:rPr>
        <w:t xml:space="preserve">developed </w:t>
      </w:r>
      <w:r w:rsidR="00CC111F" w:rsidRPr="16B19465">
        <w:rPr>
          <w:rFonts w:ascii="Arial" w:hAnsi="Arial" w:cs="Arial"/>
        </w:rPr>
        <w:t xml:space="preserve">a decision-analytic microsimulation model </w:t>
      </w:r>
      <w:r w:rsidR="00787FDC" w:rsidRPr="16B19465">
        <w:rPr>
          <w:rFonts w:ascii="Arial" w:hAnsi="Arial" w:cs="Arial"/>
        </w:rPr>
        <w:t>that</w:t>
      </w:r>
      <w:r w:rsidR="00CD167A" w:rsidRPr="16B19465">
        <w:rPr>
          <w:rFonts w:ascii="Arial" w:hAnsi="Arial" w:cs="Arial"/>
        </w:rPr>
        <w:t xml:space="preserve"> simulate</w:t>
      </w:r>
      <w:r w:rsidR="00787FDC" w:rsidRPr="16B19465">
        <w:rPr>
          <w:rFonts w:ascii="Arial" w:hAnsi="Arial" w:cs="Arial"/>
        </w:rPr>
        <w:t>s</w:t>
      </w:r>
      <w:r w:rsidR="008E0220" w:rsidRPr="16B19465">
        <w:rPr>
          <w:rFonts w:ascii="Arial" w:hAnsi="Arial" w:cs="Arial"/>
        </w:rPr>
        <w:t xml:space="preserve"> cohort</w:t>
      </w:r>
      <w:r w:rsidR="004301C7" w:rsidRPr="16B19465">
        <w:rPr>
          <w:rFonts w:ascii="Arial" w:hAnsi="Arial" w:cs="Arial"/>
        </w:rPr>
        <w:t>s</w:t>
      </w:r>
      <w:r w:rsidR="008E0220" w:rsidRPr="16B19465">
        <w:rPr>
          <w:rFonts w:ascii="Arial" w:hAnsi="Arial" w:cs="Arial"/>
        </w:rPr>
        <w:t xml:space="preserve"> of </w:t>
      </w:r>
      <w:r w:rsidR="0045428F">
        <w:rPr>
          <w:rFonts w:ascii="Arial" w:hAnsi="Arial" w:cs="Arial"/>
        </w:rPr>
        <w:t xml:space="preserve">intubated and non-intubated </w:t>
      </w:r>
      <w:r w:rsidR="000D5A80" w:rsidRPr="16B19465">
        <w:rPr>
          <w:rFonts w:ascii="Arial" w:hAnsi="Arial" w:cs="Arial"/>
        </w:rPr>
        <w:t xml:space="preserve">hospitalized </w:t>
      </w:r>
      <w:r w:rsidR="0045428F">
        <w:rPr>
          <w:rFonts w:ascii="Arial" w:hAnsi="Arial" w:cs="Arial"/>
        </w:rPr>
        <w:t>COVID</w:t>
      </w:r>
      <w:r w:rsidR="0045428F" w:rsidRPr="16B19465">
        <w:rPr>
          <w:rFonts w:ascii="Arial" w:hAnsi="Arial" w:cs="Arial"/>
        </w:rPr>
        <w:t xml:space="preserve">-19 </w:t>
      </w:r>
      <w:r w:rsidR="000D5A80" w:rsidRPr="16B19465">
        <w:rPr>
          <w:rFonts w:ascii="Arial" w:hAnsi="Arial" w:cs="Arial"/>
        </w:rPr>
        <w:t>patients</w:t>
      </w:r>
      <w:r w:rsidR="005A787A" w:rsidRPr="16B19465">
        <w:rPr>
          <w:rFonts w:ascii="Arial" w:hAnsi="Arial" w:cs="Arial"/>
        </w:rPr>
        <w:t xml:space="preserve">. We used this model </w:t>
      </w:r>
      <w:r w:rsidR="00787FDC" w:rsidRPr="16B19465">
        <w:rPr>
          <w:rFonts w:ascii="Arial" w:hAnsi="Arial" w:cs="Arial"/>
        </w:rPr>
        <w:t xml:space="preserve">to evaluate </w:t>
      </w:r>
      <w:r w:rsidR="000D5A80" w:rsidRPr="16B19465">
        <w:rPr>
          <w:rFonts w:ascii="Arial" w:hAnsi="Arial" w:cs="Arial"/>
        </w:rPr>
        <w:t>various</w:t>
      </w:r>
      <w:r w:rsidR="00787FDC" w:rsidRPr="16B19465">
        <w:rPr>
          <w:rFonts w:ascii="Arial" w:hAnsi="Arial" w:cs="Arial"/>
        </w:rPr>
        <w:t xml:space="preserve"> treatment</w:t>
      </w:r>
      <w:r w:rsidR="0045428F">
        <w:rPr>
          <w:rFonts w:ascii="Arial" w:hAnsi="Arial" w:cs="Arial"/>
        </w:rPr>
        <w:t>s that have shown effectiveness in reducing mortality among COVID-19 patients. Main outcomes were</w:t>
      </w:r>
      <w:r w:rsidR="00787FDC" w:rsidRPr="16B19465">
        <w:rPr>
          <w:rFonts w:ascii="Arial" w:hAnsi="Arial" w:cs="Arial"/>
        </w:rPr>
        <w:t xml:space="preserve"> </w:t>
      </w:r>
      <w:r w:rsidR="00283CA5" w:rsidRPr="16B19465">
        <w:rPr>
          <w:rFonts w:ascii="Arial" w:hAnsi="Arial" w:cs="Arial"/>
        </w:rPr>
        <w:t>quality-adjusted life years (QALYs)</w:t>
      </w:r>
      <w:r w:rsidR="0045428F">
        <w:rPr>
          <w:rFonts w:ascii="Arial" w:hAnsi="Arial" w:cs="Arial"/>
        </w:rPr>
        <w:t>,</w:t>
      </w:r>
      <w:r w:rsidR="00283CA5" w:rsidRPr="16B19465">
        <w:rPr>
          <w:rFonts w:ascii="Arial" w:hAnsi="Arial" w:cs="Arial"/>
        </w:rPr>
        <w:t xml:space="preserve"> </w:t>
      </w:r>
      <w:commentRangeStart w:id="7"/>
      <w:r w:rsidR="00283CA5" w:rsidRPr="16B19465">
        <w:rPr>
          <w:rFonts w:ascii="Arial" w:hAnsi="Arial" w:cs="Arial"/>
        </w:rPr>
        <w:t xml:space="preserve">lifetime </w:t>
      </w:r>
      <w:commentRangeEnd w:id="7"/>
      <w:r w:rsidR="0045428F">
        <w:rPr>
          <w:rStyle w:val="Refdecomentario"/>
        </w:rPr>
        <w:commentReference w:id="7"/>
      </w:r>
      <w:r w:rsidR="00283CA5" w:rsidRPr="16B19465">
        <w:rPr>
          <w:rFonts w:ascii="Arial" w:hAnsi="Arial" w:cs="Arial"/>
        </w:rPr>
        <w:t>healthcare costs</w:t>
      </w:r>
      <w:r w:rsidR="003E72E2" w:rsidRPr="16B19465">
        <w:rPr>
          <w:rFonts w:ascii="Arial" w:hAnsi="Arial" w:cs="Arial"/>
        </w:rPr>
        <w:t xml:space="preserve"> </w:t>
      </w:r>
      <w:r w:rsidR="0045428F">
        <w:rPr>
          <w:rFonts w:ascii="Arial" w:hAnsi="Arial" w:cs="Arial"/>
        </w:rPr>
        <w:t>(</w:t>
      </w:r>
      <w:r w:rsidR="003E72E2" w:rsidRPr="16B19465">
        <w:rPr>
          <w:rFonts w:ascii="Arial" w:hAnsi="Arial" w:cs="Arial"/>
        </w:rPr>
        <w:t>Mexican pesos</w:t>
      </w:r>
      <w:r w:rsidR="002F28A8">
        <w:rPr>
          <w:rFonts w:ascii="Arial" w:hAnsi="Arial" w:cs="Arial"/>
        </w:rPr>
        <w:t xml:space="preserve"> [$]</w:t>
      </w:r>
      <w:r w:rsidR="0045428F">
        <w:rPr>
          <w:rFonts w:ascii="Arial" w:hAnsi="Arial" w:cs="Arial"/>
        </w:rPr>
        <w:t>), and incremental cost-effectiveness ratios</w:t>
      </w:r>
      <w:r w:rsidR="00787FDC" w:rsidRPr="16B19465">
        <w:rPr>
          <w:rFonts w:ascii="Arial" w:hAnsi="Arial" w:cs="Arial"/>
        </w:rPr>
        <w:t>.</w:t>
      </w:r>
      <w:r w:rsidR="005E5C1F" w:rsidRPr="16B19465">
        <w:rPr>
          <w:rFonts w:ascii="Arial" w:hAnsi="Arial" w:cs="Arial"/>
        </w:rPr>
        <w:t xml:space="preserve"> We </w:t>
      </w:r>
      <w:r w:rsidR="00B27CDD" w:rsidRPr="16B19465">
        <w:rPr>
          <w:rFonts w:ascii="Arial" w:hAnsi="Arial" w:cs="Arial"/>
        </w:rPr>
        <w:t>assumed</w:t>
      </w:r>
      <w:r w:rsidR="005E5C1F" w:rsidRPr="16B19465">
        <w:rPr>
          <w:rFonts w:ascii="Arial" w:hAnsi="Arial" w:cs="Arial"/>
        </w:rPr>
        <w:t xml:space="preserve"> a willingness-to-pay (WTP) threshold of </w:t>
      </w:r>
      <w:r w:rsidR="0045428F">
        <w:rPr>
          <w:rFonts w:ascii="Arial" w:hAnsi="Arial" w:cs="Arial"/>
        </w:rPr>
        <w:t>Mexico’s per-capita</w:t>
      </w:r>
      <w:r w:rsidR="0045428F" w:rsidRPr="16B19465">
        <w:rPr>
          <w:rFonts w:ascii="Arial" w:hAnsi="Arial" w:cs="Arial"/>
        </w:rPr>
        <w:t xml:space="preserve"> </w:t>
      </w:r>
      <w:r w:rsidR="005E5C1F" w:rsidRPr="16B19465">
        <w:rPr>
          <w:rFonts w:ascii="Arial" w:hAnsi="Arial" w:cs="Arial"/>
        </w:rPr>
        <w:t>GDP</w:t>
      </w:r>
      <w:r w:rsidR="00F10457" w:rsidRPr="16B19465">
        <w:rPr>
          <w:rFonts w:ascii="Arial" w:hAnsi="Arial" w:cs="Arial"/>
        </w:rPr>
        <w:t>.</w:t>
      </w:r>
      <w:r w:rsidR="00FF323E" w:rsidRPr="16B19465">
        <w:rPr>
          <w:rFonts w:ascii="Arial" w:hAnsi="Arial" w:cs="Arial"/>
        </w:rPr>
        <w:t xml:space="preserve"> </w:t>
      </w:r>
      <w:r w:rsidR="006A3797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compared three </w:t>
      </w:r>
      <w:r w:rsidR="00FF323E" w:rsidRPr="16B19465">
        <w:rPr>
          <w:rFonts w:ascii="Arial" w:hAnsi="Arial" w:cs="Arial"/>
        </w:rPr>
        <w:t>treatment</w:t>
      </w:r>
      <w:r w:rsidR="0045428F">
        <w:rPr>
          <w:rFonts w:ascii="Arial" w:hAnsi="Arial" w:cs="Arial"/>
        </w:rPr>
        <w:t>s</w:t>
      </w:r>
      <w:r w:rsidR="00FF323E" w:rsidRPr="16B19465">
        <w:rPr>
          <w:rFonts w:ascii="Arial" w:hAnsi="Arial" w:cs="Arial"/>
        </w:rPr>
        <w:t xml:space="preserve"> </w:t>
      </w:r>
      <w:r w:rsidR="00CC111F" w:rsidRPr="16B19465">
        <w:rPr>
          <w:rFonts w:ascii="Arial" w:hAnsi="Arial" w:cs="Arial"/>
        </w:rPr>
        <w:t>for no</w:t>
      </w:r>
      <w:r w:rsidR="0045428F">
        <w:rPr>
          <w:rFonts w:ascii="Arial" w:hAnsi="Arial" w:cs="Arial"/>
        </w:rPr>
        <w:t>n-</w:t>
      </w:r>
      <w:r w:rsidR="00CC111F" w:rsidRPr="16B19465">
        <w:rPr>
          <w:rFonts w:ascii="Arial" w:hAnsi="Arial" w:cs="Arial"/>
        </w:rPr>
        <w:t>intubated patients: 1) Remdesivir</w:t>
      </w:r>
      <w:r w:rsidR="0045428F">
        <w:rPr>
          <w:rFonts w:ascii="Arial" w:hAnsi="Arial" w:cs="Arial"/>
        </w:rPr>
        <w:t>;</w:t>
      </w:r>
      <w:r w:rsidR="00CC111F" w:rsidRPr="16B19465">
        <w:rPr>
          <w:rFonts w:ascii="Arial" w:hAnsi="Arial" w:cs="Arial"/>
        </w:rPr>
        <w:t xml:space="preserve"> 2) Remdesivir and Baricitinib</w:t>
      </w:r>
      <w:r w:rsidR="0045428F">
        <w:rPr>
          <w:rFonts w:ascii="Arial" w:hAnsi="Arial" w:cs="Arial"/>
        </w:rPr>
        <w:t>;</w:t>
      </w:r>
      <w:r w:rsidR="00CC111F" w:rsidRPr="16B19465">
        <w:rPr>
          <w:rFonts w:ascii="Arial" w:hAnsi="Arial" w:cs="Arial"/>
        </w:rPr>
        <w:t xml:space="preserve"> and 3) no treatment</w:t>
      </w:r>
      <w:r w:rsidR="0045428F">
        <w:rPr>
          <w:rFonts w:ascii="Arial" w:hAnsi="Arial" w:cs="Arial"/>
        </w:rPr>
        <w:t>. For intubated patients, we compared</w:t>
      </w:r>
      <w:r w:rsidR="00CC111F" w:rsidRPr="16B19465">
        <w:rPr>
          <w:rFonts w:ascii="Arial" w:hAnsi="Arial" w:cs="Arial"/>
        </w:rPr>
        <w:t xml:space="preserve"> two </w:t>
      </w:r>
      <w:r w:rsidR="0045428F">
        <w:rPr>
          <w:rFonts w:ascii="Arial" w:hAnsi="Arial" w:cs="Arial"/>
        </w:rPr>
        <w:t>treatments</w:t>
      </w:r>
      <w:r w:rsidR="00CC111F" w:rsidRPr="16B19465">
        <w:rPr>
          <w:rFonts w:ascii="Arial" w:hAnsi="Arial" w:cs="Arial"/>
        </w:rPr>
        <w:t>: 1) Dexamethasone</w:t>
      </w:r>
      <w:r w:rsidR="0045428F">
        <w:rPr>
          <w:rFonts w:ascii="Arial" w:hAnsi="Arial" w:cs="Arial"/>
        </w:rPr>
        <w:t>;</w:t>
      </w:r>
      <w:r w:rsidR="00CC111F" w:rsidRPr="16B19465">
        <w:rPr>
          <w:rFonts w:ascii="Arial" w:hAnsi="Arial" w:cs="Arial"/>
        </w:rPr>
        <w:t xml:space="preserve"> 2) </w:t>
      </w:r>
      <w:r w:rsidR="001166F4" w:rsidRPr="16B19465">
        <w:rPr>
          <w:rFonts w:ascii="Arial" w:hAnsi="Arial" w:cs="Arial"/>
        </w:rPr>
        <w:t>n</w:t>
      </w:r>
      <w:r w:rsidR="00CC111F" w:rsidRPr="16B19465">
        <w:rPr>
          <w:rFonts w:ascii="Arial" w:hAnsi="Arial" w:cs="Arial"/>
        </w:rPr>
        <w:t xml:space="preserve">o </w:t>
      </w:r>
      <w:r w:rsidR="001166F4" w:rsidRPr="16B19465">
        <w:rPr>
          <w:rFonts w:ascii="Arial" w:hAnsi="Arial" w:cs="Arial"/>
        </w:rPr>
        <w:t>t</w:t>
      </w:r>
      <w:r w:rsidR="00CC111F" w:rsidRPr="16B19465">
        <w:rPr>
          <w:rFonts w:ascii="Arial" w:hAnsi="Arial" w:cs="Arial"/>
        </w:rPr>
        <w:t xml:space="preserve">reatment. </w:t>
      </w:r>
      <w:r w:rsidR="00105984">
        <w:rPr>
          <w:rFonts w:ascii="Arial" w:hAnsi="Arial" w:cs="Arial"/>
        </w:rPr>
        <w:t>Focusing on those hospitalized, w</w:t>
      </w:r>
      <w:commentRangeStart w:id="8"/>
      <w:r w:rsidR="00E26C53" w:rsidRPr="16B19465">
        <w:rPr>
          <w:rFonts w:ascii="Arial" w:hAnsi="Arial" w:cs="Arial"/>
        </w:rPr>
        <w:t>e used publicly available data for COVID-19 deaths and background age- and sex-specific mortality rates to estimate the COVID-19</w:t>
      </w:r>
      <w:r w:rsidR="0045428F">
        <w:rPr>
          <w:rFonts w:ascii="Arial" w:hAnsi="Arial" w:cs="Arial"/>
        </w:rPr>
        <w:t>-</w:t>
      </w:r>
      <w:r w:rsidR="00E26C53" w:rsidRPr="16B19465">
        <w:rPr>
          <w:rFonts w:ascii="Arial" w:hAnsi="Arial" w:cs="Arial"/>
        </w:rPr>
        <w:t xml:space="preserve">specific mortality for Mexico’s population aged 45 years and older using </w:t>
      </w:r>
      <w:commentRangeStart w:id="9"/>
      <w:r w:rsidR="00E26C53" w:rsidRPr="16B19465">
        <w:rPr>
          <w:rFonts w:ascii="Arial" w:hAnsi="Arial" w:cs="Arial"/>
        </w:rPr>
        <w:t xml:space="preserve">relative </w:t>
      </w:r>
      <w:commentRangeEnd w:id="9"/>
      <w:r w:rsidR="002F28A8">
        <w:rPr>
          <w:rStyle w:val="Refdecomentario"/>
        </w:rPr>
        <w:commentReference w:id="9"/>
      </w:r>
      <w:r w:rsidR="00E26C53" w:rsidRPr="16B19465">
        <w:rPr>
          <w:rFonts w:ascii="Arial" w:hAnsi="Arial" w:cs="Arial"/>
        </w:rPr>
        <w:t>survival methods</w:t>
      </w:r>
      <w:commentRangeEnd w:id="8"/>
      <w:r w:rsidR="0045428F">
        <w:rPr>
          <w:rStyle w:val="Refdecomentario"/>
        </w:rPr>
        <w:commentReference w:id="8"/>
      </w:r>
      <w:r w:rsidR="00E26C53" w:rsidRPr="16B19465">
        <w:rPr>
          <w:rFonts w:ascii="Arial" w:hAnsi="Arial" w:cs="Arial"/>
        </w:rPr>
        <w:t xml:space="preserve">. </w:t>
      </w:r>
      <w:r w:rsidR="00283CA5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</w:t>
      </w:r>
      <w:r w:rsidR="00283CA5" w:rsidRPr="16B19465">
        <w:rPr>
          <w:rFonts w:ascii="Arial" w:hAnsi="Arial" w:cs="Arial"/>
        </w:rPr>
        <w:t xml:space="preserve">quantified and propagated </w:t>
      </w:r>
      <w:r w:rsidR="00922B65" w:rsidRPr="16B19465">
        <w:rPr>
          <w:rFonts w:ascii="Arial" w:hAnsi="Arial" w:cs="Arial"/>
        </w:rPr>
        <w:t xml:space="preserve">the </w:t>
      </w:r>
      <w:r w:rsidR="00283CA5" w:rsidRPr="16B19465">
        <w:rPr>
          <w:rFonts w:ascii="Arial" w:hAnsi="Arial" w:cs="Arial"/>
        </w:rPr>
        <w:t xml:space="preserve">uncertainty of model parameters through </w:t>
      </w:r>
      <w:r w:rsidR="00D33993" w:rsidRPr="16B19465">
        <w:rPr>
          <w:rFonts w:ascii="Arial" w:hAnsi="Arial" w:cs="Arial"/>
        </w:rPr>
        <w:t xml:space="preserve">a </w:t>
      </w:r>
      <w:r w:rsidR="00283CA5" w:rsidRPr="16B19465">
        <w:rPr>
          <w:rFonts w:ascii="Arial" w:hAnsi="Arial" w:cs="Arial"/>
        </w:rPr>
        <w:t>probabilistic sensitivity analysis (PSA)</w:t>
      </w:r>
      <w:r w:rsidR="00CC111F" w:rsidRPr="16B19465">
        <w:rPr>
          <w:rFonts w:ascii="Arial" w:hAnsi="Arial" w:cs="Arial"/>
        </w:rPr>
        <w:t xml:space="preserve">. </w:t>
      </w:r>
    </w:p>
    <w:p w14:paraId="37AAB7E3" w14:textId="48193F84" w:rsidR="00CC448F" w:rsidRPr="00100628" w:rsidRDefault="004E1D8C" w:rsidP="002F28A8">
      <w:pPr>
        <w:jc w:val="both"/>
        <w:rPr>
          <w:rFonts w:ascii="Arial" w:hAnsi="Arial" w:cs="Arial"/>
          <w:b/>
          <w:bCs/>
        </w:rPr>
      </w:pPr>
      <w:r w:rsidRPr="16B19465">
        <w:rPr>
          <w:rFonts w:ascii="Arial" w:hAnsi="Arial" w:cs="Arial"/>
          <w:b/>
          <w:bCs/>
        </w:rPr>
        <w:t>Results:</w:t>
      </w:r>
      <w:r w:rsidR="000559D5" w:rsidRPr="16B19465">
        <w:rPr>
          <w:rFonts w:ascii="Arial" w:hAnsi="Arial" w:cs="Arial"/>
          <w:b/>
          <w:bCs/>
        </w:rPr>
        <w:t xml:space="preserve"> </w:t>
      </w:r>
      <w:r w:rsidR="002F28A8" w:rsidRPr="002F28A8">
        <w:rPr>
          <w:rFonts w:ascii="Arial" w:hAnsi="Arial" w:cs="Arial"/>
          <w:rPrChange w:id="10" w:author="Jeremy D Goldhaber-Fiebert" w:date="2021-06-03T16:17:00Z">
            <w:rPr>
              <w:rFonts w:ascii="Arial" w:hAnsi="Arial" w:cs="Arial"/>
              <w:b/>
              <w:bCs/>
            </w:rPr>
          </w:rPrChange>
        </w:rPr>
        <w:t xml:space="preserve">The </w:t>
      </w:r>
      <w:r w:rsidR="00CC448F" w:rsidRPr="16B19465">
        <w:rPr>
          <w:rFonts w:ascii="Arial" w:hAnsi="Arial" w:cs="Arial"/>
        </w:rPr>
        <w:t xml:space="preserve">COVID-19 specific mortality rate increases </w:t>
      </w:r>
      <w:r w:rsidR="007B7C0C" w:rsidRPr="16B19465">
        <w:rPr>
          <w:rFonts w:ascii="Arial" w:hAnsi="Arial" w:cs="Arial"/>
        </w:rPr>
        <w:t>with</w:t>
      </w:r>
      <w:r w:rsidR="00CC448F" w:rsidRPr="16B19465">
        <w:rPr>
          <w:rFonts w:ascii="Arial" w:hAnsi="Arial" w:cs="Arial"/>
        </w:rPr>
        <w:t xml:space="preserve"> age</w:t>
      </w:r>
      <w:r w:rsidR="002F28A8">
        <w:rPr>
          <w:rFonts w:ascii="Arial" w:hAnsi="Arial" w:cs="Arial"/>
        </w:rPr>
        <w:t xml:space="preserve"> (</w:t>
      </w:r>
      <w:r w:rsidR="09E27941" w:rsidRPr="16B19465">
        <w:rPr>
          <w:rFonts w:ascii="Arial" w:hAnsi="Arial" w:cs="Arial"/>
        </w:rPr>
        <w:t>438</w:t>
      </w:r>
      <w:r w:rsidR="00963B73" w:rsidRPr="16B19465">
        <w:rPr>
          <w:rFonts w:ascii="Arial" w:hAnsi="Arial" w:cs="Arial"/>
        </w:rPr>
        <w:t xml:space="preserve"> per 100,00</w:t>
      </w:r>
      <w:r w:rsidR="6FFDCFA2" w:rsidRPr="16B19465">
        <w:rPr>
          <w:rFonts w:ascii="Arial" w:hAnsi="Arial" w:cs="Arial"/>
        </w:rPr>
        <w:t>0</w:t>
      </w:r>
      <w:r w:rsidR="00963B73" w:rsidRPr="16B19465">
        <w:rPr>
          <w:rFonts w:ascii="Arial" w:hAnsi="Arial" w:cs="Arial"/>
        </w:rPr>
        <w:t xml:space="preserve"> in </w:t>
      </w:r>
      <w:r w:rsidR="00A87992" w:rsidRPr="16B19465">
        <w:rPr>
          <w:rFonts w:ascii="Arial" w:hAnsi="Arial" w:cs="Arial"/>
        </w:rPr>
        <w:t xml:space="preserve">patients </w:t>
      </w:r>
      <w:r w:rsidR="422B6B58" w:rsidRPr="16B19465">
        <w:rPr>
          <w:rFonts w:ascii="Arial" w:hAnsi="Arial" w:cs="Arial"/>
        </w:rPr>
        <w:t>45</w:t>
      </w:r>
      <w:r w:rsidR="0E4EAF59" w:rsidRPr="16B19465">
        <w:rPr>
          <w:rFonts w:ascii="Arial" w:hAnsi="Arial" w:cs="Arial"/>
        </w:rPr>
        <w:t>-</w:t>
      </w:r>
      <w:r w:rsidR="3354F201" w:rsidRPr="16B19465">
        <w:rPr>
          <w:rFonts w:ascii="Arial" w:hAnsi="Arial" w:cs="Arial"/>
        </w:rPr>
        <w:t>54</w:t>
      </w:r>
      <w:r w:rsidR="00A87992" w:rsidRPr="16B19465">
        <w:rPr>
          <w:rFonts w:ascii="Arial" w:hAnsi="Arial" w:cs="Arial"/>
        </w:rPr>
        <w:t xml:space="preserve"> years-old to</w:t>
      </w:r>
      <w:r w:rsidRPr="16B19465">
        <w:rPr>
          <w:rFonts w:ascii="Arial" w:hAnsi="Arial" w:cs="Arial"/>
        </w:rPr>
        <w:t xml:space="preserve"> </w:t>
      </w:r>
      <w:r w:rsidR="43AA016A" w:rsidRPr="16B19465">
        <w:rPr>
          <w:rFonts w:ascii="Arial" w:hAnsi="Arial" w:cs="Arial"/>
        </w:rPr>
        <w:t>1</w:t>
      </w:r>
      <w:r w:rsidR="00AC5FB9" w:rsidRPr="16B19465">
        <w:rPr>
          <w:rFonts w:ascii="Arial" w:hAnsi="Arial" w:cs="Arial"/>
        </w:rPr>
        <w:t>,</w:t>
      </w:r>
      <w:r w:rsidR="43AA016A" w:rsidRPr="16B19465">
        <w:rPr>
          <w:rFonts w:ascii="Arial" w:hAnsi="Arial" w:cs="Arial"/>
        </w:rPr>
        <w:t>009</w:t>
      </w:r>
      <w:r w:rsidR="00963B73" w:rsidRPr="16B19465">
        <w:rPr>
          <w:rFonts w:ascii="Arial" w:hAnsi="Arial" w:cs="Arial"/>
        </w:rPr>
        <w:t xml:space="preserve"> per 100,000</w:t>
      </w:r>
      <w:r w:rsidR="00CC448F" w:rsidRPr="16B19465">
        <w:rPr>
          <w:rFonts w:ascii="Arial" w:hAnsi="Arial" w:cs="Arial"/>
        </w:rPr>
        <w:t xml:space="preserve"> </w:t>
      </w:r>
      <w:r w:rsidR="00A87992" w:rsidRPr="16B19465">
        <w:rPr>
          <w:rFonts w:ascii="Arial" w:hAnsi="Arial" w:cs="Arial"/>
        </w:rPr>
        <w:t xml:space="preserve">in </w:t>
      </w:r>
      <w:r w:rsidR="002F28A8">
        <w:rPr>
          <w:rFonts w:ascii="Arial" w:hAnsi="Arial" w:cs="Arial"/>
        </w:rPr>
        <w:t xml:space="preserve">patients aged </w:t>
      </w:r>
      <w:r w:rsidR="4CF80FF2" w:rsidRPr="16B19465">
        <w:rPr>
          <w:rFonts w:ascii="Arial" w:hAnsi="Arial" w:cs="Arial"/>
        </w:rPr>
        <w:t>70</w:t>
      </w:r>
      <w:r w:rsidR="002F28A8">
        <w:rPr>
          <w:rFonts w:ascii="Arial" w:hAnsi="Arial" w:cs="Arial"/>
        </w:rPr>
        <w:t xml:space="preserve"> and older))</w:t>
      </w:r>
      <w:r w:rsidR="00485302" w:rsidRPr="16B19465">
        <w:rPr>
          <w:rFonts w:ascii="Arial" w:hAnsi="Arial" w:cs="Arial"/>
        </w:rPr>
        <w:t>. Men face</w:t>
      </w:r>
      <w:r w:rsidR="00CC448F" w:rsidRPr="16B19465">
        <w:rPr>
          <w:rFonts w:ascii="Arial" w:hAnsi="Arial" w:cs="Arial"/>
        </w:rPr>
        <w:t xml:space="preserve"> higher </w:t>
      </w:r>
      <w:r w:rsidR="00485302" w:rsidRPr="16B19465">
        <w:rPr>
          <w:rFonts w:ascii="Arial" w:hAnsi="Arial" w:cs="Arial"/>
        </w:rPr>
        <w:t>mortality rates than women</w:t>
      </w:r>
      <w:r w:rsidR="002F28A8">
        <w:rPr>
          <w:rFonts w:ascii="Arial" w:hAnsi="Arial" w:cs="Arial"/>
        </w:rPr>
        <w:t xml:space="preserve"> (</w:t>
      </w:r>
      <w:r w:rsidR="53192A29" w:rsidRPr="16B19465">
        <w:rPr>
          <w:rFonts w:ascii="Arial" w:hAnsi="Arial" w:cs="Arial"/>
        </w:rPr>
        <w:t xml:space="preserve">794 </w:t>
      </w:r>
      <w:r w:rsidR="00B95D8F" w:rsidRPr="16B19465">
        <w:rPr>
          <w:rFonts w:ascii="Arial" w:hAnsi="Arial" w:cs="Arial"/>
        </w:rPr>
        <w:t xml:space="preserve">vs. </w:t>
      </w:r>
      <w:r w:rsidR="72DFA55F" w:rsidRPr="16B19465">
        <w:rPr>
          <w:rFonts w:ascii="Arial" w:hAnsi="Arial" w:cs="Arial"/>
        </w:rPr>
        <w:t>665 per 100,000</w:t>
      </w:r>
      <w:r w:rsidR="002F28A8">
        <w:rPr>
          <w:rFonts w:ascii="Arial" w:hAnsi="Arial" w:cs="Arial"/>
        </w:rPr>
        <w:t>)</w:t>
      </w:r>
      <w:r w:rsidR="00CC448F" w:rsidRPr="16B19465">
        <w:rPr>
          <w:rFonts w:ascii="Arial" w:hAnsi="Arial" w:cs="Arial"/>
        </w:rPr>
        <w:t xml:space="preserve">. </w:t>
      </w:r>
      <w:r w:rsidR="002F28A8">
        <w:rPr>
          <w:rFonts w:ascii="Arial" w:hAnsi="Arial" w:cs="Arial"/>
        </w:rPr>
        <w:t>The non-intubated cohort lives 5.57 discounted QALYs and experiences costs of $203,300 without COVID-19 treatment, 6.51 QALYs and 271,400 with Remdesivir alone, and 7.32 QALYs and $331,200 with Remdesivir and Baricitinib. At the per-capita GDP WTP, Remdesivir and Baricitinib is cost-effective – robustly so with respect to parameter uncertainty (</w:t>
      </w:r>
      <w:r w:rsidR="002F28A8" w:rsidRPr="00105984">
        <w:rPr>
          <w:rFonts w:ascii="Arial" w:hAnsi="Arial" w:cs="Arial"/>
          <w:b/>
          <w:bCs/>
        </w:rPr>
        <w:t>Figure</w:t>
      </w:r>
      <w:r w:rsidR="002F28A8">
        <w:rPr>
          <w:rFonts w:ascii="Arial" w:hAnsi="Arial" w:cs="Arial"/>
        </w:rPr>
        <w:t xml:space="preserve">). </w:t>
      </w:r>
      <w:r w:rsidR="006D3F22" w:rsidRPr="16B19465">
        <w:rPr>
          <w:rFonts w:ascii="Arial" w:hAnsi="Arial" w:cs="Arial"/>
        </w:rPr>
        <w:t xml:space="preserve">For intubated hospitalized patients, </w:t>
      </w:r>
      <w:r w:rsidR="002F28A8">
        <w:rPr>
          <w:rFonts w:ascii="Arial" w:hAnsi="Arial" w:cs="Arial"/>
        </w:rPr>
        <w:t>D</w:t>
      </w:r>
      <w:r w:rsidR="006D3F22" w:rsidRPr="16B19465">
        <w:rPr>
          <w:rFonts w:ascii="Arial" w:hAnsi="Arial" w:cs="Arial"/>
        </w:rPr>
        <w:t xml:space="preserve">examethasone </w:t>
      </w:r>
      <w:r w:rsidR="002F28A8">
        <w:rPr>
          <w:rFonts w:ascii="Arial" w:hAnsi="Arial" w:cs="Arial"/>
        </w:rPr>
        <w:t xml:space="preserve">yields the 2.96 discounted QALYs with lifetime costs of </w:t>
      </w:r>
      <w:r w:rsidR="006D3F22" w:rsidRPr="16B19465">
        <w:rPr>
          <w:rFonts w:ascii="Arial" w:hAnsi="Arial" w:cs="Arial"/>
        </w:rPr>
        <w:t>$631,60</w:t>
      </w:r>
      <w:r w:rsidR="002F28A8">
        <w:rPr>
          <w:rFonts w:ascii="Arial" w:hAnsi="Arial" w:cs="Arial"/>
        </w:rPr>
        <w:t xml:space="preserve">0, while no COVID-19 treatment yields </w:t>
      </w:r>
      <w:r w:rsidR="006D3F22" w:rsidRPr="16B19465">
        <w:rPr>
          <w:rFonts w:ascii="Arial" w:hAnsi="Arial" w:cs="Arial"/>
        </w:rPr>
        <w:t>1.52 QALYs and</w:t>
      </w:r>
      <w:r w:rsidR="0056086D">
        <w:rPr>
          <w:rFonts w:ascii="Arial" w:hAnsi="Arial" w:cs="Arial"/>
        </w:rPr>
        <w:t xml:space="preserve"> costs of</w:t>
      </w:r>
      <w:r w:rsidR="006D3F22" w:rsidRPr="16B19465">
        <w:rPr>
          <w:rFonts w:ascii="Arial" w:hAnsi="Arial" w:cs="Arial"/>
        </w:rPr>
        <w:t xml:space="preserve"> $614,</w:t>
      </w:r>
      <w:r w:rsidR="0056086D">
        <w:rPr>
          <w:rFonts w:ascii="Arial" w:hAnsi="Arial" w:cs="Arial"/>
        </w:rPr>
        <w:t>400</w:t>
      </w:r>
      <w:r w:rsidR="006D3F22" w:rsidRPr="16B19465">
        <w:rPr>
          <w:rFonts w:ascii="Arial" w:hAnsi="Arial" w:cs="Arial"/>
        </w:rPr>
        <w:t>.</w:t>
      </w:r>
      <w:r w:rsidR="798DEE24" w:rsidRPr="16B19465">
        <w:rPr>
          <w:rFonts w:ascii="Arial" w:hAnsi="Arial" w:cs="Arial"/>
        </w:rPr>
        <w:t xml:space="preserve"> </w:t>
      </w:r>
      <w:r w:rsidR="7208467A" w:rsidRPr="16B19465">
        <w:rPr>
          <w:rFonts w:ascii="Arial" w:hAnsi="Arial" w:cs="Arial"/>
        </w:rPr>
        <w:t>Dexamethasone</w:t>
      </w:r>
      <w:r w:rsidR="004A29AC" w:rsidRPr="16B19465">
        <w:rPr>
          <w:rFonts w:ascii="Arial" w:hAnsi="Arial" w:cs="Arial"/>
        </w:rPr>
        <w:t xml:space="preserve"> </w:t>
      </w:r>
      <w:r w:rsidR="0056086D">
        <w:rPr>
          <w:rFonts w:ascii="Arial" w:hAnsi="Arial" w:cs="Arial"/>
        </w:rPr>
        <w:t>is highly likely to be cost-effective at the per-capita GDP WTP (</w:t>
      </w:r>
      <w:r w:rsidR="0056086D" w:rsidRPr="00105984">
        <w:rPr>
          <w:rFonts w:ascii="Arial" w:hAnsi="Arial" w:cs="Arial"/>
          <w:b/>
          <w:bCs/>
        </w:rPr>
        <w:t>Figure</w:t>
      </w:r>
      <w:r w:rsidR="0056086D">
        <w:rPr>
          <w:rFonts w:ascii="Arial" w:hAnsi="Arial" w:cs="Arial"/>
        </w:rPr>
        <w:t>)</w:t>
      </w:r>
      <w:r w:rsidR="00CC448F" w:rsidRPr="1A71B3C8">
        <w:rPr>
          <w:rFonts w:ascii="Arial" w:hAnsi="Arial" w:cs="Arial"/>
        </w:rPr>
        <w:t>.</w:t>
      </w:r>
    </w:p>
    <w:p w14:paraId="455B86E4" w14:textId="2B5CF5A2" w:rsidR="00DE7E26" w:rsidRPr="00A651CC" w:rsidRDefault="004E1D8C" w:rsidP="00A651CC">
      <w:pPr>
        <w:jc w:val="both"/>
        <w:rPr>
          <w:rFonts w:ascii="Arial" w:hAnsi="Arial" w:cs="Arial"/>
          <w:b/>
          <w:bCs/>
        </w:rPr>
      </w:pPr>
      <w:r w:rsidRPr="1A71B3C8">
        <w:rPr>
          <w:rFonts w:ascii="Arial" w:hAnsi="Arial" w:cs="Arial"/>
          <w:b/>
          <w:bCs/>
        </w:rPr>
        <w:t xml:space="preserve">Conclusions: </w:t>
      </w:r>
      <w:r w:rsidR="00691183" w:rsidRPr="1A71B3C8">
        <w:rPr>
          <w:rFonts w:ascii="Arial" w:hAnsi="Arial" w:cs="Arial"/>
        </w:rPr>
        <w:t>Treating</w:t>
      </w:r>
      <w:r w:rsidR="00691183" w:rsidRPr="1A71B3C8">
        <w:rPr>
          <w:rFonts w:ascii="Arial" w:hAnsi="Arial" w:cs="Arial"/>
          <w:b/>
          <w:bCs/>
        </w:rPr>
        <w:t xml:space="preserve"> </w:t>
      </w:r>
      <w:r w:rsidR="0056086D">
        <w:rPr>
          <w:rFonts w:ascii="Arial" w:hAnsi="Arial" w:cs="Arial"/>
        </w:rPr>
        <w:t>COVID</w:t>
      </w:r>
      <w:r w:rsidR="00065879" w:rsidRPr="1A71B3C8">
        <w:rPr>
          <w:rFonts w:ascii="Arial" w:hAnsi="Arial" w:cs="Arial"/>
        </w:rPr>
        <w:t xml:space="preserve">-19 </w:t>
      </w:r>
      <w:r w:rsidR="00691183" w:rsidRPr="1A71B3C8">
        <w:rPr>
          <w:rFonts w:ascii="Arial" w:hAnsi="Arial" w:cs="Arial"/>
        </w:rPr>
        <w:t>hospitalized patie</w:t>
      </w:r>
      <w:r w:rsidR="0048623D" w:rsidRPr="1A71B3C8">
        <w:rPr>
          <w:rFonts w:ascii="Arial" w:hAnsi="Arial" w:cs="Arial"/>
        </w:rPr>
        <w:t>n</w:t>
      </w:r>
      <w:r w:rsidR="00691183" w:rsidRPr="1A71B3C8">
        <w:rPr>
          <w:rFonts w:ascii="Arial" w:hAnsi="Arial" w:cs="Arial"/>
        </w:rPr>
        <w:t xml:space="preserve">ts </w:t>
      </w:r>
      <w:r w:rsidR="00065879" w:rsidRPr="1A71B3C8">
        <w:rPr>
          <w:rFonts w:ascii="Arial" w:hAnsi="Arial" w:cs="Arial"/>
        </w:rPr>
        <w:t xml:space="preserve">in Mexico </w:t>
      </w:r>
      <w:r w:rsidR="00691183" w:rsidRPr="1A71B3C8">
        <w:rPr>
          <w:rFonts w:ascii="Arial" w:hAnsi="Arial" w:cs="Arial"/>
        </w:rPr>
        <w:t>cost-ef</w:t>
      </w:r>
      <w:r w:rsidR="0074321A" w:rsidRPr="1A71B3C8">
        <w:rPr>
          <w:rFonts w:ascii="Arial" w:hAnsi="Arial" w:cs="Arial"/>
        </w:rPr>
        <w:t>f</w:t>
      </w:r>
      <w:r w:rsidR="00691183" w:rsidRPr="1A71B3C8">
        <w:rPr>
          <w:rFonts w:ascii="Arial" w:hAnsi="Arial" w:cs="Arial"/>
        </w:rPr>
        <w:t xml:space="preserve">ective. </w:t>
      </w:r>
      <w:r w:rsidR="00BB22A6" w:rsidRPr="1A71B3C8">
        <w:rPr>
          <w:rFonts w:ascii="Arial" w:hAnsi="Arial" w:cs="Arial"/>
        </w:rPr>
        <w:t xml:space="preserve">Remdesivir and Baricitinib is </w:t>
      </w:r>
      <w:r w:rsidR="00691183" w:rsidRPr="1A71B3C8">
        <w:rPr>
          <w:rFonts w:ascii="Arial" w:hAnsi="Arial" w:cs="Arial"/>
        </w:rPr>
        <w:t xml:space="preserve">a high-value </w:t>
      </w:r>
      <w:r w:rsidR="000634A4" w:rsidRPr="1A71B3C8">
        <w:rPr>
          <w:rFonts w:ascii="Arial" w:hAnsi="Arial" w:cs="Arial"/>
        </w:rPr>
        <w:t xml:space="preserve">strategy </w:t>
      </w:r>
      <w:r w:rsidR="00BB22A6" w:rsidRPr="1A71B3C8">
        <w:rPr>
          <w:rFonts w:ascii="Arial" w:hAnsi="Arial" w:cs="Arial"/>
        </w:rPr>
        <w:t xml:space="preserve">for </w:t>
      </w:r>
      <w:r w:rsidR="00691183" w:rsidRPr="1A71B3C8">
        <w:rPr>
          <w:rFonts w:ascii="Arial" w:hAnsi="Arial" w:cs="Arial"/>
        </w:rPr>
        <w:t>n</w:t>
      </w:r>
      <w:r w:rsidR="00BB22A6" w:rsidRPr="1A71B3C8">
        <w:rPr>
          <w:rFonts w:ascii="Arial" w:hAnsi="Arial" w:cs="Arial"/>
        </w:rPr>
        <w:t xml:space="preserve">on-intubated </w:t>
      </w:r>
      <w:r w:rsidR="00691183" w:rsidRPr="1A71B3C8">
        <w:rPr>
          <w:rFonts w:ascii="Arial" w:hAnsi="Arial" w:cs="Arial"/>
        </w:rPr>
        <w:t>patie</w:t>
      </w:r>
      <w:r w:rsidR="0048623D" w:rsidRPr="1A71B3C8">
        <w:rPr>
          <w:rFonts w:ascii="Arial" w:hAnsi="Arial" w:cs="Arial"/>
        </w:rPr>
        <w:t>n</w:t>
      </w:r>
      <w:r w:rsidR="00691183" w:rsidRPr="1A71B3C8">
        <w:rPr>
          <w:rFonts w:ascii="Arial" w:hAnsi="Arial" w:cs="Arial"/>
        </w:rPr>
        <w:t>ts</w:t>
      </w:r>
      <w:r w:rsidR="00BB22A6" w:rsidRPr="1A71B3C8">
        <w:rPr>
          <w:rFonts w:ascii="Arial" w:hAnsi="Arial" w:cs="Arial"/>
        </w:rPr>
        <w:t xml:space="preserve"> </w:t>
      </w:r>
      <w:r w:rsidR="0056086D">
        <w:rPr>
          <w:rFonts w:ascii="Arial" w:hAnsi="Arial" w:cs="Arial"/>
        </w:rPr>
        <w:t>as is</w:t>
      </w:r>
      <w:r w:rsidR="0048623D" w:rsidRPr="1A71B3C8">
        <w:rPr>
          <w:rFonts w:ascii="Arial" w:hAnsi="Arial" w:cs="Arial"/>
        </w:rPr>
        <w:t xml:space="preserve"> </w:t>
      </w:r>
      <w:r w:rsidR="00845B58" w:rsidRPr="1A71B3C8">
        <w:rPr>
          <w:rFonts w:ascii="Arial" w:hAnsi="Arial" w:cs="Arial"/>
        </w:rPr>
        <w:t>D</w:t>
      </w:r>
      <w:r w:rsidR="0048623D" w:rsidRPr="1A71B3C8">
        <w:rPr>
          <w:rFonts w:ascii="Arial" w:hAnsi="Arial" w:cs="Arial"/>
        </w:rPr>
        <w:t xml:space="preserve">examethasone </w:t>
      </w:r>
      <w:r w:rsidR="00BB22A6" w:rsidRPr="1A71B3C8">
        <w:rPr>
          <w:rFonts w:ascii="Arial" w:hAnsi="Arial" w:cs="Arial"/>
        </w:rPr>
        <w:t>for intubated</w:t>
      </w:r>
      <w:r w:rsidR="00BE6D68" w:rsidRPr="1A71B3C8">
        <w:rPr>
          <w:rFonts w:ascii="Arial" w:hAnsi="Arial" w:cs="Arial"/>
        </w:rPr>
        <w:t xml:space="preserve"> </w:t>
      </w:r>
      <w:r w:rsidR="0048623D" w:rsidRPr="1A71B3C8">
        <w:rPr>
          <w:rFonts w:ascii="Arial" w:hAnsi="Arial" w:cs="Arial"/>
        </w:rPr>
        <w:t>patients</w:t>
      </w:r>
      <w:r w:rsidR="00BB22A6" w:rsidRPr="1A71B3C8">
        <w:rPr>
          <w:rFonts w:ascii="Arial" w:hAnsi="Arial" w:cs="Arial"/>
        </w:rPr>
        <w:t xml:space="preserve">. </w:t>
      </w:r>
    </w:p>
    <w:p w14:paraId="71BF50A6" w14:textId="53A168DF" w:rsidR="25AD1093" w:rsidDel="000B4F70" w:rsidRDefault="25AD1093" w:rsidP="25AD1093">
      <w:pPr>
        <w:jc w:val="both"/>
        <w:rPr>
          <w:del w:id="11" w:author="Diaz Zepeda, Hirvin Azael" w:date="2021-06-03T21:06:00Z"/>
          <w:rFonts w:ascii="Arial" w:hAnsi="Arial" w:cs="Arial"/>
        </w:rPr>
      </w:pPr>
    </w:p>
    <w:p w14:paraId="0F4DFCAD" w14:textId="7C5ED5F5" w:rsidR="25AD1093" w:rsidDel="000B4F70" w:rsidRDefault="25AD1093" w:rsidP="25AD1093">
      <w:pPr>
        <w:jc w:val="both"/>
        <w:rPr>
          <w:del w:id="12" w:author="Diaz Zepeda, Hirvin Azael" w:date="2021-06-03T21:06:00Z"/>
          <w:rFonts w:ascii="Arial" w:hAnsi="Arial" w:cs="Arial"/>
        </w:rPr>
      </w:pPr>
    </w:p>
    <w:p w14:paraId="1C536AFD" w14:textId="3F1B7997" w:rsidR="25AD1093" w:rsidRDefault="25AD1093" w:rsidP="25AD1093">
      <w:pPr>
        <w:jc w:val="both"/>
        <w:rPr>
          <w:rFonts w:ascii="Arial" w:hAnsi="Arial" w:cs="Arial"/>
        </w:rPr>
      </w:pPr>
    </w:p>
    <w:p w14:paraId="2FB3AB5C" w14:textId="123DCA4A" w:rsidR="60AA816E" w:rsidRDefault="1AC517EB" w:rsidP="25AD1093">
      <w:pPr>
        <w:jc w:val="center"/>
      </w:pPr>
      <w:r>
        <w:rPr>
          <w:noProof/>
        </w:rPr>
        <w:lastRenderedPageBreak/>
        <w:drawing>
          <wp:inline distT="0" distB="0" distL="0" distR="0" wp14:anchorId="0753C6BB" wp14:editId="2E657B27">
            <wp:extent cx="5428559" cy="3870960"/>
            <wp:effectExtent l="0" t="0" r="1270" b="0"/>
            <wp:docPr id="371774099" name="Picture 37177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74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93A5" w14:textId="2848085E" w:rsidR="00DE7E26" w:rsidRDefault="2A4E4BF7" w:rsidP="00143740">
      <w:pPr>
        <w:jc w:val="center"/>
      </w:pPr>
      <w:r>
        <w:rPr>
          <w:noProof/>
        </w:rPr>
        <w:drawing>
          <wp:inline distT="0" distB="0" distL="0" distR="0" wp14:anchorId="787CD429" wp14:editId="67DBDB4A">
            <wp:extent cx="5396499" cy="3848100"/>
            <wp:effectExtent l="0" t="0" r="0" b="0"/>
            <wp:docPr id="1449177717" name="Picture 1449177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177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66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246" w14:textId="57F292CB" w:rsidR="00446708" w:rsidRPr="00845C33" w:rsidRDefault="00446708" w:rsidP="00845C33">
      <w:pPr>
        <w:jc w:val="center"/>
      </w:pPr>
    </w:p>
    <w:sectPr w:rsidR="00446708" w:rsidRPr="00845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Jeremy D Goldhaber-Fiebert" w:date="2021-06-03T16:12:00Z" w:initials="JDGF">
    <w:p w14:paraId="20228993" w14:textId="08EABEAC" w:rsidR="0045428F" w:rsidRDefault="0045428F">
      <w:pPr>
        <w:pStyle w:val="Textocomentario"/>
      </w:pPr>
      <w:r>
        <w:rPr>
          <w:rStyle w:val="Refdecomentario"/>
        </w:rPr>
        <w:annotationRef/>
      </w:r>
      <w:r>
        <w:t xml:space="preserve">The </w:t>
      </w:r>
      <w:proofErr w:type="spellStart"/>
      <w:r>
        <w:t>microsim</w:t>
      </w:r>
      <w:proofErr w:type="spellEnd"/>
      <w:r>
        <w:t xml:space="preserve"> itself may be only 50 days but if you then generate full QALE and lifetime costs then the model should not be described as over 50 days. </w:t>
      </w:r>
      <w:proofErr w:type="gramStart"/>
      <w:r>
        <w:t>Hence</w:t>
      </w:r>
      <w:proofErr w:type="gramEnd"/>
      <w:r>
        <w:t xml:space="preserve"> I have removed that from the abstract. It is something easily explained when you present the work but hard to explain succinctly in the abstract itself.</w:t>
      </w:r>
    </w:p>
  </w:comment>
  <w:comment w:id="9" w:author="Jeremy D Goldhaber-Fiebert" w:date="2021-06-03T16:18:00Z" w:initials="JDGF">
    <w:p w14:paraId="737EC15C" w14:textId="744A2CC9" w:rsidR="002F28A8" w:rsidRDefault="002F28A8">
      <w:pPr>
        <w:pStyle w:val="Textocomentario"/>
      </w:pPr>
      <w:r>
        <w:t>“</w:t>
      </w:r>
      <w:r>
        <w:rPr>
          <w:rStyle w:val="Refdecomentario"/>
        </w:rPr>
        <w:annotationRef/>
      </w:r>
      <w:r>
        <w:t>using multivariate relative survival methods”?</w:t>
      </w:r>
    </w:p>
  </w:comment>
  <w:comment w:id="8" w:author="Jeremy D Goldhaber-Fiebert" w:date="2021-06-03T16:16:00Z" w:initials="JDGF">
    <w:p w14:paraId="4CD81E36" w14:textId="7FFD92F4" w:rsidR="0045428F" w:rsidRDefault="0045428F">
      <w:pPr>
        <w:pStyle w:val="Textocomentario"/>
      </w:pPr>
      <w:r>
        <w:rPr>
          <w:rStyle w:val="Refdecomentario"/>
        </w:rPr>
        <w:annotationRef/>
      </w:r>
      <w:r>
        <w:t>Since you are looking at hospitalized patients perhaps add: “Focusing on those hospitalized, we used publicly available data on …”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228993" w15:done="0"/>
  <w15:commentEx w15:paraId="737EC15C" w15:done="0"/>
  <w15:commentEx w15:paraId="4CD81E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7E02" w16cex:dateUtc="2021-06-03T23:12:00Z"/>
  <w16cex:commentExtensible w16cex:durableId="24637F67" w16cex:dateUtc="2021-06-03T23:18:00Z"/>
  <w16cex:commentExtensible w16cex:durableId="24637EE3" w16cex:dateUtc="2021-06-03T2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228993" w16cid:durableId="24637E02"/>
  <w16cid:commentId w16cid:paraId="737EC15C" w16cid:durableId="24637F67"/>
  <w16cid:commentId w16cid:paraId="4CD81E36" w16cid:durableId="24637E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F050202020403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31644"/>
    <w:multiLevelType w:val="hybridMultilevel"/>
    <w:tmpl w:val="A4A6E3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C7C7D"/>
    <w:multiLevelType w:val="hybridMultilevel"/>
    <w:tmpl w:val="E2F2E1F8"/>
    <w:lvl w:ilvl="0" w:tplc="8D22BC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z Zepeda, Hirvin Azael">
    <w15:presenceInfo w15:providerId="AD" w15:userId="S-1-5-21-1949148656-1048424227-1227993459-1002"/>
  </w15:person>
  <w15:person w15:author="Jeremy D Goldhaber-Fiebert">
    <w15:presenceInfo w15:providerId="None" w15:userId="Jeremy D Goldhaber-Fie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C"/>
    <w:rsid w:val="00011331"/>
    <w:rsid w:val="00021891"/>
    <w:rsid w:val="00041003"/>
    <w:rsid w:val="000466FB"/>
    <w:rsid w:val="000559D5"/>
    <w:rsid w:val="000634A4"/>
    <w:rsid w:val="00065879"/>
    <w:rsid w:val="00084CA8"/>
    <w:rsid w:val="000B4F70"/>
    <w:rsid w:val="000D031C"/>
    <w:rsid w:val="000D0A96"/>
    <w:rsid w:val="000D1B1D"/>
    <w:rsid w:val="000D5A80"/>
    <w:rsid w:val="00100628"/>
    <w:rsid w:val="00105984"/>
    <w:rsid w:val="001166F4"/>
    <w:rsid w:val="00143740"/>
    <w:rsid w:val="00143FE6"/>
    <w:rsid w:val="001A51E2"/>
    <w:rsid w:val="001A7517"/>
    <w:rsid w:val="001C15C5"/>
    <w:rsid w:val="001F41F6"/>
    <w:rsid w:val="00244E79"/>
    <w:rsid w:val="00281564"/>
    <w:rsid w:val="00283CA5"/>
    <w:rsid w:val="002D7892"/>
    <w:rsid w:val="002F28A8"/>
    <w:rsid w:val="00304051"/>
    <w:rsid w:val="0031741E"/>
    <w:rsid w:val="00371F54"/>
    <w:rsid w:val="003745F2"/>
    <w:rsid w:val="003815F7"/>
    <w:rsid w:val="00382738"/>
    <w:rsid w:val="003C1499"/>
    <w:rsid w:val="003E72E2"/>
    <w:rsid w:val="00423FFF"/>
    <w:rsid w:val="004275DA"/>
    <w:rsid w:val="004301C7"/>
    <w:rsid w:val="00431629"/>
    <w:rsid w:val="004415F8"/>
    <w:rsid w:val="00446708"/>
    <w:rsid w:val="0045015C"/>
    <w:rsid w:val="0045428F"/>
    <w:rsid w:val="00480D43"/>
    <w:rsid w:val="00485302"/>
    <w:rsid w:val="0048623D"/>
    <w:rsid w:val="004A29AC"/>
    <w:rsid w:val="004C4758"/>
    <w:rsid w:val="004E1D8C"/>
    <w:rsid w:val="004E72E3"/>
    <w:rsid w:val="005149DD"/>
    <w:rsid w:val="00536C71"/>
    <w:rsid w:val="0056086D"/>
    <w:rsid w:val="00582889"/>
    <w:rsid w:val="00593CBB"/>
    <w:rsid w:val="005A787A"/>
    <w:rsid w:val="005C1852"/>
    <w:rsid w:val="005D0839"/>
    <w:rsid w:val="005E5C1F"/>
    <w:rsid w:val="006302FF"/>
    <w:rsid w:val="00691183"/>
    <w:rsid w:val="006A3797"/>
    <w:rsid w:val="006D3F22"/>
    <w:rsid w:val="006E39C2"/>
    <w:rsid w:val="00700491"/>
    <w:rsid w:val="00722567"/>
    <w:rsid w:val="00736433"/>
    <w:rsid w:val="0074177E"/>
    <w:rsid w:val="0074321A"/>
    <w:rsid w:val="00787FDC"/>
    <w:rsid w:val="007972B8"/>
    <w:rsid w:val="007A3D8D"/>
    <w:rsid w:val="007B3288"/>
    <w:rsid w:val="007B7C0C"/>
    <w:rsid w:val="007E7DC2"/>
    <w:rsid w:val="00804DDA"/>
    <w:rsid w:val="00815033"/>
    <w:rsid w:val="00817EB2"/>
    <w:rsid w:val="00836702"/>
    <w:rsid w:val="00845B58"/>
    <w:rsid w:val="00845C33"/>
    <w:rsid w:val="008861FD"/>
    <w:rsid w:val="008E0220"/>
    <w:rsid w:val="008F3E8E"/>
    <w:rsid w:val="00922B65"/>
    <w:rsid w:val="00963B73"/>
    <w:rsid w:val="00978A47"/>
    <w:rsid w:val="00981FD1"/>
    <w:rsid w:val="009B1F38"/>
    <w:rsid w:val="009C76E2"/>
    <w:rsid w:val="00A00AAC"/>
    <w:rsid w:val="00A61B4E"/>
    <w:rsid w:val="00A620BC"/>
    <w:rsid w:val="00A630E1"/>
    <w:rsid w:val="00A651CC"/>
    <w:rsid w:val="00A86D87"/>
    <w:rsid w:val="00A87992"/>
    <w:rsid w:val="00A9532B"/>
    <w:rsid w:val="00AC43F8"/>
    <w:rsid w:val="00AC5FB9"/>
    <w:rsid w:val="00AE7E0C"/>
    <w:rsid w:val="00B258D5"/>
    <w:rsid w:val="00B27CDD"/>
    <w:rsid w:val="00B409E7"/>
    <w:rsid w:val="00B528CB"/>
    <w:rsid w:val="00B74448"/>
    <w:rsid w:val="00B95D8F"/>
    <w:rsid w:val="00BA39C8"/>
    <w:rsid w:val="00BB22A6"/>
    <w:rsid w:val="00BB4C4B"/>
    <w:rsid w:val="00BB7248"/>
    <w:rsid w:val="00BE6D68"/>
    <w:rsid w:val="00BE92B3"/>
    <w:rsid w:val="00BF49A6"/>
    <w:rsid w:val="00C0FB2B"/>
    <w:rsid w:val="00C579B6"/>
    <w:rsid w:val="00CA7B32"/>
    <w:rsid w:val="00CB0F6A"/>
    <w:rsid w:val="00CC111F"/>
    <w:rsid w:val="00CC448F"/>
    <w:rsid w:val="00CD167A"/>
    <w:rsid w:val="00CD3620"/>
    <w:rsid w:val="00D129A4"/>
    <w:rsid w:val="00D13644"/>
    <w:rsid w:val="00D33993"/>
    <w:rsid w:val="00D36E7D"/>
    <w:rsid w:val="00D46FF8"/>
    <w:rsid w:val="00D731BD"/>
    <w:rsid w:val="00DE1B7A"/>
    <w:rsid w:val="00DE7E26"/>
    <w:rsid w:val="00E26C53"/>
    <w:rsid w:val="00E82617"/>
    <w:rsid w:val="00EB0D85"/>
    <w:rsid w:val="00EF1C19"/>
    <w:rsid w:val="00EF54B1"/>
    <w:rsid w:val="00EF64D3"/>
    <w:rsid w:val="00F10457"/>
    <w:rsid w:val="00FA22FB"/>
    <w:rsid w:val="00FC0285"/>
    <w:rsid w:val="00FF323E"/>
    <w:rsid w:val="0251B209"/>
    <w:rsid w:val="0383D3C2"/>
    <w:rsid w:val="04184545"/>
    <w:rsid w:val="044D1574"/>
    <w:rsid w:val="056A98B0"/>
    <w:rsid w:val="062A3802"/>
    <w:rsid w:val="07303CAF"/>
    <w:rsid w:val="07A8A78F"/>
    <w:rsid w:val="07D97D06"/>
    <w:rsid w:val="07F67773"/>
    <w:rsid w:val="0843A8FA"/>
    <w:rsid w:val="088C7CF9"/>
    <w:rsid w:val="08C3C3E4"/>
    <w:rsid w:val="08E8DF93"/>
    <w:rsid w:val="097C6D74"/>
    <w:rsid w:val="09E27941"/>
    <w:rsid w:val="0A14E887"/>
    <w:rsid w:val="0A4C4C9C"/>
    <w:rsid w:val="0A9F7964"/>
    <w:rsid w:val="0B0E5811"/>
    <w:rsid w:val="0B2B511B"/>
    <w:rsid w:val="0BDCD770"/>
    <w:rsid w:val="0CDF6C8E"/>
    <w:rsid w:val="0E4388F4"/>
    <w:rsid w:val="0E4EAF59"/>
    <w:rsid w:val="0E827AA0"/>
    <w:rsid w:val="0F517A18"/>
    <w:rsid w:val="107F8179"/>
    <w:rsid w:val="109BFFA8"/>
    <w:rsid w:val="10FCC1DB"/>
    <w:rsid w:val="12CB58D4"/>
    <w:rsid w:val="13DE58C7"/>
    <w:rsid w:val="13E8739D"/>
    <w:rsid w:val="13FB1C68"/>
    <w:rsid w:val="140EBFB7"/>
    <w:rsid w:val="16B19465"/>
    <w:rsid w:val="172B40E7"/>
    <w:rsid w:val="172F9E74"/>
    <w:rsid w:val="1A124682"/>
    <w:rsid w:val="1A5F5210"/>
    <w:rsid w:val="1A71B3C8"/>
    <w:rsid w:val="1A7C6E6D"/>
    <w:rsid w:val="1AC517EB"/>
    <w:rsid w:val="1AF942FD"/>
    <w:rsid w:val="1C183ECE"/>
    <w:rsid w:val="1C6C081C"/>
    <w:rsid w:val="1D29A3BF"/>
    <w:rsid w:val="1D9E381F"/>
    <w:rsid w:val="1E3EFBD0"/>
    <w:rsid w:val="1F4FDF90"/>
    <w:rsid w:val="1FAD73D8"/>
    <w:rsid w:val="206C7125"/>
    <w:rsid w:val="218862ED"/>
    <w:rsid w:val="226F16AB"/>
    <w:rsid w:val="23481B7D"/>
    <w:rsid w:val="245860E6"/>
    <w:rsid w:val="248F7CFD"/>
    <w:rsid w:val="25AD1093"/>
    <w:rsid w:val="2682261B"/>
    <w:rsid w:val="26E16941"/>
    <w:rsid w:val="275E8AC6"/>
    <w:rsid w:val="27E6D6C8"/>
    <w:rsid w:val="2928E730"/>
    <w:rsid w:val="29D2EF3A"/>
    <w:rsid w:val="2A4E4BF7"/>
    <w:rsid w:val="2A991436"/>
    <w:rsid w:val="2A9FB706"/>
    <w:rsid w:val="2ACAE857"/>
    <w:rsid w:val="2ACFEDF4"/>
    <w:rsid w:val="2B5B1C4C"/>
    <w:rsid w:val="2D0BA143"/>
    <w:rsid w:val="2EA6605D"/>
    <w:rsid w:val="30261EB6"/>
    <w:rsid w:val="311F5EA3"/>
    <w:rsid w:val="31517E6F"/>
    <w:rsid w:val="31D1B3AC"/>
    <w:rsid w:val="3354F201"/>
    <w:rsid w:val="33E3447D"/>
    <w:rsid w:val="36748C9A"/>
    <w:rsid w:val="37ABB630"/>
    <w:rsid w:val="37BC6CE8"/>
    <w:rsid w:val="39E78036"/>
    <w:rsid w:val="3BD8863E"/>
    <w:rsid w:val="3C650309"/>
    <w:rsid w:val="3E22E53A"/>
    <w:rsid w:val="3EBB633E"/>
    <w:rsid w:val="3F4FE7A4"/>
    <w:rsid w:val="3F971EBD"/>
    <w:rsid w:val="3FC75EBD"/>
    <w:rsid w:val="3FFF8223"/>
    <w:rsid w:val="4093511B"/>
    <w:rsid w:val="40BFCC86"/>
    <w:rsid w:val="41E2EA12"/>
    <w:rsid w:val="422B6B58"/>
    <w:rsid w:val="42465B69"/>
    <w:rsid w:val="4361B9A6"/>
    <w:rsid w:val="43AA016A"/>
    <w:rsid w:val="46079AA9"/>
    <w:rsid w:val="4671BF1E"/>
    <w:rsid w:val="4AAE710A"/>
    <w:rsid w:val="4B7405E3"/>
    <w:rsid w:val="4CF80FF2"/>
    <w:rsid w:val="4E2A3B80"/>
    <w:rsid w:val="4EB19B60"/>
    <w:rsid w:val="4F2466AA"/>
    <w:rsid w:val="50F4A8D2"/>
    <w:rsid w:val="53192A29"/>
    <w:rsid w:val="560B4934"/>
    <w:rsid w:val="57978956"/>
    <w:rsid w:val="57E88182"/>
    <w:rsid w:val="58225D1B"/>
    <w:rsid w:val="58F6F31F"/>
    <w:rsid w:val="5CA954E5"/>
    <w:rsid w:val="5E165B19"/>
    <w:rsid w:val="5F0EB979"/>
    <w:rsid w:val="5FE8CFAC"/>
    <w:rsid w:val="60584F25"/>
    <w:rsid w:val="60AA816E"/>
    <w:rsid w:val="614DFBDB"/>
    <w:rsid w:val="614FC592"/>
    <w:rsid w:val="648D254A"/>
    <w:rsid w:val="64F611E7"/>
    <w:rsid w:val="6577ADAB"/>
    <w:rsid w:val="68FBF1CB"/>
    <w:rsid w:val="69E85F71"/>
    <w:rsid w:val="6ABC56B0"/>
    <w:rsid w:val="6BEF220F"/>
    <w:rsid w:val="6C439EC1"/>
    <w:rsid w:val="6C61AB80"/>
    <w:rsid w:val="6C64B61C"/>
    <w:rsid w:val="6D5D68D2"/>
    <w:rsid w:val="6D851196"/>
    <w:rsid w:val="6FC6BC76"/>
    <w:rsid w:val="6FFDCFA2"/>
    <w:rsid w:val="705223A5"/>
    <w:rsid w:val="70D56ED1"/>
    <w:rsid w:val="71079C96"/>
    <w:rsid w:val="713A8AFB"/>
    <w:rsid w:val="713E7736"/>
    <w:rsid w:val="719ED306"/>
    <w:rsid w:val="7208467A"/>
    <w:rsid w:val="7236A035"/>
    <w:rsid w:val="72DFA55F"/>
    <w:rsid w:val="72EB8432"/>
    <w:rsid w:val="737E524A"/>
    <w:rsid w:val="742B2A6B"/>
    <w:rsid w:val="76118E8F"/>
    <w:rsid w:val="77096BB6"/>
    <w:rsid w:val="78668B62"/>
    <w:rsid w:val="78A466F7"/>
    <w:rsid w:val="798DEE24"/>
    <w:rsid w:val="7B45331C"/>
    <w:rsid w:val="7B99EA65"/>
    <w:rsid w:val="7BA4F5AF"/>
    <w:rsid w:val="7C892F59"/>
    <w:rsid w:val="7D247C4B"/>
    <w:rsid w:val="7D816CE2"/>
    <w:rsid w:val="7DAF02A5"/>
    <w:rsid w:val="7E752FD5"/>
    <w:rsid w:val="7EE0F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9F517"/>
  <w15:chartTrackingRefBased/>
  <w15:docId w15:val="{032AE74B-B286-4195-815D-D42009D7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D8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D8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827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27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2738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7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2738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9B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3</cp:revision>
  <dcterms:created xsi:type="dcterms:W3CDTF">2021-06-04T02:06:00Z</dcterms:created>
  <dcterms:modified xsi:type="dcterms:W3CDTF">2021-06-04T02:07:00Z</dcterms:modified>
</cp:coreProperties>
</file>